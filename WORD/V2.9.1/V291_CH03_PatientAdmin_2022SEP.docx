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237A" w14:textId="3F86CE3E" w:rsidR="001D22DA" w:rsidRDefault="001D22DA" w:rsidP="001D22DA">
      <w:pPr>
        <w:jc w:val="right"/>
        <w:rPr>
          <w:rFonts w:ascii="Arial Narrow" w:hAnsi="Arial Narrow"/>
          <w:sz w:val="32"/>
        </w:rPr>
      </w:pPr>
      <w:bookmarkStart w:id="0" w:name="_Ref536837458"/>
      <w:r>
        <w:rPr>
          <w:noProof/>
        </w:rPr>
        <w:drawing>
          <wp:anchor distT="0" distB="0" distL="114300" distR="114300" simplePos="0" relativeHeight="251658242" behindDoc="0" locked="0" layoutInCell="1" allowOverlap="1" wp14:anchorId="3561B037" wp14:editId="7A3AE8AC">
            <wp:simplePos x="0" y="0"/>
            <wp:positionH relativeFrom="column">
              <wp:posOffset>1270</wp:posOffset>
            </wp:positionH>
            <wp:positionV relativeFrom="paragraph">
              <wp:posOffset>-225425</wp:posOffset>
            </wp:positionV>
            <wp:extent cx="2110740" cy="1592580"/>
            <wp:effectExtent l="0" t="0" r="3810" b="7620"/>
            <wp:wrapSquare wrapText="bothSides"/>
            <wp:docPr id="50" name="Picture 5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1" w:name="_Toc25579193"/>
      <w:bookmarkStart w:id="2" w:name="_Toc25579082"/>
      <w:r>
        <w:rPr>
          <w:noProof/>
        </w:rPr>
        <w:drawing>
          <wp:anchor distT="0" distB="0" distL="114300" distR="114300" simplePos="0" relativeHeight="251658241" behindDoc="0" locked="0" layoutInCell="1" allowOverlap="1" wp14:anchorId="7FB20A10" wp14:editId="4E33755F">
            <wp:simplePos x="0" y="0"/>
            <wp:positionH relativeFrom="column">
              <wp:posOffset>1270</wp:posOffset>
            </wp:positionH>
            <wp:positionV relativeFrom="paragraph">
              <wp:posOffset>3175</wp:posOffset>
            </wp:positionV>
            <wp:extent cx="2110740" cy="1592580"/>
            <wp:effectExtent l="0" t="0" r="3810" b="7620"/>
            <wp:wrapSquare wrapText="bothSides"/>
            <wp:docPr id="49" name="Picture 4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ins w:id="3" w:author="Lynn Laakso" w:date="2022-08-29T16:11:00Z">
        <w:r w:rsidR="007F3274">
          <w:rPr>
            <w:rFonts w:ascii="Arial Narrow" w:hAnsi="Arial Narrow"/>
            <w:sz w:val="32"/>
          </w:rPr>
          <w:t>V291_R1_N1_2022SEP</w:t>
        </w:r>
      </w:ins>
      <w:del w:id="4" w:author="Lynn Laakso" w:date="2022-08-29T16:11:00Z">
        <w:r w:rsidDel="007F3274">
          <w:rPr>
            <w:rFonts w:ascii="Arial Narrow" w:hAnsi="Arial Narrow"/>
            <w:noProof/>
            <w:sz w:val="32"/>
          </w:rPr>
          <w:drawing>
            <wp:inline distT="0" distB="0" distL="0" distR="0" wp14:anchorId="6C391114" wp14:editId="198D41AF">
              <wp:extent cx="1516380" cy="982980"/>
              <wp:effectExtent l="0" t="0" r="7620" b="7620"/>
              <wp:docPr id="48" name="Picture 48"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17CAD8DD" w14:textId="5DADC9C9" w:rsidR="001D22DA" w:rsidDel="007F3274" w:rsidRDefault="001D22DA" w:rsidP="001D22DA">
      <w:pPr>
        <w:spacing w:after="0"/>
        <w:jc w:val="right"/>
        <w:rPr>
          <w:del w:id="5" w:author="Lynn Laakso" w:date="2022-08-29T16:11:00Z"/>
          <w:rFonts w:ascii="Garamond" w:hAnsi="Garamond"/>
          <w:b/>
          <w:sz w:val="32"/>
        </w:rPr>
      </w:pPr>
      <w:del w:id="6" w:author="Lynn Laakso" w:date="2022-08-29T16:11:00Z">
        <w:r w:rsidDel="007F3274">
          <w:rPr>
            <w:rFonts w:ascii="Garamond" w:hAnsi="Garamond"/>
            <w:b/>
            <w:sz w:val="32"/>
          </w:rPr>
          <w:delText>ANSI/HL7 V2.9-2019</w:delText>
        </w:r>
      </w:del>
    </w:p>
    <w:p w14:paraId="5BEE4C15" w14:textId="2CFBAC63" w:rsidR="001D22DA" w:rsidDel="007F3274" w:rsidRDefault="001D22DA" w:rsidP="001D22DA">
      <w:pPr>
        <w:jc w:val="right"/>
        <w:rPr>
          <w:del w:id="7" w:author="Lynn Laakso" w:date="2022-08-29T16:11:00Z"/>
          <w:rFonts w:ascii="Calibri" w:hAnsi="Calibri"/>
        </w:rPr>
      </w:pPr>
      <w:del w:id="8" w:author="Lynn Laakso" w:date="2022-08-29T16:11:00Z">
        <w:r w:rsidDel="007F3274">
          <w:rPr>
            <w:rFonts w:ascii="Garamond" w:hAnsi="Garamond"/>
            <w:b/>
            <w:sz w:val="32"/>
          </w:rPr>
          <w:delText>12/9/2019</w:delText>
        </w:r>
      </w:del>
    </w:p>
    <w:p w14:paraId="1C890789" w14:textId="39933647" w:rsidR="00715956" w:rsidRPr="00F21240" w:rsidRDefault="00715956">
      <w:pPr>
        <w:pStyle w:val="Heading1"/>
        <w:rPr>
          <w:noProof/>
        </w:rPr>
      </w:pPr>
      <w:r w:rsidRPr="00F21240">
        <w:rPr>
          <w:noProof/>
        </w:rPr>
        <w:t>.</w:t>
      </w:r>
      <w:r w:rsidRPr="00F21240">
        <w:rPr>
          <w:noProof/>
        </w:rPr>
        <w:br/>
      </w:r>
      <w:bookmarkEnd w:id="0"/>
      <w:r w:rsidRPr="00F21240">
        <w:rPr>
          <w:noProof/>
        </w:rPr>
        <w:t>Patient Administration</w:t>
      </w:r>
      <w:r w:rsidRPr="00F21240">
        <w:rPr>
          <w:noProof/>
        </w:rPr>
        <w:fldChar w:fldCharType="begin"/>
      </w:r>
      <w:r w:rsidRPr="00F21240">
        <w:rPr>
          <w:noProof/>
        </w:rPr>
        <w:instrText>xe "Patient Administration"</w:instrText>
      </w:r>
      <w:r w:rsidRPr="00F21240">
        <w:rPr>
          <w:noProof/>
        </w:rPr>
        <w:fldChar w:fldCharType="end"/>
      </w:r>
    </w:p>
    <w:bookmarkStart w:id="9" w:name="_Hlk28001841"/>
    <w:p w14:paraId="58A34166" w14:textId="247ABBC8" w:rsidR="00A12042" w:rsidRPr="00DD1DC4" w:rsidRDefault="00F51369" w:rsidP="00A12042">
      <w:pPr>
        <w:rPr>
          <w:vanish/>
        </w:rPr>
      </w:pPr>
      <w:r>
        <w:rPr>
          <w:vanish/>
        </w:rPr>
        <w:fldChar w:fldCharType="begin"/>
      </w:r>
      <w:r>
        <w:rPr>
          <w:vanish/>
        </w:rPr>
        <w:instrText xml:space="preserve"> SEQ Kapitel \r 3 \* MERGEFORMAT </w:instrText>
      </w:r>
      <w:r>
        <w:rPr>
          <w:vanish/>
        </w:rPr>
        <w:fldChar w:fldCharType="separate"/>
      </w:r>
      <w:r>
        <w:rPr>
          <w:noProof/>
          <w:vanish/>
        </w:rPr>
        <w:t>3</w:t>
      </w:r>
      <w:r>
        <w:rPr>
          <w:vanish/>
        </w:rPr>
        <w:fldChar w:fldCharType="end"/>
      </w:r>
      <w:bookmarkEnd w:id="9"/>
    </w:p>
    <w:tbl>
      <w:tblPr>
        <w:tblW w:w="9108" w:type="dxa"/>
        <w:tblLayout w:type="fixed"/>
        <w:tblLook w:val="0000" w:firstRow="0" w:lastRow="0" w:firstColumn="0" w:lastColumn="0" w:noHBand="0" w:noVBand="0"/>
      </w:tblPr>
      <w:tblGrid>
        <w:gridCol w:w="3212"/>
        <w:gridCol w:w="5896"/>
      </w:tblGrid>
      <w:tr w:rsidR="00715956" w:rsidRPr="00D77580" w14:paraId="281A35A6" w14:textId="77777777" w:rsidTr="002458C3">
        <w:tc>
          <w:tcPr>
            <w:tcW w:w="3212" w:type="dxa"/>
          </w:tcPr>
          <w:p w14:paraId="34119AA5" w14:textId="77777777" w:rsidR="00715956" w:rsidRPr="00D77580" w:rsidRDefault="00715956" w:rsidP="00594536">
            <w:pPr>
              <w:spacing w:after="0"/>
              <w:rPr>
                <w:noProof/>
                <w:sz w:val="24"/>
                <w:szCs w:val="28"/>
              </w:rPr>
            </w:pPr>
            <w:r w:rsidRPr="00D77580">
              <w:rPr>
                <w:noProof/>
                <w:sz w:val="24"/>
                <w:szCs w:val="28"/>
              </w:rPr>
              <w:t>Chapter Chair/Editor:</w:t>
            </w:r>
          </w:p>
        </w:tc>
        <w:tc>
          <w:tcPr>
            <w:tcW w:w="5896" w:type="dxa"/>
          </w:tcPr>
          <w:p w14:paraId="4FD1363A" w14:textId="78B6CAF6" w:rsidR="00715956" w:rsidRPr="00D77580" w:rsidRDefault="00715956" w:rsidP="00D77580">
            <w:pPr>
              <w:spacing w:after="0"/>
              <w:rPr>
                <w:noProof/>
                <w:sz w:val="24"/>
                <w:szCs w:val="28"/>
                <w:lang w:val="fr-FR"/>
              </w:rPr>
            </w:pPr>
            <w:r w:rsidRPr="00D77580">
              <w:rPr>
                <w:noProof/>
                <w:sz w:val="24"/>
                <w:szCs w:val="28"/>
                <w:lang w:val="fr-FR"/>
              </w:rPr>
              <w:t>Alexander de León</w:t>
            </w:r>
            <w:r w:rsidR="00D77580" w:rsidRPr="00D77580">
              <w:rPr>
                <w:noProof/>
                <w:sz w:val="24"/>
                <w:szCs w:val="28"/>
                <w:lang w:val="fr-FR"/>
              </w:rPr>
              <w:br/>
            </w:r>
            <w:r w:rsidRPr="00D77580">
              <w:rPr>
                <w:noProof/>
                <w:sz w:val="24"/>
                <w:szCs w:val="28"/>
                <w:lang w:val="fr-FR"/>
              </w:rPr>
              <w:t>Kaiser Permanente</w:t>
            </w:r>
          </w:p>
        </w:tc>
      </w:tr>
      <w:tr w:rsidR="005619FC" w:rsidRPr="00D77580" w14:paraId="1079B421" w14:textId="77777777" w:rsidTr="002458C3">
        <w:tc>
          <w:tcPr>
            <w:tcW w:w="3212" w:type="dxa"/>
          </w:tcPr>
          <w:p w14:paraId="0D845FB3" w14:textId="5FCC128B" w:rsidR="005619FC" w:rsidRPr="00D77580" w:rsidRDefault="005619FC" w:rsidP="00594536">
            <w:pPr>
              <w:spacing w:after="0"/>
              <w:rPr>
                <w:noProof/>
                <w:sz w:val="24"/>
                <w:szCs w:val="28"/>
              </w:rPr>
            </w:pPr>
            <w:r w:rsidRPr="00D77580">
              <w:rPr>
                <w:noProof/>
                <w:sz w:val="24"/>
                <w:szCs w:val="28"/>
              </w:rPr>
              <w:t>Chapter Editor:</w:t>
            </w:r>
          </w:p>
        </w:tc>
        <w:tc>
          <w:tcPr>
            <w:tcW w:w="5896" w:type="dxa"/>
          </w:tcPr>
          <w:p w14:paraId="2A581711" w14:textId="114A3E59" w:rsidR="005619FC" w:rsidRPr="00D77580" w:rsidRDefault="005619FC" w:rsidP="00D77580">
            <w:pPr>
              <w:spacing w:after="0"/>
              <w:rPr>
                <w:noProof/>
                <w:sz w:val="24"/>
                <w:szCs w:val="28"/>
                <w:lang w:val="nl-NL"/>
              </w:rPr>
            </w:pPr>
            <w:r w:rsidRPr="00D77580">
              <w:rPr>
                <w:noProof/>
                <w:sz w:val="24"/>
                <w:szCs w:val="28"/>
                <w:lang w:val="nl-NL"/>
              </w:rPr>
              <w:t>Riki Merrick</w:t>
            </w:r>
            <w:r w:rsidR="00D77580" w:rsidRPr="00D77580">
              <w:rPr>
                <w:noProof/>
                <w:sz w:val="24"/>
                <w:szCs w:val="28"/>
                <w:lang w:val="nl-NL"/>
              </w:rPr>
              <w:br/>
            </w:r>
            <w:r w:rsidRPr="00D77580">
              <w:rPr>
                <w:noProof/>
                <w:sz w:val="24"/>
                <w:szCs w:val="28"/>
                <w:lang w:val="nl-NL"/>
              </w:rPr>
              <w:t>Vernetzt, LLC</w:t>
            </w:r>
          </w:p>
        </w:tc>
      </w:tr>
      <w:tr w:rsidR="00715956" w:rsidRPr="00D77580" w14:paraId="349478CD" w14:textId="77777777" w:rsidTr="002458C3">
        <w:tc>
          <w:tcPr>
            <w:tcW w:w="3212" w:type="dxa"/>
          </w:tcPr>
          <w:p w14:paraId="1088EE56" w14:textId="77777777" w:rsidR="00715956" w:rsidRPr="00D77580" w:rsidRDefault="00715956" w:rsidP="00594536">
            <w:pPr>
              <w:spacing w:after="0"/>
              <w:rPr>
                <w:noProof/>
                <w:sz w:val="24"/>
                <w:szCs w:val="28"/>
              </w:rPr>
            </w:pPr>
            <w:r w:rsidRPr="00D77580">
              <w:rPr>
                <w:noProof/>
                <w:sz w:val="24"/>
                <w:szCs w:val="28"/>
              </w:rPr>
              <w:t>International Liaison:</w:t>
            </w:r>
          </w:p>
        </w:tc>
        <w:tc>
          <w:tcPr>
            <w:tcW w:w="5896" w:type="dxa"/>
          </w:tcPr>
          <w:p w14:paraId="635E529F" w14:textId="4FC3A31B" w:rsidR="00715956" w:rsidRPr="00D77580" w:rsidRDefault="00715956" w:rsidP="00D77580">
            <w:pPr>
              <w:spacing w:after="0"/>
              <w:rPr>
                <w:noProof/>
                <w:sz w:val="24"/>
                <w:szCs w:val="28"/>
                <w:lang w:val="nl-NL"/>
              </w:rPr>
            </w:pPr>
            <w:r w:rsidRPr="00D77580">
              <w:rPr>
                <w:noProof/>
                <w:sz w:val="24"/>
                <w:szCs w:val="28"/>
                <w:lang w:val="nl-NL"/>
              </w:rPr>
              <w:t>Irma Jongeneel de Haas</w:t>
            </w:r>
            <w:r w:rsidR="00D77580" w:rsidRPr="00D77580">
              <w:rPr>
                <w:noProof/>
                <w:sz w:val="24"/>
                <w:szCs w:val="28"/>
                <w:lang w:val="nl-NL"/>
              </w:rPr>
              <w:br/>
            </w:r>
            <w:r w:rsidRPr="00D77580">
              <w:rPr>
                <w:noProof/>
                <w:sz w:val="24"/>
                <w:szCs w:val="28"/>
                <w:lang w:val="nl-NL"/>
              </w:rPr>
              <w:t xml:space="preserve">HL7 The Netherlands, </w:t>
            </w:r>
            <w:r w:rsidR="0052145A" w:rsidRPr="00D77580">
              <w:rPr>
                <w:noProof/>
                <w:sz w:val="24"/>
                <w:szCs w:val="28"/>
                <w:lang w:val="nl-NL"/>
              </w:rPr>
              <w:t>VZVZ</w:t>
            </w:r>
          </w:p>
        </w:tc>
      </w:tr>
      <w:tr w:rsidR="00715956" w:rsidRPr="00D77580" w14:paraId="5B36E4DA" w14:textId="77777777" w:rsidTr="002458C3">
        <w:tc>
          <w:tcPr>
            <w:tcW w:w="3212" w:type="dxa"/>
          </w:tcPr>
          <w:p w14:paraId="3EEB1E8C" w14:textId="77777777" w:rsidR="00715956" w:rsidRPr="00D77580" w:rsidRDefault="00715956">
            <w:pPr>
              <w:rPr>
                <w:noProof/>
                <w:sz w:val="24"/>
                <w:szCs w:val="28"/>
              </w:rPr>
            </w:pPr>
            <w:r w:rsidRPr="00D77580">
              <w:rPr>
                <w:noProof/>
                <w:sz w:val="24"/>
                <w:szCs w:val="28"/>
              </w:rPr>
              <w:t>Sponsoring Committee:</w:t>
            </w:r>
          </w:p>
        </w:tc>
        <w:tc>
          <w:tcPr>
            <w:tcW w:w="5896" w:type="dxa"/>
          </w:tcPr>
          <w:p w14:paraId="5CFFC509" w14:textId="77777777" w:rsidR="00715956" w:rsidRPr="00D77580" w:rsidRDefault="00715956">
            <w:pPr>
              <w:rPr>
                <w:noProof/>
                <w:sz w:val="24"/>
                <w:szCs w:val="28"/>
              </w:rPr>
            </w:pPr>
            <w:r w:rsidRPr="00D77580">
              <w:rPr>
                <w:noProof/>
                <w:sz w:val="24"/>
                <w:szCs w:val="28"/>
              </w:rPr>
              <w:t>Patient Administration</w:t>
            </w:r>
          </w:p>
        </w:tc>
      </w:tr>
      <w:tr w:rsidR="00715956" w:rsidRPr="00715956" w14:paraId="7BCDD8C1" w14:textId="77777777" w:rsidTr="002458C3">
        <w:tc>
          <w:tcPr>
            <w:tcW w:w="3212" w:type="dxa"/>
          </w:tcPr>
          <w:p w14:paraId="63F65F54" w14:textId="77777777" w:rsidR="00715956" w:rsidRPr="00D77580" w:rsidRDefault="00715956">
            <w:pPr>
              <w:rPr>
                <w:noProof/>
                <w:sz w:val="24"/>
                <w:szCs w:val="28"/>
              </w:rPr>
            </w:pPr>
            <w:r w:rsidRPr="00D77580">
              <w:rPr>
                <w:noProof/>
                <w:sz w:val="24"/>
                <w:szCs w:val="28"/>
              </w:rPr>
              <w:t>List Server:</w:t>
            </w:r>
          </w:p>
        </w:tc>
        <w:tc>
          <w:tcPr>
            <w:tcW w:w="5896" w:type="dxa"/>
          </w:tcPr>
          <w:p w14:paraId="7DB3F513" w14:textId="77777777" w:rsidR="00715956" w:rsidRPr="00715956" w:rsidRDefault="00000000" w:rsidP="0081198E">
            <w:pPr>
              <w:rPr>
                <w:noProof/>
              </w:rPr>
            </w:pPr>
            <w:hyperlink r:id="rId10" w:history="1">
              <w:r w:rsidR="0081198E" w:rsidRPr="00462378">
                <w:rPr>
                  <w:rStyle w:val="Hyperlink"/>
                  <w:rFonts w:ascii="Calibri" w:hAnsi="Calibri" w:cs="Times New Roman"/>
                  <w:noProof/>
                  <w:kern w:val="0"/>
                  <w:sz w:val="22"/>
                </w:rPr>
                <w:t>pafm@lists.hl7.org</w:t>
              </w:r>
            </w:hyperlink>
            <w:r w:rsidR="0081198E">
              <w:rPr>
                <w:noProof/>
              </w:rPr>
              <w:t xml:space="preserve"> </w:t>
            </w:r>
          </w:p>
        </w:tc>
      </w:tr>
    </w:tbl>
    <w:p w14:paraId="17B83B62" w14:textId="77777777" w:rsidR="009307B3" w:rsidRPr="009307B3" w:rsidRDefault="009307B3" w:rsidP="009307B3">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10" w:author="Merrick, Riki | APHL" w:date="2022-07-27T18:13:00Z"/>
          <w:rFonts w:eastAsia="MS Mincho"/>
          <w:kern w:val="20"/>
          <w:szCs w:val="20"/>
        </w:rPr>
      </w:pPr>
      <w:bookmarkStart w:id="11" w:name="_Toc1815934"/>
      <w:bookmarkStart w:id="12" w:name="_Toc21372479"/>
      <w:bookmarkStart w:id="13" w:name="_Toc175991953"/>
      <w:bookmarkStart w:id="14" w:name="_Toc176235912"/>
      <w:bookmarkStart w:id="15" w:name="_Toc27754783"/>
      <w:ins w:id="16" w:author="Merrick, Riki | APHL" w:date="2022-07-27T18:13:00Z">
        <w:r w:rsidRPr="009307B3">
          <w:rPr>
            <w:rFonts w:eastAsia="MS Mincho"/>
            <w:b/>
            <w:kern w:val="20"/>
            <w:sz w:val="28"/>
            <w:szCs w:val="20"/>
            <w:u w:val="single"/>
          </w:rPr>
          <w:t>Notes to Balloters</w:t>
        </w:r>
      </w:ins>
    </w:p>
    <w:p w14:paraId="11CAE33D"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7" w:author="Merrick, Riki | APHL" w:date="2022-07-27T18:13:00Z"/>
          <w:rFonts w:eastAsia="MS Mincho"/>
          <w:kern w:val="20"/>
          <w:szCs w:val="20"/>
        </w:rPr>
      </w:pPr>
      <w:ins w:id="18" w:author="Merrick, Riki | APHL" w:date="2022-07-27T18:13:00Z">
        <w:r w:rsidRPr="009307B3">
          <w:rPr>
            <w:rFonts w:eastAsia="MS Mincho"/>
            <w:kern w:val="20"/>
            <w:szCs w:val="20"/>
          </w:rPr>
          <w:t>This is the First Normative Ballot for Version 2.9.1.</w:t>
        </w:r>
      </w:ins>
    </w:p>
    <w:p w14:paraId="2F7C5D53"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9" w:author="Merrick, Riki | APHL" w:date="2022-07-27T18:13:00Z"/>
          <w:rFonts w:eastAsia="MS Mincho"/>
          <w:kern w:val="20"/>
          <w:szCs w:val="20"/>
        </w:rPr>
      </w:pPr>
      <w:ins w:id="20" w:author="Merrick, Riki | APHL" w:date="2022-07-27T18:13:00Z">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5114FB8A"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1" w:author="Merrick, Riki | APHL" w:date="2022-07-27T18:13:00Z"/>
          <w:rFonts w:eastAsia="MS Mincho"/>
          <w:kern w:val="20"/>
          <w:szCs w:val="20"/>
        </w:rPr>
      </w:pPr>
      <w:ins w:id="22" w:author="Merrick, Riki | APHL" w:date="2022-07-27T18:13:00Z">
        <w:r w:rsidRPr="009307B3">
          <w:rPr>
            <w:rFonts w:eastAsia="MS Mincho"/>
            <w:kern w:val="20"/>
            <w:szCs w:val="20"/>
          </w:rPr>
          <w:t>The following table itemizes the changes that have been applied to the chapter.</w:t>
        </w:r>
      </w:ins>
    </w:p>
    <w:p w14:paraId="2D02B46D"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3" w:author="Merrick, Riki | APHL" w:date="2022-07-27T18:13:00Z"/>
          <w:rFonts w:eastAsia="MS Mincho"/>
          <w:kern w:val="20"/>
          <w:szCs w:val="20"/>
        </w:rPr>
      </w:pPr>
      <w:ins w:id="24" w:author="Merrick, Riki | APHL" w:date="2022-07-27T18:13:00Z">
        <w:r w:rsidRPr="009307B3">
          <w:rPr>
            <w:rFonts w:eastAsia="MS Mincho"/>
            <w:kern w:val="20"/>
            <w:szCs w:val="20"/>
          </w:rPr>
          <w:t xml:space="preserve">HL7 HQ, the Work Group Chairs and the International Affiliates thank you for your consideration! </w:t>
        </w:r>
      </w:ins>
    </w:p>
    <w:p w14:paraId="5BD08486" w14:textId="77332832" w:rsidR="009307B3" w:rsidRDefault="0056245D"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5" w:author="Merrick, Riki | APHL" w:date="2022-07-28T18:57:00Z"/>
          <w:rFonts w:eastAsia="MS Mincho"/>
          <w:kern w:val="20"/>
          <w:szCs w:val="20"/>
        </w:rPr>
      </w:pPr>
      <w:bookmarkStart w:id="26" w:name="_Hlk109927075"/>
      <w:ins w:id="27" w:author="Merrick, Riki | APHL" w:date="2022-07-28T18:57:00Z">
        <w:r>
          <w:rPr>
            <w:rFonts w:eastAsia="MS Mincho"/>
            <w:kern w:val="20"/>
            <w:szCs w:val="20"/>
          </w:rPr>
          <w:t>For this chapter we have the following questions:</w:t>
        </w:r>
      </w:ins>
    </w:p>
    <w:p w14:paraId="009A0553" w14:textId="77777777" w:rsidR="0056245D" w:rsidRPr="009307B3" w:rsidRDefault="0056245D"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8" w:author="Merrick, Riki | APHL" w:date="2022-07-27T18:13:00Z"/>
          <w:rFonts w:eastAsia="MS Mincho"/>
          <w:kern w:val="20"/>
          <w:szCs w:val="20"/>
        </w:rPr>
      </w:pPr>
    </w:p>
    <w:bookmarkEnd w:id="26"/>
    <w:p w14:paraId="319CB0A6" w14:textId="14207BAE" w:rsidR="00880D02" w:rsidRDefault="00880D02" w:rsidP="00880D02">
      <w:pPr>
        <w:rPr>
          <w:ins w:id="29" w:author="Merrick, Riki | APHL" w:date="2022-07-27T18:13:00Z"/>
        </w:rPr>
      </w:pPr>
    </w:p>
    <w:p w14:paraId="3D357DEE" w14:textId="77777777" w:rsidR="009307B3" w:rsidRDefault="009307B3" w:rsidP="00880D02">
      <w:pPr>
        <w:rPr>
          <w:ins w:id="30" w:author="Merrick, Riki | APHL" w:date="2022-07-27T12:42: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27"/>
        <w:gridCol w:w="2369"/>
        <w:gridCol w:w="3089"/>
        <w:gridCol w:w="1080"/>
        <w:gridCol w:w="1172"/>
        <w:gridCol w:w="713"/>
      </w:tblGrid>
      <w:tr w:rsidR="002970BB" w14:paraId="5E71333C" w14:textId="77777777" w:rsidTr="00866BAB">
        <w:trPr>
          <w:trHeight w:val="530"/>
          <w:tblHeader/>
          <w:ins w:id="31" w:author="Merrick, Riki | APHL" w:date="2022-07-27T12:42:00Z"/>
        </w:trPr>
        <w:tc>
          <w:tcPr>
            <w:tcW w:w="927" w:type="dxa"/>
            <w:shd w:val="clear" w:color="auto" w:fill="D9D9D9"/>
          </w:tcPr>
          <w:p w14:paraId="6331AA7B" w14:textId="77777777" w:rsidR="00880D02" w:rsidRDefault="00880D02" w:rsidP="00A51CFB">
            <w:pPr>
              <w:widowControl w:val="0"/>
              <w:autoSpaceDE w:val="0"/>
              <w:autoSpaceDN w:val="0"/>
              <w:adjustRightInd w:val="0"/>
              <w:spacing w:before="110"/>
              <w:rPr>
                <w:ins w:id="32" w:author="Merrick, Riki | APHL" w:date="2022-07-27T12:42:00Z"/>
                <w:rFonts w:ascii="Arial" w:hAnsi="Arial"/>
              </w:rPr>
            </w:pPr>
            <w:bookmarkStart w:id="33" w:name="_Hlk109838225"/>
            <w:ins w:id="34" w:author="Merrick, Riki | APHL" w:date="2022-07-27T12:42:00Z">
              <w:r>
                <w:rPr>
                  <w:b/>
                  <w:bCs/>
                  <w:i/>
                  <w:iCs/>
                  <w:color w:val="000080"/>
                </w:rPr>
                <w:t>Section</w:t>
              </w:r>
            </w:ins>
          </w:p>
        </w:tc>
        <w:tc>
          <w:tcPr>
            <w:tcW w:w="2369" w:type="dxa"/>
            <w:shd w:val="clear" w:color="auto" w:fill="D9D9D9"/>
          </w:tcPr>
          <w:p w14:paraId="03660E89" w14:textId="77777777" w:rsidR="00880D02" w:rsidRDefault="00880D02" w:rsidP="00A51CFB">
            <w:pPr>
              <w:widowControl w:val="0"/>
              <w:autoSpaceDE w:val="0"/>
              <w:autoSpaceDN w:val="0"/>
              <w:adjustRightInd w:val="0"/>
              <w:spacing w:before="110"/>
              <w:rPr>
                <w:ins w:id="35" w:author="Merrick, Riki | APHL" w:date="2022-07-27T12:42:00Z"/>
                <w:rFonts w:ascii="Arial" w:hAnsi="Arial"/>
              </w:rPr>
            </w:pPr>
            <w:ins w:id="36" w:author="Merrick, Riki | APHL" w:date="2022-07-27T12:42:00Z">
              <w:r>
                <w:rPr>
                  <w:b/>
                  <w:bCs/>
                  <w:i/>
                  <w:iCs/>
                  <w:color w:val="000080"/>
                </w:rPr>
                <w:t>Section Name</w:t>
              </w:r>
            </w:ins>
          </w:p>
        </w:tc>
        <w:tc>
          <w:tcPr>
            <w:tcW w:w="3089" w:type="dxa"/>
            <w:shd w:val="clear" w:color="auto" w:fill="D9D9D9"/>
          </w:tcPr>
          <w:p w14:paraId="7D485177" w14:textId="77777777" w:rsidR="00880D02" w:rsidRDefault="00880D02" w:rsidP="00A51CFB">
            <w:pPr>
              <w:widowControl w:val="0"/>
              <w:autoSpaceDE w:val="0"/>
              <w:autoSpaceDN w:val="0"/>
              <w:adjustRightInd w:val="0"/>
              <w:spacing w:before="110"/>
              <w:rPr>
                <w:ins w:id="37" w:author="Merrick, Riki | APHL" w:date="2022-07-27T12:42:00Z"/>
                <w:rFonts w:ascii="Arial" w:hAnsi="Arial"/>
              </w:rPr>
            </w:pPr>
            <w:proofErr w:type="gramStart"/>
            <w:ins w:id="38" w:author="Merrick, Riki | APHL" w:date="2022-07-27T12:42:00Z">
              <w:r>
                <w:rPr>
                  <w:b/>
                  <w:bCs/>
                  <w:i/>
                  <w:iCs/>
                  <w:color w:val="000080"/>
                </w:rPr>
                <w:t>Change  Type</w:t>
              </w:r>
              <w:proofErr w:type="gramEnd"/>
            </w:ins>
          </w:p>
        </w:tc>
        <w:tc>
          <w:tcPr>
            <w:tcW w:w="1080" w:type="dxa"/>
            <w:shd w:val="clear" w:color="auto" w:fill="D9D9D9"/>
          </w:tcPr>
          <w:p w14:paraId="5A6A4F2B" w14:textId="77777777" w:rsidR="00880D02" w:rsidRPr="005E5A1E" w:rsidRDefault="00880D02" w:rsidP="00A51CFB">
            <w:pPr>
              <w:widowControl w:val="0"/>
              <w:autoSpaceDE w:val="0"/>
              <w:autoSpaceDN w:val="0"/>
              <w:adjustRightInd w:val="0"/>
              <w:spacing w:before="110"/>
              <w:rPr>
                <w:ins w:id="39" w:author="Merrick, Riki | APHL" w:date="2022-07-27T12:42:00Z"/>
                <w:b/>
                <w:bCs/>
                <w:i/>
                <w:iCs/>
                <w:color w:val="000080"/>
              </w:rPr>
            </w:pPr>
            <w:ins w:id="40" w:author="Merrick, Riki | APHL" w:date="2022-07-27T12:42:00Z">
              <w:r w:rsidRPr="005E5A1E">
                <w:rPr>
                  <w:b/>
                  <w:bCs/>
                  <w:i/>
                  <w:iCs/>
                  <w:color w:val="000080"/>
                </w:rPr>
                <w:t>Proposal #</w:t>
              </w:r>
            </w:ins>
          </w:p>
        </w:tc>
        <w:tc>
          <w:tcPr>
            <w:tcW w:w="1172" w:type="dxa"/>
            <w:shd w:val="clear" w:color="auto" w:fill="D9D9D9"/>
          </w:tcPr>
          <w:p w14:paraId="3B6C1816" w14:textId="77777777" w:rsidR="00880D02" w:rsidRDefault="00880D02" w:rsidP="00A51CFB">
            <w:pPr>
              <w:widowControl w:val="0"/>
              <w:autoSpaceDE w:val="0"/>
              <w:autoSpaceDN w:val="0"/>
              <w:adjustRightInd w:val="0"/>
              <w:spacing w:before="110"/>
              <w:jc w:val="center"/>
              <w:rPr>
                <w:ins w:id="41" w:author="Merrick, Riki | APHL" w:date="2022-07-27T12:42:00Z"/>
                <w:b/>
                <w:bCs/>
                <w:i/>
                <w:iCs/>
                <w:color w:val="000080"/>
                <w:sz w:val="28"/>
                <w:szCs w:val="28"/>
              </w:rPr>
            </w:pPr>
            <w:ins w:id="42" w:author="Merrick, Riki | APHL" w:date="2022-07-27T12:42:00Z">
              <w:r>
                <w:rPr>
                  <w:b/>
                  <w:bCs/>
                  <w:i/>
                  <w:iCs/>
                  <w:color w:val="000080"/>
                </w:rPr>
                <w:t>Substantive</w:t>
              </w:r>
              <w:r>
                <w:rPr>
                  <w:b/>
                  <w:bCs/>
                  <w:i/>
                  <w:iCs/>
                  <w:color w:val="000080"/>
                </w:rPr>
                <w:br/>
                <w:t>Y/N</w:t>
              </w:r>
            </w:ins>
          </w:p>
        </w:tc>
        <w:tc>
          <w:tcPr>
            <w:tcW w:w="713" w:type="dxa"/>
            <w:shd w:val="clear" w:color="auto" w:fill="D9D9D9"/>
          </w:tcPr>
          <w:p w14:paraId="3CE4DA4F" w14:textId="77777777" w:rsidR="00880D02" w:rsidRDefault="00880D02" w:rsidP="00A51CFB">
            <w:pPr>
              <w:widowControl w:val="0"/>
              <w:autoSpaceDE w:val="0"/>
              <w:autoSpaceDN w:val="0"/>
              <w:adjustRightInd w:val="0"/>
              <w:spacing w:before="110"/>
              <w:jc w:val="center"/>
              <w:rPr>
                <w:ins w:id="43" w:author="Merrick, Riki | APHL" w:date="2022-07-27T12:42:00Z"/>
                <w:b/>
                <w:bCs/>
                <w:i/>
                <w:iCs/>
                <w:color w:val="000080"/>
                <w:sz w:val="28"/>
                <w:szCs w:val="28"/>
              </w:rPr>
            </w:pPr>
            <w:ins w:id="44" w:author="Merrick, Riki | APHL" w:date="2022-07-27T12:42:00Z">
              <w:r>
                <w:rPr>
                  <w:b/>
                  <w:bCs/>
                  <w:i/>
                  <w:iCs/>
                  <w:color w:val="000080"/>
                </w:rPr>
                <w:t>Line</w:t>
              </w:r>
              <w:r>
                <w:rPr>
                  <w:b/>
                  <w:bCs/>
                  <w:i/>
                  <w:iCs/>
                  <w:color w:val="000080"/>
                </w:rPr>
                <w:br/>
                <w:t>Item</w:t>
              </w:r>
            </w:ins>
          </w:p>
        </w:tc>
      </w:tr>
      <w:tr w:rsidR="002970BB" w14:paraId="19998B01" w14:textId="77777777" w:rsidTr="00866BAB">
        <w:trPr>
          <w:trHeight w:val="530"/>
          <w:ins w:id="45" w:author="Merrick, Riki | APHL" w:date="2022-07-27T12:42:00Z"/>
        </w:trPr>
        <w:tc>
          <w:tcPr>
            <w:tcW w:w="927" w:type="dxa"/>
            <w:shd w:val="clear" w:color="auto" w:fill="D9D9D9"/>
          </w:tcPr>
          <w:p w14:paraId="094A8941" w14:textId="45DCE4F3" w:rsidR="00880D02" w:rsidRDefault="00A713A8" w:rsidP="00A51CFB">
            <w:pPr>
              <w:widowControl w:val="0"/>
              <w:autoSpaceDE w:val="0"/>
              <w:autoSpaceDN w:val="0"/>
              <w:adjustRightInd w:val="0"/>
              <w:spacing w:before="110"/>
              <w:rPr>
                <w:ins w:id="46" w:author="Merrick, Riki | APHL" w:date="2022-07-27T12:42:00Z"/>
                <w:b/>
                <w:bCs/>
                <w:i/>
                <w:iCs/>
                <w:color w:val="000080"/>
              </w:rPr>
            </w:pPr>
            <w:ins w:id="47" w:author="Merrick, Riki | APHL" w:date="2022-07-28T09:06:00Z">
              <w:r>
                <w:rPr>
                  <w:b/>
                  <w:bCs/>
                  <w:i/>
                  <w:iCs/>
                  <w:color w:val="000080"/>
                </w:rPr>
                <w:t>3.3.1</w:t>
              </w:r>
            </w:ins>
          </w:p>
        </w:tc>
        <w:tc>
          <w:tcPr>
            <w:tcW w:w="2369" w:type="dxa"/>
            <w:shd w:val="clear" w:color="auto" w:fill="D9D9D9"/>
          </w:tcPr>
          <w:p w14:paraId="0B803F3C" w14:textId="2F049264" w:rsidR="00880D02" w:rsidRPr="00810A3C" w:rsidRDefault="00A713A8" w:rsidP="00A51CFB">
            <w:pPr>
              <w:widowControl w:val="0"/>
              <w:autoSpaceDE w:val="0"/>
              <w:autoSpaceDN w:val="0"/>
              <w:adjustRightInd w:val="0"/>
              <w:spacing w:before="110"/>
              <w:rPr>
                <w:ins w:id="48" w:author="Merrick, Riki | APHL" w:date="2022-07-27T12:42:00Z"/>
                <w:bCs/>
                <w:i/>
                <w:iCs/>
                <w:noProof/>
              </w:rPr>
            </w:pPr>
            <w:ins w:id="49" w:author="Merrick, Riki | APHL" w:date="2022-07-28T09:07:00Z">
              <w:r w:rsidRPr="00A713A8">
                <w:rPr>
                  <w:bCs/>
                  <w:i/>
                  <w:iCs/>
                  <w:noProof/>
                </w:rPr>
                <w:t>ADT/ACK - Admit/Visit Notification (Event A01)</w:t>
              </w:r>
            </w:ins>
          </w:p>
        </w:tc>
        <w:tc>
          <w:tcPr>
            <w:tcW w:w="3089" w:type="dxa"/>
            <w:shd w:val="clear" w:color="auto" w:fill="D9D9D9"/>
          </w:tcPr>
          <w:p w14:paraId="61257697" w14:textId="765EF6EA" w:rsidR="00880D02" w:rsidRPr="00810A3C" w:rsidRDefault="00A713A8" w:rsidP="00A51CFB">
            <w:pPr>
              <w:widowControl w:val="0"/>
              <w:autoSpaceDE w:val="0"/>
              <w:autoSpaceDN w:val="0"/>
              <w:adjustRightInd w:val="0"/>
              <w:spacing w:before="110"/>
              <w:rPr>
                <w:ins w:id="50" w:author="Merrick, Riki | APHL" w:date="2022-07-27T12:42:00Z"/>
                <w:color w:val="000080"/>
              </w:rPr>
            </w:pPr>
            <w:bookmarkStart w:id="51" w:name="_Hlk112681943"/>
            <w:ins w:id="52" w:author="Merrick, Riki | APHL" w:date="2022-07-28T09:07:00Z">
              <w:r>
                <w:rPr>
                  <w:color w:val="000080"/>
                </w:rPr>
                <w:t xml:space="preserve">Added </w:t>
              </w:r>
            </w:ins>
            <w:ins w:id="53" w:author="Merrick, Riki | APHL" w:date="2022-07-28T09:40:00Z">
              <w:r w:rsidR="006F4827">
                <w:rPr>
                  <w:color w:val="000080"/>
                </w:rPr>
                <w:t>Gender Harmony segments (</w:t>
              </w:r>
            </w:ins>
            <w:ins w:id="54" w:author="Merrick, Riki | APHL" w:date="2022-07-28T09:07:00Z">
              <w:r>
                <w:rPr>
                  <w:color w:val="000080"/>
                </w:rPr>
                <w:t>GSP, GSR and GSC</w:t>
              </w:r>
            </w:ins>
            <w:ins w:id="55" w:author="Merrick, Riki | APHL" w:date="2022-07-28T09:40:00Z">
              <w:r w:rsidR="006F4827">
                <w:rPr>
                  <w:color w:val="000080"/>
                </w:rPr>
                <w:t>)</w:t>
              </w:r>
            </w:ins>
            <w:ins w:id="56" w:author="Merrick, Riki | APHL" w:date="2022-07-28T09:07:00Z">
              <w:r>
                <w:rPr>
                  <w:color w:val="000080"/>
                </w:rPr>
                <w:t xml:space="preserve"> to the message structure for </w:t>
              </w:r>
            </w:ins>
            <w:ins w:id="57" w:author="Merrick, Riki | APHL" w:date="2022-07-28T09:39:00Z">
              <w:r w:rsidR="006F4827">
                <w:rPr>
                  <w:color w:val="000080"/>
                </w:rPr>
                <w:t>P</w:t>
              </w:r>
            </w:ins>
            <w:ins w:id="58" w:author="Merrick, Riki | APHL" w:date="2022-07-28T09:07:00Z">
              <w:r>
                <w:rPr>
                  <w:color w:val="000080"/>
                </w:rPr>
                <w:t xml:space="preserve">atient, </w:t>
              </w:r>
            </w:ins>
            <w:ins w:id="59" w:author="Merrick, Riki | APHL" w:date="2022-07-28T09:39:00Z">
              <w:r w:rsidR="006F4827">
                <w:rPr>
                  <w:color w:val="000080"/>
                </w:rPr>
                <w:t xml:space="preserve">Next of Kin, </w:t>
              </w:r>
              <w:proofErr w:type="gramStart"/>
              <w:r w:rsidR="006F4827">
                <w:rPr>
                  <w:color w:val="000080"/>
                </w:rPr>
                <w:t>Guarantor</w:t>
              </w:r>
              <w:proofErr w:type="gramEnd"/>
              <w:r w:rsidR="006F4827">
                <w:rPr>
                  <w:color w:val="000080"/>
                </w:rPr>
                <w:t xml:space="preserve"> and Insurance</w:t>
              </w:r>
            </w:ins>
            <w:bookmarkEnd w:id="51"/>
          </w:p>
        </w:tc>
        <w:tc>
          <w:tcPr>
            <w:tcW w:w="1080" w:type="dxa"/>
            <w:shd w:val="clear" w:color="auto" w:fill="D9D9D9"/>
          </w:tcPr>
          <w:p w14:paraId="75437AC9" w14:textId="0008CBEA" w:rsidR="00880D02" w:rsidRPr="00810A3C" w:rsidRDefault="00D850B4" w:rsidP="00A51CFB">
            <w:pPr>
              <w:widowControl w:val="0"/>
              <w:autoSpaceDE w:val="0"/>
              <w:autoSpaceDN w:val="0"/>
              <w:adjustRightInd w:val="0"/>
              <w:spacing w:before="110"/>
              <w:rPr>
                <w:ins w:id="60" w:author="Merrick, Riki | APHL" w:date="2022-07-27T12:42:00Z"/>
              </w:rPr>
            </w:pPr>
            <w:ins w:id="61" w:author="Merrick, Riki | APHL" w:date="2022-08-02T12:36:00Z">
              <w:r>
                <w:t>SOGI</w:t>
              </w:r>
            </w:ins>
          </w:p>
        </w:tc>
        <w:tc>
          <w:tcPr>
            <w:tcW w:w="1172" w:type="dxa"/>
            <w:shd w:val="clear" w:color="auto" w:fill="D9D9D9"/>
          </w:tcPr>
          <w:p w14:paraId="38CA5B7E" w14:textId="77777777" w:rsidR="00880D02" w:rsidRPr="0069575B" w:rsidRDefault="00880D02" w:rsidP="00A51CFB">
            <w:pPr>
              <w:widowControl w:val="0"/>
              <w:autoSpaceDE w:val="0"/>
              <w:autoSpaceDN w:val="0"/>
              <w:adjustRightInd w:val="0"/>
              <w:spacing w:before="110"/>
              <w:rPr>
                <w:ins w:id="62" w:author="Merrick, Riki | APHL" w:date="2022-07-27T12:42:00Z"/>
                <w:b/>
                <w:bCs/>
                <w:i/>
                <w:iCs/>
                <w:color w:val="000080"/>
              </w:rPr>
            </w:pPr>
            <w:ins w:id="63" w:author="Merrick, Riki | APHL" w:date="2022-07-27T12:42:00Z">
              <w:r>
                <w:rPr>
                  <w:b/>
                  <w:bCs/>
                  <w:i/>
                  <w:iCs/>
                  <w:color w:val="000080"/>
                </w:rPr>
                <w:t>Yes</w:t>
              </w:r>
            </w:ins>
          </w:p>
        </w:tc>
        <w:tc>
          <w:tcPr>
            <w:tcW w:w="713" w:type="dxa"/>
            <w:shd w:val="clear" w:color="auto" w:fill="D9D9D9"/>
          </w:tcPr>
          <w:p w14:paraId="4624CEF5" w14:textId="77777777" w:rsidR="00880D02" w:rsidRPr="0069575B" w:rsidRDefault="00880D02" w:rsidP="00A51CFB">
            <w:pPr>
              <w:widowControl w:val="0"/>
              <w:autoSpaceDE w:val="0"/>
              <w:autoSpaceDN w:val="0"/>
              <w:adjustRightInd w:val="0"/>
              <w:spacing w:before="110"/>
              <w:rPr>
                <w:ins w:id="64" w:author="Merrick, Riki | APHL" w:date="2022-07-27T12:42:00Z"/>
                <w:b/>
                <w:bCs/>
                <w:i/>
                <w:iCs/>
                <w:color w:val="000080"/>
              </w:rPr>
            </w:pPr>
          </w:p>
        </w:tc>
      </w:tr>
      <w:tr w:rsidR="002970BB" w14:paraId="2558AE84" w14:textId="77777777" w:rsidTr="00866BAB">
        <w:trPr>
          <w:trHeight w:val="530"/>
          <w:ins w:id="65" w:author="Merrick, Riki | APHL" w:date="2022-07-27T12:43:00Z"/>
        </w:trPr>
        <w:tc>
          <w:tcPr>
            <w:tcW w:w="927" w:type="dxa"/>
            <w:shd w:val="clear" w:color="auto" w:fill="D9D9D9"/>
          </w:tcPr>
          <w:p w14:paraId="50286205" w14:textId="0DABF130" w:rsidR="00FB031B" w:rsidRDefault="00367E5D" w:rsidP="00A51CFB">
            <w:pPr>
              <w:widowControl w:val="0"/>
              <w:autoSpaceDE w:val="0"/>
              <w:autoSpaceDN w:val="0"/>
              <w:adjustRightInd w:val="0"/>
              <w:spacing w:before="110"/>
              <w:rPr>
                <w:ins w:id="66" w:author="Merrick, Riki | APHL" w:date="2022-07-27T12:43:00Z"/>
                <w:b/>
                <w:bCs/>
                <w:i/>
                <w:iCs/>
                <w:color w:val="000080"/>
              </w:rPr>
            </w:pPr>
            <w:ins w:id="67" w:author="Merrick, Riki | APHL" w:date="2022-07-28T09:16:00Z">
              <w:r w:rsidRPr="00367E5D">
                <w:rPr>
                  <w:b/>
                  <w:bCs/>
                  <w:i/>
                  <w:iCs/>
                  <w:color w:val="000080"/>
                </w:rPr>
                <w:lastRenderedPageBreak/>
                <w:t>3.3.2</w:t>
              </w:r>
            </w:ins>
          </w:p>
        </w:tc>
        <w:tc>
          <w:tcPr>
            <w:tcW w:w="2369" w:type="dxa"/>
            <w:shd w:val="clear" w:color="auto" w:fill="D9D9D9"/>
          </w:tcPr>
          <w:p w14:paraId="38454171" w14:textId="655F21C8" w:rsidR="00FB031B" w:rsidRPr="00810A3C" w:rsidRDefault="00367E5D" w:rsidP="00A51CFB">
            <w:pPr>
              <w:widowControl w:val="0"/>
              <w:autoSpaceDE w:val="0"/>
              <w:autoSpaceDN w:val="0"/>
              <w:adjustRightInd w:val="0"/>
              <w:spacing w:before="110"/>
              <w:rPr>
                <w:ins w:id="68" w:author="Merrick, Riki | APHL" w:date="2022-07-27T12:43:00Z"/>
                <w:bCs/>
                <w:i/>
                <w:iCs/>
                <w:noProof/>
              </w:rPr>
            </w:pPr>
            <w:ins w:id="69" w:author="Merrick, Riki | APHL" w:date="2022-07-28T09:16:00Z">
              <w:r w:rsidRPr="00367E5D">
                <w:rPr>
                  <w:bCs/>
                  <w:i/>
                  <w:iCs/>
                  <w:noProof/>
                </w:rPr>
                <w:t>ADT/ACK - Transfer a Patient (Event A02)</w:t>
              </w:r>
            </w:ins>
          </w:p>
        </w:tc>
        <w:tc>
          <w:tcPr>
            <w:tcW w:w="3089" w:type="dxa"/>
            <w:shd w:val="clear" w:color="auto" w:fill="D9D9D9"/>
          </w:tcPr>
          <w:p w14:paraId="53EC6DE8" w14:textId="2CB9B9FA" w:rsidR="00FB031B" w:rsidRPr="00810A3C" w:rsidRDefault="00250940" w:rsidP="00A51CFB">
            <w:pPr>
              <w:widowControl w:val="0"/>
              <w:autoSpaceDE w:val="0"/>
              <w:autoSpaceDN w:val="0"/>
              <w:adjustRightInd w:val="0"/>
              <w:spacing w:before="110"/>
              <w:rPr>
                <w:ins w:id="70" w:author="Merrick, Riki | APHL" w:date="2022-07-27T12:43:00Z"/>
                <w:color w:val="000080"/>
              </w:rPr>
            </w:pPr>
            <w:ins w:id="71" w:author="Merrick, Riki | APHL" w:date="2022-07-28T09:41:00Z">
              <w:r w:rsidRPr="00250940">
                <w:rPr>
                  <w:color w:val="000080"/>
                </w:rPr>
                <w:t xml:space="preserve">Added Gender Harmony segments (GSP, GSR and GSC) to the message structure for </w:t>
              </w:r>
              <w:proofErr w:type="gramStart"/>
              <w:r w:rsidRPr="00250940">
                <w:rPr>
                  <w:color w:val="000080"/>
                </w:rPr>
                <w:t>Patient</w:t>
              </w:r>
            </w:ins>
            <w:proofErr w:type="gramEnd"/>
          </w:p>
        </w:tc>
        <w:tc>
          <w:tcPr>
            <w:tcW w:w="1080" w:type="dxa"/>
            <w:shd w:val="clear" w:color="auto" w:fill="D9D9D9"/>
          </w:tcPr>
          <w:p w14:paraId="30413FAA" w14:textId="26641E63" w:rsidR="00FB031B" w:rsidRDefault="00D850B4" w:rsidP="00A51CFB">
            <w:pPr>
              <w:widowControl w:val="0"/>
              <w:autoSpaceDE w:val="0"/>
              <w:autoSpaceDN w:val="0"/>
              <w:adjustRightInd w:val="0"/>
              <w:spacing w:before="110"/>
              <w:rPr>
                <w:ins w:id="72" w:author="Merrick, Riki | APHL" w:date="2022-07-27T12:43:00Z"/>
              </w:rPr>
            </w:pPr>
            <w:ins w:id="73" w:author="Merrick, Riki | APHL" w:date="2022-08-02T12:36:00Z">
              <w:r>
                <w:t>SOGI</w:t>
              </w:r>
            </w:ins>
          </w:p>
        </w:tc>
        <w:tc>
          <w:tcPr>
            <w:tcW w:w="1172" w:type="dxa"/>
            <w:shd w:val="clear" w:color="auto" w:fill="D9D9D9"/>
          </w:tcPr>
          <w:p w14:paraId="52342331" w14:textId="204C74DE" w:rsidR="00FB031B" w:rsidRDefault="006F4827" w:rsidP="00A51CFB">
            <w:pPr>
              <w:widowControl w:val="0"/>
              <w:autoSpaceDE w:val="0"/>
              <w:autoSpaceDN w:val="0"/>
              <w:adjustRightInd w:val="0"/>
              <w:spacing w:before="110"/>
              <w:rPr>
                <w:ins w:id="74" w:author="Merrick, Riki | APHL" w:date="2022-07-27T12:43:00Z"/>
                <w:b/>
                <w:bCs/>
                <w:i/>
                <w:iCs/>
                <w:color w:val="000080"/>
              </w:rPr>
            </w:pPr>
            <w:ins w:id="75" w:author="Merrick, Riki | APHL" w:date="2022-07-28T09:39:00Z">
              <w:r>
                <w:rPr>
                  <w:b/>
                  <w:bCs/>
                  <w:i/>
                  <w:iCs/>
                  <w:color w:val="000080"/>
                </w:rPr>
                <w:t>Yes</w:t>
              </w:r>
            </w:ins>
          </w:p>
        </w:tc>
        <w:tc>
          <w:tcPr>
            <w:tcW w:w="713" w:type="dxa"/>
            <w:shd w:val="clear" w:color="auto" w:fill="D9D9D9"/>
          </w:tcPr>
          <w:p w14:paraId="3536DEC0" w14:textId="77777777" w:rsidR="00FB031B" w:rsidRPr="0069575B" w:rsidRDefault="00FB031B" w:rsidP="00A51CFB">
            <w:pPr>
              <w:widowControl w:val="0"/>
              <w:autoSpaceDE w:val="0"/>
              <w:autoSpaceDN w:val="0"/>
              <w:adjustRightInd w:val="0"/>
              <w:spacing w:before="110"/>
              <w:rPr>
                <w:ins w:id="76" w:author="Merrick, Riki | APHL" w:date="2022-07-27T12:43:00Z"/>
                <w:b/>
                <w:bCs/>
                <w:i/>
                <w:iCs/>
                <w:color w:val="000080"/>
              </w:rPr>
            </w:pPr>
          </w:p>
        </w:tc>
      </w:tr>
      <w:bookmarkEnd w:id="33"/>
      <w:tr w:rsidR="002970BB" w14:paraId="6353B847" w14:textId="77777777" w:rsidTr="00866BAB">
        <w:trPr>
          <w:trHeight w:val="530"/>
          <w:ins w:id="77" w:author="Merrick, Riki | APHL" w:date="2022-07-27T12:42:00Z"/>
        </w:trPr>
        <w:tc>
          <w:tcPr>
            <w:tcW w:w="927" w:type="dxa"/>
            <w:shd w:val="clear" w:color="auto" w:fill="D9D9D9"/>
          </w:tcPr>
          <w:p w14:paraId="4A6488CD" w14:textId="6511DC39" w:rsidR="00880D02" w:rsidRDefault="00367E5D" w:rsidP="00A51CFB">
            <w:pPr>
              <w:widowControl w:val="0"/>
              <w:autoSpaceDE w:val="0"/>
              <w:autoSpaceDN w:val="0"/>
              <w:adjustRightInd w:val="0"/>
              <w:spacing w:before="110"/>
              <w:rPr>
                <w:ins w:id="78" w:author="Merrick, Riki | APHL" w:date="2022-07-27T12:42:00Z"/>
                <w:b/>
                <w:bCs/>
                <w:i/>
                <w:iCs/>
                <w:color w:val="000080"/>
              </w:rPr>
            </w:pPr>
            <w:ins w:id="79" w:author="Merrick, Riki | APHL" w:date="2022-07-28T09:16:00Z">
              <w:r w:rsidRPr="00367E5D">
                <w:rPr>
                  <w:b/>
                  <w:bCs/>
                  <w:i/>
                  <w:iCs/>
                  <w:color w:val="000080"/>
                </w:rPr>
                <w:t>3.3.3</w:t>
              </w:r>
            </w:ins>
          </w:p>
        </w:tc>
        <w:tc>
          <w:tcPr>
            <w:tcW w:w="2369" w:type="dxa"/>
            <w:shd w:val="clear" w:color="auto" w:fill="D9D9D9"/>
          </w:tcPr>
          <w:p w14:paraId="0DE1046E" w14:textId="1AD7192B" w:rsidR="00880D02" w:rsidRPr="00823AC3" w:rsidRDefault="00367E5D" w:rsidP="00A51CFB">
            <w:pPr>
              <w:widowControl w:val="0"/>
              <w:autoSpaceDE w:val="0"/>
              <w:autoSpaceDN w:val="0"/>
              <w:adjustRightInd w:val="0"/>
              <w:spacing w:before="110"/>
              <w:rPr>
                <w:ins w:id="80" w:author="Merrick, Riki | APHL" w:date="2022-07-27T12:42:00Z"/>
                <w:bCs/>
                <w:i/>
                <w:iCs/>
                <w:noProof/>
              </w:rPr>
            </w:pPr>
            <w:ins w:id="81" w:author="Merrick, Riki | APHL" w:date="2022-07-28T09:16:00Z">
              <w:r w:rsidRPr="00367E5D">
                <w:rPr>
                  <w:bCs/>
                  <w:i/>
                  <w:iCs/>
                  <w:noProof/>
                </w:rPr>
                <w:t>ADT/ACK - Discharge/End Visit (Event A03</w:t>
              </w:r>
              <w:r>
                <w:rPr>
                  <w:bCs/>
                  <w:i/>
                  <w:iCs/>
                  <w:noProof/>
                </w:rPr>
                <w:t>)</w:t>
              </w:r>
            </w:ins>
          </w:p>
        </w:tc>
        <w:tc>
          <w:tcPr>
            <w:tcW w:w="3089" w:type="dxa"/>
            <w:shd w:val="clear" w:color="auto" w:fill="D9D9D9"/>
          </w:tcPr>
          <w:p w14:paraId="0C73AF47" w14:textId="0961F64A" w:rsidR="00880D02" w:rsidRDefault="00250940" w:rsidP="00A51CFB">
            <w:pPr>
              <w:widowControl w:val="0"/>
              <w:autoSpaceDE w:val="0"/>
              <w:autoSpaceDN w:val="0"/>
              <w:adjustRightInd w:val="0"/>
              <w:spacing w:before="110"/>
              <w:rPr>
                <w:ins w:id="82" w:author="Merrick, Riki | APHL" w:date="2022-07-27T12:42:00Z"/>
                <w:color w:val="000080"/>
              </w:rPr>
            </w:pPr>
            <w:ins w:id="83" w:author="Merrick, Riki | APHL" w:date="2022-07-28T09:43: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4D17FCED" w14:textId="277C5326" w:rsidR="00880D02" w:rsidRDefault="00D850B4" w:rsidP="00A51CFB">
            <w:pPr>
              <w:widowControl w:val="0"/>
              <w:autoSpaceDE w:val="0"/>
              <w:autoSpaceDN w:val="0"/>
              <w:adjustRightInd w:val="0"/>
              <w:spacing w:before="110"/>
              <w:rPr>
                <w:ins w:id="84" w:author="Merrick, Riki | APHL" w:date="2022-07-27T12:42:00Z"/>
              </w:rPr>
            </w:pPr>
            <w:ins w:id="85" w:author="Merrick, Riki | APHL" w:date="2022-08-02T12:36:00Z">
              <w:r>
                <w:t>SOGI</w:t>
              </w:r>
            </w:ins>
          </w:p>
        </w:tc>
        <w:tc>
          <w:tcPr>
            <w:tcW w:w="1172" w:type="dxa"/>
            <w:shd w:val="clear" w:color="auto" w:fill="D9D9D9"/>
          </w:tcPr>
          <w:p w14:paraId="2C4EEA8A" w14:textId="4BBB0098" w:rsidR="00880D02" w:rsidRDefault="00FB031B" w:rsidP="00A51CFB">
            <w:pPr>
              <w:widowControl w:val="0"/>
              <w:autoSpaceDE w:val="0"/>
              <w:autoSpaceDN w:val="0"/>
              <w:adjustRightInd w:val="0"/>
              <w:spacing w:before="110"/>
              <w:rPr>
                <w:ins w:id="86" w:author="Merrick, Riki | APHL" w:date="2022-07-27T12:42:00Z"/>
                <w:b/>
                <w:bCs/>
                <w:i/>
                <w:iCs/>
                <w:color w:val="000080"/>
              </w:rPr>
            </w:pPr>
            <w:ins w:id="87" w:author="Merrick, Riki | APHL" w:date="2022-07-27T12:43:00Z">
              <w:r>
                <w:rPr>
                  <w:b/>
                  <w:bCs/>
                  <w:i/>
                  <w:iCs/>
                  <w:color w:val="000080"/>
                </w:rPr>
                <w:t>Yes</w:t>
              </w:r>
            </w:ins>
          </w:p>
        </w:tc>
        <w:tc>
          <w:tcPr>
            <w:tcW w:w="713" w:type="dxa"/>
            <w:shd w:val="clear" w:color="auto" w:fill="D9D9D9"/>
          </w:tcPr>
          <w:p w14:paraId="6A886CD3" w14:textId="77777777" w:rsidR="00880D02" w:rsidRPr="0069575B" w:rsidRDefault="00880D02" w:rsidP="00A51CFB">
            <w:pPr>
              <w:widowControl w:val="0"/>
              <w:autoSpaceDE w:val="0"/>
              <w:autoSpaceDN w:val="0"/>
              <w:adjustRightInd w:val="0"/>
              <w:spacing w:before="110"/>
              <w:rPr>
                <w:ins w:id="88" w:author="Merrick, Riki | APHL" w:date="2022-07-27T12:42:00Z"/>
                <w:b/>
                <w:bCs/>
                <w:i/>
                <w:iCs/>
                <w:color w:val="000080"/>
              </w:rPr>
            </w:pPr>
          </w:p>
        </w:tc>
      </w:tr>
      <w:tr w:rsidR="002970BB" w14:paraId="4A7D9CDA" w14:textId="77777777" w:rsidTr="00866BAB">
        <w:trPr>
          <w:trHeight w:val="530"/>
          <w:ins w:id="89" w:author="Merrick, Riki | APHL" w:date="2022-07-27T12:43:00Z"/>
        </w:trPr>
        <w:tc>
          <w:tcPr>
            <w:tcW w:w="927" w:type="dxa"/>
            <w:shd w:val="clear" w:color="auto" w:fill="D9D9D9"/>
          </w:tcPr>
          <w:p w14:paraId="0033DD91" w14:textId="13294BE1" w:rsidR="00FB031B" w:rsidRDefault="00367E5D" w:rsidP="00A51CFB">
            <w:pPr>
              <w:widowControl w:val="0"/>
              <w:autoSpaceDE w:val="0"/>
              <w:autoSpaceDN w:val="0"/>
              <w:adjustRightInd w:val="0"/>
              <w:spacing w:before="110"/>
              <w:rPr>
                <w:ins w:id="90" w:author="Merrick, Riki | APHL" w:date="2022-07-27T12:43:00Z"/>
                <w:b/>
                <w:bCs/>
                <w:i/>
                <w:iCs/>
                <w:color w:val="000080"/>
              </w:rPr>
            </w:pPr>
            <w:ins w:id="91" w:author="Merrick, Riki | APHL" w:date="2022-07-28T09:16:00Z">
              <w:r w:rsidRPr="00367E5D">
                <w:rPr>
                  <w:b/>
                  <w:bCs/>
                  <w:i/>
                  <w:iCs/>
                  <w:color w:val="000080"/>
                </w:rPr>
                <w:t>3.3.4</w:t>
              </w:r>
            </w:ins>
          </w:p>
        </w:tc>
        <w:tc>
          <w:tcPr>
            <w:tcW w:w="2369" w:type="dxa"/>
            <w:shd w:val="clear" w:color="auto" w:fill="D9D9D9"/>
          </w:tcPr>
          <w:p w14:paraId="60C7B222" w14:textId="78A8ABDE" w:rsidR="00FB031B" w:rsidRPr="00823AC3" w:rsidRDefault="00367E5D" w:rsidP="00A51CFB">
            <w:pPr>
              <w:widowControl w:val="0"/>
              <w:autoSpaceDE w:val="0"/>
              <w:autoSpaceDN w:val="0"/>
              <w:adjustRightInd w:val="0"/>
              <w:spacing w:before="110"/>
              <w:rPr>
                <w:ins w:id="92" w:author="Merrick, Riki | APHL" w:date="2022-07-27T12:43:00Z"/>
                <w:bCs/>
                <w:i/>
                <w:iCs/>
                <w:noProof/>
              </w:rPr>
            </w:pPr>
            <w:ins w:id="93" w:author="Merrick, Riki | APHL" w:date="2022-07-28T09:16:00Z">
              <w:r w:rsidRPr="00367E5D">
                <w:rPr>
                  <w:bCs/>
                  <w:i/>
                  <w:iCs/>
                  <w:noProof/>
                </w:rPr>
                <w:t>ADT/ACK - Register a Patient (Event A04)</w:t>
              </w:r>
            </w:ins>
          </w:p>
        </w:tc>
        <w:tc>
          <w:tcPr>
            <w:tcW w:w="3089" w:type="dxa"/>
            <w:shd w:val="clear" w:color="auto" w:fill="D9D9D9"/>
          </w:tcPr>
          <w:p w14:paraId="6809A480" w14:textId="4C7ACE09" w:rsidR="00FB031B" w:rsidRDefault="0080333F" w:rsidP="00A51CFB">
            <w:pPr>
              <w:widowControl w:val="0"/>
              <w:autoSpaceDE w:val="0"/>
              <w:autoSpaceDN w:val="0"/>
              <w:adjustRightInd w:val="0"/>
              <w:spacing w:before="110"/>
              <w:rPr>
                <w:ins w:id="94" w:author="Merrick, Riki | APHL" w:date="2022-07-27T12:43:00Z"/>
                <w:color w:val="000080"/>
              </w:rPr>
            </w:pPr>
            <w:ins w:id="95"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54F8B07E" w14:textId="14DF6E92" w:rsidR="00FB031B" w:rsidRDefault="00D850B4" w:rsidP="00A51CFB">
            <w:pPr>
              <w:widowControl w:val="0"/>
              <w:autoSpaceDE w:val="0"/>
              <w:autoSpaceDN w:val="0"/>
              <w:adjustRightInd w:val="0"/>
              <w:spacing w:before="110"/>
              <w:rPr>
                <w:ins w:id="96" w:author="Merrick, Riki | APHL" w:date="2022-07-27T12:43:00Z"/>
              </w:rPr>
            </w:pPr>
            <w:ins w:id="97" w:author="Merrick, Riki | APHL" w:date="2022-08-02T12:36:00Z">
              <w:r>
                <w:t>SOGI</w:t>
              </w:r>
            </w:ins>
          </w:p>
        </w:tc>
        <w:tc>
          <w:tcPr>
            <w:tcW w:w="1172" w:type="dxa"/>
            <w:shd w:val="clear" w:color="auto" w:fill="D9D9D9"/>
          </w:tcPr>
          <w:p w14:paraId="6397C47D" w14:textId="5216C564" w:rsidR="00FB031B" w:rsidRDefault="006F4827" w:rsidP="00A51CFB">
            <w:pPr>
              <w:widowControl w:val="0"/>
              <w:autoSpaceDE w:val="0"/>
              <w:autoSpaceDN w:val="0"/>
              <w:adjustRightInd w:val="0"/>
              <w:spacing w:before="110"/>
              <w:rPr>
                <w:ins w:id="98" w:author="Merrick, Riki | APHL" w:date="2022-07-27T12:43:00Z"/>
                <w:b/>
                <w:bCs/>
                <w:i/>
                <w:iCs/>
                <w:color w:val="000080"/>
              </w:rPr>
            </w:pPr>
            <w:ins w:id="99" w:author="Merrick, Riki | APHL" w:date="2022-07-28T09:39:00Z">
              <w:r>
                <w:rPr>
                  <w:b/>
                  <w:bCs/>
                  <w:i/>
                  <w:iCs/>
                  <w:color w:val="000080"/>
                </w:rPr>
                <w:t>Yes</w:t>
              </w:r>
            </w:ins>
          </w:p>
        </w:tc>
        <w:tc>
          <w:tcPr>
            <w:tcW w:w="713" w:type="dxa"/>
            <w:shd w:val="clear" w:color="auto" w:fill="D9D9D9"/>
          </w:tcPr>
          <w:p w14:paraId="5059CCC5" w14:textId="77777777" w:rsidR="00FB031B" w:rsidRPr="0069575B" w:rsidRDefault="00FB031B" w:rsidP="00A51CFB">
            <w:pPr>
              <w:widowControl w:val="0"/>
              <w:autoSpaceDE w:val="0"/>
              <w:autoSpaceDN w:val="0"/>
              <w:adjustRightInd w:val="0"/>
              <w:spacing w:before="110"/>
              <w:rPr>
                <w:ins w:id="100" w:author="Merrick, Riki | APHL" w:date="2022-07-27T12:43:00Z"/>
                <w:b/>
                <w:bCs/>
                <w:i/>
                <w:iCs/>
                <w:color w:val="000080"/>
              </w:rPr>
            </w:pPr>
          </w:p>
        </w:tc>
      </w:tr>
      <w:tr w:rsidR="002970BB" w14:paraId="38DB702E" w14:textId="77777777" w:rsidTr="00866BAB">
        <w:trPr>
          <w:trHeight w:val="530"/>
          <w:ins w:id="101" w:author="Merrick, Riki | APHL" w:date="2022-07-27T12:43:00Z"/>
        </w:trPr>
        <w:tc>
          <w:tcPr>
            <w:tcW w:w="927" w:type="dxa"/>
            <w:shd w:val="clear" w:color="auto" w:fill="D9D9D9"/>
          </w:tcPr>
          <w:p w14:paraId="5B9540FC" w14:textId="01CCAE5D" w:rsidR="00FB031B" w:rsidRDefault="00367E5D" w:rsidP="00A51CFB">
            <w:pPr>
              <w:widowControl w:val="0"/>
              <w:autoSpaceDE w:val="0"/>
              <w:autoSpaceDN w:val="0"/>
              <w:adjustRightInd w:val="0"/>
              <w:spacing w:before="110"/>
              <w:rPr>
                <w:ins w:id="102" w:author="Merrick, Riki | APHL" w:date="2022-07-27T12:43:00Z"/>
                <w:b/>
                <w:bCs/>
                <w:i/>
                <w:iCs/>
                <w:color w:val="000080"/>
              </w:rPr>
            </w:pPr>
            <w:ins w:id="103" w:author="Merrick, Riki | APHL" w:date="2022-07-28T09:17:00Z">
              <w:r w:rsidRPr="00367E5D">
                <w:rPr>
                  <w:b/>
                  <w:bCs/>
                  <w:i/>
                  <w:iCs/>
                  <w:color w:val="000080"/>
                </w:rPr>
                <w:t>3.3.5</w:t>
              </w:r>
            </w:ins>
          </w:p>
        </w:tc>
        <w:tc>
          <w:tcPr>
            <w:tcW w:w="2369" w:type="dxa"/>
            <w:shd w:val="clear" w:color="auto" w:fill="D9D9D9"/>
          </w:tcPr>
          <w:p w14:paraId="07EAE362" w14:textId="7D2C064E" w:rsidR="00FB031B" w:rsidRPr="00823AC3" w:rsidRDefault="00367E5D" w:rsidP="00A51CFB">
            <w:pPr>
              <w:widowControl w:val="0"/>
              <w:autoSpaceDE w:val="0"/>
              <w:autoSpaceDN w:val="0"/>
              <w:adjustRightInd w:val="0"/>
              <w:spacing w:before="110"/>
              <w:rPr>
                <w:ins w:id="104" w:author="Merrick, Riki | APHL" w:date="2022-07-27T12:43:00Z"/>
                <w:bCs/>
                <w:i/>
                <w:iCs/>
                <w:noProof/>
              </w:rPr>
            </w:pPr>
            <w:ins w:id="105" w:author="Merrick, Riki | APHL" w:date="2022-07-28T09:17:00Z">
              <w:r w:rsidRPr="00367E5D">
                <w:rPr>
                  <w:bCs/>
                  <w:i/>
                  <w:iCs/>
                  <w:noProof/>
                </w:rPr>
                <w:t>ADT/ACK - Pre-Admit a Patient (Event A05)</w:t>
              </w:r>
            </w:ins>
          </w:p>
        </w:tc>
        <w:tc>
          <w:tcPr>
            <w:tcW w:w="3089" w:type="dxa"/>
            <w:shd w:val="clear" w:color="auto" w:fill="D9D9D9"/>
          </w:tcPr>
          <w:p w14:paraId="5921E64A" w14:textId="14523892" w:rsidR="00FB031B" w:rsidRDefault="0080333F" w:rsidP="00A51CFB">
            <w:pPr>
              <w:widowControl w:val="0"/>
              <w:autoSpaceDE w:val="0"/>
              <w:autoSpaceDN w:val="0"/>
              <w:adjustRightInd w:val="0"/>
              <w:spacing w:before="110"/>
              <w:rPr>
                <w:ins w:id="106" w:author="Merrick, Riki | APHL" w:date="2022-07-27T12:43:00Z"/>
                <w:color w:val="000080"/>
              </w:rPr>
            </w:pPr>
            <w:ins w:id="107"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048C8DDC" w14:textId="31C19B9A" w:rsidR="00FB031B" w:rsidRDefault="00D850B4" w:rsidP="00A51CFB">
            <w:pPr>
              <w:widowControl w:val="0"/>
              <w:autoSpaceDE w:val="0"/>
              <w:autoSpaceDN w:val="0"/>
              <w:adjustRightInd w:val="0"/>
              <w:spacing w:before="110"/>
              <w:rPr>
                <w:ins w:id="108" w:author="Merrick, Riki | APHL" w:date="2022-07-27T12:43:00Z"/>
              </w:rPr>
            </w:pPr>
            <w:ins w:id="109" w:author="Merrick, Riki | APHL" w:date="2022-08-02T12:36:00Z">
              <w:r>
                <w:t>SOGI</w:t>
              </w:r>
            </w:ins>
          </w:p>
        </w:tc>
        <w:tc>
          <w:tcPr>
            <w:tcW w:w="1172" w:type="dxa"/>
            <w:shd w:val="clear" w:color="auto" w:fill="D9D9D9"/>
          </w:tcPr>
          <w:p w14:paraId="1F2AF6C2" w14:textId="1A53BACC" w:rsidR="00FB031B" w:rsidRDefault="006F4827" w:rsidP="00A51CFB">
            <w:pPr>
              <w:widowControl w:val="0"/>
              <w:autoSpaceDE w:val="0"/>
              <w:autoSpaceDN w:val="0"/>
              <w:adjustRightInd w:val="0"/>
              <w:spacing w:before="110"/>
              <w:rPr>
                <w:ins w:id="110" w:author="Merrick, Riki | APHL" w:date="2022-07-27T12:43:00Z"/>
                <w:b/>
                <w:bCs/>
                <w:i/>
                <w:iCs/>
                <w:color w:val="000080"/>
              </w:rPr>
            </w:pPr>
            <w:ins w:id="111" w:author="Merrick, Riki | APHL" w:date="2022-07-28T09:39:00Z">
              <w:r>
                <w:rPr>
                  <w:b/>
                  <w:bCs/>
                  <w:i/>
                  <w:iCs/>
                  <w:color w:val="000080"/>
                </w:rPr>
                <w:t>Yes</w:t>
              </w:r>
            </w:ins>
          </w:p>
        </w:tc>
        <w:tc>
          <w:tcPr>
            <w:tcW w:w="713" w:type="dxa"/>
            <w:shd w:val="clear" w:color="auto" w:fill="D9D9D9"/>
          </w:tcPr>
          <w:p w14:paraId="4E492F0B" w14:textId="77777777" w:rsidR="00FB031B" w:rsidRPr="0069575B" w:rsidRDefault="00FB031B" w:rsidP="00A51CFB">
            <w:pPr>
              <w:widowControl w:val="0"/>
              <w:autoSpaceDE w:val="0"/>
              <w:autoSpaceDN w:val="0"/>
              <w:adjustRightInd w:val="0"/>
              <w:spacing w:before="110"/>
              <w:rPr>
                <w:ins w:id="112" w:author="Merrick, Riki | APHL" w:date="2022-07-27T12:43:00Z"/>
                <w:b/>
                <w:bCs/>
                <w:i/>
                <w:iCs/>
                <w:color w:val="000080"/>
              </w:rPr>
            </w:pPr>
          </w:p>
        </w:tc>
      </w:tr>
      <w:tr w:rsidR="002970BB" w14:paraId="2C486B6E" w14:textId="77777777" w:rsidTr="00866BAB">
        <w:trPr>
          <w:trHeight w:val="530"/>
          <w:ins w:id="113" w:author="Merrick, Riki | APHL" w:date="2022-07-27T12:43:00Z"/>
        </w:trPr>
        <w:tc>
          <w:tcPr>
            <w:tcW w:w="927" w:type="dxa"/>
            <w:shd w:val="clear" w:color="auto" w:fill="D9D9D9"/>
          </w:tcPr>
          <w:p w14:paraId="248E2346" w14:textId="1DC147CD" w:rsidR="00FB031B" w:rsidRDefault="00367E5D" w:rsidP="00A51CFB">
            <w:pPr>
              <w:widowControl w:val="0"/>
              <w:autoSpaceDE w:val="0"/>
              <w:autoSpaceDN w:val="0"/>
              <w:adjustRightInd w:val="0"/>
              <w:spacing w:before="110"/>
              <w:rPr>
                <w:ins w:id="114" w:author="Merrick, Riki | APHL" w:date="2022-07-27T12:43:00Z"/>
                <w:b/>
                <w:bCs/>
                <w:i/>
                <w:iCs/>
                <w:color w:val="000080"/>
              </w:rPr>
            </w:pPr>
            <w:ins w:id="115" w:author="Merrick, Riki | APHL" w:date="2022-07-28T09:17:00Z">
              <w:r w:rsidRPr="00367E5D">
                <w:rPr>
                  <w:b/>
                  <w:bCs/>
                  <w:i/>
                  <w:iCs/>
                  <w:color w:val="000080"/>
                </w:rPr>
                <w:t>3.3.6</w:t>
              </w:r>
            </w:ins>
          </w:p>
        </w:tc>
        <w:tc>
          <w:tcPr>
            <w:tcW w:w="2369" w:type="dxa"/>
            <w:shd w:val="clear" w:color="auto" w:fill="D9D9D9"/>
          </w:tcPr>
          <w:p w14:paraId="7BEBED5F" w14:textId="2327A708" w:rsidR="00FB031B" w:rsidRPr="00823AC3" w:rsidRDefault="00367E5D" w:rsidP="00A51CFB">
            <w:pPr>
              <w:widowControl w:val="0"/>
              <w:autoSpaceDE w:val="0"/>
              <w:autoSpaceDN w:val="0"/>
              <w:adjustRightInd w:val="0"/>
              <w:spacing w:before="110"/>
              <w:rPr>
                <w:ins w:id="116" w:author="Merrick, Riki | APHL" w:date="2022-07-27T12:43:00Z"/>
                <w:bCs/>
                <w:i/>
                <w:iCs/>
                <w:noProof/>
              </w:rPr>
            </w:pPr>
            <w:ins w:id="117" w:author="Merrick, Riki | APHL" w:date="2022-07-28T09:17:00Z">
              <w:r w:rsidRPr="00367E5D">
                <w:rPr>
                  <w:bCs/>
                  <w:i/>
                  <w:iCs/>
                  <w:noProof/>
                </w:rPr>
                <w:t>ADT/ACK - Change an Outpatient to an Inpatient (Event A06)</w:t>
              </w:r>
            </w:ins>
          </w:p>
        </w:tc>
        <w:tc>
          <w:tcPr>
            <w:tcW w:w="3089" w:type="dxa"/>
            <w:shd w:val="clear" w:color="auto" w:fill="D9D9D9"/>
          </w:tcPr>
          <w:p w14:paraId="24FE5784" w14:textId="05DAEB09" w:rsidR="00FB031B" w:rsidRDefault="0080333F" w:rsidP="00A51CFB">
            <w:pPr>
              <w:widowControl w:val="0"/>
              <w:autoSpaceDE w:val="0"/>
              <w:autoSpaceDN w:val="0"/>
              <w:adjustRightInd w:val="0"/>
              <w:spacing w:before="110"/>
              <w:rPr>
                <w:ins w:id="118" w:author="Merrick, Riki | APHL" w:date="2022-07-27T12:43:00Z"/>
                <w:color w:val="000080"/>
              </w:rPr>
            </w:pPr>
            <w:ins w:id="119"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4C701C1F" w14:textId="5AF55CA1" w:rsidR="00FB031B" w:rsidRDefault="00D850B4" w:rsidP="00A51CFB">
            <w:pPr>
              <w:widowControl w:val="0"/>
              <w:autoSpaceDE w:val="0"/>
              <w:autoSpaceDN w:val="0"/>
              <w:adjustRightInd w:val="0"/>
              <w:spacing w:before="110"/>
              <w:rPr>
                <w:ins w:id="120" w:author="Merrick, Riki | APHL" w:date="2022-07-27T12:43:00Z"/>
              </w:rPr>
            </w:pPr>
            <w:ins w:id="121" w:author="Merrick, Riki | APHL" w:date="2022-08-02T12:36:00Z">
              <w:r>
                <w:t>SOGI</w:t>
              </w:r>
            </w:ins>
          </w:p>
        </w:tc>
        <w:tc>
          <w:tcPr>
            <w:tcW w:w="1172" w:type="dxa"/>
            <w:shd w:val="clear" w:color="auto" w:fill="D9D9D9"/>
          </w:tcPr>
          <w:p w14:paraId="03F3C1CF" w14:textId="16DDDDD5" w:rsidR="00FB031B" w:rsidRDefault="006F4827" w:rsidP="00A51CFB">
            <w:pPr>
              <w:widowControl w:val="0"/>
              <w:autoSpaceDE w:val="0"/>
              <w:autoSpaceDN w:val="0"/>
              <w:adjustRightInd w:val="0"/>
              <w:spacing w:before="110"/>
              <w:rPr>
                <w:ins w:id="122" w:author="Merrick, Riki | APHL" w:date="2022-07-27T12:43:00Z"/>
                <w:b/>
                <w:bCs/>
                <w:i/>
                <w:iCs/>
                <w:color w:val="000080"/>
              </w:rPr>
            </w:pPr>
            <w:ins w:id="123" w:author="Merrick, Riki | APHL" w:date="2022-07-28T09:39:00Z">
              <w:r>
                <w:rPr>
                  <w:b/>
                  <w:bCs/>
                  <w:i/>
                  <w:iCs/>
                  <w:color w:val="000080"/>
                </w:rPr>
                <w:t>Yes</w:t>
              </w:r>
            </w:ins>
          </w:p>
        </w:tc>
        <w:tc>
          <w:tcPr>
            <w:tcW w:w="713" w:type="dxa"/>
            <w:shd w:val="clear" w:color="auto" w:fill="D9D9D9"/>
          </w:tcPr>
          <w:p w14:paraId="395ECEEF" w14:textId="77777777" w:rsidR="00FB031B" w:rsidRPr="0069575B" w:rsidRDefault="00FB031B" w:rsidP="00A51CFB">
            <w:pPr>
              <w:widowControl w:val="0"/>
              <w:autoSpaceDE w:val="0"/>
              <w:autoSpaceDN w:val="0"/>
              <w:adjustRightInd w:val="0"/>
              <w:spacing w:before="110"/>
              <w:rPr>
                <w:ins w:id="124" w:author="Merrick, Riki | APHL" w:date="2022-07-27T12:43:00Z"/>
                <w:b/>
                <w:bCs/>
                <w:i/>
                <w:iCs/>
                <w:color w:val="000080"/>
              </w:rPr>
            </w:pPr>
          </w:p>
        </w:tc>
      </w:tr>
      <w:tr w:rsidR="002970BB" w14:paraId="20FE1E21" w14:textId="77777777" w:rsidTr="00866BAB">
        <w:trPr>
          <w:trHeight w:val="530"/>
          <w:ins w:id="125" w:author="Merrick, Riki | APHL" w:date="2022-07-28T09:15:00Z"/>
        </w:trPr>
        <w:tc>
          <w:tcPr>
            <w:tcW w:w="927" w:type="dxa"/>
            <w:shd w:val="clear" w:color="auto" w:fill="D9D9D9"/>
          </w:tcPr>
          <w:p w14:paraId="5246348E" w14:textId="41476942" w:rsidR="00367E5D" w:rsidRDefault="00367E5D" w:rsidP="00A51CFB">
            <w:pPr>
              <w:widowControl w:val="0"/>
              <w:autoSpaceDE w:val="0"/>
              <w:autoSpaceDN w:val="0"/>
              <w:adjustRightInd w:val="0"/>
              <w:spacing w:before="110"/>
              <w:rPr>
                <w:ins w:id="126" w:author="Merrick, Riki | APHL" w:date="2022-07-28T09:15:00Z"/>
                <w:b/>
                <w:bCs/>
                <w:i/>
                <w:iCs/>
                <w:color w:val="000080"/>
              </w:rPr>
            </w:pPr>
            <w:ins w:id="127" w:author="Merrick, Riki | APHL" w:date="2022-07-28T09:17:00Z">
              <w:r w:rsidRPr="00367E5D">
                <w:rPr>
                  <w:b/>
                  <w:bCs/>
                  <w:i/>
                  <w:iCs/>
                  <w:color w:val="000080"/>
                </w:rPr>
                <w:t>3.3.7</w:t>
              </w:r>
            </w:ins>
          </w:p>
        </w:tc>
        <w:tc>
          <w:tcPr>
            <w:tcW w:w="2369" w:type="dxa"/>
            <w:shd w:val="clear" w:color="auto" w:fill="D9D9D9"/>
          </w:tcPr>
          <w:p w14:paraId="6A5B0174" w14:textId="34F11F0D" w:rsidR="00367E5D" w:rsidRPr="00823AC3" w:rsidRDefault="00367E5D" w:rsidP="00A51CFB">
            <w:pPr>
              <w:widowControl w:val="0"/>
              <w:autoSpaceDE w:val="0"/>
              <w:autoSpaceDN w:val="0"/>
              <w:adjustRightInd w:val="0"/>
              <w:spacing w:before="110"/>
              <w:rPr>
                <w:ins w:id="128" w:author="Merrick, Riki | APHL" w:date="2022-07-28T09:15:00Z"/>
                <w:bCs/>
                <w:i/>
                <w:iCs/>
                <w:noProof/>
              </w:rPr>
            </w:pPr>
            <w:ins w:id="129" w:author="Merrick, Riki | APHL" w:date="2022-07-28T09:17:00Z">
              <w:r w:rsidRPr="00367E5D">
                <w:rPr>
                  <w:bCs/>
                  <w:i/>
                  <w:iCs/>
                  <w:noProof/>
                </w:rPr>
                <w:t>ADT/ACK - Change an Inpatient to an Outpatient (Event A07)</w:t>
              </w:r>
            </w:ins>
          </w:p>
        </w:tc>
        <w:tc>
          <w:tcPr>
            <w:tcW w:w="3089" w:type="dxa"/>
            <w:shd w:val="clear" w:color="auto" w:fill="D9D9D9"/>
          </w:tcPr>
          <w:p w14:paraId="40539F20" w14:textId="7A829990" w:rsidR="00367E5D" w:rsidRDefault="0080333F" w:rsidP="00A51CFB">
            <w:pPr>
              <w:widowControl w:val="0"/>
              <w:autoSpaceDE w:val="0"/>
              <w:autoSpaceDN w:val="0"/>
              <w:adjustRightInd w:val="0"/>
              <w:spacing w:before="110"/>
              <w:rPr>
                <w:ins w:id="130" w:author="Merrick, Riki | APHL" w:date="2022-07-28T09:15:00Z"/>
                <w:color w:val="000080"/>
              </w:rPr>
            </w:pPr>
            <w:ins w:id="131"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630C5C40" w14:textId="48DE5191" w:rsidR="00367E5D" w:rsidRDefault="00D850B4" w:rsidP="00A51CFB">
            <w:pPr>
              <w:widowControl w:val="0"/>
              <w:autoSpaceDE w:val="0"/>
              <w:autoSpaceDN w:val="0"/>
              <w:adjustRightInd w:val="0"/>
              <w:spacing w:before="110"/>
              <w:rPr>
                <w:ins w:id="132" w:author="Merrick, Riki | APHL" w:date="2022-07-28T09:15:00Z"/>
              </w:rPr>
            </w:pPr>
            <w:ins w:id="133" w:author="Merrick, Riki | APHL" w:date="2022-08-02T12:36:00Z">
              <w:r>
                <w:t>SOGI</w:t>
              </w:r>
            </w:ins>
          </w:p>
        </w:tc>
        <w:tc>
          <w:tcPr>
            <w:tcW w:w="1172" w:type="dxa"/>
            <w:shd w:val="clear" w:color="auto" w:fill="D9D9D9"/>
          </w:tcPr>
          <w:p w14:paraId="6C3BE3FB" w14:textId="0920FC68" w:rsidR="00367E5D" w:rsidRDefault="006F4827" w:rsidP="00A51CFB">
            <w:pPr>
              <w:widowControl w:val="0"/>
              <w:autoSpaceDE w:val="0"/>
              <w:autoSpaceDN w:val="0"/>
              <w:adjustRightInd w:val="0"/>
              <w:spacing w:before="110"/>
              <w:rPr>
                <w:ins w:id="134" w:author="Merrick, Riki | APHL" w:date="2022-07-28T09:15:00Z"/>
                <w:b/>
                <w:bCs/>
                <w:i/>
                <w:iCs/>
                <w:color w:val="000080"/>
              </w:rPr>
            </w:pPr>
            <w:ins w:id="135" w:author="Merrick, Riki | APHL" w:date="2022-07-28T09:39:00Z">
              <w:r>
                <w:rPr>
                  <w:b/>
                  <w:bCs/>
                  <w:i/>
                  <w:iCs/>
                  <w:color w:val="000080"/>
                </w:rPr>
                <w:t>Yes</w:t>
              </w:r>
            </w:ins>
          </w:p>
        </w:tc>
        <w:tc>
          <w:tcPr>
            <w:tcW w:w="713" w:type="dxa"/>
            <w:shd w:val="clear" w:color="auto" w:fill="D9D9D9"/>
          </w:tcPr>
          <w:p w14:paraId="50A60121" w14:textId="77777777" w:rsidR="00367E5D" w:rsidRPr="0069575B" w:rsidRDefault="00367E5D" w:rsidP="00A51CFB">
            <w:pPr>
              <w:widowControl w:val="0"/>
              <w:autoSpaceDE w:val="0"/>
              <w:autoSpaceDN w:val="0"/>
              <w:adjustRightInd w:val="0"/>
              <w:spacing w:before="110"/>
              <w:rPr>
                <w:ins w:id="136" w:author="Merrick, Riki | APHL" w:date="2022-07-28T09:15:00Z"/>
                <w:b/>
                <w:bCs/>
                <w:i/>
                <w:iCs/>
                <w:color w:val="000080"/>
              </w:rPr>
            </w:pPr>
          </w:p>
        </w:tc>
      </w:tr>
      <w:tr w:rsidR="002970BB" w14:paraId="496BC960" w14:textId="77777777" w:rsidTr="00866BAB">
        <w:trPr>
          <w:trHeight w:val="530"/>
          <w:ins w:id="137" w:author="Merrick, Riki | APHL" w:date="2022-07-28T09:15:00Z"/>
        </w:trPr>
        <w:tc>
          <w:tcPr>
            <w:tcW w:w="927" w:type="dxa"/>
            <w:shd w:val="clear" w:color="auto" w:fill="D9D9D9"/>
          </w:tcPr>
          <w:p w14:paraId="357A1772" w14:textId="210CB1B5" w:rsidR="00367E5D" w:rsidRDefault="00367E5D" w:rsidP="00A51CFB">
            <w:pPr>
              <w:widowControl w:val="0"/>
              <w:autoSpaceDE w:val="0"/>
              <w:autoSpaceDN w:val="0"/>
              <w:adjustRightInd w:val="0"/>
              <w:spacing w:before="110"/>
              <w:rPr>
                <w:ins w:id="138" w:author="Merrick, Riki | APHL" w:date="2022-07-28T09:15:00Z"/>
                <w:b/>
                <w:bCs/>
                <w:i/>
                <w:iCs/>
                <w:color w:val="000080"/>
              </w:rPr>
            </w:pPr>
            <w:ins w:id="139" w:author="Merrick, Riki | APHL" w:date="2022-07-28T09:18:00Z">
              <w:r w:rsidRPr="00367E5D">
                <w:rPr>
                  <w:b/>
                  <w:bCs/>
                  <w:i/>
                  <w:iCs/>
                  <w:color w:val="000080"/>
                </w:rPr>
                <w:t>3.3.8</w:t>
              </w:r>
            </w:ins>
          </w:p>
        </w:tc>
        <w:tc>
          <w:tcPr>
            <w:tcW w:w="2369" w:type="dxa"/>
            <w:shd w:val="clear" w:color="auto" w:fill="D9D9D9"/>
          </w:tcPr>
          <w:p w14:paraId="27E24935" w14:textId="2D3F28BF" w:rsidR="00367E5D" w:rsidRPr="00823AC3" w:rsidRDefault="00367E5D" w:rsidP="00A51CFB">
            <w:pPr>
              <w:widowControl w:val="0"/>
              <w:autoSpaceDE w:val="0"/>
              <w:autoSpaceDN w:val="0"/>
              <w:adjustRightInd w:val="0"/>
              <w:spacing w:before="110"/>
              <w:rPr>
                <w:ins w:id="140" w:author="Merrick, Riki | APHL" w:date="2022-07-28T09:15:00Z"/>
                <w:bCs/>
                <w:i/>
                <w:iCs/>
                <w:noProof/>
              </w:rPr>
            </w:pPr>
            <w:ins w:id="141" w:author="Merrick, Riki | APHL" w:date="2022-07-28T09:18:00Z">
              <w:r w:rsidRPr="00367E5D">
                <w:rPr>
                  <w:bCs/>
                  <w:i/>
                  <w:iCs/>
                  <w:noProof/>
                </w:rPr>
                <w:t>ADT/ACK - Update Patient Information (Event A08)</w:t>
              </w:r>
            </w:ins>
          </w:p>
        </w:tc>
        <w:tc>
          <w:tcPr>
            <w:tcW w:w="3089" w:type="dxa"/>
            <w:shd w:val="clear" w:color="auto" w:fill="D9D9D9"/>
          </w:tcPr>
          <w:p w14:paraId="2F1F3319" w14:textId="195099CD" w:rsidR="00367E5D" w:rsidRDefault="0080333F" w:rsidP="00A51CFB">
            <w:pPr>
              <w:widowControl w:val="0"/>
              <w:autoSpaceDE w:val="0"/>
              <w:autoSpaceDN w:val="0"/>
              <w:adjustRightInd w:val="0"/>
              <w:spacing w:before="110"/>
              <w:rPr>
                <w:ins w:id="142" w:author="Merrick, Riki | APHL" w:date="2022-07-28T09:15:00Z"/>
                <w:color w:val="000080"/>
              </w:rPr>
            </w:pPr>
            <w:ins w:id="143"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5AF80C70" w14:textId="01F5BC37" w:rsidR="00367E5D" w:rsidRDefault="00D850B4" w:rsidP="00A51CFB">
            <w:pPr>
              <w:widowControl w:val="0"/>
              <w:autoSpaceDE w:val="0"/>
              <w:autoSpaceDN w:val="0"/>
              <w:adjustRightInd w:val="0"/>
              <w:spacing w:before="110"/>
              <w:rPr>
                <w:ins w:id="144" w:author="Merrick, Riki | APHL" w:date="2022-07-28T09:15:00Z"/>
              </w:rPr>
            </w:pPr>
            <w:ins w:id="145" w:author="Merrick, Riki | APHL" w:date="2022-08-02T12:36:00Z">
              <w:r>
                <w:t>SOGI</w:t>
              </w:r>
            </w:ins>
          </w:p>
        </w:tc>
        <w:tc>
          <w:tcPr>
            <w:tcW w:w="1172" w:type="dxa"/>
            <w:shd w:val="clear" w:color="auto" w:fill="D9D9D9"/>
          </w:tcPr>
          <w:p w14:paraId="79021407" w14:textId="32234CFA" w:rsidR="00367E5D" w:rsidRDefault="006F4827" w:rsidP="00A51CFB">
            <w:pPr>
              <w:widowControl w:val="0"/>
              <w:autoSpaceDE w:val="0"/>
              <w:autoSpaceDN w:val="0"/>
              <w:adjustRightInd w:val="0"/>
              <w:spacing w:before="110"/>
              <w:rPr>
                <w:ins w:id="146" w:author="Merrick, Riki | APHL" w:date="2022-07-28T09:15:00Z"/>
                <w:b/>
                <w:bCs/>
                <w:i/>
                <w:iCs/>
                <w:color w:val="000080"/>
              </w:rPr>
            </w:pPr>
            <w:ins w:id="147" w:author="Merrick, Riki | APHL" w:date="2022-07-28T09:39:00Z">
              <w:r>
                <w:rPr>
                  <w:b/>
                  <w:bCs/>
                  <w:i/>
                  <w:iCs/>
                  <w:color w:val="000080"/>
                </w:rPr>
                <w:t>Yes</w:t>
              </w:r>
            </w:ins>
          </w:p>
        </w:tc>
        <w:tc>
          <w:tcPr>
            <w:tcW w:w="713" w:type="dxa"/>
            <w:shd w:val="clear" w:color="auto" w:fill="D9D9D9"/>
          </w:tcPr>
          <w:p w14:paraId="5FC74D99" w14:textId="77777777" w:rsidR="00367E5D" w:rsidRPr="0069575B" w:rsidRDefault="00367E5D" w:rsidP="00A51CFB">
            <w:pPr>
              <w:widowControl w:val="0"/>
              <w:autoSpaceDE w:val="0"/>
              <w:autoSpaceDN w:val="0"/>
              <w:adjustRightInd w:val="0"/>
              <w:spacing w:before="110"/>
              <w:rPr>
                <w:ins w:id="148" w:author="Merrick, Riki | APHL" w:date="2022-07-28T09:15:00Z"/>
                <w:b/>
                <w:bCs/>
                <w:i/>
                <w:iCs/>
                <w:color w:val="000080"/>
              </w:rPr>
            </w:pPr>
          </w:p>
        </w:tc>
      </w:tr>
      <w:tr w:rsidR="002970BB" w14:paraId="555B1133" w14:textId="77777777" w:rsidTr="00866BAB">
        <w:trPr>
          <w:trHeight w:val="530"/>
          <w:ins w:id="149" w:author="Merrick, Riki | APHL" w:date="2022-07-28T09:15:00Z"/>
        </w:trPr>
        <w:tc>
          <w:tcPr>
            <w:tcW w:w="927" w:type="dxa"/>
            <w:shd w:val="clear" w:color="auto" w:fill="D9D9D9"/>
          </w:tcPr>
          <w:p w14:paraId="11E6764E" w14:textId="2B803050" w:rsidR="00367E5D" w:rsidRDefault="00367E5D" w:rsidP="00A51CFB">
            <w:pPr>
              <w:widowControl w:val="0"/>
              <w:autoSpaceDE w:val="0"/>
              <w:autoSpaceDN w:val="0"/>
              <w:adjustRightInd w:val="0"/>
              <w:spacing w:before="110"/>
              <w:rPr>
                <w:ins w:id="150" w:author="Merrick, Riki | APHL" w:date="2022-07-28T09:15:00Z"/>
                <w:b/>
                <w:bCs/>
                <w:i/>
                <w:iCs/>
                <w:color w:val="000080"/>
              </w:rPr>
            </w:pPr>
            <w:ins w:id="151" w:author="Merrick, Riki | APHL" w:date="2022-07-28T09:18:00Z">
              <w:r w:rsidRPr="00367E5D">
                <w:rPr>
                  <w:b/>
                  <w:bCs/>
                  <w:i/>
                  <w:iCs/>
                  <w:color w:val="000080"/>
                </w:rPr>
                <w:t>3.3.9</w:t>
              </w:r>
            </w:ins>
          </w:p>
        </w:tc>
        <w:tc>
          <w:tcPr>
            <w:tcW w:w="2369" w:type="dxa"/>
            <w:shd w:val="clear" w:color="auto" w:fill="D9D9D9"/>
          </w:tcPr>
          <w:p w14:paraId="515548B4" w14:textId="43CDAF55" w:rsidR="00367E5D" w:rsidRPr="00823AC3" w:rsidRDefault="00367E5D" w:rsidP="00A51CFB">
            <w:pPr>
              <w:widowControl w:val="0"/>
              <w:autoSpaceDE w:val="0"/>
              <w:autoSpaceDN w:val="0"/>
              <w:adjustRightInd w:val="0"/>
              <w:spacing w:before="110"/>
              <w:rPr>
                <w:ins w:id="152" w:author="Merrick, Riki | APHL" w:date="2022-07-28T09:15:00Z"/>
                <w:bCs/>
                <w:i/>
                <w:iCs/>
                <w:noProof/>
              </w:rPr>
            </w:pPr>
            <w:ins w:id="153" w:author="Merrick, Riki | APHL" w:date="2022-07-28T09:18:00Z">
              <w:r w:rsidRPr="00367E5D">
                <w:rPr>
                  <w:bCs/>
                  <w:i/>
                  <w:iCs/>
                  <w:noProof/>
                </w:rPr>
                <w:t>ADT/ACK - Patient Departing - Tracking (Event A09)</w:t>
              </w:r>
            </w:ins>
          </w:p>
        </w:tc>
        <w:tc>
          <w:tcPr>
            <w:tcW w:w="3089" w:type="dxa"/>
            <w:shd w:val="clear" w:color="auto" w:fill="D9D9D9"/>
          </w:tcPr>
          <w:p w14:paraId="4FD30E56" w14:textId="0FA7F8C3" w:rsidR="00367E5D" w:rsidRDefault="0080333F" w:rsidP="00A51CFB">
            <w:pPr>
              <w:widowControl w:val="0"/>
              <w:autoSpaceDE w:val="0"/>
              <w:autoSpaceDN w:val="0"/>
              <w:adjustRightInd w:val="0"/>
              <w:spacing w:before="110"/>
              <w:rPr>
                <w:ins w:id="154" w:author="Merrick, Riki | APHL" w:date="2022-07-28T09:15:00Z"/>
                <w:color w:val="000080"/>
              </w:rPr>
            </w:pPr>
            <w:ins w:id="155" w:author="Merrick, Riki | APHL" w:date="2022-07-28T10:1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ED9D720" w14:textId="49958E9A" w:rsidR="00367E5D" w:rsidRDefault="00D850B4" w:rsidP="00A51CFB">
            <w:pPr>
              <w:widowControl w:val="0"/>
              <w:autoSpaceDE w:val="0"/>
              <w:autoSpaceDN w:val="0"/>
              <w:adjustRightInd w:val="0"/>
              <w:spacing w:before="110"/>
              <w:rPr>
                <w:ins w:id="156" w:author="Merrick, Riki | APHL" w:date="2022-07-28T09:15:00Z"/>
              </w:rPr>
            </w:pPr>
            <w:ins w:id="157" w:author="Merrick, Riki | APHL" w:date="2022-08-02T12:36:00Z">
              <w:r>
                <w:t>SOGI</w:t>
              </w:r>
            </w:ins>
          </w:p>
        </w:tc>
        <w:tc>
          <w:tcPr>
            <w:tcW w:w="1172" w:type="dxa"/>
            <w:shd w:val="clear" w:color="auto" w:fill="D9D9D9"/>
          </w:tcPr>
          <w:p w14:paraId="361ED751" w14:textId="1920FF3F" w:rsidR="00367E5D" w:rsidRDefault="006F4827" w:rsidP="00A51CFB">
            <w:pPr>
              <w:widowControl w:val="0"/>
              <w:autoSpaceDE w:val="0"/>
              <w:autoSpaceDN w:val="0"/>
              <w:adjustRightInd w:val="0"/>
              <w:spacing w:before="110"/>
              <w:rPr>
                <w:ins w:id="158" w:author="Merrick, Riki | APHL" w:date="2022-07-28T09:15:00Z"/>
                <w:b/>
                <w:bCs/>
                <w:i/>
                <w:iCs/>
                <w:color w:val="000080"/>
              </w:rPr>
            </w:pPr>
            <w:ins w:id="159" w:author="Merrick, Riki | APHL" w:date="2022-07-28T09:39:00Z">
              <w:r>
                <w:rPr>
                  <w:b/>
                  <w:bCs/>
                  <w:i/>
                  <w:iCs/>
                  <w:color w:val="000080"/>
                </w:rPr>
                <w:t>Yes</w:t>
              </w:r>
            </w:ins>
          </w:p>
        </w:tc>
        <w:tc>
          <w:tcPr>
            <w:tcW w:w="713" w:type="dxa"/>
            <w:shd w:val="clear" w:color="auto" w:fill="D9D9D9"/>
          </w:tcPr>
          <w:p w14:paraId="58371F75" w14:textId="77777777" w:rsidR="00367E5D" w:rsidRPr="0069575B" w:rsidRDefault="00367E5D" w:rsidP="00A51CFB">
            <w:pPr>
              <w:widowControl w:val="0"/>
              <w:autoSpaceDE w:val="0"/>
              <w:autoSpaceDN w:val="0"/>
              <w:adjustRightInd w:val="0"/>
              <w:spacing w:before="110"/>
              <w:rPr>
                <w:ins w:id="160" w:author="Merrick, Riki | APHL" w:date="2022-07-28T09:15:00Z"/>
                <w:b/>
                <w:bCs/>
                <w:i/>
                <w:iCs/>
                <w:color w:val="000080"/>
              </w:rPr>
            </w:pPr>
          </w:p>
        </w:tc>
      </w:tr>
      <w:tr w:rsidR="002970BB" w14:paraId="1137F6E9" w14:textId="77777777" w:rsidTr="00866BAB">
        <w:trPr>
          <w:trHeight w:val="530"/>
          <w:ins w:id="161" w:author="Merrick, Riki | APHL" w:date="2022-07-28T09:15:00Z"/>
        </w:trPr>
        <w:tc>
          <w:tcPr>
            <w:tcW w:w="927" w:type="dxa"/>
            <w:shd w:val="clear" w:color="auto" w:fill="D9D9D9"/>
          </w:tcPr>
          <w:p w14:paraId="0F2483C5" w14:textId="2839CC1F" w:rsidR="00367E5D" w:rsidRDefault="00367E5D" w:rsidP="00A51CFB">
            <w:pPr>
              <w:widowControl w:val="0"/>
              <w:autoSpaceDE w:val="0"/>
              <w:autoSpaceDN w:val="0"/>
              <w:adjustRightInd w:val="0"/>
              <w:spacing w:before="110"/>
              <w:rPr>
                <w:ins w:id="162" w:author="Merrick, Riki | APHL" w:date="2022-07-28T09:15:00Z"/>
                <w:b/>
                <w:bCs/>
                <w:i/>
                <w:iCs/>
                <w:color w:val="000080"/>
              </w:rPr>
            </w:pPr>
            <w:ins w:id="163" w:author="Merrick, Riki | APHL" w:date="2022-07-28T09:18:00Z">
              <w:r w:rsidRPr="00367E5D">
                <w:rPr>
                  <w:b/>
                  <w:bCs/>
                  <w:i/>
                  <w:iCs/>
                  <w:color w:val="000080"/>
                </w:rPr>
                <w:t>3.3.10</w:t>
              </w:r>
            </w:ins>
          </w:p>
        </w:tc>
        <w:tc>
          <w:tcPr>
            <w:tcW w:w="2369" w:type="dxa"/>
            <w:shd w:val="clear" w:color="auto" w:fill="D9D9D9"/>
          </w:tcPr>
          <w:p w14:paraId="06DFE866" w14:textId="192EEE35" w:rsidR="00367E5D" w:rsidRPr="00823AC3" w:rsidRDefault="00367E5D" w:rsidP="00A51CFB">
            <w:pPr>
              <w:widowControl w:val="0"/>
              <w:autoSpaceDE w:val="0"/>
              <w:autoSpaceDN w:val="0"/>
              <w:adjustRightInd w:val="0"/>
              <w:spacing w:before="110"/>
              <w:rPr>
                <w:ins w:id="164" w:author="Merrick, Riki | APHL" w:date="2022-07-28T09:15:00Z"/>
                <w:bCs/>
                <w:i/>
                <w:iCs/>
                <w:noProof/>
              </w:rPr>
            </w:pPr>
            <w:ins w:id="165" w:author="Merrick, Riki | APHL" w:date="2022-07-28T09:18:00Z">
              <w:r w:rsidRPr="00367E5D">
                <w:rPr>
                  <w:bCs/>
                  <w:i/>
                  <w:iCs/>
                  <w:noProof/>
                </w:rPr>
                <w:t>ADT/ACK - Patient Arriving - Tracking (Event A10</w:t>
              </w:r>
              <w:r>
                <w:rPr>
                  <w:bCs/>
                  <w:i/>
                  <w:iCs/>
                  <w:noProof/>
                </w:rPr>
                <w:t>)</w:t>
              </w:r>
            </w:ins>
          </w:p>
        </w:tc>
        <w:tc>
          <w:tcPr>
            <w:tcW w:w="3089" w:type="dxa"/>
            <w:shd w:val="clear" w:color="auto" w:fill="D9D9D9"/>
          </w:tcPr>
          <w:p w14:paraId="56E33DA3" w14:textId="487D3945" w:rsidR="00367E5D" w:rsidRDefault="0080333F" w:rsidP="00A51CFB">
            <w:pPr>
              <w:widowControl w:val="0"/>
              <w:autoSpaceDE w:val="0"/>
              <w:autoSpaceDN w:val="0"/>
              <w:adjustRightInd w:val="0"/>
              <w:spacing w:before="110"/>
              <w:rPr>
                <w:ins w:id="166" w:author="Merrick, Riki | APHL" w:date="2022-07-28T09:15:00Z"/>
                <w:color w:val="000080"/>
              </w:rPr>
            </w:pPr>
            <w:ins w:id="167" w:author="Merrick, Riki | APHL" w:date="2022-07-28T10:11: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6C072F9" w14:textId="656CC28D" w:rsidR="00367E5D" w:rsidRDefault="00D850B4" w:rsidP="00A51CFB">
            <w:pPr>
              <w:widowControl w:val="0"/>
              <w:autoSpaceDE w:val="0"/>
              <w:autoSpaceDN w:val="0"/>
              <w:adjustRightInd w:val="0"/>
              <w:spacing w:before="110"/>
              <w:rPr>
                <w:ins w:id="168" w:author="Merrick, Riki | APHL" w:date="2022-07-28T09:15:00Z"/>
              </w:rPr>
            </w:pPr>
            <w:ins w:id="169" w:author="Merrick, Riki | APHL" w:date="2022-08-02T12:36:00Z">
              <w:r>
                <w:t>SOGI</w:t>
              </w:r>
            </w:ins>
          </w:p>
        </w:tc>
        <w:tc>
          <w:tcPr>
            <w:tcW w:w="1172" w:type="dxa"/>
            <w:shd w:val="clear" w:color="auto" w:fill="D9D9D9"/>
          </w:tcPr>
          <w:p w14:paraId="0007B5B8" w14:textId="37D50C48" w:rsidR="00367E5D" w:rsidRDefault="006F4827" w:rsidP="00A51CFB">
            <w:pPr>
              <w:widowControl w:val="0"/>
              <w:autoSpaceDE w:val="0"/>
              <w:autoSpaceDN w:val="0"/>
              <w:adjustRightInd w:val="0"/>
              <w:spacing w:before="110"/>
              <w:rPr>
                <w:ins w:id="170" w:author="Merrick, Riki | APHL" w:date="2022-07-28T09:15:00Z"/>
                <w:b/>
                <w:bCs/>
                <w:i/>
                <w:iCs/>
                <w:color w:val="000080"/>
              </w:rPr>
            </w:pPr>
            <w:ins w:id="171" w:author="Merrick, Riki | APHL" w:date="2022-07-28T09:39:00Z">
              <w:r>
                <w:rPr>
                  <w:b/>
                  <w:bCs/>
                  <w:i/>
                  <w:iCs/>
                  <w:color w:val="000080"/>
                </w:rPr>
                <w:t>Yes</w:t>
              </w:r>
            </w:ins>
          </w:p>
        </w:tc>
        <w:tc>
          <w:tcPr>
            <w:tcW w:w="713" w:type="dxa"/>
            <w:shd w:val="clear" w:color="auto" w:fill="D9D9D9"/>
          </w:tcPr>
          <w:p w14:paraId="42D2FF9A" w14:textId="77777777" w:rsidR="00367E5D" w:rsidRPr="0069575B" w:rsidRDefault="00367E5D" w:rsidP="00A51CFB">
            <w:pPr>
              <w:widowControl w:val="0"/>
              <w:autoSpaceDE w:val="0"/>
              <w:autoSpaceDN w:val="0"/>
              <w:adjustRightInd w:val="0"/>
              <w:spacing w:before="110"/>
              <w:rPr>
                <w:ins w:id="172" w:author="Merrick, Riki | APHL" w:date="2022-07-28T09:15:00Z"/>
                <w:b/>
                <w:bCs/>
                <w:i/>
                <w:iCs/>
                <w:color w:val="000080"/>
              </w:rPr>
            </w:pPr>
          </w:p>
        </w:tc>
      </w:tr>
      <w:tr w:rsidR="002970BB" w14:paraId="736CBE24" w14:textId="77777777" w:rsidTr="00866BAB">
        <w:trPr>
          <w:trHeight w:val="530"/>
          <w:ins w:id="173" w:author="Merrick, Riki | APHL" w:date="2022-07-28T09:15:00Z"/>
        </w:trPr>
        <w:tc>
          <w:tcPr>
            <w:tcW w:w="927" w:type="dxa"/>
            <w:shd w:val="clear" w:color="auto" w:fill="D9D9D9"/>
          </w:tcPr>
          <w:p w14:paraId="4BC64928" w14:textId="0BD89F17" w:rsidR="00367E5D" w:rsidRDefault="00367E5D" w:rsidP="00A51CFB">
            <w:pPr>
              <w:widowControl w:val="0"/>
              <w:autoSpaceDE w:val="0"/>
              <w:autoSpaceDN w:val="0"/>
              <w:adjustRightInd w:val="0"/>
              <w:spacing w:before="110"/>
              <w:rPr>
                <w:ins w:id="174" w:author="Merrick, Riki | APHL" w:date="2022-07-28T09:15:00Z"/>
                <w:b/>
                <w:bCs/>
                <w:i/>
                <w:iCs/>
                <w:color w:val="000080"/>
              </w:rPr>
            </w:pPr>
            <w:ins w:id="175" w:author="Merrick, Riki | APHL" w:date="2022-07-28T09:18:00Z">
              <w:r w:rsidRPr="00367E5D">
                <w:rPr>
                  <w:b/>
                  <w:bCs/>
                  <w:i/>
                  <w:iCs/>
                  <w:color w:val="000080"/>
                </w:rPr>
                <w:t>3.3.11</w:t>
              </w:r>
            </w:ins>
          </w:p>
        </w:tc>
        <w:tc>
          <w:tcPr>
            <w:tcW w:w="2369" w:type="dxa"/>
            <w:shd w:val="clear" w:color="auto" w:fill="D9D9D9"/>
          </w:tcPr>
          <w:p w14:paraId="10F153C8" w14:textId="22A741E0" w:rsidR="00367E5D" w:rsidRPr="00823AC3" w:rsidRDefault="00367E5D" w:rsidP="00A51CFB">
            <w:pPr>
              <w:widowControl w:val="0"/>
              <w:autoSpaceDE w:val="0"/>
              <w:autoSpaceDN w:val="0"/>
              <w:adjustRightInd w:val="0"/>
              <w:spacing w:before="110"/>
              <w:rPr>
                <w:ins w:id="176" w:author="Merrick, Riki | APHL" w:date="2022-07-28T09:15:00Z"/>
                <w:bCs/>
                <w:i/>
                <w:iCs/>
                <w:noProof/>
              </w:rPr>
            </w:pPr>
            <w:ins w:id="177" w:author="Merrick, Riki | APHL" w:date="2022-07-28T09:19:00Z">
              <w:r w:rsidRPr="00367E5D">
                <w:rPr>
                  <w:bCs/>
                  <w:i/>
                  <w:iCs/>
                  <w:noProof/>
                </w:rPr>
                <w:t>ADT/ACK - Cancel Admit / Visit Notification (Event A11)</w:t>
              </w:r>
            </w:ins>
          </w:p>
        </w:tc>
        <w:tc>
          <w:tcPr>
            <w:tcW w:w="3089" w:type="dxa"/>
            <w:shd w:val="clear" w:color="auto" w:fill="D9D9D9"/>
          </w:tcPr>
          <w:p w14:paraId="1527E7BD" w14:textId="505FFFA2" w:rsidR="00367E5D" w:rsidRDefault="0080333F" w:rsidP="00A51CFB">
            <w:pPr>
              <w:widowControl w:val="0"/>
              <w:autoSpaceDE w:val="0"/>
              <w:autoSpaceDN w:val="0"/>
              <w:adjustRightInd w:val="0"/>
              <w:spacing w:before="110"/>
              <w:rPr>
                <w:ins w:id="178" w:author="Merrick, Riki | APHL" w:date="2022-07-28T09:15:00Z"/>
                <w:color w:val="000080"/>
              </w:rPr>
            </w:pPr>
            <w:ins w:id="179" w:author="Merrick, Riki | APHL" w:date="2022-07-28T10:11: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6F20D76" w14:textId="12F3237B" w:rsidR="00367E5D" w:rsidRDefault="00D850B4" w:rsidP="00A51CFB">
            <w:pPr>
              <w:widowControl w:val="0"/>
              <w:autoSpaceDE w:val="0"/>
              <w:autoSpaceDN w:val="0"/>
              <w:adjustRightInd w:val="0"/>
              <w:spacing w:before="110"/>
              <w:rPr>
                <w:ins w:id="180" w:author="Merrick, Riki | APHL" w:date="2022-07-28T09:15:00Z"/>
              </w:rPr>
            </w:pPr>
            <w:ins w:id="181" w:author="Merrick, Riki | APHL" w:date="2022-08-02T12:36:00Z">
              <w:r>
                <w:t>SOGI</w:t>
              </w:r>
            </w:ins>
          </w:p>
        </w:tc>
        <w:tc>
          <w:tcPr>
            <w:tcW w:w="1172" w:type="dxa"/>
            <w:shd w:val="clear" w:color="auto" w:fill="D9D9D9"/>
          </w:tcPr>
          <w:p w14:paraId="7EFB2C7F" w14:textId="65696625" w:rsidR="00367E5D" w:rsidRDefault="006F4827" w:rsidP="00A51CFB">
            <w:pPr>
              <w:widowControl w:val="0"/>
              <w:autoSpaceDE w:val="0"/>
              <w:autoSpaceDN w:val="0"/>
              <w:adjustRightInd w:val="0"/>
              <w:spacing w:before="110"/>
              <w:rPr>
                <w:ins w:id="182" w:author="Merrick, Riki | APHL" w:date="2022-07-28T09:15:00Z"/>
                <w:b/>
                <w:bCs/>
                <w:i/>
                <w:iCs/>
                <w:color w:val="000080"/>
              </w:rPr>
            </w:pPr>
            <w:ins w:id="183" w:author="Merrick, Riki | APHL" w:date="2022-07-28T09:39:00Z">
              <w:r>
                <w:rPr>
                  <w:b/>
                  <w:bCs/>
                  <w:i/>
                  <w:iCs/>
                  <w:color w:val="000080"/>
                </w:rPr>
                <w:t>Yes</w:t>
              </w:r>
            </w:ins>
          </w:p>
        </w:tc>
        <w:tc>
          <w:tcPr>
            <w:tcW w:w="713" w:type="dxa"/>
            <w:shd w:val="clear" w:color="auto" w:fill="D9D9D9"/>
          </w:tcPr>
          <w:p w14:paraId="04E71307" w14:textId="77777777" w:rsidR="00367E5D" w:rsidRPr="0069575B" w:rsidRDefault="00367E5D" w:rsidP="00A51CFB">
            <w:pPr>
              <w:widowControl w:val="0"/>
              <w:autoSpaceDE w:val="0"/>
              <w:autoSpaceDN w:val="0"/>
              <w:adjustRightInd w:val="0"/>
              <w:spacing w:before="110"/>
              <w:rPr>
                <w:ins w:id="184" w:author="Merrick, Riki | APHL" w:date="2022-07-28T09:15:00Z"/>
                <w:b/>
                <w:bCs/>
                <w:i/>
                <w:iCs/>
                <w:color w:val="000080"/>
              </w:rPr>
            </w:pPr>
          </w:p>
        </w:tc>
      </w:tr>
      <w:tr w:rsidR="002970BB" w14:paraId="4107B393" w14:textId="77777777" w:rsidTr="00866BAB">
        <w:trPr>
          <w:trHeight w:val="530"/>
          <w:ins w:id="185" w:author="Merrick, Riki | APHL" w:date="2022-07-28T09:15:00Z"/>
        </w:trPr>
        <w:tc>
          <w:tcPr>
            <w:tcW w:w="927" w:type="dxa"/>
            <w:shd w:val="clear" w:color="auto" w:fill="D9D9D9"/>
          </w:tcPr>
          <w:p w14:paraId="1B4022A0" w14:textId="1753F0F5" w:rsidR="00367E5D" w:rsidRDefault="00367E5D" w:rsidP="00A51CFB">
            <w:pPr>
              <w:widowControl w:val="0"/>
              <w:autoSpaceDE w:val="0"/>
              <w:autoSpaceDN w:val="0"/>
              <w:adjustRightInd w:val="0"/>
              <w:spacing w:before="110"/>
              <w:rPr>
                <w:ins w:id="186" w:author="Merrick, Riki | APHL" w:date="2022-07-28T09:15:00Z"/>
                <w:b/>
                <w:bCs/>
                <w:i/>
                <w:iCs/>
                <w:color w:val="000080"/>
              </w:rPr>
            </w:pPr>
            <w:ins w:id="187" w:author="Merrick, Riki | APHL" w:date="2022-07-28T09:19:00Z">
              <w:r w:rsidRPr="00367E5D">
                <w:rPr>
                  <w:b/>
                  <w:bCs/>
                  <w:i/>
                  <w:iCs/>
                  <w:color w:val="000080"/>
                </w:rPr>
                <w:t>3.3.12</w:t>
              </w:r>
            </w:ins>
          </w:p>
        </w:tc>
        <w:tc>
          <w:tcPr>
            <w:tcW w:w="2369" w:type="dxa"/>
            <w:shd w:val="clear" w:color="auto" w:fill="D9D9D9"/>
          </w:tcPr>
          <w:p w14:paraId="067D1AF0" w14:textId="5F1DA876" w:rsidR="00367E5D" w:rsidRPr="00823AC3" w:rsidRDefault="00367E5D" w:rsidP="00A51CFB">
            <w:pPr>
              <w:widowControl w:val="0"/>
              <w:autoSpaceDE w:val="0"/>
              <w:autoSpaceDN w:val="0"/>
              <w:adjustRightInd w:val="0"/>
              <w:spacing w:before="110"/>
              <w:rPr>
                <w:ins w:id="188" w:author="Merrick, Riki | APHL" w:date="2022-07-28T09:15:00Z"/>
                <w:bCs/>
                <w:i/>
                <w:iCs/>
                <w:noProof/>
              </w:rPr>
            </w:pPr>
            <w:ins w:id="189" w:author="Merrick, Riki | APHL" w:date="2022-07-28T09:19:00Z">
              <w:r w:rsidRPr="00367E5D">
                <w:rPr>
                  <w:bCs/>
                  <w:i/>
                  <w:iCs/>
                  <w:noProof/>
                </w:rPr>
                <w:t>ADT/ACK - Cancel Transfer (Event A12)</w:t>
              </w:r>
            </w:ins>
          </w:p>
        </w:tc>
        <w:tc>
          <w:tcPr>
            <w:tcW w:w="3089" w:type="dxa"/>
            <w:shd w:val="clear" w:color="auto" w:fill="D9D9D9"/>
          </w:tcPr>
          <w:p w14:paraId="087F0F41" w14:textId="1060707E" w:rsidR="00367E5D" w:rsidRDefault="00B85E35" w:rsidP="00A51CFB">
            <w:pPr>
              <w:widowControl w:val="0"/>
              <w:autoSpaceDE w:val="0"/>
              <w:autoSpaceDN w:val="0"/>
              <w:adjustRightInd w:val="0"/>
              <w:spacing w:before="110"/>
              <w:rPr>
                <w:ins w:id="190" w:author="Merrick, Riki | APHL" w:date="2022-07-28T09:15:00Z"/>
                <w:color w:val="000080"/>
              </w:rPr>
            </w:pPr>
            <w:ins w:id="191" w:author="Merrick, Riki | APHL" w:date="2022-07-28T10:11: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0D78EE95" w14:textId="43D31EBF" w:rsidR="00367E5D" w:rsidRDefault="00D850B4" w:rsidP="00A51CFB">
            <w:pPr>
              <w:widowControl w:val="0"/>
              <w:autoSpaceDE w:val="0"/>
              <w:autoSpaceDN w:val="0"/>
              <w:adjustRightInd w:val="0"/>
              <w:spacing w:before="110"/>
              <w:rPr>
                <w:ins w:id="192" w:author="Merrick, Riki | APHL" w:date="2022-07-28T09:15:00Z"/>
              </w:rPr>
            </w:pPr>
            <w:ins w:id="193" w:author="Merrick, Riki | APHL" w:date="2022-08-02T12:36:00Z">
              <w:r>
                <w:t>SOGI</w:t>
              </w:r>
            </w:ins>
          </w:p>
        </w:tc>
        <w:tc>
          <w:tcPr>
            <w:tcW w:w="1172" w:type="dxa"/>
            <w:shd w:val="clear" w:color="auto" w:fill="D9D9D9"/>
          </w:tcPr>
          <w:p w14:paraId="736585EB" w14:textId="301C099E" w:rsidR="00367E5D" w:rsidRDefault="006F4827" w:rsidP="00A51CFB">
            <w:pPr>
              <w:widowControl w:val="0"/>
              <w:autoSpaceDE w:val="0"/>
              <w:autoSpaceDN w:val="0"/>
              <w:adjustRightInd w:val="0"/>
              <w:spacing w:before="110"/>
              <w:rPr>
                <w:ins w:id="194" w:author="Merrick, Riki | APHL" w:date="2022-07-28T09:15:00Z"/>
                <w:b/>
                <w:bCs/>
                <w:i/>
                <w:iCs/>
                <w:color w:val="000080"/>
              </w:rPr>
            </w:pPr>
            <w:ins w:id="195" w:author="Merrick, Riki | APHL" w:date="2022-07-28T09:39:00Z">
              <w:r>
                <w:rPr>
                  <w:b/>
                  <w:bCs/>
                  <w:i/>
                  <w:iCs/>
                  <w:color w:val="000080"/>
                </w:rPr>
                <w:t>Yes</w:t>
              </w:r>
            </w:ins>
          </w:p>
        </w:tc>
        <w:tc>
          <w:tcPr>
            <w:tcW w:w="713" w:type="dxa"/>
            <w:shd w:val="clear" w:color="auto" w:fill="D9D9D9"/>
          </w:tcPr>
          <w:p w14:paraId="18CF86A1" w14:textId="77777777" w:rsidR="00367E5D" w:rsidRPr="0069575B" w:rsidRDefault="00367E5D" w:rsidP="00A51CFB">
            <w:pPr>
              <w:widowControl w:val="0"/>
              <w:autoSpaceDE w:val="0"/>
              <w:autoSpaceDN w:val="0"/>
              <w:adjustRightInd w:val="0"/>
              <w:spacing w:before="110"/>
              <w:rPr>
                <w:ins w:id="196" w:author="Merrick, Riki | APHL" w:date="2022-07-28T09:15:00Z"/>
                <w:b/>
                <w:bCs/>
                <w:i/>
                <w:iCs/>
                <w:color w:val="000080"/>
              </w:rPr>
            </w:pPr>
          </w:p>
        </w:tc>
      </w:tr>
      <w:tr w:rsidR="002970BB" w14:paraId="0158790B" w14:textId="77777777" w:rsidTr="00866BAB">
        <w:trPr>
          <w:trHeight w:val="530"/>
          <w:ins w:id="197" w:author="Merrick, Riki | APHL" w:date="2022-07-28T09:15:00Z"/>
        </w:trPr>
        <w:tc>
          <w:tcPr>
            <w:tcW w:w="927" w:type="dxa"/>
            <w:shd w:val="clear" w:color="auto" w:fill="D9D9D9"/>
          </w:tcPr>
          <w:p w14:paraId="3C559A67" w14:textId="5C9AB62D" w:rsidR="00367E5D" w:rsidRDefault="00367E5D" w:rsidP="00A51CFB">
            <w:pPr>
              <w:widowControl w:val="0"/>
              <w:autoSpaceDE w:val="0"/>
              <w:autoSpaceDN w:val="0"/>
              <w:adjustRightInd w:val="0"/>
              <w:spacing w:before="110"/>
              <w:rPr>
                <w:ins w:id="198" w:author="Merrick, Riki | APHL" w:date="2022-07-28T09:15:00Z"/>
                <w:b/>
                <w:bCs/>
                <w:i/>
                <w:iCs/>
                <w:color w:val="000080"/>
              </w:rPr>
            </w:pPr>
            <w:ins w:id="199" w:author="Merrick, Riki | APHL" w:date="2022-07-28T09:19:00Z">
              <w:r w:rsidRPr="00367E5D">
                <w:rPr>
                  <w:b/>
                  <w:bCs/>
                  <w:i/>
                  <w:iCs/>
                  <w:color w:val="000080"/>
                </w:rPr>
                <w:t>3.3.13</w:t>
              </w:r>
            </w:ins>
          </w:p>
        </w:tc>
        <w:tc>
          <w:tcPr>
            <w:tcW w:w="2369" w:type="dxa"/>
            <w:shd w:val="clear" w:color="auto" w:fill="D9D9D9"/>
          </w:tcPr>
          <w:p w14:paraId="3B112C59" w14:textId="6FCFBF8B" w:rsidR="00367E5D" w:rsidRPr="00823AC3" w:rsidRDefault="00367E5D" w:rsidP="00A51CFB">
            <w:pPr>
              <w:widowControl w:val="0"/>
              <w:autoSpaceDE w:val="0"/>
              <w:autoSpaceDN w:val="0"/>
              <w:adjustRightInd w:val="0"/>
              <w:spacing w:before="110"/>
              <w:rPr>
                <w:ins w:id="200" w:author="Merrick, Riki | APHL" w:date="2022-07-28T09:15:00Z"/>
                <w:bCs/>
                <w:i/>
                <w:iCs/>
                <w:noProof/>
              </w:rPr>
            </w:pPr>
            <w:ins w:id="201" w:author="Merrick, Riki | APHL" w:date="2022-07-28T09:19:00Z">
              <w:r w:rsidRPr="00367E5D">
                <w:rPr>
                  <w:bCs/>
                  <w:i/>
                  <w:iCs/>
                  <w:noProof/>
                </w:rPr>
                <w:t xml:space="preserve">ADT/ACK - Cancel Discharge / End Visit </w:t>
              </w:r>
              <w:r w:rsidRPr="00367E5D">
                <w:rPr>
                  <w:bCs/>
                  <w:i/>
                  <w:iCs/>
                  <w:noProof/>
                </w:rPr>
                <w:lastRenderedPageBreak/>
                <w:t>(Event A13)</w:t>
              </w:r>
            </w:ins>
          </w:p>
        </w:tc>
        <w:tc>
          <w:tcPr>
            <w:tcW w:w="3089" w:type="dxa"/>
            <w:shd w:val="clear" w:color="auto" w:fill="D9D9D9"/>
          </w:tcPr>
          <w:p w14:paraId="1CDF1E63" w14:textId="20F4D280" w:rsidR="00367E5D" w:rsidRDefault="00B85E35" w:rsidP="00A51CFB">
            <w:pPr>
              <w:widowControl w:val="0"/>
              <w:autoSpaceDE w:val="0"/>
              <w:autoSpaceDN w:val="0"/>
              <w:adjustRightInd w:val="0"/>
              <w:spacing w:before="110"/>
              <w:rPr>
                <w:ins w:id="202" w:author="Merrick, Riki | APHL" w:date="2022-07-28T09:15:00Z"/>
                <w:color w:val="000080"/>
              </w:rPr>
            </w:pPr>
            <w:ins w:id="203" w:author="Merrick, Riki | APHL" w:date="2022-07-28T10:12:00Z">
              <w:r w:rsidRPr="00250940">
                <w:rPr>
                  <w:color w:val="000080"/>
                </w:rPr>
                <w:lastRenderedPageBreak/>
                <w:t xml:space="preserve">Added Gender Harmony segments (GSP, GSR and GSC) to the </w:t>
              </w:r>
              <w:r w:rsidRPr="00250940">
                <w:rPr>
                  <w:color w:val="000080"/>
                </w:rPr>
                <w:lastRenderedPageBreak/>
                <w:t xml:space="preserve">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369D7D74" w14:textId="35F5A0A5" w:rsidR="00367E5D" w:rsidRDefault="00D850B4" w:rsidP="00A51CFB">
            <w:pPr>
              <w:widowControl w:val="0"/>
              <w:autoSpaceDE w:val="0"/>
              <w:autoSpaceDN w:val="0"/>
              <w:adjustRightInd w:val="0"/>
              <w:spacing w:before="110"/>
              <w:rPr>
                <w:ins w:id="204" w:author="Merrick, Riki | APHL" w:date="2022-07-28T09:15:00Z"/>
              </w:rPr>
            </w:pPr>
            <w:ins w:id="205" w:author="Merrick, Riki | APHL" w:date="2022-08-02T12:36:00Z">
              <w:r>
                <w:lastRenderedPageBreak/>
                <w:t>SOGI</w:t>
              </w:r>
            </w:ins>
          </w:p>
        </w:tc>
        <w:tc>
          <w:tcPr>
            <w:tcW w:w="1172" w:type="dxa"/>
            <w:shd w:val="clear" w:color="auto" w:fill="D9D9D9"/>
          </w:tcPr>
          <w:p w14:paraId="52E29B8A" w14:textId="3BE50DBA" w:rsidR="00367E5D" w:rsidRDefault="006F4827" w:rsidP="00A51CFB">
            <w:pPr>
              <w:widowControl w:val="0"/>
              <w:autoSpaceDE w:val="0"/>
              <w:autoSpaceDN w:val="0"/>
              <w:adjustRightInd w:val="0"/>
              <w:spacing w:before="110"/>
              <w:rPr>
                <w:ins w:id="206" w:author="Merrick, Riki | APHL" w:date="2022-07-28T09:15:00Z"/>
                <w:b/>
                <w:bCs/>
                <w:i/>
                <w:iCs/>
                <w:color w:val="000080"/>
              </w:rPr>
            </w:pPr>
            <w:ins w:id="207" w:author="Merrick, Riki | APHL" w:date="2022-07-28T09:39:00Z">
              <w:r>
                <w:rPr>
                  <w:b/>
                  <w:bCs/>
                  <w:i/>
                  <w:iCs/>
                  <w:color w:val="000080"/>
                </w:rPr>
                <w:t>Yes</w:t>
              </w:r>
            </w:ins>
          </w:p>
        </w:tc>
        <w:tc>
          <w:tcPr>
            <w:tcW w:w="713" w:type="dxa"/>
            <w:shd w:val="clear" w:color="auto" w:fill="D9D9D9"/>
          </w:tcPr>
          <w:p w14:paraId="5A75D326" w14:textId="77777777" w:rsidR="00367E5D" w:rsidRPr="0069575B" w:rsidRDefault="00367E5D" w:rsidP="00A51CFB">
            <w:pPr>
              <w:widowControl w:val="0"/>
              <w:autoSpaceDE w:val="0"/>
              <w:autoSpaceDN w:val="0"/>
              <w:adjustRightInd w:val="0"/>
              <w:spacing w:before="110"/>
              <w:rPr>
                <w:ins w:id="208" w:author="Merrick, Riki | APHL" w:date="2022-07-28T09:15:00Z"/>
                <w:b/>
                <w:bCs/>
                <w:i/>
                <w:iCs/>
                <w:color w:val="000080"/>
              </w:rPr>
            </w:pPr>
          </w:p>
        </w:tc>
      </w:tr>
      <w:tr w:rsidR="002970BB" w14:paraId="49B4211D" w14:textId="77777777" w:rsidTr="00866BAB">
        <w:trPr>
          <w:trHeight w:val="530"/>
          <w:ins w:id="209" w:author="Merrick, Riki | APHL" w:date="2022-07-28T09:15:00Z"/>
        </w:trPr>
        <w:tc>
          <w:tcPr>
            <w:tcW w:w="927" w:type="dxa"/>
            <w:shd w:val="clear" w:color="auto" w:fill="D9D9D9"/>
          </w:tcPr>
          <w:p w14:paraId="24D012F5" w14:textId="4770E1E3" w:rsidR="00367E5D" w:rsidRDefault="00367E5D" w:rsidP="00A51CFB">
            <w:pPr>
              <w:widowControl w:val="0"/>
              <w:autoSpaceDE w:val="0"/>
              <w:autoSpaceDN w:val="0"/>
              <w:adjustRightInd w:val="0"/>
              <w:spacing w:before="110"/>
              <w:rPr>
                <w:ins w:id="210" w:author="Merrick, Riki | APHL" w:date="2022-07-28T09:15:00Z"/>
                <w:b/>
                <w:bCs/>
                <w:i/>
                <w:iCs/>
                <w:color w:val="000080"/>
              </w:rPr>
            </w:pPr>
            <w:ins w:id="211" w:author="Merrick, Riki | APHL" w:date="2022-07-28T09:19:00Z">
              <w:r w:rsidRPr="00367E5D">
                <w:rPr>
                  <w:b/>
                  <w:bCs/>
                  <w:i/>
                  <w:iCs/>
                  <w:color w:val="000080"/>
                </w:rPr>
                <w:t>3.3.14</w:t>
              </w:r>
            </w:ins>
          </w:p>
        </w:tc>
        <w:tc>
          <w:tcPr>
            <w:tcW w:w="2369" w:type="dxa"/>
            <w:shd w:val="clear" w:color="auto" w:fill="D9D9D9"/>
          </w:tcPr>
          <w:p w14:paraId="5D73FC45" w14:textId="40FC2FB6" w:rsidR="00367E5D" w:rsidRPr="00823AC3" w:rsidRDefault="00367E5D" w:rsidP="00A51CFB">
            <w:pPr>
              <w:widowControl w:val="0"/>
              <w:autoSpaceDE w:val="0"/>
              <w:autoSpaceDN w:val="0"/>
              <w:adjustRightInd w:val="0"/>
              <w:spacing w:before="110"/>
              <w:rPr>
                <w:ins w:id="212" w:author="Merrick, Riki | APHL" w:date="2022-07-28T09:15:00Z"/>
                <w:bCs/>
                <w:i/>
                <w:iCs/>
                <w:noProof/>
              </w:rPr>
            </w:pPr>
            <w:ins w:id="213" w:author="Merrick, Riki | APHL" w:date="2022-07-28T09:19:00Z">
              <w:r w:rsidRPr="00367E5D">
                <w:rPr>
                  <w:bCs/>
                  <w:i/>
                  <w:iCs/>
                  <w:noProof/>
                </w:rPr>
                <w:t>ADT/ACK - Pending Admit (Event A14)</w:t>
              </w:r>
            </w:ins>
          </w:p>
        </w:tc>
        <w:tc>
          <w:tcPr>
            <w:tcW w:w="3089" w:type="dxa"/>
            <w:shd w:val="clear" w:color="auto" w:fill="D9D9D9"/>
          </w:tcPr>
          <w:p w14:paraId="45A1D6E8" w14:textId="3ADBD6AB" w:rsidR="00367E5D" w:rsidRDefault="00B85E35" w:rsidP="00A51CFB">
            <w:pPr>
              <w:widowControl w:val="0"/>
              <w:autoSpaceDE w:val="0"/>
              <w:autoSpaceDN w:val="0"/>
              <w:adjustRightInd w:val="0"/>
              <w:spacing w:before="110"/>
              <w:rPr>
                <w:ins w:id="214" w:author="Merrick, Riki | APHL" w:date="2022-07-28T09:15:00Z"/>
                <w:color w:val="000080"/>
              </w:rPr>
            </w:pPr>
            <w:ins w:id="215" w:author="Merrick, Riki | APHL" w:date="2022-07-28T10:14: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6CBE5513" w14:textId="6471CDB1" w:rsidR="00367E5D" w:rsidRDefault="00D850B4" w:rsidP="00A51CFB">
            <w:pPr>
              <w:widowControl w:val="0"/>
              <w:autoSpaceDE w:val="0"/>
              <w:autoSpaceDN w:val="0"/>
              <w:adjustRightInd w:val="0"/>
              <w:spacing w:before="110"/>
              <w:rPr>
                <w:ins w:id="216" w:author="Merrick, Riki | APHL" w:date="2022-07-28T09:15:00Z"/>
              </w:rPr>
            </w:pPr>
            <w:ins w:id="217" w:author="Merrick, Riki | APHL" w:date="2022-08-02T12:36:00Z">
              <w:r>
                <w:t>SOGI</w:t>
              </w:r>
            </w:ins>
          </w:p>
        </w:tc>
        <w:tc>
          <w:tcPr>
            <w:tcW w:w="1172" w:type="dxa"/>
            <w:shd w:val="clear" w:color="auto" w:fill="D9D9D9"/>
          </w:tcPr>
          <w:p w14:paraId="5CD2AF17" w14:textId="05D6EAAD" w:rsidR="00367E5D" w:rsidRDefault="006F4827" w:rsidP="00A51CFB">
            <w:pPr>
              <w:widowControl w:val="0"/>
              <w:autoSpaceDE w:val="0"/>
              <w:autoSpaceDN w:val="0"/>
              <w:adjustRightInd w:val="0"/>
              <w:spacing w:before="110"/>
              <w:rPr>
                <w:ins w:id="218" w:author="Merrick, Riki | APHL" w:date="2022-07-28T09:15:00Z"/>
                <w:b/>
                <w:bCs/>
                <w:i/>
                <w:iCs/>
                <w:color w:val="000080"/>
              </w:rPr>
            </w:pPr>
            <w:ins w:id="219" w:author="Merrick, Riki | APHL" w:date="2022-07-28T09:39:00Z">
              <w:r>
                <w:rPr>
                  <w:b/>
                  <w:bCs/>
                  <w:i/>
                  <w:iCs/>
                  <w:color w:val="000080"/>
                </w:rPr>
                <w:t>Yes</w:t>
              </w:r>
            </w:ins>
          </w:p>
        </w:tc>
        <w:tc>
          <w:tcPr>
            <w:tcW w:w="713" w:type="dxa"/>
            <w:shd w:val="clear" w:color="auto" w:fill="D9D9D9"/>
          </w:tcPr>
          <w:p w14:paraId="1993E27E" w14:textId="77777777" w:rsidR="00367E5D" w:rsidRPr="0069575B" w:rsidRDefault="00367E5D" w:rsidP="00A51CFB">
            <w:pPr>
              <w:widowControl w:val="0"/>
              <w:autoSpaceDE w:val="0"/>
              <w:autoSpaceDN w:val="0"/>
              <w:adjustRightInd w:val="0"/>
              <w:spacing w:before="110"/>
              <w:rPr>
                <w:ins w:id="220" w:author="Merrick, Riki | APHL" w:date="2022-07-28T09:15:00Z"/>
                <w:b/>
                <w:bCs/>
                <w:i/>
                <w:iCs/>
                <w:color w:val="000080"/>
              </w:rPr>
            </w:pPr>
          </w:p>
        </w:tc>
      </w:tr>
      <w:tr w:rsidR="002970BB" w14:paraId="1AFF08E4" w14:textId="77777777" w:rsidTr="00866BAB">
        <w:trPr>
          <w:trHeight w:val="530"/>
          <w:ins w:id="221" w:author="Merrick, Riki | APHL" w:date="2022-07-28T09:15:00Z"/>
        </w:trPr>
        <w:tc>
          <w:tcPr>
            <w:tcW w:w="927" w:type="dxa"/>
            <w:shd w:val="clear" w:color="auto" w:fill="D9D9D9"/>
          </w:tcPr>
          <w:p w14:paraId="0B1EE853" w14:textId="10FBA3DC" w:rsidR="00367E5D" w:rsidRDefault="00367E5D" w:rsidP="00A51CFB">
            <w:pPr>
              <w:widowControl w:val="0"/>
              <w:autoSpaceDE w:val="0"/>
              <w:autoSpaceDN w:val="0"/>
              <w:adjustRightInd w:val="0"/>
              <w:spacing w:before="110"/>
              <w:rPr>
                <w:ins w:id="222" w:author="Merrick, Riki | APHL" w:date="2022-07-28T09:15:00Z"/>
                <w:b/>
                <w:bCs/>
                <w:i/>
                <w:iCs/>
                <w:color w:val="000080"/>
              </w:rPr>
            </w:pPr>
            <w:ins w:id="223" w:author="Merrick, Riki | APHL" w:date="2022-07-28T09:20:00Z">
              <w:r w:rsidRPr="00367E5D">
                <w:rPr>
                  <w:b/>
                  <w:bCs/>
                  <w:i/>
                  <w:iCs/>
                  <w:color w:val="000080"/>
                </w:rPr>
                <w:t>3.3.15</w:t>
              </w:r>
            </w:ins>
          </w:p>
        </w:tc>
        <w:tc>
          <w:tcPr>
            <w:tcW w:w="2369" w:type="dxa"/>
            <w:shd w:val="clear" w:color="auto" w:fill="D9D9D9"/>
          </w:tcPr>
          <w:p w14:paraId="3BC37080" w14:textId="560E9B1D" w:rsidR="00367E5D" w:rsidRPr="00823AC3" w:rsidRDefault="00367E5D" w:rsidP="00A51CFB">
            <w:pPr>
              <w:widowControl w:val="0"/>
              <w:autoSpaceDE w:val="0"/>
              <w:autoSpaceDN w:val="0"/>
              <w:adjustRightInd w:val="0"/>
              <w:spacing w:before="110"/>
              <w:rPr>
                <w:ins w:id="224" w:author="Merrick, Riki | APHL" w:date="2022-07-28T09:15:00Z"/>
                <w:bCs/>
                <w:i/>
                <w:iCs/>
                <w:noProof/>
              </w:rPr>
            </w:pPr>
            <w:ins w:id="225" w:author="Merrick, Riki | APHL" w:date="2022-07-28T09:20:00Z">
              <w:r w:rsidRPr="00367E5D">
                <w:rPr>
                  <w:bCs/>
                  <w:i/>
                  <w:iCs/>
                  <w:noProof/>
                </w:rPr>
                <w:t>ADT/ACK - Pending Transfer (Event A15)</w:t>
              </w:r>
            </w:ins>
          </w:p>
        </w:tc>
        <w:tc>
          <w:tcPr>
            <w:tcW w:w="3089" w:type="dxa"/>
            <w:shd w:val="clear" w:color="auto" w:fill="D9D9D9"/>
          </w:tcPr>
          <w:p w14:paraId="53BFA8C1" w14:textId="4DDB08A9" w:rsidR="00367E5D" w:rsidRDefault="00B85E35" w:rsidP="00A51CFB">
            <w:pPr>
              <w:widowControl w:val="0"/>
              <w:autoSpaceDE w:val="0"/>
              <w:autoSpaceDN w:val="0"/>
              <w:adjustRightInd w:val="0"/>
              <w:spacing w:before="110"/>
              <w:rPr>
                <w:ins w:id="226" w:author="Merrick, Riki | APHL" w:date="2022-07-28T09:15:00Z"/>
                <w:color w:val="000080"/>
              </w:rPr>
            </w:pPr>
            <w:ins w:id="227" w:author="Merrick, Riki | APHL" w:date="2022-07-28T10:14: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AB9CE2D" w14:textId="6B5B678D" w:rsidR="00367E5D" w:rsidRDefault="00D850B4" w:rsidP="00A51CFB">
            <w:pPr>
              <w:widowControl w:val="0"/>
              <w:autoSpaceDE w:val="0"/>
              <w:autoSpaceDN w:val="0"/>
              <w:adjustRightInd w:val="0"/>
              <w:spacing w:before="110"/>
              <w:rPr>
                <w:ins w:id="228" w:author="Merrick, Riki | APHL" w:date="2022-07-28T09:15:00Z"/>
              </w:rPr>
            </w:pPr>
            <w:ins w:id="229" w:author="Merrick, Riki | APHL" w:date="2022-08-02T12:36:00Z">
              <w:r>
                <w:t>SOGI</w:t>
              </w:r>
            </w:ins>
          </w:p>
        </w:tc>
        <w:tc>
          <w:tcPr>
            <w:tcW w:w="1172" w:type="dxa"/>
            <w:shd w:val="clear" w:color="auto" w:fill="D9D9D9"/>
          </w:tcPr>
          <w:p w14:paraId="45277AED" w14:textId="0E02566C" w:rsidR="00367E5D" w:rsidRDefault="006F4827" w:rsidP="00A51CFB">
            <w:pPr>
              <w:widowControl w:val="0"/>
              <w:autoSpaceDE w:val="0"/>
              <w:autoSpaceDN w:val="0"/>
              <w:adjustRightInd w:val="0"/>
              <w:spacing w:before="110"/>
              <w:rPr>
                <w:ins w:id="230" w:author="Merrick, Riki | APHL" w:date="2022-07-28T09:15:00Z"/>
                <w:b/>
                <w:bCs/>
                <w:i/>
                <w:iCs/>
                <w:color w:val="000080"/>
              </w:rPr>
            </w:pPr>
            <w:ins w:id="231" w:author="Merrick, Riki | APHL" w:date="2022-07-28T09:39:00Z">
              <w:r>
                <w:rPr>
                  <w:b/>
                  <w:bCs/>
                  <w:i/>
                  <w:iCs/>
                  <w:color w:val="000080"/>
                </w:rPr>
                <w:t>Yes</w:t>
              </w:r>
            </w:ins>
          </w:p>
        </w:tc>
        <w:tc>
          <w:tcPr>
            <w:tcW w:w="713" w:type="dxa"/>
            <w:shd w:val="clear" w:color="auto" w:fill="D9D9D9"/>
          </w:tcPr>
          <w:p w14:paraId="16A3A334" w14:textId="77777777" w:rsidR="00367E5D" w:rsidRPr="0069575B" w:rsidRDefault="00367E5D" w:rsidP="00A51CFB">
            <w:pPr>
              <w:widowControl w:val="0"/>
              <w:autoSpaceDE w:val="0"/>
              <w:autoSpaceDN w:val="0"/>
              <w:adjustRightInd w:val="0"/>
              <w:spacing w:before="110"/>
              <w:rPr>
                <w:ins w:id="232" w:author="Merrick, Riki | APHL" w:date="2022-07-28T09:15:00Z"/>
                <w:b/>
                <w:bCs/>
                <w:i/>
                <w:iCs/>
                <w:color w:val="000080"/>
              </w:rPr>
            </w:pPr>
          </w:p>
        </w:tc>
      </w:tr>
      <w:tr w:rsidR="002970BB" w14:paraId="206548A5" w14:textId="77777777" w:rsidTr="00866BAB">
        <w:trPr>
          <w:trHeight w:val="530"/>
          <w:ins w:id="233" w:author="Merrick, Riki | APHL" w:date="2022-07-28T09:15:00Z"/>
        </w:trPr>
        <w:tc>
          <w:tcPr>
            <w:tcW w:w="927" w:type="dxa"/>
            <w:shd w:val="clear" w:color="auto" w:fill="D9D9D9"/>
          </w:tcPr>
          <w:p w14:paraId="2E8B8EE6" w14:textId="2090E7F8" w:rsidR="00367E5D" w:rsidRDefault="00367E5D" w:rsidP="00A51CFB">
            <w:pPr>
              <w:widowControl w:val="0"/>
              <w:autoSpaceDE w:val="0"/>
              <w:autoSpaceDN w:val="0"/>
              <w:adjustRightInd w:val="0"/>
              <w:spacing w:before="110"/>
              <w:rPr>
                <w:ins w:id="234" w:author="Merrick, Riki | APHL" w:date="2022-07-28T09:15:00Z"/>
                <w:b/>
                <w:bCs/>
                <w:i/>
                <w:iCs/>
                <w:color w:val="000080"/>
              </w:rPr>
            </w:pPr>
            <w:ins w:id="235" w:author="Merrick, Riki | APHL" w:date="2022-07-28T09:20:00Z">
              <w:r w:rsidRPr="00367E5D">
                <w:rPr>
                  <w:b/>
                  <w:bCs/>
                  <w:i/>
                  <w:iCs/>
                  <w:color w:val="000080"/>
                </w:rPr>
                <w:t>3.3.16</w:t>
              </w:r>
            </w:ins>
          </w:p>
        </w:tc>
        <w:tc>
          <w:tcPr>
            <w:tcW w:w="2369" w:type="dxa"/>
            <w:shd w:val="clear" w:color="auto" w:fill="D9D9D9"/>
          </w:tcPr>
          <w:p w14:paraId="3AF5E8D1" w14:textId="413C079A" w:rsidR="00367E5D" w:rsidRPr="00823AC3" w:rsidRDefault="00FE35AF" w:rsidP="00A51CFB">
            <w:pPr>
              <w:widowControl w:val="0"/>
              <w:autoSpaceDE w:val="0"/>
              <w:autoSpaceDN w:val="0"/>
              <w:adjustRightInd w:val="0"/>
              <w:spacing w:before="110"/>
              <w:rPr>
                <w:ins w:id="236" w:author="Merrick, Riki | APHL" w:date="2022-07-28T09:15:00Z"/>
                <w:bCs/>
                <w:i/>
                <w:iCs/>
                <w:noProof/>
              </w:rPr>
            </w:pPr>
            <w:ins w:id="237" w:author="Merrick, Riki | APHL" w:date="2022-07-28T09:20:00Z">
              <w:r w:rsidRPr="00FE35AF">
                <w:rPr>
                  <w:bCs/>
                  <w:i/>
                  <w:iCs/>
                  <w:noProof/>
                </w:rPr>
                <w:t>ADT/ACK - Pending Discharge (Event A16)</w:t>
              </w:r>
            </w:ins>
          </w:p>
        </w:tc>
        <w:tc>
          <w:tcPr>
            <w:tcW w:w="3089" w:type="dxa"/>
            <w:shd w:val="clear" w:color="auto" w:fill="D9D9D9"/>
          </w:tcPr>
          <w:p w14:paraId="06F17CE9" w14:textId="5A45D23A" w:rsidR="00367E5D" w:rsidRDefault="00B85E35" w:rsidP="00A51CFB">
            <w:pPr>
              <w:widowControl w:val="0"/>
              <w:autoSpaceDE w:val="0"/>
              <w:autoSpaceDN w:val="0"/>
              <w:adjustRightInd w:val="0"/>
              <w:spacing w:before="110"/>
              <w:rPr>
                <w:ins w:id="238" w:author="Merrick, Riki | APHL" w:date="2022-07-28T09:15:00Z"/>
                <w:color w:val="000080"/>
              </w:rPr>
            </w:pPr>
            <w:ins w:id="239" w:author="Merrick, Riki | APHL" w:date="2022-07-28T10:15: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7951A818" w14:textId="13F7819A" w:rsidR="00367E5D" w:rsidRDefault="00D850B4" w:rsidP="00A51CFB">
            <w:pPr>
              <w:widowControl w:val="0"/>
              <w:autoSpaceDE w:val="0"/>
              <w:autoSpaceDN w:val="0"/>
              <w:adjustRightInd w:val="0"/>
              <w:spacing w:before="110"/>
              <w:rPr>
                <w:ins w:id="240" w:author="Merrick, Riki | APHL" w:date="2022-07-28T09:15:00Z"/>
              </w:rPr>
            </w:pPr>
            <w:ins w:id="241" w:author="Merrick, Riki | APHL" w:date="2022-08-02T12:36:00Z">
              <w:r>
                <w:t>SOGI</w:t>
              </w:r>
            </w:ins>
          </w:p>
        </w:tc>
        <w:tc>
          <w:tcPr>
            <w:tcW w:w="1172" w:type="dxa"/>
            <w:shd w:val="clear" w:color="auto" w:fill="D9D9D9"/>
          </w:tcPr>
          <w:p w14:paraId="4CAA9C6D" w14:textId="3EDA4B9C" w:rsidR="00367E5D" w:rsidRDefault="006F4827" w:rsidP="00A51CFB">
            <w:pPr>
              <w:widowControl w:val="0"/>
              <w:autoSpaceDE w:val="0"/>
              <w:autoSpaceDN w:val="0"/>
              <w:adjustRightInd w:val="0"/>
              <w:spacing w:before="110"/>
              <w:rPr>
                <w:ins w:id="242" w:author="Merrick, Riki | APHL" w:date="2022-07-28T09:15:00Z"/>
                <w:b/>
                <w:bCs/>
                <w:i/>
                <w:iCs/>
                <w:color w:val="000080"/>
              </w:rPr>
            </w:pPr>
            <w:ins w:id="243" w:author="Merrick, Riki | APHL" w:date="2022-07-28T09:38:00Z">
              <w:r>
                <w:rPr>
                  <w:b/>
                  <w:bCs/>
                  <w:i/>
                  <w:iCs/>
                  <w:color w:val="000080"/>
                </w:rPr>
                <w:t>Yes</w:t>
              </w:r>
            </w:ins>
          </w:p>
        </w:tc>
        <w:tc>
          <w:tcPr>
            <w:tcW w:w="713" w:type="dxa"/>
            <w:shd w:val="clear" w:color="auto" w:fill="D9D9D9"/>
          </w:tcPr>
          <w:p w14:paraId="483FD73E" w14:textId="77777777" w:rsidR="00367E5D" w:rsidRPr="0069575B" w:rsidRDefault="00367E5D" w:rsidP="00A51CFB">
            <w:pPr>
              <w:widowControl w:val="0"/>
              <w:autoSpaceDE w:val="0"/>
              <w:autoSpaceDN w:val="0"/>
              <w:adjustRightInd w:val="0"/>
              <w:spacing w:before="110"/>
              <w:rPr>
                <w:ins w:id="244" w:author="Merrick, Riki | APHL" w:date="2022-07-28T09:15:00Z"/>
                <w:b/>
                <w:bCs/>
                <w:i/>
                <w:iCs/>
                <w:color w:val="000080"/>
              </w:rPr>
            </w:pPr>
          </w:p>
        </w:tc>
      </w:tr>
      <w:tr w:rsidR="002970BB" w14:paraId="59C30F78" w14:textId="77777777" w:rsidTr="00866BAB">
        <w:trPr>
          <w:trHeight w:val="530"/>
          <w:ins w:id="245" w:author="Merrick, Riki | APHL" w:date="2022-07-28T09:15:00Z"/>
        </w:trPr>
        <w:tc>
          <w:tcPr>
            <w:tcW w:w="927" w:type="dxa"/>
            <w:shd w:val="clear" w:color="auto" w:fill="D9D9D9"/>
          </w:tcPr>
          <w:p w14:paraId="7E225DEE" w14:textId="03FFFD4F" w:rsidR="00367E5D" w:rsidRDefault="00FE35AF" w:rsidP="00A51CFB">
            <w:pPr>
              <w:widowControl w:val="0"/>
              <w:autoSpaceDE w:val="0"/>
              <w:autoSpaceDN w:val="0"/>
              <w:adjustRightInd w:val="0"/>
              <w:spacing w:before="110"/>
              <w:rPr>
                <w:ins w:id="246" w:author="Merrick, Riki | APHL" w:date="2022-07-28T09:15:00Z"/>
                <w:b/>
                <w:bCs/>
                <w:i/>
                <w:iCs/>
                <w:color w:val="000080"/>
              </w:rPr>
            </w:pPr>
            <w:ins w:id="247" w:author="Merrick, Riki | APHL" w:date="2022-07-28T09:20:00Z">
              <w:r w:rsidRPr="00FE35AF">
                <w:rPr>
                  <w:b/>
                  <w:bCs/>
                  <w:i/>
                  <w:iCs/>
                  <w:color w:val="000080"/>
                </w:rPr>
                <w:t>3.3.17</w:t>
              </w:r>
            </w:ins>
          </w:p>
        </w:tc>
        <w:tc>
          <w:tcPr>
            <w:tcW w:w="2369" w:type="dxa"/>
            <w:shd w:val="clear" w:color="auto" w:fill="D9D9D9"/>
          </w:tcPr>
          <w:p w14:paraId="077A7970" w14:textId="0341BF0C" w:rsidR="00367E5D" w:rsidRPr="00823AC3" w:rsidRDefault="00FE35AF" w:rsidP="00A51CFB">
            <w:pPr>
              <w:widowControl w:val="0"/>
              <w:autoSpaceDE w:val="0"/>
              <w:autoSpaceDN w:val="0"/>
              <w:adjustRightInd w:val="0"/>
              <w:spacing w:before="110"/>
              <w:rPr>
                <w:ins w:id="248" w:author="Merrick, Riki | APHL" w:date="2022-07-28T09:15:00Z"/>
                <w:bCs/>
                <w:i/>
                <w:iCs/>
                <w:noProof/>
              </w:rPr>
            </w:pPr>
            <w:ins w:id="249" w:author="Merrick, Riki | APHL" w:date="2022-07-28T09:20:00Z">
              <w:r w:rsidRPr="00FE35AF">
                <w:rPr>
                  <w:bCs/>
                  <w:i/>
                  <w:iCs/>
                  <w:noProof/>
                </w:rPr>
                <w:t>ADT/ACK - Swap Patients (Event A17</w:t>
              </w:r>
              <w:r>
                <w:rPr>
                  <w:bCs/>
                  <w:i/>
                  <w:iCs/>
                  <w:noProof/>
                </w:rPr>
                <w:t>)</w:t>
              </w:r>
            </w:ins>
          </w:p>
        </w:tc>
        <w:tc>
          <w:tcPr>
            <w:tcW w:w="3089" w:type="dxa"/>
            <w:shd w:val="clear" w:color="auto" w:fill="D9D9D9"/>
          </w:tcPr>
          <w:p w14:paraId="0091687A" w14:textId="0895C35D" w:rsidR="00367E5D" w:rsidRDefault="00B85E35" w:rsidP="00A51CFB">
            <w:pPr>
              <w:widowControl w:val="0"/>
              <w:autoSpaceDE w:val="0"/>
              <w:autoSpaceDN w:val="0"/>
              <w:adjustRightInd w:val="0"/>
              <w:spacing w:before="110"/>
              <w:rPr>
                <w:ins w:id="250" w:author="Merrick, Riki | APHL" w:date="2022-07-28T09:15:00Z"/>
                <w:color w:val="000080"/>
              </w:rPr>
            </w:pPr>
            <w:ins w:id="251" w:author="Merrick, Riki | APHL" w:date="2022-07-28T10:15: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561B8EE" w14:textId="2D1977CE" w:rsidR="00367E5D" w:rsidRDefault="00D850B4" w:rsidP="00A51CFB">
            <w:pPr>
              <w:widowControl w:val="0"/>
              <w:autoSpaceDE w:val="0"/>
              <w:autoSpaceDN w:val="0"/>
              <w:adjustRightInd w:val="0"/>
              <w:spacing w:before="110"/>
              <w:rPr>
                <w:ins w:id="252" w:author="Merrick, Riki | APHL" w:date="2022-07-28T09:15:00Z"/>
              </w:rPr>
            </w:pPr>
            <w:ins w:id="253" w:author="Merrick, Riki | APHL" w:date="2022-08-02T12:36:00Z">
              <w:r>
                <w:t>SOGI</w:t>
              </w:r>
            </w:ins>
          </w:p>
        </w:tc>
        <w:tc>
          <w:tcPr>
            <w:tcW w:w="1172" w:type="dxa"/>
            <w:shd w:val="clear" w:color="auto" w:fill="D9D9D9"/>
          </w:tcPr>
          <w:p w14:paraId="71006D88" w14:textId="2B9366B3" w:rsidR="00367E5D" w:rsidRDefault="006F4827" w:rsidP="00A51CFB">
            <w:pPr>
              <w:widowControl w:val="0"/>
              <w:autoSpaceDE w:val="0"/>
              <w:autoSpaceDN w:val="0"/>
              <w:adjustRightInd w:val="0"/>
              <w:spacing w:before="110"/>
              <w:rPr>
                <w:ins w:id="254" w:author="Merrick, Riki | APHL" w:date="2022-07-28T09:15:00Z"/>
                <w:b/>
                <w:bCs/>
                <w:i/>
                <w:iCs/>
                <w:color w:val="000080"/>
              </w:rPr>
            </w:pPr>
            <w:ins w:id="255" w:author="Merrick, Riki | APHL" w:date="2022-07-28T09:38:00Z">
              <w:r>
                <w:rPr>
                  <w:b/>
                  <w:bCs/>
                  <w:i/>
                  <w:iCs/>
                  <w:color w:val="000080"/>
                </w:rPr>
                <w:t>Yes</w:t>
              </w:r>
            </w:ins>
          </w:p>
        </w:tc>
        <w:tc>
          <w:tcPr>
            <w:tcW w:w="713" w:type="dxa"/>
            <w:shd w:val="clear" w:color="auto" w:fill="D9D9D9"/>
          </w:tcPr>
          <w:p w14:paraId="3876F55D" w14:textId="77777777" w:rsidR="00367E5D" w:rsidRPr="0069575B" w:rsidRDefault="00367E5D" w:rsidP="00A51CFB">
            <w:pPr>
              <w:widowControl w:val="0"/>
              <w:autoSpaceDE w:val="0"/>
              <w:autoSpaceDN w:val="0"/>
              <w:adjustRightInd w:val="0"/>
              <w:spacing w:before="110"/>
              <w:rPr>
                <w:ins w:id="256" w:author="Merrick, Riki | APHL" w:date="2022-07-28T09:15:00Z"/>
                <w:b/>
                <w:bCs/>
                <w:i/>
                <w:iCs/>
                <w:color w:val="000080"/>
              </w:rPr>
            </w:pPr>
          </w:p>
        </w:tc>
      </w:tr>
      <w:tr w:rsidR="002970BB" w14:paraId="45686B36" w14:textId="77777777" w:rsidTr="00866BAB">
        <w:trPr>
          <w:trHeight w:val="530"/>
          <w:ins w:id="257" w:author="Merrick, Riki | APHL" w:date="2022-07-28T09:15:00Z"/>
        </w:trPr>
        <w:tc>
          <w:tcPr>
            <w:tcW w:w="927" w:type="dxa"/>
            <w:shd w:val="clear" w:color="auto" w:fill="D9D9D9"/>
          </w:tcPr>
          <w:p w14:paraId="616A68E1" w14:textId="047A9BF7" w:rsidR="00367E5D" w:rsidRDefault="00FE35AF" w:rsidP="00A51CFB">
            <w:pPr>
              <w:widowControl w:val="0"/>
              <w:autoSpaceDE w:val="0"/>
              <w:autoSpaceDN w:val="0"/>
              <w:adjustRightInd w:val="0"/>
              <w:spacing w:before="110"/>
              <w:rPr>
                <w:ins w:id="258" w:author="Merrick, Riki | APHL" w:date="2022-07-28T09:15:00Z"/>
                <w:b/>
                <w:bCs/>
                <w:i/>
                <w:iCs/>
                <w:color w:val="000080"/>
              </w:rPr>
            </w:pPr>
            <w:ins w:id="259" w:author="Merrick, Riki | APHL" w:date="2022-07-28T09:20:00Z">
              <w:r w:rsidRPr="00FE35AF">
                <w:rPr>
                  <w:b/>
                  <w:bCs/>
                  <w:i/>
                  <w:iCs/>
                  <w:color w:val="000080"/>
                </w:rPr>
                <w:t>3.3.21</w:t>
              </w:r>
            </w:ins>
          </w:p>
        </w:tc>
        <w:tc>
          <w:tcPr>
            <w:tcW w:w="2369" w:type="dxa"/>
            <w:shd w:val="clear" w:color="auto" w:fill="D9D9D9"/>
          </w:tcPr>
          <w:p w14:paraId="4A467C58" w14:textId="6FAEAD40" w:rsidR="00367E5D" w:rsidRPr="00823AC3" w:rsidRDefault="00FE35AF" w:rsidP="00A51CFB">
            <w:pPr>
              <w:widowControl w:val="0"/>
              <w:autoSpaceDE w:val="0"/>
              <w:autoSpaceDN w:val="0"/>
              <w:adjustRightInd w:val="0"/>
              <w:spacing w:before="110"/>
              <w:rPr>
                <w:ins w:id="260" w:author="Merrick, Riki | APHL" w:date="2022-07-28T09:15:00Z"/>
                <w:bCs/>
                <w:i/>
                <w:iCs/>
                <w:noProof/>
              </w:rPr>
            </w:pPr>
            <w:ins w:id="261" w:author="Merrick, Riki | APHL" w:date="2022-07-28T09:21:00Z">
              <w:r w:rsidRPr="00FE35AF">
                <w:rPr>
                  <w:bCs/>
                  <w:i/>
                  <w:iCs/>
                  <w:noProof/>
                </w:rPr>
                <w:t>ADT/ACK - Patient Goes on a Leave of Absence (Event A21)</w:t>
              </w:r>
            </w:ins>
          </w:p>
        </w:tc>
        <w:tc>
          <w:tcPr>
            <w:tcW w:w="3089" w:type="dxa"/>
            <w:shd w:val="clear" w:color="auto" w:fill="D9D9D9"/>
          </w:tcPr>
          <w:p w14:paraId="0D1D186F" w14:textId="02472BD3" w:rsidR="00367E5D" w:rsidRDefault="00B85E35" w:rsidP="00A51CFB">
            <w:pPr>
              <w:widowControl w:val="0"/>
              <w:autoSpaceDE w:val="0"/>
              <w:autoSpaceDN w:val="0"/>
              <w:adjustRightInd w:val="0"/>
              <w:spacing w:before="110"/>
              <w:rPr>
                <w:ins w:id="262" w:author="Merrick, Riki | APHL" w:date="2022-07-28T09:15:00Z"/>
                <w:color w:val="000080"/>
              </w:rPr>
            </w:pPr>
            <w:ins w:id="263" w:author="Merrick, Riki | APHL" w:date="2022-07-28T10:16: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03F1359" w14:textId="0A01CD9A" w:rsidR="00367E5D" w:rsidRDefault="00D850B4" w:rsidP="00A51CFB">
            <w:pPr>
              <w:widowControl w:val="0"/>
              <w:autoSpaceDE w:val="0"/>
              <w:autoSpaceDN w:val="0"/>
              <w:adjustRightInd w:val="0"/>
              <w:spacing w:before="110"/>
              <w:rPr>
                <w:ins w:id="264" w:author="Merrick, Riki | APHL" w:date="2022-07-28T09:15:00Z"/>
              </w:rPr>
            </w:pPr>
            <w:ins w:id="265" w:author="Merrick, Riki | APHL" w:date="2022-08-02T12:36:00Z">
              <w:r>
                <w:t>SOGI</w:t>
              </w:r>
            </w:ins>
          </w:p>
        </w:tc>
        <w:tc>
          <w:tcPr>
            <w:tcW w:w="1172" w:type="dxa"/>
            <w:shd w:val="clear" w:color="auto" w:fill="D9D9D9"/>
          </w:tcPr>
          <w:p w14:paraId="7ED5F992" w14:textId="24D87726" w:rsidR="00367E5D" w:rsidRDefault="006F4827" w:rsidP="00A51CFB">
            <w:pPr>
              <w:widowControl w:val="0"/>
              <w:autoSpaceDE w:val="0"/>
              <w:autoSpaceDN w:val="0"/>
              <w:adjustRightInd w:val="0"/>
              <w:spacing w:before="110"/>
              <w:rPr>
                <w:ins w:id="266" w:author="Merrick, Riki | APHL" w:date="2022-07-28T09:15:00Z"/>
                <w:b/>
                <w:bCs/>
                <w:i/>
                <w:iCs/>
                <w:color w:val="000080"/>
              </w:rPr>
            </w:pPr>
            <w:ins w:id="267" w:author="Merrick, Riki | APHL" w:date="2022-07-28T09:38:00Z">
              <w:r>
                <w:rPr>
                  <w:b/>
                  <w:bCs/>
                  <w:i/>
                  <w:iCs/>
                  <w:color w:val="000080"/>
                </w:rPr>
                <w:t>Yes</w:t>
              </w:r>
            </w:ins>
          </w:p>
        </w:tc>
        <w:tc>
          <w:tcPr>
            <w:tcW w:w="713" w:type="dxa"/>
            <w:shd w:val="clear" w:color="auto" w:fill="D9D9D9"/>
          </w:tcPr>
          <w:p w14:paraId="71D457BD" w14:textId="77777777" w:rsidR="00367E5D" w:rsidRPr="0069575B" w:rsidRDefault="00367E5D" w:rsidP="00A51CFB">
            <w:pPr>
              <w:widowControl w:val="0"/>
              <w:autoSpaceDE w:val="0"/>
              <w:autoSpaceDN w:val="0"/>
              <w:adjustRightInd w:val="0"/>
              <w:spacing w:before="110"/>
              <w:rPr>
                <w:ins w:id="268" w:author="Merrick, Riki | APHL" w:date="2022-07-28T09:15:00Z"/>
                <w:b/>
                <w:bCs/>
                <w:i/>
                <w:iCs/>
                <w:color w:val="000080"/>
              </w:rPr>
            </w:pPr>
          </w:p>
        </w:tc>
      </w:tr>
      <w:tr w:rsidR="002970BB" w14:paraId="174FF320" w14:textId="77777777" w:rsidTr="00866BAB">
        <w:trPr>
          <w:trHeight w:val="530"/>
          <w:ins w:id="269" w:author="Merrick, Riki | APHL" w:date="2022-07-28T09:15:00Z"/>
        </w:trPr>
        <w:tc>
          <w:tcPr>
            <w:tcW w:w="927" w:type="dxa"/>
            <w:shd w:val="clear" w:color="auto" w:fill="D9D9D9"/>
          </w:tcPr>
          <w:p w14:paraId="24FD2F50" w14:textId="59854241" w:rsidR="00367E5D" w:rsidRDefault="00FE35AF" w:rsidP="00A51CFB">
            <w:pPr>
              <w:widowControl w:val="0"/>
              <w:autoSpaceDE w:val="0"/>
              <w:autoSpaceDN w:val="0"/>
              <w:adjustRightInd w:val="0"/>
              <w:spacing w:before="110"/>
              <w:rPr>
                <w:ins w:id="270" w:author="Merrick, Riki | APHL" w:date="2022-07-28T09:15:00Z"/>
                <w:b/>
                <w:bCs/>
                <w:i/>
                <w:iCs/>
                <w:color w:val="000080"/>
              </w:rPr>
            </w:pPr>
            <w:ins w:id="271" w:author="Merrick, Riki | APHL" w:date="2022-07-28T09:21:00Z">
              <w:r w:rsidRPr="00FE35AF">
                <w:rPr>
                  <w:b/>
                  <w:bCs/>
                  <w:i/>
                  <w:iCs/>
                  <w:color w:val="000080"/>
                </w:rPr>
                <w:t>3.3.22</w:t>
              </w:r>
            </w:ins>
          </w:p>
        </w:tc>
        <w:tc>
          <w:tcPr>
            <w:tcW w:w="2369" w:type="dxa"/>
            <w:shd w:val="clear" w:color="auto" w:fill="D9D9D9"/>
          </w:tcPr>
          <w:p w14:paraId="200CE8B4" w14:textId="27153F88" w:rsidR="00367E5D" w:rsidRPr="00823AC3" w:rsidRDefault="00FE35AF" w:rsidP="00A51CFB">
            <w:pPr>
              <w:widowControl w:val="0"/>
              <w:autoSpaceDE w:val="0"/>
              <w:autoSpaceDN w:val="0"/>
              <w:adjustRightInd w:val="0"/>
              <w:spacing w:before="110"/>
              <w:rPr>
                <w:ins w:id="272" w:author="Merrick, Riki | APHL" w:date="2022-07-28T09:15:00Z"/>
                <w:bCs/>
                <w:i/>
                <w:iCs/>
                <w:noProof/>
              </w:rPr>
            </w:pPr>
            <w:ins w:id="273" w:author="Merrick, Riki | APHL" w:date="2022-07-28T09:21:00Z">
              <w:r w:rsidRPr="00FE35AF">
                <w:rPr>
                  <w:bCs/>
                  <w:i/>
                  <w:iCs/>
                  <w:noProof/>
                </w:rPr>
                <w:t>ADT/ACK - Patient Returns From a Leave of Absence (Event A22)</w:t>
              </w:r>
            </w:ins>
          </w:p>
        </w:tc>
        <w:tc>
          <w:tcPr>
            <w:tcW w:w="3089" w:type="dxa"/>
            <w:shd w:val="clear" w:color="auto" w:fill="D9D9D9"/>
          </w:tcPr>
          <w:p w14:paraId="2A4816A9" w14:textId="7A056DDC" w:rsidR="00367E5D" w:rsidRDefault="00B85E35" w:rsidP="00A51CFB">
            <w:pPr>
              <w:widowControl w:val="0"/>
              <w:autoSpaceDE w:val="0"/>
              <w:autoSpaceDN w:val="0"/>
              <w:adjustRightInd w:val="0"/>
              <w:spacing w:before="110"/>
              <w:rPr>
                <w:ins w:id="274" w:author="Merrick, Riki | APHL" w:date="2022-07-28T09:15:00Z"/>
                <w:color w:val="000080"/>
              </w:rPr>
            </w:pPr>
            <w:ins w:id="275" w:author="Merrick, Riki | APHL" w:date="2022-07-28T10:16: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A9A1FFF" w14:textId="3EBD19D4" w:rsidR="00367E5D" w:rsidRDefault="00D850B4" w:rsidP="00A51CFB">
            <w:pPr>
              <w:widowControl w:val="0"/>
              <w:autoSpaceDE w:val="0"/>
              <w:autoSpaceDN w:val="0"/>
              <w:adjustRightInd w:val="0"/>
              <w:spacing w:before="110"/>
              <w:rPr>
                <w:ins w:id="276" w:author="Merrick, Riki | APHL" w:date="2022-07-28T09:15:00Z"/>
              </w:rPr>
            </w:pPr>
            <w:ins w:id="277" w:author="Merrick, Riki | APHL" w:date="2022-08-02T12:36:00Z">
              <w:r>
                <w:t>SOGI</w:t>
              </w:r>
            </w:ins>
          </w:p>
        </w:tc>
        <w:tc>
          <w:tcPr>
            <w:tcW w:w="1172" w:type="dxa"/>
            <w:shd w:val="clear" w:color="auto" w:fill="D9D9D9"/>
          </w:tcPr>
          <w:p w14:paraId="75CA41DD" w14:textId="12F42D53" w:rsidR="00367E5D" w:rsidRDefault="006F4827" w:rsidP="00A51CFB">
            <w:pPr>
              <w:widowControl w:val="0"/>
              <w:autoSpaceDE w:val="0"/>
              <w:autoSpaceDN w:val="0"/>
              <w:adjustRightInd w:val="0"/>
              <w:spacing w:before="110"/>
              <w:rPr>
                <w:ins w:id="278" w:author="Merrick, Riki | APHL" w:date="2022-07-28T09:15:00Z"/>
                <w:b/>
                <w:bCs/>
                <w:i/>
                <w:iCs/>
                <w:color w:val="000080"/>
              </w:rPr>
            </w:pPr>
            <w:ins w:id="279" w:author="Merrick, Riki | APHL" w:date="2022-07-28T09:38:00Z">
              <w:r>
                <w:rPr>
                  <w:b/>
                  <w:bCs/>
                  <w:i/>
                  <w:iCs/>
                  <w:color w:val="000080"/>
                </w:rPr>
                <w:t>Yes</w:t>
              </w:r>
            </w:ins>
          </w:p>
        </w:tc>
        <w:tc>
          <w:tcPr>
            <w:tcW w:w="713" w:type="dxa"/>
            <w:shd w:val="clear" w:color="auto" w:fill="D9D9D9"/>
          </w:tcPr>
          <w:p w14:paraId="6B4DBF62" w14:textId="77777777" w:rsidR="00367E5D" w:rsidRPr="0069575B" w:rsidRDefault="00367E5D" w:rsidP="00A51CFB">
            <w:pPr>
              <w:widowControl w:val="0"/>
              <w:autoSpaceDE w:val="0"/>
              <w:autoSpaceDN w:val="0"/>
              <w:adjustRightInd w:val="0"/>
              <w:spacing w:before="110"/>
              <w:rPr>
                <w:ins w:id="280" w:author="Merrick, Riki | APHL" w:date="2022-07-28T09:15:00Z"/>
                <w:b/>
                <w:bCs/>
                <w:i/>
                <w:iCs/>
                <w:color w:val="000080"/>
              </w:rPr>
            </w:pPr>
          </w:p>
        </w:tc>
      </w:tr>
      <w:tr w:rsidR="002970BB" w14:paraId="0A97409B" w14:textId="77777777" w:rsidTr="00866BAB">
        <w:trPr>
          <w:trHeight w:val="530"/>
          <w:ins w:id="281" w:author="Merrick, Riki | APHL" w:date="2022-07-28T09:15:00Z"/>
        </w:trPr>
        <w:tc>
          <w:tcPr>
            <w:tcW w:w="927" w:type="dxa"/>
            <w:shd w:val="clear" w:color="auto" w:fill="D9D9D9"/>
          </w:tcPr>
          <w:p w14:paraId="32DB6D48" w14:textId="5E73BA21" w:rsidR="00367E5D" w:rsidRDefault="00FE35AF" w:rsidP="00A51CFB">
            <w:pPr>
              <w:widowControl w:val="0"/>
              <w:autoSpaceDE w:val="0"/>
              <w:autoSpaceDN w:val="0"/>
              <w:adjustRightInd w:val="0"/>
              <w:spacing w:before="110"/>
              <w:rPr>
                <w:ins w:id="282" w:author="Merrick, Riki | APHL" w:date="2022-07-28T09:15:00Z"/>
                <w:b/>
                <w:bCs/>
                <w:i/>
                <w:iCs/>
                <w:color w:val="000080"/>
              </w:rPr>
            </w:pPr>
            <w:ins w:id="283" w:author="Merrick, Riki | APHL" w:date="2022-07-28T09:21:00Z">
              <w:r w:rsidRPr="00FE35AF">
                <w:rPr>
                  <w:b/>
                  <w:bCs/>
                  <w:i/>
                  <w:iCs/>
                  <w:color w:val="000080"/>
                </w:rPr>
                <w:t>3.3.23</w:t>
              </w:r>
            </w:ins>
          </w:p>
        </w:tc>
        <w:tc>
          <w:tcPr>
            <w:tcW w:w="2369" w:type="dxa"/>
            <w:shd w:val="clear" w:color="auto" w:fill="D9D9D9"/>
          </w:tcPr>
          <w:p w14:paraId="26FC2159" w14:textId="0096F410" w:rsidR="00367E5D" w:rsidRPr="00823AC3" w:rsidRDefault="00FE35AF" w:rsidP="00A51CFB">
            <w:pPr>
              <w:widowControl w:val="0"/>
              <w:autoSpaceDE w:val="0"/>
              <w:autoSpaceDN w:val="0"/>
              <w:adjustRightInd w:val="0"/>
              <w:spacing w:before="110"/>
              <w:rPr>
                <w:ins w:id="284" w:author="Merrick, Riki | APHL" w:date="2022-07-28T09:15:00Z"/>
                <w:bCs/>
                <w:i/>
                <w:iCs/>
                <w:noProof/>
              </w:rPr>
            </w:pPr>
            <w:ins w:id="285" w:author="Merrick, Riki | APHL" w:date="2022-07-28T09:21:00Z">
              <w:r w:rsidRPr="00FE35AF">
                <w:rPr>
                  <w:bCs/>
                  <w:i/>
                  <w:iCs/>
                  <w:noProof/>
                </w:rPr>
                <w:t>ADT/ACK - Delete a Patient Record (Event A23)</w:t>
              </w:r>
            </w:ins>
          </w:p>
        </w:tc>
        <w:tc>
          <w:tcPr>
            <w:tcW w:w="3089" w:type="dxa"/>
            <w:shd w:val="clear" w:color="auto" w:fill="D9D9D9"/>
          </w:tcPr>
          <w:p w14:paraId="31982408" w14:textId="204355FB" w:rsidR="00367E5D" w:rsidRDefault="00B85E35" w:rsidP="00A51CFB">
            <w:pPr>
              <w:widowControl w:val="0"/>
              <w:autoSpaceDE w:val="0"/>
              <w:autoSpaceDN w:val="0"/>
              <w:adjustRightInd w:val="0"/>
              <w:spacing w:before="110"/>
              <w:rPr>
                <w:ins w:id="286" w:author="Merrick, Riki | APHL" w:date="2022-07-28T09:15:00Z"/>
                <w:color w:val="000080"/>
              </w:rPr>
            </w:pPr>
            <w:ins w:id="287" w:author="Merrick, Riki | APHL" w:date="2022-07-28T10:16: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4AB126F" w14:textId="3B3D475A" w:rsidR="00367E5D" w:rsidRDefault="00D850B4" w:rsidP="00A51CFB">
            <w:pPr>
              <w:widowControl w:val="0"/>
              <w:autoSpaceDE w:val="0"/>
              <w:autoSpaceDN w:val="0"/>
              <w:adjustRightInd w:val="0"/>
              <w:spacing w:before="110"/>
              <w:rPr>
                <w:ins w:id="288" w:author="Merrick, Riki | APHL" w:date="2022-07-28T09:15:00Z"/>
              </w:rPr>
            </w:pPr>
            <w:ins w:id="289" w:author="Merrick, Riki | APHL" w:date="2022-08-02T12:36:00Z">
              <w:r>
                <w:t>SOGI</w:t>
              </w:r>
            </w:ins>
          </w:p>
        </w:tc>
        <w:tc>
          <w:tcPr>
            <w:tcW w:w="1172" w:type="dxa"/>
            <w:shd w:val="clear" w:color="auto" w:fill="D9D9D9"/>
          </w:tcPr>
          <w:p w14:paraId="21EF09C3" w14:textId="2E187CFD" w:rsidR="00367E5D" w:rsidRDefault="006F4827" w:rsidP="00A51CFB">
            <w:pPr>
              <w:widowControl w:val="0"/>
              <w:autoSpaceDE w:val="0"/>
              <w:autoSpaceDN w:val="0"/>
              <w:adjustRightInd w:val="0"/>
              <w:spacing w:before="110"/>
              <w:rPr>
                <w:ins w:id="290" w:author="Merrick, Riki | APHL" w:date="2022-07-28T09:15:00Z"/>
                <w:b/>
                <w:bCs/>
                <w:i/>
                <w:iCs/>
                <w:color w:val="000080"/>
              </w:rPr>
            </w:pPr>
            <w:ins w:id="291" w:author="Merrick, Riki | APHL" w:date="2022-07-28T09:38:00Z">
              <w:r>
                <w:rPr>
                  <w:b/>
                  <w:bCs/>
                  <w:i/>
                  <w:iCs/>
                  <w:color w:val="000080"/>
                </w:rPr>
                <w:t>Yes</w:t>
              </w:r>
            </w:ins>
          </w:p>
        </w:tc>
        <w:tc>
          <w:tcPr>
            <w:tcW w:w="713" w:type="dxa"/>
            <w:shd w:val="clear" w:color="auto" w:fill="D9D9D9"/>
          </w:tcPr>
          <w:p w14:paraId="6A5644B8" w14:textId="77777777" w:rsidR="00367E5D" w:rsidRPr="0069575B" w:rsidRDefault="00367E5D" w:rsidP="00A51CFB">
            <w:pPr>
              <w:widowControl w:val="0"/>
              <w:autoSpaceDE w:val="0"/>
              <w:autoSpaceDN w:val="0"/>
              <w:adjustRightInd w:val="0"/>
              <w:spacing w:before="110"/>
              <w:rPr>
                <w:ins w:id="292" w:author="Merrick, Riki | APHL" w:date="2022-07-28T09:15:00Z"/>
                <w:b/>
                <w:bCs/>
                <w:i/>
                <w:iCs/>
                <w:color w:val="000080"/>
              </w:rPr>
            </w:pPr>
          </w:p>
        </w:tc>
      </w:tr>
      <w:tr w:rsidR="002970BB" w14:paraId="22019E01" w14:textId="77777777" w:rsidTr="00866BAB">
        <w:trPr>
          <w:trHeight w:val="530"/>
          <w:ins w:id="293" w:author="Merrick, Riki | APHL" w:date="2022-07-28T09:15:00Z"/>
        </w:trPr>
        <w:tc>
          <w:tcPr>
            <w:tcW w:w="927" w:type="dxa"/>
            <w:shd w:val="clear" w:color="auto" w:fill="D9D9D9"/>
          </w:tcPr>
          <w:p w14:paraId="67963427" w14:textId="03CF202B" w:rsidR="00367E5D" w:rsidRDefault="00FE35AF" w:rsidP="00A51CFB">
            <w:pPr>
              <w:widowControl w:val="0"/>
              <w:autoSpaceDE w:val="0"/>
              <w:autoSpaceDN w:val="0"/>
              <w:adjustRightInd w:val="0"/>
              <w:spacing w:before="110"/>
              <w:rPr>
                <w:ins w:id="294" w:author="Merrick, Riki | APHL" w:date="2022-07-28T09:15:00Z"/>
                <w:b/>
                <w:bCs/>
                <w:i/>
                <w:iCs/>
                <w:color w:val="000080"/>
              </w:rPr>
            </w:pPr>
            <w:ins w:id="295" w:author="Merrick, Riki | APHL" w:date="2022-07-28T09:21:00Z">
              <w:r w:rsidRPr="00FE35AF">
                <w:rPr>
                  <w:b/>
                  <w:bCs/>
                  <w:i/>
                  <w:iCs/>
                  <w:color w:val="000080"/>
                </w:rPr>
                <w:t>3.3.24</w:t>
              </w:r>
            </w:ins>
          </w:p>
        </w:tc>
        <w:tc>
          <w:tcPr>
            <w:tcW w:w="2369" w:type="dxa"/>
            <w:shd w:val="clear" w:color="auto" w:fill="D9D9D9"/>
          </w:tcPr>
          <w:p w14:paraId="085B9EB4" w14:textId="1D50ED4E" w:rsidR="00367E5D" w:rsidRPr="00823AC3" w:rsidRDefault="00FE35AF" w:rsidP="00A51CFB">
            <w:pPr>
              <w:widowControl w:val="0"/>
              <w:autoSpaceDE w:val="0"/>
              <w:autoSpaceDN w:val="0"/>
              <w:adjustRightInd w:val="0"/>
              <w:spacing w:before="110"/>
              <w:rPr>
                <w:ins w:id="296" w:author="Merrick, Riki | APHL" w:date="2022-07-28T09:15:00Z"/>
                <w:bCs/>
                <w:i/>
                <w:iCs/>
                <w:noProof/>
              </w:rPr>
            </w:pPr>
            <w:ins w:id="297" w:author="Merrick, Riki | APHL" w:date="2022-07-28T09:21:00Z">
              <w:r w:rsidRPr="00FE35AF">
                <w:rPr>
                  <w:bCs/>
                  <w:i/>
                  <w:iCs/>
                  <w:noProof/>
                </w:rPr>
                <w:t>ADT/ACK - Link Patient Information (Event A24)</w:t>
              </w:r>
            </w:ins>
          </w:p>
        </w:tc>
        <w:tc>
          <w:tcPr>
            <w:tcW w:w="3089" w:type="dxa"/>
            <w:shd w:val="clear" w:color="auto" w:fill="D9D9D9"/>
          </w:tcPr>
          <w:p w14:paraId="3DE40D66" w14:textId="365AE80E" w:rsidR="00367E5D" w:rsidRDefault="009F4A49" w:rsidP="00A51CFB">
            <w:pPr>
              <w:widowControl w:val="0"/>
              <w:autoSpaceDE w:val="0"/>
              <w:autoSpaceDN w:val="0"/>
              <w:adjustRightInd w:val="0"/>
              <w:spacing w:before="110"/>
              <w:rPr>
                <w:ins w:id="298" w:author="Merrick, Riki | APHL" w:date="2022-07-28T09:15:00Z"/>
                <w:color w:val="000080"/>
              </w:rPr>
            </w:pPr>
            <w:ins w:id="299" w:author="Merrick, Riki | APHL" w:date="2022-07-28T10:17:00Z">
              <w:r w:rsidRPr="0080333F">
                <w:rPr>
                  <w:color w:val="000080"/>
                </w:rPr>
                <w:t xml:space="preserve">Added Gender Harmony segments (GSP, GSR and GSC) to the message structure for </w:t>
              </w:r>
              <w:r>
                <w:rPr>
                  <w:color w:val="000080"/>
                </w:rPr>
                <w:t xml:space="preserve">both </w:t>
              </w:r>
              <w:r w:rsidRPr="0080333F">
                <w:rPr>
                  <w:color w:val="000080"/>
                </w:rPr>
                <w:t>Patient</w:t>
              </w:r>
              <w:r>
                <w:rPr>
                  <w:color w:val="000080"/>
                </w:rPr>
                <w:t>s</w:t>
              </w:r>
            </w:ins>
          </w:p>
        </w:tc>
        <w:tc>
          <w:tcPr>
            <w:tcW w:w="1080" w:type="dxa"/>
            <w:shd w:val="clear" w:color="auto" w:fill="D9D9D9"/>
          </w:tcPr>
          <w:p w14:paraId="70E2C9C2" w14:textId="20CB5572" w:rsidR="00367E5D" w:rsidRDefault="00D850B4" w:rsidP="00A51CFB">
            <w:pPr>
              <w:widowControl w:val="0"/>
              <w:autoSpaceDE w:val="0"/>
              <w:autoSpaceDN w:val="0"/>
              <w:adjustRightInd w:val="0"/>
              <w:spacing w:before="110"/>
              <w:rPr>
                <w:ins w:id="300" w:author="Merrick, Riki | APHL" w:date="2022-07-28T09:15:00Z"/>
              </w:rPr>
            </w:pPr>
            <w:ins w:id="301" w:author="Merrick, Riki | APHL" w:date="2022-08-02T12:36:00Z">
              <w:r>
                <w:t>SOGI</w:t>
              </w:r>
            </w:ins>
          </w:p>
        </w:tc>
        <w:tc>
          <w:tcPr>
            <w:tcW w:w="1172" w:type="dxa"/>
            <w:shd w:val="clear" w:color="auto" w:fill="D9D9D9"/>
          </w:tcPr>
          <w:p w14:paraId="47631129" w14:textId="25D09D62" w:rsidR="00367E5D" w:rsidRDefault="006F4827" w:rsidP="00A51CFB">
            <w:pPr>
              <w:widowControl w:val="0"/>
              <w:autoSpaceDE w:val="0"/>
              <w:autoSpaceDN w:val="0"/>
              <w:adjustRightInd w:val="0"/>
              <w:spacing w:before="110"/>
              <w:rPr>
                <w:ins w:id="302" w:author="Merrick, Riki | APHL" w:date="2022-07-28T09:15:00Z"/>
                <w:b/>
                <w:bCs/>
                <w:i/>
                <w:iCs/>
                <w:color w:val="000080"/>
              </w:rPr>
            </w:pPr>
            <w:ins w:id="303" w:author="Merrick, Riki | APHL" w:date="2022-07-28T09:38:00Z">
              <w:r>
                <w:rPr>
                  <w:b/>
                  <w:bCs/>
                  <w:i/>
                  <w:iCs/>
                  <w:color w:val="000080"/>
                </w:rPr>
                <w:t>Yes</w:t>
              </w:r>
            </w:ins>
          </w:p>
        </w:tc>
        <w:tc>
          <w:tcPr>
            <w:tcW w:w="713" w:type="dxa"/>
            <w:shd w:val="clear" w:color="auto" w:fill="D9D9D9"/>
          </w:tcPr>
          <w:p w14:paraId="3E962B22" w14:textId="77777777" w:rsidR="00367E5D" w:rsidRPr="0069575B" w:rsidRDefault="00367E5D" w:rsidP="00A51CFB">
            <w:pPr>
              <w:widowControl w:val="0"/>
              <w:autoSpaceDE w:val="0"/>
              <w:autoSpaceDN w:val="0"/>
              <w:adjustRightInd w:val="0"/>
              <w:spacing w:before="110"/>
              <w:rPr>
                <w:ins w:id="304" w:author="Merrick, Riki | APHL" w:date="2022-07-28T09:15:00Z"/>
                <w:b/>
                <w:bCs/>
                <w:i/>
                <w:iCs/>
                <w:color w:val="000080"/>
              </w:rPr>
            </w:pPr>
          </w:p>
        </w:tc>
      </w:tr>
      <w:tr w:rsidR="002970BB" w14:paraId="15AD1EB4" w14:textId="77777777" w:rsidTr="00866BAB">
        <w:trPr>
          <w:trHeight w:val="530"/>
          <w:ins w:id="305" w:author="Merrick, Riki | APHL" w:date="2022-07-28T09:15:00Z"/>
        </w:trPr>
        <w:tc>
          <w:tcPr>
            <w:tcW w:w="927" w:type="dxa"/>
            <w:shd w:val="clear" w:color="auto" w:fill="D9D9D9"/>
          </w:tcPr>
          <w:p w14:paraId="6404FF97" w14:textId="1E7E1821" w:rsidR="00367E5D" w:rsidRDefault="00FE35AF" w:rsidP="00A51CFB">
            <w:pPr>
              <w:widowControl w:val="0"/>
              <w:autoSpaceDE w:val="0"/>
              <w:autoSpaceDN w:val="0"/>
              <w:adjustRightInd w:val="0"/>
              <w:spacing w:before="110"/>
              <w:rPr>
                <w:ins w:id="306" w:author="Merrick, Riki | APHL" w:date="2022-07-28T09:15:00Z"/>
                <w:b/>
                <w:bCs/>
                <w:i/>
                <w:iCs/>
                <w:color w:val="000080"/>
              </w:rPr>
            </w:pPr>
            <w:ins w:id="307" w:author="Merrick, Riki | APHL" w:date="2022-07-28T09:22:00Z">
              <w:r w:rsidRPr="00FE35AF">
                <w:rPr>
                  <w:b/>
                  <w:bCs/>
                  <w:i/>
                  <w:iCs/>
                  <w:color w:val="000080"/>
                </w:rPr>
                <w:t>3.3.25</w:t>
              </w:r>
            </w:ins>
          </w:p>
        </w:tc>
        <w:tc>
          <w:tcPr>
            <w:tcW w:w="2369" w:type="dxa"/>
            <w:shd w:val="clear" w:color="auto" w:fill="D9D9D9"/>
          </w:tcPr>
          <w:p w14:paraId="2ECE2A95" w14:textId="70B1569A" w:rsidR="00367E5D" w:rsidRPr="00823AC3" w:rsidRDefault="00FE35AF" w:rsidP="00A51CFB">
            <w:pPr>
              <w:widowControl w:val="0"/>
              <w:autoSpaceDE w:val="0"/>
              <w:autoSpaceDN w:val="0"/>
              <w:adjustRightInd w:val="0"/>
              <w:spacing w:before="110"/>
              <w:rPr>
                <w:ins w:id="308" w:author="Merrick, Riki | APHL" w:date="2022-07-28T09:15:00Z"/>
                <w:bCs/>
                <w:i/>
                <w:iCs/>
                <w:noProof/>
              </w:rPr>
            </w:pPr>
            <w:ins w:id="309" w:author="Merrick, Riki | APHL" w:date="2022-07-28T09:22:00Z">
              <w:r w:rsidRPr="00FE35AF">
                <w:rPr>
                  <w:bCs/>
                  <w:i/>
                  <w:iCs/>
                  <w:noProof/>
                </w:rPr>
                <w:t>ADT/ACK - Cancel Pending Discharge (Event A25)</w:t>
              </w:r>
            </w:ins>
          </w:p>
        </w:tc>
        <w:tc>
          <w:tcPr>
            <w:tcW w:w="3089" w:type="dxa"/>
            <w:shd w:val="clear" w:color="auto" w:fill="D9D9D9"/>
          </w:tcPr>
          <w:p w14:paraId="36447118" w14:textId="1D54E2D4" w:rsidR="00367E5D" w:rsidRDefault="009F4A49" w:rsidP="00A51CFB">
            <w:pPr>
              <w:widowControl w:val="0"/>
              <w:autoSpaceDE w:val="0"/>
              <w:autoSpaceDN w:val="0"/>
              <w:adjustRightInd w:val="0"/>
              <w:spacing w:before="110"/>
              <w:rPr>
                <w:ins w:id="310" w:author="Merrick, Riki | APHL" w:date="2022-07-28T09:15:00Z"/>
                <w:color w:val="000080"/>
              </w:rPr>
            </w:pPr>
            <w:ins w:id="311" w:author="Merrick, Riki | APHL" w:date="2022-07-28T10:17: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AB36CD3" w14:textId="79BCAA13" w:rsidR="00367E5D" w:rsidRDefault="00D850B4" w:rsidP="00A51CFB">
            <w:pPr>
              <w:widowControl w:val="0"/>
              <w:autoSpaceDE w:val="0"/>
              <w:autoSpaceDN w:val="0"/>
              <w:adjustRightInd w:val="0"/>
              <w:spacing w:before="110"/>
              <w:rPr>
                <w:ins w:id="312" w:author="Merrick, Riki | APHL" w:date="2022-07-28T09:15:00Z"/>
              </w:rPr>
            </w:pPr>
            <w:ins w:id="313" w:author="Merrick, Riki | APHL" w:date="2022-08-02T12:36:00Z">
              <w:r>
                <w:t>SOGI</w:t>
              </w:r>
            </w:ins>
          </w:p>
        </w:tc>
        <w:tc>
          <w:tcPr>
            <w:tcW w:w="1172" w:type="dxa"/>
            <w:shd w:val="clear" w:color="auto" w:fill="D9D9D9"/>
          </w:tcPr>
          <w:p w14:paraId="5062C2F4" w14:textId="604B63B6" w:rsidR="00367E5D" w:rsidRDefault="006F4827" w:rsidP="00A51CFB">
            <w:pPr>
              <w:widowControl w:val="0"/>
              <w:autoSpaceDE w:val="0"/>
              <w:autoSpaceDN w:val="0"/>
              <w:adjustRightInd w:val="0"/>
              <w:spacing w:before="110"/>
              <w:rPr>
                <w:ins w:id="314" w:author="Merrick, Riki | APHL" w:date="2022-07-28T09:15:00Z"/>
                <w:b/>
                <w:bCs/>
                <w:i/>
                <w:iCs/>
                <w:color w:val="000080"/>
              </w:rPr>
            </w:pPr>
            <w:ins w:id="315" w:author="Merrick, Riki | APHL" w:date="2022-07-28T09:38:00Z">
              <w:r>
                <w:rPr>
                  <w:b/>
                  <w:bCs/>
                  <w:i/>
                  <w:iCs/>
                  <w:color w:val="000080"/>
                </w:rPr>
                <w:t>Yes</w:t>
              </w:r>
            </w:ins>
          </w:p>
        </w:tc>
        <w:tc>
          <w:tcPr>
            <w:tcW w:w="713" w:type="dxa"/>
            <w:shd w:val="clear" w:color="auto" w:fill="D9D9D9"/>
          </w:tcPr>
          <w:p w14:paraId="77DDDE7B" w14:textId="77777777" w:rsidR="00367E5D" w:rsidRPr="0069575B" w:rsidRDefault="00367E5D" w:rsidP="00A51CFB">
            <w:pPr>
              <w:widowControl w:val="0"/>
              <w:autoSpaceDE w:val="0"/>
              <w:autoSpaceDN w:val="0"/>
              <w:adjustRightInd w:val="0"/>
              <w:spacing w:before="110"/>
              <w:rPr>
                <w:ins w:id="316" w:author="Merrick, Riki | APHL" w:date="2022-07-28T09:15:00Z"/>
                <w:b/>
                <w:bCs/>
                <w:i/>
                <w:iCs/>
                <w:color w:val="000080"/>
              </w:rPr>
            </w:pPr>
          </w:p>
        </w:tc>
      </w:tr>
      <w:tr w:rsidR="002970BB" w14:paraId="3643EE6A" w14:textId="77777777" w:rsidTr="00866BAB">
        <w:trPr>
          <w:trHeight w:val="530"/>
          <w:ins w:id="317" w:author="Merrick, Riki | APHL" w:date="2022-07-28T09:15:00Z"/>
        </w:trPr>
        <w:tc>
          <w:tcPr>
            <w:tcW w:w="927" w:type="dxa"/>
            <w:shd w:val="clear" w:color="auto" w:fill="D9D9D9"/>
          </w:tcPr>
          <w:p w14:paraId="2D7FA959" w14:textId="0142ACA1" w:rsidR="00367E5D" w:rsidRDefault="00FE35AF" w:rsidP="00A51CFB">
            <w:pPr>
              <w:widowControl w:val="0"/>
              <w:autoSpaceDE w:val="0"/>
              <w:autoSpaceDN w:val="0"/>
              <w:adjustRightInd w:val="0"/>
              <w:spacing w:before="110"/>
              <w:rPr>
                <w:ins w:id="318" w:author="Merrick, Riki | APHL" w:date="2022-07-28T09:15:00Z"/>
                <w:b/>
                <w:bCs/>
                <w:i/>
                <w:iCs/>
                <w:color w:val="000080"/>
              </w:rPr>
            </w:pPr>
            <w:ins w:id="319" w:author="Merrick, Riki | APHL" w:date="2022-07-28T09:22:00Z">
              <w:r w:rsidRPr="00FE35AF">
                <w:rPr>
                  <w:b/>
                  <w:bCs/>
                  <w:i/>
                  <w:iCs/>
                  <w:color w:val="000080"/>
                </w:rPr>
                <w:t>3.3.26</w:t>
              </w:r>
            </w:ins>
          </w:p>
        </w:tc>
        <w:tc>
          <w:tcPr>
            <w:tcW w:w="2369" w:type="dxa"/>
            <w:shd w:val="clear" w:color="auto" w:fill="D9D9D9"/>
          </w:tcPr>
          <w:p w14:paraId="15907987" w14:textId="34662E96" w:rsidR="00367E5D" w:rsidRPr="00823AC3" w:rsidRDefault="00FE35AF" w:rsidP="00A51CFB">
            <w:pPr>
              <w:widowControl w:val="0"/>
              <w:autoSpaceDE w:val="0"/>
              <w:autoSpaceDN w:val="0"/>
              <w:adjustRightInd w:val="0"/>
              <w:spacing w:before="110"/>
              <w:rPr>
                <w:ins w:id="320" w:author="Merrick, Riki | APHL" w:date="2022-07-28T09:15:00Z"/>
                <w:bCs/>
                <w:i/>
                <w:iCs/>
                <w:noProof/>
              </w:rPr>
            </w:pPr>
            <w:ins w:id="321" w:author="Merrick, Riki | APHL" w:date="2022-07-28T09:22:00Z">
              <w:r w:rsidRPr="00FE35AF">
                <w:rPr>
                  <w:bCs/>
                  <w:i/>
                  <w:iCs/>
                  <w:noProof/>
                </w:rPr>
                <w:t>ADT/ACK - Cancel Pending Transfer (Event A26</w:t>
              </w:r>
              <w:r>
                <w:rPr>
                  <w:bCs/>
                  <w:i/>
                  <w:iCs/>
                  <w:noProof/>
                </w:rPr>
                <w:t>)</w:t>
              </w:r>
            </w:ins>
          </w:p>
        </w:tc>
        <w:tc>
          <w:tcPr>
            <w:tcW w:w="3089" w:type="dxa"/>
            <w:shd w:val="clear" w:color="auto" w:fill="D9D9D9"/>
          </w:tcPr>
          <w:p w14:paraId="6292DA60" w14:textId="0A6CF4AD" w:rsidR="00367E5D" w:rsidRDefault="009F4A49" w:rsidP="00A51CFB">
            <w:pPr>
              <w:widowControl w:val="0"/>
              <w:autoSpaceDE w:val="0"/>
              <w:autoSpaceDN w:val="0"/>
              <w:adjustRightInd w:val="0"/>
              <w:spacing w:before="110"/>
              <w:rPr>
                <w:ins w:id="322" w:author="Merrick, Riki | APHL" w:date="2022-07-28T09:15:00Z"/>
                <w:color w:val="000080"/>
              </w:rPr>
            </w:pPr>
            <w:ins w:id="323" w:author="Merrick, Riki | APHL" w:date="2022-07-28T10:17: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6D086C4" w14:textId="18C18A94" w:rsidR="00367E5D" w:rsidRDefault="00D850B4" w:rsidP="00A51CFB">
            <w:pPr>
              <w:widowControl w:val="0"/>
              <w:autoSpaceDE w:val="0"/>
              <w:autoSpaceDN w:val="0"/>
              <w:adjustRightInd w:val="0"/>
              <w:spacing w:before="110"/>
              <w:rPr>
                <w:ins w:id="324" w:author="Merrick, Riki | APHL" w:date="2022-07-28T09:15:00Z"/>
              </w:rPr>
            </w:pPr>
            <w:ins w:id="325" w:author="Merrick, Riki | APHL" w:date="2022-08-02T12:36:00Z">
              <w:r>
                <w:t>SOGI</w:t>
              </w:r>
            </w:ins>
          </w:p>
        </w:tc>
        <w:tc>
          <w:tcPr>
            <w:tcW w:w="1172" w:type="dxa"/>
            <w:shd w:val="clear" w:color="auto" w:fill="D9D9D9"/>
          </w:tcPr>
          <w:p w14:paraId="78CEEAA3" w14:textId="1CCA840C" w:rsidR="00367E5D" w:rsidRDefault="006F4827" w:rsidP="00A51CFB">
            <w:pPr>
              <w:widowControl w:val="0"/>
              <w:autoSpaceDE w:val="0"/>
              <w:autoSpaceDN w:val="0"/>
              <w:adjustRightInd w:val="0"/>
              <w:spacing w:before="110"/>
              <w:rPr>
                <w:ins w:id="326" w:author="Merrick, Riki | APHL" w:date="2022-07-28T09:15:00Z"/>
                <w:b/>
                <w:bCs/>
                <w:i/>
                <w:iCs/>
                <w:color w:val="000080"/>
              </w:rPr>
            </w:pPr>
            <w:ins w:id="327" w:author="Merrick, Riki | APHL" w:date="2022-07-28T09:38:00Z">
              <w:r>
                <w:rPr>
                  <w:b/>
                  <w:bCs/>
                  <w:i/>
                  <w:iCs/>
                  <w:color w:val="000080"/>
                </w:rPr>
                <w:t>Yes</w:t>
              </w:r>
            </w:ins>
          </w:p>
        </w:tc>
        <w:tc>
          <w:tcPr>
            <w:tcW w:w="713" w:type="dxa"/>
            <w:shd w:val="clear" w:color="auto" w:fill="D9D9D9"/>
          </w:tcPr>
          <w:p w14:paraId="350C5C76" w14:textId="77777777" w:rsidR="00367E5D" w:rsidRPr="0069575B" w:rsidRDefault="00367E5D" w:rsidP="00A51CFB">
            <w:pPr>
              <w:widowControl w:val="0"/>
              <w:autoSpaceDE w:val="0"/>
              <w:autoSpaceDN w:val="0"/>
              <w:adjustRightInd w:val="0"/>
              <w:spacing w:before="110"/>
              <w:rPr>
                <w:ins w:id="328" w:author="Merrick, Riki | APHL" w:date="2022-07-28T09:15:00Z"/>
                <w:b/>
                <w:bCs/>
                <w:i/>
                <w:iCs/>
                <w:color w:val="000080"/>
              </w:rPr>
            </w:pPr>
          </w:p>
        </w:tc>
      </w:tr>
      <w:tr w:rsidR="002970BB" w14:paraId="7C626936" w14:textId="77777777" w:rsidTr="00866BAB">
        <w:trPr>
          <w:trHeight w:val="530"/>
          <w:ins w:id="329" w:author="Merrick, Riki | APHL" w:date="2022-07-28T09:15:00Z"/>
        </w:trPr>
        <w:tc>
          <w:tcPr>
            <w:tcW w:w="927" w:type="dxa"/>
            <w:shd w:val="clear" w:color="auto" w:fill="D9D9D9"/>
          </w:tcPr>
          <w:p w14:paraId="671E2049" w14:textId="399095F2" w:rsidR="00367E5D" w:rsidRDefault="00FE35AF" w:rsidP="00A51CFB">
            <w:pPr>
              <w:widowControl w:val="0"/>
              <w:autoSpaceDE w:val="0"/>
              <w:autoSpaceDN w:val="0"/>
              <w:adjustRightInd w:val="0"/>
              <w:spacing w:before="110"/>
              <w:rPr>
                <w:ins w:id="330" w:author="Merrick, Riki | APHL" w:date="2022-07-28T09:15:00Z"/>
                <w:b/>
                <w:bCs/>
                <w:i/>
                <w:iCs/>
                <w:color w:val="000080"/>
              </w:rPr>
            </w:pPr>
            <w:ins w:id="331" w:author="Merrick, Riki | APHL" w:date="2022-07-28T09:22:00Z">
              <w:r w:rsidRPr="00FE35AF">
                <w:rPr>
                  <w:b/>
                  <w:bCs/>
                  <w:i/>
                  <w:iCs/>
                  <w:color w:val="000080"/>
                </w:rPr>
                <w:t>3.3.27</w:t>
              </w:r>
            </w:ins>
          </w:p>
        </w:tc>
        <w:tc>
          <w:tcPr>
            <w:tcW w:w="2369" w:type="dxa"/>
            <w:shd w:val="clear" w:color="auto" w:fill="D9D9D9"/>
          </w:tcPr>
          <w:p w14:paraId="09C9912D" w14:textId="1E92CB56" w:rsidR="00367E5D" w:rsidRPr="00823AC3" w:rsidRDefault="00FE35AF" w:rsidP="00A51CFB">
            <w:pPr>
              <w:widowControl w:val="0"/>
              <w:autoSpaceDE w:val="0"/>
              <w:autoSpaceDN w:val="0"/>
              <w:adjustRightInd w:val="0"/>
              <w:spacing w:before="110"/>
              <w:rPr>
                <w:ins w:id="332" w:author="Merrick, Riki | APHL" w:date="2022-07-28T09:15:00Z"/>
                <w:bCs/>
                <w:i/>
                <w:iCs/>
                <w:noProof/>
              </w:rPr>
            </w:pPr>
            <w:ins w:id="333" w:author="Merrick, Riki | APHL" w:date="2022-07-28T09:22:00Z">
              <w:r w:rsidRPr="00FE35AF">
                <w:rPr>
                  <w:bCs/>
                  <w:i/>
                  <w:iCs/>
                  <w:noProof/>
                </w:rPr>
                <w:t>ADT/ACK - Cancel Pending Admit (Event A27)</w:t>
              </w:r>
            </w:ins>
          </w:p>
        </w:tc>
        <w:tc>
          <w:tcPr>
            <w:tcW w:w="3089" w:type="dxa"/>
            <w:shd w:val="clear" w:color="auto" w:fill="D9D9D9"/>
          </w:tcPr>
          <w:p w14:paraId="14D31A1B" w14:textId="1F759AD2" w:rsidR="00367E5D" w:rsidRDefault="009F4A49" w:rsidP="00A51CFB">
            <w:pPr>
              <w:widowControl w:val="0"/>
              <w:autoSpaceDE w:val="0"/>
              <w:autoSpaceDN w:val="0"/>
              <w:adjustRightInd w:val="0"/>
              <w:spacing w:before="110"/>
              <w:rPr>
                <w:ins w:id="334" w:author="Merrick, Riki | APHL" w:date="2022-07-28T09:15:00Z"/>
                <w:color w:val="000080"/>
              </w:rPr>
            </w:pPr>
            <w:ins w:id="335" w:author="Merrick, Riki | APHL" w:date="2022-07-28T10:17: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019D3E7A" w14:textId="25D5D5C0" w:rsidR="00367E5D" w:rsidRDefault="00D850B4" w:rsidP="00A51CFB">
            <w:pPr>
              <w:widowControl w:val="0"/>
              <w:autoSpaceDE w:val="0"/>
              <w:autoSpaceDN w:val="0"/>
              <w:adjustRightInd w:val="0"/>
              <w:spacing w:before="110"/>
              <w:rPr>
                <w:ins w:id="336" w:author="Merrick, Riki | APHL" w:date="2022-07-28T09:15:00Z"/>
              </w:rPr>
            </w:pPr>
            <w:ins w:id="337" w:author="Merrick, Riki | APHL" w:date="2022-08-02T12:36:00Z">
              <w:r>
                <w:t>SOGI</w:t>
              </w:r>
            </w:ins>
          </w:p>
        </w:tc>
        <w:tc>
          <w:tcPr>
            <w:tcW w:w="1172" w:type="dxa"/>
            <w:shd w:val="clear" w:color="auto" w:fill="D9D9D9"/>
          </w:tcPr>
          <w:p w14:paraId="0872786F" w14:textId="68A7B58D" w:rsidR="00367E5D" w:rsidRDefault="006F4827" w:rsidP="00A51CFB">
            <w:pPr>
              <w:widowControl w:val="0"/>
              <w:autoSpaceDE w:val="0"/>
              <w:autoSpaceDN w:val="0"/>
              <w:adjustRightInd w:val="0"/>
              <w:spacing w:before="110"/>
              <w:rPr>
                <w:ins w:id="338" w:author="Merrick, Riki | APHL" w:date="2022-07-28T09:15:00Z"/>
                <w:b/>
                <w:bCs/>
                <w:i/>
                <w:iCs/>
                <w:color w:val="000080"/>
              </w:rPr>
            </w:pPr>
            <w:ins w:id="339" w:author="Merrick, Riki | APHL" w:date="2022-07-28T09:38:00Z">
              <w:r>
                <w:rPr>
                  <w:b/>
                  <w:bCs/>
                  <w:i/>
                  <w:iCs/>
                  <w:color w:val="000080"/>
                </w:rPr>
                <w:t>Yes</w:t>
              </w:r>
            </w:ins>
          </w:p>
        </w:tc>
        <w:tc>
          <w:tcPr>
            <w:tcW w:w="713" w:type="dxa"/>
            <w:shd w:val="clear" w:color="auto" w:fill="D9D9D9"/>
          </w:tcPr>
          <w:p w14:paraId="2A82F0F3" w14:textId="77777777" w:rsidR="00367E5D" w:rsidRPr="0069575B" w:rsidRDefault="00367E5D" w:rsidP="00A51CFB">
            <w:pPr>
              <w:widowControl w:val="0"/>
              <w:autoSpaceDE w:val="0"/>
              <w:autoSpaceDN w:val="0"/>
              <w:adjustRightInd w:val="0"/>
              <w:spacing w:before="110"/>
              <w:rPr>
                <w:ins w:id="340" w:author="Merrick, Riki | APHL" w:date="2022-07-28T09:15:00Z"/>
                <w:b/>
                <w:bCs/>
                <w:i/>
                <w:iCs/>
                <w:color w:val="000080"/>
              </w:rPr>
            </w:pPr>
          </w:p>
        </w:tc>
      </w:tr>
      <w:tr w:rsidR="002970BB" w14:paraId="500991FD" w14:textId="77777777" w:rsidTr="00866BAB">
        <w:trPr>
          <w:trHeight w:val="530"/>
          <w:ins w:id="341" w:author="Merrick, Riki | APHL" w:date="2022-07-28T09:15:00Z"/>
        </w:trPr>
        <w:tc>
          <w:tcPr>
            <w:tcW w:w="927" w:type="dxa"/>
            <w:shd w:val="clear" w:color="auto" w:fill="D9D9D9"/>
          </w:tcPr>
          <w:p w14:paraId="666B3763" w14:textId="58A3207E" w:rsidR="00367E5D" w:rsidRDefault="00FE35AF" w:rsidP="00A51CFB">
            <w:pPr>
              <w:widowControl w:val="0"/>
              <w:autoSpaceDE w:val="0"/>
              <w:autoSpaceDN w:val="0"/>
              <w:adjustRightInd w:val="0"/>
              <w:spacing w:before="110"/>
              <w:rPr>
                <w:ins w:id="342" w:author="Merrick, Riki | APHL" w:date="2022-07-28T09:15:00Z"/>
                <w:b/>
                <w:bCs/>
                <w:i/>
                <w:iCs/>
                <w:color w:val="000080"/>
              </w:rPr>
            </w:pPr>
            <w:ins w:id="343" w:author="Merrick, Riki | APHL" w:date="2022-07-28T09:22:00Z">
              <w:r w:rsidRPr="00FE35AF">
                <w:rPr>
                  <w:b/>
                  <w:bCs/>
                  <w:i/>
                  <w:iCs/>
                  <w:color w:val="000080"/>
                </w:rPr>
                <w:t>3.3.28</w:t>
              </w:r>
            </w:ins>
          </w:p>
        </w:tc>
        <w:tc>
          <w:tcPr>
            <w:tcW w:w="2369" w:type="dxa"/>
            <w:shd w:val="clear" w:color="auto" w:fill="D9D9D9"/>
          </w:tcPr>
          <w:p w14:paraId="3A38AF73" w14:textId="2281A503" w:rsidR="00367E5D" w:rsidRPr="00823AC3" w:rsidRDefault="00FE35AF" w:rsidP="00A51CFB">
            <w:pPr>
              <w:widowControl w:val="0"/>
              <w:autoSpaceDE w:val="0"/>
              <w:autoSpaceDN w:val="0"/>
              <w:adjustRightInd w:val="0"/>
              <w:spacing w:before="110"/>
              <w:rPr>
                <w:ins w:id="344" w:author="Merrick, Riki | APHL" w:date="2022-07-28T09:15:00Z"/>
                <w:bCs/>
                <w:i/>
                <w:iCs/>
                <w:noProof/>
              </w:rPr>
            </w:pPr>
            <w:ins w:id="345" w:author="Merrick, Riki | APHL" w:date="2022-07-28T09:23:00Z">
              <w:r w:rsidRPr="00FE35AF">
                <w:rPr>
                  <w:bCs/>
                  <w:i/>
                  <w:iCs/>
                  <w:noProof/>
                </w:rPr>
                <w:t>ADT/ACK - Add Person or Patient Information (Event A28)</w:t>
              </w:r>
            </w:ins>
          </w:p>
        </w:tc>
        <w:tc>
          <w:tcPr>
            <w:tcW w:w="3089" w:type="dxa"/>
            <w:shd w:val="clear" w:color="auto" w:fill="D9D9D9"/>
          </w:tcPr>
          <w:p w14:paraId="2BAFAA7E" w14:textId="57D9E2EA" w:rsidR="00367E5D" w:rsidRDefault="009F4A49" w:rsidP="00A51CFB">
            <w:pPr>
              <w:widowControl w:val="0"/>
              <w:autoSpaceDE w:val="0"/>
              <w:autoSpaceDN w:val="0"/>
              <w:adjustRightInd w:val="0"/>
              <w:spacing w:before="110"/>
              <w:rPr>
                <w:ins w:id="346" w:author="Merrick, Riki | APHL" w:date="2022-07-28T09:15:00Z"/>
                <w:color w:val="000080"/>
              </w:rPr>
            </w:pPr>
            <w:ins w:id="347" w:author="Merrick, Riki | APHL" w:date="2022-07-28T10:19:00Z">
              <w:r w:rsidRPr="00250940">
                <w:rPr>
                  <w:color w:val="000080"/>
                </w:rPr>
                <w:t xml:space="preserve">Added Gender Harmony segments (GSP, GSR and GSC) to the message structure for Patient, Next </w:t>
              </w:r>
              <w:r w:rsidRPr="00250940">
                <w:rPr>
                  <w:color w:val="000080"/>
                </w:rPr>
                <w:lastRenderedPageBreak/>
                <w:t xml:space="preserve">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0D2C63D7" w14:textId="319C73F1" w:rsidR="00367E5D" w:rsidRDefault="00D850B4" w:rsidP="00A51CFB">
            <w:pPr>
              <w:widowControl w:val="0"/>
              <w:autoSpaceDE w:val="0"/>
              <w:autoSpaceDN w:val="0"/>
              <w:adjustRightInd w:val="0"/>
              <w:spacing w:before="110"/>
              <w:rPr>
                <w:ins w:id="348" w:author="Merrick, Riki | APHL" w:date="2022-07-28T09:15:00Z"/>
              </w:rPr>
            </w:pPr>
            <w:ins w:id="349" w:author="Merrick, Riki | APHL" w:date="2022-08-02T12:36:00Z">
              <w:r>
                <w:lastRenderedPageBreak/>
                <w:t>SOGI</w:t>
              </w:r>
            </w:ins>
          </w:p>
        </w:tc>
        <w:tc>
          <w:tcPr>
            <w:tcW w:w="1172" w:type="dxa"/>
            <w:shd w:val="clear" w:color="auto" w:fill="D9D9D9"/>
          </w:tcPr>
          <w:p w14:paraId="7AFEEE31" w14:textId="5FD5635E" w:rsidR="00367E5D" w:rsidRDefault="006F4827" w:rsidP="00A51CFB">
            <w:pPr>
              <w:widowControl w:val="0"/>
              <w:autoSpaceDE w:val="0"/>
              <w:autoSpaceDN w:val="0"/>
              <w:adjustRightInd w:val="0"/>
              <w:spacing w:before="110"/>
              <w:rPr>
                <w:ins w:id="350" w:author="Merrick, Riki | APHL" w:date="2022-07-28T09:15:00Z"/>
                <w:b/>
                <w:bCs/>
                <w:i/>
                <w:iCs/>
                <w:color w:val="000080"/>
              </w:rPr>
            </w:pPr>
            <w:ins w:id="351" w:author="Merrick, Riki | APHL" w:date="2022-07-28T09:38:00Z">
              <w:r>
                <w:rPr>
                  <w:b/>
                  <w:bCs/>
                  <w:i/>
                  <w:iCs/>
                  <w:color w:val="000080"/>
                </w:rPr>
                <w:t>Yes</w:t>
              </w:r>
            </w:ins>
          </w:p>
        </w:tc>
        <w:tc>
          <w:tcPr>
            <w:tcW w:w="713" w:type="dxa"/>
            <w:shd w:val="clear" w:color="auto" w:fill="D9D9D9"/>
          </w:tcPr>
          <w:p w14:paraId="2104CBC2" w14:textId="77777777" w:rsidR="00367E5D" w:rsidRPr="0069575B" w:rsidRDefault="00367E5D" w:rsidP="00A51CFB">
            <w:pPr>
              <w:widowControl w:val="0"/>
              <w:autoSpaceDE w:val="0"/>
              <w:autoSpaceDN w:val="0"/>
              <w:adjustRightInd w:val="0"/>
              <w:spacing w:before="110"/>
              <w:rPr>
                <w:ins w:id="352" w:author="Merrick, Riki | APHL" w:date="2022-07-28T09:15:00Z"/>
                <w:b/>
                <w:bCs/>
                <w:i/>
                <w:iCs/>
                <w:color w:val="000080"/>
              </w:rPr>
            </w:pPr>
          </w:p>
        </w:tc>
      </w:tr>
      <w:tr w:rsidR="002970BB" w14:paraId="6D66EA1D" w14:textId="77777777" w:rsidTr="00866BAB">
        <w:trPr>
          <w:trHeight w:val="530"/>
          <w:ins w:id="353" w:author="Merrick, Riki | APHL" w:date="2022-07-28T09:15:00Z"/>
        </w:trPr>
        <w:tc>
          <w:tcPr>
            <w:tcW w:w="927" w:type="dxa"/>
            <w:shd w:val="clear" w:color="auto" w:fill="D9D9D9"/>
          </w:tcPr>
          <w:p w14:paraId="1A327FD0" w14:textId="6FD3A6E1" w:rsidR="00367E5D" w:rsidRDefault="00FE35AF" w:rsidP="00A51CFB">
            <w:pPr>
              <w:widowControl w:val="0"/>
              <w:autoSpaceDE w:val="0"/>
              <w:autoSpaceDN w:val="0"/>
              <w:adjustRightInd w:val="0"/>
              <w:spacing w:before="110"/>
              <w:rPr>
                <w:ins w:id="354" w:author="Merrick, Riki | APHL" w:date="2022-07-28T09:15:00Z"/>
                <w:b/>
                <w:bCs/>
                <w:i/>
                <w:iCs/>
                <w:color w:val="000080"/>
              </w:rPr>
            </w:pPr>
            <w:ins w:id="355" w:author="Merrick, Riki | APHL" w:date="2022-07-28T09:23:00Z">
              <w:r w:rsidRPr="00FE35AF">
                <w:rPr>
                  <w:b/>
                  <w:bCs/>
                  <w:i/>
                  <w:iCs/>
                  <w:color w:val="000080"/>
                </w:rPr>
                <w:t>3.3.29</w:t>
              </w:r>
            </w:ins>
          </w:p>
        </w:tc>
        <w:tc>
          <w:tcPr>
            <w:tcW w:w="2369" w:type="dxa"/>
            <w:shd w:val="clear" w:color="auto" w:fill="D9D9D9"/>
          </w:tcPr>
          <w:p w14:paraId="1E5E0D6E" w14:textId="3483E6A4" w:rsidR="00367E5D" w:rsidRPr="00823AC3" w:rsidRDefault="00FE35AF" w:rsidP="00A51CFB">
            <w:pPr>
              <w:widowControl w:val="0"/>
              <w:autoSpaceDE w:val="0"/>
              <w:autoSpaceDN w:val="0"/>
              <w:adjustRightInd w:val="0"/>
              <w:spacing w:before="110"/>
              <w:rPr>
                <w:ins w:id="356" w:author="Merrick, Riki | APHL" w:date="2022-07-28T09:15:00Z"/>
                <w:bCs/>
                <w:i/>
                <w:iCs/>
                <w:noProof/>
              </w:rPr>
            </w:pPr>
            <w:ins w:id="357" w:author="Merrick, Riki | APHL" w:date="2022-07-28T09:23:00Z">
              <w:r w:rsidRPr="00FE35AF">
                <w:rPr>
                  <w:bCs/>
                  <w:i/>
                  <w:iCs/>
                  <w:noProof/>
                </w:rPr>
                <w:t>ADT/ACK - Delete Person Information (Event A29)</w:t>
              </w:r>
            </w:ins>
          </w:p>
        </w:tc>
        <w:tc>
          <w:tcPr>
            <w:tcW w:w="3089" w:type="dxa"/>
            <w:shd w:val="clear" w:color="auto" w:fill="D9D9D9"/>
          </w:tcPr>
          <w:p w14:paraId="1935F7A6" w14:textId="287C2BE1" w:rsidR="00367E5D" w:rsidRDefault="009F4A49" w:rsidP="00A51CFB">
            <w:pPr>
              <w:widowControl w:val="0"/>
              <w:autoSpaceDE w:val="0"/>
              <w:autoSpaceDN w:val="0"/>
              <w:adjustRightInd w:val="0"/>
              <w:spacing w:before="110"/>
              <w:rPr>
                <w:ins w:id="358" w:author="Merrick, Riki | APHL" w:date="2022-07-28T09:15:00Z"/>
                <w:color w:val="000080"/>
              </w:rPr>
            </w:pPr>
            <w:ins w:id="359" w:author="Merrick, Riki | APHL" w:date="2022-07-28T10:19: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66A681B" w14:textId="4CB9F4D2" w:rsidR="00367E5D" w:rsidRDefault="00D850B4" w:rsidP="00A51CFB">
            <w:pPr>
              <w:widowControl w:val="0"/>
              <w:autoSpaceDE w:val="0"/>
              <w:autoSpaceDN w:val="0"/>
              <w:adjustRightInd w:val="0"/>
              <w:spacing w:before="110"/>
              <w:rPr>
                <w:ins w:id="360" w:author="Merrick, Riki | APHL" w:date="2022-07-28T09:15:00Z"/>
              </w:rPr>
            </w:pPr>
            <w:ins w:id="361" w:author="Merrick, Riki | APHL" w:date="2022-08-02T12:36:00Z">
              <w:r>
                <w:t>SOGI</w:t>
              </w:r>
            </w:ins>
          </w:p>
        </w:tc>
        <w:tc>
          <w:tcPr>
            <w:tcW w:w="1172" w:type="dxa"/>
            <w:shd w:val="clear" w:color="auto" w:fill="D9D9D9"/>
          </w:tcPr>
          <w:p w14:paraId="7B28B49D" w14:textId="1AEF3C62" w:rsidR="00367E5D" w:rsidRDefault="006F4827" w:rsidP="00A51CFB">
            <w:pPr>
              <w:widowControl w:val="0"/>
              <w:autoSpaceDE w:val="0"/>
              <w:autoSpaceDN w:val="0"/>
              <w:adjustRightInd w:val="0"/>
              <w:spacing w:before="110"/>
              <w:rPr>
                <w:ins w:id="362" w:author="Merrick, Riki | APHL" w:date="2022-07-28T09:15:00Z"/>
                <w:b/>
                <w:bCs/>
                <w:i/>
                <w:iCs/>
                <w:color w:val="000080"/>
              </w:rPr>
            </w:pPr>
            <w:ins w:id="363" w:author="Merrick, Riki | APHL" w:date="2022-07-28T09:38:00Z">
              <w:r>
                <w:rPr>
                  <w:b/>
                  <w:bCs/>
                  <w:i/>
                  <w:iCs/>
                  <w:color w:val="000080"/>
                </w:rPr>
                <w:t>Yes</w:t>
              </w:r>
            </w:ins>
          </w:p>
        </w:tc>
        <w:tc>
          <w:tcPr>
            <w:tcW w:w="713" w:type="dxa"/>
            <w:shd w:val="clear" w:color="auto" w:fill="D9D9D9"/>
          </w:tcPr>
          <w:p w14:paraId="63A5DEF3" w14:textId="77777777" w:rsidR="00367E5D" w:rsidRPr="0069575B" w:rsidRDefault="00367E5D" w:rsidP="00A51CFB">
            <w:pPr>
              <w:widowControl w:val="0"/>
              <w:autoSpaceDE w:val="0"/>
              <w:autoSpaceDN w:val="0"/>
              <w:adjustRightInd w:val="0"/>
              <w:spacing w:before="110"/>
              <w:rPr>
                <w:ins w:id="364" w:author="Merrick, Riki | APHL" w:date="2022-07-28T09:15:00Z"/>
                <w:b/>
                <w:bCs/>
                <w:i/>
                <w:iCs/>
                <w:color w:val="000080"/>
              </w:rPr>
            </w:pPr>
          </w:p>
        </w:tc>
      </w:tr>
      <w:tr w:rsidR="002970BB" w14:paraId="0A05CA2A" w14:textId="77777777" w:rsidTr="00866BAB">
        <w:trPr>
          <w:trHeight w:val="530"/>
          <w:ins w:id="365" w:author="Merrick, Riki | APHL" w:date="2022-07-28T09:15:00Z"/>
        </w:trPr>
        <w:tc>
          <w:tcPr>
            <w:tcW w:w="927" w:type="dxa"/>
            <w:shd w:val="clear" w:color="auto" w:fill="D9D9D9"/>
          </w:tcPr>
          <w:p w14:paraId="20305293" w14:textId="3FEF165F" w:rsidR="00367E5D" w:rsidRDefault="00FE35AF" w:rsidP="00A51CFB">
            <w:pPr>
              <w:widowControl w:val="0"/>
              <w:autoSpaceDE w:val="0"/>
              <w:autoSpaceDN w:val="0"/>
              <w:adjustRightInd w:val="0"/>
              <w:spacing w:before="110"/>
              <w:rPr>
                <w:ins w:id="366" w:author="Merrick, Riki | APHL" w:date="2022-07-28T09:15:00Z"/>
                <w:b/>
                <w:bCs/>
                <w:i/>
                <w:iCs/>
                <w:color w:val="000080"/>
              </w:rPr>
            </w:pPr>
            <w:ins w:id="367" w:author="Merrick, Riki | APHL" w:date="2022-07-28T09:23:00Z">
              <w:r w:rsidRPr="00FE35AF">
                <w:rPr>
                  <w:b/>
                  <w:bCs/>
                  <w:i/>
                  <w:iCs/>
                  <w:color w:val="000080"/>
                </w:rPr>
                <w:t>3.3.31</w:t>
              </w:r>
            </w:ins>
          </w:p>
        </w:tc>
        <w:tc>
          <w:tcPr>
            <w:tcW w:w="2369" w:type="dxa"/>
            <w:shd w:val="clear" w:color="auto" w:fill="D9D9D9"/>
          </w:tcPr>
          <w:p w14:paraId="78DC8493" w14:textId="044E97BB" w:rsidR="00367E5D" w:rsidRPr="00823AC3" w:rsidRDefault="00FE35AF" w:rsidP="00A51CFB">
            <w:pPr>
              <w:widowControl w:val="0"/>
              <w:autoSpaceDE w:val="0"/>
              <w:autoSpaceDN w:val="0"/>
              <w:adjustRightInd w:val="0"/>
              <w:spacing w:before="110"/>
              <w:rPr>
                <w:ins w:id="368" w:author="Merrick, Riki | APHL" w:date="2022-07-28T09:15:00Z"/>
                <w:bCs/>
                <w:i/>
                <w:iCs/>
                <w:noProof/>
              </w:rPr>
            </w:pPr>
            <w:ins w:id="369" w:author="Merrick, Riki | APHL" w:date="2022-07-28T09:23:00Z">
              <w:r w:rsidRPr="00FE35AF">
                <w:rPr>
                  <w:bCs/>
                  <w:i/>
                  <w:iCs/>
                  <w:noProof/>
                </w:rPr>
                <w:t>ADT/ACK - Update Person Information (Event A31)</w:t>
              </w:r>
            </w:ins>
          </w:p>
        </w:tc>
        <w:tc>
          <w:tcPr>
            <w:tcW w:w="3089" w:type="dxa"/>
            <w:shd w:val="clear" w:color="auto" w:fill="D9D9D9"/>
          </w:tcPr>
          <w:p w14:paraId="3ED6FDEE" w14:textId="273C5893" w:rsidR="00367E5D" w:rsidRDefault="009F4A49" w:rsidP="00A51CFB">
            <w:pPr>
              <w:widowControl w:val="0"/>
              <w:autoSpaceDE w:val="0"/>
              <w:autoSpaceDN w:val="0"/>
              <w:adjustRightInd w:val="0"/>
              <w:spacing w:before="110"/>
              <w:rPr>
                <w:ins w:id="370" w:author="Merrick, Riki | APHL" w:date="2022-07-28T09:15:00Z"/>
                <w:color w:val="000080"/>
              </w:rPr>
            </w:pPr>
            <w:ins w:id="371" w:author="Merrick, Riki | APHL" w:date="2022-07-28T10:21: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58D8571F" w14:textId="0DF47145" w:rsidR="00367E5D" w:rsidRDefault="00D850B4" w:rsidP="00A51CFB">
            <w:pPr>
              <w:widowControl w:val="0"/>
              <w:autoSpaceDE w:val="0"/>
              <w:autoSpaceDN w:val="0"/>
              <w:adjustRightInd w:val="0"/>
              <w:spacing w:before="110"/>
              <w:rPr>
                <w:ins w:id="372" w:author="Merrick, Riki | APHL" w:date="2022-07-28T09:15:00Z"/>
              </w:rPr>
            </w:pPr>
            <w:ins w:id="373" w:author="Merrick, Riki | APHL" w:date="2022-08-02T12:36:00Z">
              <w:r>
                <w:t>SOGI</w:t>
              </w:r>
            </w:ins>
          </w:p>
        </w:tc>
        <w:tc>
          <w:tcPr>
            <w:tcW w:w="1172" w:type="dxa"/>
            <w:shd w:val="clear" w:color="auto" w:fill="D9D9D9"/>
          </w:tcPr>
          <w:p w14:paraId="7E931AEC" w14:textId="2066534A" w:rsidR="00367E5D" w:rsidRDefault="006F4827" w:rsidP="00A51CFB">
            <w:pPr>
              <w:widowControl w:val="0"/>
              <w:autoSpaceDE w:val="0"/>
              <w:autoSpaceDN w:val="0"/>
              <w:adjustRightInd w:val="0"/>
              <w:spacing w:before="110"/>
              <w:rPr>
                <w:ins w:id="374" w:author="Merrick, Riki | APHL" w:date="2022-07-28T09:15:00Z"/>
                <w:b/>
                <w:bCs/>
                <w:i/>
                <w:iCs/>
                <w:color w:val="000080"/>
              </w:rPr>
            </w:pPr>
            <w:ins w:id="375" w:author="Merrick, Riki | APHL" w:date="2022-07-28T09:38:00Z">
              <w:r>
                <w:rPr>
                  <w:b/>
                  <w:bCs/>
                  <w:i/>
                  <w:iCs/>
                  <w:color w:val="000080"/>
                </w:rPr>
                <w:t>Yes</w:t>
              </w:r>
            </w:ins>
          </w:p>
        </w:tc>
        <w:tc>
          <w:tcPr>
            <w:tcW w:w="713" w:type="dxa"/>
            <w:shd w:val="clear" w:color="auto" w:fill="D9D9D9"/>
          </w:tcPr>
          <w:p w14:paraId="6C7CC7B1" w14:textId="77777777" w:rsidR="00367E5D" w:rsidRPr="0069575B" w:rsidRDefault="00367E5D" w:rsidP="00A51CFB">
            <w:pPr>
              <w:widowControl w:val="0"/>
              <w:autoSpaceDE w:val="0"/>
              <w:autoSpaceDN w:val="0"/>
              <w:adjustRightInd w:val="0"/>
              <w:spacing w:before="110"/>
              <w:rPr>
                <w:ins w:id="376" w:author="Merrick, Riki | APHL" w:date="2022-07-28T09:15:00Z"/>
                <w:b/>
                <w:bCs/>
                <w:i/>
                <w:iCs/>
                <w:color w:val="000080"/>
              </w:rPr>
            </w:pPr>
          </w:p>
        </w:tc>
      </w:tr>
      <w:tr w:rsidR="002970BB" w14:paraId="7D328D75" w14:textId="77777777" w:rsidTr="00866BAB">
        <w:trPr>
          <w:trHeight w:val="530"/>
          <w:ins w:id="377" w:author="Merrick, Riki | APHL" w:date="2022-07-28T09:15:00Z"/>
        </w:trPr>
        <w:tc>
          <w:tcPr>
            <w:tcW w:w="927" w:type="dxa"/>
            <w:shd w:val="clear" w:color="auto" w:fill="D9D9D9"/>
          </w:tcPr>
          <w:p w14:paraId="1B296049" w14:textId="250D2F59" w:rsidR="00367E5D" w:rsidRDefault="00FE35AF" w:rsidP="00A51CFB">
            <w:pPr>
              <w:widowControl w:val="0"/>
              <w:autoSpaceDE w:val="0"/>
              <w:autoSpaceDN w:val="0"/>
              <w:adjustRightInd w:val="0"/>
              <w:spacing w:before="110"/>
              <w:rPr>
                <w:ins w:id="378" w:author="Merrick, Riki | APHL" w:date="2022-07-28T09:15:00Z"/>
                <w:b/>
                <w:bCs/>
                <w:i/>
                <w:iCs/>
                <w:color w:val="000080"/>
              </w:rPr>
            </w:pPr>
            <w:ins w:id="379" w:author="Merrick, Riki | APHL" w:date="2022-07-28T09:23:00Z">
              <w:r w:rsidRPr="00FE35AF">
                <w:rPr>
                  <w:b/>
                  <w:bCs/>
                  <w:i/>
                  <w:iCs/>
                  <w:color w:val="000080"/>
                </w:rPr>
                <w:t>3.3.32</w:t>
              </w:r>
            </w:ins>
          </w:p>
        </w:tc>
        <w:tc>
          <w:tcPr>
            <w:tcW w:w="2369" w:type="dxa"/>
            <w:shd w:val="clear" w:color="auto" w:fill="D9D9D9"/>
          </w:tcPr>
          <w:p w14:paraId="1D5F9EBF" w14:textId="4D07B539" w:rsidR="00367E5D" w:rsidRPr="00823AC3" w:rsidRDefault="00FE35AF" w:rsidP="00A51CFB">
            <w:pPr>
              <w:widowControl w:val="0"/>
              <w:autoSpaceDE w:val="0"/>
              <w:autoSpaceDN w:val="0"/>
              <w:adjustRightInd w:val="0"/>
              <w:spacing w:before="110"/>
              <w:rPr>
                <w:ins w:id="380" w:author="Merrick, Riki | APHL" w:date="2022-07-28T09:15:00Z"/>
                <w:bCs/>
                <w:i/>
                <w:iCs/>
                <w:noProof/>
              </w:rPr>
            </w:pPr>
            <w:ins w:id="381" w:author="Merrick, Riki | APHL" w:date="2022-07-28T09:23:00Z">
              <w:r w:rsidRPr="00FE35AF">
                <w:rPr>
                  <w:bCs/>
                  <w:i/>
                  <w:iCs/>
                  <w:noProof/>
                </w:rPr>
                <w:t>ADT/ACK - Cancel Patient Arriving - Tracking (Event A32)</w:t>
              </w:r>
            </w:ins>
          </w:p>
        </w:tc>
        <w:tc>
          <w:tcPr>
            <w:tcW w:w="3089" w:type="dxa"/>
            <w:shd w:val="clear" w:color="auto" w:fill="D9D9D9"/>
          </w:tcPr>
          <w:p w14:paraId="7859D123" w14:textId="3B3B43E7" w:rsidR="00367E5D" w:rsidRDefault="00266B55" w:rsidP="00A51CFB">
            <w:pPr>
              <w:widowControl w:val="0"/>
              <w:autoSpaceDE w:val="0"/>
              <w:autoSpaceDN w:val="0"/>
              <w:adjustRightInd w:val="0"/>
              <w:spacing w:before="110"/>
              <w:rPr>
                <w:ins w:id="382" w:author="Merrick, Riki | APHL" w:date="2022-07-28T09:15:00Z"/>
                <w:color w:val="000080"/>
              </w:rPr>
            </w:pPr>
            <w:ins w:id="383" w:author="Merrick, Riki | APHL" w:date="2022-07-28T10:22: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8B91E0F" w14:textId="2A557BDC" w:rsidR="00367E5D" w:rsidRDefault="00D850B4" w:rsidP="00A51CFB">
            <w:pPr>
              <w:widowControl w:val="0"/>
              <w:autoSpaceDE w:val="0"/>
              <w:autoSpaceDN w:val="0"/>
              <w:adjustRightInd w:val="0"/>
              <w:spacing w:before="110"/>
              <w:rPr>
                <w:ins w:id="384" w:author="Merrick, Riki | APHL" w:date="2022-07-28T09:15:00Z"/>
              </w:rPr>
            </w:pPr>
            <w:ins w:id="385" w:author="Merrick, Riki | APHL" w:date="2022-08-02T12:36:00Z">
              <w:r>
                <w:t>SOGI</w:t>
              </w:r>
            </w:ins>
          </w:p>
        </w:tc>
        <w:tc>
          <w:tcPr>
            <w:tcW w:w="1172" w:type="dxa"/>
            <w:shd w:val="clear" w:color="auto" w:fill="D9D9D9"/>
          </w:tcPr>
          <w:p w14:paraId="60C2E01E" w14:textId="27CEC761" w:rsidR="00367E5D" w:rsidRDefault="006F4827" w:rsidP="00A51CFB">
            <w:pPr>
              <w:widowControl w:val="0"/>
              <w:autoSpaceDE w:val="0"/>
              <w:autoSpaceDN w:val="0"/>
              <w:adjustRightInd w:val="0"/>
              <w:spacing w:before="110"/>
              <w:rPr>
                <w:ins w:id="386" w:author="Merrick, Riki | APHL" w:date="2022-07-28T09:15:00Z"/>
                <w:b/>
                <w:bCs/>
                <w:i/>
                <w:iCs/>
                <w:color w:val="000080"/>
              </w:rPr>
            </w:pPr>
            <w:ins w:id="387" w:author="Merrick, Riki | APHL" w:date="2022-07-28T09:38:00Z">
              <w:r>
                <w:rPr>
                  <w:b/>
                  <w:bCs/>
                  <w:i/>
                  <w:iCs/>
                  <w:color w:val="000080"/>
                </w:rPr>
                <w:t>Yes</w:t>
              </w:r>
            </w:ins>
          </w:p>
        </w:tc>
        <w:tc>
          <w:tcPr>
            <w:tcW w:w="713" w:type="dxa"/>
            <w:shd w:val="clear" w:color="auto" w:fill="D9D9D9"/>
          </w:tcPr>
          <w:p w14:paraId="2F1CC15B" w14:textId="77777777" w:rsidR="00367E5D" w:rsidRPr="0069575B" w:rsidRDefault="00367E5D" w:rsidP="00A51CFB">
            <w:pPr>
              <w:widowControl w:val="0"/>
              <w:autoSpaceDE w:val="0"/>
              <w:autoSpaceDN w:val="0"/>
              <w:adjustRightInd w:val="0"/>
              <w:spacing w:before="110"/>
              <w:rPr>
                <w:ins w:id="388" w:author="Merrick, Riki | APHL" w:date="2022-07-28T09:15:00Z"/>
                <w:b/>
                <w:bCs/>
                <w:i/>
                <w:iCs/>
                <w:color w:val="000080"/>
              </w:rPr>
            </w:pPr>
          </w:p>
        </w:tc>
      </w:tr>
      <w:tr w:rsidR="002970BB" w14:paraId="596AA61D" w14:textId="77777777" w:rsidTr="00866BAB">
        <w:trPr>
          <w:trHeight w:val="530"/>
          <w:ins w:id="389" w:author="Merrick, Riki | APHL" w:date="2022-07-28T09:15:00Z"/>
        </w:trPr>
        <w:tc>
          <w:tcPr>
            <w:tcW w:w="927" w:type="dxa"/>
            <w:shd w:val="clear" w:color="auto" w:fill="D9D9D9"/>
          </w:tcPr>
          <w:p w14:paraId="1769B3B3" w14:textId="727B6891" w:rsidR="00367E5D" w:rsidRDefault="00FE35AF" w:rsidP="00A51CFB">
            <w:pPr>
              <w:widowControl w:val="0"/>
              <w:autoSpaceDE w:val="0"/>
              <w:autoSpaceDN w:val="0"/>
              <w:adjustRightInd w:val="0"/>
              <w:spacing w:before="110"/>
              <w:rPr>
                <w:ins w:id="390" w:author="Merrick, Riki | APHL" w:date="2022-07-28T09:15:00Z"/>
                <w:b/>
                <w:bCs/>
                <w:i/>
                <w:iCs/>
                <w:color w:val="000080"/>
              </w:rPr>
            </w:pPr>
            <w:ins w:id="391" w:author="Merrick, Riki | APHL" w:date="2022-07-28T09:24:00Z">
              <w:r w:rsidRPr="00FE35AF">
                <w:rPr>
                  <w:b/>
                  <w:bCs/>
                  <w:i/>
                  <w:iCs/>
                  <w:color w:val="000080"/>
                </w:rPr>
                <w:t>3.3.33</w:t>
              </w:r>
            </w:ins>
          </w:p>
        </w:tc>
        <w:tc>
          <w:tcPr>
            <w:tcW w:w="2369" w:type="dxa"/>
            <w:shd w:val="clear" w:color="auto" w:fill="D9D9D9"/>
          </w:tcPr>
          <w:p w14:paraId="4D1F869C" w14:textId="01CDF44A" w:rsidR="00367E5D" w:rsidRPr="00823AC3" w:rsidRDefault="00FE35AF" w:rsidP="00A51CFB">
            <w:pPr>
              <w:widowControl w:val="0"/>
              <w:autoSpaceDE w:val="0"/>
              <w:autoSpaceDN w:val="0"/>
              <w:adjustRightInd w:val="0"/>
              <w:spacing w:before="110"/>
              <w:rPr>
                <w:ins w:id="392" w:author="Merrick, Riki | APHL" w:date="2022-07-28T09:15:00Z"/>
                <w:bCs/>
                <w:i/>
                <w:iCs/>
                <w:noProof/>
              </w:rPr>
            </w:pPr>
            <w:ins w:id="393" w:author="Merrick, Riki | APHL" w:date="2022-07-28T09:24:00Z">
              <w:r w:rsidRPr="00FE35AF">
                <w:rPr>
                  <w:bCs/>
                  <w:i/>
                  <w:iCs/>
                  <w:noProof/>
                </w:rPr>
                <w:t>ADT/ACK - Cancel Patient Departing - Tracking (Event A33</w:t>
              </w:r>
              <w:r>
                <w:rPr>
                  <w:bCs/>
                  <w:i/>
                  <w:iCs/>
                  <w:noProof/>
                </w:rPr>
                <w:t>)</w:t>
              </w:r>
            </w:ins>
          </w:p>
        </w:tc>
        <w:tc>
          <w:tcPr>
            <w:tcW w:w="3089" w:type="dxa"/>
            <w:shd w:val="clear" w:color="auto" w:fill="D9D9D9"/>
          </w:tcPr>
          <w:p w14:paraId="4D7BEB6F" w14:textId="30F69C20" w:rsidR="00367E5D" w:rsidRDefault="00266B55" w:rsidP="00A51CFB">
            <w:pPr>
              <w:widowControl w:val="0"/>
              <w:autoSpaceDE w:val="0"/>
              <w:autoSpaceDN w:val="0"/>
              <w:adjustRightInd w:val="0"/>
              <w:spacing w:before="110"/>
              <w:rPr>
                <w:ins w:id="394" w:author="Merrick, Riki | APHL" w:date="2022-07-28T09:15:00Z"/>
                <w:color w:val="000080"/>
              </w:rPr>
            </w:pPr>
            <w:ins w:id="395" w:author="Merrick, Riki | APHL" w:date="2022-07-28T10:22: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603D638" w14:textId="476EF0F9" w:rsidR="00367E5D" w:rsidRDefault="00D850B4" w:rsidP="00A51CFB">
            <w:pPr>
              <w:widowControl w:val="0"/>
              <w:autoSpaceDE w:val="0"/>
              <w:autoSpaceDN w:val="0"/>
              <w:adjustRightInd w:val="0"/>
              <w:spacing w:before="110"/>
              <w:rPr>
                <w:ins w:id="396" w:author="Merrick, Riki | APHL" w:date="2022-07-28T09:15:00Z"/>
              </w:rPr>
            </w:pPr>
            <w:ins w:id="397" w:author="Merrick, Riki | APHL" w:date="2022-08-02T12:36:00Z">
              <w:r>
                <w:t>SOGI</w:t>
              </w:r>
            </w:ins>
          </w:p>
        </w:tc>
        <w:tc>
          <w:tcPr>
            <w:tcW w:w="1172" w:type="dxa"/>
            <w:shd w:val="clear" w:color="auto" w:fill="D9D9D9"/>
          </w:tcPr>
          <w:p w14:paraId="7C3DF476" w14:textId="1518CC56" w:rsidR="00367E5D" w:rsidRDefault="006F4827" w:rsidP="00A51CFB">
            <w:pPr>
              <w:widowControl w:val="0"/>
              <w:autoSpaceDE w:val="0"/>
              <w:autoSpaceDN w:val="0"/>
              <w:adjustRightInd w:val="0"/>
              <w:spacing w:before="110"/>
              <w:rPr>
                <w:ins w:id="398" w:author="Merrick, Riki | APHL" w:date="2022-07-28T09:15:00Z"/>
                <w:b/>
                <w:bCs/>
                <w:i/>
                <w:iCs/>
                <w:color w:val="000080"/>
              </w:rPr>
            </w:pPr>
            <w:ins w:id="399" w:author="Merrick, Riki | APHL" w:date="2022-07-28T09:38:00Z">
              <w:r>
                <w:rPr>
                  <w:b/>
                  <w:bCs/>
                  <w:i/>
                  <w:iCs/>
                  <w:color w:val="000080"/>
                </w:rPr>
                <w:t>Yes</w:t>
              </w:r>
            </w:ins>
          </w:p>
        </w:tc>
        <w:tc>
          <w:tcPr>
            <w:tcW w:w="713" w:type="dxa"/>
            <w:shd w:val="clear" w:color="auto" w:fill="D9D9D9"/>
          </w:tcPr>
          <w:p w14:paraId="6FD85610" w14:textId="77777777" w:rsidR="00367E5D" w:rsidRPr="0069575B" w:rsidRDefault="00367E5D" w:rsidP="00A51CFB">
            <w:pPr>
              <w:widowControl w:val="0"/>
              <w:autoSpaceDE w:val="0"/>
              <w:autoSpaceDN w:val="0"/>
              <w:adjustRightInd w:val="0"/>
              <w:spacing w:before="110"/>
              <w:rPr>
                <w:ins w:id="400" w:author="Merrick, Riki | APHL" w:date="2022-07-28T09:15:00Z"/>
                <w:b/>
                <w:bCs/>
                <w:i/>
                <w:iCs/>
                <w:color w:val="000080"/>
              </w:rPr>
            </w:pPr>
          </w:p>
        </w:tc>
      </w:tr>
      <w:tr w:rsidR="002970BB" w14:paraId="7C5A3678" w14:textId="77777777" w:rsidTr="00866BAB">
        <w:trPr>
          <w:trHeight w:val="530"/>
          <w:ins w:id="401" w:author="Merrick, Riki | APHL" w:date="2022-07-28T09:15:00Z"/>
        </w:trPr>
        <w:tc>
          <w:tcPr>
            <w:tcW w:w="927" w:type="dxa"/>
            <w:shd w:val="clear" w:color="auto" w:fill="D9D9D9"/>
          </w:tcPr>
          <w:p w14:paraId="6B737B94" w14:textId="4553D7A0" w:rsidR="00367E5D" w:rsidRDefault="00FE35AF" w:rsidP="00A51CFB">
            <w:pPr>
              <w:widowControl w:val="0"/>
              <w:autoSpaceDE w:val="0"/>
              <w:autoSpaceDN w:val="0"/>
              <w:adjustRightInd w:val="0"/>
              <w:spacing w:before="110"/>
              <w:rPr>
                <w:ins w:id="402" w:author="Merrick, Riki | APHL" w:date="2022-07-28T09:15:00Z"/>
                <w:b/>
                <w:bCs/>
                <w:i/>
                <w:iCs/>
                <w:color w:val="000080"/>
              </w:rPr>
            </w:pPr>
            <w:ins w:id="403" w:author="Merrick, Riki | APHL" w:date="2022-07-28T09:24:00Z">
              <w:r w:rsidRPr="00FE35AF">
                <w:rPr>
                  <w:b/>
                  <w:bCs/>
                  <w:i/>
                  <w:iCs/>
                  <w:color w:val="000080"/>
                </w:rPr>
                <w:t>3.3.37</w:t>
              </w:r>
            </w:ins>
          </w:p>
        </w:tc>
        <w:tc>
          <w:tcPr>
            <w:tcW w:w="2369" w:type="dxa"/>
            <w:shd w:val="clear" w:color="auto" w:fill="D9D9D9"/>
          </w:tcPr>
          <w:p w14:paraId="4858BCD3" w14:textId="283D850F" w:rsidR="00367E5D" w:rsidRPr="00823AC3" w:rsidRDefault="00FE35AF" w:rsidP="00A51CFB">
            <w:pPr>
              <w:widowControl w:val="0"/>
              <w:autoSpaceDE w:val="0"/>
              <w:autoSpaceDN w:val="0"/>
              <w:adjustRightInd w:val="0"/>
              <w:spacing w:before="110"/>
              <w:rPr>
                <w:ins w:id="404" w:author="Merrick, Riki | APHL" w:date="2022-07-28T09:15:00Z"/>
                <w:bCs/>
                <w:i/>
                <w:iCs/>
                <w:noProof/>
              </w:rPr>
            </w:pPr>
            <w:ins w:id="405" w:author="Merrick, Riki | APHL" w:date="2022-07-28T09:24:00Z">
              <w:r w:rsidRPr="00FE35AF">
                <w:rPr>
                  <w:bCs/>
                  <w:i/>
                  <w:iCs/>
                  <w:noProof/>
                </w:rPr>
                <w:t>ADT/ACK - Unlink Patient Information (Event A37)</w:t>
              </w:r>
            </w:ins>
          </w:p>
        </w:tc>
        <w:tc>
          <w:tcPr>
            <w:tcW w:w="3089" w:type="dxa"/>
            <w:shd w:val="clear" w:color="auto" w:fill="D9D9D9"/>
          </w:tcPr>
          <w:p w14:paraId="0F50BF66" w14:textId="25AB8BB3" w:rsidR="00367E5D" w:rsidRDefault="00A55400" w:rsidP="00A51CFB">
            <w:pPr>
              <w:widowControl w:val="0"/>
              <w:autoSpaceDE w:val="0"/>
              <w:autoSpaceDN w:val="0"/>
              <w:adjustRightInd w:val="0"/>
              <w:spacing w:before="110"/>
              <w:rPr>
                <w:ins w:id="406" w:author="Merrick, Riki | APHL" w:date="2022-07-28T09:15:00Z"/>
                <w:color w:val="000080"/>
              </w:rPr>
            </w:pPr>
            <w:ins w:id="407"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7CB703E" w14:textId="78C0C672" w:rsidR="00367E5D" w:rsidRDefault="00D850B4" w:rsidP="00A51CFB">
            <w:pPr>
              <w:widowControl w:val="0"/>
              <w:autoSpaceDE w:val="0"/>
              <w:autoSpaceDN w:val="0"/>
              <w:adjustRightInd w:val="0"/>
              <w:spacing w:before="110"/>
              <w:rPr>
                <w:ins w:id="408" w:author="Merrick, Riki | APHL" w:date="2022-07-28T09:15:00Z"/>
              </w:rPr>
            </w:pPr>
            <w:ins w:id="409" w:author="Merrick, Riki | APHL" w:date="2022-08-02T12:36:00Z">
              <w:r>
                <w:t>SOGI</w:t>
              </w:r>
            </w:ins>
          </w:p>
        </w:tc>
        <w:tc>
          <w:tcPr>
            <w:tcW w:w="1172" w:type="dxa"/>
            <w:shd w:val="clear" w:color="auto" w:fill="D9D9D9"/>
          </w:tcPr>
          <w:p w14:paraId="429DB93D" w14:textId="2E2D3A73" w:rsidR="00367E5D" w:rsidRDefault="006F4827" w:rsidP="00A51CFB">
            <w:pPr>
              <w:widowControl w:val="0"/>
              <w:autoSpaceDE w:val="0"/>
              <w:autoSpaceDN w:val="0"/>
              <w:adjustRightInd w:val="0"/>
              <w:spacing w:before="110"/>
              <w:rPr>
                <w:ins w:id="410" w:author="Merrick, Riki | APHL" w:date="2022-07-28T09:15:00Z"/>
                <w:b/>
                <w:bCs/>
                <w:i/>
                <w:iCs/>
                <w:color w:val="000080"/>
              </w:rPr>
            </w:pPr>
            <w:ins w:id="411" w:author="Merrick, Riki | APHL" w:date="2022-07-28T09:38:00Z">
              <w:r>
                <w:rPr>
                  <w:b/>
                  <w:bCs/>
                  <w:i/>
                  <w:iCs/>
                  <w:color w:val="000080"/>
                </w:rPr>
                <w:t>Yes</w:t>
              </w:r>
            </w:ins>
          </w:p>
        </w:tc>
        <w:tc>
          <w:tcPr>
            <w:tcW w:w="713" w:type="dxa"/>
            <w:shd w:val="clear" w:color="auto" w:fill="D9D9D9"/>
          </w:tcPr>
          <w:p w14:paraId="37D83446" w14:textId="77777777" w:rsidR="00367E5D" w:rsidRPr="0069575B" w:rsidRDefault="00367E5D" w:rsidP="00A51CFB">
            <w:pPr>
              <w:widowControl w:val="0"/>
              <w:autoSpaceDE w:val="0"/>
              <w:autoSpaceDN w:val="0"/>
              <w:adjustRightInd w:val="0"/>
              <w:spacing w:before="110"/>
              <w:rPr>
                <w:ins w:id="412" w:author="Merrick, Riki | APHL" w:date="2022-07-28T09:15:00Z"/>
                <w:b/>
                <w:bCs/>
                <w:i/>
                <w:iCs/>
                <w:color w:val="000080"/>
              </w:rPr>
            </w:pPr>
          </w:p>
        </w:tc>
      </w:tr>
      <w:tr w:rsidR="002970BB" w14:paraId="62029FE0" w14:textId="77777777" w:rsidTr="00866BAB">
        <w:trPr>
          <w:trHeight w:val="530"/>
          <w:ins w:id="413" w:author="Merrick, Riki | APHL" w:date="2022-07-28T09:15:00Z"/>
        </w:trPr>
        <w:tc>
          <w:tcPr>
            <w:tcW w:w="927" w:type="dxa"/>
            <w:shd w:val="clear" w:color="auto" w:fill="D9D9D9"/>
          </w:tcPr>
          <w:p w14:paraId="2BE8A004" w14:textId="01F1ED76" w:rsidR="00367E5D" w:rsidRDefault="00FE35AF" w:rsidP="00A51CFB">
            <w:pPr>
              <w:widowControl w:val="0"/>
              <w:autoSpaceDE w:val="0"/>
              <w:autoSpaceDN w:val="0"/>
              <w:adjustRightInd w:val="0"/>
              <w:spacing w:before="110"/>
              <w:rPr>
                <w:ins w:id="414" w:author="Merrick, Riki | APHL" w:date="2022-07-28T09:15:00Z"/>
                <w:b/>
                <w:bCs/>
                <w:i/>
                <w:iCs/>
                <w:color w:val="000080"/>
              </w:rPr>
            </w:pPr>
            <w:ins w:id="415" w:author="Merrick, Riki | APHL" w:date="2022-07-28T09:24:00Z">
              <w:r w:rsidRPr="00FE35AF">
                <w:rPr>
                  <w:b/>
                  <w:bCs/>
                  <w:i/>
                  <w:iCs/>
                  <w:color w:val="000080"/>
                </w:rPr>
                <w:t>3.3.38</w:t>
              </w:r>
            </w:ins>
          </w:p>
        </w:tc>
        <w:tc>
          <w:tcPr>
            <w:tcW w:w="2369" w:type="dxa"/>
            <w:shd w:val="clear" w:color="auto" w:fill="D9D9D9"/>
          </w:tcPr>
          <w:p w14:paraId="164F8E33" w14:textId="6CE5D8BC" w:rsidR="00367E5D" w:rsidRPr="00823AC3" w:rsidRDefault="00FE35AF" w:rsidP="00A51CFB">
            <w:pPr>
              <w:widowControl w:val="0"/>
              <w:autoSpaceDE w:val="0"/>
              <w:autoSpaceDN w:val="0"/>
              <w:adjustRightInd w:val="0"/>
              <w:spacing w:before="110"/>
              <w:rPr>
                <w:ins w:id="416" w:author="Merrick, Riki | APHL" w:date="2022-07-28T09:15:00Z"/>
                <w:bCs/>
                <w:i/>
                <w:iCs/>
                <w:noProof/>
              </w:rPr>
            </w:pPr>
            <w:ins w:id="417" w:author="Merrick, Riki | APHL" w:date="2022-07-28T09:24:00Z">
              <w:r w:rsidRPr="00FE35AF">
                <w:rPr>
                  <w:bCs/>
                  <w:i/>
                  <w:iCs/>
                  <w:noProof/>
                </w:rPr>
                <w:t>ADT/ACK - Cancel Pre-Admit (Event A38)</w:t>
              </w:r>
            </w:ins>
          </w:p>
        </w:tc>
        <w:tc>
          <w:tcPr>
            <w:tcW w:w="3089" w:type="dxa"/>
            <w:shd w:val="clear" w:color="auto" w:fill="D9D9D9"/>
          </w:tcPr>
          <w:p w14:paraId="050EFEB7" w14:textId="7F853595" w:rsidR="00367E5D" w:rsidRDefault="00A55400" w:rsidP="00A51CFB">
            <w:pPr>
              <w:widowControl w:val="0"/>
              <w:autoSpaceDE w:val="0"/>
              <w:autoSpaceDN w:val="0"/>
              <w:adjustRightInd w:val="0"/>
              <w:spacing w:before="110"/>
              <w:rPr>
                <w:ins w:id="418" w:author="Merrick, Riki | APHL" w:date="2022-07-28T09:15:00Z"/>
                <w:color w:val="000080"/>
              </w:rPr>
            </w:pPr>
            <w:ins w:id="419"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B4E7132" w14:textId="2D25674B" w:rsidR="00367E5D" w:rsidRDefault="00D850B4" w:rsidP="00A51CFB">
            <w:pPr>
              <w:widowControl w:val="0"/>
              <w:autoSpaceDE w:val="0"/>
              <w:autoSpaceDN w:val="0"/>
              <w:adjustRightInd w:val="0"/>
              <w:spacing w:before="110"/>
              <w:rPr>
                <w:ins w:id="420" w:author="Merrick, Riki | APHL" w:date="2022-07-28T09:15:00Z"/>
              </w:rPr>
            </w:pPr>
            <w:ins w:id="421" w:author="Merrick, Riki | APHL" w:date="2022-08-02T12:36:00Z">
              <w:r>
                <w:t>SOGI</w:t>
              </w:r>
            </w:ins>
          </w:p>
        </w:tc>
        <w:tc>
          <w:tcPr>
            <w:tcW w:w="1172" w:type="dxa"/>
            <w:shd w:val="clear" w:color="auto" w:fill="D9D9D9"/>
          </w:tcPr>
          <w:p w14:paraId="7B596646" w14:textId="6BD3B6B6" w:rsidR="00367E5D" w:rsidRDefault="006F4827" w:rsidP="00A51CFB">
            <w:pPr>
              <w:widowControl w:val="0"/>
              <w:autoSpaceDE w:val="0"/>
              <w:autoSpaceDN w:val="0"/>
              <w:adjustRightInd w:val="0"/>
              <w:spacing w:before="110"/>
              <w:rPr>
                <w:ins w:id="422" w:author="Merrick, Riki | APHL" w:date="2022-07-28T09:15:00Z"/>
                <w:b/>
                <w:bCs/>
                <w:i/>
                <w:iCs/>
                <w:color w:val="000080"/>
              </w:rPr>
            </w:pPr>
            <w:ins w:id="423" w:author="Merrick, Riki | APHL" w:date="2022-07-28T09:38:00Z">
              <w:r>
                <w:rPr>
                  <w:b/>
                  <w:bCs/>
                  <w:i/>
                  <w:iCs/>
                  <w:color w:val="000080"/>
                </w:rPr>
                <w:t>Yes</w:t>
              </w:r>
            </w:ins>
          </w:p>
        </w:tc>
        <w:tc>
          <w:tcPr>
            <w:tcW w:w="713" w:type="dxa"/>
            <w:shd w:val="clear" w:color="auto" w:fill="D9D9D9"/>
          </w:tcPr>
          <w:p w14:paraId="2FB586D7" w14:textId="77777777" w:rsidR="00367E5D" w:rsidRPr="0069575B" w:rsidRDefault="00367E5D" w:rsidP="00A51CFB">
            <w:pPr>
              <w:widowControl w:val="0"/>
              <w:autoSpaceDE w:val="0"/>
              <w:autoSpaceDN w:val="0"/>
              <w:adjustRightInd w:val="0"/>
              <w:spacing w:before="110"/>
              <w:rPr>
                <w:ins w:id="424" w:author="Merrick, Riki | APHL" w:date="2022-07-28T09:15:00Z"/>
                <w:b/>
                <w:bCs/>
                <w:i/>
                <w:iCs/>
                <w:color w:val="000080"/>
              </w:rPr>
            </w:pPr>
          </w:p>
        </w:tc>
      </w:tr>
      <w:tr w:rsidR="002970BB" w14:paraId="6876E935" w14:textId="77777777" w:rsidTr="00866BAB">
        <w:trPr>
          <w:trHeight w:val="530"/>
          <w:ins w:id="425" w:author="Merrick, Riki | APHL" w:date="2022-07-28T09:15:00Z"/>
        </w:trPr>
        <w:tc>
          <w:tcPr>
            <w:tcW w:w="927" w:type="dxa"/>
            <w:shd w:val="clear" w:color="auto" w:fill="D9D9D9"/>
          </w:tcPr>
          <w:p w14:paraId="19BC2FF1" w14:textId="3C2DD97B" w:rsidR="00367E5D" w:rsidRDefault="00FE35AF" w:rsidP="00A51CFB">
            <w:pPr>
              <w:widowControl w:val="0"/>
              <w:autoSpaceDE w:val="0"/>
              <w:autoSpaceDN w:val="0"/>
              <w:adjustRightInd w:val="0"/>
              <w:spacing w:before="110"/>
              <w:rPr>
                <w:ins w:id="426" w:author="Merrick, Riki | APHL" w:date="2022-07-28T09:15:00Z"/>
                <w:b/>
                <w:bCs/>
                <w:i/>
                <w:iCs/>
                <w:color w:val="000080"/>
              </w:rPr>
            </w:pPr>
            <w:ins w:id="427" w:author="Merrick, Riki | APHL" w:date="2022-07-28T09:24:00Z">
              <w:r w:rsidRPr="00FE35AF">
                <w:rPr>
                  <w:b/>
                  <w:bCs/>
                  <w:i/>
                  <w:iCs/>
                  <w:color w:val="000080"/>
                </w:rPr>
                <w:t>3.3.40</w:t>
              </w:r>
            </w:ins>
          </w:p>
        </w:tc>
        <w:tc>
          <w:tcPr>
            <w:tcW w:w="2369" w:type="dxa"/>
            <w:shd w:val="clear" w:color="auto" w:fill="D9D9D9"/>
          </w:tcPr>
          <w:p w14:paraId="6387E2AD" w14:textId="255333FA" w:rsidR="00367E5D" w:rsidRPr="00823AC3" w:rsidRDefault="00FE35AF" w:rsidP="00A51CFB">
            <w:pPr>
              <w:widowControl w:val="0"/>
              <w:autoSpaceDE w:val="0"/>
              <w:autoSpaceDN w:val="0"/>
              <w:adjustRightInd w:val="0"/>
              <w:spacing w:before="110"/>
              <w:rPr>
                <w:ins w:id="428" w:author="Merrick, Riki | APHL" w:date="2022-07-28T09:15:00Z"/>
                <w:bCs/>
                <w:i/>
                <w:iCs/>
                <w:noProof/>
              </w:rPr>
            </w:pPr>
            <w:ins w:id="429" w:author="Merrick, Riki | APHL" w:date="2022-07-28T09:25:00Z">
              <w:r w:rsidRPr="00FE35AF">
                <w:rPr>
                  <w:bCs/>
                  <w:i/>
                  <w:iCs/>
                  <w:noProof/>
                </w:rPr>
                <w:t>ADT/ACK - Merge Patient - Patient Identifier List (Event A40)</w:t>
              </w:r>
            </w:ins>
          </w:p>
        </w:tc>
        <w:tc>
          <w:tcPr>
            <w:tcW w:w="3089" w:type="dxa"/>
            <w:shd w:val="clear" w:color="auto" w:fill="D9D9D9"/>
          </w:tcPr>
          <w:p w14:paraId="6F0FF48A" w14:textId="4F302518" w:rsidR="00367E5D" w:rsidRDefault="00A55400" w:rsidP="00A51CFB">
            <w:pPr>
              <w:widowControl w:val="0"/>
              <w:autoSpaceDE w:val="0"/>
              <w:autoSpaceDN w:val="0"/>
              <w:adjustRightInd w:val="0"/>
              <w:spacing w:before="110"/>
              <w:rPr>
                <w:ins w:id="430" w:author="Merrick, Riki | APHL" w:date="2022-07-28T09:15:00Z"/>
                <w:color w:val="000080"/>
              </w:rPr>
            </w:pPr>
            <w:ins w:id="431"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52254F56" w14:textId="744DC9B8" w:rsidR="00367E5D" w:rsidRDefault="00D850B4" w:rsidP="00A51CFB">
            <w:pPr>
              <w:widowControl w:val="0"/>
              <w:autoSpaceDE w:val="0"/>
              <w:autoSpaceDN w:val="0"/>
              <w:adjustRightInd w:val="0"/>
              <w:spacing w:before="110"/>
              <w:rPr>
                <w:ins w:id="432" w:author="Merrick, Riki | APHL" w:date="2022-07-28T09:15:00Z"/>
              </w:rPr>
            </w:pPr>
            <w:ins w:id="433" w:author="Merrick, Riki | APHL" w:date="2022-08-02T12:36:00Z">
              <w:r>
                <w:t>SOGI</w:t>
              </w:r>
            </w:ins>
          </w:p>
        </w:tc>
        <w:tc>
          <w:tcPr>
            <w:tcW w:w="1172" w:type="dxa"/>
            <w:shd w:val="clear" w:color="auto" w:fill="D9D9D9"/>
          </w:tcPr>
          <w:p w14:paraId="7C618429" w14:textId="65CDEC15" w:rsidR="00367E5D" w:rsidRDefault="006F4827" w:rsidP="00A51CFB">
            <w:pPr>
              <w:widowControl w:val="0"/>
              <w:autoSpaceDE w:val="0"/>
              <w:autoSpaceDN w:val="0"/>
              <w:adjustRightInd w:val="0"/>
              <w:spacing w:before="110"/>
              <w:rPr>
                <w:ins w:id="434" w:author="Merrick, Riki | APHL" w:date="2022-07-28T09:15:00Z"/>
                <w:b/>
                <w:bCs/>
                <w:i/>
                <w:iCs/>
                <w:color w:val="000080"/>
              </w:rPr>
            </w:pPr>
            <w:ins w:id="435" w:author="Merrick, Riki | APHL" w:date="2022-07-28T09:38:00Z">
              <w:r>
                <w:rPr>
                  <w:b/>
                  <w:bCs/>
                  <w:i/>
                  <w:iCs/>
                  <w:color w:val="000080"/>
                </w:rPr>
                <w:t>Yes</w:t>
              </w:r>
            </w:ins>
          </w:p>
        </w:tc>
        <w:tc>
          <w:tcPr>
            <w:tcW w:w="713" w:type="dxa"/>
            <w:shd w:val="clear" w:color="auto" w:fill="D9D9D9"/>
          </w:tcPr>
          <w:p w14:paraId="441804A4" w14:textId="77777777" w:rsidR="00367E5D" w:rsidRPr="0069575B" w:rsidRDefault="00367E5D" w:rsidP="00A51CFB">
            <w:pPr>
              <w:widowControl w:val="0"/>
              <w:autoSpaceDE w:val="0"/>
              <w:autoSpaceDN w:val="0"/>
              <w:adjustRightInd w:val="0"/>
              <w:spacing w:before="110"/>
              <w:rPr>
                <w:ins w:id="436" w:author="Merrick, Riki | APHL" w:date="2022-07-28T09:15:00Z"/>
                <w:b/>
                <w:bCs/>
                <w:i/>
                <w:iCs/>
                <w:color w:val="000080"/>
              </w:rPr>
            </w:pPr>
          </w:p>
        </w:tc>
      </w:tr>
      <w:tr w:rsidR="002970BB" w14:paraId="721EF02F" w14:textId="77777777" w:rsidTr="00866BAB">
        <w:trPr>
          <w:trHeight w:val="530"/>
          <w:ins w:id="437" w:author="Merrick, Riki | APHL" w:date="2022-07-28T09:15:00Z"/>
        </w:trPr>
        <w:tc>
          <w:tcPr>
            <w:tcW w:w="927" w:type="dxa"/>
            <w:shd w:val="clear" w:color="auto" w:fill="D9D9D9"/>
          </w:tcPr>
          <w:p w14:paraId="34DD8A18" w14:textId="0C24F298" w:rsidR="00367E5D" w:rsidRDefault="00FE35AF" w:rsidP="00A51CFB">
            <w:pPr>
              <w:widowControl w:val="0"/>
              <w:autoSpaceDE w:val="0"/>
              <w:autoSpaceDN w:val="0"/>
              <w:adjustRightInd w:val="0"/>
              <w:spacing w:before="110"/>
              <w:rPr>
                <w:ins w:id="438" w:author="Merrick, Riki | APHL" w:date="2022-07-28T09:15:00Z"/>
                <w:b/>
                <w:bCs/>
                <w:i/>
                <w:iCs/>
                <w:color w:val="000080"/>
              </w:rPr>
            </w:pPr>
            <w:ins w:id="439" w:author="Merrick, Riki | APHL" w:date="2022-07-28T09:25:00Z">
              <w:r w:rsidRPr="00FE35AF">
                <w:rPr>
                  <w:b/>
                  <w:bCs/>
                  <w:i/>
                  <w:iCs/>
                  <w:color w:val="000080"/>
                </w:rPr>
                <w:t>3.3.41</w:t>
              </w:r>
            </w:ins>
          </w:p>
        </w:tc>
        <w:tc>
          <w:tcPr>
            <w:tcW w:w="2369" w:type="dxa"/>
            <w:shd w:val="clear" w:color="auto" w:fill="D9D9D9"/>
          </w:tcPr>
          <w:p w14:paraId="32078D84" w14:textId="4E453258" w:rsidR="00367E5D" w:rsidRPr="00823AC3" w:rsidRDefault="00866BAB" w:rsidP="00A51CFB">
            <w:pPr>
              <w:widowControl w:val="0"/>
              <w:autoSpaceDE w:val="0"/>
              <w:autoSpaceDN w:val="0"/>
              <w:adjustRightInd w:val="0"/>
              <w:spacing w:before="110"/>
              <w:rPr>
                <w:ins w:id="440" w:author="Merrick, Riki | APHL" w:date="2022-07-28T09:15:00Z"/>
                <w:bCs/>
                <w:i/>
                <w:iCs/>
                <w:noProof/>
              </w:rPr>
            </w:pPr>
            <w:ins w:id="441" w:author="Merrick, Riki | APHL" w:date="2022-07-28T09:25:00Z">
              <w:r w:rsidRPr="00866BAB">
                <w:rPr>
                  <w:bCs/>
                  <w:i/>
                  <w:iCs/>
                  <w:noProof/>
                </w:rPr>
                <w:t>ADT/ACK - Merge Account - Patient Account Number (Event A41)</w:t>
              </w:r>
            </w:ins>
          </w:p>
        </w:tc>
        <w:tc>
          <w:tcPr>
            <w:tcW w:w="3089" w:type="dxa"/>
            <w:shd w:val="clear" w:color="auto" w:fill="D9D9D9"/>
          </w:tcPr>
          <w:p w14:paraId="66CCCFC7" w14:textId="27303451" w:rsidR="00367E5D" w:rsidRDefault="00A55400" w:rsidP="00A51CFB">
            <w:pPr>
              <w:widowControl w:val="0"/>
              <w:autoSpaceDE w:val="0"/>
              <w:autoSpaceDN w:val="0"/>
              <w:adjustRightInd w:val="0"/>
              <w:spacing w:before="110"/>
              <w:rPr>
                <w:ins w:id="442" w:author="Merrick, Riki | APHL" w:date="2022-07-28T09:15:00Z"/>
                <w:color w:val="000080"/>
              </w:rPr>
            </w:pPr>
            <w:ins w:id="443"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5A4BE26D" w14:textId="1137F24D" w:rsidR="00367E5D" w:rsidRDefault="00D850B4" w:rsidP="00A51CFB">
            <w:pPr>
              <w:widowControl w:val="0"/>
              <w:autoSpaceDE w:val="0"/>
              <w:autoSpaceDN w:val="0"/>
              <w:adjustRightInd w:val="0"/>
              <w:spacing w:before="110"/>
              <w:rPr>
                <w:ins w:id="444" w:author="Merrick, Riki | APHL" w:date="2022-07-28T09:15:00Z"/>
              </w:rPr>
            </w:pPr>
            <w:ins w:id="445" w:author="Merrick, Riki | APHL" w:date="2022-08-02T12:36:00Z">
              <w:r>
                <w:t>SOGI</w:t>
              </w:r>
            </w:ins>
          </w:p>
        </w:tc>
        <w:tc>
          <w:tcPr>
            <w:tcW w:w="1172" w:type="dxa"/>
            <w:shd w:val="clear" w:color="auto" w:fill="D9D9D9"/>
          </w:tcPr>
          <w:p w14:paraId="2C3A6756" w14:textId="1A74ADF0" w:rsidR="00367E5D" w:rsidRDefault="006F4827" w:rsidP="00A51CFB">
            <w:pPr>
              <w:widowControl w:val="0"/>
              <w:autoSpaceDE w:val="0"/>
              <w:autoSpaceDN w:val="0"/>
              <w:adjustRightInd w:val="0"/>
              <w:spacing w:before="110"/>
              <w:rPr>
                <w:ins w:id="446" w:author="Merrick, Riki | APHL" w:date="2022-07-28T09:15:00Z"/>
                <w:b/>
                <w:bCs/>
                <w:i/>
                <w:iCs/>
                <w:color w:val="000080"/>
              </w:rPr>
            </w:pPr>
            <w:ins w:id="447" w:author="Merrick, Riki | APHL" w:date="2022-07-28T09:38:00Z">
              <w:r>
                <w:rPr>
                  <w:b/>
                  <w:bCs/>
                  <w:i/>
                  <w:iCs/>
                  <w:color w:val="000080"/>
                </w:rPr>
                <w:t>Yes</w:t>
              </w:r>
            </w:ins>
          </w:p>
        </w:tc>
        <w:tc>
          <w:tcPr>
            <w:tcW w:w="713" w:type="dxa"/>
            <w:shd w:val="clear" w:color="auto" w:fill="D9D9D9"/>
          </w:tcPr>
          <w:p w14:paraId="579B0BC2" w14:textId="77777777" w:rsidR="00367E5D" w:rsidRPr="0069575B" w:rsidRDefault="00367E5D" w:rsidP="00A51CFB">
            <w:pPr>
              <w:widowControl w:val="0"/>
              <w:autoSpaceDE w:val="0"/>
              <w:autoSpaceDN w:val="0"/>
              <w:adjustRightInd w:val="0"/>
              <w:spacing w:before="110"/>
              <w:rPr>
                <w:ins w:id="448" w:author="Merrick, Riki | APHL" w:date="2022-07-28T09:15:00Z"/>
                <w:b/>
                <w:bCs/>
                <w:i/>
                <w:iCs/>
                <w:color w:val="000080"/>
              </w:rPr>
            </w:pPr>
          </w:p>
        </w:tc>
      </w:tr>
      <w:tr w:rsidR="002970BB" w14:paraId="39F8A4F6" w14:textId="77777777" w:rsidTr="00866BAB">
        <w:trPr>
          <w:trHeight w:val="530"/>
          <w:ins w:id="449" w:author="Merrick, Riki | APHL" w:date="2022-07-28T09:15:00Z"/>
        </w:trPr>
        <w:tc>
          <w:tcPr>
            <w:tcW w:w="927" w:type="dxa"/>
            <w:shd w:val="clear" w:color="auto" w:fill="D9D9D9"/>
          </w:tcPr>
          <w:p w14:paraId="27F12BB1" w14:textId="4AF4D6F6" w:rsidR="00367E5D" w:rsidRDefault="00866BAB" w:rsidP="00A51CFB">
            <w:pPr>
              <w:widowControl w:val="0"/>
              <w:autoSpaceDE w:val="0"/>
              <w:autoSpaceDN w:val="0"/>
              <w:adjustRightInd w:val="0"/>
              <w:spacing w:before="110"/>
              <w:rPr>
                <w:ins w:id="450" w:author="Merrick, Riki | APHL" w:date="2022-07-28T09:15:00Z"/>
                <w:b/>
                <w:bCs/>
                <w:i/>
                <w:iCs/>
                <w:color w:val="000080"/>
              </w:rPr>
            </w:pPr>
            <w:ins w:id="451" w:author="Merrick, Riki | APHL" w:date="2022-07-28T09:25:00Z">
              <w:r w:rsidRPr="00866BAB">
                <w:rPr>
                  <w:b/>
                  <w:bCs/>
                  <w:i/>
                  <w:iCs/>
                  <w:color w:val="000080"/>
                </w:rPr>
                <w:t>3.3.42</w:t>
              </w:r>
            </w:ins>
          </w:p>
        </w:tc>
        <w:tc>
          <w:tcPr>
            <w:tcW w:w="2369" w:type="dxa"/>
            <w:shd w:val="clear" w:color="auto" w:fill="D9D9D9"/>
          </w:tcPr>
          <w:p w14:paraId="6A25FF70" w14:textId="11A126F2" w:rsidR="00367E5D" w:rsidRPr="00823AC3" w:rsidRDefault="00866BAB" w:rsidP="00A51CFB">
            <w:pPr>
              <w:widowControl w:val="0"/>
              <w:autoSpaceDE w:val="0"/>
              <w:autoSpaceDN w:val="0"/>
              <w:adjustRightInd w:val="0"/>
              <w:spacing w:before="110"/>
              <w:rPr>
                <w:ins w:id="452" w:author="Merrick, Riki | APHL" w:date="2022-07-28T09:15:00Z"/>
                <w:bCs/>
                <w:i/>
                <w:iCs/>
                <w:noProof/>
              </w:rPr>
            </w:pPr>
            <w:ins w:id="453" w:author="Merrick, Riki | APHL" w:date="2022-07-28T09:25:00Z">
              <w:r w:rsidRPr="00866BAB">
                <w:rPr>
                  <w:bCs/>
                  <w:i/>
                  <w:iCs/>
                  <w:noProof/>
                </w:rPr>
                <w:t>ADT/ACK - Merge Visit - Visit Number (Event A42)</w:t>
              </w:r>
            </w:ins>
          </w:p>
        </w:tc>
        <w:tc>
          <w:tcPr>
            <w:tcW w:w="3089" w:type="dxa"/>
            <w:shd w:val="clear" w:color="auto" w:fill="D9D9D9"/>
          </w:tcPr>
          <w:p w14:paraId="4EC5593B" w14:textId="7DDB2C69" w:rsidR="00367E5D" w:rsidRDefault="00A55400" w:rsidP="00A51CFB">
            <w:pPr>
              <w:widowControl w:val="0"/>
              <w:autoSpaceDE w:val="0"/>
              <w:autoSpaceDN w:val="0"/>
              <w:adjustRightInd w:val="0"/>
              <w:spacing w:before="110"/>
              <w:rPr>
                <w:ins w:id="454" w:author="Merrick, Riki | APHL" w:date="2022-07-28T09:15:00Z"/>
                <w:color w:val="000080"/>
              </w:rPr>
            </w:pPr>
            <w:ins w:id="455"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03FD1BB5" w14:textId="7C3A8A70" w:rsidR="00367E5D" w:rsidRDefault="00D850B4" w:rsidP="00A51CFB">
            <w:pPr>
              <w:widowControl w:val="0"/>
              <w:autoSpaceDE w:val="0"/>
              <w:autoSpaceDN w:val="0"/>
              <w:adjustRightInd w:val="0"/>
              <w:spacing w:before="110"/>
              <w:rPr>
                <w:ins w:id="456" w:author="Merrick, Riki | APHL" w:date="2022-07-28T09:15:00Z"/>
              </w:rPr>
            </w:pPr>
            <w:ins w:id="457" w:author="Merrick, Riki | APHL" w:date="2022-08-02T12:36:00Z">
              <w:r>
                <w:t>SOGI</w:t>
              </w:r>
            </w:ins>
          </w:p>
        </w:tc>
        <w:tc>
          <w:tcPr>
            <w:tcW w:w="1172" w:type="dxa"/>
            <w:shd w:val="clear" w:color="auto" w:fill="D9D9D9"/>
          </w:tcPr>
          <w:p w14:paraId="201C981E" w14:textId="3D318440" w:rsidR="00367E5D" w:rsidRDefault="006F4827" w:rsidP="00A51CFB">
            <w:pPr>
              <w:widowControl w:val="0"/>
              <w:autoSpaceDE w:val="0"/>
              <w:autoSpaceDN w:val="0"/>
              <w:adjustRightInd w:val="0"/>
              <w:spacing w:before="110"/>
              <w:rPr>
                <w:ins w:id="458" w:author="Merrick, Riki | APHL" w:date="2022-07-28T09:15:00Z"/>
                <w:b/>
                <w:bCs/>
                <w:i/>
                <w:iCs/>
                <w:color w:val="000080"/>
              </w:rPr>
            </w:pPr>
            <w:ins w:id="459" w:author="Merrick, Riki | APHL" w:date="2022-07-28T09:38:00Z">
              <w:r>
                <w:rPr>
                  <w:b/>
                  <w:bCs/>
                  <w:i/>
                  <w:iCs/>
                  <w:color w:val="000080"/>
                </w:rPr>
                <w:t>Yes</w:t>
              </w:r>
            </w:ins>
          </w:p>
        </w:tc>
        <w:tc>
          <w:tcPr>
            <w:tcW w:w="713" w:type="dxa"/>
            <w:shd w:val="clear" w:color="auto" w:fill="D9D9D9"/>
          </w:tcPr>
          <w:p w14:paraId="04047492" w14:textId="77777777" w:rsidR="00367E5D" w:rsidRPr="0069575B" w:rsidRDefault="00367E5D" w:rsidP="00A51CFB">
            <w:pPr>
              <w:widowControl w:val="0"/>
              <w:autoSpaceDE w:val="0"/>
              <w:autoSpaceDN w:val="0"/>
              <w:adjustRightInd w:val="0"/>
              <w:spacing w:before="110"/>
              <w:rPr>
                <w:ins w:id="460" w:author="Merrick, Riki | APHL" w:date="2022-07-28T09:15:00Z"/>
                <w:b/>
                <w:bCs/>
                <w:i/>
                <w:iCs/>
                <w:color w:val="000080"/>
              </w:rPr>
            </w:pPr>
          </w:p>
        </w:tc>
      </w:tr>
      <w:tr w:rsidR="002970BB" w14:paraId="3B4F9F2D" w14:textId="77777777" w:rsidTr="00866BAB">
        <w:trPr>
          <w:trHeight w:val="530"/>
          <w:ins w:id="461" w:author="Merrick, Riki | APHL" w:date="2022-07-28T09:15:00Z"/>
        </w:trPr>
        <w:tc>
          <w:tcPr>
            <w:tcW w:w="927" w:type="dxa"/>
            <w:shd w:val="clear" w:color="auto" w:fill="D9D9D9"/>
          </w:tcPr>
          <w:p w14:paraId="12DD3362" w14:textId="0415ABF9" w:rsidR="00367E5D" w:rsidRDefault="00866BAB" w:rsidP="00A51CFB">
            <w:pPr>
              <w:widowControl w:val="0"/>
              <w:autoSpaceDE w:val="0"/>
              <w:autoSpaceDN w:val="0"/>
              <w:adjustRightInd w:val="0"/>
              <w:spacing w:before="110"/>
              <w:rPr>
                <w:ins w:id="462" w:author="Merrick, Riki | APHL" w:date="2022-07-28T09:15:00Z"/>
                <w:b/>
                <w:bCs/>
                <w:i/>
                <w:iCs/>
                <w:color w:val="000080"/>
              </w:rPr>
            </w:pPr>
            <w:ins w:id="463" w:author="Merrick, Riki | APHL" w:date="2022-07-28T09:26:00Z">
              <w:r w:rsidRPr="00866BAB">
                <w:rPr>
                  <w:b/>
                  <w:bCs/>
                  <w:i/>
                  <w:iCs/>
                  <w:color w:val="000080"/>
                </w:rPr>
                <w:t>3.3.43</w:t>
              </w:r>
            </w:ins>
          </w:p>
        </w:tc>
        <w:tc>
          <w:tcPr>
            <w:tcW w:w="2369" w:type="dxa"/>
            <w:shd w:val="clear" w:color="auto" w:fill="D9D9D9"/>
          </w:tcPr>
          <w:p w14:paraId="4B08EB0D" w14:textId="283766D6" w:rsidR="00367E5D" w:rsidRPr="00823AC3" w:rsidRDefault="00866BAB" w:rsidP="00A51CFB">
            <w:pPr>
              <w:widowControl w:val="0"/>
              <w:autoSpaceDE w:val="0"/>
              <w:autoSpaceDN w:val="0"/>
              <w:adjustRightInd w:val="0"/>
              <w:spacing w:before="110"/>
              <w:rPr>
                <w:ins w:id="464" w:author="Merrick, Riki | APHL" w:date="2022-07-28T09:15:00Z"/>
                <w:bCs/>
                <w:i/>
                <w:iCs/>
                <w:noProof/>
              </w:rPr>
            </w:pPr>
            <w:ins w:id="465" w:author="Merrick, Riki | APHL" w:date="2022-07-28T09:26:00Z">
              <w:r w:rsidRPr="00866BAB">
                <w:rPr>
                  <w:bCs/>
                  <w:i/>
                  <w:iCs/>
                  <w:noProof/>
                </w:rPr>
                <w:t>ADT/ACK - Move Patient Information - Patient Identifier List (Event A43)</w:t>
              </w:r>
            </w:ins>
          </w:p>
        </w:tc>
        <w:tc>
          <w:tcPr>
            <w:tcW w:w="3089" w:type="dxa"/>
            <w:shd w:val="clear" w:color="auto" w:fill="D9D9D9"/>
          </w:tcPr>
          <w:p w14:paraId="302E3142" w14:textId="77B3A480" w:rsidR="00367E5D" w:rsidRDefault="00A55400" w:rsidP="00A51CFB">
            <w:pPr>
              <w:widowControl w:val="0"/>
              <w:autoSpaceDE w:val="0"/>
              <w:autoSpaceDN w:val="0"/>
              <w:adjustRightInd w:val="0"/>
              <w:spacing w:before="110"/>
              <w:rPr>
                <w:ins w:id="466" w:author="Merrick, Riki | APHL" w:date="2022-07-28T09:15:00Z"/>
                <w:color w:val="000080"/>
              </w:rPr>
            </w:pPr>
            <w:ins w:id="467"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7247B27" w14:textId="4D0BCA18" w:rsidR="00367E5D" w:rsidRDefault="00D850B4" w:rsidP="00A51CFB">
            <w:pPr>
              <w:widowControl w:val="0"/>
              <w:autoSpaceDE w:val="0"/>
              <w:autoSpaceDN w:val="0"/>
              <w:adjustRightInd w:val="0"/>
              <w:spacing w:before="110"/>
              <w:rPr>
                <w:ins w:id="468" w:author="Merrick, Riki | APHL" w:date="2022-07-28T09:15:00Z"/>
              </w:rPr>
            </w:pPr>
            <w:ins w:id="469" w:author="Merrick, Riki | APHL" w:date="2022-08-02T12:36:00Z">
              <w:r>
                <w:t>SOGI</w:t>
              </w:r>
            </w:ins>
          </w:p>
        </w:tc>
        <w:tc>
          <w:tcPr>
            <w:tcW w:w="1172" w:type="dxa"/>
            <w:shd w:val="clear" w:color="auto" w:fill="D9D9D9"/>
          </w:tcPr>
          <w:p w14:paraId="4D9580A0" w14:textId="4D0E226B" w:rsidR="00367E5D" w:rsidRDefault="006F4827" w:rsidP="00A51CFB">
            <w:pPr>
              <w:widowControl w:val="0"/>
              <w:autoSpaceDE w:val="0"/>
              <w:autoSpaceDN w:val="0"/>
              <w:adjustRightInd w:val="0"/>
              <w:spacing w:before="110"/>
              <w:rPr>
                <w:ins w:id="470" w:author="Merrick, Riki | APHL" w:date="2022-07-28T09:15:00Z"/>
                <w:b/>
                <w:bCs/>
                <w:i/>
                <w:iCs/>
                <w:color w:val="000080"/>
              </w:rPr>
            </w:pPr>
            <w:ins w:id="471" w:author="Merrick, Riki | APHL" w:date="2022-07-28T09:38:00Z">
              <w:r>
                <w:rPr>
                  <w:b/>
                  <w:bCs/>
                  <w:i/>
                  <w:iCs/>
                  <w:color w:val="000080"/>
                </w:rPr>
                <w:t>Yes</w:t>
              </w:r>
            </w:ins>
          </w:p>
        </w:tc>
        <w:tc>
          <w:tcPr>
            <w:tcW w:w="713" w:type="dxa"/>
            <w:shd w:val="clear" w:color="auto" w:fill="D9D9D9"/>
          </w:tcPr>
          <w:p w14:paraId="7B7464E5" w14:textId="77777777" w:rsidR="00367E5D" w:rsidRPr="0069575B" w:rsidRDefault="00367E5D" w:rsidP="00A51CFB">
            <w:pPr>
              <w:widowControl w:val="0"/>
              <w:autoSpaceDE w:val="0"/>
              <w:autoSpaceDN w:val="0"/>
              <w:adjustRightInd w:val="0"/>
              <w:spacing w:before="110"/>
              <w:rPr>
                <w:ins w:id="472" w:author="Merrick, Riki | APHL" w:date="2022-07-28T09:15:00Z"/>
                <w:b/>
                <w:bCs/>
                <w:i/>
                <w:iCs/>
                <w:color w:val="000080"/>
              </w:rPr>
            </w:pPr>
          </w:p>
        </w:tc>
      </w:tr>
      <w:tr w:rsidR="002970BB" w14:paraId="622F87CF" w14:textId="77777777" w:rsidTr="00866BAB">
        <w:trPr>
          <w:trHeight w:val="530"/>
          <w:ins w:id="473" w:author="Merrick, Riki | APHL" w:date="2022-07-28T09:15:00Z"/>
        </w:trPr>
        <w:tc>
          <w:tcPr>
            <w:tcW w:w="927" w:type="dxa"/>
            <w:shd w:val="clear" w:color="auto" w:fill="D9D9D9"/>
          </w:tcPr>
          <w:p w14:paraId="789A5018" w14:textId="539D4EA2" w:rsidR="00367E5D" w:rsidRDefault="00866BAB" w:rsidP="00A51CFB">
            <w:pPr>
              <w:widowControl w:val="0"/>
              <w:autoSpaceDE w:val="0"/>
              <w:autoSpaceDN w:val="0"/>
              <w:adjustRightInd w:val="0"/>
              <w:spacing w:before="110"/>
              <w:rPr>
                <w:ins w:id="474" w:author="Merrick, Riki | APHL" w:date="2022-07-28T09:15:00Z"/>
                <w:b/>
                <w:bCs/>
                <w:i/>
                <w:iCs/>
                <w:color w:val="000080"/>
              </w:rPr>
            </w:pPr>
            <w:ins w:id="475" w:author="Merrick, Riki | APHL" w:date="2022-07-28T09:26:00Z">
              <w:r w:rsidRPr="00866BAB">
                <w:rPr>
                  <w:b/>
                  <w:bCs/>
                  <w:i/>
                  <w:iCs/>
                  <w:color w:val="000080"/>
                </w:rPr>
                <w:t>3.3.44</w:t>
              </w:r>
            </w:ins>
          </w:p>
        </w:tc>
        <w:tc>
          <w:tcPr>
            <w:tcW w:w="2369" w:type="dxa"/>
            <w:shd w:val="clear" w:color="auto" w:fill="D9D9D9"/>
          </w:tcPr>
          <w:p w14:paraId="52FFA540" w14:textId="122A2C52" w:rsidR="00367E5D" w:rsidRPr="00823AC3" w:rsidRDefault="00866BAB" w:rsidP="00A51CFB">
            <w:pPr>
              <w:widowControl w:val="0"/>
              <w:autoSpaceDE w:val="0"/>
              <w:autoSpaceDN w:val="0"/>
              <w:adjustRightInd w:val="0"/>
              <w:spacing w:before="110"/>
              <w:rPr>
                <w:ins w:id="476" w:author="Merrick, Riki | APHL" w:date="2022-07-28T09:15:00Z"/>
                <w:bCs/>
                <w:i/>
                <w:iCs/>
                <w:noProof/>
              </w:rPr>
            </w:pPr>
            <w:ins w:id="477" w:author="Merrick, Riki | APHL" w:date="2022-07-28T09:26:00Z">
              <w:r w:rsidRPr="00866BAB">
                <w:rPr>
                  <w:bCs/>
                  <w:i/>
                  <w:iCs/>
                  <w:noProof/>
                </w:rPr>
                <w:t>ADT/ACK - Move Account Information - Patient Account Number (Event A44)</w:t>
              </w:r>
            </w:ins>
          </w:p>
        </w:tc>
        <w:tc>
          <w:tcPr>
            <w:tcW w:w="3089" w:type="dxa"/>
            <w:shd w:val="clear" w:color="auto" w:fill="D9D9D9"/>
          </w:tcPr>
          <w:p w14:paraId="34735DE5" w14:textId="55FB124F" w:rsidR="00367E5D" w:rsidRDefault="00A55400" w:rsidP="00A51CFB">
            <w:pPr>
              <w:widowControl w:val="0"/>
              <w:autoSpaceDE w:val="0"/>
              <w:autoSpaceDN w:val="0"/>
              <w:adjustRightInd w:val="0"/>
              <w:spacing w:before="110"/>
              <w:rPr>
                <w:ins w:id="478" w:author="Merrick, Riki | APHL" w:date="2022-07-28T09:15:00Z"/>
                <w:color w:val="000080"/>
              </w:rPr>
            </w:pPr>
            <w:ins w:id="479"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8E5E545" w14:textId="64995370" w:rsidR="00367E5D" w:rsidRDefault="00D850B4" w:rsidP="00A51CFB">
            <w:pPr>
              <w:widowControl w:val="0"/>
              <w:autoSpaceDE w:val="0"/>
              <w:autoSpaceDN w:val="0"/>
              <w:adjustRightInd w:val="0"/>
              <w:spacing w:before="110"/>
              <w:rPr>
                <w:ins w:id="480" w:author="Merrick, Riki | APHL" w:date="2022-07-28T09:15:00Z"/>
              </w:rPr>
            </w:pPr>
            <w:ins w:id="481" w:author="Merrick, Riki | APHL" w:date="2022-08-02T12:36:00Z">
              <w:r>
                <w:t>SOGI</w:t>
              </w:r>
            </w:ins>
          </w:p>
        </w:tc>
        <w:tc>
          <w:tcPr>
            <w:tcW w:w="1172" w:type="dxa"/>
            <w:shd w:val="clear" w:color="auto" w:fill="D9D9D9"/>
          </w:tcPr>
          <w:p w14:paraId="3699620E" w14:textId="3B27AFCF" w:rsidR="00367E5D" w:rsidRDefault="006F4827" w:rsidP="00A51CFB">
            <w:pPr>
              <w:widowControl w:val="0"/>
              <w:autoSpaceDE w:val="0"/>
              <w:autoSpaceDN w:val="0"/>
              <w:adjustRightInd w:val="0"/>
              <w:spacing w:before="110"/>
              <w:rPr>
                <w:ins w:id="482" w:author="Merrick, Riki | APHL" w:date="2022-07-28T09:15:00Z"/>
                <w:b/>
                <w:bCs/>
                <w:i/>
                <w:iCs/>
                <w:color w:val="000080"/>
              </w:rPr>
            </w:pPr>
            <w:ins w:id="483" w:author="Merrick, Riki | APHL" w:date="2022-07-28T09:38:00Z">
              <w:r>
                <w:rPr>
                  <w:b/>
                  <w:bCs/>
                  <w:i/>
                  <w:iCs/>
                  <w:color w:val="000080"/>
                </w:rPr>
                <w:t>Yes</w:t>
              </w:r>
            </w:ins>
          </w:p>
        </w:tc>
        <w:tc>
          <w:tcPr>
            <w:tcW w:w="713" w:type="dxa"/>
            <w:shd w:val="clear" w:color="auto" w:fill="D9D9D9"/>
          </w:tcPr>
          <w:p w14:paraId="355392B2" w14:textId="77777777" w:rsidR="00367E5D" w:rsidRPr="0069575B" w:rsidRDefault="00367E5D" w:rsidP="00A51CFB">
            <w:pPr>
              <w:widowControl w:val="0"/>
              <w:autoSpaceDE w:val="0"/>
              <w:autoSpaceDN w:val="0"/>
              <w:adjustRightInd w:val="0"/>
              <w:spacing w:before="110"/>
              <w:rPr>
                <w:ins w:id="484" w:author="Merrick, Riki | APHL" w:date="2022-07-28T09:15:00Z"/>
                <w:b/>
                <w:bCs/>
                <w:i/>
                <w:iCs/>
                <w:color w:val="000080"/>
              </w:rPr>
            </w:pPr>
          </w:p>
        </w:tc>
      </w:tr>
      <w:tr w:rsidR="002970BB" w14:paraId="7BD47BE8" w14:textId="77777777" w:rsidTr="00866BAB">
        <w:trPr>
          <w:trHeight w:val="530"/>
          <w:ins w:id="485" w:author="Merrick, Riki | APHL" w:date="2022-07-28T09:15:00Z"/>
        </w:trPr>
        <w:tc>
          <w:tcPr>
            <w:tcW w:w="927" w:type="dxa"/>
            <w:shd w:val="clear" w:color="auto" w:fill="D9D9D9"/>
          </w:tcPr>
          <w:p w14:paraId="547A0589" w14:textId="2A646386" w:rsidR="00367E5D" w:rsidRDefault="00866BAB" w:rsidP="00A51CFB">
            <w:pPr>
              <w:widowControl w:val="0"/>
              <w:autoSpaceDE w:val="0"/>
              <w:autoSpaceDN w:val="0"/>
              <w:adjustRightInd w:val="0"/>
              <w:spacing w:before="110"/>
              <w:rPr>
                <w:ins w:id="486" w:author="Merrick, Riki | APHL" w:date="2022-07-28T09:15:00Z"/>
                <w:b/>
                <w:bCs/>
                <w:i/>
                <w:iCs/>
                <w:color w:val="000080"/>
              </w:rPr>
            </w:pPr>
            <w:ins w:id="487" w:author="Merrick, Riki | APHL" w:date="2022-07-28T09:26:00Z">
              <w:r w:rsidRPr="00866BAB">
                <w:rPr>
                  <w:b/>
                  <w:bCs/>
                  <w:i/>
                  <w:iCs/>
                  <w:color w:val="000080"/>
                </w:rPr>
                <w:t>3.3.47</w:t>
              </w:r>
            </w:ins>
          </w:p>
        </w:tc>
        <w:tc>
          <w:tcPr>
            <w:tcW w:w="2369" w:type="dxa"/>
            <w:shd w:val="clear" w:color="auto" w:fill="D9D9D9"/>
          </w:tcPr>
          <w:p w14:paraId="683343D7" w14:textId="34E5C717" w:rsidR="00367E5D" w:rsidRPr="00823AC3" w:rsidRDefault="00866BAB" w:rsidP="00A51CFB">
            <w:pPr>
              <w:widowControl w:val="0"/>
              <w:autoSpaceDE w:val="0"/>
              <w:autoSpaceDN w:val="0"/>
              <w:adjustRightInd w:val="0"/>
              <w:spacing w:before="110"/>
              <w:rPr>
                <w:ins w:id="488" w:author="Merrick, Riki | APHL" w:date="2022-07-28T09:15:00Z"/>
                <w:bCs/>
                <w:i/>
                <w:iCs/>
                <w:noProof/>
              </w:rPr>
            </w:pPr>
            <w:ins w:id="489" w:author="Merrick, Riki | APHL" w:date="2022-07-28T09:26:00Z">
              <w:r w:rsidRPr="00866BAB">
                <w:rPr>
                  <w:bCs/>
                  <w:i/>
                  <w:iCs/>
                  <w:noProof/>
                </w:rPr>
                <w:t>ADT/ACK - Change Patient Identifier List (Event A47)</w:t>
              </w:r>
            </w:ins>
          </w:p>
        </w:tc>
        <w:tc>
          <w:tcPr>
            <w:tcW w:w="3089" w:type="dxa"/>
            <w:shd w:val="clear" w:color="auto" w:fill="D9D9D9"/>
          </w:tcPr>
          <w:p w14:paraId="11BE7E9A" w14:textId="26F3562E" w:rsidR="00367E5D" w:rsidRDefault="00A55400" w:rsidP="00A51CFB">
            <w:pPr>
              <w:widowControl w:val="0"/>
              <w:autoSpaceDE w:val="0"/>
              <w:autoSpaceDN w:val="0"/>
              <w:adjustRightInd w:val="0"/>
              <w:spacing w:before="110"/>
              <w:rPr>
                <w:ins w:id="490" w:author="Merrick, Riki | APHL" w:date="2022-07-28T09:15:00Z"/>
                <w:color w:val="000080"/>
              </w:rPr>
            </w:pPr>
            <w:ins w:id="491"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540B9836" w14:textId="6619D5E2" w:rsidR="00367E5D" w:rsidRDefault="00D850B4" w:rsidP="00A51CFB">
            <w:pPr>
              <w:widowControl w:val="0"/>
              <w:autoSpaceDE w:val="0"/>
              <w:autoSpaceDN w:val="0"/>
              <w:adjustRightInd w:val="0"/>
              <w:spacing w:before="110"/>
              <w:rPr>
                <w:ins w:id="492" w:author="Merrick, Riki | APHL" w:date="2022-07-28T09:15:00Z"/>
              </w:rPr>
            </w:pPr>
            <w:ins w:id="493" w:author="Merrick, Riki | APHL" w:date="2022-08-02T12:36:00Z">
              <w:r>
                <w:t>SOGI</w:t>
              </w:r>
            </w:ins>
          </w:p>
        </w:tc>
        <w:tc>
          <w:tcPr>
            <w:tcW w:w="1172" w:type="dxa"/>
            <w:shd w:val="clear" w:color="auto" w:fill="D9D9D9"/>
          </w:tcPr>
          <w:p w14:paraId="5BDB2748" w14:textId="6055F991" w:rsidR="00367E5D" w:rsidRDefault="006F4827" w:rsidP="00A51CFB">
            <w:pPr>
              <w:widowControl w:val="0"/>
              <w:autoSpaceDE w:val="0"/>
              <w:autoSpaceDN w:val="0"/>
              <w:adjustRightInd w:val="0"/>
              <w:spacing w:before="110"/>
              <w:rPr>
                <w:ins w:id="494" w:author="Merrick, Riki | APHL" w:date="2022-07-28T09:15:00Z"/>
                <w:b/>
                <w:bCs/>
                <w:i/>
                <w:iCs/>
                <w:color w:val="000080"/>
              </w:rPr>
            </w:pPr>
            <w:ins w:id="495" w:author="Merrick, Riki | APHL" w:date="2022-07-28T09:38:00Z">
              <w:r>
                <w:rPr>
                  <w:b/>
                  <w:bCs/>
                  <w:i/>
                  <w:iCs/>
                  <w:color w:val="000080"/>
                </w:rPr>
                <w:t>Yes</w:t>
              </w:r>
            </w:ins>
          </w:p>
        </w:tc>
        <w:tc>
          <w:tcPr>
            <w:tcW w:w="713" w:type="dxa"/>
            <w:shd w:val="clear" w:color="auto" w:fill="D9D9D9"/>
          </w:tcPr>
          <w:p w14:paraId="017EE2EE" w14:textId="77777777" w:rsidR="00367E5D" w:rsidRPr="0069575B" w:rsidRDefault="00367E5D" w:rsidP="00A51CFB">
            <w:pPr>
              <w:widowControl w:val="0"/>
              <w:autoSpaceDE w:val="0"/>
              <w:autoSpaceDN w:val="0"/>
              <w:adjustRightInd w:val="0"/>
              <w:spacing w:before="110"/>
              <w:rPr>
                <w:ins w:id="496" w:author="Merrick, Riki | APHL" w:date="2022-07-28T09:15:00Z"/>
                <w:b/>
                <w:bCs/>
                <w:i/>
                <w:iCs/>
                <w:color w:val="000080"/>
              </w:rPr>
            </w:pPr>
          </w:p>
        </w:tc>
      </w:tr>
      <w:tr w:rsidR="002970BB" w14:paraId="5B8A6397" w14:textId="77777777" w:rsidTr="00866BAB">
        <w:trPr>
          <w:trHeight w:val="530"/>
          <w:ins w:id="497" w:author="Merrick, Riki | APHL" w:date="2022-07-28T09:15:00Z"/>
        </w:trPr>
        <w:tc>
          <w:tcPr>
            <w:tcW w:w="927" w:type="dxa"/>
            <w:shd w:val="clear" w:color="auto" w:fill="D9D9D9"/>
          </w:tcPr>
          <w:p w14:paraId="21A25D02" w14:textId="679763E2" w:rsidR="00367E5D" w:rsidRDefault="00866BAB" w:rsidP="00A51CFB">
            <w:pPr>
              <w:widowControl w:val="0"/>
              <w:autoSpaceDE w:val="0"/>
              <w:autoSpaceDN w:val="0"/>
              <w:adjustRightInd w:val="0"/>
              <w:spacing w:before="110"/>
              <w:rPr>
                <w:ins w:id="498" w:author="Merrick, Riki | APHL" w:date="2022-07-28T09:15:00Z"/>
                <w:b/>
                <w:bCs/>
                <w:i/>
                <w:iCs/>
                <w:color w:val="000080"/>
              </w:rPr>
            </w:pPr>
            <w:ins w:id="499" w:author="Merrick, Riki | APHL" w:date="2022-07-28T09:26:00Z">
              <w:r w:rsidRPr="00866BAB">
                <w:rPr>
                  <w:b/>
                  <w:bCs/>
                  <w:i/>
                  <w:iCs/>
                  <w:color w:val="000080"/>
                </w:rPr>
                <w:lastRenderedPageBreak/>
                <w:t>3.3.49</w:t>
              </w:r>
            </w:ins>
          </w:p>
        </w:tc>
        <w:tc>
          <w:tcPr>
            <w:tcW w:w="2369" w:type="dxa"/>
            <w:shd w:val="clear" w:color="auto" w:fill="D9D9D9"/>
          </w:tcPr>
          <w:p w14:paraId="6CD6E021" w14:textId="5E30CAF6" w:rsidR="00367E5D" w:rsidRPr="00823AC3" w:rsidRDefault="00866BAB" w:rsidP="00A51CFB">
            <w:pPr>
              <w:widowControl w:val="0"/>
              <w:autoSpaceDE w:val="0"/>
              <w:autoSpaceDN w:val="0"/>
              <w:adjustRightInd w:val="0"/>
              <w:spacing w:before="110"/>
              <w:rPr>
                <w:ins w:id="500" w:author="Merrick, Riki | APHL" w:date="2022-07-28T09:15:00Z"/>
                <w:bCs/>
                <w:i/>
                <w:iCs/>
                <w:noProof/>
              </w:rPr>
            </w:pPr>
            <w:ins w:id="501" w:author="Merrick, Riki | APHL" w:date="2022-07-28T09:27:00Z">
              <w:r w:rsidRPr="00866BAB">
                <w:rPr>
                  <w:bCs/>
                  <w:i/>
                  <w:iCs/>
                  <w:noProof/>
                </w:rPr>
                <w:t>ADT/ACK - Change Patient Account Number (Event A49)</w:t>
              </w:r>
            </w:ins>
          </w:p>
        </w:tc>
        <w:tc>
          <w:tcPr>
            <w:tcW w:w="3089" w:type="dxa"/>
            <w:shd w:val="clear" w:color="auto" w:fill="D9D9D9"/>
          </w:tcPr>
          <w:p w14:paraId="0A6139FE" w14:textId="72C6B2E3" w:rsidR="00367E5D" w:rsidRDefault="00A55400" w:rsidP="00A51CFB">
            <w:pPr>
              <w:widowControl w:val="0"/>
              <w:autoSpaceDE w:val="0"/>
              <w:autoSpaceDN w:val="0"/>
              <w:adjustRightInd w:val="0"/>
              <w:spacing w:before="110"/>
              <w:rPr>
                <w:ins w:id="502" w:author="Merrick, Riki | APHL" w:date="2022-07-28T09:15:00Z"/>
                <w:color w:val="000080"/>
              </w:rPr>
            </w:pPr>
            <w:ins w:id="503"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EFA7D3F" w14:textId="0523E7F3" w:rsidR="00367E5D" w:rsidRDefault="00D850B4" w:rsidP="00A51CFB">
            <w:pPr>
              <w:widowControl w:val="0"/>
              <w:autoSpaceDE w:val="0"/>
              <w:autoSpaceDN w:val="0"/>
              <w:adjustRightInd w:val="0"/>
              <w:spacing w:before="110"/>
              <w:rPr>
                <w:ins w:id="504" w:author="Merrick, Riki | APHL" w:date="2022-07-28T09:15:00Z"/>
              </w:rPr>
            </w:pPr>
            <w:ins w:id="505" w:author="Merrick, Riki | APHL" w:date="2022-08-02T12:36:00Z">
              <w:r>
                <w:t>SOGI</w:t>
              </w:r>
            </w:ins>
          </w:p>
        </w:tc>
        <w:tc>
          <w:tcPr>
            <w:tcW w:w="1172" w:type="dxa"/>
            <w:shd w:val="clear" w:color="auto" w:fill="D9D9D9"/>
          </w:tcPr>
          <w:p w14:paraId="7AA3A7A9" w14:textId="08CA5FCD" w:rsidR="00367E5D" w:rsidRDefault="006F4827" w:rsidP="00A51CFB">
            <w:pPr>
              <w:widowControl w:val="0"/>
              <w:autoSpaceDE w:val="0"/>
              <w:autoSpaceDN w:val="0"/>
              <w:adjustRightInd w:val="0"/>
              <w:spacing w:before="110"/>
              <w:rPr>
                <w:ins w:id="506" w:author="Merrick, Riki | APHL" w:date="2022-07-28T09:15:00Z"/>
                <w:b/>
                <w:bCs/>
                <w:i/>
                <w:iCs/>
                <w:color w:val="000080"/>
              </w:rPr>
            </w:pPr>
            <w:ins w:id="507" w:author="Merrick, Riki | APHL" w:date="2022-07-28T09:38:00Z">
              <w:r>
                <w:rPr>
                  <w:b/>
                  <w:bCs/>
                  <w:i/>
                  <w:iCs/>
                  <w:color w:val="000080"/>
                </w:rPr>
                <w:t>Yes</w:t>
              </w:r>
            </w:ins>
          </w:p>
        </w:tc>
        <w:tc>
          <w:tcPr>
            <w:tcW w:w="713" w:type="dxa"/>
            <w:shd w:val="clear" w:color="auto" w:fill="D9D9D9"/>
          </w:tcPr>
          <w:p w14:paraId="7363ED10" w14:textId="77777777" w:rsidR="00367E5D" w:rsidRPr="0069575B" w:rsidRDefault="00367E5D" w:rsidP="00A51CFB">
            <w:pPr>
              <w:widowControl w:val="0"/>
              <w:autoSpaceDE w:val="0"/>
              <w:autoSpaceDN w:val="0"/>
              <w:adjustRightInd w:val="0"/>
              <w:spacing w:before="110"/>
              <w:rPr>
                <w:ins w:id="508" w:author="Merrick, Riki | APHL" w:date="2022-07-28T09:15:00Z"/>
                <w:b/>
                <w:bCs/>
                <w:i/>
                <w:iCs/>
                <w:color w:val="000080"/>
              </w:rPr>
            </w:pPr>
          </w:p>
        </w:tc>
      </w:tr>
      <w:tr w:rsidR="002970BB" w14:paraId="6A2A5B08" w14:textId="77777777" w:rsidTr="00866BAB">
        <w:trPr>
          <w:trHeight w:val="530"/>
          <w:ins w:id="509" w:author="Merrick, Riki | APHL" w:date="2022-07-28T09:15:00Z"/>
        </w:trPr>
        <w:tc>
          <w:tcPr>
            <w:tcW w:w="927" w:type="dxa"/>
            <w:shd w:val="clear" w:color="auto" w:fill="D9D9D9"/>
          </w:tcPr>
          <w:p w14:paraId="671B7D88" w14:textId="1C1CF92D" w:rsidR="00367E5D" w:rsidRDefault="00866BAB" w:rsidP="00A51CFB">
            <w:pPr>
              <w:widowControl w:val="0"/>
              <w:autoSpaceDE w:val="0"/>
              <w:autoSpaceDN w:val="0"/>
              <w:adjustRightInd w:val="0"/>
              <w:spacing w:before="110"/>
              <w:rPr>
                <w:ins w:id="510" w:author="Merrick, Riki | APHL" w:date="2022-07-28T09:15:00Z"/>
                <w:b/>
                <w:bCs/>
                <w:i/>
                <w:iCs/>
                <w:color w:val="000080"/>
              </w:rPr>
            </w:pPr>
            <w:ins w:id="511" w:author="Merrick, Riki | APHL" w:date="2022-07-28T09:27:00Z">
              <w:r w:rsidRPr="00866BAB">
                <w:rPr>
                  <w:b/>
                  <w:bCs/>
                  <w:i/>
                  <w:iCs/>
                  <w:color w:val="000080"/>
                </w:rPr>
                <w:t>3.3.50</w:t>
              </w:r>
            </w:ins>
          </w:p>
        </w:tc>
        <w:tc>
          <w:tcPr>
            <w:tcW w:w="2369" w:type="dxa"/>
            <w:shd w:val="clear" w:color="auto" w:fill="D9D9D9"/>
          </w:tcPr>
          <w:p w14:paraId="24ABB6E8" w14:textId="5A7F567A" w:rsidR="00367E5D" w:rsidRPr="00823AC3" w:rsidRDefault="00866BAB" w:rsidP="00A51CFB">
            <w:pPr>
              <w:widowControl w:val="0"/>
              <w:autoSpaceDE w:val="0"/>
              <w:autoSpaceDN w:val="0"/>
              <w:adjustRightInd w:val="0"/>
              <w:spacing w:before="110"/>
              <w:rPr>
                <w:ins w:id="512" w:author="Merrick, Riki | APHL" w:date="2022-07-28T09:15:00Z"/>
                <w:bCs/>
                <w:i/>
                <w:iCs/>
                <w:noProof/>
              </w:rPr>
            </w:pPr>
            <w:ins w:id="513" w:author="Merrick, Riki | APHL" w:date="2022-07-28T09:27:00Z">
              <w:r w:rsidRPr="00866BAB">
                <w:rPr>
                  <w:bCs/>
                  <w:i/>
                  <w:iCs/>
                  <w:noProof/>
                </w:rPr>
                <w:t>ADT/ACK - Change Visit Number (Event A50)</w:t>
              </w:r>
            </w:ins>
          </w:p>
        </w:tc>
        <w:tc>
          <w:tcPr>
            <w:tcW w:w="3089" w:type="dxa"/>
            <w:shd w:val="clear" w:color="auto" w:fill="D9D9D9"/>
          </w:tcPr>
          <w:p w14:paraId="6A94965B" w14:textId="390A3163" w:rsidR="00367E5D" w:rsidRDefault="00A55400" w:rsidP="00A51CFB">
            <w:pPr>
              <w:widowControl w:val="0"/>
              <w:autoSpaceDE w:val="0"/>
              <w:autoSpaceDN w:val="0"/>
              <w:adjustRightInd w:val="0"/>
              <w:spacing w:before="110"/>
              <w:rPr>
                <w:ins w:id="514" w:author="Merrick, Riki | APHL" w:date="2022-07-28T09:15:00Z"/>
                <w:color w:val="000080"/>
              </w:rPr>
            </w:pPr>
            <w:ins w:id="515"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159041D" w14:textId="60757B9D" w:rsidR="00367E5D" w:rsidRDefault="00D850B4" w:rsidP="00A51CFB">
            <w:pPr>
              <w:widowControl w:val="0"/>
              <w:autoSpaceDE w:val="0"/>
              <w:autoSpaceDN w:val="0"/>
              <w:adjustRightInd w:val="0"/>
              <w:spacing w:before="110"/>
              <w:rPr>
                <w:ins w:id="516" w:author="Merrick, Riki | APHL" w:date="2022-07-28T09:15:00Z"/>
              </w:rPr>
            </w:pPr>
            <w:ins w:id="517" w:author="Merrick, Riki | APHL" w:date="2022-08-02T12:36:00Z">
              <w:r>
                <w:t>SOGI</w:t>
              </w:r>
            </w:ins>
          </w:p>
        </w:tc>
        <w:tc>
          <w:tcPr>
            <w:tcW w:w="1172" w:type="dxa"/>
            <w:shd w:val="clear" w:color="auto" w:fill="D9D9D9"/>
          </w:tcPr>
          <w:p w14:paraId="2EFFAB52" w14:textId="0C867C93" w:rsidR="00367E5D" w:rsidRDefault="006F4827" w:rsidP="00A51CFB">
            <w:pPr>
              <w:widowControl w:val="0"/>
              <w:autoSpaceDE w:val="0"/>
              <w:autoSpaceDN w:val="0"/>
              <w:adjustRightInd w:val="0"/>
              <w:spacing w:before="110"/>
              <w:rPr>
                <w:ins w:id="518" w:author="Merrick, Riki | APHL" w:date="2022-07-28T09:15:00Z"/>
                <w:b/>
                <w:bCs/>
                <w:i/>
                <w:iCs/>
                <w:color w:val="000080"/>
              </w:rPr>
            </w:pPr>
            <w:ins w:id="519" w:author="Merrick, Riki | APHL" w:date="2022-07-28T09:38:00Z">
              <w:r>
                <w:rPr>
                  <w:b/>
                  <w:bCs/>
                  <w:i/>
                  <w:iCs/>
                  <w:color w:val="000080"/>
                </w:rPr>
                <w:t>Yes</w:t>
              </w:r>
            </w:ins>
          </w:p>
        </w:tc>
        <w:tc>
          <w:tcPr>
            <w:tcW w:w="713" w:type="dxa"/>
            <w:shd w:val="clear" w:color="auto" w:fill="D9D9D9"/>
          </w:tcPr>
          <w:p w14:paraId="215C3A03" w14:textId="77777777" w:rsidR="00367E5D" w:rsidRPr="0069575B" w:rsidRDefault="00367E5D" w:rsidP="00A51CFB">
            <w:pPr>
              <w:widowControl w:val="0"/>
              <w:autoSpaceDE w:val="0"/>
              <w:autoSpaceDN w:val="0"/>
              <w:adjustRightInd w:val="0"/>
              <w:spacing w:before="110"/>
              <w:rPr>
                <w:ins w:id="520" w:author="Merrick, Riki | APHL" w:date="2022-07-28T09:15:00Z"/>
                <w:b/>
                <w:bCs/>
                <w:i/>
                <w:iCs/>
                <w:color w:val="000080"/>
              </w:rPr>
            </w:pPr>
          </w:p>
        </w:tc>
      </w:tr>
      <w:tr w:rsidR="002970BB" w14:paraId="7F272071" w14:textId="77777777" w:rsidTr="00866BAB">
        <w:trPr>
          <w:trHeight w:val="530"/>
          <w:ins w:id="521" w:author="Merrick, Riki | APHL" w:date="2022-07-28T09:15:00Z"/>
        </w:trPr>
        <w:tc>
          <w:tcPr>
            <w:tcW w:w="927" w:type="dxa"/>
            <w:shd w:val="clear" w:color="auto" w:fill="D9D9D9"/>
          </w:tcPr>
          <w:p w14:paraId="75F328DB" w14:textId="417420CF" w:rsidR="00367E5D" w:rsidRDefault="00866BAB" w:rsidP="00A51CFB">
            <w:pPr>
              <w:widowControl w:val="0"/>
              <w:autoSpaceDE w:val="0"/>
              <w:autoSpaceDN w:val="0"/>
              <w:adjustRightInd w:val="0"/>
              <w:spacing w:before="110"/>
              <w:rPr>
                <w:ins w:id="522" w:author="Merrick, Riki | APHL" w:date="2022-07-28T09:15:00Z"/>
                <w:b/>
                <w:bCs/>
                <w:i/>
                <w:iCs/>
                <w:color w:val="000080"/>
              </w:rPr>
            </w:pPr>
            <w:ins w:id="523" w:author="Merrick, Riki | APHL" w:date="2022-07-28T09:27:00Z">
              <w:r w:rsidRPr="00866BAB">
                <w:rPr>
                  <w:b/>
                  <w:bCs/>
                  <w:i/>
                  <w:iCs/>
                  <w:color w:val="000080"/>
                </w:rPr>
                <w:t>3.3.51</w:t>
              </w:r>
            </w:ins>
          </w:p>
        </w:tc>
        <w:tc>
          <w:tcPr>
            <w:tcW w:w="2369" w:type="dxa"/>
            <w:shd w:val="clear" w:color="auto" w:fill="D9D9D9"/>
          </w:tcPr>
          <w:p w14:paraId="0C73496E" w14:textId="6CE12431" w:rsidR="00367E5D" w:rsidRPr="00823AC3" w:rsidRDefault="00866BAB" w:rsidP="00A51CFB">
            <w:pPr>
              <w:widowControl w:val="0"/>
              <w:autoSpaceDE w:val="0"/>
              <w:autoSpaceDN w:val="0"/>
              <w:adjustRightInd w:val="0"/>
              <w:spacing w:before="110"/>
              <w:rPr>
                <w:ins w:id="524" w:author="Merrick, Riki | APHL" w:date="2022-07-28T09:15:00Z"/>
                <w:bCs/>
                <w:i/>
                <w:iCs/>
                <w:noProof/>
              </w:rPr>
            </w:pPr>
            <w:ins w:id="525" w:author="Merrick, Riki | APHL" w:date="2022-07-28T09:27:00Z">
              <w:r w:rsidRPr="00866BAB">
                <w:rPr>
                  <w:bCs/>
                  <w:i/>
                  <w:iCs/>
                  <w:noProof/>
                </w:rPr>
                <w:t>ADT/ACK - Change Alternate Visit ID (Event A51)</w:t>
              </w:r>
            </w:ins>
          </w:p>
        </w:tc>
        <w:tc>
          <w:tcPr>
            <w:tcW w:w="3089" w:type="dxa"/>
            <w:shd w:val="clear" w:color="auto" w:fill="D9D9D9"/>
          </w:tcPr>
          <w:p w14:paraId="3DD4BBC8" w14:textId="22AE459B" w:rsidR="00367E5D" w:rsidRDefault="00A55400" w:rsidP="00A51CFB">
            <w:pPr>
              <w:widowControl w:val="0"/>
              <w:autoSpaceDE w:val="0"/>
              <w:autoSpaceDN w:val="0"/>
              <w:adjustRightInd w:val="0"/>
              <w:spacing w:before="110"/>
              <w:rPr>
                <w:ins w:id="526" w:author="Merrick, Riki | APHL" w:date="2022-07-28T09:15:00Z"/>
                <w:color w:val="000080"/>
              </w:rPr>
            </w:pPr>
            <w:ins w:id="527"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534B1B0" w14:textId="32B2C8F3" w:rsidR="00367E5D" w:rsidRDefault="00D850B4" w:rsidP="00A51CFB">
            <w:pPr>
              <w:widowControl w:val="0"/>
              <w:autoSpaceDE w:val="0"/>
              <w:autoSpaceDN w:val="0"/>
              <w:adjustRightInd w:val="0"/>
              <w:spacing w:before="110"/>
              <w:rPr>
                <w:ins w:id="528" w:author="Merrick, Riki | APHL" w:date="2022-07-28T09:15:00Z"/>
              </w:rPr>
            </w:pPr>
            <w:ins w:id="529" w:author="Merrick, Riki | APHL" w:date="2022-08-02T12:36:00Z">
              <w:r>
                <w:t>SOGI</w:t>
              </w:r>
            </w:ins>
          </w:p>
        </w:tc>
        <w:tc>
          <w:tcPr>
            <w:tcW w:w="1172" w:type="dxa"/>
            <w:shd w:val="clear" w:color="auto" w:fill="D9D9D9"/>
          </w:tcPr>
          <w:p w14:paraId="71917218" w14:textId="28119BD5" w:rsidR="00367E5D" w:rsidRDefault="006F4827" w:rsidP="00A51CFB">
            <w:pPr>
              <w:widowControl w:val="0"/>
              <w:autoSpaceDE w:val="0"/>
              <w:autoSpaceDN w:val="0"/>
              <w:adjustRightInd w:val="0"/>
              <w:spacing w:before="110"/>
              <w:rPr>
                <w:ins w:id="530" w:author="Merrick, Riki | APHL" w:date="2022-07-28T09:15:00Z"/>
                <w:b/>
                <w:bCs/>
                <w:i/>
                <w:iCs/>
                <w:color w:val="000080"/>
              </w:rPr>
            </w:pPr>
            <w:ins w:id="531" w:author="Merrick, Riki | APHL" w:date="2022-07-28T09:38:00Z">
              <w:r>
                <w:rPr>
                  <w:b/>
                  <w:bCs/>
                  <w:i/>
                  <w:iCs/>
                  <w:color w:val="000080"/>
                </w:rPr>
                <w:t>Yes</w:t>
              </w:r>
            </w:ins>
          </w:p>
        </w:tc>
        <w:tc>
          <w:tcPr>
            <w:tcW w:w="713" w:type="dxa"/>
            <w:shd w:val="clear" w:color="auto" w:fill="D9D9D9"/>
          </w:tcPr>
          <w:p w14:paraId="73D2F5A8" w14:textId="77777777" w:rsidR="00367E5D" w:rsidRPr="0069575B" w:rsidRDefault="00367E5D" w:rsidP="00A51CFB">
            <w:pPr>
              <w:widowControl w:val="0"/>
              <w:autoSpaceDE w:val="0"/>
              <w:autoSpaceDN w:val="0"/>
              <w:adjustRightInd w:val="0"/>
              <w:spacing w:before="110"/>
              <w:rPr>
                <w:ins w:id="532" w:author="Merrick, Riki | APHL" w:date="2022-07-28T09:15:00Z"/>
                <w:b/>
                <w:bCs/>
                <w:i/>
                <w:iCs/>
                <w:color w:val="000080"/>
              </w:rPr>
            </w:pPr>
          </w:p>
        </w:tc>
      </w:tr>
      <w:tr w:rsidR="002970BB" w14:paraId="51B77ECF" w14:textId="77777777" w:rsidTr="00866BAB">
        <w:trPr>
          <w:trHeight w:val="530"/>
          <w:ins w:id="533" w:author="Merrick, Riki | APHL" w:date="2022-07-28T09:15:00Z"/>
        </w:trPr>
        <w:tc>
          <w:tcPr>
            <w:tcW w:w="927" w:type="dxa"/>
            <w:shd w:val="clear" w:color="auto" w:fill="D9D9D9"/>
          </w:tcPr>
          <w:p w14:paraId="1B149D58" w14:textId="438BCCE2" w:rsidR="00367E5D" w:rsidRDefault="00866BAB" w:rsidP="00A51CFB">
            <w:pPr>
              <w:widowControl w:val="0"/>
              <w:autoSpaceDE w:val="0"/>
              <w:autoSpaceDN w:val="0"/>
              <w:adjustRightInd w:val="0"/>
              <w:spacing w:before="110"/>
              <w:rPr>
                <w:ins w:id="534" w:author="Merrick, Riki | APHL" w:date="2022-07-28T09:15:00Z"/>
                <w:b/>
                <w:bCs/>
                <w:i/>
                <w:iCs/>
                <w:color w:val="000080"/>
              </w:rPr>
            </w:pPr>
            <w:ins w:id="535" w:author="Merrick, Riki | APHL" w:date="2022-07-28T09:27:00Z">
              <w:r w:rsidRPr="00866BAB">
                <w:rPr>
                  <w:b/>
                  <w:bCs/>
                  <w:i/>
                  <w:iCs/>
                  <w:color w:val="000080"/>
                </w:rPr>
                <w:t>3.3.52</w:t>
              </w:r>
            </w:ins>
          </w:p>
        </w:tc>
        <w:tc>
          <w:tcPr>
            <w:tcW w:w="2369" w:type="dxa"/>
            <w:shd w:val="clear" w:color="auto" w:fill="D9D9D9"/>
          </w:tcPr>
          <w:p w14:paraId="00E4EA0D" w14:textId="4A634192" w:rsidR="00367E5D" w:rsidRPr="00823AC3" w:rsidRDefault="00866BAB" w:rsidP="00A51CFB">
            <w:pPr>
              <w:widowControl w:val="0"/>
              <w:autoSpaceDE w:val="0"/>
              <w:autoSpaceDN w:val="0"/>
              <w:adjustRightInd w:val="0"/>
              <w:spacing w:before="110"/>
              <w:rPr>
                <w:ins w:id="536" w:author="Merrick, Riki | APHL" w:date="2022-07-28T09:15:00Z"/>
                <w:bCs/>
                <w:i/>
                <w:iCs/>
                <w:noProof/>
              </w:rPr>
            </w:pPr>
            <w:ins w:id="537" w:author="Merrick, Riki | APHL" w:date="2022-07-28T09:27:00Z">
              <w:r w:rsidRPr="00866BAB">
                <w:rPr>
                  <w:bCs/>
                  <w:i/>
                  <w:iCs/>
                  <w:noProof/>
                </w:rPr>
                <w:t>ADT/ACK- Cancel Leave of Absence for a Patient (Event A52)</w:t>
              </w:r>
            </w:ins>
          </w:p>
        </w:tc>
        <w:tc>
          <w:tcPr>
            <w:tcW w:w="3089" w:type="dxa"/>
            <w:shd w:val="clear" w:color="auto" w:fill="D9D9D9"/>
          </w:tcPr>
          <w:p w14:paraId="68F3A739" w14:textId="4306A461" w:rsidR="00367E5D" w:rsidRDefault="00A55400" w:rsidP="00A51CFB">
            <w:pPr>
              <w:widowControl w:val="0"/>
              <w:autoSpaceDE w:val="0"/>
              <w:autoSpaceDN w:val="0"/>
              <w:adjustRightInd w:val="0"/>
              <w:spacing w:before="110"/>
              <w:rPr>
                <w:ins w:id="538" w:author="Merrick, Riki | APHL" w:date="2022-07-28T09:15:00Z"/>
                <w:color w:val="000080"/>
              </w:rPr>
            </w:pPr>
            <w:ins w:id="539"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6631FE1" w14:textId="38F24FA1" w:rsidR="00367E5D" w:rsidRDefault="00D850B4" w:rsidP="00A51CFB">
            <w:pPr>
              <w:widowControl w:val="0"/>
              <w:autoSpaceDE w:val="0"/>
              <w:autoSpaceDN w:val="0"/>
              <w:adjustRightInd w:val="0"/>
              <w:spacing w:before="110"/>
              <w:rPr>
                <w:ins w:id="540" w:author="Merrick, Riki | APHL" w:date="2022-07-28T09:15:00Z"/>
              </w:rPr>
            </w:pPr>
            <w:ins w:id="541" w:author="Merrick, Riki | APHL" w:date="2022-08-02T12:36:00Z">
              <w:r>
                <w:t>SOGI</w:t>
              </w:r>
            </w:ins>
          </w:p>
        </w:tc>
        <w:tc>
          <w:tcPr>
            <w:tcW w:w="1172" w:type="dxa"/>
            <w:shd w:val="clear" w:color="auto" w:fill="D9D9D9"/>
          </w:tcPr>
          <w:p w14:paraId="03CAEECE" w14:textId="20AC29A2" w:rsidR="00367E5D" w:rsidRDefault="006F4827" w:rsidP="00A51CFB">
            <w:pPr>
              <w:widowControl w:val="0"/>
              <w:autoSpaceDE w:val="0"/>
              <w:autoSpaceDN w:val="0"/>
              <w:adjustRightInd w:val="0"/>
              <w:spacing w:before="110"/>
              <w:rPr>
                <w:ins w:id="542" w:author="Merrick, Riki | APHL" w:date="2022-07-28T09:15:00Z"/>
                <w:b/>
                <w:bCs/>
                <w:i/>
                <w:iCs/>
                <w:color w:val="000080"/>
              </w:rPr>
            </w:pPr>
            <w:ins w:id="543" w:author="Merrick, Riki | APHL" w:date="2022-07-28T09:38:00Z">
              <w:r>
                <w:rPr>
                  <w:b/>
                  <w:bCs/>
                  <w:i/>
                  <w:iCs/>
                  <w:color w:val="000080"/>
                </w:rPr>
                <w:t>Yes</w:t>
              </w:r>
            </w:ins>
          </w:p>
        </w:tc>
        <w:tc>
          <w:tcPr>
            <w:tcW w:w="713" w:type="dxa"/>
            <w:shd w:val="clear" w:color="auto" w:fill="D9D9D9"/>
          </w:tcPr>
          <w:p w14:paraId="1B38162D" w14:textId="77777777" w:rsidR="00367E5D" w:rsidRPr="0069575B" w:rsidRDefault="00367E5D" w:rsidP="00A51CFB">
            <w:pPr>
              <w:widowControl w:val="0"/>
              <w:autoSpaceDE w:val="0"/>
              <w:autoSpaceDN w:val="0"/>
              <w:adjustRightInd w:val="0"/>
              <w:spacing w:before="110"/>
              <w:rPr>
                <w:ins w:id="544" w:author="Merrick, Riki | APHL" w:date="2022-07-28T09:15:00Z"/>
                <w:b/>
                <w:bCs/>
                <w:i/>
                <w:iCs/>
                <w:color w:val="000080"/>
              </w:rPr>
            </w:pPr>
          </w:p>
        </w:tc>
      </w:tr>
      <w:tr w:rsidR="002970BB" w14:paraId="02434F15" w14:textId="77777777" w:rsidTr="00866BAB">
        <w:trPr>
          <w:trHeight w:val="530"/>
          <w:ins w:id="545" w:author="Merrick, Riki | APHL" w:date="2022-07-28T09:15:00Z"/>
        </w:trPr>
        <w:tc>
          <w:tcPr>
            <w:tcW w:w="927" w:type="dxa"/>
            <w:shd w:val="clear" w:color="auto" w:fill="D9D9D9"/>
          </w:tcPr>
          <w:p w14:paraId="0788A976" w14:textId="21430D56" w:rsidR="00367E5D" w:rsidRDefault="00866BAB" w:rsidP="00A51CFB">
            <w:pPr>
              <w:widowControl w:val="0"/>
              <w:autoSpaceDE w:val="0"/>
              <w:autoSpaceDN w:val="0"/>
              <w:adjustRightInd w:val="0"/>
              <w:spacing w:before="110"/>
              <w:rPr>
                <w:ins w:id="546" w:author="Merrick, Riki | APHL" w:date="2022-07-28T09:15:00Z"/>
                <w:b/>
                <w:bCs/>
                <w:i/>
                <w:iCs/>
                <w:color w:val="000080"/>
              </w:rPr>
            </w:pPr>
            <w:ins w:id="547" w:author="Merrick, Riki | APHL" w:date="2022-07-28T09:27:00Z">
              <w:r w:rsidRPr="00866BAB">
                <w:rPr>
                  <w:b/>
                  <w:bCs/>
                  <w:i/>
                  <w:iCs/>
                  <w:color w:val="000080"/>
                </w:rPr>
                <w:t>3.3.53</w:t>
              </w:r>
            </w:ins>
          </w:p>
        </w:tc>
        <w:tc>
          <w:tcPr>
            <w:tcW w:w="2369" w:type="dxa"/>
            <w:shd w:val="clear" w:color="auto" w:fill="D9D9D9"/>
          </w:tcPr>
          <w:p w14:paraId="20D9DAAD" w14:textId="3DFBAC1C" w:rsidR="00367E5D" w:rsidRPr="00823AC3" w:rsidRDefault="00866BAB" w:rsidP="00A51CFB">
            <w:pPr>
              <w:widowControl w:val="0"/>
              <w:autoSpaceDE w:val="0"/>
              <w:autoSpaceDN w:val="0"/>
              <w:adjustRightInd w:val="0"/>
              <w:spacing w:before="110"/>
              <w:rPr>
                <w:ins w:id="548" w:author="Merrick, Riki | APHL" w:date="2022-07-28T09:15:00Z"/>
                <w:bCs/>
                <w:i/>
                <w:iCs/>
                <w:noProof/>
              </w:rPr>
            </w:pPr>
            <w:ins w:id="549" w:author="Merrick, Riki | APHL" w:date="2022-07-28T09:28:00Z">
              <w:r w:rsidRPr="00866BAB">
                <w:rPr>
                  <w:bCs/>
                  <w:i/>
                  <w:iCs/>
                  <w:noProof/>
                </w:rPr>
                <w:t>ADT/ACK - Cancel Patient Returns from a Leave of Absence (Event A53)</w:t>
              </w:r>
            </w:ins>
          </w:p>
        </w:tc>
        <w:tc>
          <w:tcPr>
            <w:tcW w:w="3089" w:type="dxa"/>
            <w:shd w:val="clear" w:color="auto" w:fill="D9D9D9"/>
          </w:tcPr>
          <w:p w14:paraId="60A6EB46" w14:textId="2225B097" w:rsidR="00367E5D" w:rsidRDefault="00A55400" w:rsidP="00A51CFB">
            <w:pPr>
              <w:widowControl w:val="0"/>
              <w:autoSpaceDE w:val="0"/>
              <w:autoSpaceDN w:val="0"/>
              <w:adjustRightInd w:val="0"/>
              <w:spacing w:before="110"/>
              <w:rPr>
                <w:ins w:id="550" w:author="Merrick, Riki | APHL" w:date="2022-07-28T09:15:00Z"/>
                <w:color w:val="000080"/>
              </w:rPr>
            </w:pPr>
            <w:ins w:id="551"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E9CC0C1" w14:textId="3BF0A1BC" w:rsidR="00367E5D" w:rsidRDefault="00D850B4" w:rsidP="00A51CFB">
            <w:pPr>
              <w:widowControl w:val="0"/>
              <w:autoSpaceDE w:val="0"/>
              <w:autoSpaceDN w:val="0"/>
              <w:adjustRightInd w:val="0"/>
              <w:spacing w:before="110"/>
              <w:rPr>
                <w:ins w:id="552" w:author="Merrick, Riki | APHL" w:date="2022-07-28T09:15:00Z"/>
              </w:rPr>
            </w:pPr>
            <w:ins w:id="553" w:author="Merrick, Riki | APHL" w:date="2022-08-02T12:36:00Z">
              <w:r>
                <w:t>SOGI</w:t>
              </w:r>
            </w:ins>
          </w:p>
        </w:tc>
        <w:tc>
          <w:tcPr>
            <w:tcW w:w="1172" w:type="dxa"/>
            <w:shd w:val="clear" w:color="auto" w:fill="D9D9D9"/>
          </w:tcPr>
          <w:p w14:paraId="5E9BB4A2" w14:textId="48780505" w:rsidR="00367E5D" w:rsidRDefault="006F4827" w:rsidP="00A51CFB">
            <w:pPr>
              <w:widowControl w:val="0"/>
              <w:autoSpaceDE w:val="0"/>
              <w:autoSpaceDN w:val="0"/>
              <w:adjustRightInd w:val="0"/>
              <w:spacing w:before="110"/>
              <w:rPr>
                <w:ins w:id="554" w:author="Merrick, Riki | APHL" w:date="2022-07-28T09:15:00Z"/>
                <w:b/>
                <w:bCs/>
                <w:i/>
                <w:iCs/>
                <w:color w:val="000080"/>
              </w:rPr>
            </w:pPr>
            <w:ins w:id="555" w:author="Merrick, Riki | APHL" w:date="2022-07-28T09:38:00Z">
              <w:r>
                <w:rPr>
                  <w:b/>
                  <w:bCs/>
                  <w:i/>
                  <w:iCs/>
                  <w:color w:val="000080"/>
                </w:rPr>
                <w:t>Yes</w:t>
              </w:r>
            </w:ins>
          </w:p>
        </w:tc>
        <w:tc>
          <w:tcPr>
            <w:tcW w:w="713" w:type="dxa"/>
            <w:shd w:val="clear" w:color="auto" w:fill="D9D9D9"/>
          </w:tcPr>
          <w:p w14:paraId="166D82E5" w14:textId="77777777" w:rsidR="00367E5D" w:rsidRPr="0069575B" w:rsidRDefault="00367E5D" w:rsidP="00A51CFB">
            <w:pPr>
              <w:widowControl w:val="0"/>
              <w:autoSpaceDE w:val="0"/>
              <w:autoSpaceDN w:val="0"/>
              <w:adjustRightInd w:val="0"/>
              <w:spacing w:before="110"/>
              <w:rPr>
                <w:ins w:id="556" w:author="Merrick, Riki | APHL" w:date="2022-07-28T09:15:00Z"/>
                <w:b/>
                <w:bCs/>
                <w:i/>
                <w:iCs/>
                <w:color w:val="000080"/>
              </w:rPr>
            </w:pPr>
          </w:p>
        </w:tc>
      </w:tr>
      <w:tr w:rsidR="002970BB" w14:paraId="34D7B747" w14:textId="77777777" w:rsidTr="00866BAB">
        <w:trPr>
          <w:trHeight w:val="530"/>
          <w:ins w:id="557" w:author="Merrick, Riki | APHL" w:date="2022-07-28T09:15:00Z"/>
        </w:trPr>
        <w:tc>
          <w:tcPr>
            <w:tcW w:w="927" w:type="dxa"/>
            <w:shd w:val="clear" w:color="auto" w:fill="D9D9D9"/>
          </w:tcPr>
          <w:p w14:paraId="3317605C" w14:textId="690AFF98" w:rsidR="00367E5D" w:rsidRDefault="00866BAB" w:rsidP="00A51CFB">
            <w:pPr>
              <w:widowControl w:val="0"/>
              <w:autoSpaceDE w:val="0"/>
              <w:autoSpaceDN w:val="0"/>
              <w:adjustRightInd w:val="0"/>
              <w:spacing w:before="110"/>
              <w:rPr>
                <w:ins w:id="558" w:author="Merrick, Riki | APHL" w:date="2022-07-28T09:15:00Z"/>
                <w:b/>
                <w:bCs/>
                <w:i/>
                <w:iCs/>
                <w:color w:val="000080"/>
              </w:rPr>
            </w:pPr>
            <w:ins w:id="559" w:author="Merrick, Riki | APHL" w:date="2022-07-28T09:28:00Z">
              <w:r w:rsidRPr="00866BAB">
                <w:rPr>
                  <w:b/>
                  <w:bCs/>
                  <w:i/>
                  <w:iCs/>
                  <w:color w:val="000080"/>
                </w:rPr>
                <w:t>3.3.54</w:t>
              </w:r>
            </w:ins>
          </w:p>
        </w:tc>
        <w:tc>
          <w:tcPr>
            <w:tcW w:w="2369" w:type="dxa"/>
            <w:shd w:val="clear" w:color="auto" w:fill="D9D9D9"/>
          </w:tcPr>
          <w:p w14:paraId="22D874A7" w14:textId="34723656" w:rsidR="00367E5D" w:rsidRPr="00823AC3" w:rsidRDefault="00866BAB" w:rsidP="00A51CFB">
            <w:pPr>
              <w:widowControl w:val="0"/>
              <w:autoSpaceDE w:val="0"/>
              <w:autoSpaceDN w:val="0"/>
              <w:adjustRightInd w:val="0"/>
              <w:spacing w:before="110"/>
              <w:rPr>
                <w:ins w:id="560" w:author="Merrick, Riki | APHL" w:date="2022-07-28T09:15:00Z"/>
                <w:bCs/>
                <w:i/>
                <w:iCs/>
                <w:noProof/>
              </w:rPr>
            </w:pPr>
            <w:ins w:id="561" w:author="Merrick, Riki | APHL" w:date="2022-07-28T09:28:00Z">
              <w:r w:rsidRPr="00866BAB">
                <w:rPr>
                  <w:bCs/>
                  <w:i/>
                  <w:iCs/>
                  <w:noProof/>
                </w:rPr>
                <w:t>ADT/ACK - Change Attending Doctor (Event A54</w:t>
              </w:r>
              <w:r>
                <w:rPr>
                  <w:bCs/>
                  <w:i/>
                  <w:iCs/>
                  <w:noProof/>
                </w:rPr>
                <w:t>)</w:t>
              </w:r>
            </w:ins>
          </w:p>
        </w:tc>
        <w:tc>
          <w:tcPr>
            <w:tcW w:w="3089" w:type="dxa"/>
            <w:shd w:val="clear" w:color="auto" w:fill="D9D9D9"/>
          </w:tcPr>
          <w:p w14:paraId="64FFEC3A" w14:textId="2E8679ED" w:rsidR="00367E5D" w:rsidRDefault="00A55400" w:rsidP="00A51CFB">
            <w:pPr>
              <w:widowControl w:val="0"/>
              <w:autoSpaceDE w:val="0"/>
              <w:autoSpaceDN w:val="0"/>
              <w:adjustRightInd w:val="0"/>
              <w:spacing w:before="110"/>
              <w:rPr>
                <w:ins w:id="562" w:author="Merrick, Riki | APHL" w:date="2022-07-28T09:15:00Z"/>
                <w:color w:val="000080"/>
              </w:rPr>
            </w:pPr>
            <w:ins w:id="563"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9166ACD" w14:textId="7A47126D" w:rsidR="00367E5D" w:rsidRDefault="00D850B4" w:rsidP="00A51CFB">
            <w:pPr>
              <w:widowControl w:val="0"/>
              <w:autoSpaceDE w:val="0"/>
              <w:autoSpaceDN w:val="0"/>
              <w:adjustRightInd w:val="0"/>
              <w:spacing w:before="110"/>
              <w:rPr>
                <w:ins w:id="564" w:author="Merrick, Riki | APHL" w:date="2022-07-28T09:15:00Z"/>
              </w:rPr>
            </w:pPr>
            <w:ins w:id="565" w:author="Merrick, Riki | APHL" w:date="2022-08-02T12:36:00Z">
              <w:r>
                <w:t>SOGI</w:t>
              </w:r>
            </w:ins>
          </w:p>
        </w:tc>
        <w:tc>
          <w:tcPr>
            <w:tcW w:w="1172" w:type="dxa"/>
            <w:shd w:val="clear" w:color="auto" w:fill="D9D9D9"/>
          </w:tcPr>
          <w:p w14:paraId="7C0C0C5E" w14:textId="75DD0F52" w:rsidR="00367E5D" w:rsidRDefault="006F4827" w:rsidP="00A51CFB">
            <w:pPr>
              <w:widowControl w:val="0"/>
              <w:autoSpaceDE w:val="0"/>
              <w:autoSpaceDN w:val="0"/>
              <w:adjustRightInd w:val="0"/>
              <w:spacing w:before="110"/>
              <w:rPr>
                <w:ins w:id="566" w:author="Merrick, Riki | APHL" w:date="2022-07-28T09:15:00Z"/>
                <w:b/>
                <w:bCs/>
                <w:i/>
                <w:iCs/>
                <w:color w:val="000080"/>
              </w:rPr>
            </w:pPr>
            <w:ins w:id="567" w:author="Merrick, Riki | APHL" w:date="2022-07-28T09:38:00Z">
              <w:r>
                <w:rPr>
                  <w:b/>
                  <w:bCs/>
                  <w:i/>
                  <w:iCs/>
                  <w:color w:val="000080"/>
                </w:rPr>
                <w:t>Yes</w:t>
              </w:r>
            </w:ins>
          </w:p>
        </w:tc>
        <w:tc>
          <w:tcPr>
            <w:tcW w:w="713" w:type="dxa"/>
            <w:shd w:val="clear" w:color="auto" w:fill="D9D9D9"/>
          </w:tcPr>
          <w:p w14:paraId="75436071" w14:textId="77777777" w:rsidR="00367E5D" w:rsidRPr="0069575B" w:rsidRDefault="00367E5D" w:rsidP="00A51CFB">
            <w:pPr>
              <w:widowControl w:val="0"/>
              <w:autoSpaceDE w:val="0"/>
              <w:autoSpaceDN w:val="0"/>
              <w:adjustRightInd w:val="0"/>
              <w:spacing w:before="110"/>
              <w:rPr>
                <w:ins w:id="568" w:author="Merrick, Riki | APHL" w:date="2022-07-28T09:15:00Z"/>
                <w:b/>
                <w:bCs/>
                <w:i/>
                <w:iCs/>
                <w:color w:val="000080"/>
              </w:rPr>
            </w:pPr>
          </w:p>
        </w:tc>
      </w:tr>
      <w:tr w:rsidR="002970BB" w14:paraId="7998B55E" w14:textId="77777777" w:rsidTr="00866BAB">
        <w:trPr>
          <w:trHeight w:val="530"/>
          <w:ins w:id="569" w:author="Merrick, Riki | APHL" w:date="2022-07-28T09:15:00Z"/>
        </w:trPr>
        <w:tc>
          <w:tcPr>
            <w:tcW w:w="927" w:type="dxa"/>
            <w:shd w:val="clear" w:color="auto" w:fill="D9D9D9"/>
          </w:tcPr>
          <w:p w14:paraId="529EEBBE" w14:textId="51D5AE3C" w:rsidR="00367E5D" w:rsidRDefault="00866BAB" w:rsidP="00A51CFB">
            <w:pPr>
              <w:widowControl w:val="0"/>
              <w:autoSpaceDE w:val="0"/>
              <w:autoSpaceDN w:val="0"/>
              <w:adjustRightInd w:val="0"/>
              <w:spacing w:before="110"/>
              <w:rPr>
                <w:ins w:id="570" w:author="Merrick, Riki | APHL" w:date="2022-07-28T09:15:00Z"/>
                <w:b/>
                <w:bCs/>
                <w:i/>
                <w:iCs/>
                <w:color w:val="000080"/>
              </w:rPr>
            </w:pPr>
            <w:ins w:id="571" w:author="Merrick, Riki | APHL" w:date="2022-07-28T09:28:00Z">
              <w:r w:rsidRPr="00866BAB">
                <w:rPr>
                  <w:b/>
                  <w:bCs/>
                  <w:i/>
                  <w:iCs/>
                  <w:color w:val="000080"/>
                </w:rPr>
                <w:t>3.3.55</w:t>
              </w:r>
            </w:ins>
          </w:p>
        </w:tc>
        <w:tc>
          <w:tcPr>
            <w:tcW w:w="2369" w:type="dxa"/>
            <w:shd w:val="clear" w:color="auto" w:fill="D9D9D9"/>
          </w:tcPr>
          <w:p w14:paraId="35C6C6C5" w14:textId="4C9F7CEF" w:rsidR="00367E5D" w:rsidRPr="00823AC3" w:rsidRDefault="00866BAB" w:rsidP="00A51CFB">
            <w:pPr>
              <w:widowControl w:val="0"/>
              <w:autoSpaceDE w:val="0"/>
              <w:autoSpaceDN w:val="0"/>
              <w:adjustRightInd w:val="0"/>
              <w:spacing w:before="110"/>
              <w:rPr>
                <w:ins w:id="572" w:author="Merrick, Riki | APHL" w:date="2022-07-28T09:15:00Z"/>
                <w:bCs/>
                <w:i/>
                <w:iCs/>
                <w:noProof/>
              </w:rPr>
            </w:pPr>
            <w:ins w:id="573" w:author="Merrick, Riki | APHL" w:date="2022-07-28T09:29:00Z">
              <w:r w:rsidRPr="00866BAB">
                <w:rPr>
                  <w:bCs/>
                  <w:i/>
                  <w:iCs/>
                  <w:noProof/>
                </w:rPr>
                <w:t>ADT/ACK - Cancel Change Attending Doctor (Event A55)</w:t>
              </w:r>
            </w:ins>
          </w:p>
        </w:tc>
        <w:tc>
          <w:tcPr>
            <w:tcW w:w="3089" w:type="dxa"/>
            <w:shd w:val="clear" w:color="auto" w:fill="D9D9D9"/>
          </w:tcPr>
          <w:p w14:paraId="25C438E1" w14:textId="497A6617" w:rsidR="00367E5D" w:rsidRDefault="00A55400" w:rsidP="00A51CFB">
            <w:pPr>
              <w:widowControl w:val="0"/>
              <w:autoSpaceDE w:val="0"/>
              <w:autoSpaceDN w:val="0"/>
              <w:adjustRightInd w:val="0"/>
              <w:spacing w:before="110"/>
              <w:rPr>
                <w:ins w:id="574" w:author="Merrick, Riki | APHL" w:date="2022-07-28T09:15:00Z"/>
                <w:color w:val="000080"/>
              </w:rPr>
            </w:pPr>
            <w:ins w:id="575"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3C6C3E3" w14:textId="2CDCDB9F" w:rsidR="00367E5D" w:rsidRDefault="00D850B4" w:rsidP="00A51CFB">
            <w:pPr>
              <w:widowControl w:val="0"/>
              <w:autoSpaceDE w:val="0"/>
              <w:autoSpaceDN w:val="0"/>
              <w:adjustRightInd w:val="0"/>
              <w:spacing w:before="110"/>
              <w:rPr>
                <w:ins w:id="576" w:author="Merrick, Riki | APHL" w:date="2022-07-28T09:15:00Z"/>
              </w:rPr>
            </w:pPr>
            <w:ins w:id="577" w:author="Merrick, Riki | APHL" w:date="2022-08-02T12:36:00Z">
              <w:r>
                <w:t>SOGI</w:t>
              </w:r>
            </w:ins>
          </w:p>
        </w:tc>
        <w:tc>
          <w:tcPr>
            <w:tcW w:w="1172" w:type="dxa"/>
            <w:shd w:val="clear" w:color="auto" w:fill="D9D9D9"/>
          </w:tcPr>
          <w:p w14:paraId="2B55C57D" w14:textId="2B708398" w:rsidR="00367E5D" w:rsidRDefault="006F4827" w:rsidP="00A51CFB">
            <w:pPr>
              <w:widowControl w:val="0"/>
              <w:autoSpaceDE w:val="0"/>
              <w:autoSpaceDN w:val="0"/>
              <w:adjustRightInd w:val="0"/>
              <w:spacing w:before="110"/>
              <w:rPr>
                <w:ins w:id="578" w:author="Merrick, Riki | APHL" w:date="2022-07-28T09:15:00Z"/>
                <w:b/>
                <w:bCs/>
                <w:i/>
                <w:iCs/>
                <w:color w:val="000080"/>
              </w:rPr>
            </w:pPr>
            <w:ins w:id="579" w:author="Merrick, Riki | APHL" w:date="2022-07-28T09:38:00Z">
              <w:r>
                <w:rPr>
                  <w:b/>
                  <w:bCs/>
                  <w:i/>
                  <w:iCs/>
                  <w:color w:val="000080"/>
                </w:rPr>
                <w:t>Yes</w:t>
              </w:r>
            </w:ins>
          </w:p>
        </w:tc>
        <w:tc>
          <w:tcPr>
            <w:tcW w:w="713" w:type="dxa"/>
            <w:shd w:val="clear" w:color="auto" w:fill="D9D9D9"/>
          </w:tcPr>
          <w:p w14:paraId="14862727" w14:textId="77777777" w:rsidR="00367E5D" w:rsidRPr="0069575B" w:rsidRDefault="00367E5D" w:rsidP="00A51CFB">
            <w:pPr>
              <w:widowControl w:val="0"/>
              <w:autoSpaceDE w:val="0"/>
              <w:autoSpaceDN w:val="0"/>
              <w:adjustRightInd w:val="0"/>
              <w:spacing w:before="110"/>
              <w:rPr>
                <w:ins w:id="580" w:author="Merrick, Riki | APHL" w:date="2022-07-28T09:15:00Z"/>
                <w:b/>
                <w:bCs/>
                <w:i/>
                <w:iCs/>
                <w:color w:val="000080"/>
              </w:rPr>
            </w:pPr>
          </w:p>
        </w:tc>
      </w:tr>
      <w:tr w:rsidR="002970BB" w14:paraId="1E8ED8A4" w14:textId="77777777" w:rsidTr="00866BAB">
        <w:trPr>
          <w:trHeight w:val="530"/>
          <w:ins w:id="581" w:author="Merrick, Riki | APHL" w:date="2022-07-28T09:28:00Z"/>
        </w:trPr>
        <w:tc>
          <w:tcPr>
            <w:tcW w:w="927" w:type="dxa"/>
            <w:shd w:val="clear" w:color="auto" w:fill="D9D9D9"/>
          </w:tcPr>
          <w:p w14:paraId="60FC3F4D" w14:textId="5812FEC3" w:rsidR="00866BAB" w:rsidRDefault="00866BAB" w:rsidP="00A51CFB">
            <w:pPr>
              <w:widowControl w:val="0"/>
              <w:autoSpaceDE w:val="0"/>
              <w:autoSpaceDN w:val="0"/>
              <w:adjustRightInd w:val="0"/>
              <w:spacing w:before="110"/>
              <w:rPr>
                <w:ins w:id="582" w:author="Merrick, Riki | APHL" w:date="2022-07-28T09:28:00Z"/>
                <w:b/>
                <w:bCs/>
                <w:i/>
                <w:iCs/>
                <w:color w:val="000080"/>
              </w:rPr>
            </w:pPr>
            <w:ins w:id="583" w:author="Merrick, Riki | APHL" w:date="2022-07-28T09:29:00Z">
              <w:r w:rsidRPr="00866BAB">
                <w:rPr>
                  <w:b/>
                  <w:bCs/>
                  <w:i/>
                  <w:iCs/>
                  <w:color w:val="000080"/>
                </w:rPr>
                <w:t>3.3.56</w:t>
              </w:r>
            </w:ins>
          </w:p>
        </w:tc>
        <w:tc>
          <w:tcPr>
            <w:tcW w:w="2369" w:type="dxa"/>
            <w:shd w:val="clear" w:color="auto" w:fill="D9D9D9"/>
          </w:tcPr>
          <w:p w14:paraId="4815513A" w14:textId="161138A2" w:rsidR="00866BAB" w:rsidRPr="00823AC3" w:rsidRDefault="00866BAB" w:rsidP="00A51CFB">
            <w:pPr>
              <w:widowControl w:val="0"/>
              <w:autoSpaceDE w:val="0"/>
              <w:autoSpaceDN w:val="0"/>
              <w:adjustRightInd w:val="0"/>
              <w:spacing w:before="110"/>
              <w:rPr>
                <w:ins w:id="584" w:author="Merrick, Riki | APHL" w:date="2022-07-28T09:28:00Z"/>
                <w:bCs/>
                <w:i/>
                <w:iCs/>
                <w:noProof/>
              </w:rPr>
            </w:pPr>
            <w:ins w:id="585" w:author="Merrick, Riki | APHL" w:date="2022-07-28T09:29:00Z">
              <w:r w:rsidRPr="00866BAB">
                <w:rPr>
                  <w:bCs/>
                  <w:i/>
                  <w:iCs/>
                  <w:noProof/>
                </w:rPr>
                <w:t>QBP/RSP - Get Person Demographics (QBP) and Response (RSP) (Events Q21 and K21)</w:t>
              </w:r>
            </w:ins>
          </w:p>
        </w:tc>
        <w:tc>
          <w:tcPr>
            <w:tcW w:w="3089" w:type="dxa"/>
            <w:shd w:val="clear" w:color="auto" w:fill="D9D9D9"/>
          </w:tcPr>
          <w:p w14:paraId="74D9F941" w14:textId="5CB8F3FF" w:rsidR="00866BAB" w:rsidRDefault="00A55400" w:rsidP="00A51CFB">
            <w:pPr>
              <w:widowControl w:val="0"/>
              <w:autoSpaceDE w:val="0"/>
              <w:autoSpaceDN w:val="0"/>
              <w:adjustRightInd w:val="0"/>
              <w:spacing w:before="110"/>
              <w:rPr>
                <w:ins w:id="586" w:author="Merrick, Riki | APHL" w:date="2022-07-28T09:28:00Z"/>
                <w:color w:val="000080"/>
              </w:rPr>
            </w:pPr>
            <w:ins w:id="587" w:author="Merrick, Riki | APHL" w:date="2022-07-28T10:28:00Z">
              <w:r w:rsidRPr="0080333F">
                <w:rPr>
                  <w:color w:val="000080"/>
                </w:rPr>
                <w:t>Added Gender Harmony segments (GSP, GSR and GSC) to the message structure for Patient</w:t>
              </w:r>
              <w:r>
                <w:rPr>
                  <w:color w:val="000080"/>
                </w:rPr>
                <w:t xml:space="preserve"> to the RSP</w:t>
              </w:r>
            </w:ins>
            <w:ins w:id="588" w:author="Merrick, Riki | APHL" w:date="2022-07-28T10:29:00Z">
              <w:r>
                <w:rPr>
                  <w:color w:val="000080"/>
                </w:rPr>
                <w:t xml:space="preserve"> message structures</w:t>
              </w:r>
            </w:ins>
          </w:p>
        </w:tc>
        <w:tc>
          <w:tcPr>
            <w:tcW w:w="1080" w:type="dxa"/>
            <w:shd w:val="clear" w:color="auto" w:fill="D9D9D9"/>
          </w:tcPr>
          <w:p w14:paraId="693C34FC" w14:textId="03FFA5B1" w:rsidR="00866BAB" w:rsidRDefault="00D850B4" w:rsidP="00A51CFB">
            <w:pPr>
              <w:widowControl w:val="0"/>
              <w:autoSpaceDE w:val="0"/>
              <w:autoSpaceDN w:val="0"/>
              <w:adjustRightInd w:val="0"/>
              <w:spacing w:before="110"/>
              <w:rPr>
                <w:ins w:id="589" w:author="Merrick, Riki | APHL" w:date="2022-07-28T09:28:00Z"/>
              </w:rPr>
            </w:pPr>
            <w:ins w:id="590" w:author="Merrick, Riki | APHL" w:date="2022-08-02T12:36:00Z">
              <w:r>
                <w:t>SOGI</w:t>
              </w:r>
            </w:ins>
          </w:p>
        </w:tc>
        <w:tc>
          <w:tcPr>
            <w:tcW w:w="1172" w:type="dxa"/>
            <w:shd w:val="clear" w:color="auto" w:fill="D9D9D9"/>
          </w:tcPr>
          <w:p w14:paraId="45C9A9D9" w14:textId="6AA045A7" w:rsidR="00866BAB" w:rsidRDefault="006F4827" w:rsidP="00A51CFB">
            <w:pPr>
              <w:widowControl w:val="0"/>
              <w:autoSpaceDE w:val="0"/>
              <w:autoSpaceDN w:val="0"/>
              <w:adjustRightInd w:val="0"/>
              <w:spacing w:before="110"/>
              <w:rPr>
                <w:ins w:id="591" w:author="Merrick, Riki | APHL" w:date="2022-07-28T09:28:00Z"/>
                <w:b/>
                <w:bCs/>
                <w:i/>
                <w:iCs/>
                <w:color w:val="000080"/>
              </w:rPr>
            </w:pPr>
            <w:ins w:id="592" w:author="Merrick, Riki | APHL" w:date="2022-07-28T09:38:00Z">
              <w:r>
                <w:rPr>
                  <w:b/>
                  <w:bCs/>
                  <w:i/>
                  <w:iCs/>
                  <w:color w:val="000080"/>
                </w:rPr>
                <w:t>Yes</w:t>
              </w:r>
            </w:ins>
          </w:p>
        </w:tc>
        <w:tc>
          <w:tcPr>
            <w:tcW w:w="713" w:type="dxa"/>
            <w:shd w:val="clear" w:color="auto" w:fill="D9D9D9"/>
          </w:tcPr>
          <w:p w14:paraId="6485BECC" w14:textId="77777777" w:rsidR="00866BAB" w:rsidRPr="0069575B" w:rsidRDefault="00866BAB" w:rsidP="00A51CFB">
            <w:pPr>
              <w:widowControl w:val="0"/>
              <w:autoSpaceDE w:val="0"/>
              <w:autoSpaceDN w:val="0"/>
              <w:adjustRightInd w:val="0"/>
              <w:spacing w:before="110"/>
              <w:rPr>
                <w:ins w:id="593" w:author="Merrick, Riki | APHL" w:date="2022-07-28T09:28:00Z"/>
                <w:b/>
                <w:bCs/>
                <w:i/>
                <w:iCs/>
                <w:color w:val="000080"/>
              </w:rPr>
            </w:pPr>
          </w:p>
        </w:tc>
      </w:tr>
      <w:tr w:rsidR="002970BB" w14:paraId="051CDAA8" w14:textId="77777777" w:rsidTr="00866BAB">
        <w:trPr>
          <w:trHeight w:val="530"/>
          <w:ins w:id="594" w:author="Merrick, Riki | APHL" w:date="2022-07-28T09:28:00Z"/>
        </w:trPr>
        <w:tc>
          <w:tcPr>
            <w:tcW w:w="927" w:type="dxa"/>
            <w:shd w:val="clear" w:color="auto" w:fill="D9D9D9"/>
          </w:tcPr>
          <w:p w14:paraId="5DC44807" w14:textId="1E3485BB" w:rsidR="00866BAB" w:rsidRDefault="00866BAB" w:rsidP="00A51CFB">
            <w:pPr>
              <w:widowControl w:val="0"/>
              <w:autoSpaceDE w:val="0"/>
              <w:autoSpaceDN w:val="0"/>
              <w:adjustRightInd w:val="0"/>
              <w:spacing w:before="110"/>
              <w:rPr>
                <w:ins w:id="595" w:author="Merrick, Riki | APHL" w:date="2022-07-28T09:28:00Z"/>
                <w:b/>
                <w:bCs/>
                <w:i/>
                <w:iCs/>
                <w:color w:val="000080"/>
              </w:rPr>
            </w:pPr>
            <w:ins w:id="596" w:author="Merrick, Riki | APHL" w:date="2022-07-28T09:29:00Z">
              <w:r w:rsidRPr="00866BAB">
                <w:rPr>
                  <w:b/>
                  <w:bCs/>
                  <w:i/>
                  <w:iCs/>
                  <w:color w:val="000080"/>
                </w:rPr>
                <w:t>3.3.57</w:t>
              </w:r>
            </w:ins>
          </w:p>
        </w:tc>
        <w:tc>
          <w:tcPr>
            <w:tcW w:w="2369" w:type="dxa"/>
            <w:shd w:val="clear" w:color="auto" w:fill="D9D9D9"/>
          </w:tcPr>
          <w:p w14:paraId="4E0C10C7" w14:textId="5CD30E81" w:rsidR="00866BAB" w:rsidRPr="00823AC3" w:rsidRDefault="00866BAB" w:rsidP="00A51CFB">
            <w:pPr>
              <w:widowControl w:val="0"/>
              <w:autoSpaceDE w:val="0"/>
              <w:autoSpaceDN w:val="0"/>
              <w:adjustRightInd w:val="0"/>
              <w:spacing w:before="110"/>
              <w:rPr>
                <w:ins w:id="597" w:author="Merrick, Riki | APHL" w:date="2022-07-28T09:28:00Z"/>
                <w:bCs/>
                <w:i/>
                <w:iCs/>
                <w:noProof/>
              </w:rPr>
            </w:pPr>
            <w:ins w:id="598" w:author="Merrick, Riki | APHL" w:date="2022-07-28T09:29:00Z">
              <w:r w:rsidRPr="00866BAB">
                <w:rPr>
                  <w:bCs/>
                  <w:i/>
                  <w:iCs/>
                  <w:noProof/>
                </w:rPr>
                <w:t>QBP/RSP - Find Candidates (QBP) and Response (RSP) (Events Q22 and K22)</w:t>
              </w:r>
            </w:ins>
          </w:p>
        </w:tc>
        <w:tc>
          <w:tcPr>
            <w:tcW w:w="3089" w:type="dxa"/>
            <w:shd w:val="clear" w:color="auto" w:fill="D9D9D9"/>
          </w:tcPr>
          <w:p w14:paraId="3FEC9323" w14:textId="564FBDBB" w:rsidR="00866BAB" w:rsidRDefault="00A55400" w:rsidP="00A51CFB">
            <w:pPr>
              <w:widowControl w:val="0"/>
              <w:autoSpaceDE w:val="0"/>
              <w:autoSpaceDN w:val="0"/>
              <w:adjustRightInd w:val="0"/>
              <w:spacing w:before="110"/>
              <w:rPr>
                <w:ins w:id="599" w:author="Merrick, Riki | APHL" w:date="2022-07-28T09:28:00Z"/>
                <w:color w:val="000080"/>
              </w:rPr>
            </w:pPr>
            <w:ins w:id="600" w:author="Merrick, Riki | APHL" w:date="2022-07-28T10:29:00Z">
              <w:r w:rsidRPr="0080333F">
                <w:rPr>
                  <w:color w:val="000080"/>
                </w:rPr>
                <w:t>Added Gender Harmony segments (GSP, GSR and GSC) to the message structure for Patient</w:t>
              </w:r>
              <w:r>
                <w:rPr>
                  <w:color w:val="000080"/>
                </w:rPr>
                <w:t xml:space="preserve"> </w:t>
              </w:r>
            </w:ins>
            <w:ins w:id="601" w:author="Merrick, Riki | APHL" w:date="2022-07-28T10:33:00Z">
              <w:r w:rsidR="00E4464A">
                <w:rPr>
                  <w:color w:val="000080"/>
                </w:rPr>
                <w:t xml:space="preserve">and Next of Kin </w:t>
              </w:r>
            </w:ins>
            <w:ins w:id="602" w:author="Merrick, Riki | APHL" w:date="2022-07-28T10:29:00Z">
              <w:r>
                <w:rPr>
                  <w:color w:val="000080"/>
                </w:rPr>
                <w:t>to the RSP message structures</w:t>
              </w:r>
            </w:ins>
          </w:p>
        </w:tc>
        <w:tc>
          <w:tcPr>
            <w:tcW w:w="1080" w:type="dxa"/>
            <w:shd w:val="clear" w:color="auto" w:fill="D9D9D9"/>
          </w:tcPr>
          <w:p w14:paraId="71D56E51" w14:textId="3ED527D7" w:rsidR="00866BAB" w:rsidRDefault="00D850B4" w:rsidP="00A51CFB">
            <w:pPr>
              <w:widowControl w:val="0"/>
              <w:autoSpaceDE w:val="0"/>
              <w:autoSpaceDN w:val="0"/>
              <w:adjustRightInd w:val="0"/>
              <w:spacing w:before="110"/>
              <w:rPr>
                <w:ins w:id="603" w:author="Merrick, Riki | APHL" w:date="2022-07-28T09:28:00Z"/>
              </w:rPr>
            </w:pPr>
            <w:ins w:id="604" w:author="Merrick, Riki | APHL" w:date="2022-08-02T12:37:00Z">
              <w:r>
                <w:t>SOGI</w:t>
              </w:r>
            </w:ins>
          </w:p>
        </w:tc>
        <w:tc>
          <w:tcPr>
            <w:tcW w:w="1172" w:type="dxa"/>
            <w:shd w:val="clear" w:color="auto" w:fill="D9D9D9"/>
          </w:tcPr>
          <w:p w14:paraId="23F61A01" w14:textId="26D5962C" w:rsidR="00866BAB" w:rsidRDefault="006F4827" w:rsidP="00A51CFB">
            <w:pPr>
              <w:widowControl w:val="0"/>
              <w:autoSpaceDE w:val="0"/>
              <w:autoSpaceDN w:val="0"/>
              <w:adjustRightInd w:val="0"/>
              <w:spacing w:before="110"/>
              <w:rPr>
                <w:ins w:id="605" w:author="Merrick, Riki | APHL" w:date="2022-07-28T09:28:00Z"/>
                <w:b/>
                <w:bCs/>
                <w:i/>
                <w:iCs/>
                <w:color w:val="000080"/>
              </w:rPr>
            </w:pPr>
            <w:ins w:id="606" w:author="Merrick, Riki | APHL" w:date="2022-07-28T09:38:00Z">
              <w:r>
                <w:rPr>
                  <w:b/>
                  <w:bCs/>
                  <w:i/>
                  <w:iCs/>
                  <w:color w:val="000080"/>
                </w:rPr>
                <w:t>Yes</w:t>
              </w:r>
            </w:ins>
          </w:p>
        </w:tc>
        <w:tc>
          <w:tcPr>
            <w:tcW w:w="713" w:type="dxa"/>
            <w:shd w:val="clear" w:color="auto" w:fill="D9D9D9"/>
          </w:tcPr>
          <w:p w14:paraId="33506684" w14:textId="77777777" w:rsidR="00866BAB" w:rsidRPr="0069575B" w:rsidRDefault="00866BAB" w:rsidP="00A51CFB">
            <w:pPr>
              <w:widowControl w:val="0"/>
              <w:autoSpaceDE w:val="0"/>
              <w:autoSpaceDN w:val="0"/>
              <w:adjustRightInd w:val="0"/>
              <w:spacing w:before="110"/>
              <w:rPr>
                <w:ins w:id="607" w:author="Merrick, Riki | APHL" w:date="2022-07-28T09:28:00Z"/>
                <w:b/>
                <w:bCs/>
                <w:i/>
                <w:iCs/>
                <w:color w:val="000080"/>
              </w:rPr>
            </w:pPr>
          </w:p>
        </w:tc>
      </w:tr>
      <w:tr w:rsidR="002970BB" w14:paraId="06539266" w14:textId="77777777" w:rsidTr="00866BAB">
        <w:trPr>
          <w:trHeight w:val="530"/>
          <w:ins w:id="608" w:author="Merrick, Riki | APHL" w:date="2022-07-28T09:15:00Z"/>
        </w:trPr>
        <w:tc>
          <w:tcPr>
            <w:tcW w:w="927" w:type="dxa"/>
            <w:shd w:val="clear" w:color="auto" w:fill="D9D9D9"/>
          </w:tcPr>
          <w:p w14:paraId="7272CBCF" w14:textId="591D47F7" w:rsidR="00367E5D" w:rsidRDefault="00866BAB" w:rsidP="00A51CFB">
            <w:pPr>
              <w:widowControl w:val="0"/>
              <w:autoSpaceDE w:val="0"/>
              <w:autoSpaceDN w:val="0"/>
              <w:adjustRightInd w:val="0"/>
              <w:spacing w:before="110"/>
              <w:rPr>
                <w:ins w:id="609" w:author="Merrick, Riki | APHL" w:date="2022-07-28T09:15:00Z"/>
                <w:b/>
                <w:bCs/>
                <w:i/>
                <w:iCs/>
                <w:color w:val="000080"/>
              </w:rPr>
            </w:pPr>
            <w:ins w:id="610" w:author="Merrick, Riki | APHL" w:date="2022-07-28T09:29:00Z">
              <w:r w:rsidRPr="00866BAB">
                <w:rPr>
                  <w:b/>
                  <w:bCs/>
                  <w:i/>
                  <w:iCs/>
                  <w:color w:val="000080"/>
                </w:rPr>
                <w:t>3.3.60</w:t>
              </w:r>
            </w:ins>
          </w:p>
        </w:tc>
        <w:tc>
          <w:tcPr>
            <w:tcW w:w="2369" w:type="dxa"/>
            <w:shd w:val="clear" w:color="auto" w:fill="D9D9D9"/>
          </w:tcPr>
          <w:p w14:paraId="3901BD5C" w14:textId="05CD50DD" w:rsidR="00367E5D" w:rsidRPr="00823AC3" w:rsidRDefault="00866BAB" w:rsidP="00A51CFB">
            <w:pPr>
              <w:widowControl w:val="0"/>
              <w:autoSpaceDE w:val="0"/>
              <w:autoSpaceDN w:val="0"/>
              <w:adjustRightInd w:val="0"/>
              <w:spacing w:before="110"/>
              <w:rPr>
                <w:ins w:id="611" w:author="Merrick, Riki | APHL" w:date="2022-07-28T09:15:00Z"/>
                <w:bCs/>
                <w:i/>
                <w:iCs/>
                <w:noProof/>
              </w:rPr>
            </w:pPr>
            <w:ins w:id="612" w:author="Merrick, Riki | APHL" w:date="2022-07-28T09:30:00Z">
              <w:r w:rsidRPr="00866BAB">
                <w:rPr>
                  <w:bCs/>
                  <w:i/>
                  <w:iCs/>
                  <w:noProof/>
                </w:rPr>
                <w:t>ADT/ACK - Update Adverse Reaction Information (Event A60)</w:t>
              </w:r>
            </w:ins>
          </w:p>
        </w:tc>
        <w:tc>
          <w:tcPr>
            <w:tcW w:w="3089" w:type="dxa"/>
            <w:shd w:val="clear" w:color="auto" w:fill="D9D9D9"/>
          </w:tcPr>
          <w:p w14:paraId="12CA4153" w14:textId="0A95F878" w:rsidR="00367E5D" w:rsidRDefault="00592CCE" w:rsidP="00A51CFB">
            <w:pPr>
              <w:widowControl w:val="0"/>
              <w:autoSpaceDE w:val="0"/>
              <w:autoSpaceDN w:val="0"/>
              <w:adjustRightInd w:val="0"/>
              <w:spacing w:before="110"/>
              <w:rPr>
                <w:ins w:id="613" w:author="Merrick, Riki | APHL" w:date="2022-07-28T09:15:00Z"/>
                <w:color w:val="000080"/>
              </w:rPr>
            </w:pPr>
            <w:ins w:id="614"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438CAE4" w14:textId="70C6569C" w:rsidR="00367E5D" w:rsidRDefault="00D850B4" w:rsidP="00A51CFB">
            <w:pPr>
              <w:widowControl w:val="0"/>
              <w:autoSpaceDE w:val="0"/>
              <w:autoSpaceDN w:val="0"/>
              <w:adjustRightInd w:val="0"/>
              <w:spacing w:before="110"/>
              <w:rPr>
                <w:ins w:id="615" w:author="Merrick, Riki | APHL" w:date="2022-07-28T09:15:00Z"/>
              </w:rPr>
            </w:pPr>
            <w:ins w:id="616" w:author="Merrick, Riki | APHL" w:date="2022-08-02T12:37:00Z">
              <w:r>
                <w:t>SOGI</w:t>
              </w:r>
            </w:ins>
          </w:p>
        </w:tc>
        <w:tc>
          <w:tcPr>
            <w:tcW w:w="1172" w:type="dxa"/>
            <w:shd w:val="clear" w:color="auto" w:fill="D9D9D9"/>
          </w:tcPr>
          <w:p w14:paraId="41CC8071" w14:textId="48BC9055" w:rsidR="00367E5D" w:rsidRDefault="006F4827" w:rsidP="00A51CFB">
            <w:pPr>
              <w:widowControl w:val="0"/>
              <w:autoSpaceDE w:val="0"/>
              <w:autoSpaceDN w:val="0"/>
              <w:adjustRightInd w:val="0"/>
              <w:spacing w:before="110"/>
              <w:rPr>
                <w:ins w:id="617" w:author="Merrick, Riki | APHL" w:date="2022-07-28T09:15:00Z"/>
                <w:b/>
                <w:bCs/>
                <w:i/>
                <w:iCs/>
                <w:color w:val="000080"/>
              </w:rPr>
            </w:pPr>
            <w:ins w:id="618" w:author="Merrick, Riki | APHL" w:date="2022-07-28T09:38:00Z">
              <w:r>
                <w:rPr>
                  <w:b/>
                  <w:bCs/>
                  <w:i/>
                  <w:iCs/>
                  <w:color w:val="000080"/>
                </w:rPr>
                <w:t>Yes</w:t>
              </w:r>
            </w:ins>
          </w:p>
        </w:tc>
        <w:tc>
          <w:tcPr>
            <w:tcW w:w="713" w:type="dxa"/>
            <w:shd w:val="clear" w:color="auto" w:fill="D9D9D9"/>
          </w:tcPr>
          <w:p w14:paraId="5D685361" w14:textId="77777777" w:rsidR="00367E5D" w:rsidRPr="0069575B" w:rsidRDefault="00367E5D" w:rsidP="00A51CFB">
            <w:pPr>
              <w:widowControl w:val="0"/>
              <w:autoSpaceDE w:val="0"/>
              <w:autoSpaceDN w:val="0"/>
              <w:adjustRightInd w:val="0"/>
              <w:spacing w:before="110"/>
              <w:rPr>
                <w:ins w:id="619" w:author="Merrick, Riki | APHL" w:date="2022-07-28T09:15:00Z"/>
                <w:b/>
                <w:bCs/>
                <w:i/>
                <w:iCs/>
                <w:color w:val="000080"/>
              </w:rPr>
            </w:pPr>
          </w:p>
        </w:tc>
      </w:tr>
      <w:tr w:rsidR="002970BB" w14:paraId="7F6F16AC" w14:textId="77777777" w:rsidTr="00866BAB">
        <w:trPr>
          <w:trHeight w:val="530"/>
          <w:ins w:id="620" w:author="Merrick, Riki | APHL" w:date="2022-07-28T09:28:00Z"/>
        </w:trPr>
        <w:tc>
          <w:tcPr>
            <w:tcW w:w="927" w:type="dxa"/>
            <w:shd w:val="clear" w:color="auto" w:fill="D9D9D9"/>
          </w:tcPr>
          <w:p w14:paraId="02DB0B97" w14:textId="1D358627" w:rsidR="00866BAB" w:rsidRDefault="00866BAB" w:rsidP="00A51CFB">
            <w:pPr>
              <w:widowControl w:val="0"/>
              <w:autoSpaceDE w:val="0"/>
              <w:autoSpaceDN w:val="0"/>
              <w:adjustRightInd w:val="0"/>
              <w:spacing w:before="110"/>
              <w:rPr>
                <w:ins w:id="621" w:author="Merrick, Riki | APHL" w:date="2022-07-28T09:28:00Z"/>
                <w:b/>
                <w:bCs/>
                <w:i/>
                <w:iCs/>
                <w:color w:val="000080"/>
              </w:rPr>
            </w:pPr>
            <w:ins w:id="622" w:author="Merrick, Riki | APHL" w:date="2022-07-28T09:30:00Z">
              <w:r w:rsidRPr="00866BAB">
                <w:rPr>
                  <w:b/>
                  <w:bCs/>
                  <w:i/>
                  <w:iCs/>
                  <w:color w:val="000080"/>
                </w:rPr>
                <w:t>3.3.61</w:t>
              </w:r>
            </w:ins>
          </w:p>
        </w:tc>
        <w:tc>
          <w:tcPr>
            <w:tcW w:w="2369" w:type="dxa"/>
            <w:shd w:val="clear" w:color="auto" w:fill="D9D9D9"/>
          </w:tcPr>
          <w:p w14:paraId="285862FE" w14:textId="75E643D6" w:rsidR="00866BAB" w:rsidRPr="00823AC3" w:rsidRDefault="00866BAB" w:rsidP="00A51CFB">
            <w:pPr>
              <w:widowControl w:val="0"/>
              <w:autoSpaceDE w:val="0"/>
              <w:autoSpaceDN w:val="0"/>
              <w:adjustRightInd w:val="0"/>
              <w:spacing w:before="110"/>
              <w:rPr>
                <w:ins w:id="623" w:author="Merrick, Riki | APHL" w:date="2022-07-28T09:28:00Z"/>
                <w:bCs/>
                <w:i/>
                <w:iCs/>
                <w:noProof/>
              </w:rPr>
            </w:pPr>
            <w:ins w:id="624" w:author="Merrick, Riki | APHL" w:date="2022-07-28T09:30:00Z">
              <w:r w:rsidRPr="00866BAB">
                <w:rPr>
                  <w:bCs/>
                  <w:i/>
                  <w:iCs/>
                  <w:noProof/>
                </w:rPr>
                <w:t>ADT/ACK - Change Consulting Doctor (Event A61)</w:t>
              </w:r>
            </w:ins>
          </w:p>
        </w:tc>
        <w:tc>
          <w:tcPr>
            <w:tcW w:w="3089" w:type="dxa"/>
            <w:shd w:val="clear" w:color="auto" w:fill="D9D9D9"/>
          </w:tcPr>
          <w:p w14:paraId="61DA7A86" w14:textId="4A73044A" w:rsidR="00866BAB" w:rsidRDefault="00592CCE" w:rsidP="00A51CFB">
            <w:pPr>
              <w:widowControl w:val="0"/>
              <w:autoSpaceDE w:val="0"/>
              <w:autoSpaceDN w:val="0"/>
              <w:adjustRightInd w:val="0"/>
              <w:spacing w:before="110"/>
              <w:rPr>
                <w:ins w:id="625" w:author="Merrick, Riki | APHL" w:date="2022-07-28T09:28:00Z"/>
                <w:color w:val="000080"/>
              </w:rPr>
            </w:pPr>
            <w:ins w:id="626"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159B45C4" w14:textId="31547484" w:rsidR="00866BAB" w:rsidRDefault="00D850B4" w:rsidP="00A51CFB">
            <w:pPr>
              <w:widowControl w:val="0"/>
              <w:autoSpaceDE w:val="0"/>
              <w:autoSpaceDN w:val="0"/>
              <w:adjustRightInd w:val="0"/>
              <w:spacing w:before="110"/>
              <w:rPr>
                <w:ins w:id="627" w:author="Merrick, Riki | APHL" w:date="2022-07-28T09:28:00Z"/>
              </w:rPr>
            </w:pPr>
            <w:ins w:id="628" w:author="Merrick, Riki | APHL" w:date="2022-08-02T12:37:00Z">
              <w:r>
                <w:t>SOGI</w:t>
              </w:r>
            </w:ins>
          </w:p>
        </w:tc>
        <w:tc>
          <w:tcPr>
            <w:tcW w:w="1172" w:type="dxa"/>
            <w:shd w:val="clear" w:color="auto" w:fill="D9D9D9"/>
          </w:tcPr>
          <w:p w14:paraId="00D036F1" w14:textId="636E9A9F" w:rsidR="00866BAB" w:rsidRDefault="006F4827" w:rsidP="00A51CFB">
            <w:pPr>
              <w:widowControl w:val="0"/>
              <w:autoSpaceDE w:val="0"/>
              <w:autoSpaceDN w:val="0"/>
              <w:adjustRightInd w:val="0"/>
              <w:spacing w:before="110"/>
              <w:rPr>
                <w:ins w:id="629" w:author="Merrick, Riki | APHL" w:date="2022-07-28T09:28:00Z"/>
                <w:b/>
                <w:bCs/>
                <w:i/>
                <w:iCs/>
                <w:color w:val="000080"/>
              </w:rPr>
            </w:pPr>
            <w:ins w:id="630" w:author="Merrick, Riki | APHL" w:date="2022-07-28T09:38:00Z">
              <w:r>
                <w:rPr>
                  <w:b/>
                  <w:bCs/>
                  <w:i/>
                  <w:iCs/>
                  <w:color w:val="000080"/>
                </w:rPr>
                <w:t>Yes</w:t>
              </w:r>
            </w:ins>
          </w:p>
        </w:tc>
        <w:tc>
          <w:tcPr>
            <w:tcW w:w="713" w:type="dxa"/>
            <w:shd w:val="clear" w:color="auto" w:fill="D9D9D9"/>
          </w:tcPr>
          <w:p w14:paraId="4ED85AA5" w14:textId="77777777" w:rsidR="00866BAB" w:rsidRPr="0069575B" w:rsidRDefault="00866BAB" w:rsidP="00A51CFB">
            <w:pPr>
              <w:widowControl w:val="0"/>
              <w:autoSpaceDE w:val="0"/>
              <w:autoSpaceDN w:val="0"/>
              <w:adjustRightInd w:val="0"/>
              <w:spacing w:before="110"/>
              <w:rPr>
                <w:ins w:id="631" w:author="Merrick, Riki | APHL" w:date="2022-07-28T09:28:00Z"/>
                <w:b/>
                <w:bCs/>
                <w:i/>
                <w:iCs/>
                <w:color w:val="000080"/>
              </w:rPr>
            </w:pPr>
          </w:p>
        </w:tc>
      </w:tr>
      <w:tr w:rsidR="002970BB" w14:paraId="0C616E6D" w14:textId="77777777" w:rsidTr="00866BAB">
        <w:trPr>
          <w:trHeight w:val="530"/>
          <w:ins w:id="632" w:author="Merrick, Riki | APHL" w:date="2022-07-28T09:28:00Z"/>
        </w:trPr>
        <w:tc>
          <w:tcPr>
            <w:tcW w:w="927" w:type="dxa"/>
            <w:shd w:val="clear" w:color="auto" w:fill="D9D9D9"/>
          </w:tcPr>
          <w:p w14:paraId="56246D93" w14:textId="6E756C28" w:rsidR="00866BAB" w:rsidRDefault="00866BAB" w:rsidP="00A51CFB">
            <w:pPr>
              <w:widowControl w:val="0"/>
              <w:autoSpaceDE w:val="0"/>
              <w:autoSpaceDN w:val="0"/>
              <w:adjustRightInd w:val="0"/>
              <w:spacing w:before="110"/>
              <w:rPr>
                <w:ins w:id="633" w:author="Merrick, Riki | APHL" w:date="2022-07-28T09:28:00Z"/>
                <w:b/>
                <w:bCs/>
                <w:i/>
                <w:iCs/>
                <w:color w:val="000080"/>
              </w:rPr>
            </w:pPr>
            <w:ins w:id="634" w:author="Merrick, Riki | APHL" w:date="2022-07-28T09:30:00Z">
              <w:r w:rsidRPr="00866BAB">
                <w:rPr>
                  <w:b/>
                  <w:bCs/>
                  <w:i/>
                  <w:iCs/>
                  <w:color w:val="000080"/>
                </w:rPr>
                <w:t>3.3.62</w:t>
              </w:r>
            </w:ins>
          </w:p>
        </w:tc>
        <w:tc>
          <w:tcPr>
            <w:tcW w:w="2369" w:type="dxa"/>
            <w:shd w:val="clear" w:color="auto" w:fill="D9D9D9"/>
          </w:tcPr>
          <w:p w14:paraId="4E8C73CC" w14:textId="5106FE57" w:rsidR="00866BAB" w:rsidRPr="00823AC3" w:rsidRDefault="003E30D6" w:rsidP="00A51CFB">
            <w:pPr>
              <w:widowControl w:val="0"/>
              <w:autoSpaceDE w:val="0"/>
              <w:autoSpaceDN w:val="0"/>
              <w:adjustRightInd w:val="0"/>
              <w:spacing w:before="110"/>
              <w:rPr>
                <w:ins w:id="635" w:author="Merrick, Riki | APHL" w:date="2022-07-28T09:28:00Z"/>
                <w:bCs/>
                <w:i/>
                <w:iCs/>
                <w:noProof/>
              </w:rPr>
            </w:pPr>
            <w:ins w:id="636" w:author="Merrick, Riki | APHL" w:date="2022-07-28T09:30:00Z">
              <w:r w:rsidRPr="003E30D6">
                <w:rPr>
                  <w:bCs/>
                  <w:i/>
                  <w:iCs/>
                  <w:noProof/>
                </w:rPr>
                <w:t>ADT/ACK - Cancel Change Consulting Doctor (Event A62)</w:t>
              </w:r>
            </w:ins>
          </w:p>
        </w:tc>
        <w:tc>
          <w:tcPr>
            <w:tcW w:w="3089" w:type="dxa"/>
            <w:shd w:val="clear" w:color="auto" w:fill="D9D9D9"/>
          </w:tcPr>
          <w:p w14:paraId="7D433950" w14:textId="1D14F5F6" w:rsidR="00866BAB" w:rsidRDefault="00592CCE" w:rsidP="00A51CFB">
            <w:pPr>
              <w:widowControl w:val="0"/>
              <w:autoSpaceDE w:val="0"/>
              <w:autoSpaceDN w:val="0"/>
              <w:adjustRightInd w:val="0"/>
              <w:spacing w:before="110"/>
              <w:rPr>
                <w:ins w:id="637" w:author="Merrick, Riki | APHL" w:date="2022-07-28T09:28:00Z"/>
                <w:color w:val="000080"/>
              </w:rPr>
            </w:pPr>
            <w:ins w:id="638"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16FABAF6" w14:textId="1EF30CFD" w:rsidR="00866BAB" w:rsidRDefault="00D850B4" w:rsidP="00A51CFB">
            <w:pPr>
              <w:widowControl w:val="0"/>
              <w:autoSpaceDE w:val="0"/>
              <w:autoSpaceDN w:val="0"/>
              <w:adjustRightInd w:val="0"/>
              <w:spacing w:before="110"/>
              <w:rPr>
                <w:ins w:id="639" w:author="Merrick, Riki | APHL" w:date="2022-07-28T09:28:00Z"/>
              </w:rPr>
            </w:pPr>
            <w:ins w:id="640" w:author="Merrick, Riki | APHL" w:date="2022-08-02T12:37:00Z">
              <w:r>
                <w:t>SOGI</w:t>
              </w:r>
            </w:ins>
          </w:p>
        </w:tc>
        <w:tc>
          <w:tcPr>
            <w:tcW w:w="1172" w:type="dxa"/>
            <w:shd w:val="clear" w:color="auto" w:fill="D9D9D9"/>
          </w:tcPr>
          <w:p w14:paraId="2BE31D73" w14:textId="3F076381" w:rsidR="00866BAB" w:rsidRDefault="006F4827" w:rsidP="00A51CFB">
            <w:pPr>
              <w:widowControl w:val="0"/>
              <w:autoSpaceDE w:val="0"/>
              <w:autoSpaceDN w:val="0"/>
              <w:adjustRightInd w:val="0"/>
              <w:spacing w:before="110"/>
              <w:rPr>
                <w:ins w:id="641" w:author="Merrick, Riki | APHL" w:date="2022-07-28T09:28:00Z"/>
                <w:b/>
                <w:bCs/>
                <w:i/>
                <w:iCs/>
                <w:color w:val="000080"/>
              </w:rPr>
            </w:pPr>
            <w:ins w:id="642" w:author="Merrick, Riki | APHL" w:date="2022-07-28T09:38:00Z">
              <w:r>
                <w:rPr>
                  <w:b/>
                  <w:bCs/>
                  <w:i/>
                  <w:iCs/>
                  <w:color w:val="000080"/>
                </w:rPr>
                <w:t>Yes</w:t>
              </w:r>
            </w:ins>
          </w:p>
        </w:tc>
        <w:tc>
          <w:tcPr>
            <w:tcW w:w="713" w:type="dxa"/>
            <w:shd w:val="clear" w:color="auto" w:fill="D9D9D9"/>
          </w:tcPr>
          <w:p w14:paraId="42ED9374" w14:textId="77777777" w:rsidR="00866BAB" w:rsidRPr="0069575B" w:rsidRDefault="00866BAB" w:rsidP="00A51CFB">
            <w:pPr>
              <w:widowControl w:val="0"/>
              <w:autoSpaceDE w:val="0"/>
              <w:autoSpaceDN w:val="0"/>
              <w:adjustRightInd w:val="0"/>
              <w:spacing w:before="110"/>
              <w:rPr>
                <w:ins w:id="643" w:author="Merrick, Riki | APHL" w:date="2022-07-28T09:28:00Z"/>
                <w:b/>
                <w:bCs/>
                <w:i/>
                <w:iCs/>
                <w:color w:val="000080"/>
              </w:rPr>
            </w:pPr>
          </w:p>
        </w:tc>
      </w:tr>
      <w:tr w:rsidR="002970BB" w14:paraId="5C7BFD17" w14:textId="77777777" w:rsidTr="00866BAB">
        <w:trPr>
          <w:trHeight w:val="530"/>
          <w:ins w:id="644" w:author="Merrick, Riki | APHL" w:date="2022-07-28T09:28:00Z"/>
        </w:trPr>
        <w:tc>
          <w:tcPr>
            <w:tcW w:w="927" w:type="dxa"/>
            <w:shd w:val="clear" w:color="auto" w:fill="D9D9D9"/>
          </w:tcPr>
          <w:p w14:paraId="0F671B39" w14:textId="5D415CBA" w:rsidR="00866BAB" w:rsidRDefault="003E30D6" w:rsidP="00A51CFB">
            <w:pPr>
              <w:widowControl w:val="0"/>
              <w:autoSpaceDE w:val="0"/>
              <w:autoSpaceDN w:val="0"/>
              <w:adjustRightInd w:val="0"/>
              <w:spacing w:before="110"/>
              <w:rPr>
                <w:ins w:id="645" w:author="Merrick, Riki | APHL" w:date="2022-07-28T09:28:00Z"/>
                <w:b/>
                <w:bCs/>
                <w:i/>
                <w:iCs/>
                <w:color w:val="000080"/>
              </w:rPr>
            </w:pPr>
            <w:ins w:id="646" w:author="Merrick, Riki | APHL" w:date="2022-07-28T09:30:00Z">
              <w:r w:rsidRPr="003E30D6">
                <w:rPr>
                  <w:b/>
                  <w:bCs/>
                  <w:i/>
                  <w:iCs/>
                  <w:color w:val="000080"/>
                </w:rPr>
                <w:lastRenderedPageBreak/>
                <w:t>3.3.63</w:t>
              </w:r>
            </w:ins>
          </w:p>
        </w:tc>
        <w:tc>
          <w:tcPr>
            <w:tcW w:w="2369" w:type="dxa"/>
            <w:shd w:val="clear" w:color="auto" w:fill="D9D9D9"/>
          </w:tcPr>
          <w:p w14:paraId="018C167A" w14:textId="7DD667C9" w:rsidR="00866BAB" w:rsidRPr="00823AC3" w:rsidRDefault="003E30D6" w:rsidP="00A51CFB">
            <w:pPr>
              <w:widowControl w:val="0"/>
              <w:autoSpaceDE w:val="0"/>
              <w:autoSpaceDN w:val="0"/>
              <w:adjustRightInd w:val="0"/>
              <w:spacing w:before="110"/>
              <w:rPr>
                <w:ins w:id="647" w:author="Merrick, Riki | APHL" w:date="2022-07-28T09:28:00Z"/>
                <w:bCs/>
                <w:i/>
                <w:iCs/>
                <w:noProof/>
              </w:rPr>
            </w:pPr>
            <w:ins w:id="648" w:author="Merrick, Riki | APHL" w:date="2022-07-28T09:30:00Z">
              <w:r w:rsidRPr="003E30D6">
                <w:rPr>
                  <w:bCs/>
                  <w:i/>
                  <w:iCs/>
                  <w:noProof/>
                </w:rPr>
                <w:t>QBP/RSP - Find Candidates including Visit Information (QBP) and Response (RSP) (Events Q32  and K32)</w:t>
              </w:r>
            </w:ins>
          </w:p>
        </w:tc>
        <w:tc>
          <w:tcPr>
            <w:tcW w:w="3089" w:type="dxa"/>
            <w:shd w:val="clear" w:color="auto" w:fill="D9D9D9"/>
          </w:tcPr>
          <w:p w14:paraId="764705B5" w14:textId="5C753328" w:rsidR="00866BAB" w:rsidRDefault="00592CCE" w:rsidP="00A51CFB">
            <w:pPr>
              <w:widowControl w:val="0"/>
              <w:autoSpaceDE w:val="0"/>
              <w:autoSpaceDN w:val="0"/>
              <w:adjustRightInd w:val="0"/>
              <w:spacing w:before="110"/>
              <w:rPr>
                <w:ins w:id="649" w:author="Merrick, Riki | APHL" w:date="2022-07-28T09:28:00Z"/>
                <w:color w:val="000080"/>
              </w:rPr>
            </w:pPr>
            <w:ins w:id="650"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1DB2E439" w14:textId="4B5CA5E9" w:rsidR="00866BAB" w:rsidRDefault="00D850B4" w:rsidP="00A51CFB">
            <w:pPr>
              <w:widowControl w:val="0"/>
              <w:autoSpaceDE w:val="0"/>
              <w:autoSpaceDN w:val="0"/>
              <w:adjustRightInd w:val="0"/>
              <w:spacing w:before="110"/>
              <w:rPr>
                <w:ins w:id="651" w:author="Merrick, Riki | APHL" w:date="2022-07-28T09:28:00Z"/>
              </w:rPr>
            </w:pPr>
            <w:ins w:id="652" w:author="Merrick, Riki | APHL" w:date="2022-08-02T12:37:00Z">
              <w:r>
                <w:t>SOGI</w:t>
              </w:r>
            </w:ins>
          </w:p>
        </w:tc>
        <w:tc>
          <w:tcPr>
            <w:tcW w:w="1172" w:type="dxa"/>
            <w:shd w:val="clear" w:color="auto" w:fill="D9D9D9"/>
          </w:tcPr>
          <w:p w14:paraId="72EA1A46" w14:textId="1A276238" w:rsidR="00866BAB" w:rsidRDefault="006F4827" w:rsidP="00A51CFB">
            <w:pPr>
              <w:widowControl w:val="0"/>
              <w:autoSpaceDE w:val="0"/>
              <w:autoSpaceDN w:val="0"/>
              <w:adjustRightInd w:val="0"/>
              <w:spacing w:before="110"/>
              <w:rPr>
                <w:ins w:id="653" w:author="Merrick, Riki | APHL" w:date="2022-07-28T09:28:00Z"/>
                <w:b/>
                <w:bCs/>
                <w:i/>
                <w:iCs/>
                <w:color w:val="000080"/>
              </w:rPr>
            </w:pPr>
            <w:ins w:id="654" w:author="Merrick, Riki | APHL" w:date="2022-07-28T09:38:00Z">
              <w:r>
                <w:rPr>
                  <w:b/>
                  <w:bCs/>
                  <w:i/>
                  <w:iCs/>
                  <w:color w:val="000080"/>
                </w:rPr>
                <w:t>Yes</w:t>
              </w:r>
            </w:ins>
          </w:p>
        </w:tc>
        <w:tc>
          <w:tcPr>
            <w:tcW w:w="713" w:type="dxa"/>
            <w:shd w:val="clear" w:color="auto" w:fill="D9D9D9"/>
          </w:tcPr>
          <w:p w14:paraId="19FED8C8" w14:textId="77777777" w:rsidR="00866BAB" w:rsidRPr="0069575B" w:rsidRDefault="00866BAB" w:rsidP="00A51CFB">
            <w:pPr>
              <w:widowControl w:val="0"/>
              <w:autoSpaceDE w:val="0"/>
              <w:autoSpaceDN w:val="0"/>
              <w:adjustRightInd w:val="0"/>
              <w:spacing w:before="110"/>
              <w:rPr>
                <w:ins w:id="655" w:author="Merrick, Riki | APHL" w:date="2022-07-28T09:28:00Z"/>
                <w:b/>
                <w:bCs/>
                <w:i/>
                <w:iCs/>
                <w:color w:val="000080"/>
              </w:rPr>
            </w:pPr>
          </w:p>
        </w:tc>
      </w:tr>
      <w:tr w:rsidR="002970BB" w14:paraId="6AD595BF" w14:textId="77777777" w:rsidTr="00866BAB">
        <w:trPr>
          <w:trHeight w:val="530"/>
          <w:ins w:id="656" w:author="Merrick, Riki | APHL" w:date="2022-07-28T09:28:00Z"/>
        </w:trPr>
        <w:tc>
          <w:tcPr>
            <w:tcW w:w="927" w:type="dxa"/>
            <w:shd w:val="clear" w:color="auto" w:fill="D9D9D9"/>
          </w:tcPr>
          <w:p w14:paraId="07E8E429" w14:textId="2A05C750" w:rsidR="00866BAB" w:rsidRDefault="003E30D6" w:rsidP="00A51CFB">
            <w:pPr>
              <w:widowControl w:val="0"/>
              <w:autoSpaceDE w:val="0"/>
              <w:autoSpaceDN w:val="0"/>
              <w:adjustRightInd w:val="0"/>
              <w:spacing w:before="110"/>
              <w:rPr>
                <w:ins w:id="657" w:author="Merrick, Riki | APHL" w:date="2022-07-28T09:28:00Z"/>
                <w:b/>
                <w:bCs/>
                <w:i/>
                <w:iCs/>
                <w:color w:val="000080"/>
              </w:rPr>
            </w:pPr>
            <w:ins w:id="658" w:author="Merrick, Riki | APHL" w:date="2022-07-28T09:33:00Z">
              <w:r>
                <w:rPr>
                  <w:b/>
                  <w:bCs/>
                  <w:i/>
                  <w:iCs/>
                  <w:color w:val="000080"/>
                </w:rPr>
                <w:t>3.4.2</w:t>
              </w:r>
            </w:ins>
          </w:p>
        </w:tc>
        <w:tc>
          <w:tcPr>
            <w:tcW w:w="2369" w:type="dxa"/>
            <w:shd w:val="clear" w:color="auto" w:fill="D9D9D9"/>
          </w:tcPr>
          <w:p w14:paraId="0C85BFB5" w14:textId="24C27F42" w:rsidR="00866BAB" w:rsidRPr="00823AC3" w:rsidRDefault="003E30D6" w:rsidP="00A51CFB">
            <w:pPr>
              <w:widowControl w:val="0"/>
              <w:autoSpaceDE w:val="0"/>
              <w:autoSpaceDN w:val="0"/>
              <w:adjustRightInd w:val="0"/>
              <w:spacing w:before="110"/>
              <w:rPr>
                <w:ins w:id="659" w:author="Merrick, Riki | APHL" w:date="2022-07-28T09:28:00Z"/>
                <w:bCs/>
                <w:i/>
                <w:iCs/>
                <w:noProof/>
              </w:rPr>
            </w:pPr>
            <w:ins w:id="660" w:author="Merrick, Riki | APHL" w:date="2022-07-28T09:33:00Z">
              <w:r w:rsidRPr="003E30D6">
                <w:rPr>
                  <w:bCs/>
                  <w:i/>
                  <w:iCs/>
                  <w:noProof/>
                </w:rPr>
                <w:t>PID - Patient Identification Segment</w:t>
              </w:r>
            </w:ins>
          </w:p>
        </w:tc>
        <w:tc>
          <w:tcPr>
            <w:tcW w:w="3089" w:type="dxa"/>
            <w:shd w:val="clear" w:color="auto" w:fill="D9D9D9"/>
          </w:tcPr>
          <w:p w14:paraId="021828D2" w14:textId="59BA4232" w:rsidR="00866BAB" w:rsidRDefault="003E30D6" w:rsidP="00A51CFB">
            <w:pPr>
              <w:widowControl w:val="0"/>
              <w:autoSpaceDE w:val="0"/>
              <w:autoSpaceDN w:val="0"/>
              <w:adjustRightInd w:val="0"/>
              <w:spacing w:before="110"/>
              <w:rPr>
                <w:ins w:id="661" w:author="Merrick, Riki | APHL" w:date="2022-07-28T09:28:00Z"/>
                <w:color w:val="000080"/>
              </w:rPr>
            </w:pPr>
            <w:ins w:id="662" w:author="Merrick, Riki | APHL" w:date="2022-07-28T09:33:00Z">
              <w:r>
                <w:rPr>
                  <w:color w:val="000080"/>
                </w:rPr>
                <w:t>I</w:t>
              </w:r>
            </w:ins>
            <w:ins w:id="663" w:author="Merrick, Riki | APHL" w:date="2022-07-28T09:34:00Z">
              <w:r>
                <w:rPr>
                  <w:color w:val="000080"/>
                </w:rPr>
                <w:t>nclude guidance on sending a “Name to Use” to address the patient</w:t>
              </w:r>
            </w:ins>
          </w:p>
        </w:tc>
        <w:tc>
          <w:tcPr>
            <w:tcW w:w="1080" w:type="dxa"/>
            <w:shd w:val="clear" w:color="auto" w:fill="D9D9D9"/>
          </w:tcPr>
          <w:p w14:paraId="73E2BE40" w14:textId="1CB270BC" w:rsidR="00866BAB" w:rsidRDefault="00D850B4" w:rsidP="00A51CFB">
            <w:pPr>
              <w:widowControl w:val="0"/>
              <w:autoSpaceDE w:val="0"/>
              <w:autoSpaceDN w:val="0"/>
              <w:adjustRightInd w:val="0"/>
              <w:spacing w:before="110"/>
              <w:rPr>
                <w:ins w:id="664" w:author="Merrick, Riki | APHL" w:date="2022-07-28T09:28:00Z"/>
              </w:rPr>
            </w:pPr>
            <w:ins w:id="665" w:author="Merrick, Riki | APHL" w:date="2022-08-02T12:37:00Z">
              <w:r>
                <w:t>SOGI</w:t>
              </w:r>
            </w:ins>
          </w:p>
        </w:tc>
        <w:tc>
          <w:tcPr>
            <w:tcW w:w="1172" w:type="dxa"/>
            <w:shd w:val="clear" w:color="auto" w:fill="D9D9D9"/>
          </w:tcPr>
          <w:p w14:paraId="5CA9A5C5" w14:textId="695DAC0D" w:rsidR="00866BAB" w:rsidRDefault="003E30D6" w:rsidP="00A51CFB">
            <w:pPr>
              <w:widowControl w:val="0"/>
              <w:autoSpaceDE w:val="0"/>
              <w:autoSpaceDN w:val="0"/>
              <w:adjustRightInd w:val="0"/>
              <w:spacing w:before="110"/>
              <w:rPr>
                <w:ins w:id="666" w:author="Merrick, Riki | APHL" w:date="2022-07-28T09:28:00Z"/>
                <w:b/>
                <w:bCs/>
                <w:i/>
                <w:iCs/>
                <w:color w:val="000080"/>
              </w:rPr>
            </w:pPr>
            <w:ins w:id="667" w:author="Merrick, Riki | APHL" w:date="2022-07-28T09:34:00Z">
              <w:r>
                <w:rPr>
                  <w:b/>
                  <w:bCs/>
                  <w:i/>
                  <w:iCs/>
                  <w:color w:val="000080"/>
                </w:rPr>
                <w:t>No</w:t>
              </w:r>
            </w:ins>
          </w:p>
        </w:tc>
        <w:tc>
          <w:tcPr>
            <w:tcW w:w="713" w:type="dxa"/>
            <w:shd w:val="clear" w:color="auto" w:fill="D9D9D9"/>
          </w:tcPr>
          <w:p w14:paraId="73496588" w14:textId="77777777" w:rsidR="00866BAB" w:rsidRPr="0069575B" w:rsidRDefault="00866BAB" w:rsidP="00A51CFB">
            <w:pPr>
              <w:widowControl w:val="0"/>
              <w:autoSpaceDE w:val="0"/>
              <w:autoSpaceDN w:val="0"/>
              <w:adjustRightInd w:val="0"/>
              <w:spacing w:before="110"/>
              <w:rPr>
                <w:ins w:id="668" w:author="Merrick, Riki | APHL" w:date="2022-07-28T09:28:00Z"/>
                <w:b/>
                <w:bCs/>
                <w:i/>
                <w:iCs/>
                <w:color w:val="000080"/>
              </w:rPr>
            </w:pPr>
          </w:p>
        </w:tc>
      </w:tr>
      <w:tr w:rsidR="002970BB" w14:paraId="239434A2" w14:textId="77777777" w:rsidTr="00866BAB">
        <w:trPr>
          <w:trHeight w:val="530"/>
          <w:ins w:id="669" w:author="Merrick, Riki | APHL" w:date="2022-08-02T12:38:00Z"/>
        </w:trPr>
        <w:tc>
          <w:tcPr>
            <w:tcW w:w="927" w:type="dxa"/>
            <w:shd w:val="clear" w:color="auto" w:fill="D9D9D9"/>
          </w:tcPr>
          <w:p w14:paraId="09C34AE2" w14:textId="64771E5C" w:rsidR="00D850B4" w:rsidRPr="003E30D6" w:rsidRDefault="00D850B4" w:rsidP="00A51CFB">
            <w:pPr>
              <w:widowControl w:val="0"/>
              <w:autoSpaceDE w:val="0"/>
              <w:autoSpaceDN w:val="0"/>
              <w:adjustRightInd w:val="0"/>
              <w:spacing w:before="110"/>
              <w:rPr>
                <w:ins w:id="670" w:author="Merrick, Riki | APHL" w:date="2022-08-02T12:38:00Z"/>
                <w:b/>
                <w:bCs/>
                <w:i/>
                <w:iCs/>
                <w:color w:val="000080"/>
              </w:rPr>
            </w:pPr>
            <w:ins w:id="671" w:author="Merrick, Riki | APHL" w:date="2022-08-02T12:38:00Z">
              <w:r w:rsidRPr="00D850B4">
                <w:rPr>
                  <w:b/>
                  <w:bCs/>
                  <w:i/>
                  <w:iCs/>
                  <w:color w:val="000080"/>
                </w:rPr>
                <w:t>3.4.15.3</w:t>
              </w:r>
            </w:ins>
          </w:p>
        </w:tc>
        <w:tc>
          <w:tcPr>
            <w:tcW w:w="2369" w:type="dxa"/>
            <w:shd w:val="clear" w:color="auto" w:fill="D9D9D9"/>
          </w:tcPr>
          <w:p w14:paraId="241C73BB" w14:textId="0E858A45" w:rsidR="00D850B4" w:rsidRPr="003E30D6" w:rsidRDefault="00D850B4" w:rsidP="00A51CFB">
            <w:pPr>
              <w:widowControl w:val="0"/>
              <w:autoSpaceDE w:val="0"/>
              <w:autoSpaceDN w:val="0"/>
              <w:adjustRightInd w:val="0"/>
              <w:spacing w:before="110"/>
              <w:rPr>
                <w:ins w:id="672" w:author="Merrick, Riki | APHL" w:date="2022-08-02T12:38:00Z"/>
                <w:bCs/>
                <w:i/>
                <w:iCs/>
                <w:noProof/>
              </w:rPr>
            </w:pPr>
            <w:ins w:id="673" w:author="Merrick, Riki | APHL" w:date="2022-08-02T12:38:00Z">
              <w:r w:rsidRPr="00D850B4">
                <w:rPr>
                  <w:bCs/>
                  <w:i/>
                  <w:iCs/>
                  <w:noProof/>
                </w:rPr>
                <w:t xml:space="preserve">OH1-3   Employment Status   </w:t>
              </w:r>
            </w:ins>
          </w:p>
        </w:tc>
        <w:tc>
          <w:tcPr>
            <w:tcW w:w="3089" w:type="dxa"/>
            <w:shd w:val="clear" w:color="auto" w:fill="D9D9D9"/>
          </w:tcPr>
          <w:p w14:paraId="7290862D" w14:textId="389CE755" w:rsidR="00D850B4" w:rsidRDefault="00D850B4" w:rsidP="00A51CFB">
            <w:pPr>
              <w:widowControl w:val="0"/>
              <w:autoSpaceDE w:val="0"/>
              <w:autoSpaceDN w:val="0"/>
              <w:adjustRightInd w:val="0"/>
              <w:spacing w:before="110"/>
              <w:rPr>
                <w:ins w:id="674" w:author="Merrick, Riki | APHL" w:date="2022-08-02T12:38:00Z"/>
                <w:color w:val="000080"/>
              </w:rPr>
            </w:pPr>
            <w:ins w:id="675" w:author="Merrick, Riki | APHL" w:date="2022-08-02T12:38:00Z">
              <w:r>
                <w:rPr>
                  <w:color w:val="000080"/>
                </w:rPr>
                <w:t>Fixed typo in definition sentence</w:t>
              </w:r>
            </w:ins>
          </w:p>
        </w:tc>
        <w:bookmarkStart w:id="676" w:name="_Hlk112682360"/>
        <w:tc>
          <w:tcPr>
            <w:tcW w:w="1080" w:type="dxa"/>
            <w:shd w:val="clear" w:color="auto" w:fill="D9D9D9"/>
          </w:tcPr>
          <w:p w14:paraId="2D7863DC" w14:textId="53242FBA" w:rsidR="00D850B4" w:rsidRDefault="00D850B4" w:rsidP="00A51CFB">
            <w:pPr>
              <w:widowControl w:val="0"/>
              <w:autoSpaceDE w:val="0"/>
              <w:autoSpaceDN w:val="0"/>
              <w:adjustRightInd w:val="0"/>
              <w:spacing w:before="110"/>
              <w:rPr>
                <w:ins w:id="677" w:author="Merrick, Riki | APHL" w:date="2022-08-02T12:38:00Z"/>
              </w:rPr>
            </w:pPr>
            <w:ins w:id="678" w:author="Merrick, Riki | APHL" w:date="2022-08-02T12:40:00Z">
              <w:r>
                <w:fldChar w:fldCharType="begin"/>
              </w:r>
            </w:ins>
            <w:ins w:id="679" w:author="Merrick, Riki | APHL" w:date="2022-08-02T12:41:00Z">
              <w:r>
                <w:instrText>HYPERLINK "C:\\Users\\riki.merrick\\OneDrive - Association of Public Health Laboratories\\Documents\\Supporting docs\\HL7\\HL7V291_Sep2022\\V2-25378"</w:instrText>
              </w:r>
            </w:ins>
            <w:ins w:id="680" w:author="Merrick, Riki | APHL" w:date="2022-08-02T12:40:00Z">
              <w:r>
                <w:fldChar w:fldCharType="separate"/>
              </w:r>
              <w:r>
                <w:rPr>
                  <w:rStyle w:val="Hyperlink"/>
                  <w:rFonts w:ascii="Times New Roman" w:hAnsi="Times New Roman" w:cs="Times New Roman"/>
                  <w:kern w:val="0"/>
                  <w:sz w:val="20"/>
                </w:rPr>
                <w:t>V2-25378</w:t>
              </w:r>
              <w:r>
                <w:fldChar w:fldCharType="end"/>
              </w:r>
              <w:bookmarkEnd w:id="676"/>
              <w:r>
                <w:t xml:space="preserve"> </w:t>
              </w:r>
            </w:ins>
          </w:p>
        </w:tc>
        <w:tc>
          <w:tcPr>
            <w:tcW w:w="1172" w:type="dxa"/>
            <w:shd w:val="clear" w:color="auto" w:fill="D9D9D9"/>
          </w:tcPr>
          <w:p w14:paraId="7E9BBDF8" w14:textId="661686D3" w:rsidR="00D850B4" w:rsidRDefault="00D850B4" w:rsidP="00A51CFB">
            <w:pPr>
              <w:widowControl w:val="0"/>
              <w:autoSpaceDE w:val="0"/>
              <w:autoSpaceDN w:val="0"/>
              <w:adjustRightInd w:val="0"/>
              <w:spacing w:before="110"/>
              <w:rPr>
                <w:ins w:id="681" w:author="Merrick, Riki | APHL" w:date="2022-08-02T12:38:00Z"/>
                <w:b/>
                <w:bCs/>
                <w:i/>
                <w:iCs/>
                <w:color w:val="000080"/>
              </w:rPr>
            </w:pPr>
            <w:ins w:id="682" w:author="Merrick, Riki | APHL" w:date="2022-08-02T12:38:00Z">
              <w:r>
                <w:rPr>
                  <w:b/>
                  <w:bCs/>
                  <w:i/>
                  <w:iCs/>
                  <w:color w:val="000080"/>
                </w:rPr>
                <w:t>No</w:t>
              </w:r>
            </w:ins>
          </w:p>
        </w:tc>
        <w:tc>
          <w:tcPr>
            <w:tcW w:w="713" w:type="dxa"/>
            <w:shd w:val="clear" w:color="auto" w:fill="D9D9D9"/>
          </w:tcPr>
          <w:p w14:paraId="37D3C523" w14:textId="77777777" w:rsidR="00D850B4" w:rsidRPr="0069575B" w:rsidRDefault="00D850B4" w:rsidP="00A51CFB">
            <w:pPr>
              <w:widowControl w:val="0"/>
              <w:autoSpaceDE w:val="0"/>
              <w:autoSpaceDN w:val="0"/>
              <w:adjustRightInd w:val="0"/>
              <w:spacing w:before="110"/>
              <w:rPr>
                <w:ins w:id="683" w:author="Merrick, Riki | APHL" w:date="2022-08-02T12:38:00Z"/>
                <w:b/>
                <w:bCs/>
                <w:i/>
                <w:iCs/>
                <w:color w:val="000080"/>
              </w:rPr>
            </w:pPr>
          </w:p>
        </w:tc>
      </w:tr>
      <w:tr w:rsidR="002970BB" w14:paraId="031A0E84" w14:textId="77777777" w:rsidTr="00866BAB">
        <w:trPr>
          <w:trHeight w:val="530"/>
          <w:ins w:id="684" w:author="Merrick, Riki | APHL" w:date="2022-07-28T09:28:00Z"/>
        </w:trPr>
        <w:tc>
          <w:tcPr>
            <w:tcW w:w="927" w:type="dxa"/>
            <w:shd w:val="clear" w:color="auto" w:fill="D9D9D9"/>
          </w:tcPr>
          <w:p w14:paraId="79EA1BB2" w14:textId="5D41266D" w:rsidR="00866BAB" w:rsidRDefault="003E30D6" w:rsidP="00A51CFB">
            <w:pPr>
              <w:widowControl w:val="0"/>
              <w:autoSpaceDE w:val="0"/>
              <w:autoSpaceDN w:val="0"/>
              <w:adjustRightInd w:val="0"/>
              <w:spacing w:before="110"/>
              <w:rPr>
                <w:ins w:id="685" w:author="Merrick, Riki | APHL" w:date="2022-07-28T09:28:00Z"/>
                <w:b/>
                <w:bCs/>
                <w:i/>
                <w:iCs/>
                <w:color w:val="000080"/>
              </w:rPr>
            </w:pPr>
            <w:ins w:id="686" w:author="Merrick, Riki | APHL" w:date="2022-07-28T09:31:00Z">
              <w:r w:rsidRPr="003E30D6">
                <w:rPr>
                  <w:b/>
                  <w:bCs/>
                  <w:i/>
                  <w:iCs/>
                  <w:color w:val="000080"/>
                </w:rPr>
                <w:t>3.4.19</w:t>
              </w:r>
            </w:ins>
          </w:p>
        </w:tc>
        <w:tc>
          <w:tcPr>
            <w:tcW w:w="2369" w:type="dxa"/>
            <w:shd w:val="clear" w:color="auto" w:fill="D9D9D9"/>
          </w:tcPr>
          <w:p w14:paraId="253566D0" w14:textId="39061EA5" w:rsidR="00866BAB" w:rsidRPr="00823AC3" w:rsidRDefault="003E30D6" w:rsidP="00A51CFB">
            <w:pPr>
              <w:widowControl w:val="0"/>
              <w:autoSpaceDE w:val="0"/>
              <w:autoSpaceDN w:val="0"/>
              <w:adjustRightInd w:val="0"/>
              <w:spacing w:before="110"/>
              <w:rPr>
                <w:ins w:id="687" w:author="Merrick, Riki | APHL" w:date="2022-07-28T09:28:00Z"/>
                <w:bCs/>
                <w:i/>
                <w:iCs/>
                <w:noProof/>
              </w:rPr>
            </w:pPr>
            <w:ins w:id="688" w:author="Merrick, Riki | APHL" w:date="2022-07-28T09:31:00Z">
              <w:r w:rsidRPr="003E30D6">
                <w:rPr>
                  <w:bCs/>
                  <w:i/>
                  <w:iCs/>
                  <w:noProof/>
                </w:rPr>
                <w:t>GSP – Person Gender and Sex Segment</w:t>
              </w:r>
            </w:ins>
          </w:p>
        </w:tc>
        <w:tc>
          <w:tcPr>
            <w:tcW w:w="3089" w:type="dxa"/>
            <w:shd w:val="clear" w:color="auto" w:fill="D9D9D9"/>
          </w:tcPr>
          <w:p w14:paraId="0CB609D0" w14:textId="4F874854" w:rsidR="00866BAB" w:rsidRDefault="003E30D6" w:rsidP="00A51CFB">
            <w:pPr>
              <w:widowControl w:val="0"/>
              <w:autoSpaceDE w:val="0"/>
              <w:autoSpaceDN w:val="0"/>
              <w:adjustRightInd w:val="0"/>
              <w:spacing w:before="110"/>
              <w:rPr>
                <w:ins w:id="689" w:author="Merrick, Riki | APHL" w:date="2022-07-28T09:28:00Z"/>
                <w:color w:val="000080"/>
              </w:rPr>
            </w:pPr>
            <w:ins w:id="690" w:author="Merrick, Riki | APHL" w:date="2022-07-28T09:35:00Z">
              <w:r>
                <w:rPr>
                  <w:color w:val="000080"/>
                </w:rPr>
                <w:t>Add new segment to support exchange of patient self</w:t>
              </w:r>
            </w:ins>
            <w:ins w:id="691" w:author="Merrick, Riki | APHL" w:date="2022-07-28T09:36:00Z">
              <w:r>
                <w:rPr>
                  <w:color w:val="000080"/>
                </w:rPr>
                <w:t>-</w:t>
              </w:r>
            </w:ins>
            <w:ins w:id="692" w:author="Merrick, Riki | APHL" w:date="2022-07-28T09:35:00Z">
              <w:r>
                <w:rPr>
                  <w:color w:val="000080"/>
                </w:rPr>
                <w:t xml:space="preserve">asserted gender identity, sexual </w:t>
              </w:r>
              <w:proofErr w:type="gramStart"/>
              <w:r>
                <w:rPr>
                  <w:color w:val="000080"/>
                </w:rPr>
                <w:t>orientation</w:t>
              </w:r>
              <w:proofErr w:type="gramEnd"/>
              <w:r>
                <w:rPr>
                  <w:color w:val="000080"/>
                </w:rPr>
                <w:t xml:space="preserve"> and other Gender Harmony related attri</w:t>
              </w:r>
            </w:ins>
            <w:ins w:id="693" w:author="Merrick, Riki | APHL" w:date="2022-07-28T09:36:00Z">
              <w:r>
                <w:rPr>
                  <w:color w:val="000080"/>
                </w:rPr>
                <w:t>butes</w:t>
              </w:r>
            </w:ins>
          </w:p>
        </w:tc>
        <w:tc>
          <w:tcPr>
            <w:tcW w:w="1080" w:type="dxa"/>
            <w:shd w:val="clear" w:color="auto" w:fill="D9D9D9"/>
          </w:tcPr>
          <w:p w14:paraId="3EA338A5" w14:textId="32238A1F" w:rsidR="00866BAB" w:rsidRDefault="00D850B4" w:rsidP="00A51CFB">
            <w:pPr>
              <w:widowControl w:val="0"/>
              <w:autoSpaceDE w:val="0"/>
              <w:autoSpaceDN w:val="0"/>
              <w:adjustRightInd w:val="0"/>
              <w:spacing w:before="110"/>
              <w:rPr>
                <w:ins w:id="694" w:author="Merrick, Riki | APHL" w:date="2022-07-28T09:28:00Z"/>
              </w:rPr>
            </w:pPr>
            <w:ins w:id="695" w:author="Merrick, Riki | APHL" w:date="2022-08-02T12:37:00Z">
              <w:r>
                <w:t>SOGI</w:t>
              </w:r>
            </w:ins>
          </w:p>
        </w:tc>
        <w:tc>
          <w:tcPr>
            <w:tcW w:w="1172" w:type="dxa"/>
            <w:shd w:val="clear" w:color="auto" w:fill="D9D9D9"/>
          </w:tcPr>
          <w:p w14:paraId="16C0E1BE" w14:textId="1649B99F" w:rsidR="00866BAB" w:rsidRDefault="003E30D6" w:rsidP="00A51CFB">
            <w:pPr>
              <w:widowControl w:val="0"/>
              <w:autoSpaceDE w:val="0"/>
              <w:autoSpaceDN w:val="0"/>
              <w:adjustRightInd w:val="0"/>
              <w:spacing w:before="110"/>
              <w:rPr>
                <w:ins w:id="696" w:author="Merrick, Riki | APHL" w:date="2022-07-28T09:28:00Z"/>
                <w:b/>
                <w:bCs/>
                <w:i/>
                <w:iCs/>
                <w:color w:val="000080"/>
              </w:rPr>
            </w:pPr>
            <w:ins w:id="697" w:author="Merrick, Riki | APHL" w:date="2022-07-28T09:34:00Z">
              <w:r>
                <w:rPr>
                  <w:b/>
                  <w:bCs/>
                  <w:i/>
                  <w:iCs/>
                  <w:color w:val="000080"/>
                </w:rPr>
                <w:t>Yes</w:t>
              </w:r>
            </w:ins>
          </w:p>
        </w:tc>
        <w:tc>
          <w:tcPr>
            <w:tcW w:w="713" w:type="dxa"/>
            <w:shd w:val="clear" w:color="auto" w:fill="D9D9D9"/>
          </w:tcPr>
          <w:p w14:paraId="00A0FAA9" w14:textId="77777777" w:rsidR="00866BAB" w:rsidRPr="0069575B" w:rsidRDefault="00866BAB" w:rsidP="00A51CFB">
            <w:pPr>
              <w:widowControl w:val="0"/>
              <w:autoSpaceDE w:val="0"/>
              <w:autoSpaceDN w:val="0"/>
              <w:adjustRightInd w:val="0"/>
              <w:spacing w:before="110"/>
              <w:rPr>
                <w:ins w:id="698" w:author="Merrick, Riki | APHL" w:date="2022-07-28T09:28:00Z"/>
                <w:b/>
                <w:bCs/>
                <w:i/>
                <w:iCs/>
                <w:color w:val="000080"/>
              </w:rPr>
            </w:pPr>
          </w:p>
        </w:tc>
      </w:tr>
      <w:tr w:rsidR="002970BB" w14:paraId="781F6C76" w14:textId="77777777" w:rsidTr="00866BAB">
        <w:trPr>
          <w:trHeight w:val="530"/>
          <w:ins w:id="699" w:author="Merrick, Riki | APHL" w:date="2022-07-28T09:30:00Z"/>
        </w:trPr>
        <w:tc>
          <w:tcPr>
            <w:tcW w:w="927" w:type="dxa"/>
            <w:shd w:val="clear" w:color="auto" w:fill="D9D9D9"/>
          </w:tcPr>
          <w:p w14:paraId="5C14E243" w14:textId="79663B55" w:rsidR="00866BAB" w:rsidRDefault="003E30D6" w:rsidP="00A51CFB">
            <w:pPr>
              <w:widowControl w:val="0"/>
              <w:autoSpaceDE w:val="0"/>
              <w:autoSpaceDN w:val="0"/>
              <w:adjustRightInd w:val="0"/>
              <w:spacing w:before="110"/>
              <w:rPr>
                <w:ins w:id="700" w:author="Merrick, Riki | APHL" w:date="2022-07-28T09:30:00Z"/>
                <w:b/>
                <w:bCs/>
                <w:i/>
                <w:iCs/>
                <w:color w:val="000080"/>
              </w:rPr>
            </w:pPr>
            <w:ins w:id="701" w:author="Merrick, Riki | APHL" w:date="2022-07-28T09:31:00Z">
              <w:r w:rsidRPr="003E30D6">
                <w:rPr>
                  <w:b/>
                  <w:bCs/>
                  <w:i/>
                  <w:iCs/>
                  <w:color w:val="000080"/>
                </w:rPr>
                <w:t>3.4.20</w:t>
              </w:r>
            </w:ins>
          </w:p>
        </w:tc>
        <w:tc>
          <w:tcPr>
            <w:tcW w:w="2369" w:type="dxa"/>
            <w:shd w:val="clear" w:color="auto" w:fill="D9D9D9"/>
          </w:tcPr>
          <w:p w14:paraId="2839078C" w14:textId="01D673BE" w:rsidR="00866BAB" w:rsidRPr="00823AC3" w:rsidRDefault="003E30D6" w:rsidP="00A51CFB">
            <w:pPr>
              <w:widowControl w:val="0"/>
              <w:autoSpaceDE w:val="0"/>
              <w:autoSpaceDN w:val="0"/>
              <w:adjustRightInd w:val="0"/>
              <w:spacing w:before="110"/>
              <w:rPr>
                <w:ins w:id="702" w:author="Merrick, Riki | APHL" w:date="2022-07-28T09:30:00Z"/>
                <w:bCs/>
                <w:i/>
                <w:iCs/>
                <w:noProof/>
              </w:rPr>
            </w:pPr>
            <w:ins w:id="703" w:author="Merrick, Riki | APHL" w:date="2022-07-28T09:32:00Z">
              <w:r w:rsidRPr="003E30D6">
                <w:rPr>
                  <w:bCs/>
                  <w:i/>
                  <w:iCs/>
                  <w:noProof/>
                </w:rPr>
                <w:t>GSR – Recorded Gender and Sex Segment</w:t>
              </w:r>
            </w:ins>
          </w:p>
        </w:tc>
        <w:tc>
          <w:tcPr>
            <w:tcW w:w="3089" w:type="dxa"/>
            <w:shd w:val="clear" w:color="auto" w:fill="D9D9D9"/>
          </w:tcPr>
          <w:p w14:paraId="2EE34C38" w14:textId="5388DA36" w:rsidR="00866BAB" w:rsidRDefault="006F4827" w:rsidP="00A51CFB">
            <w:pPr>
              <w:widowControl w:val="0"/>
              <w:autoSpaceDE w:val="0"/>
              <w:autoSpaceDN w:val="0"/>
              <w:adjustRightInd w:val="0"/>
              <w:spacing w:before="110"/>
              <w:rPr>
                <w:ins w:id="704" w:author="Merrick, Riki | APHL" w:date="2022-07-28T09:30:00Z"/>
                <w:color w:val="000080"/>
              </w:rPr>
            </w:pPr>
            <w:ins w:id="705" w:author="Merrick, Riki | APHL" w:date="2022-07-28T09:36:00Z">
              <w:r>
                <w:rPr>
                  <w:color w:val="000080"/>
                </w:rPr>
                <w:t xml:space="preserve">Add a </w:t>
              </w:r>
              <w:proofErr w:type="gramStart"/>
              <w:r>
                <w:rPr>
                  <w:color w:val="000080"/>
                </w:rPr>
                <w:t>new segments</w:t>
              </w:r>
              <w:proofErr w:type="gramEnd"/>
              <w:r>
                <w:rPr>
                  <w:color w:val="000080"/>
                </w:rPr>
                <w:t xml:space="preserve"> to support exchange of Sex or gender as recorded in legal documents or systems</w:t>
              </w:r>
            </w:ins>
          </w:p>
        </w:tc>
        <w:tc>
          <w:tcPr>
            <w:tcW w:w="1080" w:type="dxa"/>
            <w:shd w:val="clear" w:color="auto" w:fill="D9D9D9"/>
          </w:tcPr>
          <w:p w14:paraId="60EFC952" w14:textId="4F0ACE33" w:rsidR="00866BAB" w:rsidRDefault="00D850B4" w:rsidP="00A51CFB">
            <w:pPr>
              <w:widowControl w:val="0"/>
              <w:autoSpaceDE w:val="0"/>
              <w:autoSpaceDN w:val="0"/>
              <w:adjustRightInd w:val="0"/>
              <w:spacing w:before="110"/>
              <w:rPr>
                <w:ins w:id="706" w:author="Merrick, Riki | APHL" w:date="2022-07-28T09:30:00Z"/>
              </w:rPr>
            </w:pPr>
            <w:ins w:id="707" w:author="Merrick, Riki | APHL" w:date="2022-08-02T12:37:00Z">
              <w:r>
                <w:t>SOGI</w:t>
              </w:r>
            </w:ins>
          </w:p>
        </w:tc>
        <w:tc>
          <w:tcPr>
            <w:tcW w:w="1172" w:type="dxa"/>
            <w:shd w:val="clear" w:color="auto" w:fill="D9D9D9"/>
          </w:tcPr>
          <w:p w14:paraId="6A0B4BD8" w14:textId="4D117979" w:rsidR="00866BAB" w:rsidRDefault="003E30D6" w:rsidP="00A51CFB">
            <w:pPr>
              <w:widowControl w:val="0"/>
              <w:autoSpaceDE w:val="0"/>
              <w:autoSpaceDN w:val="0"/>
              <w:adjustRightInd w:val="0"/>
              <w:spacing w:before="110"/>
              <w:rPr>
                <w:ins w:id="708" w:author="Merrick, Riki | APHL" w:date="2022-07-28T09:30:00Z"/>
                <w:b/>
                <w:bCs/>
                <w:i/>
                <w:iCs/>
                <w:color w:val="000080"/>
              </w:rPr>
            </w:pPr>
            <w:ins w:id="709" w:author="Merrick, Riki | APHL" w:date="2022-07-28T09:34:00Z">
              <w:r>
                <w:rPr>
                  <w:b/>
                  <w:bCs/>
                  <w:i/>
                  <w:iCs/>
                  <w:color w:val="000080"/>
                </w:rPr>
                <w:t>Yes</w:t>
              </w:r>
            </w:ins>
          </w:p>
        </w:tc>
        <w:tc>
          <w:tcPr>
            <w:tcW w:w="713" w:type="dxa"/>
            <w:shd w:val="clear" w:color="auto" w:fill="D9D9D9"/>
          </w:tcPr>
          <w:p w14:paraId="4E697D60" w14:textId="77777777" w:rsidR="00866BAB" w:rsidRPr="0069575B" w:rsidRDefault="00866BAB" w:rsidP="00A51CFB">
            <w:pPr>
              <w:widowControl w:val="0"/>
              <w:autoSpaceDE w:val="0"/>
              <w:autoSpaceDN w:val="0"/>
              <w:adjustRightInd w:val="0"/>
              <w:spacing w:before="110"/>
              <w:rPr>
                <w:ins w:id="710" w:author="Merrick, Riki | APHL" w:date="2022-07-28T09:30:00Z"/>
                <w:b/>
                <w:bCs/>
                <w:i/>
                <w:iCs/>
                <w:color w:val="000080"/>
              </w:rPr>
            </w:pPr>
          </w:p>
        </w:tc>
      </w:tr>
      <w:tr w:rsidR="002970BB" w14:paraId="124A0604" w14:textId="77777777" w:rsidTr="00866BAB">
        <w:trPr>
          <w:trHeight w:val="530"/>
          <w:ins w:id="711" w:author="Merrick, Riki | APHL" w:date="2022-07-28T09:30:00Z"/>
        </w:trPr>
        <w:tc>
          <w:tcPr>
            <w:tcW w:w="927" w:type="dxa"/>
            <w:shd w:val="clear" w:color="auto" w:fill="D9D9D9"/>
          </w:tcPr>
          <w:p w14:paraId="36F10E0C" w14:textId="27E3B04F" w:rsidR="00866BAB" w:rsidRDefault="003E30D6" w:rsidP="00A51CFB">
            <w:pPr>
              <w:widowControl w:val="0"/>
              <w:autoSpaceDE w:val="0"/>
              <w:autoSpaceDN w:val="0"/>
              <w:adjustRightInd w:val="0"/>
              <w:spacing w:before="110"/>
              <w:rPr>
                <w:ins w:id="712" w:author="Merrick, Riki | APHL" w:date="2022-07-28T09:30:00Z"/>
                <w:b/>
                <w:bCs/>
                <w:i/>
                <w:iCs/>
                <w:color w:val="000080"/>
              </w:rPr>
            </w:pPr>
            <w:ins w:id="713" w:author="Merrick, Riki | APHL" w:date="2022-07-28T09:32:00Z">
              <w:r w:rsidRPr="003E30D6">
                <w:rPr>
                  <w:b/>
                  <w:bCs/>
                  <w:i/>
                  <w:iCs/>
                  <w:color w:val="000080"/>
                </w:rPr>
                <w:t>3.4.21</w:t>
              </w:r>
            </w:ins>
          </w:p>
        </w:tc>
        <w:tc>
          <w:tcPr>
            <w:tcW w:w="2369" w:type="dxa"/>
            <w:shd w:val="clear" w:color="auto" w:fill="D9D9D9"/>
          </w:tcPr>
          <w:p w14:paraId="58B4A891" w14:textId="0ED1D26A" w:rsidR="00866BAB" w:rsidRPr="00823AC3" w:rsidRDefault="003E30D6" w:rsidP="00A51CFB">
            <w:pPr>
              <w:widowControl w:val="0"/>
              <w:autoSpaceDE w:val="0"/>
              <w:autoSpaceDN w:val="0"/>
              <w:adjustRightInd w:val="0"/>
              <w:spacing w:before="110"/>
              <w:rPr>
                <w:ins w:id="714" w:author="Merrick, Riki | APHL" w:date="2022-07-28T09:30:00Z"/>
                <w:bCs/>
                <w:i/>
                <w:iCs/>
                <w:noProof/>
              </w:rPr>
            </w:pPr>
            <w:ins w:id="715" w:author="Merrick, Riki | APHL" w:date="2022-07-28T09:32:00Z">
              <w:r w:rsidRPr="003E30D6">
                <w:rPr>
                  <w:bCs/>
                  <w:i/>
                  <w:iCs/>
                  <w:noProof/>
                </w:rPr>
                <w:t>GSC – Sex For Clinical Use Segment</w:t>
              </w:r>
            </w:ins>
          </w:p>
        </w:tc>
        <w:tc>
          <w:tcPr>
            <w:tcW w:w="3089" w:type="dxa"/>
            <w:shd w:val="clear" w:color="auto" w:fill="D9D9D9"/>
          </w:tcPr>
          <w:p w14:paraId="25B3A416" w14:textId="47579A14" w:rsidR="00866BAB" w:rsidRDefault="006F4827" w:rsidP="00A51CFB">
            <w:pPr>
              <w:widowControl w:val="0"/>
              <w:autoSpaceDE w:val="0"/>
              <w:autoSpaceDN w:val="0"/>
              <w:adjustRightInd w:val="0"/>
              <w:spacing w:before="110"/>
              <w:rPr>
                <w:ins w:id="716" w:author="Merrick, Riki | APHL" w:date="2022-07-28T09:30:00Z"/>
                <w:color w:val="000080"/>
              </w:rPr>
            </w:pPr>
            <w:ins w:id="717" w:author="Merrick, Riki | APHL" w:date="2022-07-28T09:36:00Z">
              <w:r>
                <w:rPr>
                  <w:color w:val="000080"/>
                </w:rPr>
                <w:t xml:space="preserve">Add a new segment to support clear </w:t>
              </w:r>
            </w:ins>
            <w:ins w:id="718" w:author="Merrick, Riki | APHL" w:date="2022-07-28T09:37:00Z">
              <w:r>
                <w:rPr>
                  <w:color w:val="000080"/>
                </w:rPr>
                <w:t>identification for the sex value to use for interpretation of results or decision about diagnostic procedures or treatment</w:t>
              </w:r>
            </w:ins>
          </w:p>
        </w:tc>
        <w:tc>
          <w:tcPr>
            <w:tcW w:w="1080" w:type="dxa"/>
            <w:shd w:val="clear" w:color="auto" w:fill="D9D9D9"/>
          </w:tcPr>
          <w:p w14:paraId="77AA988F" w14:textId="03181072" w:rsidR="00866BAB" w:rsidRDefault="00D850B4" w:rsidP="00A51CFB">
            <w:pPr>
              <w:widowControl w:val="0"/>
              <w:autoSpaceDE w:val="0"/>
              <w:autoSpaceDN w:val="0"/>
              <w:adjustRightInd w:val="0"/>
              <w:spacing w:before="110"/>
              <w:rPr>
                <w:ins w:id="719" w:author="Merrick, Riki | APHL" w:date="2022-07-28T09:30:00Z"/>
              </w:rPr>
            </w:pPr>
            <w:ins w:id="720" w:author="Merrick, Riki | APHL" w:date="2022-08-02T12:37:00Z">
              <w:r>
                <w:t>SOGI</w:t>
              </w:r>
            </w:ins>
          </w:p>
        </w:tc>
        <w:tc>
          <w:tcPr>
            <w:tcW w:w="1172" w:type="dxa"/>
            <w:shd w:val="clear" w:color="auto" w:fill="D9D9D9"/>
          </w:tcPr>
          <w:p w14:paraId="66ABAB78" w14:textId="26FE2870" w:rsidR="00866BAB" w:rsidRDefault="003E30D6" w:rsidP="00A51CFB">
            <w:pPr>
              <w:widowControl w:val="0"/>
              <w:autoSpaceDE w:val="0"/>
              <w:autoSpaceDN w:val="0"/>
              <w:adjustRightInd w:val="0"/>
              <w:spacing w:before="110"/>
              <w:rPr>
                <w:ins w:id="721" w:author="Merrick, Riki | APHL" w:date="2022-07-28T09:30:00Z"/>
                <w:b/>
                <w:bCs/>
                <w:i/>
                <w:iCs/>
                <w:color w:val="000080"/>
              </w:rPr>
            </w:pPr>
            <w:ins w:id="722" w:author="Merrick, Riki | APHL" w:date="2022-07-28T09:34:00Z">
              <w:r>
                <w:rPr>
                  <w:b/>
                  <w:bCs/>
                  <w:i/>
                  <w:iCs/>
                  <w:color w:val="000080"/>
                </w:rPr>
                <w:t>Yes</w:t>
              </w:r>
            </w:ins>
          </w:p>
        </w:tc>
        <w:tc>
          <w:tcPr>
            <w:tcW w:w="713" w:type="dxa"/>
            <w:shd w:val="clear" w:color="auto" w:fill="D9D9D9"/>
          </w:tcPr>
          <w:p w14:paraId="62DE0ECE" w14:textId="77777777" w:rsidR="00866BAB" w:rsidRPr="0069575B" w:rsidRDefault="00866BAB" w:rsidP="00A51CFB">
            <w:pPr>
              <w:widowControl w:val="0"/>
              <w:autoSpaceDE w:val="0"/>
              <w:autoSpaceDN w:val="0"/>
              <w:adjustRightInd w:val="0"/>
              <w:spacing w:before="110"/>
              <w:rPr>
                <w:ins w:id="723" w:author="Merrick, Riki | APHL" w:date="2022-07-28T09:30:00Z"/>
                <w:b/>
                <w:bCs/>
                <w:i/>
                <w:iCs/>
                <w:color w:val="000080"/>
              </w:rPr>
            </w:pPr>
          </w:p>
        </w:tc>
      </w:tr>
      <w:tr w:rsidR="002970BB" w14:paraId="337FE088" w14:textId="77777777" w:rsidTr="00866BAB">
        <w:trPr>
          <w:trHeight w:val="530"/>
          <w:ins w:id="724" w:author="Merrick, Riki | APHL" w:date="2022-07-28T09:30:00Z"/>
        </w:trPr>
        <w:tc>
          <w:tcPr>
            <w:tcW w:w="927" w:type="dxa"/>
            <w:shd w:val="clear" w:color="auto" w:fill="D9D9D9"/>
          </w:tcPr>
          <w:p w14:paraId="7E320489" w14:textId="54907284" w:rsidR="00866BAB" w:rsidRDefault="003E30D6" w:rsidP="00A51CFB">
            <w:pPr>
              <w:widowControl w:val="0"/>
              <w:autoSpaceDE w:val="0"/>
              <w:autoSpaceDN w:val="0"/>
              <w:adjustRightInd w:val="0"/>
              <w:spacing w:before="110"/>
              <w:rPr>
                <w:ins w:id="725" w:author="Merrick, Riki | APHL" w:date="2022-07-28T09:30:00Z"/>
                <w:b/>
                <w:bCs/>
                <w:i/>
                <w:iCs/>
                <w:color w:val="000080"/>
              </w:rPr>
            </w:pPr>
            <w:ins w:id="726" w:author="Merrick, Riki | APHL" w:date="2022-07-28T09:32:00Z">
              <w:r w:rsidRPr="003E30D6">
                <w:rPr>
                  <w:b/>
                  <w:bCs/>
                  <w:i/>
                  <w:iCs/>
                  <w:color w:val="000080"/>
                </w:rPr>
                <w:t>3.5.1</w:t>
              </w:r>
            </w:ins>
          </w:p>
        </w:tc>
        <w:tc>
          <w:tcPr>
            <w:tcW w:w="2369" w:type="dxa"/>
            <w:shd w:val="clear" w:color="auto" w:fill="D9D9D9"/>
          </w:tcPr>
          <w:p w14:paraId="5FE50137" w14:textId="7F1070FC" w:rsidR="00866BAB" w:rsidRPr="00823AC3" w:rsidRDefault="003E30D6" w:rsidP="00A51CFB">
            <w:pPr>
              <w:widowControl w:val="0"/>
              <w:autoSpaceDE w:val="0"/>
              <w:autoSpaceDN w:val="0"/>
              <w:adjustRightInd w:val="0"/>
              <w:spacing w:before="110"/>
              <w:rPr>
                <w:ins w:id="727" w:author="Merrick, Riki | APHL" w:date="2022-07-28T09:30:00Z"/>
                <w:bCs/>
                <w:i/>
                <w:iCs/>
                <w:noProof/>
              </w:rPr>
            </w:pPr>
            <w:ins w:id="728" w:author="Merrick, Riki | APHL" w:date="2022-07-28T09:32:00Z">
              <w:r w:rsidRPr="003E30D6">
                <w:rPr>
                  <w:bCs/>
                  <w:i/>
                  <w:iCs/>
                  <w:noProof/>
                </w:rPr>
                <w:t>Admit/visit notification event A01 (admitted patient)</w:t>
              </w:r>
            </w:ins>
          </w:p>
        </w:tc>
        <w:tc>
          <w:tcPr>
            <w:tcW w:w="3089" w:type="dxa"/>
            <w:shd w:val="clear" w:color="auto" w:fill="D9D9D9"/>
          </w:tcPr>
          <w:p w14:paraId="6F6C8826" w14:textId="7B91CAD2" w:rsidR="00866BAB" w:rsidRDefault="006F4827" w:rsidP="00A51CFB">
            <w:pPr>
              <w:widowControl w:val="0"/>
              <w:autoSpaceDE w:val="0"/>
              <w:autoSpaceDN w:val="0"/>
              <w:adjustRightInd w:val="0"/>
              <w:spacing w:before="110"/>
              <w:rPr>
                <w:ins w:id="729" w:author="Merrick, Riki | APHL" w:date="2022-07-28T09:30:00Z"/>
                <w:color w:val="000080"/>
              </w:rPr>
            </w:pPr>
            <w:ins w:id="730" w:author="Merrick, Riki | APHL" w:date="2022-07-28T09:37:00Z">
              <w:r>
                <w:rPr>
                  <w:color w:val="000080"/>
                </w:rPr>
                <w:t>Update example message with new GS* segments in support of Gender Harmony concept</w:t>
              </w:r>
            </w:ins>
            <w:ins w:id="731" w:author="Merrick, Riki | APHL" w:date="2022-07-28T09:38:00Z">
              <w:r>
                <w:rPr>
                  <w:color w:val="000080"/>
                </w:rPr>
                <w:t>s</w:t>
              </w:r>
            </w:ins>
          </w:p>
        </w:tc>
        <w:tc>
          <w:tcPr>
            <w:tcW w:w="1080" w:type="dxa"/>
            <w:shd w:val="clear" w:color="auto" w:fill="D9D9D9"/>
          </w:tcPr>
          <w:p w14:paraId="31B00C99" w14:textId="63B31252" w:rsidR="00866BAB" w:rsidRDefault="00D850B4" w:rsidP="00A51CFB">
            <w:pPr>
              <w:widowControl w:val="0"/>
              <w:autoSpaceDE w:val="0"/>
              <w:autoSpaceDN w:val="0"/>
              <w:adjustRightInd w:val="0"/>
              <w:spacing w:before="110"/>
              <w:rPr>
                <w:ins w:id="732" w:author="Merrick, Riki | APHL" w:date="2022-07-28T09:30:00Z"/>
              </w:rPr>
            </w:pPr>
            <w:ins w:id="733" w:author="Merrick, Riki | APHL" w:date="2022-08-02T12:37:00Z">
              <w:r>
                <w:t>SOGI</w:t>
              </w:r>
            </w:ins>
          </w:p>
        </w:tc>
        <w:tc>
          <w:tcPr>
            <w:tcW w:w="1172" w:type="dxa"/>
            <w:shd w:val="clear" w:color="auto" w:fill="D9D9D9"/>
          </w:tcPr>
          <w:p w14:paraId="49E0078C" w14:textId="0D6D1D4B" w:rsidR="00866BAB" w:rsidRDefault="003E30D6" w:rsidP="00A51CFB">
            <w:pPr>
              <w:widowControl w:val="0"/>
              <w:autoSpaceDE w:val="0"/>
              <w:autoSpaceDN w:val="0"/>
              <w:adjustRightInd w:val="0"/>
              <w:spacing w:before="110"/>
              <w:rPr>
                <w:ins w:id="734" w:author="Merrick, Riki | APHL" w:date="2022-07-28T09:30:00Z"/>
                <w:b/>
                <w:bCs/>
                <w:i/>
                <w:iCs/>
                <w:color w:val="000080"/>
              </w:rPr>
            </w:pPr>
            <w:ins w:id="735" w:author="Merrick, Riki | APHL" w:date="2022-07-28T09:32:00Z">
              <w:r>
                <w:rPr>
                  <w:b/>
                  <w:bCs/>
                  <w:i/>
                  <w:iCs/>
                  <w:color w:val="000080"/>
                </w:rPr>
                <w:t>No</w:t>
              </w:r>
            </w:ins>
          </w:p>
        </w:tc>
        <w:tc>
          <w:tcPr>
            <w:tcW w:w="713" w:type="dxa"/>
            <w:shd w:val="clear" w:color="auto" w:fill="D9D9D9"/>
          </w:tcPr>
          <w:p w14:paraId="328E6804" w14:textId="77777777" w:rsidR="00866BAB" w:rsidRPr="0069575B" w:rsidRDefault="00866BAB" w:rsidP="00A51CFB">
            <w:pPr>
              <w:widowControl w:val="0"/>
              <w:autoSpaceDE w:val="0"/>
              <w:autoSpaceDN w:val="0"/>
              <w:adjustRightInd w:val="0"/>
              <w:spacing w:before="110"/>
              <w:rPr>
                <w:ins w:id="736" w:author="Merrick, Riki | APHL" w:date="2022-07-28T09:30:00Z"/>
                <w:b/>
                <w:bCs/>
                <w:i/>
                <w:iCs/>
                <w:color w:val="000080"/>
              </w:rPr>
            </w:pPr>
          </w:p>
        </w:tc>
      </w:tr>
    </w:tbl>
    <w:p w14:paraId="05ADCEEA" w14:textId="77777777" w:rsidR="00880D02" w:rsidRDefault="00880D02" w:rsidP="00880D02">
      <w:pPr>
        <w:rPr>
          <w:ins w:id="737" w:author="Merrick, Riki | APHL" w:date="2022-07-27T12:42:00Z"/>
        </w:rPr>
      </w:pPr>
    </w:p>
    <w:p w14:paraId="27127A4B" w14:textId="77777777" w:rsidR="00880D02" w:rsidRDefault="00880D02">
      <w:pPr>
        <w:spacing w:before="0" w:after="0"/>
        <w:rPr>
          <w:ins w:id="738" w:author="Merrick, Riki | APHL" w:date="2022-07-27T12:42:00Z"/>
          <w:rFonts w:ascii="Arial" w:eastAsia="Times New Roman" w:hAnsi="Arial" w:cs="Arial"/>
          <w:b/>
          <w:caps/>
          <w:noProof/>
          <w:kern w:val="20"/>
          <w:sz w:val="28"/>
          <w:szCs w:val="20"/>
          <w:lang w:eastAsia="de-DE"/>
        </w:rPr>
      </w:pPr>
      <w:ins w:id="739" w:author="Merrick, Riki | APHL" w:date="2022-07-27T12:42:00Z">
        <w:r>
          <w:rPr>
            <w:noProof/>
          </w:rPr>
          <w:br w:type="page"/>
        </w:r>
      </w:ins>
    </w:p>
    <w:p w14:paraId="47661AD4" w14:textId="7C3C0ED8" w:rsidR="00715956" w:rsidRPr="00F21240" w:rsidRDefault="00715956" w:rsidP="00594536">
      <w:pPr>
        <w:pStyle w:val="Heading2"/>
        <w:rPr>
          <w:noProof/>
        </w:rPr>
      </w:pPr>
      <w:bookmarkStart w:id="740" w:name="_Toc109892078"/>
      <w:r w:rsidRPr="00F21240">
        <w:rPr>
          <w:noProof/>
        </w:rPr>
        <w:lastRenderedPageBreak/>
        <w:t>C</w:t>
      </w:r>
      <w:r w:rsidR="00623119">
        <w:rPr>
          <w:noProof/>
        </w:rPr>
        <w:t>hapter 3 Contents</w:t>
      </w:r>
      <w:bookmarkEnd w:id="11"/>
      <w:bookmarkEnd w:id="12"/>
      <w:bookmarkEnd w:id="13"/>
      <w:bookmarkEnd w:id="14"/>
      <w:bookmarkEnd w:id="15"/>
      <w:bookmarkEnd w:id="740"/>
    </w:p>
    <w:bookmarkStart w:id="741" w:name="_Hlk27755034"/>
    <w:p w14:paraId="0745F294" w14:textId="741B58C4" w:rsidR="00367E5D" w:rsidRDefault="00F16A42">
      <w:pPr>
        <w:pStyle w:val="TOC2"/>
        <w:rPr>
          <w:ins w:id="742" w:author="Merrick, Riki | APHL" w:date="2022-07-28T09:14:00Z"/>
          <w:rFonts w:asciiTheme="minorHAnsi" w:eastAsiaTheme="minorEastAsia" w:hAnsiTheme="minorHAnsi" w:cstheme="minorBidi"/>
          <w:b w:val="0"/>
          <w:kern w:val="0"/>
          <w:sz w:val="22"/>
          <w:szCs w:val="22"/>
        </w:rPr>
      </w:pPr>
      <w:r>
        <w:rPr>
          <w:b w:val="0"/>
          <w:caps/>
          <w:smallCaps/>
        </w:rPr>
        <w:fldChar w:fldCharType="begin"/>
      </w:r>
      <w:r>
        <w:rPr>
          <w:b w:val="0"/>
          <w:caps/>
          <w:smallCaps/>
        </w:rPr>
        <w:instrText xml:space="preserve"> TOC \o "2-3" \h \z \u </w:instrText>
      </w:r>
      <w:r>
        <w:rPr>
          <w:b w:val="0"/>
          <w:caps/>
          <w:smallCaps/>
        </w:rPr>
        <w:fldChar w:fldCharType="separate"/>
      </w:r>
      <w:ins w:id="743" w:author="Merrick, Riki | APHL" w:date="2022-07-28T09:14:00Z">
        <w:r w:rsidR="00367E5D" w:rsidRPr="005A18FA">
          <w:rPr>
            <w:rStyle w:val="Hyperlink"/>
          </w:rPr>
          <w:fldChar w:fldCharType="begin"/>
        </w:r>
        <w:r w:rsidR="00367E5D" w:rsidRPr="005A18FA">
          <w:rPr>
            <w:rStyle w:val="Hyperlink"/>
          </w:rPr>
          <w:instrText xml:space="preserve"> </w:instrText>
        </w:r>
        <w:r w:rsidR="00367E5D">
          <w:instrText>HYPERLINK \l "_Toc109892078"</w:instrText>
        </w:r>
        <w:r w:rsidR="00367E5D" w:rsidRPr="005A18FA">
          <w:rPr>
            <w:rStyle w:val="Hyperlink"/>
          </w:rPr>
          <w:instrText xml:space="preserve"> </w:instrText>
        </w:r>
        <w:r w:rsidR="00367E5D" w:rsidRPr="005A18FA">
          <w:rPr>
            <w:rStyle w:val="Hyperlink"/>
          </w:rPr>
          <w:fldChar w:fldCharType="separate"/>
        </w:r>
        <w:r w:rsidR="00367E5D" w:rsidRPr="005A18FA">
          <w:rPr>
            <w:rStyle w:val="Hyperlink"/>
          </w:rPr>
          <w:t>3.1</w:t>
        </w:r>
        <w:r w:rsidR="00367E5D">
          <w:rPr>
            <w:rFonts w:asciiTheme="minorHAnsi" w:eastAsiaTheme="minorEastAsia" w:hAnsiTheme="minorHAnsi" w:cstheme="minorBidi"/>
            <w:b w:val="0"/>
            <w:kern w:val="0"/>
            <w:sz w:val="22"/>
            <w:szCs w:val="22"/>
          </w:rPr>
          <w:tab/>
        </w:r>
        <w:r w:rsidR="00367E5D" w:rsidRPr="005A18FA">
          <w:rPr>
            <w:rStyle w:val="Hyperlink"/>
          </w:rPr>
          <w:t>Chapter 3 Contents</w:t>
        </w:r>
        <w:r w:rsidR="00367E5D">
          <w:rPr>
            <w:webHidden/>
          </w:rPr>
          <w:tab/>
        </w:r>
        <w:r w:rsidR="00367E5D">
          <w:rPr>
            <w:webHidden/>
          </w:rPr>
          <w:fldChar w:fldCharType="begin"/>
        </w:r>
        <w:r w:rsidR="00367E5D">
          <w:rPr>
            <w:webHidden/>
          </w:rPr>
          <w:instrText xml:space="preserve"> PAGEREF _Toc109892078 \h </w:instrText>
        </w:r>
      </w:ins>
      <w:r w:rsidR="00367E5D">
        <w:rPr>
          <w:webHidden/>
        </w:rPr>
      </w:r>
      <w:r w:rsidR="00367E5D">
        <w:rPr>
          <w:webHidden/>
        </w:rPr>
        <w:fldChar w:fldCharType="separate"/>
      </w:r>
      <w:ins w:id="744" w:author="Merrick, Riki | APHL" w:date="2022-07-28T09:14:00Z">
        <w:r w:rsidR="00367E5D">
          <w:rPr>
            <w:webHidden/>
          </w:rPr>
          <w:t>3</w:t>
        </w:r>
        <w:r w:rsidR="00367E5D">
          <w:rPr>
            <w:webHidden/>
          </w:rPr>
          <w:fldChar w:fldCharType="end"/>
        </w:r>
        <w:r w:rsidR="00367E5D" w:rsidRPr="005A18FA">
          <w:rPr>
            <w:rStyle w:val="Hyperlink"/>
          </w:rPr>
          <w:fldChar w:fldCharType="end"/>
        </w:r>
      </w:ins>
    </w:p>
    <w:p w14:paraId="2177CED7" w14:textId="090375D0" w:rsidR="00367E5D" w:rsidRDefault="00367E5D">
      <w:pPr>
        <w:pStyle w:val="TOC2"/>
        <w:rPr>
          <w:ins w:id="745" w:author="Merrick, Riki | APHL" w:date="2022-07-28T09:14:00Z"/>
          <w:rFonts w:asciiTheme="minorHAnsi" w:eastAsiaTheme="minorEastAsia" w:hAnsiTheme="minorHAnsi" w:cstheme="minorBidi"/>
          <w:b w:val="0"/>
          <w:kern w:val="0"/>
          <w:sz w:val="22"/>
          <w:szCs w:val="22"/>
        </w:rPr>
      </w:pPr>
      <w:ins w:id="746" w:author="Merrick, Riki | APHL" w:date="2022-07-28T09:14:00Z">
        <w:r w:rsidRPr="005A18FA">
          <w:rPr>
            <w:rStyle w:val="Hyperlink"/>
          </w:rPr>
          <w:fldChar w:fldCharType="begin"/>
        </w:r>
        <w:r w:rsidRPr="005A18FA">
          <w:rPr>
            <w:rStyle w:val="Hyperlink"/>
          </w:rPr>
          <w:instrText xml:space="preserve"> </w:instrText>
        </w:r>
        <w:r>
          <w:instrText>HYPERLINK \l "_Toc109892079"</w:instrText>
        </w:r>
        <w:r w:rsidRPr="005A18FA">
          <w:rPr>
            <w:rStyle w:val="Hyperlink"/>
          </w:rPr>
          <w:instrText xml:space="preserve"> </w:instrText>
        </w:r>
        <w:r w:rsidRPr="005A18FA">
          <w:rPr>
            <w:rStyle w:val="Hyperlink"/>
          </w:rPr>
          <w:fldChar w:fldCharType="separate"/>
        </w:r>
        <w:r w:rsidRPr="005A18FA">
          <w:rPr>
            <w:rStyle w:val="Hyperlink"/>
          </w:rPr>
          <w:t>3.2</w:t>
        </w:r>
        <w:r>
          <w:rPr>
            <w:rFonts w:asciiTheme="minorHAnsi" w:eastAsiaTheme="minorEastAsia" w:hAnsiTheme="minorHAnsi" w:cstheme="minorBidi"/>
            <w:b w:val="0"/>
            <w:kern w:val="0"/>
            <w:sz w:val="22"/>
            <w:szCs w:val="22"/>
          </w:rPr>
          <w:tab/>
        </w:r>
        <w:r w:rsidRPr="005A18FA">
          <w:rPr>
            <w:rStyle w:val="Hyperlink"/>
          </w:rPr>
          <w:t>Purpose</w:t>
        </w:r>
        <w:r>
          <w:rPr>
            <w:webHidden/>
          </w:rPr>
          <w:tab/>
        </w:r>
        <w:r>
          <w:rPr>
            <w:webHidden/>
          </w:rPr>
          <w:fldChar w:fldCharType="begin"/>
        </w:r>
        <w:r>
          <w:rPr>
            <w:webHidden/>
          </w:rPr>
          <w:instrText xml:space="preserve"> PAGEREF _Toc109892079 \h </w:instrText>
        </w:r>
      </w:ins>
      <w:r>
        <w:rPr>
          <w:webHidden/>
        </w:rPr>
      </w:r>
      <w:r>
        <w:rPr>
          <w:webHidden/>
        </w:rPr>
        <w:fldChar w:fldCharType="separate"/>
      </w:r>
      <w:ins w:id="747" w:author="Merrick, Riki | APHL" w:date="2022-07-28T09:14:00Z">
        <w:r>
          <w:rPr>
            <w:webHidden/>
          </w:rPr>
          <w:t>5</w:t>
        </w:r>
        <w:r>
          <w:rPr>
            <w:webHidden/>
          </w:rPr>
          <w:fldChar w:fldCharType="end"/>
        </w:r>
        <w:r w:rsidRPr="005A18FA">
          <w:rPr>
            <w:rStyle w:val="Hyperlink"/>
          </w:rPr>
          <w:fldChar w:fldCharType="end"/>
        </w:r>
      </w:ins>
    </w:p>
    <w:p w14:paraId="0C46D4FE" w14:textId="159E5769" w:rsidR="00367E5D" w:rsidRDefault="00367E5D">
      <w:pPr>
        <w:pStyle w:val="TOC2"/>
        <w:rPr>
          <w:ins w:id="748" w:author="Merrick, Riki | APHL" w:date="2022-07-28T09:14:00Z"/>
          <w:rFonts w:asciiTheme="minorHAnsi" w:eastAsiaTheme="minorEastAsia" w:hAnsiTheme="minorHAnsi" w:cstheme="minorBidi"/>
          <w:b w:val="0"/>
          <w:kern w:val="0"/>
          <w:sz w:val="22"/>
          <w:szCs w:val="22"/>
        </w:rPr>
      </w:pPr>
      <w:ins w:id="749" w:author="Merrick, Riki | APHL" w:date="2022-07-28T09:14:00Z">
        <w:r w:rsidRPr="005A18FA">
          <w:rPr>
            <w:rStyle w:val="Hyperlink"/>
          </w:rPr>
          <w:fldChar w:fldCharType="begin"/>
        </w:r>
        <w:r w:rsidRPr="005A18FA">
          <w:rPr>
            <w:rStyle w:val="Hyperlink"/>
          </w:rPr>
          <w:instrText xml:space="preserve"> </w:instrText>
        </w:r>
        <w:r>
          <w:instrText>HYPERLINK \l "_Toc109892080"</w:instrText>
        </w:r>
        <w:r w:rsidRPr="005A18FA">
          <w:rPr>
            <w:rStyle w:val="Hyperlink"/>
          </w:rPr>
          <w:instrText xml:space="preserve"> </w:instrText>
        </w:r>
        <w:r w:rsidRPr="005A18FA">
          <w:rPr>
            <w:rStyle w:val="Hyperlink"/>
          </w:rPr>
          <w:fldChar w:fldCharType="separate"/>
        </w:r>
        <w:r w:rsidRPr="005A18FA">
          <w:rPr>
            <w:rStyle w:val="Hyperlink"/>
          </w:rPr>
          <w:t>3.3</w:t>
        </w:r>
        <w:r>
          <w:rPr>
            <w:rFonts w:asciiTheme="minorHAnsi" w:eastAsiaTheme="minorEastAsia" w:hAnsiTheme="minorHAnsi" w:cstheme="minorBidi"/>
            <w:b w:val="0"/>
            <w:kern w:val="0"/>
            <w:sz w:val="22"/>
            <w:szCs w:val="22"/>
          </w:rPr>
          <w:tab/>
        </w:r>
        <w:r w:rsidRPr="005A18FA">
          <w:rPr>
            <w:rStyle w:val="Hyperlink"/>
          </w:rPr>
          <w:t>Trigger Events and Message Definitions</w:t>
        </w:r>
        <w:r>
          <w:rPr>
            <w:webHidden/>
          </w:rPr>
          <w:tab/>
        </w:r>
        <w:r>
          <w:rPr>
            <w:webHidden/>
          </w:rPr>
          <w:fldChar w:fldCharType="begin"/>
        </w:r>
        <w:r>
          <w:rPr>
            <w:webHidden/>
          </w:rPr>
          <w:instrText xml:space="preserve"> PAGEREF _Toc109892080 \h </w:instrText>
        </w:r>
      </w:ins>
      <w:r>
        <w:rPr>
          <w:webHidden/>
        </w:rPr>
      </w:r>
      <w:r>
        <w:rPr>
          <w:webHidden/>
        </w:rPr>
        <w:fldChar w:fldCharType="separate"/>
      </w:r>
      <w:ins w:id="750" w:author="Merrick, Riki | APHL" w:date="2022-07-28T09:14:00Z">
        <w:r>
          <w:rPr>
            <w:webHidden/>
          </w:rPr>
          <w:t>5</w:t>
        </w:r>
        <w:r>
          <w:rPr>
            <w:webHidden/>
          </w:rPr>
          <w:fldChar w:fldCharType="end"/>
        </w:r>
        <w:r w:rsidRPr="005A18FA">
          <w:rPr>
            <w:rStyle w:val="Hyperlink"/>
          </w:rPr>
          <w:fldChar w:fldCharType="end"/>
        </w:r>
      </w:ins>
    </w:p>
    <w:p w14:paraId="1465C14F" w14:textId="39DA9B8F" w:rsidR="00367E5D" w:rsidRDefault="00367E5D" w:rsidP="00D850B4">
      <w:pPr>
        <w:pStyle w:val="TOC3"/>
        <w:rPr>
          <w:ins w:id="751" w:author="Merrick, Riki | APHL" w:date="2022-07-28T09:14:00Z"/>
          <w:rFonts w:asciiTheme="minorHAnsi" w:eastAsiaTheme="minorEastAsia" w:hAnsiTheme="minorHAnsi" w:cstheme="minorBidi"/>
          <w:noProof/>
          <w:sz w:val="22"/>
        </w:rPr>
      </w:pPr>
      <w:ins w:id="75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"_Toc109892081"</w:instrText>
        </w:r>
        <w:r w:rsidRPr="005A18FA">
          <w:rPr>
            <w:rStyle w:val="Hyperlink"/>
            <w:noProof/>
          </w:rPr>
          <w:instrText xml:space="preserve"> </w:instrText>
        </w:r>
        <w:r w:rsidRPr="005A18FA">
          <w:rPr>
            <w:rStyle w:val="Hyperlink"/>
            <w:noProof/>
          </w:rPr>
          <w:fldChar w:fldCharType="separate"/>
        </w:r>
        <w:r w:rsidRPr="005A18FA">
          <w:rPr>
            <w:rStyle w:val="Hyperlink"/>
            <w:noProof/>
          </w:rPr>
          <w:t>3.3.1</w:t>
        </w:r>
        <w:r>
          <w:rPr>
            <w:rFonts w:asciiTheme="minorHAnsi" w:eastAsiaTheme="minorEastAsia" w:hAnsiTheme="minorHAnsi" w:cstheme="minorBidi"/>
            <w:noProof/>
            <w:sz w:val="22"/>
          </w:rPr>
          <w:tab/>
        </w:r>
        <w:r w:rsidRPr="005A18FA">
          <w:rPr>
            <w:rStyle w:val="Hyperlink"/>
            <w:noProof/>
          </w:rPr>
          <w:t>ADT/ACK - Admit/Visit Notification (Event A01)</w:t>
        </w:r>
        <w:r>
          <w:rPr>
            <w:noProof/>
            <w:webHidden/>
          </w:rPr>
          <w:tab/>
        </w:r>
        <w:r>
          <w:rPr>
            <w:noProof/>
            <w:webHidden/>
          </w:rPr>
          <w:fldChar w:fldCharType="begin"/>
        </w:r>
        <w:r>
          <w:rPr>
            <w:noProof/>
            <w:webHidden/>
          </w:rPr>
          <w:instrText xml:space="preserve"> PAGEREF _Toc109892081 \h </w:instrText>
        </w:r>
      </w:ins>
      <w:r>
        <w:rPr>
          <w:noProof/>
          <w:webHidden/>
        </w:rPr>
      </w:r>
      <w:r>
        <w:rPr>
          <w:noProof/>
          <w:webHidden/>
        </w:rPr>
        <w:fldChar w:fldCharType="separate"/>
      </w:r>
      <w:ins w:id="753" w:author="Merrick, Riki | APHL" w:date="2022-07-28T09:14:00Z">
        <w:r>
          <w:rPr>
            <w:noProof/>
            <w:webHidden/>
          </w:rPr>
          <w:t>5</w:t>
        </w:r>
        <w:r>
          <w:rPr>
            <w:noProof/>
            <w:webHidden/>
          </w:rPr>
          <w:fldChar w:fldCharType="end"/>
        </w:r>
        <w:r w:rsidRPr="005A18FA">
          <w:rPr>
            <w:rStyle w:val="Hyperlink"/>
            <w:noProof/>
          </w:rPr>
          <w:fldChar w:fldCharType="end"/>
        </w:r>
      </w:ins>
    </w:p>
    <w:p w14:paraId="1EB5AD8C" w14:textId="2122C421" w:rsidR="00367E5D" w:rsidRDefault="00367E5D" w:rsidP="00D850B4">
      <w:pPr>
        <w:pStyle w:val="TOC3"/>
        <w:rPr>
          <w:ins w:id="754" w:author="Merrick, Riki | APHL" w:date="2022-07-28T09:14:00Z"/>
          <w:rFonts w:asciiTheme="minorHAnsi" w:eastAsiaTheme="minorEastAsia" w:hAnsiTheme="minorHAnsi" w:cstheme="minorBidi"/>
          <w:noProof/>
          <w:sz w:val="22"/>
        </w:rPr>
      </w:pPr>
      <w:ins w:id="75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"_Toc109892082"</w:instrText>
        </w:r>
        <w:r w:rsidRPr="005A18FA">
          <w:rPr>
            <w:rStyle w:val="Hyperlink"/>
            <w:noProof/>
          </w:rPr>
          <w:instrText xml:space="preserve"> </w:instrText>
        </w:r>
        <w:r w:rsidRPr="005A18FA">
          <w:rPr>
            <w:rStyle w:val="Hyperlink"/>
            <w:noProof/>
          </w:rPr>
          <w:fldChar w:fldCharType="separate"/>
        </w:r>
        <w:r w:rsidRPr="005A18FA">
          <w:rPr>
            <w:rStyle w:val="Hyperlink"/>
            <w:noProof/>
          </w:rPr>
          <w:t>3.3.2</w:t>
        </w:r>
        <w:r>
          <w:rPr>
            <w:rFonts w:asciiTheme="minorHAnsi" w:eastAsiaTheme="minorEastAsia" w:hAnsiTheme="minorHAnsi" w:cstheme="minorBidi"/>
            <w:noProof/>
            <w:sz w:val="22"/>
          </w:rPr>
          <w:tab/>
        </w:r>
        <w:r w:rsidRPr="005A18FA">
          <w:rPr>
            <w:rStyle w:val="Hyperlink"/>
            <w:noProof/>
          </w:rPr>
          <w:t>ADT/ACK - Transfer a Patient (Event A02)</w:t>
        </w:r>
        <w:r>
          <w:rPr>
            <w:noProof/>
            <w:webHidden/>
          </w:rPr>
          <w:tab/>
        </w:r>
        <w:r>
          <w:rPr>
            <w:noProof/>
            <w:webHidden/>
          </w:rPr>
          <w:fldChar w:fldCharType="begin"/>
        </w:r>
        <w:r>
          <w:rPr>
            <w:noProof/>
            <w:webHidden/>
          </w:rPr>
          <w:instrText xml:space="preserve"> PAGEREF _Toc109892082 \h </w:instrText>
        </w:r>
      </w:ins>
      <w:r>
        <w:rPr>
          <w:noProof/>
          <w:webHidden/>
        </w:rPr>
      </w:r>
      <w:r>
        <w:rPr>
          <w:noProof/>
          <w:webHidden/>
        </w:rPr>
        <w:fldChar w:fldCharType="separate"/>
      </w:r>
      <w:ins w:id="756" w:author="Merrick, Riki | APHL" w:date="2022-07-28T09:14:00Z">
        <w:r>
          <w:rPr>
            <w:noProof/>
            <w:webHidden/>
          </w:rPr>
          <w:t>8</w:t>
        </w:r>
        <w:r>
          <w:rPr>
            <w:noProof/>
            <w:webHidden/>
          </w:rPr>
          <w:fldChar w:fldCharType="end"/>
        </w:r>
        <w:r w:rsidRPr="005A18FA">
          <w:rPr>
            <w:rStyle w:val="Hyperlink"/>
            <w:noProof/>
          </w:rPr>
          <w:fldChar w:fldCharType="end"/>
        </w:r>
      </w:ins>
    </w:p>
    <w:p w14:paraId="3ACF9007" w14:textId="1377EAF5" w:rsidR="00367E5D" w:rsidRDefault="00367E5D" w:rsidP="00D850B4">
      <w:pPr>
        <w:pStyle w:val="TOC3"/>
        <w:rPr>
          <w:ins w:id="757" w:author="Merrick, Riki | APHL" w:date="2022-07-28T09:14:00Z"/>
          <w:rFonts w:asciiTheme="minorHAnsi" w:eastAsiaTheme="minorEastAsia" w:hAnsiTheme="minorHAnsi" w:cstheme="minorBidi"/>
          <w:noProof/>
          <w:sz w:val="22"/>
        </w:rPr>
      </w:pPr>
      <w:ins w:id="75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"_Toc109892083"</w:instrText>
        </w:r>
        <w:r w:rsidRPr="005A18FA">
          <w:rPr>
            <w:rStyle w:val="Hyperlink"/>
            <w:noProof/>
          </w:rPr>
          <w:instrText xml:space="preserve"> </w:instrText>
        </w:r>
        <w:r w:rsidRPr="005A18FA">
          <w:rPr>
            <w:rStyle w:val="Hyperlink"/>
            <w:noProof/>
          </w:rPr>
          <w:fldChar w:fldCharType="separate"/>
        </w:r>
        <w:r w:rsidRPr="005A18FA">
          <w:rPr>
            <w:rStyle w:val="Hyperlink"/>
            <w:noProof/>
          </w:rPr>
          <w:t>3.3.3</w:t>
        </w:r>
        <w:r>
          <w:rPr>
            <w:rFonts w:asciiTheme="minorHAnsi" w:eastAsiaTheme="minorEastAsia" w:hAnsiTheme="minorHAnsi" w:cstheme="minorBidi"/>
            <w:noProof/>
            <w:sz w:val="22"/>
          </w:rPr>
          <w:tab/>
        </w:r>
        <w:r w:rsidRPr="005A18FA">
          <w:rPr>
            <w:rStyle w:val="Hyperlink"/>
            <w:noProof/>
          </w:rPr>
          <w:t>ADT/ACK - Discharge/End Visit (Event A03)</w:t>
        </w:r>
        <w:r>
          <w:rPr>
            <w:noProof/>
            <w:webHidden/>
          </w:rPr>
          <w:tab/>
        </w:r>
        <w:r>
          <w:rPr>
            <w:noProof/>
            <w:webHidden/>
          </w:rPr>
          <w:fldChar w:fldCharType="begin"/>
        </w:r>
        <w:r>
          <w:rPr>
            <w:noProof/>
            <w:webHidden/>
          </w:rPr>
          <w:instrText xml:space="preserve"> PAGEREF _Toc109892083 \h </w:instrText>
        </w:r>
      </w:ins>
      <w:r>
        <w:rPr>
          <w:noProof/>
          <w:webHidden/>
        </w:rPr>
      </w:r>
      <w:r>
        <w:rPr>
          <w:noProof/>
          <w:webHidden/>
        </w:rPr>
        <w:fldChar w:fldCharType="separate"/>
      </w:r>
      <w:ins w:id="759" w:author="Merrick, Riki | APHL" w:date="2022-07-28T09:14:00Z">
        <w:r>
          <w:rPr>
            <w:noProof/>
            <w:webHidden/>
          </w:rPr>
          <w:t>10</w:t>
        </w:r>
        <w:r>
          <w:rPr>
            <w:noProof/>
            <w:webHidden/>
          </w:rPr>
          <w:fldChar w:fldCharType="end"/>
        </w:r>
        <w:r w:rsidRPr="005A18FA">
          <w:rPr>
            <w:rStyle w:val="Hyperlink"/>
            <w:noProof/>
          </w:rPr>
          <w:fldChar w:fldCharType="end"/>
        </w:r>
      </w:ins>
    </w:p>
    <w:p w14:paraId="47D530E9" w14:textId="3B58A925" w:rsidR="00367E5D" w:rsidRDefault="00367E5D" w:rsidP="00D850B4">
      <w:pPr>
        <w:pStyle w:val="TOC3"/>
        <w:rPr>
          <w:ins w:id="760" w:author="Merrick, Riki | APHL" w:date="2022-07-28T09:14:00Z"/>
          <w:rFonts w:asciiTheme="minorHAnsi" w:eastAsiaTheme="minorEastAsia" w:hAnsiTheme="minorHAnsi" w:cstheme="minorBidi"/>
          <w:noProof/>
          <w:sz w:val="22"/>
        </w:rPr>
      </w:pPr>
      <w:ins w:id="76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"_Toc109892084"</w:instrText>
        </w:r>
        <w:r w:rsidRPr="005A18FA">
          <w:rPr>
            <w:rStyle w:val="Hyperlink"/>
            <w:noProof/>
          </w:rPr>
          <w:instrText xml:space="preserve"> </w:instrText>
        </w:r>
        <w:r w:rsidRPr="005A18FA">
          <w:rPr>
            <w:rStyle w:val="Hyperlink"/>
            <w:noProof/>
          </w:rPr>
          <w:fldChar w:fldCharType="separate"/>
        </w:r>
        <w:r w:rsidRPr="005A18FA">
          <w:rPr>
            <w:rStyle w:val="Hyperlink"/>
            <w:noProof/>
          </w:rPr>
          <w:t>3.3.4</w:t>
        </w:r>
        <w:r>
          <w:rPr>
            <w:rFonts w:asciiTheme="minorHAnsi" w:eastAsiaTheme="minorEastAsia" w:hAnsiTheme="minorHAnsi" w:cstheme="minorBidi"/>
            <w:noProof/>
            <w:sz w:val="22"/>
          </w:rPr>
          <w:tab/>
        </w:r>
        <w:r w:rsidRPr="005A18FA">
          <w:rPr>
            <w:rStyle w:val="Hyperlink"/>
            <w:noProof/>
          </w:rPr>
          <w:t>ADT/ACK - Register a Patient (Event A04)</w:t>
        </w:r>
        <w:r>
          <w:rPr>
            <w:noProof/>
            <w:webHidden/>
          </w:rPr>
          <w:tab/>
        </w:r>
        <w:r>
          <w:rPr>
            <w:noProof/>
            <w:webHidden/>
          </w:rPr>
          <w:fldChar w:fldCharType="begin"/>
        </w:r>
        <w:r>
          <w:rPr>
            <w:noProof/>
            <w:webHidden/>
          </w:rPr>
          <w:instrText xml:space="preserve"> PAGEREF _Toc109892084 \h </w:instrText>
        </w:r>
      </w:ins>
      <w:r>
        <w:rPr>
          <w:noProof/>
          <w:webHidden/>
        </w:rPr>
      </w:r>
      <w:r>
        <w:rPr>
          <w:noProof/>
          <w:webHidden/>
        </w:rPr>
        <w:fldChar w:fldCharType="separate"/>
      </w:r>
      <w:ins w:id="762" w:author="Merrick, Riki | APHL" w:date="2022-07-28T09:14:00Z">
        <w:r>
          <w:rPr>
            <w:noProof/>
            <w:webHidden/>
          </w:rPr>
          <w:t>13</w:t>
        </w:r>
        <w:r>
          <w:rPr>
            <w:noProof/>
            <w:webHidden/>
          </w:rPr>
          <w:fldChar w:fldCharType="end"/>
        </w:r>
        <w:r w:rsidRPr="005A18FA">
          <w:rPr>
            <w:rStyle w:val="Hyperlink"/>
            <w:noProof/>
          </w:rPr>
          <w:fldChar w:fldCharType="end"/>
        </w:r>
      </w:ins>
    </w:p>
    <w:p w14:paraId="58C248B7" w14:textId="6CCF96DD" w:rsidR="00367E5D" w:rsidRDefault="00367E5D" w:rsidP="00D850B4">
      <w:pPr>
        <w:pStyle w:val="TOC3"/>
        <w:rPr>
          <w:ins w:id="763" w:author="Merrick, Riki | APHL" w:date="2022-07-28T09:14:00Z"/>
          <w:rFonts w:asciiTheme="minorHAnsi" w:eastAsiaTheme="minorEastAsia" w:hAnsiTheme="minorHAnsi" w:cstheme="minorBidi"/>
          <w:noProof/>
          <w:sz w:val="22"/>
        </w:rPr>
      </w:pPr>
      <w:ins w:id="76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"_Toc109892085"</w:instrText>
        </w:r>
        <w:r w:rsidRPr="005A18FA">
          <w:rPr>
            <w:rStyle w:val="Hyperlink"/>
            <w:noProof/>
          </w:rPr>
          <w:instrText xml:space="preserve"> </w:instrText>
        </w:r>
        <w:r w:rsidRPr="005A18FA">
          <w:rPr>
            <w:rStyle w:val="Hyperlink"/>
            <w:noProof/>
          </w:rPr>
          <w:fldChar w:fldCharType="separate"/>
        </w:r>
        <w:r w:rsidRPr="005A18FA">
          <w:rPr>
            <w:rStyle w:val="Hyperlink"/>
            <w:noProof/>
          </w:rPr>
          <w:t>3.3.5</w:t>
        </w:r>
        <w:r>
          <w:rPr>
            <w:rFonts w:asciiTheme="minorHAnsi" w:eastAsiaTheme="minorEastAsia" w:hAnsiTheme="minorHAnsi" w:cstheme="minorBidi"/>
            <w:noProof/>
            <w:sz w:val="22"/>
          </w:rPr>
          <w:tab/>
        </w:r>
        <w:r w:rsidRPr="005A18FA">
          <w:rPr>
            <w:rStyle w:val="Hyperlink"/>
            <w:noProof/>
          </w:rPr>
          <w:t>ADT/ACK - Pre-Admit a Patient (Event A05)</w:t>
        </w:r>
        <w:r>
          <w:rPr>
            <w:noProof/>
            <w:webHidden/>
          </w:rPr>
          <w:tab/>
        </w:r>
        <w:r>
          <w:rPr>
            <w:noProof/>
            <w:webHidden/>
          </w:rPr>
          <w:fldChar w:fldCharType="begin"/>
        </w:r>
        <w:r>
          <w:rPr>
            <w:noProof/>
            <w:webHidden/>
          </w:rPr>
          <w:instrText xml:space="preserve"> PAGEREF _Toc109892085 \h </w:instrText>
        </w:r>
      </w:ins>
      <w:r>
        <w:rPr>
          <w:noProof/>
          <w:webHidden/>
        </w:rPr>
      </w:r>
      <w:r>
        <w:rPr>
          <w:noProof/>
          <w:webHidden/>
        </w:rPr>
        <w:fldChar w:fldCharType="separate"/>
      </w:r>
      <w:ins w:id="765" w:author="Merrick, Riki | APHL" w:date="2022-07-28T09:14:00Z">
        <w:r>
          <w:rPr>
            <w:noProof/>
            <w:webHidden/>
          </w:rPr>
          <w:t>16</w:t>
        </w:r>
        <w:r>
          <w:rPr>
            <w:noProof/>
            <w:webHidden/>
          </w:rPr>
          <w:fldChar w:fldCharType="end"/>
        </w:r>
        <w:r w:rsidRPr="005A18FA">
          <w:rPr>
            <w:rStyle w:val="Hyperlink"/>
            <w:noProof/>
          </w:rPr>
          <w:fldChar w:fldCharType="end"/>
        </w:r>
      </w:ins>
    </w:p>
    <w:p w14:paraId="306C67CD" w14:textId="0711E08A" w:rsidR="00367E5D" w:rsidRDefault="00367E5D" w:rsidP="00D850B4">
      <w:pPr>
        <w:pStyle w:val="TOC3"/>
        <w:rPr>
          <w:ins w:id="766" w:author="Merrick, Riki | APHL" w:date="2022-07-28T09:14:00Z"/>
          <w:rFonts w:asciiTheme="minorHAnsi" w:eastAsiaTheme="minorEastAsia" w:hAnsiTheme="minorHAnsi" w:cstheme="minorBidi"/>
          <w:noProof/>
          <w:sz w:val="22"/>
        </w:rPr>
      </w:pPr>
      <w:ins w:id="76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"_Toc109892086"</w:instrText>
        </w:r>
        <w:r w:rsidRPr="005A18FA">
          <w:rPr>
            <w:rStyle w:val="Hyperlink"/>
            <w:noProof/>
          </w:rPr>
          <w:instrText xml:space="preserve"> </w:instrText>
        </w:r>
        <w:r w:rsidRPr="005A18FA">
          <w:rPr>
            <w:rStyle w:val="Hyperlink"/>
            <w:noProof/>
          </w:rPr>
          <w:fldChar w:fldCharType="separate"/>
        </w:r>
        <w:r w:rsidRPr="005A18FA">
          <w:rPr>
            <w:rStyle w:val="Hyperlink"/>
            <w:noProof/>
          </w:rPr>
          <w:t>3.3.6</w:t>
        </w:r>
        <w:r>
          <w:rPr>
            <w:rFonts w:asciiTheme="minorHAnsi" w:eastAsiaTheme="minorEastAsia" w:hAnsiTheme="minorHAnsi" w:cstheme="minorBidi"/>
            <w:noProof/>
            <w:sz w:val="22"/>
          </w:rPr>
          <w:tab/>
        </w:r>
        <w:r w:rsidRPr="005A18FA">
          <w:rPr>
            <w:rStyle w:val="Hyperlink"/>
            <w:noProof/>
          </w:rPr>
          <w:t>ADT/ACK - Change an Outpatient to an Inpatient (Event A06)</w:t>
        </w:r>
        <w:r>
          <w:rPr>
            <w:noProof/>
            <w:webHidden/>
          </w:rPr>
          <w:tab/>
        </w:r>
        <w:r>
          <w:rPr>
            <w:noProof/>
            <w:webHidden/>
          </w:rPr>
          <w:fldChar w:fldCharType="begin"/>
        </w:r>
        <w:r>
          <w:rPr>
            <w:noProof/>
            <w:webHidden/>
          </w:rPr>
          <w:instrText xml:space="preserve"> PAGEREF _Toc109892086 \h </w:instrText>
        </w:r>
      </w:ins>
      <w:r>
        <w:rPr>
          <w:noProof/>
          <w:webHidden/>
        </w:rPr>
      </w:r>
      <w:r>
        <w:rPr>
          <w:noProof/>
          <w:webHidden/>
        </w:rPr>
        <w:fldChar w:fldCharType="separate"/>
      </w:r>
      <w:ins w:id="768" w:author="Merrick, Riki | APHL" w:date="2022-07-28T09:14:00Z">
        <w:r>
          <w:rPr>
            <w:noProof/>
            <w:webHidden/>
          </w:rPr>
          <w:t>19</w:t>
        </w:r>
        <w:r>
          <w:rPr>
            <w:noProof/>
            <w:webHidden/>
          </w:rPr>
          <w:fldChar w:fldCharType="end"/>
        </w:r>
        <w:r w:rsidRPr="005A18FA">
          <w:rPr>
            <w:rStyle w:val="Hyperlink"/>
            <w:noProof/>
          </w:rPr>
          <w:fldChar w:fldCharType="end"/>
        </w:r>
      </w:ins>
    </w:p>
    <w:p w14:paraId="49D6FCB6" w14:textId="22009000" w:rsidR="00367E5D" w:rsidRDefault="00367E5D" w:rsidP="00D850B4">
      <w:pPr>
        <w:pStyle w:val="TOC3"/>
        <w:rPr>
          <w:ins w:id="769" w:author="Merrick, Riki | APHL" w:date="2022-07-28T09:14:00Z"/>
          <w:rFonts w:asciiTheme="minorHAnsi" w:eastAsiaTheme="minorEastAsia" w:hAnsiTheme="minorHAnsi" w:cstheme="minorBidi"/>
          <w:noProof/>
          <w:sz w:val="22"/>
        </w:rPr>
      </w:pPr>
      <w:ins w:id="77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"_Toc109892087"</w:instrText>
        </w:r>
        <w:r w:rsidRPr="005A18FA">
          <w:rPr>
            <w:rStyle w:val="Hyperlink"/>
            <w:noProof/>
          </w:rPr>
          <w:instrText xml:space="preserve"> </w:instrText>
        </w:r>
        <w:r w:rsidRPr="005A18FA">
          <w:rPr>
            <w:rStyle w:val="Hyperlink"/>
            <w:noProof/>
          </w:rPr>
          <w:fldChar w:fldCharType="separate"/>
        </w:r>
        <w:r w:rsidRPr="005A18FA">
          <w:rPr>
            <w:rStyle w:val="Hyperlink"/>
            <w:noProof/>
          </w:rPr>
          <w:t>3.3.7</w:t>
        </w:r>
        <w:r>
          <w:rPr>
            <w:rFonts w:asciiTheme="minorHAnsi" w:eastAsiaTheme="minorEastAsia" w:hAnsiTheme="minorHAnsi" w:cstheme="minorBidi"/>
            <w:noProof/>
            <w:sz w:val="22"/>
          </w:rPr>
          <w:tab/>
        </w:r>
        <w:r w:rsidRPr="005A18FA">
          <w:rPr>
            <w:rStyle w:val="Hyperlink"/>
            <w:noProof/>
          </w:rPr>
          <w:t>ADT/ACK - Change an Inpatient to an Outpatient (Event A07)</w:t>
        </w:r>
        <w:r>
          <w:rPr>
            <w:noProof/>
            <w:webHidden/>
          </w:rPr>
          <w:tab/>
        </w:r>
        <w:r>
          <w:rPr>
            <w:noProof/>
            <w:webHidden/>
          </w:rPr>
          <w:fldChar w:fldCharType="begin"/>
        </w:r>
        <w:r>
          <w:rPr>
            <w:noProof/>
            <w:webHidden/>
          </w:rPr>
          <w:instrText xml:space="preserve"> PAGEREF _Toc109892087 \h </w:instrText>
        </w:r>
      </w:ins>
      <w:r>
        <w:rPr>
          <w:noProof/>
          <w:webHidden/>
        </w:rPr>
      </w:r>
      <w:r>
        <w:rPr>
          <w:noProof/>
          <w:webHidden/>
        </w:rPr>
        <w:fldChar w:fldCharType="separate"/>
      </w:r>
      <w:ins w:id="771" w:author="Merrick, Riki | APHL" w:date="2022-07-28T09:14:00Z">
        <w:r>
          <w:rPr>
            <w:noProof/>
            <w:webHidden/>
          </w:rPr>
          <w:t>22</w:t>
        </w:r>
        <w:r>
          <w:rPr>
            <w:noProof/>
            <w:webHidden/>
          </w:rPr>
          <w:fldChar w:fldCharType="end"/>
        </w:r>
        <w:r w:rsidRPr="005A18FA">
          <w:rPr>
            <w:rStyle w:val="Hyperlink"/>
            <w:noProof/>
          </w:rPr>
          <w:fldChar w:fldCharType="end"/>
        </w:r>
      </w:ins>
    </w:p>
    <w:p w14:paraId="57A9B8C5" w14:textId="040857B8" w:rsidR="00367E5D" w:rsidRDefault="00367E5D" w:rsidP="00D850B4">
      <w:pPr>
        <w:pStyle w:val="TOC3"/>
        <w:rPr>
          <w:ins w:id="772" w:author="Merrick, Riki | APHL" w:date="2022-07-28T09:14:00Z"/>
          <w:rFonts w:asciiTheme="minorHAnsi" w:eastAsiaTheme="minorEastAsia" w:hAnsiTheme="minorHAnsi" w:cstheme="minorBidi"/>
          <w:noProof/>
          <w:sz w:val="22"/>
        </w:rPr>
      </w:pPr>
      <w:ins w:id="77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"_Toc109892088"</w:instrText>
        </w:r>
        <w:r w:rsidRPr="005A18FA">
          <w:rPr>
            <w:rStyle w:val="Hyperlink"/>
            <w:noProof/>
          </w:rPr>
          <w:instrText xml:space="preserve"> </w:instrText>
        </w:r>
        <w:r w:rsidRPr="005A18FA">
          <w:rPr>
            <w:rStyle w:val="Hyperlink"/>
            <w:noProof/>
          </w:rPr>
          <w:fldChar w:fldCharType="separate"/>
        </w:r>
        <w:r w:rsidRPr="005A18FA">
          <w:rPr>
            <w:rStyle w:val="Hyperlink"/>
            <w:noProof/>
          </w:rPr>
          <w:t>3.3.8</w:t>
        </w:r>
        <w:r>
          <w:rPr>
            <w:rFonts w:asciiTheme="minorHAnsi" w:eastAsiaTheme="minorEastAsia" w:hAnsiTheme="minorHAnsi" w:cstheme="minorBidi"/>
            <w:noProof/>
            <w:sz w:val="22"/>
          </w:rPr>
          <w:tab/>
        </w:r>
        <w:r w:rsidRPr="005A18FA">
          <w:rPr>
            <w:rStyle w:val="Hyperlink"/>
            <w:noProof/>
          </w:rPr>
          <w:t>ADT/ACK - Update Patient Information (Event A08)</w:t>
        </w:r>
        <w:r>
          <w:rPr>
            <w:noProof/>
            <w:webHidden/>
          </w:rPr>
          <w:tab/>
        </w:r>
        <w:r>
          <w:rPr>
            <w:noProof/>
            <w:webHidden/>
          </w:rPr>
          <w:fldChar w:fldCharType="begin"/>
        </w:r>
        <w:r>
          <w:rPr>
            <w:noProof/>
            <w:webHidden/>
          </w:rPr>
          <w:instrText xml:space="preserve"> PAGEREF _Toc109892088 \h </w:instrText>
        </w:r>
      </w:ins>
      <w:r>
        <w:rPr>
          <w:noProof/>
          <w:webHidden/>
        </w:rPr>
      </w:r>
      <w:r>
        <w:rPr>
          <w:noProof/>
          <w:webHidden/>
        </w:rPr>
        <w:fldChar w:fldCharType="separate"/>
      </w:r>
      <w:ins w:id="774" w:author="Merrick, Riki | APHL" w:date="2022-07-28T09:14:00Z">
        <w:r>
          <w:rPr>
            <w:noProof/>
            <w:webHidden/>
          </w:rPr>
          <w:t>24</w:t>
        </w:r>
        <w:r>
          <w:rPr>
            <w:noProof/>
            <w:webHidden/>
          </w:rPr>
          <w:fldChar w:fldCharType="end"/>
        </w:r>
        <w:r w:rsidRPr="005A18FA">
          <w:rPr>
            <w:rStyle w:val="Hyperlink"/>
            <w:noProof/>
          </w:rPr>
          <w:fldChar w:fldCharType="end"/>
        </w:r>
      </w:ins>
    </w:p>
    <w:p w14:paraId="25223190" w14:textId="6988DFEB" w:rsidR="00367E5D" w:rsidRDefault="00367E5D" w:rsidP="00D850B4">
      <w:pPr>
        <w:pStyle w:val="TOC3"/>
        <w:rPr>
          <w:ins w:id="775" w:author="Merrick, Riki | APHL" w:date="2022-07-28T09:14:00Z"/>
          <w:rFonts w:asciiTheme="minorHAnsi" w:eastAsiaTheme="minorEastAsia" w:hAnsiTheme="minorHAnsi" w:cstheme="minorBidi"/>
          <w:noProof/>
          <w:sz w:val="22"/>
        </w:rPr>
      </w:pPr>
      <w:ins w:id="77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"_Toc109892089"</w:instrText>
        </w:r>
        <w:r w:rsidRPr="005A18FA">
          <w:rPr>
            <w:rStyle w:val="Hyperlink"/>
            <w:noProof/>
          </w:rPr>
          <w:instrText xml:space="preserve"> </w:instrText>
        </w:r>
        <w:r w:rsidRPr="005A18FA">
          <w:rPr>
            <w:rStyle w:val="Hyperlink"/>
            <w:noProof/>
          </w:rPr>
          <w:fldChar w:fldCharType="separate"/>
        </w:r>
        <w:r w:rsidRPr="005A18FA">
          <w:rPr>
            <w:rStyle w:val="Hyperlink"/>
            <w:noProof/>
          </w:rPr>
          <w:t>3.3.9</w:t>
        </w:r>
        <w:r>
          <w:rPr>
            <w:rFonts w:asciiTheme="minorHAnsi" w:eastAsiaTheme="minorEastAsia" w:hAnsiTheme="minorHAnsi" w:cstheme="minorBidi"/>
            <w:noProof/>
            <w:sz w:val="22"/>
          </w:rPr>
          <w:tab/>
        </w:r>
        <w:r w:rsidRPr="005A18FA">
          <w:rPr>
            <w:rStyle w:val="Hyperlink"/>
            <w:noProof/>
          </w:rPr>
          <w:t>ADT/ACK - Patient Departing - Tracking (Event A09)</w:t>
        </w:r>
        <w:r>
          <w:rPr>
            <w:noProof/>
            <w:webHidden/>
          </w:rPr>
          <w:tab/>
        </w:r>
        <w:r>
          <w:rPr>
            <w:noProof/>
            <w:webHidden/>
          </w:rPr>
          <w:fldChar w:fldCharType="begin"/>
        </w:r>
        <w:r>
          <w:rPr>
            <w:noProof/>
            <w:webHidden/>
          </w:rPr>
          <w:instrText xml:space="preserve"> PAGEREF _Toc109892089 \h </w:instrText>
        </w:r>
      </w:ins>
      <w:r>
        <w:rPr>
          <w:noProof/>
          <w:webHidden/>
        </w:rPr>
      </w:r>
      <w:r>
        <w:rPr>
          <w:noProof/>
          <w:webHidden/>
        </w:rPr>
        <w:fldChar w:fldCharType="separate"/>
      </w:r>
      <w:ins w:id="777" w:author="Merrick, Riki | APHL" w:date="2022-07-28T09:14:00Z">
        <w:r>
          <w:rPr>
            <w:noProof/>
            <w:webHidden/>
          </w:rPr>
          <w:t>27</w:t>
        </w:r>
        <w:r>
          <w:rPr>
            <w:noProof/>
            <w:webHidden/>
          </w:rPr>
          <w:fldChar w:fldCharType="end"/>
        </w:r>
        <w:r w:rsidRPr="005A18FA">
          <w:rPr>
            <w:rStyle w:val="Hyperlink"/>
            <w:noProof/>
          </w:rPr>
          <w:fldChar w:fldCharType="end"/>
        </w:r>
      </w:ins>
    </w:p>
    <w:p w14:paraId="2BD42C8B" w14:textId="2CB6FAC6" w:rsidR="00367E5D" w:rsidRDefault="00367E5D" w:rsidP="00D850B4">
      <w:pPr>
        <w:pStyle w:val="TOC3"/>
        <w:rPr>
          <w:ins w:id="778" w:author="Merrick, Riki | APHL" w:date="2022-07-28T09:14:00Z"/>
          <w:rFonts w:asciiTheme="minorHAnsi" w:eastAsiaTheme="minorEastAsia" w:hAnsiTheme="minorHAnsi" w:cstheme="minorBidi"/>
          <w:noProof/>
          <w:sz w:val="22"/>
        </w:rPr>
      </w:pPr>
      <w:ins w:id="77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"_Toc109892090"</w:instrText>
        </w:r>
        <w:r w:rsidRPr="005A18FA">
          <w:rPr>
            <w:rStyle w:val="Hyperlink"/>
            <w:noProof/>
          </w:rPr>
          <w:instrText xml:space="preserve"> </w:instrText>
        </w:r>
        <w:r w:rsidRPr="005A18FA">
          <w:rPr>
            <w:rStyle w:val="Hyperlink"/>
            <w:noProof/>
          </w:rPr>
          <w:fldChar w:fldCharType="separate"/>
        </w:r>
        <w:r w:rsidRPr="005A18FA">
          <w:rPr>
            <w:rStyle w:val="Hyperlink"/>
            <w:noProof/>
          </w:rPr>
          <w:t>3.3.10</w:t>
        </w:r>
        <w:r>
          <w:rPr>
            <w:rFonts w:asciiTheme="minorHAnsi" w:eastAsiaTheme="minorEastAsia" w:hAnsiTheme="minorHAnsi" w:cstheme="minorBidi"/>
            <w:noProof/>
            <w:sz w:val="22"/>
          </w:rPr>
          <w:tab/>
        </w:r>
        <w:r w:rsidRPr="005A18FA">
          <w:rPr>
            <w:rStyle w:val="Hyperlink"/>
            <w:noProof/>
          </w:rPr>
          <w:t>ADT/ACK - Patient Arriving - Tracking (Event A10)</w:t>
        </w:r>
        <w:r>
          <w:rPr>
            <w:noProof/>
            <w:webHidden/>
          </w:rPr>
          <w:tab/>
        </w:r>
        <w:r>
          <w:rPr>
            <w:noProof/>
            <w:webHidden/>
          </w:rPr>
          <w:fldChar w:fldCharType="begin"/>
        </w:r>
        <w:r>
          <w:rPr>
            <w:noProof/>
            <w:webHidden/>
          </w:rPr>
          <w:instrText xml:space="preserve"> PAGEREF _Toc109892090 \h </w:instrText>
        </w:r>
      </w:ins>
      <w:r>
        <w:rPr>
          <w:noProof/>
          <w:webHidden/>
        </w:rPr>
      </w:r>
      <w:r>
        <w:rPr>
          <w:noProof/>
          <w:webHidden/>
        </w:rPr>
        <w:fldChar w:fldCharType="separate"/>
      </w:r>
      <w:ins w:id="780" w:author="Merrick, Riki | APHL" w:date="2022-07-28T09:14:00Z">
        <w:r>
          <w:rPr>
            <w:noProof/>
            <w:webHidden/>
          </w:rPr>
          <w:t>29</w:t>
        </w:r>
        <w:r>
          <w:rPr>
            <w:noProof/>
            <w:webHidden/>
          </w:rPr>
          <w:fldChar w:fldCharType="end"/>
        </w:r>
        <w:r w:rsidRPr="005A18FA">
          <w:rPr>
            <w:rStyle w:val="Hyperlink"/>
            <w:noProof/>
          </w:rPr>
          <w:fldChar w:fldCharType="end"/>
        </w:r>
      </w:ins>
    </w:p>
    <w:p w14:paraId="05BD9210" w14:textId="7A56C4E0" w:rsidR="00367E5D" w:rsidRDefault="00367E5D" w:rsidP="00D850B4">
      <w:pPr>
        <w:pStyle w:val="TOC3"/>
        <w:rPr>
          <w:ins w:id="781" w:author="Merrick, Riki | APHL" w:date="2022-07-28T09:14:00Z"/>
          <w:rFonts w:asciiTheme="minorHAnsi" w:eastAsiaTheme="minorEastAsia" w:hAnsiTheme="minorHAnsi" w:cstheme="minorBidi"/>
          <w:noProof/>
          <w:sz w:val="22"/>
        </w:rPr>
      </w:pPr>
      <w:ins w:id="78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"_Toc109892091"</w:instrText>
        </w:r>
        <w:r w:rsidRPr="005A18FA">
          <w:rPr>
            <w:rStyle w:val="Hyperlink"/>
            <w:noProof/>
          </w:rPr>
          <w:instrText xml:space="preserve"> </w:instrText>
        </w:r>
        <w:r w:rsidRPr="005A18FA">
          <w:rPr>
            <w:rStyle w:val="Hyperlink"/>
            <w:noProof/>
          </w:rPr>
          <w:fldChar w:fldCharType="separate"/>
        </w:r>
        <w:r w:rsidRPr="005A18FA">
          <w:rPr>
            <w:rStyle w:val="Hyperlink"/>
            <w:noProof/>
          </w:rPr>
          <w:t>3.3.11</w:t>
        </w:r>
        <w:r>
          <w:rPr>
            <w:rFonts w:asciiTheme="minorHAnsi" w:eastAsiaTheme="minorEastAsia" w:hAnsiTheme="minorHAnsi" w:cstheme="minorBidi"/>
            <w:noProof/>
            <w:sz w:val="22"/>
          </w:rPr>
          <w:tab/>
        </w:r>
        <w:r w:rsidRPr="005A18FA">
          <w:rPr>
            <w:rStyle w:val="Hyperlink"/>
            <w:noProof/>
          </w:rPr>
          <w:t>ADT/ACK - Cancel Admit / Visit Notification (Event A11)</w:t>
        </w:r>
        <w:r>
          <w:rPr>
            <w:noProof/>
            <w:webHidden/>
          </w:rPr>
          <w:tab/>
        </w:r>
        <w:r>
          <w:rPr>
            <w:noProof/>
            <w:webHidden/>
          </w:rPr>
          <w:fldChar w:fldCharType="begin"/>
        </w:r>
        <w:r>
          <w:rPr>
            <w:noProof/>
            <w:webHidden/>
          </w:rPr>
          <w:instrText xml:space="preserve"> PAGEREF _Toc109892091 \h </w:instrText>
        </w:r>
      </w:ins>
      <w:r>
        <w:rPr>
          <w:noProof/>
          <w:webHidden/>
        </w:rPr>
      </w:r>
      <w:r>
        <w:rPr>
          <w:noProof/>
          <w:webHidden/>
        </w:rPr>
        <w:fldChar w:fldCharType="separate"/>
      </w:r>
      <w:ins w:id="783" w:author="Merrick, Riki | APHL" w:date="2022-07-28T09:14:00Z">
        <w:r>
          <w:rPr>
            <w:noProof/>
            <w:webHidden/>
          </w:rPr>
          <w:t>31</w:t>
        </w:r>
        <w:r>
          <w:rPr>
            <w:noProof/>
            <w:webHidden/>
          </w:rPr>
          <w:fldChar w:fldCharType="end"/>
        </w:r>
        <w:r w:rsidRPr="005A18FA">
          <w:rPr>
            <w:rStyle w:val="Hyperlink"/>
            <w:noProof/>
          </w:rPr>
          <w:fldChar w:fldCharType="end"/>
        </w:r>
      </w:ins>
    </w:p>
    <w:p w14:paraId="549920D1" w14:textId="0BCEF243" w:rsidR="00367E5D" w:rsidRDefault="00367E5D" w:rsidP="00D850B4">
      <w:pPr>
        <w:pStyle w:val="TOC3"/>
        <w:rPr>
          <w:ins w:id="784" w:author="Merrick, Riki | APHL" w:date="2022-07-28T09:14:00Z"/>
          <w:rFonts w:asciiTheme="minorHAnsi" w:eastAsiaTheme="minorEastAsia" w:hAnsiTheme="minorHAnsi" w:cstheme="minorBidi"/>
          <w:noProof/>
          <w:sz w:val="22"/>
        </w:rPr>
      </w:pPr>
      <w:ins w:id="78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"_Toc109892092"</w:instrText>
        </w:r>
        <w:r w:rsidRPr="005A18FA">
          <w:rPr>
            <w:rStyle w:val="Hyperlink"/>
            <w:noProof/>
          </w:rPr>
          <w:instrText xml:space="preserve"> </w:instrText>
        </w:r>
        <w:r w:rsidRPr="005A18FA">
          <w:rPr>
            <w:rStyle w:val="Hyperlink"/>
            <w:noProof/>
          </w:rPr>
          <w:fldChar w:fldCharType="separate"/>
        </w:r>
        <w:r w:rsidRPr="005A18FA">
          <w:rPr>
            <w:rStyle w:val="Hyperlink"/>
            <w:noProof/>
          </w:rPr>
          <w:t>3.3.12</w:t>
        </w:r>
        <w:r>
          <w:rPr>
            <w:rFonts w:asciiTheme="minorHAnsi" w:eastAsiaTheme="minorEastAsia" w:hAnsiTheme="minorHAnsi" w:cstheme="minorBidi"/>
            <w:noProof/>
            <w:sz w:val="22"/>
          </w:rPr>
          <w:tab/>
        </w:r>
        <w:r w:rsidRPr="005A18FA">
          <w:rPr>
            <w:rStyle w:val="Hyperlink"/>
            <w:noProof/>
          </w:rPr>
          <w:t>ADT/ACK - Cancel Transfer (Event A12)</w:t>
        </w:r>
        <w:r>
          <w:rPr>
            <w:noProof/>
            <w:webHidden/>
          </w:rPr>
          <w:tab/>
        </w:r>
        <w:r>
          <w:rPr>
            <w:noProof/>
            <w:webHidden/>
          </w:rPr>
          <w:fldChar w:fldCharType="begin"/>
        </w:r>
        <w:r>
          <w:rPr>
            <w:noProof/>
            <w:webHidden/>
          </w:rPr>
          <w:instrText xml:space="preserve"> PAGEREF _Toc109892092 \h </w:instrText>
        </w:r>
      </w:ins>
      <w:r>
        <w:rPr>
          <w:noProof/>
          <w:webHidden/>
        </w:rPr>
      </w:r>
      <w:r>
        <w:rPr>
          <w:noProof/>
          <w:webHidden/>
        </w:rPr>
        <w:fldChar w:fldCharType="separate"/>
      </w:r>
      <w:ins w:id="786" w:author="Merrick, Riki | APHL" w:date="2022-07-28T09:14:00Z">
        <w:r>
          <w:rPr>
            <w:noProof/>
            <w:webHidden/>
          </w:rPr>
          <w:t>33</w:t>
        </w:r>
        <w:r>
          <w:rPr>
            <w:noProof/>
            <w:webHidden/>
          </w:rPr>
          <w:fldChar w:fldCharType="end"/>
        </w:r>
        <w:r w:rsidRPr="005A18FA">
          <w:rPr>
            <w:rStyle w:val="Hyperlink"/>
            <w:noProof/>
          </w:rPr>
          <w:fldChar w:fldCharType="end"/>
        </w:r>
      </w:ins>
    </w:p>
    <w:p w14:paraId="118CC3D3" w14:textId="7FD5C0DF" w:rsidR="00367E5D" w:rsidRDefault="00367E5D" w:rsidP="00D850B4">
      <w:pPr>
        <w:pStyle w:val="TOC3"/>
        <w:rPr>
          <w:ins w:id="787" w:author="Merrick, Riki | APHL" w:date="2022-07-28T09:14:00Z"/>
          <w:rFonts w:asciiTheme="minorHAnsi" w:eastAsiaTheme="minorEastAsia" w:hAnsiTheme="minorHAnsi" w:cstheme="minorBidi"/>
          <w:noProof/>
          <w:sz w:val="22"/>
        </w:rPr>
      </w:pPr>
      <w:ins w:id="78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"_Toc109892093"</w:instrText>
        </w:r>
        <w:r w:rsidRPr="005A18FA">
          <w:rPr>
            <w:rStyle w:val="Hyperlink"/>
            <w:noProof/>
          </w:rPr>
          <w:instrText xml:space="preserve"> </w:instrText>
        </w:r>
        <w:r w:rsidRPr="005A18FA">
          <w:rPr>
            <w:rStyle w:val="Hyperlink"/>
            <w:noProof/>
          </w:rPr>
          <w:fldChar w:fldCharType="separate"/>
        </w:r>
        <w:r w:rsidRPr="005A18FA">
          <w:rPr>
            <w:rStyle w:val="Hyperlink"/>
            <w:noProof/>
          </w:rPr>
          <w:t>3.3.13</w:t>
        </w:r>
        <w:r>
          <w:rPr>
            <w:rFonts w:asciiTheme="minorHAnsi" w:eastAsiaTheme="minorEastAsia" w:hAnsiTheme="minorHAnsi" w:cstheme="minorBidi"/>
            <w:noProof/>
            <w:sz w:val="22"/>
          </w:rPr>
          <w:tab/>
        </w:r>
        <w:r w:rsidRPr="005A18FA">
          <w:rPr>
            <w:rStyle w:val="Hyperlink"/>
            <w:noProof/>
          </w:rPr>
          <w:t>ADT/ACK - Cancel Discharge / End Visit (Event A13)</w:t>
        </w:r>
        <w:r>
          <w:rPr>
            <w:noProof/>
            <w:webHidden/>
          </w:rPr>
          <w:tab/>
        </w:r>
        <w:r>
          <w:rPr>
            <w:noProof/>
            <w:webHidden/>
          </w:rPr>
          <w:fldChar w:fldCharType="begin"/>
        </w:r>
        <w:r>
          <w:rPr>
            <w:noProof/>
            <w:webHidden/>
          </w:rPr>
          <w:instrText xml:space="preserve"> PAGEREF _Toc109892093 \h </w:instrText>
        </w:r>
      </w:ins>
      <w:r>
        <w:rPr>
          <w:noProof/>
          <w:webHidden/>
        </w:rPr>
      </w:r>
      <w:r>
        <w:rPr>
          <w:noProof/>
          <w:webHidden/>
        </w:rPr>
        <w:fldChar w:fldCharType="separate"/>
      </w:r>
      <w:ins w:id="789" w:author="Merrick, Riki | APHL" w:date="2022-07-28T09:14:00Z">
        <w:r>
          <w:rPr>
            <w:noProof/>
            <w:webHidden/>
          </w:rPr>
          <w:t>34</w:t>
        </w:r>
        <w:r>
          <w:rPr>
            <w:noProof/>
            <w:webHidden/>
          </w:rPr>
          <w:fldChar w:fldCharType="end"/>
        </w:r>
        <w:r w:rsidRPr="005A18FA">
          <w:rPr>
            <w:rStyle w:val="Hyperlink"/>
            <w:noProof/>
          </w:rPr>
          <w:fldChar w:fldCharType="end"/>
        </w:r>
      </w:ins>
    </w:p>
    <w:p w14:paraId="60413D95" w14:textId="31A0608D" w:rsidR="00367E5D" w:rsidRDefault="00367E5D" w:rsidP="00D850B4">
      <w:pPr>
        <w:pStyle w:val="TOC3"/>
        <w:rPr>
          <w:ins w:id="790" w:author="Merrick, Riki | APHL" w:date="2022-07-28T09:14:00Z"/>
          <w:rFonts w:asciiTheme="minorHAnsi" w:eastAsiaTheme="minorEastAsia" w:hAnsiTheme="minorHAnsi" w:cstheme="minorBidi"/>
          <w:noProof/>
          <w:sz w:val="22"/>
        </w:rPr>
      </w:pPr>
      <w:ins w:id="79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"_Toc109892094"</w:instrText>
        </w:r>
        <w:r w:rsidRPr="005A18FA">
          <w:rPr>
            <w:rStyle w:val="Hyperlink"/>
            <w:noProof/>
          </w:rPr>
          <w:instrText xml:space="preserve"> </w:instrText>
        </w:r>
        <w:r w:rsidRPr="005A18FA">
          <w:rPr>
            <w:rStyle w:val="Hyperlink"/>
            <w:noProof/>
          </w:rPr>
          <w:fldChar w:fldCharType="separate"/>
        </w:r>
        <w:r w:rsidRPr="005A18FA">
          <w:rPr>
            <w:rStyle w:val="Hyperlink"/>
            <w:noProof/>
          </w:rPr>
          <w:t>3.3.14</w:t>
        </w:r>
        <w:r>
          <w:rPr>
            <w:rFonts w:asciiTheme="minorHAnsi" w:eastAsiaTheme="minorEastAsia" w:hAnsiTheme="minorHAnsi" w:cstheme="minorBidi"/>
            <w:noProof/>
            <w:sz w:val="22"/>
          </w:rPr>
          <w:tab/>
        </w:r>
        <w:r w:rsidRPr="005A18FA">
          <w:rPr>
            <w:rStyle w:val="Hyperlink"/>
            <w:noProof/>
          </w:rPr>
          <w:t>ADT/ACK - Pending Admit (Event A14)</w:t>
        </w:r>
        <w:r>
          <w:rPr>
            <w:noProof/>
            <w:webHidden/>
          </w:rPr>
          <w:tab/>
        </w:r>
        <w:r>
          <w:rPr>
            <w:noProof/>
            <w:webHidden/>
          </w:rPr>
          <w:fldChar w:fldCharType="begin"/>
        </w:r>
        <w:r>
          <w:rPr>
            <w:noProof/>
            <w:webHidden/>
          </w:rPr>
          <w:instrText xml:space="preserve"> PAGEREF _Toc109892094 \h </w:instrText>
        </w:r>
      </w:ins>
      <w:r>
        <w:rPr>
          <w:noProof/>
          <w:webHidden/>
        </w:rPr>
      </w:r>
      <w:r>
        <w:rPr>
          <w:noProof/>
          <w:webHidden/>
        </w:rPr>
        <w:fldChar w:fldCharType="separate"/>
      </w:r>
      <w:ins w:id="792" w:author="Merrick, Riki | APHL" w:date="2022-07-28T09:14:00Z">
        <w:r>
          <w:rPr>
            <w:noProof/>
            <w:webHidden/>
          </w:rPr>
          <w:t>37</w:t>
        </w:r>
        <w:r>
          <w:rPr>
            <w:noProof/>
            <w:webHidden/>
          </w:rPr>
          <w:fldChar w:fldCharType="end"/>
        </w:r>
        <w:r w:rsidRPr="005A18FA">
          <w:rPr>
            <w:rStyle w:val="Hyperlink"/>
            <w:noProof/>
          </w:rPr>
          <w:fldChar w:fldCharType="end"/>
        </w:r>
      </w:ins>
    </w:p>
    <w:p w14:paraId="41E4655B" w14:textId="72D34547" w:rsidR="00367E5D" w:rsidRDefault="00367E5D" w:rsidP="00D850B4">
      <w:pPr>
        <w:pStyle w:val="TOC3"/>
        <w:rPr>
          <w:ins w:id="793" w:author="Merrick, Riki | APHL" w:date="2022-07-28T09:14:00Z"/>
          <w:rFonts w:asciiTheme="minorHAnsi" w:eastAsiaTheme="minorEastAsia" w:hAnsiTheme="minorHAnsi" w:cstheme="minorBidi"/>
          <w:noProof/>
          <w:sz w:val="22"/>
        </w:rPr>
      </w:pPr>
      <w:ins w:id="79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"_Toc109892095"</w:instrText>
        </w:r>
        <w:r w:rsidRPr="005A18FA">
          <w:rPr>
            <w:rStyle w:val="Hyperlink"/>
            <w:noProof/>
          </w:rPr>
          <w:instrText xml:space="preserve"> </w:instrText>
        </w:r>
        <w:r w:rsidRPr="005A18FA">
          <w:rPr>
            <w:rStyle w:val="Hyperlink"/>
            <w:noProof/>
          </w:rPr>
          <w:fldChar w:fldCharType="separate"/>
        </w:r>
        <w:r w:rsidRPr="005A18FA">
          <w:rPr>
            <w:rStyle w:val="Hyperlink"/>
            <w:noProof/>
          </w:rPr>
          <w:t>3.3.15</w:t>
        </w:r>
        <w:r>
          <w:rPr>
            <w:rFonts w:asciiTheme="minorHAnsi" w:eastAsiaTheme="minorEastAsia" w:hAnsiTheme="minorHAnsi" w:cstheme="minorBidi"/>
            <w:noProof/>
            <w:sz w:val="22"/>
          </w:rPr>
          <w:tab/>
        </w:r>
        <w:r w:rsidRPr="005A18FA">
          <w:rPr>
            <w:rStyle w:val="Hyperlink"/>
            <w:noProof/>
          </w:rPr>
          <w:t>ADT/ACK - Pending Transfer (Event A15)</w:t>
        </w:r>
        <w:r>
          <w:rPr>
            <w:noProof/>
            <w:webHidden/>
          </w:rPr>
          <w:tab/>
        </w:r>
        <w:r>
          <w:rPr>
            <w:noProof/>
            <w:webHidden/>
          </w:rPr>
          <w:fldChar w:fldCharType="begin"/>
        </w:r>
        <w:r>
          <w:rPr>
            <w:noProof/>
            <w:webHidden/>
          </w:rPr>
          <w:instrText xml:space="preserve"> PAGEREF _Toc109892095 \h </w:instrText>
        </w:r>
      </w:ins>
      <w:r>
        <w:rPr>
          <w:noProof/>
          <w:webHidden/>
        </w:rPr>
      </w:r>
      <w:r>
        <w:rPr>
          <w:noProof/>
          <w:webHidden/>
        </w:rPr>
        <w:fldChar w:fldCharType="separate"/>
      </w:r>
      <w:ins w:id="795" w:author="Merrick, Riki | APHL" w:date="2022-07-28T09:14:00Z">
        <w:r>
          <w:rPr>
            <w:noProof/>
            <w:webHidden/>
          </w:rPr>
          <w:t>40</w:t>
        </w:r>
        <w:r>
          <w:rPr>
            <w:noProof/>
            <w:webHidden/>
          </w:rPr>
          <w:fldChar w:fldCharType="end"/>
        </w:r>
        <w:r w:rsidRPr="005A18FA">
          <w:rPr>
            <w:rStyle w:val="Hyperlink"/>
            <w:noProof/>
          </w:rPr>
          <w:fldChar w:fldCharType="end"/>
        </w:r>
      </w:ins>
    </w:p>
    <w:p w14:paraId="721120EF" w14:textId="51F60C88" w:rsidR="00367E5D" w:rsidRDefault="00367E5D" w:rsidP="00D850B4">
      <w:pPr>
        <w:pStyle w:val="TOC3"/>
        <w:rPr>
          <w:ins w:id="796" w:author="Merrick, Riki | APHL" w:date="2022-07-28T09:14:00Z"/>
          <w:rFonts w:asciiTheme="minorHAnsi" w:eastAsiaTheme="minorEastAsia" w:hAnsiTheme="minorHAnsi" w:cstheme="minorBidi"/>
          <w:noProof/>
          <w:sz w:val="22"/>
        </w:rPr>
      </w:pPr>
      <w:ins w:id="79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"_Toc109892096"</w:instrText>
        </w:r>
        <w:r w:rsidRPr="005A18FA">
          <w:rPr>
            <w:rStyle w:val="Hyperlink"/>
            <w:noProof/>
          </w:rPr>
          <w:instrText xml:space="preserve"> </w:instrText>
        </w:r>
        <w:r w:rsidRPr="005A18FA">
          <w:rPr>
            <w:rStyle w:val="Hyperlink"/>
            <w:noProof/>
          </w:rPr>
          <w:fldChar w:fldCharType="separate"/>
        </w:r>
        <w:r w:rsidRPr="005A18FA">
          <w:rPr>
            <w:rStyle w:val="Hyperlink"/>
            <w:noProof/>
          </w:rPr>
          <w:t>3.3.16</w:t>
        </w:r>
        <w:r>
          <w:rPr>
            <w:rFonts w:asciiTheme="minorHAnsi" w:eastAsiaTheme="minorEastAsia" w:hAnsiTheme="minorHAnsi" w:cstheme="minorBidi"/>
            <w:noProof/>
            <w:sz w:val="22"/>
          </w:rPr>
          <w:tab/>
        </w:r>
        <w:r w:rsidRPr="005A18FA">
          <w:rPr>
            <w:rStyle w:val="Hyperlink"/>
            <w:noProof/>
          </w:rPr>
          <w:t>ADT/ACK - Pending Discharge (Event A16)</w:t>
        </w:r>
        <w:r>
          <w:rPr>
            <w:noProof/>
            <w:webHidden/>
          </w:rPr>
          <w:tab/>
        </w:r>
        <w:r>
          <w:rPr>
            <w:noProof/>
            <w:webHidden/>
          </w:rPr>
          <w:fldChar w:fldCharType="begin"/>
        </w:r>
        <w:r>
          <w:rPr>
            <w:noProof/>
            <w:webHidden/>
          </w:rPr>
          <w:instrText xml:space="preserve"> PAGEREF _Toc109892096 \h </w:instrText>
        </w:r>
      </w:ins>
      <w:r>
        <w:rPr>
          <w:noProof/>
          <w:webHidden/>
        </w:rPr>
      </w:r>
      <w:r>
        <w:rPr>
          <w:noProof/>
          <w:webHidden/>
        </w:rPr>
        <w:fldChar w:fldCharType="separate"/>
      </w:r>
      <w:ins w:id="798" w:author="Merrick, Riki | APHL" w:date="2022-07-28T09:14:00Z">
        <w:r>
          <w:rPr>
            <w:noProof/>
            <w:webHidden/>
          </w:rPr>
          <w:t>42</w:t>
        </w:r>
        <w:r>
          <w:rPr>
            <w:noProof/>
            <w:webHidden/>
          </w:rPr>
          <w:fldChar w:fldCharType="end"/>
        </w:r>
        <w:r w:rsidRPr="005A18FA">
          <w:rPr>
            <w:rStyle w:val="Hyperlink"/>
            <w:noProof/>
          </w:rPr>
          <w:fldChar w:fldCharType="end"/>
        </w:r>
      </w:ins>
    </w:p>
    <w:p w14:paraId="1629589A" w14:textId="78AEF2C1" w:rsidR="00367E5D" w:rsidRDefault="00367E5D" w:rsidP="00D850B4">
      <w:pPr>
        <w:pStyle w:val="TOC3"/>
        <w:rPr>
          <w:ins w:id="799" w:author="Merrick, Riki | APHL" w:date="2022-07-28T09:14:00Z"/>
          <w:rFonts w:asciiTheme="minorHAnsi" w:eastAsiaTheme="minorEastAsia" w:hAnsiTheme="minorHAnsi" w:cstheme="minorBidi"/>
          <w:noProof/>
          <w:sz w:val="22"/>
        </w:rPr>
      </w:pPr>
      <w:ins w:id="80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"_Toc109892097"</w:instrText>
        </w:r>
        <w:r w:rsidRPr="005A18FA">
          <w:rPr>
            <w:rStyle w:val="Hyperlink"/>
            <w:noProof/>
          </w:rPr>
          <w:instrText xml:space="preserve"> </w:instrText>
        </w:r>
        <w:r w:rsidRPr="005A18FA">
          <w:rPr>
            <w:rStyle w:val="Hyperlink"/>
            <w:noProof/>
          </w:rPr>
          <w:fldChar w:fldCharType="separate"/>
        </w:r>
        <w:r w:rsidRPr="005A18FA">
          <w:rPr>
            <w:rStyle w:val="Hyperlink"/>
            <w:noProof/>
          </w:rPr>
          <w:t>3.3.17</w:t>
        </w:r>
        <w:r>
          <w:rPr>
            <w:rFonts w:asciiTheme="minorHAnsi" w:eastAsiaTheme="minorEastAsia" w:hAnsiTheme="minorHAnsi" w:cstheme="minorBidi"/>
            <w:noProof/>
            <w:sz w:val="22"/>
          </w:rPr>
          <w:tab/>
        </w:r>
        <w:r w:rsidRPr="005A18FA">
          <w:rPr>
            <w:rStyle w:val="Hyperlink"/>
            <w:noProof/>
          </w:rPr>
          <w:t>ADT/ACK - Swap Patients (Event A17)</w:t>
        </w:r>
        <w:r>
          <w:rPr>
            <w:noProof/>
            <w:webHidden/>
          </w:rPr>
          <w:tab/>
        </w:r>
        <w:r>
          <w:rPr>
            <w:noProof/>
            <w:webHidden/>
          </w:rPr>
          <w:fldChar w:fldCharType="begin"/>
        </w:r>
        <w:r>
          <w:rPr>
            <w:noProof/>
            <w:webHidden/>
          </w:rPr>
          <w:instrText xml:space="preserve"> PAGEREF _Toc109892097 \h </w:instrText>
        </w:r>
      </w:ins>
      <w:r>
        <w:rPr>
          <w:noProof/>
          <w:webHidden/>
        </w:rPr>
      </w:r>
      <w:r>
        <w:rPr>
          <w:noProof/>
          <w:webHidden/>
        </w:rPr>
        <w:fldChar w:fldCharType="separate"/>
      </w:r>
      <w:ins w:id="801" w:author="Merrick, Riki | APHL" w:date="2022-07-28T09:14:00Z">
        <w:r>
          <w:rPr>
            <w:noProof/>
            <w:webHidden/>
          </w:rPr>
          <w:t>44</w:t>
        </w:r>
        <w:r>
          <w:rPr>
            <w:noProof/>
            <w:webHidden/>
          </w:rPr>
          <w:fldChar w:fldCharType="end"/>
        </w:r>
        <w:r w:rsidRPr="005A18FA">
          <w:rPr>
            <w:rStyle w:val="Hyperlink"/>
            <w:noProof/>
          </w:rPr>
          <w:fldChar w:fldCharType="end"/>
        </w:r>
      </w:ins>
    </w:p>
    <w:p w14:paraId="4B38D573" w14:textId="0BBA56BD" w:rsidR="00367E5D" w:rsidRDefault="00367E5D" w:rsidP="00D850B4">
      <w:pPr>
        <w:pStyle w:val="TOC3"/>
        <w:rPr>
          <w:ins w:id="802" w:author="Merrick, Riki | APHL" w:date="2022-07-28T09:14:00Z"/>
          <w:rFonts w:asciiTheme="minorHAnsi" w:eastAsiaTheme="minorEastAsia" w:hAnsiTheme="minorHAnsi" w:cstheme="minorBidi"/>
          <w:noProof/>
          <w:sz w:val="22"/>
        </w:rPr>
      </w:pPr>
      <w:ins w:id="80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"_Toc109892098"</w:instrText>
        </w:r>
        <w:r w:rsidRPr="005A18FA">
          <w:rPr>
            <w:rStyle w:val="Hyperlink"/>
            <w:noProof/>
          </w:rPr>
          <w:instrText xml:space="preserve"> </w:instrText>
        </w:r>
        <w:r w:rsidRPr="005A18FA">
          <w:rPr>
            <w:rStyle w:val="Hyperlink"/>
            <w:noProof/>
          </w:rPr>
          <w:fldChar w:fldCharType="separate"/>
        </w:r>
        <w:r w:rsidRPr="005A18FA">
          <w:rPr>
            <w:rStyle w:val="Hyperlink"/>
            <w:noProof/>
          </w:rPr>
          <w:t>3.3.18</w:t>
        </w:r>
        <w:r>
          <w:rPr>
            <w:rFonts w:asciiTheme="minorHAnsi" w:eastAsiaTheme="minorEastAsia" w:hAnsiTheme="minorHAnsi" w:cstheme="minorBidi"/>
            <w:noProof/>
            <w:sz w:val="22"/>
          </w:rPr>
          <w:tab/>
        </w:r>
        <w:r w:rsidRPr="005A18FA">
          <w:rPr>
            <w:rStyle w:val="Hyperlink"/>
            <w:noProof/>
          </w:rPr>
          <w:t>ADT/ACK - Merge Patient Information (Event A18)</w:t>
        </w:r>
        <w:r>
          <w:rPr>
            <w:noProof/>
            <w:webHidden/>
          </w:rPr>
          <w:tab/>
        </w:r>
        <w:r>
          <w:rPr>
            <w:noProof/>
            <w:webHidden/>
          </w:rPr>
          <w:fldChar w:fldCharType="begin"/>
        </w:r>
        <w:r>
          <w:rPr>
            <w:noProof/>
            <w:webHidden/>
          </w:rPr>
          <w:instrText xml:space="preserve"> PAGEREF _Toc109892098 \h </w:instrText>
        </w:r>
      </w:ins>
      <w:r>
        <w:rPr>
          <w:noProof/>
          <w:webHidden/>
        </w:rPr>
      </w:r>
      <w:r>
        <w:rPr>
          <w:noProof/>
          <w:webHidden/>
        </w:rPr>
        <w:fldChar w:fldCharType="separate"/>
      </w:r>
      <w:ins w:id="804" w:author="Merrick, Riki | APHL" w:date="2022-07-28T09:14:00Z">
        <w:r>
          <w:rPr>
            <w:noProof/>
            <w:webHidden/>
          </w:rPr>
          <w:t>46</w:t>
        </w:r>
        <w:r>
          <w:rPr>
            <w:noProof/>
            <w:webHidden/>
          </w:rPr>
          <w:fldChar w:fldCharType="end"/>
        </w:r>
        <w:r w:rsidRPr="005A18FA">
          <w:rPr>
            <w:rStyle w:val="Hyperlink"/>
            <w:noProof/>
          </w:rPr>
          <w:fldChar w:fldCharType="end"/>
        </w:r>
      </w:ins>
    </w:p>
    <w:p w14:paraId="5E617DE2" w14:textId="4AAB44DE" w:rsidR="00367E5D" w:rsidRDefault="00367E5D" w:rsidP="00D850B4">
      <w:pPr>
        <w:pStyle w:val="TOC3"/>
        <w:rPr>
          <w:ins w:id="805" w:author="Merrick, Riki | APHL" w:date="2022-07-28T09:14:00Z"/>
          <w:rFonts w:asciiTheme="minorHAnsi" w:eastAsiaTheme="minorEastAsia" w:hAnsiTheme="minorHAnsi" w:cstheme="minorBidi"/>
          <w:noProof/>
          <w:sz w:val="22"/>
        </w:rPr>
      </w:pPr>
      <w:ins w:id="80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"_Toc109892099"</w:instrText>
        </w:r>
        <w:r w:rsidRPr="005A18FA">
          <w:rPr>
            <w:rStyle w:val="Hyperlink"/>
            <w:noProof/>
          </w:rPr>
          <w:instrText xml:space="preserve"> </w:instrText>
        </w:r>
        <w:r w:rsidRPr="005A18FA">
          <w:rPr>
            <w:rStyle w:val="Hyperlink"/>
            <w:noProof/>
          </w:rPr>
          <w:fldChar w:fldCharType="separate"/>
        </w:r>
        <w:r w:rsidRPr="005A18FA">
          <w:rPr>
            <w:rStyle w:val="Hyperlink"/>
            <w:noProof/>
          </w:rPr>
          <w:t>3.3.19</w:t>
        </w:r>
        <w:r>
          <w:rPr>
            <w:rFonts w:asciiTheme="minorHAnsi" w:eastAsiaTheme="minorEastAsia" w:hAnsiTheme="minorHAnsi" w:cstheme="minorBidi"/>
            <w:noProof/>
            <w:sz w:val="22"/>
          </w:rPr>
          <w:tab/>
        </w:r>
        <w:r w:rsidRPr="005A18FA">
          <w:rPr>
            <w:rStyle w:val="Hyperlink"/>
            <w:noProof/>
          </w:rPr>
          <w:t>QRY/ADR - Patient Query (Event A19)</w:t>
        </w:r>
        <w:r>
          <w:rPr>
            <w:noProof/>
            <w:webHidden/>
          </w:rPr>
          <w:tab/>
        </w:r>
        <w:r>
          <w:rPr>
            <w:noProof/>
            <w:webHidden/>
          </w:rPr>
          <w:fldChar w:fldCharType="begin"/>
        </w:r>
        <w:r>
          <w:rPr>
            <w:noProof/>
            <w:webHidden/>
          </w:rPr>
          <w:instrText xml:space="preserve"> PAGEREF _Toc109892099 \h </w:instrText>
        </w:r>
      </w:ins>
      <w:r>
        <w:rPr>
          <w:noProof/>
          <w:webHidden/>
        </w:rPr>
      </w:r>
      <w:r>
        <w:rPr>
          <w:noProof/>
          <w:webHidden/>
        </w:rPr>
        <w:fldChar w:fldCharType="separate"/>
      </w:r>
      <w:ins w:id="807" w:author="Merrick, Riki | APHL" w:date="2022-07-28T09:14:00Z">
        <w:r>
          <w:rPr>
            <w:noProof/>
            <w:webHidden/>
          </w:rPr>
          <w:t>46</w:t>
        </w:r>
        <w:r>
          <w:rPr>
            <w:noProof/>
            <w:webHidden/>
          </w:rPr>
          <w:fldChar w:fldCharType="end"/>
        </w:r>
        <w:r w:rsidRPr="005A18FA">
          <w:rPr>
            <w:rStyle w:val="Hyperlink"/>
            <w:noProof/>
          </w:rPr>
          <w:fldChar w:fldCharType="end"/>
        </w:r>
      </w:ins>
    </w:p>
    <w:p w14:paraId="5D273086" w14:textId="1C8930F0" w:rsidR="00367E5D" w:rsidRDefault="00367E5D" w:rsidP="00D850B4">
      <w:pPr>
        <w:pStyle w:val="TOC3"/>
        <w:rPr>
          <w:ins w:id="808" w:author="Merrick, Riki | APHL" w:date="2022-07-28T09:14:00Z"/>
          <w:rFonts w:asciiTheme="minorHAnsi" w:eastAsiaTheme="minorEastAsia" w:hAnsiTheme="minorHAnsi" w:cstheme="minorBidi"/>
          <w:noProof/>
          <w:sz w:val="22"/>
        </w:rPr>
      </w:pPr>
      <w:ins w:id="80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"_Toc109892100"</w:instrText>
        </w:r>
        <w:r w:rsidRPr="005A18FA">
          <w:rPr>
            <w:rStyle w:val="Hyperlink"/>
            <w:noProof/>
          </w:rPr>
          <w:instrText xml:space="preserve"> </w:instrText>
        </w:r>
        <w:r w:rsidRPr="005A18FA">
          <w:rPr>
            <w:rStyle w:val="Hyperlink"/>
            <w:noProof/>
          </w:rPr>
          <w:fldChar w:fldCharType="separate"/>
        </w:r>
        <w:r w:rsidRPr="005A18FA">
          <w:rPr>
            <w:rStyle w:val="Hyperlink"/>
            <w:noProof/>
          </w:rPr>
          <w:t>3.3.20</w:t>
        </w:r>
        <w:r>
          <w:rPr>
            <w:rFonts w:asciiTheme="minorHAnsi" w:eastAsiaTheme="minorEastAsia" w:hAnsiTheme="minorHAnsi" w:cstheme="minorBidi"/>
            <w:noProof/>
            <w:sz w:val="22"/>
          </w:rPr>
          <w:tab/>
        </w:r>
        <w:r w:rsidRPr="005A18FA">
          <w:rPr>
            <w:rStyle w:val="Hyperlink"/>
            <w:noProof/>
          </w:rPr>
          <w:t>ADT/ACK - Bed Status Update (Event A20)</w:t>
        </w:r>
        <w:r>
          <w:rPr>
            <w:noProof/>
            <w:webHidden/>
          </w:rPr>
          <w:tab/>
        </w:r>
        <w:r>
          <w:rPr>
            <w:noProof/>
            <w:webHidden/>
          </w:rPr>
          <w:fldChar w:fldCharType="begin"/>
        </w:r>
        <w:r>
          <w:rPr>
            <w:noProof/>
            <w:webHidden/>
          </w:rPr>
          <w:instrText xml:space="preserve"> PAGEREF _Toc109892100 \h </w:instrText>
        </w:r>
      </w:ins>
      <w:r>
        <w:rPr>
          <w:noProof/>
          <w:webHidden/>
        </w:rPr>
      </w:r>
      <w:r>
        <w:rPr>
          <w:noProof/>
          <w:webHidden/>
        </w:rPr>
        <w:fldChar w:fldCharType="separate"/>
      </w:r>
      <w:ins w:id="810" w:author="Merrick, Riki | APHL" w:date="2022-07-28T09:14:00Z">
        <w:r>
          <w:rPr>
            <w:noProof/>
            <w:webHidden/>
          </w:rPr>
          <w:t>46</w:t>
        </w:r>
        <w:r>
          <w:rPr>
            <w:noProof/>
            <w:webHidden/>
          </w:rPr>
          <w:fldChar w:fldCharType="end"/>
        </w:r>
        <w:r w:rsidRPr="005A18FA">
          <w:rPr>
            <w:rStyle w:val="Hyperlink"/>
            <w:noProof/>
          </w:rPr>
          <w:fldChar w:fldCharType="end"/>
        </w:r>
      </w:ins>
    </w:p>
    <w:p w14:paraId="437D7453" w14:textId="38EDB3CD" w:rsidR="00367E5D" w:rsidRDefault="00367E5D" w:rsidP="00D850B4">
      <w:pPr>
        <w:pStyle w:val="TOC3"/>
        <w:rPr>
          <w:ins w:id="811" w:author="Merrick, Riki | APHL" w:date="2022-07-28T09:14:00Z"/>
          <w:rFonts w:asciiTheme="minorHAnsi" w:eastAsiaTheme="minorEastAsia" w:hAnsiTheme="minorHAnsi" w:cstheme="minorBidi"/>
          <w:noProof/>
          <w:sz w:val="22"/>
        </w:rPr>
      </w:pPr>
      <w:ins w:id="81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"_Toc109892101"</w:instrText>
        </w:r>
        <w:r w:rsidRPr="005A18FA">
          <w:rPr>
            <w:rStyle w:val="Hyperlink"/>
            <w:noProof/>
          </w:rPr>
          <w:instrText xml:space="preserve"> </w:instrText>
        </w:r>
        <w:r w:rsidRPr="005A18FA">
          <w:rPr>
            <w:rStyle w:val="Hyperlink"/>
            <w:noProof/>
          </w:rPr>
          <w:fldChar w:fldCharType="separate"/>
        </w:r>
        <w:r w:rsidRPr="005A18FA">
          <w:rPr>
            <w:rStyle w:val="Hyperlink"/>
            <w:noProof/>
          </w:rPr>
          <w:t>3.3.21</w:t>
        </w:r>
        <w:r>
          <w:rPr>
            <w:rFonts w:asciiTheme="minorHAnsi" w:eastAsiaTheme="minorEastAsia" w:hAnsiTheme="minorHAnsi" w:cstheme="minorBidi"/>
            <w:noProof/>
            <w:sz w:val="22"/>
          </w:rPr>
          <w:tab/>
        </w:r>
        <w:r w:rsidRPr="005A18FA">
          <w:rPr>
            <w:rStyle w:val="Hyperlink"/>
            <w:noProof/>
          </w:rPr>
          <w:t>ADT/ACK - Patient Goes on a Leave of Absence (Event A21)</w:t>
        </w:r>
        <w:r>
          <w:rPr>
            <w:noProof/>
            <w:webHidden/>
          </w:rPr>
          <w:tab/>
        </w:r>
        <w:r>
          <w:rPr>
            <w:noProof/>
            <w:webHidden/>
          </w:rPr>
          <w:fldChar w:fldCharType="begin"/>
        </w:r>
        <w:r>
          <w:rPr>
            <w:noProof/>
            <w:webHidden/>
          </w:rPr>
          <w:instrText xml:space="preserve"> PAGEREF _Toc109892101 \h </w:instrText>
        </w:r>
      </w:ins>
      <w:r>
        <w:rPr>
          <w:noProof/>
          <w:webHidden/>
        </w:rPr>
      </w:r>
      <w:r>
        <w:rPr>
          <w:noProof/>
          <w:webHidden/>
        </w:rPr>
        <w:fldChar w:fldCharType="separate"/>
      </w:r>
      <w:ins w:id="813" w:author="Merrick, Riki | APHL" w:date="2022-07-28T09:14:00Z">
        <w:r>
          <w:rPr>
            <w:noProof/>
            <w:webHidden/>
          </w:rPr>
          <w:t>47</w:t>
        </w:r>
        <w:r>
          <w:rPr>
            <w:noProof/>
            <w:webHidden/>
          </w:rPr>
          <w:fldChar w:fldCharType="end"/>
        </w:r>
        <w:r w:rsidRPr="005A18FA">
          <w:rPr>
            <w:rStyle w:val="Hyperlink"/>
            <w:noProof/>
          </w:rPr>
          <w:fldChar w:fldCharType="end"/>
        </w:r>
      </w:ins>
    </w:p>
    <w:p w14:paraId="3EE4605B" w14:textId="726006BB" w:rsidR="00367E5D" w:rsidRDefault="00367E5D" w:rsidP="00D850B4">
      <w:pPr>
        <w:pStyle w:val="TOC3"/>
        <w:rPr>
          <w:ins w:id="814" w:author="Merrick, Riki | APHL" w:date="2022-07-28T09:14:00Z"/>
          <w:rFonts w:asciiTheme="minorHAnsi" w:eastAsiaTheme="minorEastAsia" w:hAnsiTheme="minorHAnsi" w:cstheme="minorBidi"/>
          <w:noProof/>
          <w:sz w:val="22"/>
        </w:rPr>
      </w:pPr>
      <w:ins w:id="81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"_Toc109892102"</w:instrText>
        </w:r>
        <w:r w:rsidRPr="005A18FA">
          <w:rPr>
            <w:rStyle w:val="Hyperlink"/>
            <w:noProof/>
          </w:rPr>
          <w:instrText xml:space="preserve"> </w:instrText>
        </w:r>
        <w:r w:rsidRPr="005A18FA">
          <w:rPr>
            <w:rStyle w:val="Hyperlink"/>
            <w:noProof/>
          </w:rPr>
          <w:fldChar w:fldCharType="separate"/>
        </w:r>
        <w:r w:rsidRPr="005A18FA">
          <w:rPr>
            <w:rStyle w:val="Hyperlink"/>
            <w:noProof/>
          </w:rPr>
          <w:t>3.3.22</w:t>
        </w:r>
        <w:r>
          <w:rPr>
            <w:rFonts w:asciiTheme="minorHAnsi" w:eastAsiaTheme="minorEastAsia" w:hAnsiTheme="minorHAnsi" w:cstheme="minorBidi"/>
            <w:noProof/>
            <w:sz w:val="22"/>
          </w:rPr>
          <w:tab/>
        </w:r>
        <w:r w:rsidRPr="005A18FA">
          <w:rPr>
            <w:rStyle w:val="Hyperlink"/>
            <w:noProof/>
          </w:rPr>
          <w:t>ADT/ACK - Patient Returns From a Leave of Absence (Event A22)</w:t>
        </w:r>
        <w:r>
          <w:rPr>
            <w:noProof/>
            <w:webHidden/>
          </w:rPr>
          <w:tab/>
        </w:r>
        <w:r>
          <w:rPr>
            <w:noProof/>
            <w:webHidden/>
          </w:rPr>
          <w:fldChar w:fldCharType="begin"/>
        </w:r>
        <w:r>
          <w:rPr>
            <w:noProof/>
            <w:webHidden/>
          </w:rPr>
          <w:instrText xml:space="preserve"> PAGEREF _Toc109892102 \h </w:instrText>
        </w:r>
      </w:ins>
      <w:r>
        <w:rPr>
          <w:noProof/>
          <w:webHidden/>
        </w:rPr>
      </w:r>
      <w:r>
        <w:rPr>
          <w:noProof/>
          <w:webHidden/>
        </w:rPr>
        <w:fldChar w:fldCharType="separate"/>
      </w:r>
      <w:ins w:id="816" w:author="Merrick, Riki | APHL" w:date="2022-07-28T09:14:00Z">
        <w:r>
          <w:rPr>
            <w:noProof/>
            <w:webHidden/>
          </w:rPr>
          <w:t>49</w:t>
        </w:r>
        <w:r>
          <w:rPr>
            <w:noProof/>
            <w:webHidden/>
          </w:rPr>
          <w:fldChar w:fldCharType="end"/>
        </w:r>
        <w:r w:rsidRPr="005A18FA">
          <w:rPr>
            <w:rStyle w:val="Hyperlink"/>
            <w:noProof/>
          </w:rPr>
          <w:fldChar w:fldCharType="end"/>
        </w:r>
      </w:ins>
    </w:p>
    <w:p w14:paraId="5A51527B" w14:textId="4EEE84CB" w:rsidR="00367E5D" w:rsidRDefault="00367E5D" w:rsidP="00D850B4">
      <w:pPr>
        <w:pStyle w:val="TOC3"/>
        <w:rPr>
          <w:ins w:id="817" w:author="Merrick, Riki | APHL" w:date="2022-07-28T09:14:00Z"/>
          <w:rFonts w:asciiTheme="minorHAnsi" w:eastAsiaTheme="minorEastAsia" w:hAnsiTheme="minorHAnsi" w:cstheme="minorBidi"/>
          <w:noProof/>
          <w:sz w:val="22"/>
        </w:rPr>
      </w:pPr>
      <w:ins w:id="81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"_Toc109892103"</w:instrText>
        </w:r>
        <w:r w:rsidRPr="005A18FA">
          <w:rPr>
            <w:rStyle w:val="Hyperlink"/>
            <w:noProof/>
          </w:rPr>
          <w:instrText xml:space="preserve"> </w:instrText>
        </w:r>
        <w:r w:rsidRPr="005A18FA">
          <w:rPr>
            <w:rStyle w:val="Hyperlink"/>
            <w:noProof/>
          </w:rPr>
          <w:fldChar w:fldCharType="separate"/>
        </w:r>
        <w:r w:rsidRPr="005A18FA">
          <w:rPr>
            <w:rStyle w:val="Hyperlink"/>
            <w:noProof/>
          </w:rPr>
          <w:t>3.3.23</w:t>
        </w:r>
        <w:r>
          <w:rPr>
            <w:rFonts w:asciiTheme="minorHAnsi" w:eastAsiaTheme="minorEastAsia" w:hAnsiTheme="minorHAnsi" w:cstheme="minorBidi"/>
            <w:noProof/>
            <w:sz w:val="22"/>
          </w:rPr>
          <w:tab/>
        </w:r>
        <w:r w:rsidRPr="005A18FA">
          <w:rPr>
            <w:rStyle w:val="Hyperlink"/>
            <w:noProof/>
          </w:rPr>
          <w:t>ADT/ACK - Delete a Patient Record (Event A23)</w:t>
        </w:r>
        <w:r>
          <w:rPr>
            <w:noProof/>
            <w:webHidden/>
          </w:rPr>
          <w:tab/>
        </w:r>
        <w:r>
          <w:rPr>
            <w:noProof/>
            <w:webHidden/>
          </w:rPr>
          <w:fldChar w:fldCharType="begin"/>
        </w:r>
        <w:r>
          <w:rPr>
            <w:noProof/>
            <w:webHidden/>
          </w:rPr>
          <w:instrText xml:space="preserve"> PAGEREF _Toc109892103 \h </w:instrText>
        </w:r>
      </w:ins>
      <w:r>
        <w:rPr>
          <w:noProof/>
          <w:webHidden/>
        </w:rPr>
      </w:r>
      <w:r>
        <w:rPr>
          <w:noProof/>
          <w:webHidden/>
        </w:rPr>
        <w:fldChar w:fldCharType="separate"/>
      </w:r>
      <w:ins w:id="819" w:author="Merrick, Riki | APHL" w:date="2022-07-28T09:14:00Z">
        <w:r>
          <w:rPr>
            <w:noProof/>
            <w:webHidden/>
          </w:rPr>
          <w:t>50</w:t>
        </w:r>
        <w:r>
          <w:rPr>
            <w:noProof/>
            <w:webHidden/>
          </w:rPr>
          <w:fldChar w:fldCharType="end"/>
        </w:r>
        <w:r w:rsidRPr="005A18FA">
          <w:rPr>
            <w:rStyle w:val="Hyperlink"/>
            <w:noProof/>
          </w:rPr>
          <w:fldChar w:fldCharType="end"/>
        </w:r>
      </w:ins>
    </w:p>
    <w:p w14:paraId="7CD62733" w14:textId="3E2C2AD0" w:rsidR="00367E5D" w:rsidRDefault="00367E5D" w:rsidP="00D850B4">
      <w:pPr>
        <w:pStyle w:val="TOC3"/>
        <w:rPr>
          <w:ins w:id="820" w:author="Merrick, Riki | APHL" w:date="2022-07-28T09:14:00Z"/>
          <w:rFonts w:asciiTheme="minorHAnsi" w:eastAsiaTheme="minorEastAsia" w:hAnsiTheme="minorHAnsi" w:cstheme="minorBidi"/>
          <w:noProof/>
          <w:sz w:val="22"/>
        </w:rPr>
      </w:pPr>
      <w:ins w:id="82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"_Toc109892104"</w:instrText>
        </w:r>
        <w:r w:rsidRPr="005A18FA">
          <w:rPr>
            <w:rStyle w:val="Hyperlink"/>
            <w:noProof/>
          </w:rPr>
          <w:instrText xml:space="preserve"> </w:instrText>
        </w:r>
        <w:r w:rsidRPr="005A18FA">
          <w:rPr>
            <w:rStyle w:val="Hyperlink"/>
            <w:noProof/>
          </w:rPr>
          <w:fldChar w:fldCharType="separate"/>
        </w:r>
        <w:r w:rsidRPr="005A18FA">
          <w:rPr>
            <w:rStyle w:val="Hyperlink"/>
            <w:noProof/>
          </w:rPr>
          <w:t>3.3.24</w:t>
        </w:r>
        <w:r>
          <w:rPr>
            <w:rFonts w:asciiTheme="minorHAnsi" w:eastAsiaTheme="minorEastAsia" w:hAnsiTheme="minorHAnsi" w:cstheme="minorBidi"/>
            <w:noProof/>
            <w:sz w:val="22"/>
          </w:rPr>
          <w:tab/>
        </w:r>
        <w:r w:rsidRPr="005A18FA">
          <w:rPr>
            <w:rStyle w:val="Hyperlink"/>
            <w:noProof/>
          </w:rPr>
          <w:t>ADT/ACK - Link Patient Information (Event A24)</w:t>
        </w:r>
        <w:r>
          <w:rPr>
            <w:noProof/>
            <w:webHidden/>
          </w:rPr>
          <w:tab/>
        </w:r>
        <w:r>
          <w:rPr>
            <w:noProof/>
            <w:webHidden/>
          </w:rPr>
          <w:fldChar w:fldCharType="begin"/>
        </w:r>
        <w:r>
          <w:rPr>
            <w:noProof/>
            <w:webHidden/>
          </w:rPr>
          <w:instrText xml:space="preserve"> PAGEREF _Toc109892104 \h </w:instrText>
        </w:r>
      </w:ins>
      <w:r>
        <w:rPr>
          <w:noProof/>
          <w:webHidden/>
        </w:rPr>
      </w:r>
      <w:r>
        <w:rPr>
          <w:noProof/>
          <w:webHidden/>
        </w:rPr>
        <w:fldChar w:fldCharType="separate"/>
      </w:r>
      <w:ins w:id="822" w:author="Merrick, Riki | APHL" w:date="2022-07-28T09:14:00Z">
        <w:r>
          <w:rPr>
            <w:noProof/>
            <w:webHidden/>
          </w:rPr>
          <w:t>52</w:t>
        </w:r>
        <w:r>
          <w:rPr>
            <w:noProof/>
            <w:webHidden/>
          </w:rPr>
          <w:fldChar w:fldCharType="end"/>
        </w:r>
        <w:r w:rsidRPr="005A18FA">
          <w:rPr>
            <w:rStyle w:val="Hyperlink"/>
            <w:noProof/>
          </w:rPr>
          <w:fldChar w:fldCharType="end"/>
        </w:r>
      </w:ins>
    </w:p>
    <w:p w14:paraId="3EAACCA8" w14:textId="53F13EE4" w:rsidR="00367E5D" w:rsidRDefault="00367E5D" w:rsidP="00D850B4">
      <w:pPr>
        <w:pStyle w:val="TOC3"/>
        <w:rPr>
          <w:ins w:id="823" w:author="Merrick, Riki | APHL" w:date="2022-07-28T09:14:00Z"/>
          <w:rFonts w:asciiTheme="minorHAnsi" w:eastAsiaTheme="minorEastAsia" w:hAnsiTheme="minorHAnsi" w:cstheme="minorBidi"/>
          <w:noProof/>
          <w:sz w:val="22"/>
        </w:rPr>
      </w:pPr>
      <w:ins w:id="82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"_Toc109892105"</w:instrText>
        </w:r>
        <w:r w:rsidRPr="005A18FA">
          <w:rPr>
            <w:rStyle w:val="Hyperlink"/>
            <w:noProof/>
          </w:rPr>
          <w:instrText xml:space="preserve"> </w:instrText>
        </w:r>
        <w:r w:rsidRPr="005A18FA">
          <w:rPr>
            <w:rStyle w:val="Hyperlink"/>
            <w:noProof/>
          </w:rPr>
          <w:fldChar w:fldCharType="separate"/>
        </w:r>
        <w:r w:rsidRPr="005A18FA">
          <w:rPr>
            <w:rStyle w:val="Hyperlink"/>
            <w:noProof/>
          </w:rPr>
          <w:t>3.3.25</w:t>
        </w:r>
        <w:r>
          <w:rPr>
            <w:rFonts w:asciiTheme="minorHAnsi" w:eastAsiaTheme="minorEastAsia" w:hAnsiTheme="minorHAnsi" w:cstheme="minorBidi"/>
            <w:noProof/>
            <w:sz w:val="22"/>
          </w:rPr>
          <w:tab/>
        </w:r>
        <w:r w:rsidRPr="005A18FA">
          <w:rPr>
            <w:rStyle w:val="Hyperlink"/>
            <w:noProof/>
          </w:rPr>
          <w:t>ADT/ACK - Cancel Pending Discharge (Event A25)</w:t>
        </w:r>
        <w:r>
          <w:rPr>
            <w:noProof/>
            <w:webHidden/>
          </w:rPr>
          <w:tab/>
        </w:r>
        <w:r>
          <w:rPr>
            <w:noProof/>
            <w:webHidden/>
          </w:rPr>
          <w:fldChar w:fldCharType="begin"/>
        </w:r>
        <w:r>
          <w:rPr>
            <w:noProof/>
            <w:webHidden/>
          </w:rPr>
          <w:instrText xml:space="preserve"> PAGEREF _Toc109892105 \h </w:instrText>
        </w:r>
      </w:ins>
      <w:r>
        <w:rPr>
          <w:noProof/>
          <w:webHidden/>
        </w:rPr>
      </w:r>
      <w:r>
        <w:rPr>
          <w:noProof/>
          <w:webHidden/>
        </w:rPr>
        <w:fldChar w:fldCharType="separate"/>
      </w:r>
      <w:ins w:id="825" w:author="Merrick, Riki | APHL" w:date="2022-07-28T09:14:00Z">
        <w:r>
          <w:rPr>
            <w:noProof/>
            <w:webHidden/>
          </w:rPr>
          <w:t>53</w:t>
        </w:r>
        <w:r>
          <w:rPr>
            <w:noProof/>
            <w:webHidden/>
          </w:rPr>
          <w:fldChar w:fldCharType="end"/>
        </w:r>
        <w:r w:rsidRPr="005A18FA">
          <w:rPr>
            <w:rStyle w:val="Hyperlink"/>
            <w:noProof/>
          </w:rPr>
          <w:fldChar w:fldCharType="end"/>
        </w:r>
      </w:ins>
    </w:p>
    <w:p w14:paraId="397A300F" w14:textId="6A2039DC" w:rsidR="00367E5D" w:rsidRDefault="00367E5D" w:rsidP="00D850B4">
      <w:pPr>
        <w:pStyle w:val="TOC3"/>
        <w:rPr>
          <w:ins w:id="826" w:author="Merrick, Riki | APHL" w:date="2022-07-28T09:14:00Z"/>
          <w:rFonts w:asciiTheme="minorHAnsi" w:eastAsiaTheme="minorEastAsia" w:hAnsiTheme="minorHAnsi" w:cstheme="minorBidi"/>
          <w:noProof/>
          <w:sz w:val="22"/>
        </w:rPr>
      </w:pPr>
      <w:ins w:id="82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"_Toc109892106"</w:instrText>
        </w:r>
        <w:r w:rsidRPr="005A18FA">
          <w:rPr>
            <w:rStyle w:val="Hyperlink"/>
            <w:noProof/>
          </w:rPr>
          <w:instrText xml:space="preserve"> </w:instrText>
        </w:r>
        <w:r w:rsidRPr="005A18FA">
          <w:rPr>
            <w:rStyle w:val="Hyperlink"/>
            <w:noProof/>
          </w:rPr>
          <w:fldChar w:fldCharType="separate"/>
        </w:r>
        <w:r w:rsidRPr="005A18FA">
          <w:rPr>
            <w:rStyle w:val="Hyperlink"/>
            <w:noProof/>
          </w:rPr>
          <w:t>3.3.26</w:t>
        </w:r>
        <w:r>
          <w:rPr>
            <w:rFonts w:asciiTheme="minorHAnsi" w:eastAsiaTheme="minorEastAsia" w:hAnsiTheme="minorHAnsi" w:cstheme="minorBidi"/>
            <w:noProof/>
            <w:sz w:val="22"/>
          </w:rPr>
          <w:tab/>
        </w:r>
        <w:r w:rsidRPr="005A18FA">
          <w:rPr>
            <w:rStyle w:val="Hyperlink"/>
            <w:noProof/>
          </w:rPr>
          <w:t>ADT/ACK - Cancel Pending Transfer (Event A26)</w:t>
        </w:r>
        <w:r>
          <w:rPr>
            <w:noProof/>
            <w:webHidden/>
          </w:rPr>
          <w:tab/>
        </w:r>
        <w:r>
          <w:rPr>
            <w:noProof/>
            <w:webHidden/>
          </w:rPr>
          <w:fldChar w:fldCharType="begin"/>
        </w:r>
        <w:r>
          <w:rPr>
            <w:noProof/>
            <w:webHidden/>
          </w:rPr>
          <w:instrText xml:space="preserve"> PAGEREF _Toc109892106 \h </w:instrText>
        </w:r>
      </w:ins>
      <w:r>
        <w:rPr>
          <w:noProof/>
          <w:webHidden/>
        </w:rPr>
      </w:r>
      <w:r>
        <w:rPr>
          <w:noProof/>
          <w:webHidden/>
        </w:rPr>
        <w:fldChar w:fldCharType="separate"/>
      </w:r>
      <w:ins w:id="828" w:author="Merrick, Riki | APHL" w:date="2022-07-28T09:14:00Z">
        <w:r>
          <w:rPr>
            <w:noProof/>
            <w:webHidden/>
          </w:rPr>
          <w:t>55</w:t>
        </w:r>
        <w:r>
          <w:rPr>
            <w:noProof/>
            <w:webHidden/>
          </w:rPr>
          <w:fldChar w:fldCharType="end"/>
        </w:r>
        <w:r w:rsidRPr="005A18FA">
          <w:rPr>
            <w:rStyle w:val="Hyperlink"/>
            <w:noProof/>
          </w:rPr>
          <w:fldChar w:fldCharType="end"/>
        </w:r>
      </w:ins>
    </w:p>
    <w:p w14:paraId="1F927FED" w14:textId="6D978E07" w:rsidR="00367E5D" w:rsidRDefault="00367E5D" w:rsidP="00D850B4">
      <w:pPr>
        <w:pStyle w:val="TOC3"/>
        <w:rPr>
          <w:ins w:id="829" w:author="Merrick, Riki | APHL" w:date="2022-07-28T09:14:00Z"/>
          <w:rFonts w:asciiTheme="minorHAnsi" w:eastAsiaTheme="minorEastAsia" w:hAnsiTheme="minorHAnsi" w:cstheme="minorBidi"/>
          <w:noProof/>
          <w:sz w:val="22"/>
        </w:rPr>
      </w:pPr>
      <w:ins w:id="83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"_Toc109892107"</w:instrText>
        </w:r>
        <w:r w:rsidRPr="005A18FA">
          <w:rPr>
            <w:rStyle w:val="Hyperlink"/>
            <w:noProof/>
          </w:rPr>
          <w:instrText xml:space="preserve"> </w:instrText>
        </w:r>
        <w:r w:rsidRPr="005A18FA">
          <w:rPr>
            <w:rStyle w:val="Hyperlink"/>
            <w:noProof/>
          </w:rPr>
          <w:fldChar w:fldCharType="separate"/>
        </w:r>
        <w:r w:rsidRPr="005A18FA">
          <w:rPr>
            <w:rStyle w:val="Hyperlink"/>
            <w:noProof/>
          </w:rPr>
          <w:t>3.3.27</w:t>
        </w:r>
        <w:r>
          <w:rPr>
            <w:rFonts w:asciiTheme="minorHAnsi" w:eastAsiaTheme="minorEastAsia" w:hAnsiTheme="minorHAnsi" w:cstheme="minorBidi"/>
            <w:noProof/>
            <w:sz w:val="22"/>
          </w:rPr>
          <w:tab/>
        </w:r>
        <w:r w:rsidRPr="005A18FA">
          <w:rPr>
            <w:rStyle w:val="Hyperlink"/>
            <w:noProof/>
          </w:rPr>
          <w:t>ADT/ACK - Cancel Pending Admit (Event A27)</w:t>
        </w:r>
        <w:r>
          <w:rPr>
            <w:noProof/>
            <w:webHidden/>
          </w:rPr>
          <w:tab/>
        </w:r>
        <w:r>
          <w:rPr>
            <w:noProof/>
            <w:webHidden/>
          </w:rPr>
          <w:fldChar w:fldCharType="begin"/>
        </w:r>
        <w:r>
          <w:rPr>
            <w:noProof/>
            <w:webHidden/>
          </w:rPr>
          <w:instrText xml:space="preserve"> PAGEREF _Toc109892107 \h </w:instrText>
        </w:r>
      </w:ins>
      <w:r>
        <w:rPr>
          <w:noProof/>
          <w:webHidden/>
        </w:rPr>
      </w:r>
      <w:r>
        <w:rPr>
          <w:noProof/>
          <w:webHidden/>
        </w:rPr>
        <w:fldChar w:fldCharType="separate"/>
      </w:r>
      <w:ins w:id="831" w:author="Merrick, Riki | APHL" w:date="2022-07-28T09:14:00Z">
        <w:r>
          <w:rPr>
            <w:noProof/>
            <w:webHidden/>
          </w:rPr>
          <w:t>56</w:t>
        </w:r>
        <w:r>
          <w:rPr>
            <w:noProof/>
            <w:webHidden/>
          </w:rPr>
          <w:fldChar w:fldCharType="end"/>
        </w:r>
        <w:r w:rsidRPr="005A18FA">
          <w:rPr>
            <w:rStyle w:val="Hyperlink"/>
            <w:noProof/>
          </w:rPr>
          <w:fldChar w:fldCharType="end"/>
        </w:r>
      </w:ins>
    </w:p>
    <w:p w14:paraId="52425DB8" w14:textId="2E662D74" w:rsidR="00367E5D" w:rsidRDefault="00367E5D" w:rsidP="00D850B4">
      <w:pPr>
        <w:pStyle w:val="TOC3"/>
        <w:rPr>
          <w:ins w:id="832" w:author="Merrick, Riki | APHL" w:date="2022-07-28T09:14:00Z"/>
          <w:rFonts w:asciiTheme="minorHAnsi" w:eastAsiaTheme="minorEastAsia" w:hAnsiTheme="minorHAnsi" w:cstheme="minorBidi"/>
          <w:noProof/>
          <w:sz w:val="22"/>
        </w:rPr>
      </w:pPr>
      <w:ins w:id="83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"_Toc109892108"</w:instrText>
        </w:r>
        <w:r w:rsidRPr="005A18FA">
          <w:rPr>
            <w:rStyle w:val="Hyperlink"/>
            <w:noProof/>
          </w:rPr>
          <w:instrText xml:space="preserve"> </w:instrText>
        </w:r>
        <w:r w:rsidRPr="005A18FA">
          <w:rPr>
            <w:rStyle w:val="Hyperlink"/>
            <w:noProof/>
          </w:rPr>
          <w:fldChar w:fldCharType="separate"/>
        </w:r>
        <w:r w:rsidRPr="005A18FA">
          <w:rPr>
            <w:rStyle w:val="Hyperlink"/>
            <w:noProof/>
          </w:rPr>
          <w:t>3.3.28</w:t>
        </w:r>
        <w:r>
          <w:rPr>
            <w:rFonts w:asciiTheme="minorHAnsi" w:eastAsiaTheme="minorEastAsia" w:hAnsiTheme="minorHAnsi" w:cstheme="minorBidi"/>
            <w:noProof/>
            <w:sz w:val="22"/>
          </w:rPr>
          <w:tab/>
        </w:r>
        <w:r w:rsidRPr="005A18FA">
          <w:rPr>
            <w:rStyle w:val="Hyperlink"/>
            <w:noProof/>
          </w:rPr>
          <w:t>ADT/ACK - Add Person or Patient Information (Event A28)</w:t>
        </w:r>
        <w:r>
          <w:rPr>
            <w:noProof/>
            <w:webHidden/>
          </w:rPr>
          <w:tab/>
        </w:r>
        <w:r>
          <w:rPr>
            <w:noProof/>
            <w:webHidden/>
          </w:rPr>
          <w:fldChar w:fldCharType="begin"/>
        </w:r>
        <w:r>
          <w:rPr>
            <w:noProof/>
            <w:webHidden/>
          </w:rPr>
          <w:instrText xml:space="preserve"> PAGEREF _Toc109892108 \h </w:instrText>
        </w:r>
      </w:ins>
      <w:r>
        <w:rPr>
          <w:noProof/>
          <w:webHidden/>
        </w:rPr>
      </w:r>
      <w:r>
        <w:rPr>
          <w:noProof/>
          <w:webHidden/>
        </w:rPr>
        <w:fldChar w:fldCharType="separate"/>
      </w:r>
      <w:ins w:id="834" w:author="Merrick, Riki | APHL" w:date="2022-07-28T09:14:00Z">
        <w:r>
          <w:rPr>
            <w:noProof/>
            <w:webHidden/>
          </w:rPr>
          <w:t>58</w:t>
        </w:r>
        <w:r>
          <w:rPr>
            <w:noProof/>
            <w:webHidden/>
          </w:rPr>
          <w:fldChar w:fldCharType="end"/>
        </w:r>
        <w:r w:rsidRPr="005A18FA">
          <w:rPr>
            <w:rStyle w:val="Hyperlink"/>
            <w:noProof/>
          </w:rPr>
          <w:fldChar w:fldCharType="end"/>
        </w:r>
      </w:ins>
    </w:p>
    <w:p w14:paraId="571245A4" w14:textId="0C44382A" w:rsidR="00367E5D" w:rsidRDefault="00367E5D" w:rsidP="00D850B4">
      <w:pPr>
        <w:pStyle w:val="TOC3"/>
        <w:rPr>
          <w:ins w:id="835" w:author="Merrick, Riki | APHL" w:date="2022-07-28T09:14:00Z"/>
          <w:rFonts w:asciiTheme="minorHAnsi" w:eastAsiaTheme="minorEastAsia" w:hAnsiTheme="minorHAnsi" w:cstheme="minorBidi"/>
          <w:noProof/>
          <w:sz w:val="22"/>
        </w:rPr>
      </w:pPr>
      <w:ins w:id="83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"_Toc109892109"</w:instrText>
        </w:r>
        <w:r w:rsidRPr="005A18FA">
          <w:rPr>
            <w:rStyle w:val="Hyperlink"/>
            <w:noProof/>
          </w:rPr>
          <w:instrText xml:space="preserve"> </w:instrText>
        </w:r>
        <w:r w:rsidRPr="005A18FA">
          <w:rPr>
            <w:rStyle w:val="Hyperlink"/>
            <w:noProof/>
          </w:rPr>
          <w:fldChar w:fldCharType="separate"/>
        </w:r>
        <w:r w:rsidRPr="005A18FA">
          <w:rPr>
            <w:rStyle w:val="Hyperlink"/>
            <w:noProof/>
          </w:rPr>
          <w:t>3.3.29</w:t>
        </w:r>
        <w:r>
          <w:rPr>
            <w:rFonts w:asciiTheme="minorHAnsi" w:eastAsiaTheme="minorEastAsia" w:hAnsiTheme="minorHAnsi" w:cstheme="minorBidi"/>
            <w:noProof/>
            <w:sz w:val="22"/>
          </w:rPr>
          <w:tab/>
        </w:r>
        <w:r w:rsidRPr="005A18FA">
          <w:rPr>
            <w:rStyle w:val="Hyperlink"/>
            <w:noProof/>
          </w:rPr>
          <w:t>ADT/ACK - Delete Person Information (Event A29)</w:t>
        </w:r>
        <w:r>
          <w:rPr>
            <w:noProof/>
            <w:webHidden/>
          </w:rPr>
          <w:tab/>
        </w:r>
        <w:r>
          <w:rPr>
            <w:noProof/>
            <w:webHidden/>
          </w:rPr>
          <w:fldChar w:fldCharType="begin"/>
        </w:r>
        <w:r>
          <w:rPr>
            <w:noProof/>
            <w:webHidden/>
          </w:rPr>
          <w:instrText xml:space="preserve"> PAGEREF _Toc109892109 \h </w:instrText>
        </w:r>
      </w:ins>
      <w:r>
        <w:rPr>
          <w:noProof/>
          <w:webHidden/>
        </w:rPr>
      </w:r>
      <w:r>
        <w:rPr>
          <w:noProof/>
          <w:webHidden/>
        </w:rPr>
        <w:fldChar w:fldCharType="separate"/>
      </w:r>
      <w:ins w:id="837" w:author="Merrick, Riki | APHL" w:date="2022-07-28T09:14:00Z">
        <w:r>
          <w:rPr>
            <w:noProof/>
            <w:webHidden/>
          </w:rPr>
          <w:t>61</w:t>
        </w:r>
        <w:r>
          <w:rPr>
            <w:noProof/>
            <w:webHidden/>
          </w:rPr>
          <w:fldChar w:fldCharType="end"/>
        </w:r>
        <w:r w:rsidRPr="005A18FA">
          <w:rPr>
            <w:rStyle w:val="Hyperlink"/>
            <w:noProof/>
          </w:rPr>
          <w:fldChar w:fldCharType="end"/>
        </w:r>
      </w:ins>
    </w:p>
    <w:p w14:paraId="730690B2" w14:textId="2B1C71A9" w:rsidR="00367E5D" w:rsidRDefault="00367E5D" w:rsidP="00D850B4">
      <w:pPr>
        <w:pStyle w:val="TOC3"/>
        <w:rPr>
          <w:ins w:id="838" w:author="Merrick, Riki | APHL" w:date="2022-07-28T09:14:00Z"/>
          <w:rFonts w:asciiTheme="minorHAnsi" w:eastAsiaTheme="minorEastAsia" w:hAnsiTheme="minorHAnsi" w:cstheme="minorBidi"/>
          <w:noProof/>
          <w:sz w:val="22"/>
        </w:rPr>
      </w:pPr>
      <w:ins w:id="83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"_Toc109892110"</w:instrText>
        </w:r>
        <w:r w:rsidRPr="005A18FA">
          <w:rPr>
            <w:rStyle w:val="Hyperlink"/>
            <w:noProof/>
          </w:rPr>
          <w:instrText xml:space="preserve"> </w:instrText>
        </w:r>
        <w:r w:rsidRPr="005A18FA">
          <w:rPr>
            <w:rStyle w:val="Hyperlink"/>
            <w:noProof/>
          </w:rPr>
          <w:fldChar w:fldCharType="separate"/>
        </w:r>
        <w:r w:rsidRPr="005A18FA">
          <w:rPr>
            <w:rStyle w:val="Hyperlink"/>
            <w:noProof/>
          </w:rPr>
          <w:t>3.3.30</w:t>
        </w:r>
        <w:r>
          <w:rPr>
            <w:rFonts w:asciiTheme="minorHAnsi" w:eastAsiaTheme="minorEastAsia" w:hAnsiTheme="minorHAnsi" w:cstheme="minorBidi"/>
            <w:noProof/>
            <w:sz w:val="22"/>
          </w:rPr>
          <w:tab/>
        </w:r>
        <w:r w:rsidRPr="005A18FA">
          <w:rPr>
            <w:rStyle w:val="Hyperlink"/>
            <w:noProof/>
          </w:rPr>
          <w:t>ADT/ACK - Merge Person Information (Event A30)</w:t>
        </w:r>
        <w:r>
          <w:rPr>
            <w:noProof/>
            <w:webHidden/>
          </w:rPr>
          <w:tab/>
        </w:r>
        <w:r>
          <w:rPr>
            <w:noProof/>
            <w:webHidden/>
          </w:rPr>
          <w:fldChar w:fldCharType="begin"/>
        </w:r>
        <w:r>
          <w:rPr>
            <w:noProof/>
            <w:webHidden/>
          </w:rPr>
          <w:instrText xml:space="preserve"> PAGEREF _Toc109892110 \h </w:instrText>
        </w:r>
      </w:ins>
      <w:r>
        <w:rPr>
          <w:noProof/>
          <w:webHidden/>
        </w:rPr>
      </w:r>
      <w:r>
        <w:rPr>
          <w:noProof/>
          <w:webHidden/>
        </w:rPr>
        <w:fldChar w:fldCharType="separate"/>
      </w:r>
      <w:ins w:id="840" w:author="Merrick, Riki | APHL" w:date="2022-07-28T09:14:00Z">
        <w:r>
          <w:rPr>
            <w:noProof/>
            <w:webHidden/>
          </w:rPr>
          <w:t>63</w:t>
        </w:r>
        <w:r>
          <w:rPr>
            <w:noProof/>
            <w:webHidden/>
          </w:rPr>
          <w:fldChar w:fldCharType="end"/>
        </w:r>
        <w:r w:rsidRPr="005A18FA">
          <w:rPr>
            <w:rStyle w:val="Hyperlink"/>
            <w:noProof/>
          </w:rPr>
          <w:fldChar w:fldCharType="end"/>
        </w:r>
      </w:ins>
    </w:p>
    <w:p w14:paraId="5DEA00FC" w14:textId="52D8DD46" w:rsidR="00367E5D" w:rsidRDefault="00367E5D" w:rsidP="00D850B4">
      <w:pPr>
        <w:pStyle w:val="TOC3"/>
        <w:rPr>
          <w:ins w:id="841" w:author="Merrick, Riki | APHL" w:date="2022-07-28T09:14:00Z"/>
          <w:rFonts w:asciiTheme="minorHAnsi" w:eastAsiaTheme="minorEastAsia" w:hAnsiTheme="minorHAnsi" w:cstheme="minorBidi"/>
          <w:noProof/>
          <w:sz w:val="22"/>
        </w:rPr>
      </w:pPr>
      <w:ins w:id="84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"_Toc109892111"</w:instrText>
        </w:r>
        <w:r w:rsidRPr="005A18FA">
          <w:rPr>
            <w:rStyle w:val="Hyperlink"/>
            <w:noProof/>
          </w:rPr>
          <w:instrText xml:space="preserve"> </w:instrText>
        </w:r>
        <w:r w:rsidRPr="005A18FA">
          <w:rPr>
            <w:rStyle w:val="Hyperlink"/>
            <w:noProof/>
          </w:rPr>
          <w:fldChar w:fldCharType="separate"/>
        </w:r>
        <w:r w:rsidRPr="005A18FA">
          <w:rPr>
            <w:rStyle w:val="Hyperlink"/>
            <w:noProof/>
          </w:rPr>
          <w:t>3.3.31</w:t>
        </w:r>
        <w:r>
          <w:rPr>
            <w:rFonts w:asciiTheme="minorHAnsi" w:eastAsiaTheme="minorEastAsia" w:hAnsiTheme="minorHAnsi" w:cstheme="minorBidi"/>
            <w:noProof/>
            <w:sz w:val="22"/>
          </w:rPr>
          <w:tab/>
        </w:r>
        <w:r w:rsidRPr="005A18FA">
          <w:rPr>
            <w:rStyle w:val="Hyperlink"/>
            <w:noProof/>
          </w:rPr>
          <w:t>ADT/ACK - Update Person Information (Event A31)</w:t>
        </w:r>
        <w:r>
          <w:rPr>
            <w:noProof/>
            <w:webHidden/>
          </w:rPr>
          <w:tab/>
        </w:r>
        <w:r>
          <w:rPr>
            <w:noProof/>
            <w:webHidden/>
          </w:rPr>
          <w:fldChar w:fldCharType="begin"/>
        </w:r>
        <w:r>
          <w:rPr>
            <w:noProof/>
            <w:webHidden/>
          </w:rPr>
          <w:instrText xml:space="preserve"> PAGEREF _Toc109892111 \h </w:instrText>
        </w:r>
      </w:ins>
      <w:r>
        <w:rPr>
          <w:noProof/>
          <w:webHidden/>
        </w:rPr>
      </w:r>
      <w:r>
        <w:rPr>
          <w:noProof/>
          <w:webHidden/>
        </w:rPr>
        <w:fldChar w:fldCharType="separate"/>
      </w:r>
      <w:ins w:id="843" w:author="Merrick, Riki | APHL" w:date="2022-07-28T09:14:00Z">
        <w:r>
          <w:rPr>
            <w:noProof/>
            <w:webHidden/>
          </w:rPr>
          <w:t>63</w:t>
        </w:r>
        <w:r>
          <w:rPr>
            <w:noProof/>
            <w:webHidden/>
          </w:rPr>
          <w:fldChar w:fldCharType="end"/>
        </w:r>
        <w:r w:rsidRPr="005A18FA">
          <w:rPr>
            <w:rStyle w:val="Hyperlink"/>
            <w:noProof/>
          </w:rPr>
          <w:fldChar w:fldCharType="end"/>
        </w:r>
      </w:ins>
    </w:p>
    <w:p w14:paraId="7534BB5B" w14:textId="3F77E813" w:rsidR="00367E5D" w:rsidRDefault="00367E5D" w:rsidP="00D850B4">
      <w:pPr>
        <w:pStyle w:val="TOC3"/>
        <w:rPr>
          <w:ins w:id="844" w:author="Merrick, Riki | APHL" w:date="2022-07-28T09:14:00Z"/>
          <w:rFonts w:asciiTheme="minorHAnsi" w:eastAsiaTheme="minorEastAsia" w:hAnsiTheme="minorHAnsi" w:cstheme="minorBidi"/>
          <w:noProof/>
          <w:sz w:val="22"/>
        </w:rPr>
      </w:pPr>
      <w:ins w:id="84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"_Toc109892112"</w:instrText>
        </w:r>
        <w:r w:rsidRPr="005A18FA">
          <w:rPr>
            <w:rStyle w:val="Hyperlink"/>
            <w:noProof/>
          </w:rPr>
          <w:instrText xml:space="preserve"> </w:instrText>
        </w:r>
        <w:r w:rsidRPr="005A18FA">
          <w:rPr>
            <w:rStyle w:val="Hyperlink"/>
            <w:noProof/>
          </w:rPr>
          <w:fldChar w:fldCharType="separate"/>
        </w:r>
        <w:r w:rsidRPr="005A18FA">
          <w:rPr>
            <w:rStyle w:val="Hyperlink"/>
            <w:noProof/>
          </w:rPr>
          <w:t>3.3.32</w:t>
        </w:r>
        <w:r>
          <w:rPr>
            <w:rFonts w:asciiTheme="minorHAnsi" w:eastAsiaTheme="minorEastAsia" w:hAnsiTheme="minorHAnsi" w:cstheme="minorBidi"/>
            <w:noProof/>
            <w:sz w:val="22"/>
          </w:rPr>
          <w:tab/>
        </w:r>
        <w:r w:rsidRPr="005A18FA">
          <w:rPr>
            <w:rStyle w:val="Hyperlink"/>
            <w:noProof/>
          </w:rPr>
          <w:t>ADT/ACK - Cancel Patient Arriving - Tracking (Event A32)</w:t>
        </w:r>
        <w:r>
          <w:rPr>
            <w:noProof/>
            <w:webHidden/>
          </w:rPr>
          <w:tab/>
        </w:r>
        <w:r>
          <w:rPr>
            <w:noProof/>
            <w:webHidden/>
          </w:rPr>
          <w:fldChar w:fldCharType="begin"/>
        </w:r>
        <w:r>
          <w:rPr>
            <w:noProof/>
            <w:webHidden/>
          </w:rPr>
          <w:instrText xml:space="preserve"> PAGEREF _Toc109892112 \h </w:instrText>
        </w:r>
      </w:ins>
      <w:r>
        <w:rPr>
          <w:noProof/>
          <w:webHidden/>
        </w:rPr>
      </w:r>
      <w:r>
        <w:rPr>
          <w:noProof/>
          <w:webHidden/>
        </w:rPr>
        <w:fldChar w:fldCharType="separate"/>
      </w:r>
      <w:ins w:id="846" w:author="Merrick, Riki | APHL" w:date="2022-07-28T09:14:00Z">
        <w:r>
          <w:rPr>
            <w:noProof/>
            <w:webHidden/>
          </w:rPr>
          <w:t>66</w:t>
        </w:r>
        <w:r>
          <w:rPr>
            <w:noProof/>
            <w:webHidden/>
          </w:rPr>
          <w:fldChar w:fldCharType="end"/>
        </w:r>
        <w:r w:rsidRPr="005A18FA">
          <w:rPr>
            <w:rStyle w:val="Hyperlink"/>
            <w:noProof/>
          </w:rPr>
          <w:fldChar w:fldCharType="end"/>
        </w:r>
      </w:ins>
    </w:p>
    <w:p w14:paraId="03047CE9" w14:textId="2B259EB2" w:rsidR="00367E5D" w:rsidRDefault="00367E5D" w:rsidP="00D850B4">
      <w:pPr>
        <w:pStyle w:val="TOC3"/>
        <w:rPr>
          <w:ins w:id="847" w:author="Merrick, Riki | APHL" w:date="2022-07-28T09:14:00Z"/>
          <w:rFonts w:asciiTheme="minorHAnsi" w:eastAsiaTheme="minorEastAsia" w:hAnsiTheme="minorHAnsi" w:cstheme="minorBidi"/>
          <w:noProof/>
          <w:sz w:val="22"/>
        </w:rPr>
      </w:pPr>
      <w:ins w:id="84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"_Toc109892113"</w:instrText>
        </w:r>
        <w:r w:rsidRPr="005A18FA">
          <w:rPr>
            <w:rStyle w:val="Hyperlink"/>
            <w:noProof/>
          </w:rPr>
          <w:instrText xml:space="preserve"> </w:instrText>
        </w:r>
        <w:r w:rsidRPr="005A18FA">
          <w:rPr>
            <w:rStyle w:val="Hyperlink"/>
            <w:noProof/>
          </w:rPr>
          <w:fldChar w:fldCharType="separate"/>
        </w:r>
        <w:r w:rsidRPr="005A18FA">
          <w:rPr>
            <w:rStyle w:val="Hyperlink"/>
            <w:noProof/>
          </w:rPr>
          <w:t>3.3.33</w:t>
        </w:r>
        <w:r>
          <w:rPr>
            <w:rFonts w:asciiTheme="minorHAnsi" w:eastAsiaTheme="minorEastAsia" w:hAnsiTheme="minorHAnsi" w:cstheme="minorBidi"/>
            <w:noProof/>
            <w:sz w:val="22"/>
          </w:rPr>
          <w:tab/>
        </w:r>
        <w:r w:rsidRPr="005A18FA">
          <w:rPr>
            <w:rStyle w:val="Hyperlink"/>
            <w:noProof/>
          </w:rPr>
          <w:t>ADT/ACK - Cancel Patient Departing - Tracking (Event A33)</w:t>
        </w:r>
        <w:r>
          <w:rPr>
            <w:noProof/>
            <w:webHidden/>
          </w:rPr>
          <w:tab/>
        </w:r>
        <w:r>
          <w:rPr>
            <w:noProof/>
            <w:webHidden/>
          </w:rPr>
          <w:fldChar w:fldCharType="begin"/>
        </w:r>
        <w:r>
          <w:rPr>
            <w:noProof/>
            <w:webHidden/>
          </w:rPr>
          <w:instrText xml:space="preserve"> PAGEREF _Toc109892113 \h </w:instrText>
        </w:r>
      </w:ins>
      <w:r>
        <w:rPr>
          <w:noProof/>
          <w:webHidden/>
        </w:rPr>
      </w:r>
      <w:r>
        <w:rPr>
          <w:noProof/>
          <w:webHidden/>
        </w:rPr>
        <w:fldChar w:fldCharType="separate"/>
      </w:r>
      <w:ins w:id="849" w:author="Merrick, Riki | APHL" w:date="2022-07-28T09:14:00Z">
        <w:r>
          <w:rPr>
            <w:noProof/>
            <w:webHidden/>
          </w:rPr>
          <w:t>67</w:t>
        </w:r>
        <w:r>
          <w:rPr>
            <w:noProof/>
            <w:webHidden/>
          </w:rPr>
          <w:fldChar w:fldCharType="end"/>
        </w:r>
        <w:r w:rsidRPr="005A18FA">
          <w:rPr>
            <w:rStyle w:val="Hyperlink"/>
            <w:noProof/>
          </w:rPr>
          <w:fldChar w:fldCharType="end"/>
        </w:r>
      </w:ins>
    </w:p>
    <w:p w14:paraId="5E38AB05" w14:textId="0A3518EE" w:rsidR="00367E5D" w:rsidRDefault="00367E5D" w:rsidP="00D850B4">
      <w:pPr>
        <w:pStyle w:val="TOC3"/>
        <w:rPr>
          <w:ins w:id="850" w:author="Merrick, Riki | APHL" w:date="2022-07-28T09:14:00Z"/>
          <w:rFonts w:asciiTheme="minorHAnsi" w:eastAsiaTheme="minorEastAsia" w:hAnsiTheme="minorHAnsi" w:cstheme="minorBidi"/>
          <w:noProof/>
          <w:sz w:val="22"/>
        </w:rPr>
      </w:pPr>
      <w:ins w:id="85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"_Toc109892114"</w:instrText>
        </w:r>
        <w:r w:rsidRPr="005A18FA">
          <w:rPr>
            <w:rStyle w:val="Hyperlink"/>
            <w:noProof/>
          </w:rPr>
          <w:instrText xml:space="preserve"> </w:instrText>
        </w:r>
        <w:r w:rsidRPr="005A18FA">
          <w:rPr>
            <w:rStyle w:val="Hyperlink"/>
            <w:noProof/>
          </w:rPr>
          <w:fldChar w:fldCharType="separate"/>
        </w:r>
        <w:r w:rsidRPr="005A18FA">
          <w:rPr>
            <w:rStyle w:val="Hyperlink"/>
            <w:noProof/>
          </w:rPr>
          <w:t>3.3.34</w:t>
        </w:r>
        <w:r>
          <w:rPr>
            <w:rFonts w:asciiTheme="minorHAnsi" w:eastAsiaTheme="minorEastAsia" w:hAnsiTheme="minorHAnsi" w:cstheme="minorBidi"/>
            <w:noProof/>
            <w:sz w:val="22"/>
          </w:rPr>
          <w:tab/>
        </w:r>
        <w:r w:rsidRPr="005A18FA">
          <w:rPr>
            <w:rStyle w:val="Hyperlink"/>
            <w:noProof/>
          </w:rPr>
          <w:t>ADT/ACK - Merge Patient Information - Patient ID Only (Event A34)</w:t>
        </w:r>
        <w:r>
          <w:rPr>
            <w:noProof/>
            <w:webHidden/>
          </w:rPr>
          <w:tab/>
        </w:r>
        <w:r>
          <w:rPr>
            <w:noProof/>
            <w:webHidden/>
          </w:rPr>
          <w:fldChar w:fldCharType="begin"/>
        </w:r>
        <w:r>
          <w:rPr>
            <w:noProof/>
            <w:webHidden/>
          </w:rPr>
          <w:instrText xml:space="preserve"> PAGEREF _Toc109892114 \h </w:instrText>
        </w:r>
      </w:ins>
      <w:r>
        <w:rPr>
          <w:noProof/>
          <w:webHidden/>
        </w:rPr>
      </w:r>
      <w:r>
        <w:rPr>
          <w:noProof/>
          <w:webHidden/>
        </w:rPr>
        <w:fldChar w:fldCharType="separate"/>
      </w:r>
      <w:ins w:id="852" w:author="Merrick, Riki | APHL" w:date="2022-07-28T09:14:00Z">
        <w:r>
          <w:rPr>
            <w:noProof/>
            <w:webHidden/>
          </w:rPr>
          <w:t>69</w:t>
        </w:r>
        <w:r>
          <w:rPr>
            <w:noProof/>
            <w:webHidden/>
          </w:rPr>
          <w:fldChar w:fldCharType="end"/>
        </w:r>
        <w:r w:rsidRPr="005A18FA">
          <w:rPr>
            <w:rStyle w:val="Hyperlink"/>
            <w:noProof/>
          </w:rPr>
          <w:fldChar w:fldCharType="end"/>
        </w:r>
      </w:ins>
    </w:p>
    <w:p w14:paraId="3F05B762" w14:textId="04EAA281" w:rsidR="00367E5D" w:rsidRDefault="00367E5D" w:rsidP="00D850B4">
      <w:pPr>
        <w:pStyle w:val="TOC3"/>
        <w:rPr>
          <w:ins w:id="853" w:author="Merrick, Riki | APHL" w:date="2022-07-28T09:14:00Z"/>
          <w:rFonts w:asciiTheme="minorHAnsi" w:eastAsiaTheme="minorEastAsia" w:hAnsiTheme="minorHAnsi" w:cstheme="minorBidi"/>
          <w:noProof/>
          <w:sz w:val="22"/>
        </w:rPr>
      </w:pPr>
      <w:ins w:id="85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"_Toc109892115"</w:instrText>
        </w:r>
        <w:r w:rsidRPr="005A18FA">
          <w:rPr>
            <w:rStyle w:val="Hyperlink"/>
            <w:noProof/>
          </w:rPr>
          <w:instrText xml:space="preserve"> </w:instrText>
        </w:r>
        <w:r w:rsidRPr="005A18FA">
          <w:rPr>
            <w:rStyle w:val="Hyperlink"/>
            <w:noProof/>
          </w:rPr>
          <w:fldChar w:fldCharType="separate"/>
        </w:r>
        <w:r w:rsidRPr="005A18FA">
          <w:rPr>
            <w:rStyle w:val="Hyperlink"/>
            <w:noProof/>
          </w:rPr>
          <w:t>3.3.35</w:t>
        </w:r>
        <w:r>
          <w:rPr>
            <w:rFonts w:asciiTheme="minorHAnsi" w:eastAsiaTheme="minorEastAsia" w:hAnsiTheme="minorHAnsi" w:cstheme="minorBidi"/>
            <w:noProof/>
            <w:sz w:val="22"/>
          </w:rPr>
          <w:tab/>
        </w:r>
        <w:r w:rsidRPr="005A18FA">
          <w:rPr>
            <w:rStyle w:val="Hyperlink"/>
            <w:noProof/>
          </w:rPr>
          <w:t>ADT/ACK - Merge Patient Information - Account Number Only (Event A35)</w:t>
        </w:r>
        <w:r>
          <w:rPr>
            <w:noProof/>
            <w:webHidden/>
          </w:rPr>
          <w:tab/>
        </w:r>
        <w:r>
          <w:rPr>
            <w:noProof/>
            <w:webHidden/>
          </w:rPr>
          <w:fldChar w:fldCharType="begin"/>
        </w:r>
        <w:r>
          <w:rPr>
            <w:noProof/>
            <w:webHidden/>
          </w:rPr>
          <w:instrText xml:space="preserve"> PAGEREF _Toc109892115 \h </w:instrText>
        </w:r>
      </w:ins>
      <w:r>
        <w:rPr>
          <w:noProof/>
          <w:webHidden/>
        </w:rPr>
      </w:r>
      <w:r>
        <w:rPr>
          <w:noProof/>
          <w:webHidden/>
        </w:rPr>
        <w:fldChar w:fldCharType="separate"/>
      </w:r>
      <w:ins w:id="855" w:author="Merrick, Riki | APHL" w:date="2022-07-28T09:14:00Z">
        <w:r>
          <w:rPr>
            <w:noProof/>
            <w:webHidden/>
          </w:rPr>
          <w:t>69</w:t>
        </w:r>
        <w:r>
          <w:rPr>
            <w:noProof/>
            <w:webHidden/>
          </w:rPr>
          <w:fldChar w:fldCharType="end"/>
        </w:r>
        <w:r w:rsidRPr="005A18FA">
          <w:rPr>
            <w:rStyle w:val="Hyperlink"/>
            <w:noProof/>
          </w:rPr>
          <w:fldChar w:fldCharType="end"/>
        </w:r>
      </w:ins>
    </w:p>
    <w:p w14:paraId="59590FE7" w14:textId="43BE8668" w:rsidR="00367E5D" w:rsidRDefault="00367E5D" w:rsidP="00D850B4">
      <w:pPr>
        <w:pStyle w:val="TOC3"/>
        <w:rPr>
          <w:ins w:id="856" w:author="Merrick, Riki | APHL" w:date="2022-07-28T09:14:00Z"/>
          <w:rFonts w:asciiTheme="minorHAnsi" w:eastAsiaTheme="minorEastAsia" w:hAnsiTheme="minorHAnsi" w:cstheme="minorBidi"/>
          <w:noProof/>
          <w:sz w:val="22"/>
        </w:rPr>
      </w:pPr>
      <w:ins w:id="85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"_Toc109892116"</w:instrText>
        </w:r>
        <w:r w:rsidRPr="005A18FA">
          <w:rPr>
            <w:rStyle w:val="Hyperlink"/>
            <w:noProof/>
          </w:rPr>
          <w:instrText xml:space="preserve"> </w:instrText>
        </w:r>
        <w:r w:rsidRPr="005A18FA">
          <w:rPr>
            <w:rStyle w:val="Hyperlink"/>
            <w:noProof/>
          </w:rPr>
          <w:fldChar w:fldCharType="separate"/>
        </w:r>
        <w:r w:rsidRPr="005A18FA">
          <w:rPr>
            <w:rStyle w:val="Hyperlink"/>
            <w:noProof/>
          </w:rPr>
          <w:t>3.3.36</w:t>
        </w:r>
        <w:r>
          <w:rPr>
            <w:rFonts w:asciiTheme="minorHAnsi" w:eastAsiaTheme="minorEastAsia" w:hAnsiTheme="minorHAnsi" w:cstheme="minorBidi"/>
            <w:noProof/>
            <w:sz w:val="22"/>
          </w:rPr>
          <w:tab/>
        </w:r>
        <w:r w:rsidRPr="005A18FA">
          <w:rPr>
            <w:rStyle w:val="Hyperlink"/>
            <w:noProof/>
          </w:rPr>
          <w:t>ADT/ACK - Merge Patient Information - Patient ID &amp; Account Number (Event A36)</w:t>
        </w:r>
        <w:r>
          <w:rPr>
            <w:noProof/>
            <w:webHidden/>
          </w:rPr>
          <w:tab/>
        </w:r>
        <w:r>
          <w:rPr>
            <w:noProof/>
            <w:webHidden/>
          </w:rPr>
          <w:fldChar w:fldCharType="begin"/>
        </w:r>
        <w:r>
          <w:rPr>
            <w:noProof/>
            <w:webHidden/>
          </w:rPr>
          <w:instrText xml:space="preserve"> PAGEREF _Toc109892116 \h </w:instrText>
        </w:r>
      </w:ins>
      <w:r>
        <w:rPr>
          <w:noProof/>
          <w:webHidden/>
        </w:rPr>
      </w:r>
      <w:r>
        <w:rPr>
          <w:noProof/>
          <w:webHidden/>
        </w:rPr>
        <w:fldChar w:fldCharType="separate"/>
      </w:r>
      <w:ins w:id="858" w:author="Merrick, Riki | APHL" w:date="2022-07-28T09:14:00Z">
        <w:r>
          <w:rPr>
            <w:noProof/>
            <w:webHidden/>
          </w:rPr>
          <w:t>69</w:t>
        </w:r>
        <w:r>
          <w:rPr>
            <w:noProof/>
            <w:webHidden/>
          </w:rPr>
          <w:fldChar w:fldCharType="end"/>
        </w:r>
        <w:r w:rsidRPr="005A18FA">
          <w:rPr>
            <w:rStyle w:val="Hyperlink"/>
            <w:noProof/>
          </w:rPr>
          <w:fldChar w:fldCharType="end"/>
        </w:r>
      </w:ins>
    </w:p>
    <w:p w14:paraId="48C400F0" w14:textId="16FE30C0" w:rsidR="00367E5D" w:rsidRDefault="00367E5D" w:rsidP="00D850B4">
      <w:pPr>
        <w:pStyle w:val="TOC3"/>
        <w:rPr>
          <w:ins w:id="859" w:author="Merrick, Riki | APHL" w:date="2022-07-28T09:14:00Z"/>
          <w:rFonts w:asciiTheme="minorHAnsi" w:eastAsiaTheme="minorEastAsia" w:hAnsiTheme="minorHAnsi" w:cstheme="minorBidi"/>
          <w:noProof/>
          <w:sz w:val="22"/>
        </w:rPr>
      </w:pPr>
      <w:ins w:id="86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"_Toc109892117"</w:instrText>
        </w:r>
        <w:r w:rsidRPr="005A18FA">
          <w:rPr>
            <w:rStyle w:val="Hyperlink"/>
            <w:noProof/>
          </w:rPr>
          <w:instrText xml:space="preserve"> </w:instrText>
        </w:r>
        <w:r w:rsidRPr="005A18FA">
          <w:rPr>
            <w:rStyle w:val="Hyperlink"/>
            <w:noProof/>
          </w:rPr>
          <w:fldChar w:fldCharType="separate"/>
        </w:r>
        <w:r w:rsidRPr="005A18FA">
          <w:rPr>
            <w:rStyle w:val="Hyperlink"/>
            <w:noProof/>
          </w:rPr>
          <w:t>3.3.37</w:t>
        </w:r>
        <w:r>
          <w:rPr>
            <w:rFonts w:asciiTheme="minorHAnsi" w:eastAsiaTheme="minorEastAsia" w:hAnsiTheme="minorHAnsi" w:cstheme="minorBidi"/>
            <w:noProof/>
            <w:sz w:val="22"/>
          </w:rPr>
          <w:tab/>
        </w:r>
        <w:r w:rsidRPr="005A18FA">
          <w:rPr>
            <w:rStyle w:val="Hyperlink"/>
            <w:noProof/>
          </w:rPr>
          <w:t>ADT/ACK - Unlink Patient Information (Event A37)</w:t>
        </w:r>
        <w:r>
          <w:rPr>
            <w:noProof/>
            <w:webHidden/>
          </w:rPr>
          <w:tab/>
        </w:r>
        <w:r>
          <w:rPr>
            <w:noProof/>
            <w:webHidden/>
          </w:rPr>
          <w:fldChar w:fldCharType="begin"/>
        </w:r>
        <w:r>
          <w:rPr>
            <w:noProof/>
            <w:webHidden/>
          </w:rPr>
          <w:instrText xml:space="preserve"> PAGEREF _Toc109892117 \h </w:instrText>
        </w:r>
      </w:ins>
      <w:r>
        <w:rPr>
          <w:noProof/>
          <w:webHidden/>
        </w:rPr>
      </w:r>
      <w:r>
        <w:rPr>
          <w:noProof/>
          <w:webHidden/>
        </w:rPr>
        <w:fldChar w:fldCharType="separate"/>
      </w:r>
      <w:ins w:id="861" w:author="Merrick, Riki | APHL" w:date="2022-07-28T09:14:00Z">
        <w:r>
          <w:rPr>
            <w:noProof/>
            <w:webHidden/>
          </w:rPr>
          <w:t>69</w:t>
        </w:r>
        <w:r>
          <w:rPr>
            <w:noProof/>
            <w:webHidden/>
          </w:rPr>
          <w:fldChar w:fldCharType="end"/>
        </w:r>
        <w:r w:rsidRPr="005A18FA">
          <w:rPr>
            <w:rStyle w:val="Hyperlink"/>
            <w:noProof/>
          </w:rPr>
          <w:fldChar w:fldCharType="end"/>
        </w:r>
      </w:ins>
    </w:p>
    <w:p w14:paraId="2264BFDF" w14:textId="12F64B42" w:rsidR="00367E5D" w:rsidRDefault="00367E5D" w:rsidP="00D850B4">
      <w:pPr>
        <w:pStyle w:val="TOC3"/>
        <w:rPr>
          <w:ins w:id="862" w:author="Merrick, Riki | APHL" w:date="2022-07-28T09:14:00Z"/>
          <w:rFonts w:asciiTheme="minorHAnsi" w:eastAsiaTheme="minorEastAsia" w:hAnsiTheme="minorHAnsi" w:cstheme="minorBidi"/>
          <w:noProof/>
          <w:sz w:val="22"/>
        </w:rPr>
      </w:pPr>
      <w:ins w:id="86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"_Toc109892118"</w:instrText>
        </w:r>
        <w:r w:rsidRPr="005A18FA">
          <w:rPr>
            <w:rStyle w:val="Hyperlink"/>
            <w:noProof/>
          </w:rPr>
          <w:instrText xml:space="preserve"> </w:instrText>
        </w:r>
        <w:r w:rsidRPr="005A18FA">
          <w:rPr>
            <w:rStyle w:val="Hyperlink"/>
            <w:noProof/>
          </w:rPr>
          <w:fldChar w:fldCharType="separate"/>
        </w:r>
        <w:r w:rsidRPr="005A18FA">
          <w:rPr>
            <w:rStyle w:val="Hyperlink"/>
            <w:noProof/>
          </w:rPr>
          <w:t>3.3.38</w:t>
        </w:r>
        <w:r>
          <w:rPr>
            <w:rFonts w:asciiTheme="minorHAnsi" w:eastAsiaTheme="minorEastAsia" w:hAnsiTheme="minorHAnsi" w:cstheme="minorBidi"/>
            <w:noProof/>
            <w:sz w:val="22"/>
          </w:rPr>
          <w:tab/>
        </w:r>
        <w:r w:rsidRPr="005A18FA">
          <w:rPr>
            <w:rStyle w:val="Hyperlink"/>
            <w:noProof/>
          </w:rPr>
          <w:t>ADT/ACK - Cancel Pre-Admit (Event A38)</w:t>
        </w:r>
        <w:r>
          <w:rPr>
            <w:noProof/>
            <w:webHidden/>
          </w:rPr>
          <w:tab/>
        </w:r>
        <w:r>
          <w:rPr>
            <w:noProof/>
            <w:webHidden/>
          </w:rPr>
          <w:fldChar w:fldCharType="begin"/>
        </w:r>
        <w:r>
          <w:rPr>
            <w:noProof/>
            <w:webHidden/>
          </w:rPr>
          <w:instrText xml:space="preserve"> PAGEREF _Toc109892118 \h </w:instrText>
        </w:r>
      </w:ins>
      <w:r>
        <w:rPr>
          <w:noProof/>
          <w:webHidden/>
        </w:rPr>
      </w:r>
      <w:r>
        <w:rPr>
          <w:noProof/>
          <w:webHidden/>
        </w:rPr>
        <w:fldChar w:fldCharType="separate"/>
      </w:r>
      <w:ins w:id="864" w:author="Merrick, Riki | APHL" w:date="2022-07-28T09:14:00Z">
        <w:r>
          <w:rPr>
            <w:noProof/>
            <w:webHidden/>
          </w:rPr>
          <w:t>70</w:t>
        </w:r>
        <w:r>
          <w:rPr>
            <w:noProof/>
            <w:webHidden/>
          </w:rPr>
          <w:fldChar w:fldCharType="end"/>
        </w:r>
        <w:r w:rsidRPr="005A18FA">
          <w:rPr>
            <w:rStyle w:val="Hyperlink"/>
            <w:noProof/>
          </w:rPr>
          <w:fldChar w:fldCharType="end"/>
        </w:r>
      </w:ins>
    </w:p>
    <w:p w14:paraId="0E2188D5" w14:textId="631469DF" w:rsidR="00367E5D" w:rsidRDefault="00367E5D" w:rsidP="00D850B4">
      <w:pPr>
        <w:pStyle w:val="TOC3"/>
        <w:rPr>
          <w:ins w:id="865" w:author="Merrick, Riki | APHL" w:date="2022-07-28T09:14:00Z"/>
          <w:rFonts w:asciiTheme="minorHAnsi" w:eastAsiaTheme="minorEastAsia" w:hAnsiTheme="minorHAnsi" w:cstheme="minorBidi"/>
          <w:noProof/>
          <w:sz w:val="22"/>
        </w:rPr>
      </w:pPr>
      <w:ins w:id="86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"_Toc109892119"</w:instrText>
        </w:r>
        <w:r w:rsidRPr="005A18FA">
          <w:rPr>
            <w:rStyle w:val="Hyperlink"/>
            <w:noProof/>
          </w:rPr>
          <w:instrText xml:space="preserve"> </w:instrText>
        </w:r>
        <w:r w:rsidRPr="005A18FA">
          <w:rPr>
            <w:rStyle w:val="Hyperlink"/>
            <w:noProof/>
          </w:rPr>
          <w:fldChar w:fldCharType="separate"/>
        </w:r>
        <w:r w:rsidRPr="005A18FA">
          <w:rPr>
            <w:rStyle w:val="Hyperlink"/>
            <w:noProof/>
          </w:rPr>
          <w:t>3.3.39</w:t>
        </w:r>
        <w:r>
          <w:rPr>
            <w:rFonts w:asciiTheme="minorHAnsi" w:eastAsiaTheme="minorEastAsia" w:hAnsiTheme="minorHAnsi" w:cstheme="minorBidi"/>
            <w:noProof/>
            <w:sz w:val="22"/>
          </w:rPr>
          <w:tab/>
        </w:r>
        <w:r w:rsidRPr="005A18FA">
          <w:rPr>
            <w:rStyle w:val="Hyperlink"/>
            <w:noProof/>
          </w:rPr>
          <w:t>ADT/ACK - Merge Person - Patient ID (Event A39)</w:t>
        </w:r>
        <w:r>
          <w:rPr>
            <w:noProof/>
            <w:webHidden/>
          </w:rPr>
          <w:tab/>
        </w:r>
        <w:r>
          <w:rPr>
            <w:noProof/>
            <w:webHidden/>
          </w:rPr>
          <w:fldChar w:fldCharType="begin"/>
        </w:r>
        <w:r>
          <w:rPr>
            <w:noProof/>
            <w:webHidden/>
          </w:rPr>
          <w:instrText xml:space="preserve"> PAGEREF _Toc109892119 \h </w:instrText>
        </w:r>
      </w:ins>
      <w:r>
        <w:rPr>
          <w:noProof/>
          <w:webHidden/>
        </w:rPr>
      </w:r>
      <w:r>
        <w:rPr>
          <w:noProof/>
          <w:webHidden/>
        </w:rPr>
        <w:fldChar w:fldCharType="separate"/>
      </w:r>
      <w:ins w:id="867" w:author="Merrick, Riki | APHL" w:date="2022-07-28T09:14:00Z">
        <w:r>
          <w:rPr>
            <w:noProof/>
            <w:webHidden/>
          </w:rPr>
          <w:t>72</w:t>
        </w:r>
        <w:r>
          <w:rPr>
            <w:noProof/>
            <w:webHidden/>
          </w:rPr>
          <w:fldChar w:fldCharType="end"/>
        </w:r>
        <w:r w:rsidRPr="005A18FA">
          <w:rPr>
            <w:rStyle w:val="Hyperlink"/>
            <w:noProof/>
          </w:rPr>
          <w:fldChar w:fldCharType="end"/>
        </w:r>
      </w:ins>
    </w:p>
    <w:p w14:paraId="378B1D69" w14:textId="5C61920E" w:rsidR="00367E5D" w:rsidRDefault="00367E5D" w:rsidP="00D850B4">
      <w:pPr>
        <w:pStyle w:val="TOC3"/>
        <w:rPr>
          <w:ins w:id="868" w:author="Merrick, Riki | APHL" w:date="2022-07-28T09:14:00Z"/>
          <w:rFonts w:asciiTheme="minorHAnsi" w:eastAsiaTheme="minorEastAsia" w:hAnsiTheme="minorHAnsi" w:cstheme="minorBidi"/>
          <w:noProof/>
          <w:sz w:val="22"/>
        </w:rPr>
      </w:pPr>
      <w:ins w:id="86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"_Toc109892120"</w:instrText>
        </w:r>
        <w:r w:rsidRPr="005A18FA">
          <w:rPr>
            <w:rStyle w:val="Hyperlink"/>
            <w:noProof/>
          </w:rPr>
          <w:instrText xml:space="preserve"> </w:instrText>
        </w:r>
        <w:r w:rsidRPr="005A18FA">
          <w:rPr>
            <w:rStyle w:val="Hyperlink"/>
            <w:noProof/>
          </w:rPr>
          <w:fldChar w:fldCharType="separate"/>
        </w:r>
        <w:r w:rsidRPr="005A18FA">
          <w:rPr>
            <w:rStyle w:val="Hyperlink"/>
            <w:noProof/>
          </w:rPr>
          <w:t>3.3.40</w:t>
        </w:r>
        <w:r>
          <w:rPr>
            <w:rFonts w:asciiTheme="minorHAnsi" w:eastAsiaTheme="minorEastAsia" w:hAnsiTheme="minorHAnsi" w:cstheme="minorBidi"/>
            <w:noProof/>
            <w:sz w:val="22"/>
          </w:rPr>
          <w:tab/>
        </w:r>
        <w:r w:rsidRPr="005A18FA">
          <w:rPr>
            <w:rStyle w:val="Hyperlink"/>
            <w:noProof/>
          </w:rPr>
          <w:t>ADT/ACK - Merge Patient - Patient Identifier List (Event A40)</w:t>
        </w:r>
        <w:r>
          <w:rPr>
            <w:noProof/>
            <w:webHidden/>
          </w:rPr>
          <w:tab/>
        </w:r>
        <w:r>
          <w:rPr>
            <w:noProof/>
            <w:webHidden/>
          </w:rPr>
          <w:fldChar w:fldCharType="begin"/>
        </w:r>
        <w:r>
          <w:rPr>
            <w:noProof/>
            <w:webHidden/>
          </w:rPr>
          <w:instrText xml:space="preserve"> PAGEREF _Toc109892120 \h </w:instrText>
        </w:r>
      </w:ins>
      <w:r>
        <w:rPr>
          <w:noProof/>
          <w:webHidden/>
        </w:rPr>
      </w:r>
      <w:r>
        <w:rPr>
          <w:noProof/>
          <w:webHidden/>
        </w:rPr>
        <w:fldChar w:fldCharType="separate"/>
      </w:r>
      <w:ins w:id="870" w:author="Merrick, Riki | APHL" w:date="2022-07-28T09:14:00Z">
        <w:r>
          <w:rPr>
            <w:noProof/>
            <w:webHidden/>
          </w:rPr>
          <w:t>72</w:t>
        </w:r>
        <w:r>
          <w:rPr>
            <w:noProof/>
            <w:webHidden/>
          </w:rPr>
          <w:fldChar w:fldCharType="end"/>
        </w:r>
        <w:r w:rsidRPr="005A18FA">
          <w:rPr>
            <w:rStyle w:val="Hyperlink"/>
            <w:noProof/>
          </w:rPr>
          <w:fldChar w:fldCharType="end"/>
        </w:r>
      </w:ins>
    </w:p>
    <w:p w14:paraId="6EF40A4D" w14:textId="5EE73F5E" w:rsidR="00367E5D" w:rsidRDefault="00367E5D" w:rsidP="00D850B4">
      <w:pPr>
        <w:pStyle w:val="TOC3"/>
        <w:rPr>
          <w:ins w:id="871" w:author="Merrick, Riki | APHL" w:date="2022-07-28T09:14:00Z"/>
          <w:rFonts w:asciiTheme="minorHAnsi" w:eastAsiaTheme="minorEastAsia" w:hAnsiTheme="minorHAnsi" w:cstheme="minorBidi"/>
          <w:noProof/>
          <w:sz w:val="22"/>
        </w:rPr>
      </w:pPr>
      <w:ins w:id="87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"_Toc109892121"</w:instrText>
        </w:r>
        <w:r w:rsidRPr="005A18FA">
          <w:rPr>
            <w:rStyle w:val="Hyperlink"/>
            <w:noProof/>
          </w:rPr>
          <w:instrText xml:space="preserve"> </w:instrText>
        </w:r>
        <w:r w:rsidRPr="005A18FA">
          <w:rPr>
            <w:rStyle w:val="Hyperlink"/>
            <w:noProof/>
          </w:rPr>
          <w:fldChar w:fldCharType="separate"/>
        </w:r>
        <w:r w:rsidRPr="005A18FA">
          <w:rPr>
            <w:rStyle w:val="Hyperlink"/>
            <w:noProof/>
          </w:rPr>
          <w:t>3.3.41</w:t>
        </w:r>
        <w:r>
          <w:rPr>
            <w:rFonts w:asciiTheme="minorHAnsi" w:eastAsiaTheme="minorEastAsia" w:hAnsiTheme="minorHAnsi" w:cstheme="minorBidi"/>
            <w:noProof/>
            <w:sz w:val="22"/>
          </w:rPr>
          <w:tab/>
        </w:r>
        <w:r w:rsidRPr="005A18FA">
          <w:rPr>
            <w:rStyle w:val="Hyperlink"/>
            <w:noProof/>
          </w:rPr>
          <w:t>ADT/ACK - Merge Account - Patient Account Number (Event A41)</w:t>
        </w:r>
        <w:r>
          <w:rPr>
            <w:noProof/>
            <w:webHidden/>
          </w:rPr>
          <w:tab/>
        </w:r>
        <w:r>
          <w:rPr>
            <w:noProof/>
            <w:webHidden/>
          </w:rPr>
          <w:fldChar w:fldCharType="begin"/>
        </w:r>
        <w:r>
          <w:rPr>
            <w:noProof/>
            <w:webHidden/>
          </w:rPr>
          <w:instrText xml:space="preserve"> PAGEREF _Toc109892121 \h </w:instrText>
        </w:r>
      </w:ins>
      <w:r>
        <w:rPr>
          <w:noProof/>
          <w:webHidden/>
        </w:rPr>
      </w:r>
      <w:r>
        <w:rPr>
          <w:noProof/>
          <w:webHidden/>
        </w:rPr>
        <w:fldChar w:fldCharType="separate"/>
      </w:r>
      <w:ins w:id="873" w:author="Merrick, Riki | APHL" w:date="2022-07-28T09:14:00Z">
        <w:r>
          <w:rPr>
            <w:noProof/>
            <w:webHidden/>
          </w:rPr>
          <w:t>74</w:t>
        </w:r>
        <w:r>
          <w:rPr>
            <w:noProof/>
            <w:webHidden/>
          </w:rPr>
          <w:fldChar w:fldCharType="end"/>
        </w:r>
        <w:r w:rsidRPr="005A18FA">
          <w:rPr>
            <w:rStyle w:val="Hyperlink"/>
            <w:noProof/>
          </w:rPr>
          <w:fldChar w:fldCharType="end"/>
        </w:r>
      </w:ins>
    </w:p>
    <w:p w14:paraId="233C1EEA" w14:textId="3867D027" w:rsidR="00367E5D" w:rsidRDefault="00367E5D" w:rsidP="00D850B4">
      <w:pPr>
        <w:pStyle w:val="TOC3"/>
        <w:rPr>
          <w:ins w:id="874" w:author="Merrick, Riki | APHL" w:date="2022-07-28T09:14:00Z"/>
          <w:rFonts w:asciiTheme="minorHAnsi" w:eastAsiaTheme="minorEastAsia" w:hAnsiTheme="minorHAnsi" w:cstheme="minorBidi"/>
          <w:noProof/>
          <w:sz w:val="22"/>
        </w:rPr>
      </w:pPr>
      <w:ins w:id="87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"_Toc109892122"</w:instrText>
        </w:r>
        <w:r w:rsidRPr="005A18FA">
          <w:rPr>
            <w:rStyle w:val="Hyperlink"/>
            <w:noProof/>
          </w:rPr>
          <w:instrText xml:space="preserve"> </w:instrText>
        </w:r>
        <w:r w:rsidRPr="005A18FA">
          <w:rPr>
            <w:rStyle w:val="Hyperlink"/>
            <w:noProof/>
          </w:rPr>
          <w:fldChar w:fldCharType="separate"/>
        </w:r>
        <w:r w:rsidRPr="005A18FA">
          <w:rPr>
            <w:rStyle w:val="Hyperlink"/>
            <w:noProof/>
          </w:rPr>
          <w:t>3.3.42</w:t>
        </w:r>
        <w:r>
          <w:rPr>
            <w:rFonts w:asciiTheme="minorHAnsi" w:eastAsiaTheme="minorEastAsia" w:hAnsiTheme="minorHAnsi" w:cstheme="minorBidi"/>
            <w:noProof/>
            <w:sz w:val="22"/>
          </w:rPr>
          <w:tab/>
        </w:r>
        <w:r w:rsidRPr="005A18FA">
          <w:rPr>
            <w:rStyle w:val="Hyperlink"/>
            <w:noProof/>
          </w:rPr>
          <w:t>ADT/ACK - Merge Visit - Visit Number (Event A42)</w:t>
        </w:r>
        <w:r>
          <w:rPr>
            <w:noProof/>
            <w:webHidden/>
          </w:rPr>
          <w:tab/>
        </w:r>
        <w:r>
          <w:rPr>
            <w:noProof/>
            <w:webHidden/>
          </w:rPr>
          <w:fldChar w:fldCharType="begin"/>
        </w:r>
        <w:r>
          <w:rPr>
            <w:noProof/>
            <w:webHidden/>
          </w:rPr>
          <w:instrText xml:space="preserve"> PAGEREF _Toc109892122 \h </w:instrText>
        </w:r>
      </w:ins>
      <w:r>
        <w:rPr>
          <w:noProof/>
          <w:webHidden/>
        </w:rPr>
      </w:r>
      <w:r>
        <w:rPr>
          <w:noProof/>
          <w:webHidden/>
        </w:rPr>
        <w:fldChar w:fldCharType="separate"/>
      </w:r>
      <w:ins w:id="876" w:author="Merrick, Riki | APHL" w:date="2022-07-28T09:14:00Z">
        <w:r>
          <w:rPr>
            <w:noProof/>
            <w:webHidden/>
          </w:rPr>
          <w:t>75</w:t>
        </w:r>
        <w:r>
          <w:rPr>
            <w:noProof/>
            <w:webHidden/>
          </w:rPr>
          <w:fldChar w:fldCharType="end"/>
        </w:r>
        <w:r w:rsidRPr="005A18FA">
          <w:rPr>
            <w:rStyle w:val="Hyperlink"/>
            <w:noProof/>
          </w:rPr>
          <w:fldChar w:fldCharType="end"/>
        </w:r>
      </w:ins>
    </w:p>
    <w:p w14:paraId="547AC30F" w14:textId="207D2608" w:rsidR="00367E5D" w:rsidRDefault="00367E5D" w:rsidP="00D850B4">
      <w:pPr>
        <w:pStyle w:val="TOC3"/>
        <w:rPr>
          <w:ins w:id="877" w:author="Merrick, Riki | APHL" w:date="2022-07-28T09:14:00Z"/>
          <w:rFonts w:asciiTheme="minorHAnsi" w:eastAsiaTheme="minorEastAsia" w:hAnsiTheme="minorHAnsi" w:cstheme="minorBidi"/>
          <w:noProof/>
          <w:sz w:val="22"/>
        </w:rPr>
      </w:pPr>
      <w:ins w:id="878" w:author="Merrick, Riki | APHL" w:date="2022-07-28T09:14:00Z">
        <w:r w:rsidRPr="005A18FA">
          <w:rPr>
            <w:rStyle w:val="Hyperlink"/>
            <w:noProof/>
          </w:rPr>
          <w:lastRenderedPageBreak/>
          <w:fldChar w:fldCharType="begin"/>
        </w:r>
        <w:r w:rsidRPr="005A18FA">
          <w:rPr>
            <w:rStyle w:val="Hyperlink"/>
            <w:noProof/>
          </w:rPr>
          <w:instrText xml:space="preserve"> </w:instrText>
        </w:r>
        <w:r>
          <w:rPr>
            <w:noProof/>
          </w:rPr>
          <w:instrText>HYPERLINK \l "_Toc109892123"</w:instrText>
        </w:r>
        <w:r w:rsidRPr="005A18FA">
          <w:rPr>
            <w:rStyle w:val="Hyperlink"/>
            <w:noProof/>
          </w:rPr>
          <w:instrText xml:space="preserve"> </w:instrText>
        </w:r>
        <w:r w:rsidRPr="005A18FA">
          <w:rPr>
            <w:rStyle w:val="Hyperlink"/>
            <w:noProof/>
          </w:rPr>
          <w:fldChar w:fldCharType="separate"/>
        </w:r>
        <w:r w:rsidRPr="005A18FA">
          <w:rPr>
            <w:rStyle w:val="Hyperlink"/>
            <w:noProof/>
          </w:rPr>
          <w:t>3.3.43</w:t>
        </w:r>
        <w:r>
          <w:rPr>
            <w:rFonts w:asciiTheme="minorHAnsi" w:eastAsiaTheme="minorEastAsia" w:hAnsiTheme="minorHAnsi" w:cstheme="minorBidi"/>
            <w:noProof/>
            <w:sz w:val="22"/>
          </w:rPr>
          <w:tab/>
        </w:r>
        <w:r w:rsidRPr="005A18FA">
          <w:rPr>
            <w:rStyle w:val="Hyperlink"/>
            <w:noProof/>
          </w:rPr>
          <w:t>ADT/ACK - Move Patient Information - Patient Identifier List (Event A43)</w:t>
        </w:r>
        <w:r>
          <w:rPr>
            <w:noProof/>
            <w:webHidden/>
          </w:rPr>
          <w:tab/>
        </w:r>
        <w:r>
          <w:rPr>
            <w:noProof/>
            <w:webHidden/>
          </w:rPr>
          <w:fldChar w:fldCharType="begin"/>
        </w:r>
        <w:r>
          <w:rPr>
            <w:noProof/>
            <w:webHidden/>
          </w:rPr>
          <w:instrText xml:space="preserve"> PAGEREF _Toc109892123 \h </w:instrText>
        </w:r>
      </w:ins>
      <w:r>
        <w:rPr>
          <w:noProof/>
          <w:webHidden/>
        </w:rPr>
      </w:r>
      <w:r>
        <w:rPr>
          <w:noProof/>
          <w:webHidden/>
        </w:rPr>
        <w:fldChar w:fldCharType="separate"/>
      </w:r>
      <w:ins w:id="879" w:author="Merrick, Riki | APHL" w:date="2022-07-28T09:14:00Z">
        <w:r>
          <w:rPr>
            <w:noProof/>
            <w:webHidden/>
          </w:rPr>
          <w:t>77</w:t>
        </w:r>
        <w:r>
          <w:rPr>
            <w:noProof/>
            <w:webHidden/>
          </w:rPr>
          <w:fldChar w:fldCharType="end"/>
        </w:r>
        <w:r w:rsidRPr="005A18FA">
          <w:rPr>
            <w:rStyle w:val="Hyperlink"/>
            <w:noProof/>
          </w:rPr>
          <w:fldChar w:fldCharType="end"/>
        </w:r>
      </w:ins>
    </w:p>
    <w:p w14:paraId="0499FE4E" w14:textId="7CF7601B" w:rsidR="00367E5D" w:rsidRDefault="00367E5D" w:rsidP="00D850B4">
      <w:pPr>
        <w:pStyle w:val="TOC3"/>
        <w:rPr>
          <w:ins w:id="880" w:author="Merrick, Riki | APHL" w:date="2022-07-28T09:14:00Z"/>
          <w:rFonts w:asciiTheme="minorHAnsi" w:eastAsiaTheme="minorEastAsia" w:hAnsiTheme="minorHAnsi" w:cstheme="minorBidi"/>
          <w:noProof/>
          <w:sz w:val="22"/>
        </w:rPr>
      </w:pPr>
      <w:ins w:id="88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"_Toc109892124"</w:instrText>
        </w:r>
        <w:r w:rsidRPr="005A18FA">
          <w:rPr>
            <w:rStyle w:val="Hyperlink"/>
            <w:noProof/>
          </w:rPr>
          <w:instrText xml:space="preserve"> </w:instrText>
        </w:r>
        <w:r w:rsidRPr="005A18FA">
          <w:rPr>
            <w:rStyle w:val="Hyperlink"/>
            <w:noProof/>
          </w:rPr>
          <w:fldChar w:fldCharType="separate"/>
        </w:r>
        <w:r w:rsidRPr="005A18FA">
          <w:rPr>
            <w:rStyle w:val="Hyperlink"/>
            <w:noProof/>
          </w:rPr>
          <w:t>3.3.44</w:t>
        </w:r>
        <w:r>
          <w:rPr>
            <w:rFonts w:asciiTheme="minorHAnsi" w:eastAsiaTheme="minorEastAsia" w:hAnsiTheme="minorHAnsi" w:cstheme="minorBidi"/>
            <w:noProof/>
            <w:sz w:val="22"/>
          </w:rPr>
          <w:tab/>
        </w:r>
        <w:r w:rsidRPr="005A18FA">
          <w:rPr>
            <w:rStyle w:val="Hyperlink"/>
            <w:noProof/>
          </w:rPr>
          <w:t>ADT/ACK - Move Account Information - Patient Account Number (Event A44)</w:t>
        </w:r>
        <w:r>
          <w:rPr>
            <w:noProof/>
            <w:webHidden/>
          </w:rPr>
          <w:tab/>
        </w:r>
        <w:r>
          <w:rPr>
            <w:noProof/>
            <w:webHidden/>
          </w:rPr>
          <w:fldChar w:fldCharType="begin"/>
        </w:r>
        <w:r>
          <w:rPr>
            <w:noProof/>
            <w:webHidden/>
          </w:rPr>
          <w:instrText xml:space="preserve"> PAGEREF _Toc109892124 \h </w:instrText>
        </w:r>
      </w:ins>
      <w:r>
        <w:rPr>
          <w:noProof/>
          <w:webHidden/>
        </w:rPr>
      </w:r>
      <w:r>
        <w:rPr>
          <w:noProof/>
          <w:webHidden/>
        </w:rPr>
        <w:fldChar w:fldCharType="separate"/>
      </w:r>
      <w:ins w:id="882" w:author="Merrick, Riki | APHL" w:date="2022-07-28T09:14:00Z">
        <w:r>
          <w:rPr>
            <w:noProof/>
            <w:webHidden/>
          </w:rPr>
          <w:t>78</w:t>
        </w:r>
        <w:r>
          <w:rPr>
            <w:noProof/>
            <w:webHidden/>
          </w:rPr>
          <w:fldChar w:fldCharType="end"/>
        </w:r>
        <w:r w:rsidRPr="005A18FA">
          <w:rPr>
            <w:rStyle w:val="Hyperlink"/>
            <w:noProof/>
          </w:rPr>
          <w:fldChar w:fldCharType="end"/>
        </w:r>
      </w:ins>
    </w:p>
    <w:p w14:paraId="22BDA05F" w14:textId="1847DFD4" w:rsidR="00367E5D" w:rsidRDefault="00367E5D" w:rsidP="00D850B4">
      <w:pPr>
        <w:pStyle w:val="TOC3"/>
        <w:rPr>
          <w:ins w:id="883" w:author="Merrick, Riki | APHL" w:date="2022-07-28T09:14:00Z"/>
          <w:rFonts w:asciiTheme="minorHAnsi" w:eastAsiaTheme="minorEastAsia" w:hAnsiTheme="minorHAnsi" w:cstheme="minorBidi"/>
          <w:noProof/>
          <w:sz w:val="22"/>
        </w:rPr>
      </w:pPr>
      <w:ins w:id="88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"_Toc109892125"</w:instrText>
        </w:r>
        <w:r w:rsidRPr="005A18FA">
          <w:rPr>
            <w:rStyle w:val="Hyperlink"/>
            <w:noProof/>
          </w:rPr>
          <w:instrText xml:space="preserve"> </w:instrText>
        </w:r>
        <w:r w:rsidRPr="005A18FA">
          <w:rPr>
            <w:rStyle w:val="Hyperlink"/>
            <w:noProof/>
          </w:rPr>
          <w:fldChar w:fldCharType="separate"/>
        </w:r>
        <w:r w:rsidRPr="005A18FA">
          <w:rPr>
            <w:rStyle w:val="Hyperlink"/>
            <w:noProof/>
          </w:rPr>
          <w:t>3.3.45</w:t>
        </w:r>
        <w:r>
          <w:rPr>
            <w:rFonts w:asciiTheme="minorHAnsi" w:eastAsiaTheme="minorEastAsia" w:hAnsiTheme="minorHAnsi" w:cstheme="minorBidi"/>
            <w:noProof/>
            <w:sz w:val="22"/>
          </w:rPr>
          <w:tab/>
        </w:r>
        <w:r w:rsidRPr="005A18FA">
          <w:rPr>
            <w:rStyle w:val="Hyperlink"/>
            <w:noProof/>
          </w:rPr>
          <w:t>ADT/ACK - Move Visit Information - Visit Number (Event A45)</w:t>
        </w:r>
        <w:r>
          <w:rPr>
            <w:noProof/>
            <w:webHidden/>
          </w:rPr>
          <w:tab/>
        </w:r>
        <w:r>
          <w:rPr>
            <w:noProof/>
            <w:webHidden/>
          </w:rPr>
          <w:fldChar w:fldCharType="begin"/>
        </w:r>
        <w:r>
          <w:rPr>
            <w:noProof/>
            <w:webHidden/>
          </w:rPr>
          <w:instrText xml:space="preserve"> PAGEREF _Toc109892125 \h </w:instrText>
        </w:r>
      </w:ins>
      <w:r>
        <w:rPr>
          <w:noProof/>
          <w:webHidden/>
        </w:rPr>
      </w:r>
      <w:r>
        <w:rPr>
          <w:noProof/>
          <w:webHidden/>
        </w:rPr>
        <w:fldChar w:fldCharType="separate"/>
      </w:r>
      <w:ins w:id="885" w:author="Merrick, Riki | APHL" w:date="2022-07-28T09:14:00Z">
        <w:r>
          <w:rPr>
            <w:noProof/>
            <w:webHidden/>
          </w:rPr>
          <w:t>80</w:t>
        </w:r>
        <w:r>
          <w:rPr>
            <w:noProof/>
            <w:webHidden/>
          </w:rPr>
          <w:fldChar w:fldCharType="end"/>
        </w:r>
        <w:r w:rsidRPr="005A18FA">
          <w:rPr>
            <w:rStyle w:val="Hyperlink"/>
            <w:noProof/>
          </w:rPr>
          <w:fldChar w:fldCharType="end"/>
        </w:r>
      </w:ins>
    </w:p>
    <w:p w14:paraId="5FBE3287" w14:textId="6F5671D6" w:rsidR="00367E5D" w:rsidRDefault="00367E5D" w:rsidP="00D850B4">
      <w:pPr>
        <w:pStyle w:val="TOC3"/>
        <w:rPr>
          <w:ins w:id="886" w:author="Merrick, Riki | APHL" w:date="2022-07-28T09:14:00Z"/>
          <w:rFonts w:asciiTheme="minorHAnsi" w:eastAsiaTheme="minorEastAsia" w:hAnsiTheme="minorHAnsi" w:cstheme="minorBidi"/>
          <w:noProof/>
          <w:sz w:val="22"/>
        </w:rPr>
      </w:pPr>
      <w:ins w:id="88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"_Toc109892126"</w:instrText>
        </w:r>
        <w:r w:rsidRPr="005A18FA">
          <w:rPr>
            <w:rStyle w:val="Hyperlink"/>
            <w:noProof/>
          </w:rPr>
          <w:instrText xml:space="preserve"> </w:instrText>
        </w:r>
        <w:r w:rsidRPr="005A18FA">
          <w:rPr>
            <w:rStyle w:val="Hyperlink"/>
            <w:noProof/>
          </w:rPr>
          <w:fldChar w:fldCharType="separate"/>
        </w:r>
        <w:r w:rsidRPr="005A18FA">
          <w:rPr>
            <w:rStyle w:val="Hyperlink"/>
            <w:noProof/>
          </w:rPr>
          <w:t>3.3.46</w:t>
        </w:r>
        <w:r>
          <w:rPr>
            <w:rFonts w:asciiTheme="minorHAnsi" w:eastAsiaTheme="minorEastAsia" w:hAnsiTheme="minorHAnsi" w:cstheme="minorBidi"/>
            <w:noProof/>
            <w:sz w:val="22"/>
          </w:rPr>
          <w:tab/>
        </w:r>
        <w:r w:rsidRPr="005A18FA">
          <w:rPr>
            <w:rStyle w:val="Hyperlink"/>
            <w:noProof/>
          </w:rPr>
          <w:t>ADT/ACK - Change Patient ID (Event A46)</w:t>
        </w:r>
        <w:r>
          <w:rPr>
            <w:noProof/>
            <w:webHidden/>
          </w:rPr>
          <w:tab/>
        </w:r>
        <w:r>
          <w:rPr>
            <w:noProof/>
            <w:webHidden/>
          </w:rPr>
          <w:fldChar w:fldCharType="begin"/>
        </w:r>
        <w:r>
          <w:rPr>
            <w:noProof/>
            <w:webHidden/>
          </w:rPr>
          <w:instrText xml:space="preserve"> PAGEREF _Toc109892126 \h </w:instrText>
        </w:r>
      </w:ins>
      <w:r>
        <w:rPr>
          <w:noProof/>
          <w:webHidden/>
        </w:rPr>
      </w:r>
      <w:r>
        <w:rPr>
          <w:noProof/>
          <w:webHidden/>
        </w:rPr>
        <w:fldChar w:fldCharType="separate"/>
      </w:r>
      <w:ins w:id="888" w:author="Merrick, Riki | APHL" w:date="2022-07-28T09:14:00Z">
        <w:r>
          <w:rPr>
            <w:noProof/>
            <w:webHidden/>
          </w:rPr>
          <w:t>82</w:t>
        </w:r>
        <w:r>
          <w:rPr>
            <w:noProof/>
            <w:webHidden/>
          </w:rPr>
          <w:fldChar w:fldCharType="end"/>
        </w:r>
        <w:r w:rsidRPr="005A18FA">
          <w:rPr>
            <w:rStyle w:val="Hyperlink"/>
            <w:noProof/>
          </w:rPr>
          <w:fldChar w:fldCharType="end"/>
        </w:r>
      </w:ins>
    </w:p>
    <w:p w14:paraId="1EA552F7" w14:textId="243102AA" w:rsidR="00367E5D" w:rsidRDefault="00367E5D" w:rsidP="00D850B4">
      <w:pPr>
        <w:pStyle w:val="TOC3"/>
        <w:rPr>
          <w:ins w:id="889" w:author="Merrick, Riki | APHL" w:date="2022-07-28T09:14:00Z"/>
          <w:rFonts w:asciiTheme="minorHAnsi" w:eastAsiaTheme="minorEastAsia" w:hAnsiTheme="minorHAnsi" w:cstheme="minorBidi"/>
          <w:noProof/>
          <w:sz w:val="22"/>
        </w:rPr>
      </w:pPr>
      <w:ins w:id="89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"_Toc109892127"</w:instrText>
        </w:r>
        <w:r w:rsidRPr="005A18FA">
          <w:rPr>
            <w:rStyle w:val="Hyperlink"/>
            <w:noProof/>
          </w:rPr>
          <w:instrText xml:space="preserve"> </w:instrText>
        </w:r>
        <w:r w:rsidRPr="005A18FA">
          <w:rPr>
            <w:rStyle w:val="Hyperlink"/>
            <w:noProof/>
          </w:rPr>
          <w:fldChar w:fldCharType="separate"/>
        </w:r>
        <w:r w:rsidRPr="005A18FA">
          <w:rPr>
            <w:rStyle w:val="Hyperlink"/>
            <w:noProof/>
          </w:rPr>
          <w:t>3.3.47</w:t>
        </w:r>
        <w:r>
          <w:rPr>
            <w:rFonts w:asciiTheme="minorHAnsi" w:eastAsiaTheme="minorEastAsia" w:hAnsiTheme="minorHAnsi" w:cstheme="minorBidi"/>
            <w:noProof/>
            <w:sz w:val="22"/>
          </w:rPr>
          <w:tab/>
        </w:r>
        <w:r w:rsidRPr="005A18FA">
          <w:rPr>
            <w:rStyle w:val="Hyperlink"/>
            <w:noProof/>
          </w:rPr>
          <w:t>ADT/ACK - Change Patient Identifier List (Event A47)</w:t>
        </w:r>
        <w:r>
          <w:rPr>
            <w:noProof/>
            <w:webHidden/>
          </w:rPr>
          <w:tab/>
        </w:r>
        <w:r>
          <w:rPr>
            <w:noProof/>
            <w:webHidden/>
          </w:rPr>
          <w:fldChar w:fldCharType="begin"/>
        </w:r>
        <w:r>
          <w:rPr>
            <w:noProof/>
            <w:webHidden/>
          </w:rPr>
          <w:instrText xml:space="preserve"> PAGEREF _Toc109892127 \h </w:instrText>
        </w:r>
      </w:ins>
      <w:r>
        <w:rPr>
          <w:noProof/>
          <w:webHidden/>
        </w:rPr>
      </w:r>
      <w:r>
        <w:rPr>
          <w:noProof/>
          <w:webHidden/>
        </w:rPr>
        <w:fldChar w:fldCharType="separate"/>
      </w:r>
      <w:ins w:id="891" w:author="Merrick, Riki | APHL" w:date="2022-07-28T09:14:00Z">
        <w:r>
          <w:rPr>
            <w:noProof/>
            <w:webHidden/>
          </w:rPr>
          <w:t>82</w:t>
        </w:r>
        <w:r>
          <w:rPr>
            <w:noProof/>
            <w:webHidden/>
          </w:rPr>
          <w:fldChar w:fldCharType="end"/>
        </w:r>
        <w:r w:rsidRPr="005A18FA">
          <w:rPr>
            <w:rStyle w:val="Hyperlink"/>
            <w:noProof/>
          </w:rPr>
          <w:fldChar w:fldCharType="end"/>
        </w:r>
      </w:ins>
    </w:p>
    <w:p w14:paraId="476C931D" w14:textId="029223FC" w:rsidR="00367E5D" w:rsidRDefault="00367E5D" w:rsidP="00D850B4">
      <w:pPr>
        <w:pStyle w:val="TOC3"/>
        <w:rPr>
          <w:ins w:id="892" w:author="Merrick, Riki | APHL" w:date="2022-07-28T09:14:00Z"/>
          <w:rFonts w:asciiTheme="minorHAnsi" w:eastAsiaTheme="minorEastAsia" w:hAnsiTheme="minorHAnsi" w:cstheme="minorBidi"/>
          <w:noProof/>
          <w:sz w:val="22"/>
        </w:rPr>
      </w:pPr>
      <w:ins w:id="89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"_Toc109892128"</w:instrText>
        </w:r>
        <w:r w:rsidRPr="005A18FA">
          <w:rPr>
            <w:rStyle w:val="Hyperlink"/>
            <w:noProof/>
          </w:rPr>
          <w:instrText xml:space="preserve"> </w:instrText>
        </w:r>
        <w:r w:rsidRPr="005A18FA">
          <w:rPr>
            <w:rStyle w:val="Hyperlink"/>
            <w:noProof/>
          </w:rPr>
          <w:fldChar w:fldCharType="separate"/>
        </w:r>
        <w:r w:rsidRPr="005A18FA">
          <w:rPr>
            <w:rStyle w:val="Hyperlink"/>
            <w:noProof/>
          </w:rPr>
          <w:t>3.3.48</w:t>
        </w:r>
        <w:r>
          <w:rPr>
            <w:rFonts w:asciiTheme="minorHAnsi" w:eastAsiaTheme="minorEastAsia" w:hAnsiTheme="minorHAnsi" w:cstheme="minorBidi"/>
            <w:noProof/>
            <w:sz w:val="22"/>
          </w:rPr>
          <w:tab/>
        </w:r>
        <w:r w:rsidRPr="005A18FA">
          <w:rPr>
            <w:rStyle w:val="Hyperlink"/>
            <w:noProof/>
          </w:rPr>
          <w:t>ADT/ACK - Change Alternate Patient ID (Event A48)</w:t>
        </w:r>
        <w:r>
          <w:rPr>
            <w:noProof/>
            <w:webHidden/>
          </w:rPr>
          <w:tab/>
        </w:r>
        <w:r>
          <w:rPr>
            <w:noProof/>
            <w:webHidden/>
          </w:rPr>
          <w:fldChar w:fldCharType="begin"/>
        </w:r>
        <w:r>
          <w:rPr>
            <w:noProof/>
            <w:webHidden/>
          </w:rPr>
          <w:instrText xml:space="preserve"> PAGEREF _Toc109892128 \h </w:instrText>
        </w:r>
      </w:ins>
      <w:r>
        <w:rPr>
          <w:noProof/>
          <w:webHidden/>
        </w:rPr>
      </w:r>
      <w:r>
        <w:rPr>
          <w:noProof/>
          <w:webHidden/>
        </w:rPr>
        <w:fldChar w:fldCharType="separate"/>
      </w:r>
      <w:ins w:id="894" w:author="Merrick, Riki | APHL" w:date="2022-07-28T09:14:00Z">
        <w:r>
          <w:rPr>
            <w:noProof/>
            <w:webHidden/>
          </w:rPr>
          <w:t>83</w:t>
        </w:r>
        <w:r>
          <w:rPr>
            <w:noProof/>
            <w:webHidden/>
          </w:rPr>
          <w:fldChar w:fldCharType="end"/>
        </w:r>
        <w:r w:rsidRPr="005A18FA">
          <w:rPr>
            <w:rStyle w:val="Hyperlink"/>
            <w:noProof/>
          </w:rPr>
          <w:fldChar w:fldCharType="end"/>
        </w:r>
      </w:ins>
    </w:p>
    <w:p w14:paraId="2B54A105" w14:textId="37F88CDC" w:rsidR="00367E5D" w:rsidRDefault="00367E5D" w:rsidP="00D850B4">
      <w:pPr>
        <w:pStyle w:val="TOC3"/>
        <w:rPr>
          <w:ins w:id="895" w:author="Merrick, Riki | APHL" w:date="2022-07-28T09:14:00Z"/>
          <w:rFonts w:asciiTheme="minorHAnsi" w:eastAsiaTheme="minorEastAsia" w:hAnsiTheme="minorHAnsi" w:cstheme="minorBidi"/>
          <w:noProof/>
          <w:sz w:val="22"/>
        </w:rPr>
      </w:pPr>
      <w:ins w:id="89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"_Toc109892129"</w:instrText>
        </w:r>
        <w:r w:rsidRPr="005A18FA">
          <w:rPr>
            <w:rStyle w:val="Hyperlink"/>
            <w:noProof/>
          </w:rPr>
          <w:instrText xml:space="preserve"> </w:instrText>
        </w:r>
        <w:r w:rsidRPr="005A18FA">
          <w:rPr>
            <w:rStyle w:val="Hyperlink"/>
            <w:noProof/>
          </w:rPr>
          <w:fldChar w:fldCharType="separate"/>
        </w:r>
        <w:r w:rsidRPr="005A18FA">
          <w:rPr>
            <w:rStyle w:val="Hyperlink"/>
            <w:noProof/>
          </w:rPr>
          <w:t>3.3.49</w:t>
        </w:r>
        <w:r>
          <w:rPr>
            <w:rFonts w:asciiTheme="minorHAnsi" w:eastAsiaTheme="minorEastAsia" w:hAnsiTheme="minorHAnsi" w:cstheme="minorBidi"/>
            <w:noProof/>
            <w:sz w:val="22"/>
          </w:rPr>
          <w:tab/>
        </w:r>
        <w:r w:rsidRPr="005A18FA">
          <w:rPr>
            <w:rStyle w:val="Hyperlink"/>
            <w:noProof/>
          </w:rPr>
          <w:t>ADT/ACK - Change Patient Account Number (Event A49)</w:t>
        </w:r>
        <w:r>
          <w:rPr>
            <w:noProof/>
            <w:webHidden/>
          </w:rPr>
          <w:tab/>
        </w:r>
        <w:r>
          <w:rPr>
            <w:noProof/>
            <w:webHidden/>
          </w:rPr>
          <w:fldChar w:fldCharType="begin"/>
        </w:r>
        <w:r>
          <w:rPr>
            <w:noProof/>
            <w:webHidden/>
          </w:rPr>
          <w:instrText xml:space="preserve"> PAGEREF _Toc109892129 \h </w:instrText>
        </w:r>
      </w:ins>
      <w:r>
        <w:rPr>
          <w:noProof/>
          <w:webHidden/>
        </w:rPr>
      </w:r>
      <w:r>
        <w:rPr>
          <w:noProof/>
          <w:webHidden/>
        </w:rPr>
        <w:fldChar w:fldCharType="separate"/>
      </w:r>
      <w:ins w:id="897" w:author="Merrick, Riki | APHL" w:date="2022-07-28T09:14:00Z">
        <w:r>
          <w:rPr>
            <w:noProof/>
            <w:webHidden/>
          </w:rPr>
          <w:t>84</w:t>
        </w:r>
        <w:r>
          <w:rPr>
            <w:noProof/>
            <w:webHidden/>
          </w:rPr>
          <w:fldChar w:fldCharType="end"/>
        </w:r>
        <w:r w:rsidRPr="005A18FA">
          <w:rPr>
            <w:rStyle w:val="Hyperlink"/>
            <w:noProof/>
          </w:rPr>
          <w:fldChar w:fldCharType="end"/>
        </w:r>
      </w:ins>
    </w:p>
    <w:p w14:paraId="68B1FC5A" w14:textId="4B4FE4B3" w:rsidR="00367E5D" w:rsidRDefault="00367E5D" w:rsidP="00D850B4">
      <w:pPr>
        <w:pStyle w:val="TOC3"/>
        <w:rPr>
          <w:ins w:id="898" w:author="Merrick, Riki | APHL" w:date="2022-07-28T09:14:00Z"/>
          <w:rFonts w:asciiTheme="minorHAnsi" w:eastAsiaTheme="minorEastAsia" w:hAnsiTheme="minorHAnsi" w:cstheme="minorBidi"/>
          <w:noProof/>
          <w:sz w:val="22"/>
        </w:rPr>
      </w:pPr>
      <w:ins w:id="89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"_Toc109892130"</w:instrText>
        </w:r>
        <w:r w:rsidRPr="005A18FA">
          <w:rPr>
            <w:rStyle w:val="Hyperlink"/>
            <w:noProof/>
          </w:rPr>
          <w:instrText xml:space="preserve"> </w:instrText>
        </w:r>
        <w:r w:rsidRPr="005A18FA">
          <w:rPr>
            <w:rStyle w:val="Hyperlink"/>
            <w:noProof/>
          </w:rPr>
          <w:fldChar w:fldCharType="separate"/>
        </w:r>
        <w:r w:rsidRPr="005A18FA">
          <w:rPr>
            <w:rStyle w:val="Hyperlink"/>
            <w:noProof/>
          </w:rPr>
          <w:t>3.3.50</w:t>
        </w:r>
        <w:r>
          <w:rPr>
            <w:rFonts w:asciiTheme="minorHAnsi" w:eastAsiaTheme="minorEastAsia" w:hAnsiTheme="minorHAnsi" w:cstheme="minorBidi"/>
            <w:noProof/>
            <w:sz w:val="22"/>
          </w:rPr>
          <w:tab/>
        </w:r>
        <w:r w:rsidRPr="005A18FA">
          <w:rPr>
            <w:rStyle w:val="Hyperlink"/>
            <w:noProof/>
          </w:rPr>
          <w:t>ADT/ACK - Change Visit Number (Event A50)</w:t>
        </w:r>
        <w:r>
          <w:rPr>
            <w:noProof/>
            <w:webHidden/>
          </w:rPr>
          <w:tab/>
        </w:r>
        <w:r>
          <w:rPr>
            <w:noProof/>
            <w:webHidden/>
          </w:rPr>
          <w:fldChar w:fldCharType="begin"/>
        </w:r>
        <w:r>
          <w:rPr>
            <w:noProof/>
            <w:webHidden/>
          </w:rPr>
          <w:instrText xml:space="preserve"> PAGEREF _Toc109892130 \h </w:instrText>
        </w:r>
      </w:ins>
      <w:r>
        <w:rPr>
          <w:noProof/>
          <w:webHidden/>
        </w:rPr>
      </w:r>
      <w:r>
        <w:rPr>
          <w:noProof/>
          <w:webHidden/>
        </w:rPr>
        <w:fldChar w:fldCharType="separate"/>
      </w:r>
      <w:ins w:id="900" w:author="Merrick, Riki | APHL" w:date="2022-07-28T09:14:00Z">
        <w:r>
          <w:rPr>
            <w:noProof/>
            <w:webHidden/>
          </w:rPr>
          <w:t>85</w:t>
        </w:r>
        <w:r>
          <w:rPr>
            <w:noProof/>
            <w:webHidden/>
          </w:rPr>
          <w:fldChar w:fldCharType="end"/>
        </w:r>
        <w:r w:rsidRPr="005A18FA">
          <w:rPr>
            <w:rStyle w:val="Hyperlink"/>
            <w:noProof/>
          </w:rPr>
          <w:fldChar w:fldCharType="end"/>
        </w:r>
      </w:ins>
    </w:p>
    <w:p w14:paraId="0F2B0A1A" w14:textId="788A3F22" w:rsidR="00367E5D" w:rsidRDefault="00367E5D" w:rsidP="00D850B4">
      <w:pPr>
        <w:pStyle w:val="TOC3"/>
        <w:rPr>
          <w:ins w:id="901" w:author="Merrick, Riki | APHL" w:date="2022-07-28T09:14:00Z"/>
          <w:rFonts w:asciiTheme="minorHAnsi" w:eastAsiaTheme="minorEastAsia" w:hAnsiTheme="minorHAnsi" w:cstheme="minorBidi"/>
          <w:noProof/>
          <w:sz w:val="22"/>
        </w:rPr>
      </w:pPr>
      <w:ins w:id="90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"_Toc109892131"</w:instrText>
        </w:r>
        <w:r w:rsidRPr="005A18FA">
          <w:rPr>
            <w:rStyle w:val="Hyperlink"/>
            <w:noProof/>
          </w:rPr>
          <w:instrText xml:space="preserve"> </w:instrText>
        </w:r>
        <w:r w:rsidRPr="005A18FA">
          <w:rPr>
            <w:rStyle w:val="Hyperlink"/>
            <w:noProof/>
          </w:rPr>
          <w:fldChar w:fldCharType="separate"/>
        </w:r>
        <w:r w:rsidRPr="005A18FA">
          <w:rPr>
            <w:rStyle w:val="Hyperlink"/>
            <w:noProof/>
          </w:rPr>
          <w:t>3.3.51</w:t>
        </w:r>
        <w:r>
          <w:rPr>
            <w:rFonts w:asciiTheme="minorHAnsi" w:eastAsiaTheme="minorEastAsia" w:hAnsiTheme="minorHAnsi" w:cstheme="minorBidi"/>
            <w:noProof/>
            <w:sz w:val="22"/>
          </w:rPr>
          <w:tab/>
        </w:r>
        <w:r w:rsidRPr="005A18FA">
          <w:rPr>
            <w:rStyle w:val="Hyperlink"/>
            <w:noProof/>
          </w:rPr>
          <w:t>ADT/ACK - Change Alternate Visit ID (Event A51)</w:t>
        </w:r>
        <w:r>
          <w:rPr>
            <w:noProof/>
            <w:webHidden/>
          </w:rPr>
          <w:tab/>
        </w:r>
        <w:r>
          <w:rPr>
            <w:noProof/>
            <w:webHidden/>
          </w:rPr>
          <w:fldChar w:fldCharType="begin"/>
        </w:r>
        <w:r>
          <w:rPr>
            <w:noProof/>
            <w:webHidden/>
          </w:rPr>
          <w:instrText xml:space="preserve"> PAGEREF _Toc109892131 \h </w:instrText>
        </w:r>
      </w:ins>
      <w:r>
        <w:rPr>
          <w:noProof/>
          <w:webHidden/>
        </w:rPr>
      </w:r>
      <w:r>
        <w:rPr>
          <w:noProof/>
          <w:webHidden/>
        </w:rPr>
        <w:fldChar w:fldCharType="separate"/>
      </w:r>
      <w:ins w:id="903" w:author="Merrick, Riki | APHL" w:date="2022-07-28T09:14:00Z">
        <w:r>
          <w:rPr>
            <w:noProof/>
            <w:webHidden/>
          </w:rPr>
          <w:t>87</w:t>
        </w:r>
        <w:r>
          <w:rPr>
            <w:noProof/>
            <w:webHidden/>
          </w:rPr>
          <w:fldChar w:fldCharType="end"/>
        </w:r>
        <w:r w:rsidRPr="005A18FA">
          <w:rPr>
            <w:rStyle w:val="Hyperlink"/>
            <w:noProof/>
          </w:rPr>
          <w:fldChar w:fldCharType="end"/>
        </w:r>
      </w:ins>
    </w:p>
    <w:p w14:paraId="012F2F29" w14:textId="615C0A55" w:rsidR="00367E5D" w:rsidRDefault="00367E5D" w:rsidP="00D850B4">
      <w:pPr>
        <w:pStyle w:val="TOC3"/>
        <w:rPr>
          <w:ins w:id="904" w:author="Merrick, Riki | APHL" w:date="2022-07-28T09:14:00Z"/>
          <w:rFonts w:asciiTheme="minorHAnsi" w:eastAsiaTheme="minorEastAsia" w:hAnsiTheme="minorHAnsi" w:cstheme="minorBidi"/>
          <w:noProof/>
          <w:sz w:val="22"/>
        </w:rPr>
      </w:pPr>
      <w:ins w:id="90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"_Toc109892132"</w:instrText>
        </w:r>
        <w:r w:rsidRPr="005A18FA">
          <w:rPr>
            <w:rStyle w:val="Hyperlink"/>
            <w:noProof/>
          </w:rPr>
          <w:instrText xml:space="preserve"> </w:instrText>
        </w:r>
        <w:r w:rsidRPr="005A18FA">
          <w:rPr>
            <w:rStyle w:val="Hyperlink"/>
            <w:noProof/>
          </w:rPr>
          <w:fldChar w:fldCharType="separate"/>
        </w:r>
        <w:r w:rsidRPr="005A18FA">
          <w:rPr>
            <w:rStyle w:val="Hyperlink"/>
            <w:noProof/>
          </w:rPr>
          <w:t>3.3.52</w:t>
        </w:r>
        <w:r>
          <w:rPr>
            <w:rFonts w:asciiTheme="minorHAnsi" w:eastAsiaTheme="minorEastAsia" w:hAnsiTheme="minorHAnsi" w:cstheme="minorBidi"/>
            <w:noProof/>
            <w:sz w:val="22"/>
          </w:rPr>
          <w:tab/>
        </w:r>
        <w:r w:rsidRPr="005A18FA">
          <w:rPr>
            <w:rStyle w:val="Hyperlink"/>
            <w:noProof/>
          </w:rPr>
          <w:t>ADT/ACK- Cancel Leave of Absence for a Patient (Event A52)</w:t>
        </w:r>
        <w:r>
          <w:rPr>
            <w:noProof/>
            <w:webHidden/>
          </w:rPr>
          <w:tab/>
        </w:r>
        <w:r>
          <w:rPr>
            <w:noProof/>
            <w:webHidden/>
          </w:rPr>
          <w:fldChar w:fldCharType="begin"/>
        </w:r>
        <w:r>
          <w:rPr>
            <w:noProof/>
            <w:webHidden/>
          </w:rPr>
          <w:instrText xml:space="preserve"> PAGEREF _Toc109892132 \h </w:instrText>
        </w:r>
      </w:ins>
      <w:r>
        <w:rPr>
          <w:noProof/>
          <w:webHidden/>
        </w:rPr>
      </w:r>
      <w:r>
        <w:rPr>
          <w:noProof/>
          <w:webHidden/>
        </w:rPr>
        <w:fldChar w:fldCharType="separate"/>
      </w:r>
      <w:ins w:id="906" w:author="Merrick, Riki | APHL" w:date="2022-07-28T09:14:00Z">
        <w:r>
          <w:rPr>
            <w:noProof/>
            <w:webHidden/>
          </w:rPr>
          <w:t>88</w:t>
        </w:r>
        <w:r>
          <w:rPr>
            <w:noProof/>
            <w:webHidden/>
          </w:rPr>
          <w:fldChar w:fldCharType="end"/>
        </w:r>
        <w:r w:rsidRPr="005A18FA">
          <w:rPr>
            <w:rStyle w:val="Hyperlink"/>
            <w:noProof/>
          </w:rPr>
          <w:fldChar w:fldCharType="end"/>
        </w:r>
      </w:ins>
    </w:p>
    <w:p w14:paraId="0A30F5B7" w14:textId="6E771AD1" w:rsidR="00367E5D" w:rsidRDefault="00367E5D" w:rsidP="00D850B4">
      <w:pPr>
        <w:pStyle w:val="TOC3"/>
        <w:rPr>
          <w:ins w:id="907" w:author="Merrick, Riki | APHL" w:date="2022-07-28T09:14:00Z"/>
          <w:rFonts w:asciiTheme="minorHAnsi" w:eastAsiaTheme="minorEastAsia" w:hAnsiTheme="minorHAnsi" w:cstheme="minorBidi"/>
          <w:noProof/>
          <w:sz w:val="22"/>
        </w:rPr>
      </w:pPr>
      <w:ins w:id="90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"_Toc109892133"</w:instrText>
        </w:r>
        <w:r w:rsidRPr="005A18FA">
          <w:rPr>
            <w:rStyle w:val="Hyperlink"/>
            <w:noProof/>
          </w:rPr>
          <w:instrText xml:space="preserve"> </w:instrText>
        </w:r>
        <w:r w:rsidRPr="005A18FA">
          <w:rPr>
            <w:rStyle w:val="Hyperlink"/>
            <w:noProof/>
          </w:rPr>
          <w:fldChar w:fldCharType="separate"/>
        </w:r>
        <w:r w:rsidRPr="005A18FA">
          <w:rPr>
            <w:rStyle w:val="Hyperlink"/>
            <w:noProof/>
          </w:rPr>
          <w:t>3.3.53</w:t>
        </w:r>
        <w:r>
          <w:rPr>
            <w:rFonts w:asciiTheme="minorHAnsi" w:eastAsiaTheme="minorEastAsia" w:hAnsiTheme="minorHAnsi" w:cstheme="minorBidi"/>
            <w:noProof/>
            <w:sz w:val="22"/>
          </w:rPr>
          <w:tab/>
        </w:r>
        <w:r w:rsidRPr="005A18FA">
          <w:rPr>
            <w:rStyle w:val="Hyperlink"/>
            <w:noProof/>
          </w:rPr>
          <w:t>ADT/ACK - Cancel Patient Returns from a Leave of Absence (Event A53)</w:t>
        </w:r>
        <w:r>
          <w:rPr>
            <w:noProof/>
            <w:webHidden/>
          </w:rPr>
          <w:tab/>
        </w:r>
        <w:r>
          <w:rPr>
            <w:noProof/>
            <w:webHidden/>
          </w:rPr>
          <w:fldChar w:fldCharType="begin"/>
        </w:r>
        <w:r>
          <w:rPr>
            <w:noProof/>
            <w:webHidden/>
          </w:rPr>
          <w:instrText xml:space="preserve"> PAGEREF _Toc109892133 \h </w:instrText>
        </w:r>
      </w:ins>
      <w:r>
        <w:rPr>
          <w:noProof/>
          <w:webHidden/>
        </w:rPr>
      </w:r>
      <w:r>
        <w:rPr>
          <w:noProof/>
          <w:webHidden/>
        </w:rPr>
        <w:fldChar w:fldCharType="separate"/>
      </w:r>
      <w:ins w:id="909" w:author="Merrick, Riki | APHL" w:date="2022-07-28T09:14:00Z">
        <w:r>
          <w:rPr>
            <w:noProof/>
            <w:webHidden/>
          </w:rPr>
          <w:t>90</w:t>
        </w:r>
        <w:r>
          <w:rPr>
            <w:noProof/>
            <w:webHidden/>
          </w:rPr>
          <w:fldChar w:fldCharType="end"/>
        </w:r>
        <w:r w:rsidRPr="005A18FA">
          <w:rPr>
            <w:rStyle w:val="Hyperlink"/>
            <w:noProof/>
          </w:rPr>
          <w:fldChar w:fldCharType="end"/>
        </w:r>
      </w:ins>
    </w:p>
    <w:p w14:paraId="134F1B57" w14:textId="1795AE89" w:rsidR="00367E5D" w:rsidRDefault="00367E5D" w:rsidP="00D850B4">
      <w:pPr>
        <w:pStyle w:val="TOC3"/>
        <w:rPr>
          <w:ins w:id="910" w:author="Merrick, Riki | APHL" w:date="2022-07-28T09:14:00Z"/>
          <w:rFonts w:asciiTheme="minorHAnsi" w:eastAsiaTheme="minorEastAsia" w:hAnsiTheme="minorHAnsi" w:cstheme="minorBidi"/>
          <w:noProof/>
          <w:sz w:val="22"/>
        </w:rPr>
      </w:pPr>
      <w:ins w:id="91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"_Toc109892134"</w:instrText>
        </w:r>
        <w:r w:rsidRPr="005A18FA">
          <w:rPr>
            <w:rStyle w:val="Hyperlink"/>
            <w:noProof/>
          </w:rPr>
          <w:instrText xml:space="preserve"> </w:instrText>
        </w:r>
        <w:r w:rsidRPr="005A18FA">
          <w:rPr>
            <w:rStyle w:val="Hyperlink"/>
            <w:noProof/>
          </w:rPr>
          <w:fldChar w:fldCharType="separate"/>
        </w:r>
        <w:r w:rsidRPr="005A18FA">
          <w:rPr>
            <w:rStyle w:val="Hyperlink"/>
            <w:noProof/>
          </w:rPr>
          <w:t>3.3.54</w:t>
        </w:r>
        <w:r>
          <w:rPr>
            <w:rFonts w:asciiTheme="minorHAnsi" w:eastAsiaTheme="minorEastAsia" w:hAnsiTheme="minorHAnsi" w:cstheme="minorBidi"/>
            <w:noProof/>
            <w:sz w:val="22"/>
          </w:rPr>
          <w:tab/>
        </w:r>
        <w:r w:rsidRPr="005A18FA">
          <w:rPr>
            <w:rStyle w:val="Hyperlink"/>
            <w:noProof/>
          </w:rPr>
          <w:t>ADT/ACK - Change Attending Doctor (Event A54)</w:t>
        </w:r>
        <w:r>
          <w:rPr>
            <w:noProof/>
            <w:webHidden/>
          </w:rPr>
          <w:tab/>
        </w:r>
        <w:r>
          <w:rPr>
            <w:noProof/>
            <w:webHidden/>
          </w:rPr>
          <w:fldChar w:fldCharType="begin"/>
        </w:r>
        <w:r>
          <w:rPr>
            <w:noProof/>
            <w:webHidden/>
          </w:rPr>
          <w:instrText xml:space="preserve"> PAGEREF _Toc109892134 \h </w:instrText>
        </w:r>
      </w:ins>
      <w:r>
        <w:rPr>
          <w:noProof/>
          <w:webHidden/>
        </w:rPr>
      </w:r>
      <w:r>
        <w:rPr>
          <w:noProof/>
          <w:webHidden/>
        </w:rPr>
        <w:fldChar w:fldCharType="separate"/>
      </w:r>
      <w:ins w:id="912" w:author="Merrick, Riki | APHL" w:date="2022-07-28T09:14:00Z">
        <w:r>
          <w:rPr>
            <w:noProof/>
            <w:webHidden/>
          </w:rPr>
          <w:t>91</w:t>
        </w:r>
        <w:r>
          <w:rPr>
            <w:noProof/>
            <w:webHidden/>
          </w:rPr>
          <w:fldChar w:fldCharType="end"/>
        </w:r>
        <w:r w:rsidRPr="005A18FA">
          <w:rPr>
            <w:rStyle w:val="Hyperlink"/>
            <w:noProof/>
          </w:rPr>
          <w:fldChar w:fldCharType="end"/>
        </w:r>
      </w:ins>
    </w:p>
    <w:p w14:paraId="5CD89DE0" w14:textId="72B1DB51" w:rsidR="00367E5D" w:rsidRDefault="00367E5D" w:rsidP="00D850B4">
      <w:pPr>
        <w:pStyle w:val="TOC3"/>
        <w:rPr>
          <w:ins w:id="913" w:author="Merrick, Riki | APHL" w:date="2022-07-28T09:14:00Z"/>
          <w:rFonts w:asciiTheme="minorHAnsi" w:eastAsiaTheme="minorEastAsia" w:hAnsiTheme="minorHAnsi" w:cstheme="minorBidi"/>
          <w:noProof/>
          <w:sz w:val="22"/>
        </w:rPr>
      </w:pPr>
      <w:ins w:id="91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"_Toc109892135"</w:instrText>
        </w:r>
        <w:r w:rsidRPr="005A18FA">
          <w:rPr>
            <w:rStyle w:val="Hyperlink"/>
            <w:noProof/>
          </w:rPr>
          <w:instrText xml:space="preserve"> </w:instrText>
        </w:r>
        <w:r w:rsidRPr="005A18FA">
          <w:rPr>
            <w:rStyle w:val="Hyperlink"/>
            <w:noProof/>
          </w:rPr>
          <w:fldChar w:fldCharType="separate"/>
        </w:r>
        <w:r w:rsidRPr="005A18FA">
          <w:rPr>
            <w:rStyle w:val="Hyperlink"/>
            <w:noProof/>
          </w:rPr>
          <w:t>3.3.55</w:t>
        </w:r>
        <w:r>
          <w:rPr>
            <w:rFonts w:asciiTheme="minorHAnsi" w:eastAsiaTheme="minorEastAsia" w:hAnsiTheme="minorHAnsi" w:cstheme="minorBidi"/>
            <w:noProof/>
            <w:sz w:val="22"/>
          </w:rPr>
          <w:tab/>
        </w:r>
        <w:r w:rsidRPr="005A18FA">
          <w:rPr>
            <w:rStyle w:val="Hyperlink"/>
            <w:noProof/>
          </w:rPr>
          <w:t>ADT/ACK - Cancel Change Attending Doctor (Event A55)</w:t>
        </w:r>
        <w:r>
          <w:rPr>
            <w:noProof/>
            <w:webHidden/>
          </w:rPr>
          <w:tab/>
        </w:r>
        <w:r>
          <w:rPr>
            <w:noProof/>
            <w:webHidden/>
          </w:rPr>
          <w:fldChar w:fldCharType="begin"/>
        </w:r>
        <w:r>
          <w:rPr>
            <w:noProof/>
            <w:webHidden/>
          </w:rPr>
          <w:instrText xml:space="preserve"> PAGEREF _Toc109892135 \h </w:instrText>
        </w:r>
      </w:ins>
      <w:r>
        <w:rPr>
          <w:noProof/>
          <w:webHidden/>
        </w:rPr>
      </w:r>
      <w:r>
        <w:rPr>
          <w:noProof/>
          <w:webHidden/>
        </w:rPr>
        <w:fldChar w:fldCharType="separate"/>
      </w:r>
      <w:ins w:id="915" w:author="Merrick, Riki | APHL" w:date="2022-07-28T09:14:00Z">
        <w:r>
          <w:rPr>
            <w:noProof/>
            <w:webHidden/>
          </w:rPr>
          <w:t>93</w:t>
        </w:r>
        <w:r>
          <w:rPr>
            <w:noProof/>
            <w:webHidden/>
          </w:rPr>
          <w:fldChar w:fldCharType="end"/>
        </w:r>
        <w:r w:rsidRPr="005A18FA">
          <w:rPr>
            <w:rStyle w:val="Hyperlink"/>
            <w:noProof/>
          </w:rPr>
          <w:fldChar w:fldCharType="end"/>
        </w:r>
      </w:ins>
    </w:p>
    <w:p w14:paraId="7D2D8495" w14:textId="7B7F0FAF" w:rsidR="00367E5D" w:rsidRDefault="00367E5D" w:rsidP="00D850B4">
      <w:pPr>
        <w:pStyle w:val="TOC3"/>
        <w:rPr>
          <w:ins w:id="916" w:author="Merrick, Riki | APHL" w:date="2022-07-28T09:14:00Z"/>
          <w:rFonts w:asciiTheme="minorHAnsi" w:eastAsiaTheme="minorEastAsia" w:hAnsiTheme="minorHAnsi" w:cstheme="minorBidi"/>
          <w:noProof/>
          <w:sz w:val="22"/>
        </w:rPr>
      </w:pPr>
      <w:ins w:id="91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"_Toc109892136"</w:instrText>
        </w:r>
        <w:r w:rsidRPr="005A18FA">
          <w:rPr>
            <w:rStyle w:val="Hyperlink"/>
            <w:noProof/>
          </w:rPr>
          <w:instrText xml:space="preserve"> </w:instrText>
        </w:r>
        <w:r w:rsidRPr="005A18FA">
          <w:rPr>
            <w:rStyle w:val="Hyperlink"/>
            <w:noProof/>
          </w:rPr>
          <w:fldChar w:fldCharType="separate"/>
        </w:r>
        <w:r w:rsidRPr="005A18FA">
          <w:rPr>
            <w:rStyle w:val="Hyperlink"/>
            <w:noProof/>
          </w:rPr>
          <w:t>3.3.56</w:t>
        </w:r>
        <w:r>
          <w:rPr>
            <w:rFonts w:asciiTheme="minorHAnsi" w:eastAsiaTheme="minorEastAsia" w:hAnsiTheme="minorHAnsi" w:cstheme="minorBidi"/>
            <w:noProof/>
            <w:sz w:val="22"/>
          </w:rPr>
          <w:tab/>
        </w:r>
        <w:r w:rsidRPr="005A18FA">
          <w:rPr>
            <w:rStyle w:val="Hyperlink"/>
            <w:noProof/>
          </w:rPr>
          <w:t>QBP/RSP - Get Person Demographics (QBP) and Response (RSP) (Events Q21 and K21)</w:t>
        </w:r>
        <w:r>
          <w:rPr>
            <w:noProof/>
            <w:webHidden/>
          </w:rPr>
          <w:tab/>
        </w:r>
        <w:r>
          <w:rPr>
            <w:noProof/>
            <w:webHidden/>
          </w:rPr>
          <w:fldChar w:fldCharType="begin"/>
        </w:r>
        <w:r>
          <w:rPr>
            <w:noProof/>
            <w:webHidden/>
          </w:rPr>
          <w:instrText xml:space="preserve"> PAGEREF _Toc109892136 \h </w:instrText>
        </w:r>
      </w:ins>
      <w:r>
        <w:rPr>
          <w:noProof/>
          <w:webHidden/>
        </w:rPr>
      </w:r>
      <w:r>
        <w:rPr>
          <w:noProof/>
          <w:webHidden/>
        </w:rPr>
        <w:fldChar w:fldCharType="separate"/>
      </w:r>
      <w:ins w:id="918" w:author="Merrick, Riki | APHL" w:date="2022-07-28T09:14:00Z">
        <w:r>
          <w:rPr>
            <w:noProof/>
            <w:webHidden/>
          </w:rPr>
          <w:t>94</w:t>
        </w:r>
        <w:r>
          <w:rPr>
            <w:noProof/>
            <w:webHidden/>
          </w:rPr>
          <w:fldChar w:fldCharType="end"/>
        </w:r>
        <w:r w:rsidRPr="005A18FA">
          <w:rPr>
            <w:rStyle w:val="Hyperlink"/>
            <w:noProof/>
          </w:rPr>
          <w:fldChar w:fldCharType="end"/>
        </w:r>
      </w:ins>
    </w:p>
    <w:p w14:paraId="5644475B" w14:textId="15E07F80" w:rsidR="00367E5D" w:rsidRDefault="00367E5D" w:rsidP="00D850B4">
      <w:pPr>
        <w:pStyle w:val="TOC3"/>
        <w:rPr>
          <w:ins w:id="919" w:author="Merrick, Riki | APHL" w:date="2022-07-28T09:14:00Z"/>
          <w:rFonts w:asciiTheme="minorHAnsi" w:eastAsiaTheme="minorEastAsia" w:hAnsiTheme="minorHAnsi" w:cstheme="minorBidi"/>
          <w:noProof/>
          <w:sz w:val="22"/>
        </w:rPr>
      </w:pPr>
      <w:ins w:id="92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"_Toc109892137"</w:instrText>
        </w:r>
        <w:r w:rsidRPr="005A18FA">
          <w:rPr>
            <w:rStyle w:val="Hyperlink"/>
            <w:noProof/>
          </w:rPr>
          <w:instrText xml:space="preserve"> </w:instrText>
        </w:r>
        <w:r w:rsidRPr="005A18FA">
          <w:rPr>
            <w:rStyle w:val="Hyperlink"/>
            <w:noProof/>
          </w:rPr>
          <w:fldChar w:fldCharType="separate"/>
        </w:r>
        <w:r w:rsidRPr="005A18FA">
          <w:rPr>
            <w:rStyle w:val="Hyperlink"/>
            <w:noProof/>
          </w:rPr>
          <w:t>3.3.57</w:t>
        </w:r>
        <w:r>
          <w:rPr>
            <w:rFonts w:asciiTheme="minorHAnsi" w:eastAsiaTheme="minorEastAsia" w:hAnsiTheme="minorHAnsi" w:cstheme="minorBidi"/>
            <w:noProof/>
            <w:sz w:val="22"/>
          </w:rPr>
          <w:tab/>
        </w:r>
        <w:r w:rsidRPr="005A18FA">
          <w:rPr>
            <w:rStyle w:val="Hyperlink"/>
            <w:noProof/>
          </w:rPr>
          <w:t>QBP/RSP - Find Candidates (QBP) and Response (RSP) (Events Q22 and K22)</w:t>
        </w:r>
        <w:r>
          <w:rPr>
            <w:noProof/>
            <w:webHidden/>
          </w:rPr>
          <w:tab/>
        </w:r>
        <w:r>
          <w:rPr>
            <w:noProof/>
            <w:webHidden/>
          </w:rPr>
          <w:fldChar w:fldCharType="begin"/>
        </w:r>
        <w:r>
          <w:rPr>
            <w:noProof/>
            <w:webHidden/>
          </w:rPr>
          <w:instrText xml:space="preserve"> PAGEREF _Toc109892137 \h </w:instrText>
        </w:r>
      </w:ins>
      <w:r>
        <w:rPr>
          <w:noProof/>
          <w:webHidden/>
        </w:rPr>
      </w:r>
      <w:r>
        <w:rPr>
          <w:noProof/>
          <w:webHidden/>
        </w:rPr>
        <w:fldChar w:fldCharType="separate"/>
      </w:r>
      <w:ins w:id="921" w:author="Merrick, Riki | APHL" w:date="2022-07-28T09:14:00Z">
        <w:r>
          <w:rPr>
            <w:noProof/>
            <w:webHidden/>
          </w:rPr>
          <w:t>97</w:t>
        </w:r>
        <w:r>
          <w:rPr>
            <w:noProof/>
            <w:webHidden/>
          </w:rPr>
          <w:fldChar w:fldCharType="end"/>
        </w:r>
        <w:r w:rsidRPr="005A18FA">
          <w:rPr>
            <w:rStyle w:val="Hyperlink"/>
            <w:noProof/>
          </w:rPr>
          <w:fldChar w:fldCharType="end"/>
        </w:r>
      </w:ins>
    </w:p>
    <w:p w14:paraId="14725863" w14:textId="50245246" w:rsidR="00367E5D" w:rsidRDefault="00367E5D" w:rsidP="00D850B4">
      <w:pPr>
        <w:pStyle w:val="TOC3"/>
        <w:rPr>
          <w:ins w:id="922" w:author="Merrick, Riki | APHL" w:date="2022-07-28T09:14:00Z"/>
          <w:rFonts w:asciiTheme="minorHAnsi" w:eastAsiaTheme="minorEastAsia" w:hAnsiTheme="minorHAnsi" w:cstheme="minorBidi"/>
          <w:noProof/>
          <w:sz w:val="22"/>
        </w:rPr>
      </w:pPr>
      <w:ins w:id="92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"_Toc109892138"</w:instrText>
        </w:r>
        <w:r w:rsidRPr="005A18FA">
          <w:rPr>
            <w:rStyle w:val="Hyperlink"/>
            <w:noProof/>
          </w:rPr>
          <w:instrText xml:space="preserve"> </w:instrText>
        </w:r>
        <w:r w:rsidRPr="005A18FA">
          <w:rPr>
            <w:rStyle w:val="Hyperlink"/>
            <w:noProof/>
          </w:rPr>
          <w:fldChar w:fldCharType="separate"/>
        </w:r>
        <w:r w:rsidRPr="005A18FA">
          <w:rPr>
            <w:rStyle w:val="Hyperlink"/>
            <w:noProof/>
          </w:rPr>
          <w:t>3.3.58</w:t>
        </w:r>
        <w:r>
          <w:rPr>
            <w:rFonts w:asciiTheme="minorHAnsi" w:eastAsiaTheme="minorEastAsia" w:hAnsiTheme="minorHAnsi" w:cstheme="minorBidi"/>
            <w:noProof/>
            <w:sz w:val="22"/>
          </w:rPr>
          <w:tab/>
        </w:r>
        <w:r w:rsidRPr="005A18FA">
          <w:rPr>
            <w:rStyle w:val="Hyperlink"/>
            <w:noProof/>
          </w:rPr>
          <w:t>QBP/RSP - Get Corresponding Identifiers (QBP) and Response (RSP) (Events Q23 and K23)</w:t>
        </w:r>
        <w:r>
          <w:rPr>
            <w:noProof/>
            <w:webHidden/>
          </w:rPr>
          <w:tab/>
        </w:r>
        <w:r>
          <w:rPr>
            <w:noProof/>
            <w:webHidden/>
          </w:rPr>
          <w:fldChar w:fldCharType="begin"/>
        </w:r>
        <w:r>
          <w:rPr>
            <w:noProof/>
            <w:webHidden/>
          </w:rPr>
          <w:instrText xml:space="preserve"> PAGEREF _Toc109892138 \h </w:instrText>
        </w:r>
      </w:ins>
      <w:r>
        <w:rPr>
          <w:noProof/>
          <w:webHidden/>
        </w:rPr>
      </w:r>
      <w:r>
        <w:rPr>
          <w:noProof/>
          <w:webHidden/>
        </w:rPr>
        <w:fldChar w:fldCharType="separate"/>
      </w:r>
      <w:ins w:id="924" w:author="Merrick, Riki | APHL" w:date="2022-07-28T09:14:00Z">
        <w:r>
          <w:rPr>
            <w:noProof/>
            <w:webHidden/>
          </w:rPr>
          <w:t>100</w:t>
        </w:r>
        <w:r>
          <w:rPr>
            <w:noProof/>
            <w:webHidden/>
          </w:rPr>
          <w:fldChar w:fldCharType="end"/>
        </w:r>
        <w:r w:rsidRPr="005A18FA">
          <w:rPr>
            <w:rStyle w:val="Hyperlink"/>
            <w:noProof/>
          </w:rPr>
          <w:fldChar w:fldCharType="end"/>
        </w:r>
      </w:ins>
    </w:p>
    <w:p w14:paraId="01B577C7" w14:textId="3F2A64B9" w:rsidR="00367E5D" w:rsidRDefault="00367E5D" w:rsidP="00D850B4">
      <w:pPr>
        <w:pStyle w:val="TOC3"/>
        <w:rPr>
          <w:ins w:id="925" w:author="Merrick, Riki | APHL" w:date="2022-07-28T09:14:00Z"/>
          <w:rFonts w:asciiTheme="minorHAnsi" w:eastAsiaTheme="minorEastAsia" w:hAnsiTheme="minorHAnsi" w:cstheme="minorBidi"/>
          <w:noProof/>
          <w:sz w:val="22"/>
        </w:rPr>
      </w:pPr>
      <w:ins w:id="92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"_Toc109892139"</w:instrText>
        </w:r>
        <w:r w:rsidRPr="005A18FA">
          <w:rPr>
            <w:rStyle w:val="Hyperlink"/>
            <w:noProof/>
          </w:rPr>
          <w:instrText xml:space="preserve"> </w:instrText>
        </w:r>
        <w:r w:rsidRPr="005A18FA">
          <w:rPr>
            <w:rStyle w:val="Hyperlink"/>
            <w:noProof/>
          </w:rPr>
          <w:fldChar w:fldCharType="separate"/>
        </w:r>
        <w:r w:rsidRPr="005A18FA">
          <w:rPr>
            <w:rStyle w:val="Hyperlink"/>
            <w:noProof/>
          </w:rPr>
          <w:t>3.3.59</w:t>
        </w:r>
        <w:r>
          <w:rPr>
            <w:rFonts w:asciiTheme="minorHAnsi" w:eastAsiaTheme="minorEastAsia" w:hAnsiTheme="minorHAnsi" w:cstheme="minorBidi"/>
            <w:noProof/>
            <w:sz w:val="22"/>
          </w:rPr>
          <w:tab/>
        </w:r>
        <w:r w:rsidRPr="005A18FA">
          <w:rPr>
            <w:rStyle w:val="Hyperlink"/>
            <w:noProof/>
          </w:rPr>
          <w:t>QBP/RSP - Allocate Identifiers (QBP) and Response (RSP) (Events Q24 and K24)</w:t>
        </w:r>
        <w:r>
          <w:rPr>
            <w:noProof/>
            <w:webHidden/>
          </w:rPr>
          <w:tab/>
        </w:r>
        <w:r>
          <w:rPr>
            <w:noProof/>
            <w:webHidden/>
          </w:rPr>
          <w:fldChar w:fldCharType="begin"/>
        </w:r>
        <w:r>
          <w:rPr>
            <w:noProof/>
            <w:webHidden/>
          </w:rPr>
          <w:instrText xml:space="preserve"> PAGEREF _Toc109892139 \h </w:instrText>
        </w:r>
      </w:ins>
      <w:r>
        <w:rPr>
          <w:noProof/>
          <w:webHidden/>
        </w:rPr>
      </w:r>
      <w:r>
        <w:rPr>
          <w:noProof/>
          <w:webHidden/>
        </w:rPr>
        <w:fldChar w:fldCharType="separate"/>
      </w:r>
      <w:ins w:id="927" w:author="Merrick, Riki | APHL" w:date="2022-07-28T09:14:00Z">
        <w:r>
          <w:rPr>
            <w:noProof/>
            <w:webHidden/>
          </w:rPr>
          <w:t>103</w:t>
        </w:r>
        <w:r>
          <w:rPr>
            <w:noProof/>
            <w:webHidden/>
          </w:rPr>
          <w:fldChar w:fldCharType="end"/>
        </w:r>
        <w:r w:rsidRPr="005A18FA">
          <w:rPr>
            <w:rStyle w:val="Hyperlink"/>
            <w:noProof/>
          </w:rPr>
          <w:fldChar w:fldCharType="end"/>
        </w:r>
      </w:ins>
    </w:p>
    <w:p w14:paraId="29C0CE68" w14:textId="4EAF499A" w:rsidR="00367E5D" w:rsidRDefault="00367E5D" w:rsidP="00D850B4">
      <w:pPr>
        <w:pStyle w:val="TOC3"/>
        <w:rPr>
          <w:ins w:id="928" w:author="Merrick, Riki | APHL" w:date="2022-07-28T09:14:00Z"/>
          <w:rFonts w:asciiTheme="minorHAnsi" w:eastAsiaTheme="minorEastAsia" w:hAnsiTheme="minorHAnsi" w:cstheme="minorBidi"/>
          <w:noProof/>
          <w:sz w:val="22"/>
        </w:rPr>
      </w:pPr>
      <w:ins w:id="92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"_Toc109892140"</w:instrText>
        </w:r>
        <w:r w:rsidRPr="005A18FA">
          <w:rPr>
            <w:rStyle w:val="Hyperlink"/>
            <w:noProof/>
          </w:rPr>
          <w:instrText xml:space="preserve"> </w:instrText>
        </w:r>
        <w:r w:rsidRPr="005A18FA">
          <w:rPr>
            <w:rStyle w:val="Hyperlink"/>
            <w:noProof/>
          </w:rPr>
          <w:fldChar w:fldCharType="separate"/>
        </w:r>
        <w:r w:rsidRPr="005A18FA">
          <w:rPr>
            <w:rStyle w:val="Hyperlink"/>
            <w:noProof/>
          </w:rPr>
          <w:t>3.3.60</w:t>
        </w:r>
        <w:r>
          <w:rPr>
            <w:rFonts w:asciiTheme="minorHAnsi" w:eastAsiaTheme="minorEastAsia" w:hAnsiTheme="minorHAnsi" w:cstheme="minorBidi"/>
            <w:noProof/>
            <w:sz w:val="22"/>
          </w:rPr>
          <w:tab/>
        </w:r>
        <w:r w:rsidRPr="005A18FA">
          <w:rPr>
            <w:rStyle w:val="Hyperlink"/>
            <w:noProof/>
          </w:rPr>
          <w:t>ADT/ACK - Update Adverse Reaction Information (Event A60)</w:t>
        </w:r>
        <w:r>
          <w:rPr>
            <w:noProof/>
            <w:webHidden/>
          </w:rPr>
          <w:tab/>
        </w:r>
        <w:r>
          <w:rPr>
            <w:noProof/>
            <w:webHidden/>
          </w:rPr>
          <w:fldChar w:fldCharType="begin"/>
        </w:r>
        <w:r>
          <w:rPr>
            <w:noProof/>
            <w:webHidden/>
          </w:rPr>
          <w:instrText xml:space="preserve"> PAGEREF _Toc109892140 \h </w:instrText>
        </w:r>
      </w:ins>
      <w:r>
        <w:rPr>
          <w:noProof/>
          <w:webHidden/>
        </w:rPr>
      </w:r>
      <w:r>
        <w:rPr>
          <w:noProof/>
          <w:webHidden/>
        </w:rPr>
        <w:fldChar w:fldCharType="separate"/>
      </w:r>
      <w:ins w:id="930" w:author="Merrick, Riki | APHL" w:date="2022-07-28T09:14:00Z">
        <w:r>
          <w:rPr>
            <w:noProof/>
            <w:webHidden/>
          </w:rPr>
          <w:t>105</w:t>
        </w:r>
        <w:r>
          <w:rPr>
            <w:noProof/>
            <w:webHidden/>
          </w:rPr>
          <w:fldChar w:fldCharType="end"/>
        </w:r>
        <w:r w:rsidRPr="005A18FA">
          <w:rPr>
            <w:rStyle w:val="Hyperlink"/>
            <w:noProof/>
          </w:rPr>
          <w:fldChar w:fldCharType="end"/>
        </w:r>
      </w:ins>
    </w:p>
    <w:p w14:paraId="64BB3FB4" w14:textId="4CE83992" w:rsidR="00367E5D" w:rsidRDefault="00367E5D" w:rsidP="00D850B4">
      <w:pPr>
        <w:pStyle w:val="TOC3"/>
        <w:rPr>
          <w:ins w:id="931" w:author="Merrick, Riki | APHL" w:date="2022-07-28T09:14:00Z"/>
          <w:rFonts w:asciiTheme="minorHAnsi" w:eastAsiaTheme="minorEastAsia" w:hAnsiTheme="minorHAnsi" w:cstheme="minorBidi"/>
          <w:noProof/>
          <w:sz w:val="22"/>
        </w:rPr>
      </w:pPr>
      <w:ins w:id="93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"_Toc109892141"</w:instrText>
        </w:r>
        <w:r w:rsidRPr="005A18FA">
          <w:rPr>
            <w:rStyle w:val="Hyperlink"/>
            <w:noProof/>
          </w:rPr>
          <w:instrText xml:space="preserve"> </w:instrText>
        </w:r>
        <w:r w:rsidRPr="005A18FA">
          <w:rPr>
            <w:rStyle w:val="Hyperlink"/>
            <w:noProof/>
          </w:rPr>
          <w:fldChar w:fldCharType="separate"/>
        </w:r>
        <w:r w:rsidRPr="005A18FA">
          <w:rPr>
            <w:rStyle w:val="Hyperlink"/>
            <w:noProof/>
          </w:rPr>
          <w:t>3.3.61</w:t>
        </w:r>
        <w:r>
          <w:rPr>
            <w:rFonts w:asciiTheme="minorHAnsi" w:eastAsiaTheme="minorEastAsia" w:hAnsiTheme="minorHAnsi" w:cstheme="minorBidi"/>
            <w:noProof/>
            <w:sz w:val="22"/>
          </w:rPr>
          <w:tab/>
        </w:r>
        <w:r w:rsidRPr="005A18FA">
          <w:rPr>
            <w:rStyle w:val="Hyperlink"/>
            <w:noProof/>
          </w:rPr>
          <w:t>ADT/ACK - Change Consulting Doctor (Event A61)</w:t>
        </w:r>
        <w:r>
          <w:rPr>
            <w:noProof/>
            <w:webHidden/>
          </w:rPr>
          <w:tab/>
        </w:r>
        <w:r>
          <w:rPr>
            <w:noProof/>
            <w:webHidden/>
          </w:rPr>
          <w:fldChar w:fldCharType="begin"/>
        </w:r>
        <w:r>
          <w:rPr>
            <w:noProof/>
            <w:webHidden/>
          </w:rPr>
          <w:instrText xml:space="preserve"> PAGEREF _Toc109892141 \h </w:instrText>
        </w:r>
      </w:ins>
      <w:r>
        <w:rPr>
          <w:noProof/>
          <w:webHidden/>
        </w:rPr>
      </w:r>
      <w:r>
        <w:rPr>
          <w:noProof/>
          <w:webHidden/>
        </w:rPr>
        <w:fldChar w:fldCharType="separate"/>
      </w:r>
      <w:ins w:id="933" w:author="Merrick, Riki | APHL" w:date="2022-07-28T09:14:00Z">
        <w:r>
          <w:rPr>
            <w:noProof/>
            <w:webHidden/>
          </w:rPr>
          <w:t>107</w:t>
        </w:r>
        <w:r>
          <w:rPr>
            <w:noProof/>
            <w:webHidden/>
          </w:rPr>
          <w:fldChar w:fldCharType="end"/>
        </w:r>
        <w:r w:rsidRPr="005A18FA">
          <w:rPr>
            <w:rStyle w:val="Hyperlink"/>
            <w:noProof/>
          </w:rPr>
          <w:fldChar w:fldCharType="end"/>
        </w:r>
      </w:ins>
    </w:p>
    <w:p w14:paraId="7E87B7A6" w14:textId="4C402074" w:rsidR="00367E5D" w:rsidRDefault="00367E5D" w:rsidP="00D850B4">
      <w:pPr>
        <w:pStyle w:val="TOC3"/>
        <w:rPr>
          <w:ins w:id="934" w:author="Merrick, Riki | APHL" w:date="2022-07-28T09:14:00Z"/>
          <w:rFonts w:asciiTheme="minorHAnsi" w:eastAsiaTheme="minorEastAsia" w:hAnsiTheme="minorHAnsi" w:cstheme="minorBidi"/>
          <w:noProof/>
          <w:sz w:val="22"/>
        </w:rPr>
      </w:pPr>
      <w:ins w:id="93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"_Toc109892142"</w:instrText>
        </w:r>
        <w:r w:rsidRPr="005A18FA">
          <w:rPr>
            <w:rStyle w:val="Hyperlink"/>
            <w:noProof/>
          </w:rPr>
          <w:instrText xml:space="preserve"> </w:instrText>
        </w:r>
        <w:r w:rsidRPr="005A18FA">
          <w:rPr>
            <w:rStyle w:val="Hyperlink"/>
            <w:noProof/>
          </w:rPr>
          <w:fldChar w:fldCharType="separate"/>
        </w:r>
        <w:r w:rsidRPr="005A18FA">
          <w:rPr>
            <w:rStyle w:val="Hyperlink"/>
            <w:noProof/>
          </w:rPr>
          <w:t>3.3.62</w:t>
        </w:r>
        <w:r>
          <w:rPr>
            <w:rFonts w:asciiTheme="minorHAnsi" w:eastAsiaTheme="minorEastAsia" w:hAnsiTheme="minorHAnsi" w:cstheme="minorBidi"/>
            <w:noProof/>
            <w:sz w:val="22"/>
          </w:rPr>
          <w:tab/>
        </w:r>
        <w:r w:rsidRPr="005A18FA">
          <w:rPr>
            <w:rStyle w:val="Hyperlink"/>
            <w:noProof/>
          </w:rPr>
          <w:t>ADT/ACK - Cancel Change Consulting Doctor (Event A62)</w:t>
        </w:r>
        <w:r>
          <w:rPr>
            <w:noProof/>
            <w:webHidden/>
          </w:rPr>
          <w:tab/>
        </w:r>
        <w:r>
          <w:rPr>
            <w:noProof/>
            <w:webHidden/>
          </w:rPr>
          <w:fldChar w:fldCharType="begin"/>
        </w:r>
        <w:r>
          <w:rPr>
            <w:noProof/>
            <w:webHidden/>
          </w:rPr>
          <w:instrText xml:space="preserve"> PAGEREF _Toc109892142 \h </w:instrText>
        </w:r>
      </w:ins>
      <w:r>
        <w:rPr>
          <w:noProof/>
          <w:webHidden/>
        </w:rPr>
      </w:r>
      <w:r>
        <w:rPr>
          <w:noProof/>
          <w:webHidden/>
        </w:rPr>
        <w:fldChar w:fldCharType="separate"/>
      </w:r>
      <w:ins w:id="936" w:author="Merrick, Riki | APHL" w:date="2022-07-28T09:14:00Z">
        <w:r>
          <w:rPr>
            <w:noProof/>
            <w:webHidden/>
          </w:rPr>
          <w:t>108</w:t>
        </w:r>
        <w:r>
          <w:rPr>
            <w:noProof/>
            <w:webHidden/>
          </w:rPr>
          <w:fldChar w:fldCharType="end"/>
        </w:r>
        <w:r w:rsidRPr="005A18FA">
          <w:rPr>
            <w:rStyle w:val="Hyperlink"/>
            <w:noProof/>
          </w:rPr>
          <w:fldChar w:fldCharType="end"/>
        </w:r>
      </w:ins>
    </w:p>
    <w:p w14:paraId="379D64A6" w14:textId="1BEDECBB" w:rsidR="00367E5D" w:rsidRDefault="00367E5D" w:rsidP="00D850B4">
      <w:pPr>
        <w:pStyle w:val="TOC3"/>
        <w:rPr>
          <w:ins w:id="937" w:author="Merrick, Riki | APHL" w:date="2022-07-28T09:14:00Z"/>
          <w:rFonts w:asciiTheme="minorHAnsi" w:eastAsiaTheme="minorEastAsia" w:hAnsiTheme="minorHAnsi" w:cstheme="minorBidi"/>
          <w:noProof/>
          <w:sz w:val="22"/>
        </w:rPr>
      </w:pPr>
      <w:ins w:id="93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"_Toc109892143"</w:instrText>
        </w:r>
        <w:r w:rsidRPr="005A18FA">
          <w:rPr>
            <w:rStyle w:val="Hyperlink"/>
            <w:noProof/>
          </w:rPr>
          <w:instrText xml:space="preserve"> </w:instrText>
        </w:r>
        <w:r w:rsidRPr="005A18FA">
          <w:rPr>
            <w:rStyle w:val="Hyperlink"/>
            <w:noProof/>
          </w:rPr>
          <w:fldChar w:fldCharType="separate"/>
        </w:r>
        <w:r w:rsidRPr="005A18FA">
          <w:rPr>
            <w:rStyle w:val="Hyperlink"/>
            <w:noProof/>
          </w:rPr>
          <w:t>3.3.63</w:t>
        </w:r>
        <w:r>
          <w:rPr>
            <w:rFonts w:asciiTheme="minorHAnsi" w:eastAsiaTheme="minorEastAsia" w:hAnsiTheme="minorHAnsi" w:cstheme="minorBidi"/>
            <w:noProof/>
            <w:sz w:val="22"/>
          </w:rPr>
          <w:tab/>
        </w:r>
        <w:r w:rsidRPr="005A18FA">
          <w:rPr>
            <w:rStyle w:val="Hyperlink"/>
            <w:noProof/>
          </w:rPr>
          <w:t>QBP/RSP - Find Candidates including Visit Information (QBP) and Response (RSP) (Events Q32  and K32 )</w:t>
        </w:r>
        <w:r>
          <w:rPr>
            <w:noProof/>
            <w:webHidden/>
          </w:rPr>
          <w:tab/>
        </w:r>
        <w:r>
          <w:rPr>
            <w:noProof/>
            <w:webHidden/>
          </w:rPr>
          <w:fldChar w:fldCharType="begin"/>
        </w:r>
        <w:r>
          <w:rPr>
            <w:noProof/>
            <w:webHidden/>
          </w:rPr>
          <w:instrText xml:space="preserve"> PAGEREF _Toc109892143 \h </w:instrText>
        </w:r>
      </w:ins>
      <w:r>
        <w:rPr>
          <w:noProof/>
          <w:webHidden/>
        </w:rPr>
      </w:r>
      <w:r>
        <w:rPr>
          <w:noProof/>
          <w:webHidden/>
        </w:rPr>
        <w:fldChar w:fldCharType="separate"/>
      </w:r>
      <w:ins w:id="939" w:author="Merrick, Riki | APHL" w:date="2022-07-28T09:14:00Z">
        <w:r>
          <w:rPr>
            <w:noProof/>
            <w:webHidden/>
          </w:rPr>
          <w:t>110</w:t>
        </w:r>
        <w:r>
          <w:rPr>
            <w:noProof/>
            <w:webHidden/>
          </w:rPr>
          <w:fldChar w:fldCharType="end"/>
        </w:r>
        <w:r w:rsidRPr="005A18FA">
          <w:rPr>
            <w:rStyle w:val="Hyperlink"/>
            <w:noProof/>
          </w:rPr>
          <w:fldChar w:fldCharType="end"/>
        </w:r>
      </w:ins>
    </w:p>
    <w:p w14:paraId="2C2B0C32" w14:textId="02F955B6" w:rsidR="00367E5D" w:rsidRDefault="00367E5D">
      <w:pPr>
        <w:pStyle w:val="TOC2"/>
        <w:rPr>
          <w:ins w:id="940" w:author="Merrick, Riki | APHL" w:date="2022-07-28T09:14:00Z"/>
          <w:rFonts w:asciiTheme="minorHAnsi" w:eastAsiaTheme="minorEastAsia" w:hAnsiTheme="minorHAnsi" w:cstheme="minorBidi"/>
          <w:b w:val="0"/>
          <w:kern w:val="0"/>
          <w:sz w:val="22"/>
          <w:szCs w:val="22"/>
        </w:rPr>
      </w:pPr>
      <w:ins w:id="941" w:author="Merrick, Riki | APHL" w:date="2022-07-28T09:14:00Z">
        <w:r w:rsidRPr="005A18FA">
          <w:rPr>
            <w:rStyle w:val="Hyperlink"/>
          </w:rPr>
          <w:fldChar w:fldCharType="begin"/>
        </w:r>
        <w:r w:rsidRPr="005A18FA">
          <w:rPr>
            <w:rStyle w:val="Hyperlink"/>
          </w:rPr>
          <w:instrText xml:space="preserve"> </w:instrText>
        </w:r>
        <w:r>
          <w:instrText>HYPERLINK \l "_Toc109892144"</w:instrText>
        </w:r>
        <w:r w:rsidRPr="005A18FA">
          <w:rPr>
            <w:rStyle w:val="Hyperlink"/>
          </w:rPr>
          <w:instrText xml:space="preserve"> </w:instrText>
        </w:r>
        <w:r w:rsidRPr="005A18FA">
          <w:rPr>
            <w:rStyle w:val="Hyperlink"/>
          </w:rPr>
          <w:fldChar w:fldCharType="separate"/>
        </w:r>
        <w:r w:rsidRPr="005A18FA">
          <w:rPr>
            <w:rStyle w:val="Hyperlink"/>
          </w:rPr>
          <w:t>3.4</w:t>
        </w:r>
        <w:r>
          <w:rPr>
            <w:rFonts w:asciiTheme="minorHAnsi" w:eastAsiaTheme="minorEastAsia" w:hAnsiTheme="minorHAnsi" w:cstheme="minorBidi"/>
            <w:b w:val="0"/>
            <w:kern w:val="0"/>
            <w:sz w:val="22"/>
            <w:szCs w:val="22"/>
          </w:rPr>
          <w:tab/>
        </w:r>
        <w:r w:rsidRPr="005A18FA">
          <w:rPr>
            <w:rStyle w:val="Hyperlink"/>
          </w:rPr>
          <w:t>Message Segments</w:t>
        </w:r>
        <w:r>
          <w:rPr>
            <w:webHidden/>
          </w:rPr>
          <w:tab/>
        </w:r>
        <w:r>
          <w:rPr>
            <w:webHidden/>
          </w:rPr>
          <w:fldChar w:fldCharType="begin"/>
        </w:r>
        <w:r>
          <w:rPr>
            <w:webHidden/>
          </w:rPr>
          <w:instrText xml:space="preserve"> PAGEREF _Toc109892144 \h </w:instrText>
        </w:r>
      </w:ins>
      <w:r>
        <w:rPr>
          <w:webHidden/>
        </w:rPr>
      </w:r>
      <w:r>
        <w:rPr>
          <w:webHidden/>
        </w:rPr>
        <w:fldChar w:fldCharType="separate"/>
      </w:r>
      <w:ins w:id="942" w:author="Merrick, Riki | APHL" w:date="2022-07-28T09:14:00Z">
        <w:r>
          <w:rPr>
            <w:webHidden/>
          </w:rPr>
          <w:t>113</w:t>
        </w:r>
        <w:r>
          <w:rPr>
            <w:webHidden/>
          </w:rPr>
          <w:fldChar w:fldCharType="end"/>
        </w:r>
        <w:r w:rsidRPr="005A18FA">
          <w:rPr>
            <w:rStyle w:val="Hyperlink"/>
          </w:rPr>
          <w:fldChar w:fldCharType="end"/>
        </w:r>
      </w:ins>
    </w:p>
    <w:p w14:paraId="0A7FB67B" w14:textId="1E6A784D" w:rsidR="00367E5D" w:rsidRDefault="00367E5D" w:rsidP="00D850B4">
      <w:pPr>
        <w:pStyle w:val="TOC3"/>
        <w:rPr>
          <w:ins w:id="943" w:author="Merrick, Riki | APHL" w:date="2022-07-28T09:14:00Z"/>
          <w:rFonts w:asciiTheme="minorHAnsi" w:eastAsiaTheme="minorEastAsia" w:hAnsiTheme="minorHAnsi" w:cstheme="minorBidi"/>
          <w:noProof/>
          <w:sz w:val="22"/>
        </w:rPr>
      </w:pPr>
      <w:ins w:id="94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"_Toc109892145"</w:instrText>
        </w:r>
        <w:r w:rsidRPr="005A18FA">
          <w:rPr>
            <w:rStyle w:val="Hyperlink"/>
            <w:noProof/>
          </w:rPr>
          <w:instrText xml:space="preserve"> </w:instrText>
        </w:r>
        <w:r w:rsidRPr="005A18FA">
          <w:rPr>
            <w:rStyle w:val="Hyperlink"/>
            <w:noProof/>
          </w:rPr>
          <w:fldChar w:fldCharType="separate"/>
        </w:r>
        <w:r w:rsidRPr="005A18FA">
          <w:rPr>
            <w:rStyle w:val="Hyperlink"/>
            <w:noProof/>
          </w:rPr>
          <w:t>3.4.1</w:t>
        </w:r>
        <w:r>
          <w:rPr>
            <w:rFonts w:asciiTheme="minorHAnsi" w:eastAsiaTheme="minorEastAsia" w:hAnsiTheme="minorHAnsi" w:cstheme="minorBidi"/>
            <w:noProof/>
            <w:sz w:val="22"/>
          </w:rPr>
          <w:tab/>
        </w:r>
        <w:r w:rsidRPr="005A18FA">
          <w:rPr>
            <w:rStyle w:val="Hyperlink"/>
            <w:noProof/>
          </w:rPr>
          <w:t xml:space="preserve">EVN </w:t>
        </w:r>
        <w:r w:rsidRPr="005A18FA">
          <w:rPr>
            <w:rStyle w:val="Hyperlink"/>
            <w:noProof/>
          </w:rPr>
          <w:noBreakHyphen/>
          <w:t xml:space="preserve"> Event Type Segment</w:t>
        </w:r>
        <w:r>
          <w:rPr>
            <w:noProof/>
            <w:webHidden/>
          </w:rPr>
          <w:tab/>
        </w:r>
        <w:r>
          <w:rPr>
            <w:noProof/>
            <w:webHidden/>
          </w:rPr>
          <w:fldChar w:fldCharType="begin"/>
        </w:r>
        <w:r>
          <w:rPr>
            <w:noProof/>
            <w:webHidden/>
          </w:rPr>
          <w:instrText xml:space="preserve"> PAGEREF _Toc109892145 \h </w:instrText>
        </w:r>
      </w:ins>
      <w:r>
        <w:rPr>
          <w:noProof/>
          <w:webHidden/>
        </w:rPr>
      </w:r>
      <w:r>
        <w:rPr>
          <w:noProof/>
          <w:webHidden/>
        </w:rPr>
        <w:fldChar w:fldCharType="separate"/>
      </w:r>
      <w:ins w:id="945" w:author="Merrick, Riki | APHL" w:date="2022-07-28T09:14:00Z">
        <w:r>
          <w:rPr>
            <w:noProof/>
            <w:webHidden/>
          </w:rPr>
          <w:t>113</w:t>
        </w:r>
        <w:r>
          <w:rPr>
            <w:noProof/>
            <w:webHidden/>
          </w:rPr>
          <w:fldChar w:fldCharType="end"/>
        </w:r>
        <w:r w:rsidRPr="005A18FA">
          <w:rPr>
            <w:rStyle w:val="Hyperlink"/>
            <w:noProof/>
          </w:rPr>
          <w:fldChar w:fldCharType="end"/>
        </w:r>
      </w:ins>
    </w:p>
    <w:p w14:paraId="608837C4" w14:textId="23B36D58" w:rsidR="00367E5D" w:rsidRDefault="00367E5D" w:rsidP="00D850B4">
      <w:pPr>
        <w:pStyle w:val="TOC3"/>
        <w:rPr>
          <w:ins w:id="946" w:author="Merrick, Riki | APHL" w:date="2022-07-28T09:14:00Z"/>
          <w:rFonts w:asciiTheme="minorHAnsi" w:eastAsiaTheme="minorEastAsia" w:hAnsiTheme="minorHAnsi" w:cstheme="minorBidi"/>
          <w:noProof/>
          <w:sz w:val="22"/>
        </w:rPr>
      </w:pPr>
      <w:ins w:id="94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"_Toc109892146"</w:instrText>
        </w:r>
        <w:r w:rsidRPr="005A18FA">
          <w:rPr>
            <w:rStyle w:val="Hyperlink"/>
            <w:noProof/>
          </w:rPr>
          <w:instrText xml:space="preserve"> </w:instrText>
        </w:r>
        <w:r w:rsidRPr="005A18FA">
          <w:rPr>
            <w:rStyle w:val="Hyperlink"/>
            <w:noProof/>
          </w:rPr>
          <w:fldChar w:fldCharType="separate"/>
        </w:r>
        <w:r w:rsidRPr="005A18FA">
          <w:rPr>
            <w:rStyle w:val="Hyperlink"/>
            <w:noProof/>
          </w:rPr>
          <w:t>3.4.2</w:t>
        </w:r>
        <w:r>
          <w:rPr>
            <w:rFonts w:asciiTheme="minorHAnsi" w:eastAsiaTheme="minorEastAsia" w:hAnsiTheme="minorHAnsi" w:cstheme="minorBidi"/>
            <w:noProof/>
            <w:sz w:val="22"/>
          </w:rPr>
          <w:tab/>
        </w:r>
        <w:r w:rsidRPr="005A18FA">
          <w:rPr>
            <w:rStyle w:val="Hyperlink"/>
            <w:noProof/>
          </w:rPr>
          <w:t>PID - Patient Identification Segment</w:t>
        </w:r>
        <w:r>
          <w:rPr>
            <w:noProof/>
            <w:webHidden/>
          </w:rPr>
          <w:tab/>
        </w:r>
        <w:r>
          <w:rPr>
            <w:noProof/>
            <w:webHidden/>
          </w:rPr>
          <w:fldChar w:fldCharType="begin"/>
        </w:r>
        <w:r>
          <w:rPr>
            <w:noProof/>
            <w:webHidden/>
          </w:rPr>
          <w:instrText xml:space="preserve"> PAGEREF _Toc109892146 \h </w:instrText>
        </w:r>
      </w:ins>
      <w:r>
        <w:rPr>
          <w:noProof/>
          <w:webHidden/>
        </w:rPr>
      </w:r>
      <w:r>
        <w:rPr>
          <w:noProof/>
          <w:webHidden/>
        </w:rPr>
        <w:fldChar w:fldCharType="separate"/>
      </w:r>
      <w:ins w:id="948" w:author="Merrick, Riki | APHL" w:date="2022-07-28T09:14:00Z">
        <w:r>
          <w:rPr>
            <w:noProof/>
            <w:webHidden/>
          </w:rPr>
          <w:t>115</w:t>
        </w:r>
        <w:r>
          <w:rPr>
            <w:noProof/>
            <w:webHidden/>
          </w:rPr>
          <w:fldChar w:fldCharType="end"/>
        </w:r>
        <w:r w:rsidRPr="005A18FA">
          <w:rPr>
            <w:rStyle w:val="Hyperlink"/>
            <w:noProof/>
          </w:rPr>
          <w:fldChar w:fldCharType="end"/>
        </w:r>
      </w:ins>
    </w:p>
    <w:p w14:paraId="64D0450D" w14:textId="3D2FDB32" w:rsidR="00367E5D" w:rsidRDefault="00367E5D" w:rsidP="00D850B4">
      <w:pPr>
        <w:pStyle w:val="TOC3"/>
        <w:rPr>
          <w:ins w:id="949" w:author="Merrick, Riki | APHL" w:date="2022-07-28T09:14:00Z"/>
          <w:rFonts w:asciiTheme="minorHAnsi" w:eastAsiaTheme="minorEastAsia" w:hAnsiTheme="minorHAnsi" w:cstheme="minorBidi"/>
          <w:noProof/>
          <w:sz w:val="22"/>
        </w:rPr>
      </w:pPr>
      <w:ins w:id="95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"_Toc109892147"</w:instrText>
        </w:r>
        <w:r w:rsidRPr="005A18FA">
          <w:rPr>
            <w:rStyle w:val="Hyperlink"/>
            <w:noProof/>
          </w:rPr>
          <w:instrText xml:space="preserve"> </w:instrText>
        </w:r>
        <w:r w:rsidRPr="005A18FA">
          <w:rPr>
            <w:rStyle w:val="Hyperlink"/>
            <w:noProof/>
          </w:rPr>
          <w:fldChar w:fldCharType="separate"/>
        </w:r>
        <w:r w:rsidRPr="005A18FA">
          <w:rPr>
            <w:rStyle w:val="Hyperlink"/>
            <w:noProof/>
          </w:rPr>
          <w:t>3.4.3</w:t>
        </w:r>
        <w:r>
          <w:rPr>
            <w:rFonts w:asciiTheme="minorHAnsi" w:eastAsiaTheme="minorEastAsia" w:hAnsiTheme="minorHAnsi" w:cstheme="minorBidi"/>
            <w:noProof/>
            <w:sz w:val="22"/>
          </w:rPr>
          <w:tab/>
        </w:r>
        <w:r w:rsidRPr="005A18FA">
          <w:rPr>
            <w:rStyle w:val="Hyperlink"/>
            <w:noProof/>
          </w:rPr>
          <w:t xml:space="preserve">PV1 </w:t>
        </w:r>
        <w:r w:rsidRPr="005A18FA">
          <w:rPr>
            <w:rStyle w:val="Hyperlink"/>
            <w:noProof/>
          </w:rPr>
          <w:noBreakHyphen/>
          <w:t xml:space="preserve"> Patient Visit Segment</w:t>
        </w:r>
        <w:r>
          <w:rPr>
            <w:noProof/>
            <w:webHidden/>
          </w:rPr>
          <w:tab/>
        </w:r>
        <w:r>
          <w:rPr>
            <w:noProof/>
            <w:webHidden/>
          </w:rPr>
          <w:fldChar w:fldCharType="begin"/>
        </w:r>
        <w:r>
          <w:rPr>
            <w:noProof/>
            <w:webHidden/>
          </w:rPr>
          <w:instrText xml:space="preserve"> PAGEREF _Toc109892147 \h </w:instrText>
        </w:r>
      </w:ins>
      <w:r>
        <w:rPr>
          <w:noProof/>
          <w:webHidden/>
        </w:rPr>
      </w:r>
      <w:r>
        <w:rPr>
          <w:noProof/>
          <w:webHidden/>
        </w:rPr>
        <w:fldChar w:fldCharType="separate"/>
      </w:r>
      <w:ins w:id="951" w:author="Merrick, Riki | APHL" w:date="2022-07-28T09:14:00Z">
        <w:r>
          <w:rPr>
            <w:noProof/>
            <w:webHidden/>
          </w:rPr>
          <w:t>129</w:t>
        </w:r>
        <w:r>
          <w:rPr>
            <w:noProof/>
            <w:webHidden/>
          </w:rPr>
          <w:fldChar w:fldCharType="end"/>
        </w:r>
        <w:r w:rsidRPr="005A18FA">
          <w:rPr>
            <w:rStyle w:val="Hyperlink"/>
            <w:noProof/>
          </w:rPr>
          <w:fldChar w:fldCharType="end"/>
        </w:r>
      </w:ins>
    </w:p>
    <w:p w14:paraId="24F5DE50" w14:textId="3A086B06" w:rsidR="00367E5D" w:rsidRDefault="00367E5D" w:rsidP="00D850B4">
      <w:pPr>
        <w:pStyle w:val="TOC3"/>
        <w:rPr>
          <w:ins w:id="952" w:author="Merrick, Riki | APHL" w:date="2022-07-28T09:14:00Z"/>
          <w:rFonts w:asciiTheme="minorHAnsi" w:eastAsiaTheme="minorEastAsia" w:hAnsiTheme="minorHAnsi" w:cstheme="minorBidi"/>
          <w:noProof/>
          <w:sz w:val="22"/>
        </w:rPr>
      </w:pPr>
      <w:ins w:id="95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"_Toc109892148"</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3.4.4</w:t>
        </w:r>
        <w:r>
          <w:rPr>
            <w:rFonts w:asciiTheme="minorHAnsi" w:eastAsiaTheme="minorEastAsia" w:hAnsiTheme="minorHAnsi" w:cstheme="minorBidi"/>
            <w:noProof/>
            <w:sz w:val="22"/>
          </w:rPr>
          <w:tab/>
        </w:r>
        <w:r w:rsidRPr="005A18FA">
          <w:rPr>
            <w:rStyle w:val="Hyperlink"/>
            <w:noProof/>
            <w:lang w:val="fr-FR"/>
          </w:rPr>
          <w:t>PV2 - Patient Visit - Additional Information Segment</w:t>
        </w:r>
        <w:r>
          <w:rPr>
            <w:noProof/>
            <w:webHidden/>
          </w:rPr>
          <w:tab/>
        </w:r>
        <w:r>
          <w:rPr>
            <w:noProof/>
            <w:webHidden/>
          </w:rPr>
          <w:fldChar w:fldCharType="begin"/>
        </w:r>
        <w:r>
          <w:rPr>
            <w:noProof/>
            <w:webHidden/>
          </w:rPr>
          <w:instrText xml:space="preserve"> PAGEREF _Toc109892148 \h </w:instrText>
        </w:r>
      </w:ins>
      <w:r>
        <w:rPr>
          <w:noProof/>
          <w:webHidden/>
        </w:rPr>
      </w:r>
      <w:r>
        <w:rPr>
          <w:noProof/>
          <w:webHidden/>
        </w:rPr>
        <w:fldChar w:fldCharType="separate"/>
      </w:r>
      <w:ins w:id="954" w:author="Merrick, Riki | APHL" w:date="2022-07-28T09:14:00Z">
        <w:r>
          <w:rPr>
            <w:noProof/>
            <w:webHidden/>
          </w:rPr>
          <w:t>150</w:t>
        </w:r>
        <w:r>
          <w:rPr>
            <w:noProof/>
            <w:webHidden/>
          </w:rPr>
          <w:fldChar w:fldCharType="end"/>
        </w:r>
        <w:r w:rsidRPr="005A18FA">
          <w:rPr>
            <w:rStyle w:val="Hyperlink"/>
            <w:noProof/>
          </w:rPr>
          <w:fldChar w:fldCharType="end"/>
        </w:r>
      </w:ins>
    </w:p>
    <w:p w14:paraId="075E6DB2" w14:textId="6DA5D27C" w:rsidR="00367E5D" w:rsidRDefault="00367E5D" w:rsidP="00D850B4">
      <w:pPr>
        <w:pStyle w:val="TOC3"/>
        <w:rPr>
          <w:ins w:id="955" w:author="Merrick, Riki | APHL" w:date="2022-07-28T09:14:00Z"/>
          <w:rFonts w:asciiTheme="minorHAnsi" w:eastAsiaTheme="minorEastAsia" w:hAnsiTheme="minorHAnsi" w:cstheme="minorBidi"/>
          <w:noProof/>
          <w:sz w:val="22"/>
        </w:rPr>
      </w:pPr>
      <w:ins w:id="95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"_Toc109892149"</w:instrText>
        </w:r>
        <w:r w:rsidRPr="005A18FA">
          <w:rPr>
            <w:rStyle w:val="Hyperlink"/>
            <w:noProof/>
          </w:rPr>
          <w:instrText xml:space="preserve"> </w:instrText>
        </w:r>
        <w:r w:rsidRPr="005A18FA">
          <w:rPr>
            <w:rStyle w:val="Hyperlink"/>
            <w:noProof/>
          </w:rPr>
          <w:fldChar w:fldCharType="separate"/>
        </w:r>
        <w:r w:rsidRPr="005A18FA">
          <w:rPr>
            <w:rStyle w:val="Hyperlink"/>
            <w:noProof/>
          </w:rPr>
          <w:t>3.4.5</w:t>
        </w:r>
        <w:r>
          <w:rPr>
            <w:rFonts w:asciiTheme="minorHAnsi" w:eastAsiaTheme="minorEastAsia" w:hAnsiTheme="minorHAnsi" w:cstheme="minorBidi"/>
            <w:noProof/>
            <w:sz w:val="22"/>
          </w:rPr>
          <w:tab/>
        </w:r>
        <w:r w:rsidRPr="005A18FA">
          <w:rPr>
            <w:rStyle w:val="Hyperlink"/>
            <w:noProof/>
          </w:rPr>
          <w:t xml:space="preserve">NK1 </w:t>
        </w:r>
        <w:r w:rsidRPr="005A18FA">
          <w:rPr>
            <w:rStyle w:val="Hyperlink"/>
            <w:noProof/>
          </w:rPr>
          <w:noBreakHyphen/>
          <w:t xml:space="preserve"> Next of Kin / Associated Parties Segment</w:t>
        </w:r>
        <w:r>
          <w:rPr>
            <w:noProof/>
            <w:webHidden/>
          </w:rPr>
          <w:tab/>
        </w:r>
        <w:r>
          <w:rPr>
            <w:noProof/>
            <w:webHidden/>
          </w:rPr>
          <w:fldChar w:fldCharType="begin"/>
        </w:r>
        <w:r>
          <w:rPr>
            <w:noProof/>
            <w:webHidden/>
          </w:rPr>
          <w:instrText xml:space="preserve"> PAGEREF _Toc109892149 \h </w:instrText>
        </w:r>
      </w:ins>
      <w:r>
        <w:rPr>
          <w:noProof/>
          <w:webHidden/>
        </w:rPr>
      </w:r>
      <w:r>
        <w:rPr>
          <w:noProof/>
          <w:webHidden/>
        </w:rPr>
        <w:fldChar w:fldCharType="separate"/>
      </w:r>
      <w:ins w:id="957" w:author="Merrick, Riki | APHL" w:date="2022-07-28T09:14:00Z">
        <w:r>
          <w:rPr>
            <w:noProof/>
            <w:webHidden/>
          </w:rPr>
          <w:t>160</w:t>
        </w:r>
        <w:r>
          <w:rPr>
            <w:noProof/>
            <w:webHidden/>
          </w:rPr>
          <w:fldChar w:fldCharType="end"/>
        </w:r>
        <w:r w:rsidRPr="005A18FA">
          <w:rPr>
            <w:rStyle w:val="Hyperlink"/>
            <w:noProof/>
          </w:rPr>
          <w:fldChar w:fldCharType="end"/>
        </w:r>
      </w:ins>
    </w:p>
    <w:p w14:paraId="4CA2F5D8" w14:textId="4E90A17C" w:rsidR="00367E5D" w:rsidRDefault="00367E5D" w:rsidP="00D850B4">
      <w:pPr>
        <w:pStyle w:val="TOC3"/>
        <w:rPr>
          <w:ins w:id="958" w:author="Merrick, Riki | APHL" w:date="2022-07-28T09:14:00Z"/>
          <w:rFonts w:asciiTheme="minorHAnsi" w:eastAsiaTheme="minorEastAsia" w:hAnsiTheme="minorHAnsi" w:cstheme="minorBidi"/>
          <w:noProof/>
          <w:sz w:val="22"/>
        </w:rPr>
      </w:pPr>
      <w:ins w:id="95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"_Toc109892150"</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3.4.6</w:t>
        </w:r>
        <w:r>
          <w:rPr>
            <w:rFonts w:asciiTheme="minorHAnsi" w:eastAsiaTheme="minorEastAsia" w:hAnsiTheme="minorHAnsi" w:cstheme="minorBidi"/>
            <w:noProof/>
            <w:sz w:val="22"/>
          </w:rPr>
          <w:tab/>
        </w:r>
        <w:r w:rsidRPr="005A18FA">
          <w:rPr>
            <w:rStyle w:val="Hyperlink"/>
            <w:noProof/>
            <w:lang w:val="fr-FR"/>
          </w:rPr>
          <w:t>AL1 - Patient Allergy Information Segment</w:t>
        </w:r>
        <w:r>
          <w:rPr>
            <w:noProof/>
            <w:webHidden/>
          </w:rPr>
          <w:tab/>
        </w:r>
        <w:r>
          <w:rPr>
            <w:noProof/>
            <w:webHidden/>
          </w:rPr>
          <w:fldChar w:fldCharType="begin"/>
        </w:r>
        <w:r>
          <w:rPr>
            <w:noProof/>
            <w:webHidden/>
          </w:rPr>
          <w:instrText xml:space="preserve"> PAGEREF _Toc109892150 \h </w:instrText>
        </w:r>
      </w:ins>
      <w:r>
        <w:rPr>
          <w:noProof/>
          <w:webHidden/>
        </w:rPr>
      </w:r>
      <w:r>
        <w:rPr>
          <w:noProof/>
          <w:webHidden/>
        </w:rPr>
        <w:fldChar w:fldCharType="separate"/>
      </w:r>
      <w:ins w:id="960" w:author="Merrick, Riki | APHL" w:date="2022-07-28T09:14:00Z">
        <w:r>
          <w:rPr>
            <w:noProof/>
            <w:webHidden/>
          </w:rPr>
          <w:t>176</w:t>
        </w:r>
        <w:r>
          <w:rPr>
            <w:noProof/>
            <w:webHidden/>
          </w:rPr>
          <w:fldChar w:fldCharType="end"/>
        </w:r>
        <w:r w:rsidRPr="005A18FA">
          <w:rPr>
            <w:rStyle w:val="Hyperlink"/>
            <w:noProof/>
          </w:rPr>
          <w:fldChar w:fldCharType="end"/>
        </w:r>
      </w:ins>
    </w:p>
    <w:p w14:paraId="22BE3171" w14:textId="13222396" w:rsidR="00367E5D" w:rsidRDefault="00367E5D" w:rsidP="00D850B4">
      <w:pPr>
        <w:pStyle w:val="TOC3"/>
        <w:rPr>
          <w:ins w:id="961" w:author="Merrick, Riki | APHL" w:date="2022-07-28T09:14:00Z"/>
          <w:rFonts w:asciiTheme="minorHAnsi" w:eastAsiaTheme="minorEastAsia" w:hAnsiTheme="minorHAnsi" w:cstheme="minorBidi"/>
          <w:noProof/>
          <w:sz w:val="22"/>
        </w:rPr>
      </w:pPr>
      <w:ins w:id="96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"_Toc109892151"</w:instrText>
        </w:r>
        <w:r w:rsidRPr="005A18FA">
          <w:rPr>
            <w:rStyle w:val="Hyperlink"/>
            <w:noProof/>
          </w:rPr>
          <w:instrText xml:space="preserve"> </w:instrText>
        </w:r>
        <w:r w:rsidRPr="005A18FA">
          <w:rPr>
            <w:rStyle w:val="Hyperlink"/>
            <w:noProof/>
          </w:rPr>
          <w:fldChar w:fldCharType="separate"/>
        </w:r>
        <w:r w:rsidRPr="005A18FA">
          <w:rPr>
            <w:rStyle w:val="Hyperlink"/>
            <w:noProof/>
          </w:rPr>
          <w:t>3.4.7</w:t>
        </w:r>
        <w:r>
          <w:rPr>
            <w:rFonts w:asciiTheme="minorHAnsi" w:eastAsiaTheme="minorEastAsia" w:hAnsiTheme="minorHAnsi" w:cstheme="minorBidi"/>
            <w:noProof/>
            <w:sz w:val="22"/>
          </w:rPr>
          <w:tab/>
        </w:r>
        <w:r w:rsidRPr="005A18FA">
          <w:rPr>
            <w:rStyle w:val="Hyperlink"/>
            <w:noProof/>
          </w:rPr>
          <w:t>IAM - Patient Adverse Reaction Information Segment</w:t>
        </w:r>
        <w:r>
          <w:rPr>
            <w:noProof/>
            <w:webHidden/>
          </w:rPr>
          <w:tab/>
        </w:r>
        <w:r>
          <w:rPr>
            <w:noProof/>
            <w:webHidden/>
          </w:rPr>
          <w:fldChar w:fldCharType="begin"/>
        </w:r>
        <w:r>
          <w:rPr>
            <w:noProof/>
            <w:webHidden/>
          </w:rPr>
          <w:instrText xml:space="preserve"> PAGEREF _Toc109892151 \h </w:instrText>
        </w:r>
      </w:ins>
      <w:r>
        <w:rPr>
          <w:noProof/>
          <w:webHidden/>
        </w:rPr>
      </w:r>
      <w:r>
        <w:rPr>
          <w:noProof/>
          <w:webHidden/>
        </w:rPr>
        <w:fldChar w:fldCharType="separate"/>
      </w:r>
      <w:ins w:id="963" w:author="Merrick, Riki | APHL" w:date="2022-07-28T09:14:00Z">
        <w:r>
          <w:rPr>
            <w:noProof/>
            <w:webHidden/>
          </w:rPr>
          <w:t>177</w:t>
        </w:r>
        <w:r>
          <w:rPr>
            <w:noProof/>
            <w:webHidden/>
          </w:rPr>
          <w:fldChar w:fldCharType="end"/>
        </w:r>
        <w:r w:rsidRPr="005A18FA">
          <w:rPr>
            <w:rStyle w:val="Hyperlink"/>
            <w:noProof/>
          </w:rPr>
          <w:fldChar w:fldCharType="end"/>
        </w:r>
      </w:ins>
    </w:p>
    <w:p w14:paraId="757B8AF3" w14:textId="51D687C7" w:rsidR="00367E5D" w:rsidRDefault="00367E5D" w:rsidP="00D850B4">
      <w:pPr>
        <w:pStyle w:val="TOC3"/>
        <w:rPr>
          <w:ins w:id="964" w:author="Merrick, Riki | APHL" w:date="2022-07-28T09:14:00Z"/>
          <w:rFonts w:asciiTheme="minorHAnsi" w:eastAsiaTheme="minorEastAsia" w:hAnsiTheme="minorHAnsi" w:cstheme="minorBidi"/>
          <w:noProof/>
          <w:sz w:val="22"/>
        </w:rPr>
      </w:pPr>
      <w:ins w:id="96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"_Toc109892152"</w:instrText>
        </w:r>
        <w:r w:rsidRPr="005A18FA">
          <w:rPr>
            <w:rStyle w:val="Hyperlink"/>
            <w:noProof/>
          </w:rPr>
          <w:instrText xml:space="preserve"> </w:instrText>
        </w:r>
        <w:r w:rsidRPr="005A18FA">
          <w:rPr>
            <w:rStyle w:val="Hyperlink"/>
            <w:noProof/>
          </w:rPr>
          <w:fldChar w:fldCharType="separate"/>
        </w:r>
        <w:r w:rsidRPr="005A18FA">
          <w:rPr>
            <w:rStyle w:val="Hyperlink"/>
            <w:noProof/>
          </w:rPr>
          <w:t>3.4.8</w:t>
        </w:r>
        <w:r>
          <w:rPr>
            <w:rFonts w:asciiTheme="minorHAnsi" w:eastAsiaTheme="minorEastAsia" w:hAnsiTheme="minorHAnsi" w:cstheme="minorBidi"/>
            <w:noProof/>
            <w:sz w:val="22"/>
          </w:rPr>
          <w:tab/>
        </w:r>
        <w:r w:rsidRPr="005A18FA">
          <w:rPr>
            <w:rStyle w:val="Hyperlink"/>
            <w:noProof/>
          </w:rPr>
          <w:t>IAR - Allergy Reaction Segment</w:t>
        </w:r>
        <w:r>
          <w:rPr>
            <w:noProof/>
            <w:webHidden/>
          </w:rPr>
          <w:tab/>
        </w:r>
        <w:r>
          <w:rPr>
            <w:noProof/>
            <w:webHidden/>
          </w:rPr>
          <w:fldChar w:fldCharType="begin"/>
        </w:r>
        <w:r>
          <w:rPr>
            <w:noProof/>
            <w:webHidden/>
          </w:rPr>
          <w:instrText xml:space="preserve"> PAGEREF _Toc109892152 \h </w:instrText>
        </w:r>
      </w:ins>
      <w:r>
        <w:rPr>
          <w:noProof/>
          <w:webHidden/>
        </w:rPr>
      </w:r>
      <w:r>
        <w:rPr>
          <w:noProof/>
          <w:webHidden/>
        </w:rPr>
        <w:fldChar w:fldCharType="separate"/>
      </w:r>
      <w:ins w:id="966" w:author="Merrick, Riki | APHL" w:date="2022-07-28T09:14:00Z">
        <w:r>
          <w:rPr>
            <w:noProof/>
            <w:webHidden/>
          </w:rPr>
          <w:t>188</w:t>
        </w:r>
        <w:r>
          <w:rPr>
            <w:noProof/>
            <w:webHidden/>
          </w:rPr>
          <w:fldChar w:fldCharType="end"/>
        </w:r>
        <w:r w:rsidRPr="005A18FA">
          <w:rPr>
            <w:rStyle w:val="Hyperlink"/>
            <w:noProof/>
          </w:rPr>
          <w:fldChar w:fldCharType="end"/>
        </w:r>
      </w:ins>
    </w:p>
    <w:p w14:paraId="1F8E7062" w14:textId="39C6BF10" w:rsidR="00367E5D" w:rsidRDefault="00367E5D" w:rsidP="00D850B4">
      <w:pPr>
        <w:pStyle w:val="TOC3"/>
        <w:rPr>
          <w:ins w:id="967" w:author="Merrick, Riki | APHL" w:date="2022-07-28T09:14:00Z"/>
          <w:rFonts w:asciiTheme="minorHAnsi" w:eastAsiaTheme="minorEastAsia" w:hAnsiTheme="minorHAnsi" w:cstheme="minorBidi"/>
          <w:noProof/>
          <w:sz w:val="22"/>
        </w:rPr>
      </w:pPr>
      <w:ins w:id="96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"_Toc109892153"</w:instrText>
        </w:r>
        <w:r w:rsidRPr="005A18FA">
          <w:rPr>
            <w:rStyle w:val="Hyperlink"/>
            <w:noProof/>
          </w:rPr>
          <w:instrText xml:space="preserve"> </w:instrText>
        </w:r>
        <w:r w:rsidRPr="005A18FA">
          <w:rPr>
            <w:rStyle w:val="Hyperlink"/>
            <w:noProof/>
          </w:rPr>
          <w:fldChar w:fldCharType="separate"/>
        </w:r>
        <w:r w:rsidRPr="005A18FA">
          <w:rPr>
            <w:rStyle w:val="Hyperlink"/>
            <w:noProof/>
          </w:rPr>
          <w:t>3.4.9</w:t>
        </w:r>
        <w:r>
          <w:rPr>
            <w:rFonts w:asciiTheme="minorHAnsi" w:eastAsiaTheme="minorEastAsia" w:hAnsiTheme="minorHAnsi" w:cstheme="minorBidi"/>
            <w:noProof/>
            <w:sz w:val="22"/>
          </w:rPr>
          <w:tab/>
        </w:r>
        <w:r w:rsidRPr="005A18FA">
          <w:rPr>
            <w:rStyle w:val="Hyperlink"/>
            <w:noProof/>
          </w:rPr>
          <w:t>NPU - Bed Status Update Segment</w:t>
        </w:r>
        <w:r>
          <w:rPr>
            <w:noProof/>
            <w:webHidden/>
          </w:rPr>
          <w:tab/>
        </w:r>
        <w:r>
          <w:rPr>
            <w:noProof/>
            <w:webHidden/>
          </w:rPr>
          <w:fldChar w:fldCharType="begin"/>
        </w:r>
        <w:r>
          <w:rPr>
            <w:noProof/>
            <w:webHidden/>
          </w:rPr>
          <w:instrText xml:space="preserve"> PAGEREF _Toc109892153 \h </w:instrText>
        </w:r>
      </w:ins>
      <w:r>
        <w:rPr>
          <w:noProof/>
          <w:webHidden/>
        </w:rPr>
      </w:r>
      <w:r>
        <w:rPr>
          <w:noProof/>
          <w:webHidden/>
        </w:rPr>
        <w:fldChar w:fldCharType="separate"/>
      </w:r>
      <w:ins w:id="969" w:author="Merrick, Riki | APHL" w:date="2022-07-28T09:14:00Z">
        <w:r>
          <w:rPr>
            <w:noProof/>
            <w:webHidden/>
          </w:rPr>
          <w:t>190</w:t>
        </w:r>
        <w:r>
          <w:rPr>
            <w:noProof/>
            <w:webHidden/>
          </w:rPr>
          <w:fldChar w:fldCharType="end"/>
        </w:r>
        <w:r w:rsidRPr="005A18FA">
          <w:rPr>
            <w:rStyle w:val="Hyperlink"/>
            <w:noProof/>
          </w:rPr>
          <w:fldChar w:fldCharType="end"/>
        </w:r>
      </w:ins>
    </w:p>
    <w:p w14:paraId="367A2CDB" w14:textId="7B523143" w:rsidR="00367E5D" w:rsidRDefault="00367E5D" w:rsidP="00D850B4">
      <w:pPr>
        <w:pStyle w:val="TOC3"/>
        <w:rPr>
          <w:ins w:id="970" w:author="Merrick, Riki | APHL" w:date="2022-07-28T09:14:00Z"/>
          <w:rFonts w:asciiTheme="minorHAnsi" w:eastAsiaTheme="minorEastAsia" w:hAnsiTheme="minorHAnsi" w:cstheme="minorBidi"/>
          <w:noProof/>
          <w:sz w:val="22"/>
        </w:rPr>
      </w:pPr>
      <w:ins w:id="97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"_Toc109892154"</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3.4.10</w:t>
        </w:r>
        <w:r>
          <w:rPr>
            <w:rFonts w:asciiTheme="minorHAnsi" w:eastAsiaTheme="minorEastAsia" w:hAnsiTheme="minorHAnsi" w:cstheme="minorBidi"/>
            <w:noProof/>
            <w:sz w:val="22"/>
          </w:rPr>
          <w:tab/>
        </w:r>
        <w:r w:rsidRPr="005A18FA">
          <w:rPr>
            <w:rStyle w:val="Hyperlink"/>
            <w:noProof/>
            <w:lang w:val="fr-FR"/>
          </w:rPr>
          <w:t xml:space="preserve">MRG </w:t>
        </w:r>
        <w:r w:rsidRPr="005A18FA">
          <w:rPr>
            <w:rStyle w:val="Hyperlink"/>
            <w:noProof/>
            <w:lang w:val="fr-FR"/>
          </w:rPr>
          <w:noBreakHyphen/>
          <w:t xml:space="preserve"> Merge Patient Information Segment</w:t>
        </w:r>
        <w:r>
          <w:rPr>
            <w:noProof/>
            <w:webHidden/>
          </w:rPr>
          <w:tab/>
        </w:r>
        <w:r>
          <w:rPr>
            <w:noProof/>
            <w:webHidden/>
          </w:rPr>
          <w:fldChar w:fldCharType="begin"/>
        </w:r>
        <w:r>
          <w:rPr>
            <w:noProof/>
            <w:webHidden/>
          </w:rPr>
          <w:instrText xml:space="preserve"> PAGEREF _Toc109892154 \h </w:instrText>
        </w:r>
      </w:ins>
      <w:r>
        <w:rPr>
          <w:noProof/>
          <w:webHidden/>
        </w:rPr>
      </w:r>
      <w:r>
        <w:rPr>
          <w:noProof/>
          <w:webHidden/>
        </w:rPr>
        <w:fldChar w:fldCharType="separate"/>
      </w:r>
      <w:ins w:id="972" w:author="Merrick, Riki | APHL" w:date="2022-07-28T09:14:00Z">
        <w:r>
          <w:rPr>
            <w:noProof/>
            <w:webHidden/>
          </w:rPr>
          <w:t>190</w:t>
        </w:r>
        <w:r>
          <w:rPr>
            <w:noProof/>
            <w:webHidden/>
          </w:rPr>
          <w:fldChar w:fldCharType="end"/>
        </w:r>
        <w:r w:rsidRPr="005A18FA">
          <w:rPr>
            <w:rStyle w:val="Hyperlink"/>
            <w:noProof/>
          </w:rPr>
          <w:fldChar w:fldCharType="end"/>
        </w:r>
      </w:ins>
    </w:p>
    <w:p w14:paraId="08178B74" w14:textId="1F889493" w:rsidR="00367E5D" w:rsidRDefault="00367E5D" w:rsidP="00D850B4">
      <w:pPr>
        <w:pStyle w:val="TOC3"/>
        <w:rPr>
          <w:ins w:id="973" w:author="Merrick, Riki | APHL" w:date="2022-07-28T09:14:00Z"/>
          <w:rFonts w:asciiTheme="minorHAnsi" w:eastAsiaTheme="minorEastAsia" w:hAnsiTheme="minorHAnsi" w:cstheme="minorBidi"/>
          <w:noProof/>
          <w:sz w:val="22"/>
        </w:rPr>
      </w:pPr>
      <w:ins w:id="97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"_Toc109892155"</w:instrText>
        </w:r>
        <w:r w:rsidRPr="005A18FA">
          <w:rPr>
            <w:rStyle w:val="Hyperlink"/>
            <w:noProof/>
          </w:rPr>
          <w:instrText xml:space="preserve"> </w:instrText>
        </w:r>
        <w:r w:rsidRPr="005A18FA">
          <w:rPr>
            <w:rStyle w:val="Hyperlink"/>
            <w:noProof/>
          </w:rPr>
          <w:fldChar w:fldCharType="separate"/>
        </w:r>
        <w:r w:rsidRPr="005A18FA">
          <w:rPr>
            <w:rStyle w:val="Hyperlink"/>
            <w:noProof/>
          </w:rPr>
          <w:t>3.4.11</w:t>
        </w:r>
        <w:r>
          <w:rPr>
            <w:rFonts w:asciiTheme="minorHAnsi" w:eastAsiaTheme="minorEastAsia" w:hAnsiTheme="minorHAnsi" w:cstheme="minorBidi"/>
            <w:noProof/>
            <w:sz w:val="22"/>
          </w:rPr>
          <w:tab/>
        </w:r>
        <w:r w:rsidRPr="005A18FA">
          <w:rPr>
            <w:rStyle w:val="Hyperlink"/>
            <w:noProof/>
          </w:rPr>
          <w:t>PD1 - Patient Additional Demographic Segment</w:t>
        </w:r>
        <w:r>
          <w:rPr>
            <w:noProof/>
            <w:webHidden/>
          </w:rPr>
          <w:tab/>
        </w:r>
        <w:r>
          <w:rPr>
            <w:noProof/>
            <w:webHidden/>
          </w:rPr>
          <w:fldChar w:fldCharType="begin"/>
        </w:r>
        <w:r>
          <w:rPr>
            <w:noProof/>
            <w:webHidden/>
          </w:rPr>
          <w:instrText xml:space="preserve"> PAGEREF _Toc109892155 \h </w:instrText>
        </w:r>
      </w:ins>
      <w:r>
        <w:rPr>
          <w:noProof/>
          <w:webHidden/>
        </w:rPr>
      </w:r>
      <w:r>
        <w:rPr>
          <w:noProof/>
          <w:webHidden/>
        </w:rPr>
        <w:fldChar w:fldCharType="separate"/>
      </w:r>
      <w:ins w:id="975" w:author="Merrick, Riki | APHL" w:date="2022-07-28T09:14:00Z">
        <w:r>
          <w:rPr>
            <w:noProof/>
            <w:webHidden/>
          </w:rPr>
          <w:t>194</w:t>
        </w:r>
        <w:r>
          <w:rPr>
            <w:noProof/>
            <w:webHidden/>
          </w:rPr>
          <w:fldChar w:fldCharType="end"/>
        </w:r>
        <w:r w:rsidRPr="005A18FA">
          <w:rPr>
            <w:rStyle w:val="Hyperlink"/>
            <w:noProof/>
          </w:rPr>
          <w:fldChar w:fldCharType="end"/>
        </w:r>
      </w:ins>
    </w:p>
    <w:p w14:paraId="0A4D95F8" w14:textId="110DB968" w:rsidR="00367E5D" w:rsidRDefault="00367E5D" w:rsidP="00D850B4">
      <w:pPr>
        <w:pStyle w:val="TOC3"/>
        <w:rPr>
          <w:ins w:id="976" w:author="Merrick, Riki | APHL" w:date="2022-07-28T09:14:00Z"/>
          <w:rFonts w:asciiTheme="minorHAnsi" w:eastAsiaTheme="minorEastAsia" w:hAnsiTheme="minorHAnsi" w:cstheme="minorBidi"/>
          <w:noProof/>
          <w:sz w:val="22"/>
        </w:rPr>
      </w:pPr>
      <w:ins w:id="97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"_Toc109892156"</w:instrText>
        </w:r>
        <w:r w:rsidRPr="005A18FA">
          <w:rPr>
            <w:rStyle w:val="Hyperlink"/>
            <w:noProof/>
          </w:rPr>
          <w:instrText xml:space="preserve"> </w:instrText>
        </w:r>
        <w:r w:rsidRPr="005A18FA">
          <w:rPr>
            <w:rStyle w:val="Hyperlink"/>
            <w:noProof/>
          </w:rPr>
          <w:fldChar w:fldCharType="separate"/>
        </w:r>
        <w:r w:rsidRPr="005A18FA">
          <w:rPr>
            <w:rStyle w:val="Hyperlink"/>
            <w:noProof/>
          </w:rPr>
          <w:t>3.4.12</w:t>
        </w:r>
        <w:r>
          <w:rPr>
            <w:rFonts w:asciiTheme="minorHAnsi" w:eastAsiaTheme="minorEastAsia" w:hAnsiTheme="minorHAnsi" w:cstheme="minorBidi"/>
            <w:noProof/>
            <w:sz w:val="22"/>
          </w:rPr>
          <w:tab/>
        </w:r>
        <w:r w:rsidRPr="005A18FA">
          <w:rPr>
            <w:rStyle w:val="Hyperlink"/>
            <w:noProof/>
          </w:rPr>
          <w:t>DB1 - Disability Segment</w:t>
        </w:r>
        <w:r>
          <w:rPr>
            <w:noProof/>
            <w:webHidden/>
          </w:rPr>
          <w:tab/>
        </w:r>
        <w:r>
          <w:rPr>
            <w:noProof/>
            <w:webHidden/>
          </w:rPr>
          <w:fldChar w:fldCharType="begin"/>
        </w:r>
        <w:r>
          <w:rPr>
            <w:noProof/>
            <w:webHidden/>
          </w:rPr>
          <w:instrText xml:space="preserve"> PAGEREF _Toc109892156 \h </w:instrText>
        </w:r>
      </w:ins>
      <w:r>
        <w:rPr>
          <w:noProof/>
          <w:webHidden/>
        </w:rPr>
      </w:r>
      <w:r>
        <w:rPr>
          <w:noProof/>
          <w:webHidden/>
        </w:rPr>
        <w:fldChar w:fldCharType="separate"/>
      </w:r>
      <w:ins w:id="978" w:author="Merrick, Riki | APHL" w:date="2022-07-28T09:14:00Z">
        <w:r>
          <w:rPr>
            <w:noProof/>
            <w:webHidden/>
          </w:rPr>
          <w:t>201</w:t>
        </w:r>
        <w:r>
          <w:rPr>
            <w:noProof/>
            <w:webHidden/>
          </w:rPr>
          <w:fldChar w:fldCharType="end"/>
        </w:r>
        <w:r w:rsidRPr="005A18FA">
          <w:rPr>
            <w:rStyle w:val="Hyperlink"/>
            <w:noProof/>
          </w:rPr>
          <w:fldChar w:fldCharType="end"/>
        </w:r>
      </w:ins>
    </w:p>
    <w:p w14:paraId="5D7F00BE" w14:textId="2B7441D8" w:rsidR="00367E5D" w:rsidRDefault="00367E5D" w:rsidP="00D850B4">
      <w:pPr>
        <w:pStyle w:val="TOC3"/>
        <w:rPr>
          <w:ins w:id="979" w:author="Merrick, Riki | APHL" w:date="2022-07-28T09:14:00Z"/>
          <w:rFonts w:asciiTheme="minorHAnsi" w:eastAsiaTheme="minorEastAsia" w:hAnsiTheme="minorHAnsi" w:cstheme="minorBidi"/>
          <w:noProof/>
          <w:sz w:val="22"/>
        </w:rPr>
      </w:pPr>
      <w:ins w:id="98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"_Toc109892157"</w:instrText>
        </w:r>
        <w:r w:rsidRPr="005A18FA">
          <w:rPr>
            <w:rStyle w:val="Hyperlink"/>
            <w:noProof/>
          </w:rPr>
          <w:instrText xml:space="preserve"> </w:instrText>
        </w:r>
        <w:r w:rsidRPr="005A18FA">
          <w:rPr>
            <w:rStyle w:val="Hyperlink"/>
            <w:noProof/>
          </w:rPr>
          <w:fldChar w:fldCharType="separate"/>
        </w:r>
        <w:r w:rsidRPr="005A18FA">
          <w:rPr>
            <w:rStyle w:val="Hyperlink"/>
            <w:noProof/>
          </w:rPr>
          <w:t>3.4.13</w:t>
        </w:r>
        <w:r>
          <w:rPr>
            <w:rFonts w:asciiTheme="minorHAnsi" w:eastAsiaTheme="minorEastAsia" w:hAnsiTheme="minorHAnsi" w:cstheme="minorBidi"/>
            <w:noProof/>
            <w:sz w:val="22"/>
          </w:rPr>
          <w:tab/>
        </w:r>
        <w:r w:rsidRPr="005A18FA">
          <w:rPr>
            <w:rStyle w:val="Hyperlink"/>
            <w:noProof/>
          </w:rPr>
          <w:t>PDA - Patient Death and Autopsy Segment</w:t>
        </w:r>
        <w:r>
          <w:rPr>
            <w:noProof/>
            <w:webHidden/>
          </w:rPr>
          <w:tab/>
        </w:r>
        <w:r>
          <w:rPr>
            <w:noProof/>
            <w:webHidden/>
          </w:rPr>
          <w:fldChar w:fldCharType="begin"/>
        </w:r>
        <w:r>
          <w:rPr>
            <w:noProof/>
            <w:webHidden/>
          </w:rPr>
          <w:instrText xml:space="preserve"> PAGEREF _Toc109892157 \h </w:instrText>
        </w:r>
      </w:ins>
      <w:r>
        <w:rPr>
          <w:noProof/>
          <w:webHidden/>
        </w:rPr>
      </w:r>
      <w:r>
        <w:rPr>
          <w:noProof/>
          <w:webHidden/>
        </w:rPr>
        <w:fldChar w:fldCharType="separate"/>
      </w:r>
      <w:ins w:id="981" w:author="Merrick, Riki | APHL" w:date="2022-07-28T09:14:00Z">
        <w:r>
          <w:rPr>
            <w:noProof/>
            <w:webHidden/>
          </w:rPr>
          <w:t>202</w:t>
        </w:r>
        <w:r>
          <w:rPr>
            <w:noProof/>
            <w:webHidden/>
          </w:rPr>
          <w:fldChar w:fldCharType="end"/>
        </w:r>
        <w:r w:rsidRPr="005A18FA">
          <w:rPr>
            <w:rStyle w:val="Hyperlink"/>
            <w:noProof/>
          </w:rPr>
          <w:fldChar w:fldCharType="end"/>
        </w:r>
      </w:ins>
    </w:p>
    <w:p w14:paraId="6C4C54F5" w14:textId="1BE86979" w:rsidR="00367E5D" w:rsidRDefault="00367E5D" w:rsidP="00D850B4">
      <w:pPr>
        <w:pStyle w:val="TOC3"/>
        <w:rPr>
          <w:ins w:id="982" w:author="Merrick, Riki | APHL" w:date="2022-07-28T09:14:00Z"/>
          <w:rFonts w:asciiTheme="minorHAnsi" w:eastAsiaTheme="minorEastAsia" w:hAnsiTheme="minorHAnsi" w:cstheme="minorBidi"/>
          <w:noProof/>
          <w:sz w:val="22"/>
        </w:rPr>
      </w:pPr>
      <w:ins w:id="98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"_Toc109892158"</w:instrText>
        </w:r>
        <w:r w:rsidRPr="005A18FA">
          <w:rPr>
            <w:rStyle w:val="Hyperlink"/>
            <w:noProof/>
          </w:rPr>
          <w:instrText xml:space="preserve"> </w:instrText>
        </w:r>
        <w:r w:rsidRPr="005A18FA">
          <w:rPr>
            <w:rStyle w:val="Hyperlink"/>
            <w:noProof/>
          </w:rPr>
          <w:fldChar w:fldCharType="separate"/>
        </w:r>
        <w:r w:rsidRPr="005A18FA">
          <w:rPr>
            <w:rStyle w:val="Hyperlink"/>
            <w:noProof/>
          </w:rPr>
          <w:t>3.4.14</w:t>
        </w:r>
        <w:r>
          <w:rPr>
            <w:rFonts w:asciiTheme="minorHAnsi" w:eastAsiaTheme="minorEastAsia" w:hAnsiTheme="minorHAnsi" w:cstheme="minorBidi"/>
            <w:noProof/>
            <w:sz w:val="22"/>
          </w:rPr>
          <w:tab/>
        </w:r>
        <w:r w:rsidRPr="005A18FA">
          <w:rPr>
            <w:rStyle w:val="Hyperlink"/>
            <w:noProof/>
          </w:rPr>
          <w:t>ARV - Access Restrictions segment</w:t>
        </w:r>
        <w:r>
          <w:rPr>
            <w:noProof/>
            <w:webHidden/>
          </w:rPr>
          <w:tab/>
        </w:r>
        <w:r>
          <w:rPr>
            <w:noProof/>
            <w:webHidden/>
          </w:rPr>
          <w:fldChar w:fldCharType="begin"/>
        </w:r>
        <w:r>
          <w:rPr>
            <w:noProof/>
            <w:webHidden/>
          </w:rPr>
          <w:instrText xml:space="preserve"> PAGEREF _Toc109892158 \h </w:instrText>
        </w:r>
      </w:ins>
      <w:r>
        <w:rPr>
          <w:noProof/>
          <w:webHidden/>
        </w:rPr>
      </w:r>
      <w:r>
        <w:rPr>
          <w:noProof/>
          <w:webHidden/>
        </w:rPr>
        <w:fldChar w:fldCharType="separate"/>
      </w:r>
      <w:ins w:id="984" w:author="Merrick, Riki | APHL" w:date="2022-07-28T09:14:00Z">
        <w:r>
          <w:rPr>
            <w:noProof/>
            <w:webHidden/>
          </w:rPr>
          <w:t>206</w:t>
        </w:r>
        <w:r>
          <w:rPr>
            <w:noProof/>
            <w:webHidden/>
          </w:rPr>
          <w:fldChar w:fldCharType="end"/>
        </w:r>
        <w:r w:rsidRPr="005A18FA">
          <w:rPr>
            <w:rStyle w:val="Hyperlink"/>
            <w:noProof/>
          </w:rPr>
          <w:fldChar w:fldCharType="end"/>
        </w:r>
      </w:ins>
    </w:p>
    <w:p w14:paraId="47643656" w14:textId="6C1A4CA7" w:rsidR="00367E5D" w:rsidRDefault="00367E5D" w:rsidP="00D850B4">
      <w:pPr>
        <w:pStyle w:val="TOC3"/>
        <w:rPr>
          <w:ins w:id="985" w:author="Merrick, Riki | APHL" w:date="2022-07-28T09:14:00Z"/>
          <w:rFonts w:asciiTheme="minorHAnsi" w:eastAsiaTheme="minorEastAsia" w:hAnsiTheme="minorHAnsi" w:cstheme="minorBidi"/>
          <w:noProof/>
          <w:sz w:val="22"/>
        </w:rPr>
      </w:pPr>
      <w:ins w:id="98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"_Toc109892159"</w:instrText>
        </w:r>
        <w:r w:rsidRPr="005A18FA">
          <w:rPr>
            <w:rStyle w:val="Hyperlink"/>
            <w:noProof/>
          </w:rPr>
          <w:instrText xml:space="preserve"> </w:instrText>
        </w:r>
        <w:r w:rsidRPr="005A18FA">
          <w:rPr>
            <w:rStyle w:val="Hyperlink"/>
            <w:noProof/>
          </w:rPr>
          <w:fldChar w:fldCharType="separate"/>
        </w:r>
        <w:r w:rsidRPr="005A18FA">
          <w:rPr>
            <w:rStyle w:val="Hyperlink"/>
            <w:noProof/>
          </w:rPr>
          <w:t>3.4.15</w:t>
        </w:r>
        <w:r>
          <w:rPr>
            <w:rFonts w:asciiTheme="minorHAnsi" w:eastAsiaTheme="minorEastAsia" w:hAnsiTheme="minorHAnsi" w:cstheme="minorBidi"/>
            <w:noProof/>
            <w:sz w:val="22"/>
          </w:rPr>
          <w:tab/>
        </w:r>
        <w:r w:rsidRPr="005A18FA">
          <w:rPr>
            <w:rStyle w:val="Hyperlink"/>
            <w:noProof/>
          </w:rPr>
          <w:t>OH1 - Person Employment Status segment</w:t>
        </w:r>
        <w:r>
          <w:rPr>
            <w:noProof/>
            <w:webHidden/>
          </w:rPr>
          <w:tab/>
        </w:r>
        <w:r>
          <w:rPr>
            <w:noProof/>
            <w:webHidden/>
          </w:rPr>
          <w:fldChar w:fldCharType="begin"/>
        </w:r>
        <w:r>
          <w:rPr>
            <w:noProof/>
            <w:webHidden/>
          </w:rPr>
          <w:instrText xml:space="preserve"> PAGEREF _Toc109892159 \h </w:instrText>
        </w:r>
      </w:ins>
      <w:r>
        <w:rPr>
          <w:noProof/>
          <w:webHidden/>
        </w:rPr>
      </w:r>
      <w:r>
        <w:rPr>
          <w:noProof/>
          <w:webHidden/>
        </w:rPr>
        <w:fldChar w:fldCharType="separate"/>
      </w:r>
      <w:ins w:id="987" w:author="Merrick, Riki | APHL" w:date="2022-07-28T09:14:00Z">
        <w:r>
          <w:rPr>
            <w:noProof/>
            <w:webHidden/>
          </w:rPr>
          <w:t>210</w:t>
        </w:r>
        <w:r>
          <w:rPr>
            <w:noProof/>
            <w:webHidden/>
          </w:rPr>
          <w:fldChar w:fldCharType="end"/>
        </w:r>
        <w:r w:rsidRPr="005A18FA">
          <w:rPr>
            <w:rStyle w:val="Hyperlink"/>
            <w:noProof/>
          </w:rPr>
          <w:fldChar w:fldCharType="end"/>
        </w:r>
      </w:ins>
    </w:p>
    <w:p w14:paraId="6A855A7B" w14:textId="37CE8F4B" w:rsidR="00367E5D" w:rsidRDefault="00367E5D" w:rsidP="00D850B4">
      <w:pPr>
        <w:pStyle w:val="TOC3"/>
        <w:rPr>
          <w:ins w:id="988" w:author="Merrick, Riki | APHL" w:date="2022-07-28T09:14:00Z"/>
          <w:rFonts w:asciiTheme="minorHAnsi" w:eastAsiaTheme="minorEastAsia" w:hAnsiTheme="minorHAnsi" w:cstheme="minorBidi"/>
          <w:noProof/>
          <w:sz w:val="22"/>
        </w:rPr>
      </w:pPr>
      <w:ins w:id="98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"_Toc109892160"</w:instrText>
        </w:r>
        <w:r w:rsidRPr="005A18FA">
          <w:rPr>
            <w:rStyle w:val="Hyperlink"/>
            <w:noProof/>
          </w:rPr>
          <w:instrText xml:space="preserve"> </w:instrText>
        </w:r>
        <w:r w:rsidRPr="005A18FA">
          <w:rPr>
            <w:rStyle w:val="Hyperlink"/>
            <w:noProof/>
          </w:rPr>
          <w:fldChar w:fldCharType="separate"/>
        </w:r>
        <w:r w:rsidRPr="005A18FA">
          <w:rPr>
            <w:rStyle w:val="Hyperlink"/>
            <w:noProof/>
          </w:rPr>
          <w:t>3.4.16</w:t>
        </w:r>
        <w:r>
          <w:rPr>
            <w:rFonts w:asciiTheme="minorHAnsi" w:eastAsiaTheme="minorEastAsia" w:hAnsiTheme="minorHAnsi" w:cstheme="minorBidi"/>
            <w:noProof/>
            <w:sz w:val="22"/>
          </w:rPr>
          <w:tab/>
        </w:r>
        <w:r w:rsidRPr="005A18FA">
          <w:rPr>
            <w:rStyle w:val="Hyperlink"/>
            <w:noProof/>
          </w:rPr>
          <w:t>OH2 - Past or Present Job segment</w:t>
        </w:r>
        <w:r>
          <w:rPr>
            <w:noProof/>
            <w:webHidden/>
          </w:rPr>
          <w:tab/>
        </w:r>
        <w:r>
          <w:rPr>
            <w:noProof/>
            <w:webHidden/>
          </w:rPr>
          <w:fldChar w:fldCharType="begin"/>
        </w:r>
        <w:r>
          <w:rPr>
            <w:noProof/>
            <w:webHidden/>
          </w:rPr>
          <w:instrText xml:space="preserve"> PAGEREF _Toc109892160 \h </w:instrText>
        </w:r>
      </w:ins>
      <w:r>
        <w:rPr>
          <w:noProof/>
          <w:webHidden/>
        </w:rPr>
      </w:r>
      <w:r>
        <w:rPr>
          <w:noProof/>
          <w:webHidden/>
        </w:rPr>
        <w:fldChar w:fldCharType="separate"/>
      </w:r>
      <w:ins w:id="990" w:author="Merrick, Riki | APHL" w:date="2022-07-28T09:14:00Z">
        <w:r>
          <w:rPr>
            <w:noProof/>
            <w:webHidden/>
          </w:rPr>
          <w:t>211</w:t>
        </w:r>
        <w:r>
          <w:rPr>
            <w:noProof/>
            <w:webHidden/>
          </w:rPr>
          <w:fldChar w:fldCharType="end"/>
        </w:r>
        <w:r w:rsidRPr="005A18FA">
          <w:rPr>
            <w:rStyle w:val="Hyperlink"/>
            <w:noProof/>
          </w:rPr>
          <w:fldChar w:fldCharType="end"/>
        </w:r>
      </w:ins>
    </w:p>
    <w:p w14:paraId="18ED0757" w14:textId="74F363AB" w:rsidR="00367E5D" w:rsidRDefault="00367E5D" w:rsidP="00D850B4">
      <w:pPr>
        <w:pStyle w:val="TOC3"/>
        <w:rPr>
          <w:ins w:id="991" w:author="Merrick, Riki | APHL" w:date="2022-07-28T09:14:00Z"/>
          <w:rFonts w:asciiTheme="minorHAnsi" w:eastAsiaTheme="minorEastAsia" w:hAnsiTheme="minorHAnsi" w:cstheme="minorBidi"/>
          <w:noProof/>
          <w:sz w:val="22"/>
        </w:rPr>
      </w:pPr>
      <w:ins w:id="99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"_Toc109892161"</w:instrText>
        </w:r>
        <w:r w:rsidRPr="005A18FA">
          <w:rPr>
            <w:rStyle w:val="Hyperlink"/>
            <w:noProof/>
          </w:rPr>
          <w:instrText xml:space="preserve"> </w:instrText>
        </w:r>
        <w:r w:rsidRPr="005A18FA">
          <w:rPr>
            <w:rStyle w:val="Hyperlink"/>
            <w:noProof/>
          </w:rPr>
          <w:fldChar w:fldCharType="separate"/>
        </w:r>
        <w:r w:rsidRPr="005A18FA">
          <w:rPr>
            <w:rStyle w:val="Hyperlink"/>
            <w:noProof/>
          </w:rPr>
          <w:t>3.4.17</w:t>
        </w:r>
        <w:r>
          <w:rPr>
            <w:rFonts w:asciiTheme="minorHAnsi" w:eastAsiaTheme="minorEastAsia" w:hAnsiTheme="minorHAnsi" w:cstheme="minorBidi"/>
            <w:noProof/>
            <w:sz w:val="22"/>
          </w:rPr>
          <w:tab/>
        </w:r>
        <w:r w:rsidRPr="005A18FA">
          <w:rPr>
            <w:rStyle w:val="Hyperlink"/>
            <w:noProof/>
          </w:rPr>
          <w:t>OH3 - Usual Work segment</w:t>
        </w:r>
        <w:r>
          <w:rPr>
            <w:noProof/>
            <w:webHidden/>
          </w:rPr>
          <w:tab/>
        </w:r>
        <w:r>
          <w:rPr>
            <w:noProof/>
            <w:webHidden/>
          </w:rPr>
          <w:fldChar w:fldCharType="begin"/>
        </w:r>
        <w:r>
          <w:rPr>
            <w:noProof/>
            <w:webHidden/>
          </w:rPr>
          <w:instrText xml:space="preserve"> PAGEREF _Toc109892161 \h </w:instrText>
        </w:r>
      </w:ins>
      <w:r>
        <w:rPr>
          <w:noProof/>
          <w:webHidden/>
        </w:rPr>
      </w:r>
      <w:r>
        <w:rPr>
          <w:noProof/>
          <w:webHidden/>
        </w:rPr>
        <w:fldChar w:fldCharType="separate"/>
      </w:r>
      <w:ins w:id="993" w:author="Merrick, Riki | APHL" w:date="2022-07-28T09:14:00Z">
        <w:r>
          <w:rPr>
            <w:noProof/>
            <w:webHidden/>
          </w:rPr>
          <w:t>217</w:t>
        </w:r>
        <w:r>
          <w:rPr>
            <w:noProof/>
            <w:webHidden/>
          </w:rPr>
          <w:fldChar w:fldCharType="end"/>
        </w:r>
        <w:r w:rsidRPr="005A18FA">
          <w:rPr>
            <w:rStyle w:val="Hyperlink"/>
            <w:noProof/>
          </w:rPr>
          <w:fldChar w:fldCharType="end"/>
        </w:r>
      </w:ins>
    </w:p>
    <w:p w14:paraId="583F423C" w14:textId="02B9AA06" w:rsidR="00367E5D" w:rsidRDefault="00367E5D" w:rsidP="00D850B4">
      <w:pPr>
        <w:pStyle w:val="TOC3"/>
        <w:rPr>
          <w:ins w:id="994" w:author="Merrick, Riki | APHL" w:date="2022-07-28T09:14:00Z"/>
          <w:rFonts w:asciiTheme="minorHAnsi" w:eastAsiaTheme="minorEastAsia" w:hAnsiTheme="minorHAnsi" w:cstheme="minorBidi"/>
          <w:noProof/>
          <w:sz w:val="22"/>
        </w:rPr>
      </w:pPr>
      <w:ins w:id="99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"_Toc109892162"</w:instrText>
        </w:r>
        <w:r w:rsidRPr="005A18FA">
          <w:rPr>
            <w:rStyle w:val="Hyperlink"/>
            <w:noProof/>
          </w:rPr>
          <w:instrText xml:space="preserve"> </w:instrText>
        </w:r>
        <w:r w:rsidRPr="005A18FA">
          <w:rPr>
            <w:rStyle w:val="Hyperlink"/>
            <w:noProof/>
          </w:rPr>
          <w:fldChar w:fldCharType="separate"/>
        </w:r>
        <w:r w:rsidRPr="005A18FA">
          <w:rPr>
            <w:rStyle w:val="Hyperlink"/>
            <w:noProof/>
          </w:rPr>
          <w:t>3.4.18</w:t>
        </w:r>
        <w:r>
          <w:rPr>
            <w:rFonts w:asciiTheme="minorHAnsi" w:eastAsiaTheme="minorEastAsia" w:hAnsiTheme="minorHAnsi" w:cstheme="minorBidi"/>
            <w:noProof/>
            <w:sz w:val="22"/>
          </w:rPr>
          <w:tab/>
        </w:r>
        <w:r w:rsidRPr="005A18FA">
          <w:rPr>
            <w:rStyle w:val="Hyperlink"/>
            <w:noProof/>
          </w:rPr>
          <w:t>OH4 - Combat Zone Work segment</w:t>
        </w:r>
        <w:r>
          <w:rPr>
            <w:noProof/>
            <w:webHidden/>
          </w:rPr>
          <w:tab/>
        </w:r>
        <w:r>
          <w:rPr>
            <w:noProof/>
            <w:webHidden/>
          </w:rPr>
          <w:fldChar w:fldCharType="begin"/>
        </w:r>
        <w:r>
          <w:rPr>
            <w:noProof/>
            <w:webHidden/>
          </w:rPr>
          <w:instrText xml:space="preserve"> PAGEREF _Toc109892162 \h </w:instrText>
        </w:r>
      </w:ins>
      <w:r>
        <w:rPr>
          <w:noProof/>
          <w:webHidden/>
        </w:rPr>
      </w:r>
      <w:r>
        <w:rPr>
          <w:noProof/>
          <w:webHidden/>
        </w:rPr>
        <w:fldChar w:fldCharType="separate"/>
      </w:r>
      <w:ins w:id="996" w:author="Merrick, Riki | APHL" w:date="2022-07-28T09:14:00Z">
        <w:r>
          <w:rPr>
            <w:noProof/>
            <w:webHidden/>
          </w:rPr>
          <w:t>218</w:t>
        </w:r>
        <w:r>
          <w:rPr>
            <w:noProof/>
            <w:webHidden/>
          </w:rPr>
          <w:fldChar w:fldCharType="end"/>
        </w:r>
        <w:r w:rsidRPr="005A18FA">
          <w:rPr>
            <w:rStyle w:val="Hyperlink"/>
            <w:noProof/>
          </w:rPr>
          <w:fldChar w:fldCharType="end"/>
        </w:r>
      </w:ins>
    </w:p>
    <w:p w14:paraId="0DDCE964" w14:textId="7EA95551" w:rsidR="00367E5D" w:rsidRDefault="00367E5D" w:rsidP="00D850B4">
      <w:pPr>
        <w:pStyle w:val="TOC3"/>
        <w:rPr>
          <w:ins w:id="997" w:author="Merrick, Riki | APHL" w:date="2022-07-28T09:14:00Z"/>
          <w:rFonts w:asciiTheme="minorHAnsi" w:eastAsiaTheme="minorEastAsia" w:hAnsiTheme="minorHAnsi" w:cstheme="minorBidi"/>
          <w:noProof/>
          <w:sz w:val="22"/>
        </w:rPr>
      </w:pPr>
      <w:ins w:id="99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"_Toc109892163"</w:instrText>
        </w:r>
        <w:r w:rsidRPr="005A18FA">
          <w:rPr>
            <w:rStyle w:val="Hyperlink"/>
            <w:noProof/>
          </w:rPr>
          <w:instrText xml:space="preserve"> </w:instrText>
        </w:r>
        <w:r w:rsidRPr="005A18FA">
          <w:rPr>
            <w:rStyle w:val="Hyperlink"/>
            <w:noProof/>
          </w:rPr>
          <w:fldChar w:fldCharType="separate"/>
        </w:r>
        <w:r w:rsidRPr="005A18FA">
          <w:rPr>
            <w:rStyle w:val="Hyperlink"/>
            <w:noProof/>
          </w:rPr>
          <w:t>3.4.19</w:t>
        </w:r>
        <w:r>
          <w:rPr>
            <w:rFonts w:asciiTheme="minorHAnsi" w:eastAsiaTheme="minorEastAsia" w:hAnsiTheme="minorHAnsi" w:cstheme="minorBidi"/>
            <w:noProof/>
            <w:sz w:val="22"/>
          </w:rPr>
          <w:tab/>
        </w:r>
        <w:r w:rsidRPr="005A18FA">
          <w:rPr>
            <w:rStyle w:val="Hyperlink"/>
            <w:noProof/>
          </w:rPr>
          <w:t>GSP – Person Gender and Sex Segment</w:t>
        </w:r>
        <w:r>
          <w:rPr>
            <w:noProof/>
            <w:webHidden/>
          </w:rPr>
          <w:tab/>
        </w:r>
        <w:r>
          <w:rPr>
            <w:noProof/>
            <w:webHidden/>
          </w:rPr>
          <w:fldChar w:fldCharType="begin"/>
        </w:r>
        <w:r>
          <w:rPr>
            <w:noProof/>
            <w:webHidden/>
          </w:rPr>
          <w:instrText xml:space="preserve"> PAGEREF _Toc109892163 \h </w:instrText>
        </w:r>
      </w:ins>
      <w:r>
        <w:rPr>
          <w:noProof/>
          <w:webHidden/>
        </w:rPr>
      </w:r>
      <w:r>
        <w:rPr>
          <w:noProof/>
          <w:webHidden/>
        </w:rPr>
        <w:fldChar w:fldCharType="separate"/>
      </w:r>
      <w:ins w:id="999" w:author="Merrick, Riki | APHL" w:date="2022-07-28T09:14:00Z">
        <w:r>
          <w:rPr>
            <w:noProof/>
            <w:webHidden/>
          </w:rPr>
          <w:t>219</w:t>
        </w:r>
        <w:r>
          <w:rPr>
            <w:noProof/>
            <w:webHidden/>
          </w:rPr>
          <w:fldChar w:fldCharType="end"/>
        </w:r>
        <w:r w:rsidRPr="005A18FA">
          <w:rPr>
            <w:rStyle w:val="Hyperlink"/>
            <w:noProof/>
          </w:rPr>
          <w:fldChar w:fldCharType="end"/>
        </w:r>
      </w:ins>
    </w:p>
    <w:p w14:paraId="6EF262E3" w14:textId="670F546B" w:rsidR="00367E5D" w:rsidRDefault="00367E5D" w:rsidP="00D850B4">
      <w:pPr>
        <w:pStyle w:val="TOC3"/>
        <w:rPr>
          <w:ins w:id="1000" w:author="Merrick, Riki | APHL" w:date="2022-07-28T09:14:00Z"/>
          <w:rFonts w:asciiTheme="minorHAnsi" w:eastAsiaTheme="minorEastAsia" w:hAnsiTheme="minorHAnsi" w:cstheme="minorBidi"/>
          <w:noProof/>
          <w:sz w:val="22"/>
        </w:rPr>
      </w:pPr>
      <w:ins w:id="100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"_Toc109892164"</w:instrText>
        </w:r>
        <w:r w:rsidRPr="005A18FA">
          <w:rPr>
            <w:rStyle w:val="Hyperlink"/>
            <w:noProof/>
          </w:rPr>
          <w:instrText xml:space="preserve"> </w:instrText>
        </w:r>
        <w:r w:rsidRPr="005A18FA">
          <w:rPr>
            <w:rStyle w:val="Hyperlink"/>
            <w:noProof/>
          </w:rPr>
          <w:fldChar w:fldCharType="separate"/>
        </w:r>
        <w:r w:rsidRPr="005A18FA">
          <w:rPr>
            <w:rStyle w:val="Hyperlink"/>
            <w:noProof/>
          </w:rPr>
          <w:t>3.4.20</w:t>
        </w:r>
        <w:r>
          <w:rPr>
            <w:rFonts w:asciiTheme="minorHAnsi" w:eastAsiaTheme="minorEastAsia" w:hAnsiTheme="minorHAnsi" w:cstheme="minorBidi"/>
            <w:noProof/>
            <w:sz w:val="22"/>
          </w:rPr>
          <w:tab/>
        </w:r>
        <w:r w:rsidRPr="005A18FA">
          <w:rPr>
            <w:rStyle w:val="Hyperlink"/>
            <w:noProof/>
          </w:rPr>
          <w:t>GSR – Recorded Gender and Sex Segment</w:t>
        </w:r>
        <w:r>
          <w:rPr>
            <w:noProof/>
            <w:webHidden/>
          </w:rPr>
          <w:tab/>
        </w:r>
        <w:r>
          <w:rPr>
            <w:noProof/>
            <w:webHidden/>
          </w:rPr>
          <w:fldChar w:fldCharType="begin"/>
        </w:r>
        <w:r>
          <w:rPr>
            <w:noProof/>
            <w:webHidden/>
          </w:rPr>
          <w:instrText xml:space="preserve"> PAGEREF _Toc109892164 \h </w:instrText>
        </w:r>
      </w:ins>
      <w:r>
        <w:rPr>
          <w:noProof/>
          <w:webHidden/>
        </w:rPr>
      </w:r>
      <w:r>
        <w:rPr>
          <w:noProof/>
          <w:webHidden/>
        </w:rPr>
        <w:fldChar w:fldCharType="separate"/>
      </w:r>
      <w:ins w:id="1002" w:author="Merrick, Riki | APHL" w:date="2022-07-28T09:14:00Z">
        <w:r>
          <w:rPr>
            <w:noProof/>
            <w:webHidden/>
          </w:rPr>
          <w:t>228</w:t>
        </w:r>
        <w:r>
          <w:rPr>
            <w:noProof/>
            <w:webHidden/>
          </w:rPr>
          <w:fldChar w:fldCharType="end"/>
        </w:r>
        <w:r w:rsidRPr="005A18FA">
          <w:rPr>
            <w:rStyle w:val="Hyperlink"/>
            <w:noProof/>
          </w:rPr>
          <w:fldChar w:fldCharType="end"/>
        </w:r>
      </w:ins>
    </w:p>
    <w:p w14:paraId="63C89C31" w14:textId="45C12375" w:rsidR="00367E5D" w:rsidRDefault="00367E5D" w:rsidP="00D850B4">
      <w:pPr>
        <w:pStyle w:val="TOC3"/>
        <w:rPr>
          <w:ins w:id="1003" w:author="Merrick, Riki | APHL" w:date="2022-07-28T09:14:00Z"/>
          <w:rFonts w:asciiTheme="minorHAnsi" w:eastAsiaTheme="minorEastAsia" w:hAnsiTheme="minorHAnsi" w:cstheme="minorBidi"/>
          <w:noProof/>
          <w:sz w:val="22"/>
        </w:rPr>
      </w:pPr>
      <w:ins w:id="100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"_Toc109892165"</w:instrText>
        </w:r>
        <w:r w:rsidRPr="005A18FA">
          <w:rPr>
            <w:rStyle w:val="Hyperlink"/>
            <w:noProof/>
          </w:rPr>
          <w:instrText xml:space="preserve"> </w:instrText>
        </w:r>
        <w:r w:rsidRPr="005A18FA">
          <w:rPr>
            <w:rStyle w:val="Hyperlink"/>
            <w:noProof/>
          </w:rPr>
          <w:fldChar w:fldCharType="separate"/>
        </w:r>
        <w:r w:rsidRPr="005A18FA">
          <w:rPr>
            <w:rStyle w:val="Hyperlink"/>
            <w:noProof/>
          </w:rPr>
          <w:t>3.4.21</w:t>
        </w:r>
        <w:r>
          <w:rPr>
            <w:rFonts w:asciiTheme="minorHAnsi" w:eastAsiaTheme="minorEastAsia" w:hAnsiTheme="minorHAnsi" w:cstheme="minorBidi"/>
            <w:noProof/>
            <w:sz w:val="22"/>
          </w:rPr>
          <w:tab/>
        </w:r>
        <w:r w:rsidRPr="005A18FA">
          <w:rPr>
            <w:rStyle w:val="Hyperlink"/>
            <w:noProof/>
          </w:rPr>
          <w:t>GSC – Sex For Clinical Use Segment</w:t>
        </w:r>
        <w:r>
          <w:rPr>
            <w:noProof/>
            <w:webHidden/>
          </w:rPr>
          <w:tab/>
        </w:r>
        <w:r>
          <w:rPr>
            <w:noProof/>
            <w:webHidden/>
          </w:rPr>
          <w:fldChar w:fldCharType="begin"/>
        </w:r>
        <w:r>
          <w:rPr>
            <w:noProof/>
            <w:webHidden/>
          </w:rPr>
          <w:instrText xml:space="preserve"> PAGEREF _Toc109892165 \h </w:instrText>
        </w:r>
      </w:ins>
      <w:r>
        <w:rPr>
          <w:noProof/>
          <w:webHidden/>
        </w:rPr>
      </w:r>
      <w:r>
        <w:rPr>
          <w:noProof/>
          <w:webHidden/>
        </w:rPr>
        <w:fldChar w:fldCharType="separate"/>
      </w:r>
      <w:ins w:id="1005" w:author="Merrick, Riki | APHL" w:date="2022-07-28T09:14:00Z">
        <w:r>
          <w:rPr>
            <w:noProof/>
            <w:webHidden/>
          </w:rPr>
          <w:t>237</w:t>
        </w:r>
        <w:r>
          <w:rPr>
            <w:noProof/>
            <w:webHidden/>
          </w:rPr>
          <w:fldChar w:fldCharType="end"/>
        </w:r>
        <w:r w:rsidRPr="005A18FA">
          <w:rPr>
            <w:rStyle w:val="Hyperlink"/>
            <w:noProof/>
          </w:rPr>
          <w:fldChar w:fldCharType="end"/>
        </w:r>
      </w:ins>
    </w:p>
    <w:p w14:paraId="221CFC36" w14:textId="252F5C12" w:rsidR="00367E5D" w:rsidRDefault="00367E5D">
      <w:pPr>
        <w:pStyle w:val="TOC2"/>
        <w:rPr>
          <w:ins w:id="1006" w:author="Merrick, Riki | APHL" w:date="2022-07-28T09:14:00Z"/>
          <w:rFonts w:asciiTheme="minorHAnsi" w:eastAsiaTheme="minorEastAsia" w:hAnsiTheme="minorHAnsi" w:cstheme="minorBidi"/>
          <w:b w:val="0"/>
          <w:kern w:val="0"/>
          <w:sz w:val="22"/>
          <w:szCs w:val="22"/>
        </w:rPr>
      </w:pPr>
      <w:ins w:id="1007" w:author="Merrick, Riki | APHL" w:date="2022-07-28T09:14:00Z">
        <w:r w:rsidRPr="005A18FA">
          <w:rPr>
            <w:rStyle w:val="Hyperlink"/>
          </w:rPr>
          <w:lastRenderedPageBreak/>
          <w:fldChar w:fldCharType="begin"/>
        </w:r>
        <w:r w:rsidRPr="005A18FA">
          <w:rPr>
            <w:rStyle w:val="Hyperlink"/>
          </w:rPr>
          <w:instrText xml:space="preserve"> </w:instrText>
        </w:r>
        <w:r>
          <w:instrText>HYPERLINK \l "_Toc109892166"</w:instrText>
        </w:r>
        <w:r w:rsidRPr="005A18FA">
          <w:rPr>
            <w:rStyle w:val="Hyperlink"/>
          </w:rPr>
          <w:instrText xml:space="preserve"> </w:instrText>
        </w:r>
        <w:r w:rsidRPr="005A18FA">
          <w:rPr>
            <w:rStyle w:val="Hyperlink"/>
          </w:rPr>
          <w:fldChar w:fldCharType="separate"/>
        </w:r>
        <w:r w:rsidRPr="005A18FA">
          <w:rPr>
            <w:rStyle w:val="Hyperlink"/>
          </w:rPr>
          <w:t>3.5</w:t>
        </w:r>
        <w:r>
          <w:rPr>
            <w:rFonts w:asciiTheme="minorHAnsi" w:eastAsiaTheme="minorEastAsia" w:hAnsiTheme="minorHAnsi" w:cstheme="minorBidi"/>
            <w:b w:val="0"/>
            <w:kern w:val="0"/>
            <w:sz w:val="22"/>
            <w:szCs w:val="22"/>
          </w:rPr>
          <w:tab/>
        </w:r>
        <w:r w:rsidRPr="005A18FA">
          <w:rPr>
            <w:rStyle w:val="Hyperlink"/>
          </w:rPr>
          <w:t>Example Transactions</w:t>
        </w:r>
        <w:r>
          <w:rPr>
            <w:webHidden/>
          </w:rPr>
          <w:tab/>
        </w:r>
        <w:r>
          <w:rPr>
            <w:webHidden/>
          </w:rPr>
          <w:fldChar w:fldCharType="begin"/>
        </w:r>
        <w:r>
          <w:rPr>
            <w:webHidden/>
          </w:rPr>
          <w:instrText xml:space="preserve"> PAGEREF _Toc109892166 \h </w:instrText>
        </w:r>
      </w:ins>
      <w:r>
        <w:rPr>
          <w:webHidden/>
        </w:rPr>
      </w:r>
      <w:r>
        <w:rPr>
          <w:webHidden/>
        </w:rPr>
        <w:fldChar w:fldCharType="separate"/>
      </w:r>
      <w:ins w:id="1008" w:author="Merrick, Riki | APHL" w:date="2022-07-28T09:14:00Z">
        <w:r>
          <w:rPr>
            <w:webHidden/>
          </w:rPr>
          <w:t>241</w:t>
        </w:r>
        <w:r>
          <w:rPr>
            <w:webHidden/>
          </w:rPr>
          <w:fldChar w:fldCharType="end"/>
        </w:r>
        <w:r w:rsidRPr="005A18FA">
          <w:rPr>
            <w:rStyle w:val="Hyperlink"/>
          </w:rPr>
          <w:fldChar w:fldCharType="end"/>
        </w:r>
      </w:ins>
    </w:p>
    <w:p w14:paraId="4D04797C" w14:textId="64B01FA5" w:rsidR="00367E5D" w:rsidRDefault="00367E5D" w:rsidP="00D850B4">
      <w:pPr>
        <w:pStyle w:val="TOC3"/>
        <w:rPr>
          <w:ins w:id="1009" w:author="Merrick, Riki | APHL" w:date="2022-07-28T09:14:00Z"/>
          <w:rFonts w:asciiTheme="minorHAnsi" w:eastAsiaTheme="minorEastAsia" w:hAnsiTheme="minorHAnsi" w:cstheme="minorBidi"/>
          <w:noProof/>
          <w:sz w:val="22"/>
        </w:rPr>
      </w:pPr>
      <w:ins w:id="101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"_Toc109892167"</w:instrText>
        </w:r>
        <w:r w:rsidRPr="005A18FA">
          <w:rPr>
            <w:rStyle w:val="Hyperlink"/>
            <w:noProof/>
          </w:rPr>
          <w:instrText xml:space="preserve"> </w:instrText>
        </w:r>
        <w:r w:rsidRPr="005A18FA">
          <w:rPr>
            <w:rStyle w:val="Hyperlink"/>
            <w:noProof/>
          </w:rPr>
          <w:fldChar w:fldCharType="separate"/>
        </w:r>
        <w:r w:rsidRPr="005A18FA">
          <w:rPr>
            <w:rStyle w:val="Hyperlink"/>
            <w:noProof/>
          </w:rPr>
          <w:t>3.5.1</w:t>
        </w:r>
        <w:r>
          <w:rPr>
            <w:rFonts w:asciiTheme="minorHAnsi" w:eastAsiaTheme="minorEastAsia" w:hAnsiTheme="minorHAnsi" w:cstheme="minorBidi"/>
            <w:noProof/>
            <w:sz w:val="22"/>
          </w:rPr>
          <w:tab/>
        </w:r>
        <w:r w:rsidRPr="005A18FA">
          <w:rPr>
            <w:rStyle w:val="Hyperlink"/>
            <w:noProof/>
          </w:rPr>
          <w:t xml:space="preserve">Admit/visit notification </w:t>
        </w:r>
        <w:r w:rsidRPr="005A18FA">
          <w:rPr>
            <w:rStyle w:val="Hyperlink"/>
            <w:noProof/>
          </w:rPr>
          <w:noBreakHyphen/>
          <w:t xml:space="preserve"> event A01 (admitted patient)</w:t>
        </w:r>
        <w:r>
          <w:rPr>
            <w:noProof/>
            <w:webHidden/>
          </w:rPr>
          <w:tab/>
        </w:r>
        <w:r>
          <w:rPr>
            <w:noProof/>
            <w:webHidden/>
          </w:rPr>
          <w:fldChar w:fldCharType="begin"/>
        </w:r>
        <w:r>
          <w:rPr>
            <w:noProof/>
            <w:webHidden/>
          </w:rPr>
          <w:instrText xml:space="preserve"> PAGEREF _Toc109892167 \h </w:instrText>
        </w:r>
      </w:ins>
      <w:r>
        <w:rPr>
          <w:noProof/>
          <w:webHidden/>
        </w:rPr>
      </w:r>
      <w:r>
        <w:rPr>
          <w:noProof/>
          <w:webHidden/>
        </w:rPr>
        <w:fldChar w:fldCharType="separate"/>
      </w:r>
      <w:ins w:id="1011" w:author="Merrick, Riki | APHL" w:date="2022-07-28T09:14:00Z">
        <w:r>
          <w:rPr>
            <w:noProof/>
            <w:webHidden/>
          </w:rPr>
          <w:t>241</w:t>
        </w:r>
        <w:r>
          <w:rPr>
            <w:noProof/>
            <w:webHidden/>
          </w:rPr>
          <w:fldChar w:fldCharType="end"/>
        </w:r>
        <w:r w:rsidRPr="005A18FA">
          <w:rPr>
            <w:rStyle w:val="Hyperlink"/>
            <w:noProof/>
          </w:rPr>
          <w:fldChar w:fldCharType="end"/>
        </w:r>
      </w:ins>
    </w:p>
    <w:p w14:paraId="3FB56A08" w14:textId="15F66D54" w:rsidR="00367E5D" w:rsidRDefault="00367E5D" w:rsidP="00D850B4">
      <w:pPr>
        <w:pStyle w:val="TOC3"/>
        <w:rPr>
          <w:ins w:id="1012" w:author="Merrick, Riki | APHL" w:date="2022-07-28T09:14:00Z"/>
          <w:rFonts w:asciiTheme="minorHAnsi" w:eastAsiaTheme="minorEastAsia" w:hAnsiTheme="minorHAnsi" w:cstheme="minorBidi"/>
          <w:noProof/>
          <w:sz w:val="22"/>
        </w:rPr>
      </w:pPr>
      <w:ins w:id="101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"_Toc109892168"</w:instrText>
        </w:r>
        <w:r w:rsidRPr="005A18FA">
          <w:rPr>
            <w:rStyle w:val="Hyperlink"/>
            <w:noProof/>
          </w:rPr>
          <w:instrText xml:space="preserve"> </w:instrText>
        </w:r>
        <w:r w:rsidRPr="005A18FA">
          <w:rPr>
            <w:rStyle w:val="Hyperlink"/>
            <w:noProof/>
          </w:rPr>
          <w:fldChar w:fldCharType="separate"/>
        </w:r>
        <w:r w:rsidRPr="005A18FA">
          <w:rPr>
            <w:rStyle w:val="Hyperlink"/>
            <w:noProof/>
          </w:rPr>
          <w:t>3.5.2</w:t>
        </w:r>
        <w:r>
          <w:rPr>
            <w:rFonts w:asciiTheme="minorHAnsi" w:eastAsiaTheme="minorEastAsia" w:hAnsiTheme="minorHAnsi" w:cstheme="minorBidi"/>
            <w:noProof/>
            <w:sz w:val="22"/>
          </w:rPr>
          <w:tab/>
        </w:r>
        <w:r w:rsidRPr="005A18FA">
          <w:rPr>
            <w:rStyle w:val="Hyperlink"/>
            <w:noProof/>
          </w:rPr>
          <w:t>Pre-admit notification - event A05  (nonadmitted patient)</w:t>
        </w:r>
        <w:r>
          <w:rPr>
            <w:noProof/>
            <w:webHidden/>
          </w:rPr>
          <w:tab/>
        </w:r>
        <w:r>
          <w:rPr>
            <w:noProof/>
            <w:webHidden/>
          </w:rPr>
          <w:fldChar w:fldCharType="begin"/>
        </w:r>
        <w:r>
          <w:rPr>
            <w:noProof/>
            <w:webHidden/>
          </w:rPr>
          <w:instrText xml:space="preserve"> PAGEREF _Toc109892168 \h </w:instrText>
        </w:r>
      </w:ins>
      <w:r>
        <w:rPr>
          <w:noProof/>
          <w:webHidden/>
        </w:rPr>
      </w:r>
      <w:r>
        <w:rPr>
          <w:noProof/>
          <w:webHidden/>
        </w:rPr>
        <w:fldChar w:fldCharType="separate"/>
      </w:r>
      <w:ins w:id="1014" w:author="Merrick, Riki | APHL" w:date="2022-07-28T09:14:00Z">
        <w:r>
          <w:rPr>
            <w:noProof/>
            <w:webHidden/>
          </w:rPr>
          <w:t>242</w:t>
        </w:r>
        <w:r>
          <w:rPr>
            <w:noProof/>
            <w:webHidden/>
          </w:rPr>
          <w:fldChar w:fldCharType="end"/>
        </w:r>
        <w:r w:rsidRPr="005A18FA">
          <w:rPr>
            <w:rStyle w:val="Hyperlink"/>
            <w:noProof/>
          </w:rPr>
          <w:fldChar w:fldCharType="end"/>
        </w:r>
      </w:ins>
    </w:p>
    <w:p w14:paraId="2DB18289" w14:textId="0276CB53" w:rsidR="00367E5D" w:rsidRDefault="00367E5D" w:rsidP="00D850B4">
      <w:pPr>
        <w:pStyle w:val="TOC3"/>
        <w:rPr>
          <w:ins w:id="1015" w:author="Merrick, Riki | APHL" w:date="2022-07-28T09:14:00Z"/>
          <w:rFonts w:asciiTheme="minorHAnsi" w:eastAsiaTheme="minorEastAsia" w:hAnsiTheme="minorHAnsi" w:cstheme="minorBidi"/>
          <w:noProof/>
          <w:sz w:val="22"/>
        </w:rPr>
      </w:pPr>
      <w:ins w:id="101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"_Toc109892169"</w:instrText>
        </w:r>
        <w:r w:rsidRPr="005A18FA">
          <w:rPr>
            <w:rStyle w:val="Hyperlink"/>
            <w:noProof/>
          </w:rPr>
          <w:instrText xml:space="preserve"> </w:instrText>
        </w:r>
        <w:r w:rsidRPr="005A18FA">
          <w:rPr>
            <w:rStyle w:val="Hyperlink"/>
            <w:noProof/>
          </w:rPr>
          <w:fldChar w:fldCharType="separate"/>
        </w:r>
        <w:r w:rsidRPr="005A18FA">
          <w:rPr>
            <w:rStyle w:val="Hyperlink"/>
            <w:noProof/>
          </w:rPr>
          <w:t>3.5.3</w:t>
        </w:r>
        <w:r>
          <w:rPr>
            <w:rFonts w:asciiTheme="minorHAnsi" w:eastAsiaTheme="minorEastAsia" w:hAnsiTheme="minorHAnsi" w:cstheme="minorBidi"/>
            <w:noProof/>
            <w:sz w:val="22"/>
          </w:rPr>
          <w:tab/>
        </w:r>
        <w:r w:rsidRPr="005A18FA">
          <w:rPr>
            <w:rStyle w:val="Hyperlink"/>
            <w:noProof/>
          </w:rPr>
          <w:t>Register a patient - event A04  (nonadmitted patient)</w:t>
        </w:r>
        <w:r>
          <w:rPr>
            <w:noProof/>
            <w:webHidden/>
          </w:rPr>
          <w:tab/>
        </w:r>
        <w:r>
          <w:rPr>
            <w:noProof/>
            <w:webHidden/>
          </w:rPr>
          <w:fldChar w:fldCharType="begin"/>
        </w:r>
        <w:r>
          <w:rPr>
            <w:noProof/>
            <w:webHidden/>
          </w:rPr>
          <w:instrText xml:space="preserve"> PAGEREF _Toc109892169 \h </w:instrText>
        </w:r>
      </w:ins>
      <w:r>
        <w:rPr>
          <w:noProof/>
          <w:webHidden/>
        </w:rPr>
      </w:r>
      <w:r>
        <w:rPr>
          <w:noProof/>
          <w:webHidden/>
        </w:rPr>
        <w:fldChar w:fldCharType="separate"/>
      </w:r>
      <w:ins w:id="1017" w:author="Merrick, Riki | APHL" w:date="2022-07-28T09:14:00Z">
        <w:r>
          <w:rPr>
            <w:noProof/>
            <w:webHidden/>
          </w:rPr>
          <w:t>243</w:t>
        </w:r>
        <w:r>
          <w:rPr>
            <w:noProof/>
            <w:webHidden/>
          </w:rPr>
          <w:fldChar w:fldCharType="end"/>
        </w:r>
        <w:r w:rsidRPr="005A18FA">
          <w:rPr>
            <w:rStyle w:val="Hyperlink"/>
            <w:noProof/>
          </w:rPr>
          <w:fldChar w:fldCharType="end"/>
        </w:r>
      </w:ins>
    </w:p>
    <w:p w14:paraId="0DE97C24" w14:textId="7BDFEAF3" w:rsidR="00367E5D" w:rsidRDefault="00367E5D" w:rsidP="00D850B4">
      <w:pPr>
        <w:pStyle w:val="TOC3"/>
        <w:rPr>
          <w:ins w:id="1018" w:author="Merrick, Riki | APHL" w:date="2022-07-28T09:14:00Z"/>
          <w:rFonts w:asciiTheme="minorHAnsi" w:eastAsiaTheme="minorEastAsia" w:hAnsiTheme="minorHAnsi" w:cstheme="minorBidi"/>
          <w:noProof/>
          <w:sz w:val="22"/>
        </w:rPr>
      </w:pPr>
      <w:ins w:id="101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"_Toc109892170"</w:instrText>
        </w:r>
        <w:r w:rsidRPr="005A18FA">
          <w:rPr>
            <w:rStyle w:val="Hyperlink"/>
            <w:noProof/>
          </w:rPr>
          <w:instrText xml:space="preserve"> </w:instrText>
        </w:r>
        <w:r w:rsidRPr="005A18FA">
          <w:rPr>
            <w:rStyle w:val="Hyperlink"/>
            <w:noProof/>
          </w:rPr>
          <w:fldChar w:fldCharType="separate"/>
        </w:r>
        <w:r w:rsidRPr="005A18FA">
          <w:rPr>
            <w:rStyle w:val="Hyperlink"/>
            <w:noProof/>
          </w:rPr>
          <w:t>3.5.4</w:t>
        </w:r>
        <w:r>
          <w:rPr>
            <w:rFonts w:asciiTheme="minorHAnsi" w:eastAsiaTheme="minorEastAsia" w:hAnsiTheme="minorHAnsi" w:cstheme="minorBidi"/>
            <w:noProof/>
            <w:sz w:val="22"/>
          </w:rPr>
          <w:tab/>
        </w:r>
        <w:r w:rsidRPr="005A18FA">
          <w:rPr>
            <w:rStyle w:val="Hyperlink"/>
            <w:noProof/>
          </w:rPr>
          <w:t>Change an outpatient to an inpatient - event A06</w:t>
        </w:r>
        <w:r>
          <w:rPr>
            <w:noProof/>
            <w:webHidden/>
          </w:rPr>
          <w:tab/>
        </w:r>
        <w:r>
          <w:rPr>
            <w:noProof/>
            <w:webHidden/>
          </w:rPr>
          <w:fldChar w:fldCharType="begin"/>
        </w:r>
        <w:r>
          <w:rPr>
            <w:noProof/>
            <w:webHidden/>
          </w:rPr>
          <w:instrText xml:space="preserve"> PAGEREF _Toc109892170 \h </w:instrText>
        </w:r>
      </w:ins>
      <w:r>
        <w:rPr>
          <w:noProof/>
          <w:webHidden/>
        </w:rPr>
      </w:r>
      <w:r>
        <w:rPr>
          <w:noProof/>
          <w:webHidden/>
        </w:rPr>
        <w:fldChar w:fldCharType="separate"/>
      </w:r>
      <w:ins w:id="1020" w:author="Merrick, Riki | APHL" w:date="2022-07-28T09:14:00Z">
        <w:r>
          <w:rPr>
            <w:noProof/>
            <w:webHidden/>
          </w:rPr>
          <w:t>244</w:t>
        </w:r>
        <w:r>
          <w:rPr>
            <w:noProof/>
            <w:webHidden/>
          </w:rPr>
          <w:fldChar w:fldCharType="end"/>
        </w:r>
        <w:r w:rsidRPr="005A18FA">
          <w:rPr>
            <w:rStyle w:val="Hyperlink"/>
            <w:noProof/>
          </w:rPr>
          <w:fldChar w:fldCharType="end"/>
        </w:r>
      </w:ins>
    </w:p>
    <w:p w14:paraId="514C37A9" w14:textId="11E63E79" w:rsidR="00367E5D" w:rsidRDefault="00367E5D" w:rsidP="00D850B4">
      <w:pPr>
        <w:pStyle w:val="TOC3"/>
        <w:rPr>
          <w:ins w:id="1021" w:author="Merrick, Riki | APHL" w:date="2022-07-28T09:14:00Z"/>
          <w:rFonts w:asciiTheme="minorHAnsi" w:eastAsiaTheme="minorEastAsia" w:hAnsiTheme="minorHAnsi" w:cstheme="minorBidi"/>
          <w:noProof/>
          <w:sz w:val="22"/>
        </w:rPr>
      </w:pPr>
      <w:ins w:id="102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"_Toc109892171"</w:instrText>
        </w:r>
        <w:r w:rsidRPr="005A18FA">
          <w:rPr>
            <w:rStyle w:val="Hyperlink"/>
            <w:noProof/>
          </w:rPr>
          <w:instrText xml:space="preserve"> </w:instrText>
        </w:r>
        <w:r w:rsidRPr="005A18FA">
          <w:rPr>
            <w:rStyle w:val="Hyperlink"/>
            <w:noProof/>
          </w:rPr>
          <w:fldChar w:fldCharType="separate"/>
        </w:r>
        <w:r w:rsidRPr="005A18FA">
          <w:rPr>
            <w:rStyle w:val="Hyperlink"/>
            <w:noProof/>
          </w:rPr>
          <w:t>3.5.5</w:t>
        </w:r>
        <w:r>
          <w:rPr>
            <w:rFonts w:asciiTheme="minorHAnsi" w:eastAsiaTheme="minorEastAsia" w:hAnsiTheme="minorHAnsi" w:cstheme="minorBidi"/>
            <w:noProof/>
            <w:sz w:val="22"/>
          </w:rPr>
          <w:tab/>
        </w:r>
        <w:r w:rsidRPr="005A18FA">
          <w:rPr>
            <w:rStyle w:val="Hyperlink"/>
            <w:noProof/>
          </w:rPr>
          <w:t>Transfer patient - event A02 (first example)</w:t>
        </w:r>
        <w:r>
          <w:rPr>
            <w:noProof/>
            <w:webHidden/>
          </w:rPr>
          <w:tab/>
        </w:r>
        <w:r>
          <w:rPr>
            <w:noProof/>
            <w:webHidden/>
          </w:rPr>
          <w:fldChar w:fldCharType="begin"/>
        </w:r>
        <w:r>
          <w:rPr>
            <w:noProof/>
            <w:webHidden/>
          </w:rPr>
          <w:instrText xml:space="preserve"> PAGEREF _Toc109892171 \h </w:instrText>
        </w:r>
      </w:ins>
      <w:r>
        <w:rPr>
          <w:noProof/>
          <w:webHidden/>
        </w:rPr>
      </w:r>
      <w:r>
        <w:rPr>
          <w:noProof/>
          <w:webHidden/>
        </w:rPr>
        <w:fldChar w:fldCharType="separate"/>
      </w:r>
      <w:ins w:id="1023" w:author="Merrick, Riki | APHL" w:date="2022-07-28T09:14:00Z">
        <w:r>
          <w:rPr>
            <w:noProof/>
            <w:webHidden/>
          </w:rPr>
          <w:t>244</w:t>
        </w:r>
        <w:r>
          <w:rPr>
            <w:noProof/>
            <w:webHidden/>
          </w:rPr>
          <w:fldChar w:fldCharType="end"/>
        </w:r>
        <w:r w:rsidRPr="005A18FA">
          <w:rPr>
            <w:rStyle w:val="Hyperlink"/>
            <w:noProof/>
          </w:rPr>
          <w:fldChar w:fldCharType="end"/>
        </w:r>
      </w:ins>
    </w:p>
    <w:p w14:paraId="74002C47" w14:textId="395C5BC4" w:rsidR="00367E5D" w:rsidRDefault="00367E5D" w:rsidP="00D850B4">
      <w:pPr>
        <w:pStyle w:val="TOC3"/>
        <w:rPr>
          <w:ins w:id="1024" w:author="Merrick, Riki | APHL" w:date="2022-07-28T09:14:00Z"/>
          <w:rFonts w:asciiTheme="minorHAnsi" w:eastAsiaTheme="minorEastAsia" w:hAnsiTheme="minorHAnsi" w:cstheme="minorBidi"/>
          <w:noProof/>
          <w:sz w:val="22"/>
        </w:rPr>
      </w:pPr>
      <w:ins w:id="102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"_Toc109892172"</w:instrText>
        </w:r>
        <w:r w:rsidRPr="005A18FA">
          <w:rPr>
            <w:rStyle w:val="Hyperlink"/>
            <w:noProof/>
          </w:rPr>
          <w:instrText xml:space="preserve"> </w:instrText>
        </w:r>
        <w:r w:rsidRPr="005A18FA">
          <w:rPr>
            <w:rStyle w:val="Hyperlink"/>
            <w:noProof/>
          </w:rPr>
          <w:fldChar w:fldCharType="separate"/>
        </w:r>
        <w:r w:rsidRPr="005A18FA">
          <w:rPr>
            <w:rStyle w:val="Hyperlink"/>
            <w:noProof/>
          </w:rPr>
          <w:t>3.5.6</w:t>
        </w:r>
        <w:r>
          <w:rPr>
            <w:rFonts w:asciiTheme="minorHAnsi" w:eastAsiaTheme="minorEastAsia" w:hAnsiTheme="minorHAnsi" w:cstheme="minorBidi"/>
            <w:noProof/>
            <w:sz w:val="22"/>
          </w:rPr>
          <w:tab/>
        </w:r>
        <w:r w:rsidRPr="005A18FA">
          <w:rPr>
            <w:rStyle w:val="Hyperlink"/>
            <w:noProof/>
          </w:rPr>
          <w:t>Cancel transfer - event A12</w:t>
        </w:r>
        <w:r>
          <w:rPr>
            <w:noProof/>
            <w:webHidden/>
          </w:rPr>
          <w:tab/>
        </w:r>
        <w:r>
          <w:rPr>
            <w:noProof/>
            <w:webHidden/>
          </w:rPr>
          <w:fldChar w:fldCharType="begin"/>
        </w:r>
        <w:r>
          <w:rPr>
            <w:noProof/>
            <w:webHidden/>
          </w:rPr>
          <w:instrText xml:space="preserve"> PAGEREF _Toc109892172 \h </w:instrText>
        </w:r>
      </w:ins>
      <w:r>
        <w:rPr>
          <w:noProof/>
          <w:webHidden/>
        </w:rPr>
      </w:r>
      <w:r>
        <w:rPr>
          <w:noProof/>
          <w:webHidden/>
        </w:rPr>
        <w:fldChar w:fldCharType="separate"/>
      </w:r>
      <w:ins w:id="1026" w:author="Merrick, Riki | APHL" w:date="2022-07-28T09:14:00Z">
        <w:r>
          <w:rPr>
            <w:noProof/>
            <w:webHidden/>
          </w:rPr>
          <w:t>245</w:t>
        </w:r>
        <w:r>
          <w:rPr>
            <w:noProof/>
            <w:webHidden/>
          </w:rPr>
          <w:fldChar w:fldCharType="end"/>
        </w:r>
        <w:r w:rsidRPr="005A18FA">
          <w:rPr>
            <w:rStyle w:val="Hyperlink"/>
            <w:noProof/>
          </w:rPr>
          <w:fldChar w:fldCharType="end"/>
        </w:r>
      </w:ins>
    </w:p>
    <w:p w14:paraId="45AF907C" w14:textId="349474E5" w:rsidR="00367E5D" w:rsidRDefault="00367E5D" w:rsidP="00D850B4">
      <w:pPr>
        <w:pStyle w:val="TOC3"/>
        <w:rPr>
          <w:ins w:id="1027" w:author="Merrick, Riki | APHL" w:date="2022-07-28T09:14:00Z"/>
          <w:rFonts w:asciiTheme="minorHAnsi" w:eastAsiaTheme="minorEastAsia" w:hAnsiTheme="minorHAnsi" w:cstheme="minorBidi"/>
          <w:noProof/>
          <w:sz w:val="22"/>
        </w:rPr>
      </w:pPr>
      <w:ins w:id="102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"_Toc109892173"</w:instrText>
        </w:r>
        <w:r w:rsidRPr="005A18FA">
          <w:rPr>
            <w:rStyle w:val="Hyperlink"/>
            <w:noProof/>
          </w:rPr>
          <w:instrText xml:space="preserve"> </w:instrText>
        </w:r>
        <w:r w:rsidRPr="005A18FA">
          <w:rPr>
            <w:rStyle w:val="Hyperlink"/>
            <w:noProof/>
          </w:rPr>
          <w:fldChar w:fldCharType="separate"/>
        </w:r>
        <w:r w:rsidRPr="005A18FA">
          <w:rPr>
            <w:rStyle w:val="Hyperlink"/>
            <w:noProof/>
          </w:rPr>
          <w:t>3.5.7</w:t>
        </w:r>
        <w:r>
          <w:rPr>
            <w:rFonts w:asciiTheme="minorHAnsi" w:eastAsiaTheme="minorEastAsia" w:hAnsiTheme="minorHAnsi" w:cstheme="minorBidi"/>
            <w:noProof/>
            <w:sz w:val="22"/>
          </w:rPr>
          <w:tab/>
        </w:r>
        <w:r w:rsidRPr="005A18FA">
          <w:rPr>
            <w:rStyle w:val="Hyperlink"/>
            <w:noProof/>
          </w:rPr>
          <w:t>Transfer patient - event A02 (second example)</w:t>
        </w:r>
        <w:r>
          <w:rPr>
            <w:noProof/>
            <w:webHidden/>
          </w:rPr>
          <w:tab/>
        </w:r>
        <w:r>
          <w:rPr>
            <w:noProof/>
            <w:webHidden/>
          </w:rPr>
          <w:fldChar w:fldCharType="begin"/>
        </w:r>
        <w:r>
          <w:rPr>
            <w:noProof/>
            <w:webHidden/>
          </w:rPr>
          <w:instrText xml:space="preserve"> PAGEREF _Toc109892173 \h </w:instrText>
        </w:r>
      </w:ins>
      <w:r>
        <w:rPr>
          <w:noProof/>
          <w:webHidden/>
        </w:rPr>
      </w:r>
      <w:r>
        <w:rPr>
          <w:noProof/>
          <w:webHidden/>
        </w:rPr>
        <w:fldChar w:fldCharType="separate"/>
      </w:r>
      <w:ins w:id="1029" w:author="Merrick, Riki | APHL" w:date="2022-07-28T09:14:00Z">
        <w:r>
          <w:rPr>
            <w:noProof/>
            <w:webHidden/>
          </w:rPr>
          <w:t>245</w:t>
        </w:r>
        <w:r>
          <w:rPr>
            <w:noProof/>
            <w:webHidden/>
          </w:rPr>
          <w:fldChar w:fldCharType="end"/>
        </w:r>
        <w:r w:rsidRPr="005A18FA">
          <w:rPr>
            <w:rStyle w:val="Hyperlink"/>
            <w:noProof/>
          </w:rPr>
          <w:fldChar w:fldCharType="end"/>
        </w:r>
      </w:ins>
    </w:p>
    <w:p w14:paraId="7B46C613" w14:textId="74439E21" w:rsidR="00367E5D" w:rsidRDefault="00367E5D" w:rsidP="00D850B4">
      <w:pPr>
        <w:pStyle w:val="TOC3"/>
        <w:rPr>
          <w:ins w:id="1030" w:author="Merrick, Riki | APHL" w:date="2022-07-28T09:14:00Z"/>
          <w:rFonts w:asciiTheme="minorHAnsi" w:eastAsiaTheme="minorEastAsia" w:hAnsiTheme="minorHAnsi" w:cstheme="minorBidi"/>
          <w:noProof/>
          <w:sz w:val="22"/>
        </w:rPr>
      </w:pPr>
      <w:ins w:id="103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"_Toc109892174"</w:instrText>
        </w:r>
        <w:r w:rsidRPr="005A18FA">
          <w:rPr>
            <w:rStyle w:val="Hyperlink"/>
            <w:noProof/>
          </w:rPr>
          <w:instrText xml:space="preserve"> </w:instrText>
        </w:r>
        <w:r w:rsidRPr="005A18FA">
          <w:rPr>
            <w:rStyle w:val="Hyperlink"/>
            <w:noProof/>
          </w:rPr>
          <w:fldChar w:fldCharType="separate"/>
        </w:r>
        <w:r w:rsidRPr="005A18FA">
          <w:rPr>
            <w:rStyle w:val="Hyperlink"/>
            <w:noProof/>
          </w:rPr>
          <w:t>3.5.8</w:t>
        </w:r>
        <w:r>
          <w:rPr>
            <w:rFonts w:asciiTheme="minorHAnsi" w:eastAsiaTheme="minorEastAsia" w:hAnsiTheme="minorHAnsi" w:cstheme="minorBidi"/>
            <w:noProof/>
            <w:sz w:val="22"/>
          </w:rPr>
          <w:tab/>
        </w:r>
        <w:r w:rsidRPr="005A18FA">
          <w:rPr>
            <w:rStyle w:val="Hyperlink"/>
            <w:noProof/>
          </w:rPr>
          <w:t>Discharge patient - event A03</w:t>
        </w:r>
        <w:r>
          <w:rPr>
            <w:noProof/>
            <w:webHidden/>
          </w:rPr>
          <w:tab/>
        </w:r>
        <w:r>
          <w:rPr>
            <w:noProof/>
            <w:webHidden/>
          </w:rPr>
          <w:fldChar w:fldCharType="begin"/>
        </w:r>
        <w:r>
          <w:rPr>
            <w:noProof/>
            <w:webHidden/>
          </w:rPr>
          <w:instrText xml:space="preserve"> PAGEREF _Toc109892174 \h </w:instrText>
        </w:r>
      </w:ins>
      <w:r>
        <w:rPr>
          <w:noProof/>
          <w:webHidden/>
        </w:rPr>
      </w:r>
      <w:r>
        <w:rPr>
          <w:noProof/>
          <w:webHidden/>
        </w:rPr>
        <w:fldChar w:fldCharType="separate"/>
      </w:r>
      <w:ins w:id="1032" w:author="Merrick, Riki | APHL" w:date="2022-07-28T09:14:00Z">
        <w:r>
          <w:rPr>
            <w:noProof/>
            <w:webHidden/>
          </w:rPr>
          <w:t>245</w:t>
        </w:r>
        <w:r>
          <w:rPr>
            <w:noProof/>
            <w:webHidden/>
          </w:rPr>
          <w:fldChar w:fldCharType="end"/>
        </w:r>
        <w:r w:rsidRPr="005A18FA">
          <w:rPr>
            <w:rStyle w:val="Hyperlink"/>
            <w:noProof/>
          </w:rPr>
          <w:fldChar w:fldCharType="end"/>
        </w:r>
      </w:ins>
    </w:p>
    <w:p w14:paraId="6529CFB8" w14:textId="23951B46" w:rsidR="00367E5D" w:rsidRDefault="00367E5D" w:rsidP="00D850B4">
      <w:pPr>
        <w:pStyle w:val="TOC3"/>
        <w:rPr>
          <w:ins w:id="1033" w:author="Merrick, Riki | APHL" w:date="2022-07-28T09:14:00Z"/>
          <w:rFonts w:asciiTheme="minorHAnsi" w:eastAsiaTheme="minorEastAsia" w:hAnsiTheme="minorHAnsi" w:cstheme="minorBidi"/>
          <w:noProof/>
          <w:sz w:val="22"/>
        </w:rPr>
      </w:pPr>
      <w:ins w:id="103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"_Toc109892175"</w:instrText>
        </w:r>
        <w:r w:rsidRPr="005A18FA">
          <w:rPr>
            <w:rStyle w:val="Hyperlink"/>
            <w:noProof/>
          </w:rPr>
          <w:instrText xml:space="preserve"> </w:instrText>
        </w:r>
        <w:r w:rsidRPr="005A18FA">
          <w:rPr>
            <w:rStyle w:val="Hyperlink"/>
            <w:noProof/>
          </w:rPr>
          <w:fldChar w:fldCharType="separate"/>
        </w:r>
        <w:r w:rsidRPr="005A18FA">
          <w:rPr>
            <w:rStyle w:val="Hyperlink"/>
            <w:noProof/>
          </w:rPr>
          <w:t>3.5.9</w:t>
        </w:r>
        <w:r>
          <w:rPr>
            <w:rFonts w:asciiTheme="minorHAnsi" w:eastAsiaTheme="minorEastAsia" w:hAnsiTheme="minorHAnsi" w:cstheme="minorBidi"/>
            <w:noProof/>
            <w:sz w:val="22"/>
          </w:rPr>
          <w:tab/>
        </w:r>
        <w:r w:rsidRPr="005A18FA">
          <w:rPr>
            <w:rStyle w:val="Hyperlink"/>
            <w:noProof/>
          </w:rPr>
          <w:t>Update adverse reaction info - unique identifier is provided - event A60 (where unique identifier is provided)</w:t>
        </w:r>
        <w:r>
          <w:rPr>
            <w:noProof/>
            <w:webHidden/>
          </w:rPr>
          <w:tab/>
        </w:r>
        <w:r>
          <w:rPr>
            <w:noProof/>
            <w:webHidden/>
          </w:rPr>
          <w:fldChar w:fldCharType="begin"/>
        </w:r>
        <w:r>
          <w:rPr>
            <w:noProof/>
            <w:webHidden/>
          </w:rPr>
          <w:instrText xml:space="preserve"> PAGEREF _Toc109892175 \h </w:instrText>
        </w:r>
      </w:ins>
      <w:r>
        <w:rPr>
          <w:noProof/>
          <w:webHidden/>
        </w:rPr>
      </w:r>
      <w:r>
        <w:rPr>
          <w:noProof/>
          <w:webHidden/>
        </w:rPr>
        <w:fldChar w:fldCharType="separate"/>
      </w:r>
      <w:ins w:id="1035" w:author="Merrick, Riki | APHL" w:date="2022-07-28T09:14:00Z">
        <w:r>
          <w:rPr>
            <w:noProof/>
            <w:webHidden/>
          </w:rPr>
          <w:t>246</w:t>
        </w:r>
        <w:r>
          <w:rPr>
            <w:noProof/>
            <w:webHidden/>
          </w:rPr>
          <w:fldChar w:fldCharType="end"/>
        </w:r>
        <w:r w:rsidRPr="005A18FA">
          <w:rPr>
            <w:rStyle w:val="Hyperlink"/>
            <w:noProof/>
          </w:rPr>
          <w:fldChar w:fldCharType="end"/>
        </w:r>
      </w:ins>
    </w:p>
    <w:p w14:paraId="1012B9C3" w14:textId="277019F4" w:rsidR="00367E5D" w:rsidRDefault="00367E5D" w:rsidP="00D850B4">
      <w:pPr>
        <w:pStyle w:val="TOC3"/>
        <w:rPr>
          <w:ins w:id="1036" w:author="Merrick, Riki | APHL" w:date="2022-07-28T09:14:00Z"/>
          <w:rFonts w:asciiTheme="minorHAnsi" w:eastAsiaTheme="minorEastAsia" w:hAnsiTheme="minorHAnsi" w:cstheme="minorBidi"/>
          <w:noProof/>
          <w:sz w:val="22"/>
        </w:rPr>
      </w:pPr>
      <w:ins w:id="103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"_Toc109892176"</w:instrText>
        </w:r>
        <w:r w:rsidRPr="005A18FA">
          <w:rPr>
            <w:rStyle w:val="Hyperlink"/>
            <w:noProof/>
          </w:rPr>
          <w:instrText xml:space="preserve"> </w:instrText>
        </w:r>
        <w:r w:rsidRPr="005A18FA">
          <w:rPr>
            <w:rStyle w:val="Hyperlink"/>
            <w:noProof/>
          </w:rPr>
          <w:fldChar w:fldCharType="separate"/>
        </w:r>
        <w:r w:rsidRPr="005A18FA">
          <w:rPr>
            <w:rStyle w:val="Hyperlink"/>
            <w:noProof/>
          </w:rPr>
          <w:t>3.5.10</w:t>
        </w:r>
        <w:r>
          <w:rPr>
            <w:rFonts w:asciiTheme="minorHAnsi" w:eastAsiaTheme="minorEastAsia" w:hAnsiTheme="minorHAnsi" w:cstheme="minorBidi"/>
            <w:noProof/>
            <w:sz w:val="22"/>
          </w:rPr>
          <w:tab/>
        </w:r>
        <w:r w:rsidRPr="005A18FA">
          <w:rPr>
            <w:rStyle w:val="Hyperlink"/>
            <w:noProof/>
          </w:rPr>
          <w:t>Update adverse reaction info - allergen code provides unique identifier - event A60 (where the allergen code provides unique identifier)</w:t>
        </w:r>
        <w:r>
          <w:rPr>
            <w:noProof/>
            <w:webHidden/>
          </w:rPr>
          <w:tab/>
        </w:r>
        <w:r>
          <w:rPr>
            <w:noProof/>
            <w:webHidden/>
          </w:rPr>
          <w:fldChar w:fldCharType="begin"/>
        </w:r>
        <w:r>
          <w:rPr>
            <w:noProof/>
            <w:webHidden/>
          </w:rPr>
          <w:instrText xml:space="preserve"> PAGEREF _Toc109892176 \h </w:instrText>
        </w:r>
      </w:ins>
      <w:r>
        <w:rPr>
          <w:noProof/>
          <w:webHidden/>
        </w:rPr>
      </w:r>
      <w:r>
        <w:rPr>
          <w:noProof/>
          <w:webHidden/>
        </w:rPr>
        <w:fldChar w:fldCharType="separate"/>
      </w:r>
      <w:ins w:id="1038" w:author="Merrick, Riki | APHL" w:date="2022-07-28T09:14:00Z">
        <w:r>
          <w:rPr>
            <w:noProof/>
            <w:webHidden/>
          </w:rPr>
          <w:t>246</w:t>
        </w:r>
        <w:r>
          <w:rPr>
            <w:noProof/>
            <w:webHidden/>
          </w:rPr>
          <w:fldChar w:fldCharType="end"/>
        </w:r>
        <w:r w:rsidRPr="005A18FA">
          <w:rPr>
            <w:rStyle w:val="Hyperlink"/>
            <w:noProof/>
          </w:rPr>
          <w:fldChar w:fldCharType="end"/>
        </w:r>
      </w:ins>
    </w:p>
    <w:p w14:paraId="396D213E" w14:textId="2B15643D" w:rsidR="00367E5D" w:rsidRDefault="00367E5D">
      <w:pPr>
        <w:pStyle w:val="TOC2"/>
        <w:rPr>
          <w:ins w:id="1039" w:author="Merrick, Riki | APHL" w:date="2022-07-28T09:14:00Z"/>
          <w:rFonts w:asciiTheme="minorHAnsi" w:eastAsiaTheme="minorEastAsia" w:hAnsiTheme="minorHAnsi" w:cstheme="minorBidi"/>
          <w:b w:val="0"/>
          <w:kern w:val="0"/>
          <w:sz w:val="22"/>
          <w:szCs w:val="22"/>
        </w:rPr>
      </w:pPr>
      <w:ins w:id="1040" w:author="Merrick, Riki | APHL" w:date="2022-07-28T09:14:00Z">
        <w:r w:rsidRPr="005A18FA">
          <w:rPr>
            <w:rStyle w:val="Hyperlink"/>
          </w:rPr>
          <w:fldChar w:fldCharType="begin"/>
        </w:r>
        <w:r w:rsidRPr="005A18FA">
          <w:rPr>
            <w:rStyle w:val="Hyperlink"/>
          </w:rPr>
          <w:instrText xml:space="preserve"> </w:instrText>
        </w:r>
        <w:r>
          <w:instrText>HYPERLINK \l "_Toc109892177"</w:instrText>
        </w:r>
        <w:r w:rsidRPr="005A18FA">
          <w:rPr>
            <w:rStyle w:val="Hyperlink"/>
          </w:rPr>
          <w:instrText xml:space="preserve"> </w:instrText>
        </w:r>
        <w:r w:rsidRPr="005A18FA">
          <w:rPr>
            <w:rStyle w:val="Hyperlink"/>
          </w:rPr>
          <w:fldChar w:fldCharType="separate"/>
        </w:r>
        <w:r w:rsidRPr="005A18FA">
          <w:rPr>
            <w:rStyle w:val="Hyperlink"/>
          </w:rPr>
          <w:t>3.6</w:t>
        </w:r>
        <w:r>
          <w:rPr>
            <w:rFonts w:asciiTheme="minorHAnsi" w:eastAsiaTheme="minorEastAsia" w:hAnsiTheme="minorHAnsi" w:cstheme="minorBidi"/>
            <w:b w:val="0"/>
            <w:kern w:val="0"/>
            <w:sz w:val="22"/>
            <w:szCs w:val="22"/>
          </w:rPr>
          <w:tab/>
        </w:r>
        <w:r w:rsidRPr="005A18FA">
          <w:rPr>
            <w:rStyle w:val="Hyperlink"/>
          </w:rPr>
          <w:t>Implementation Notes</w:t>
        </w:r>
        <w:r>
          <w:rPr>
            <w:webHidden/>
          </w:rPr>
          <w:tab/>
        </w:r>
        <w:r>
          <w:rPr>
            <w:webHidden/>
          </w:rPr>
          <w:fldChar w:fldCharType="begin"/>
        </w:r>
        <w:r>
          <w:rPr>
            <w:webHidden/>
          </w:rPr>
          <w:instrText xml:space="preserve"> PAGEREF _Toc109892177 \h </w:instrText>
        </w:r>
      </w:ins>
      <w:r>
        <w:rPr>
          <w:webHidden/>
        </w:rPr>
      </w:r>
      <w:r>
        <w:rPr>
          <w:webHidden/>
        </w:rPr>
        <w:fldChar w:fldCharType="separate"/>
      </w:r>
      <w:ins w:id="1041" w:author="Merrick, Riki | APHL" w:date="2022-07-28T09:14:00Z">
        <w:r>
          <w:rPr>
            <w:webHidden/>
          </w:rPr>
          <w:t>246</w:t>
        </w:r>
        <w:r>
          <w:rPr>
            <w:webHidden/>
          </w:rPr>
          <w:fldChar w:fldCharType="end"/>
        </w:r>
        <w:r w:rsidRPr="005A18FA">
          <w:rPr>
            <w:rStyle w:val="Hyperlink"/>
          </w:rPr>
          <w:fldChar w:fldCharType="end"/>
        </w:r>
      </w:ins>
    </w:p>
    <w:p w14:paraId="2AA1123B" w14:textId="2AEF993B" w:rsidR="00367E5D" w:rsidRDefault="00367E5D" w:rsidP="00D850B4">
      <w:pPr>
        <w:pStyle w:val="TOC3"/>
        <w:rPr>
          <w:ins w:id="1042" w:author="Merrick, Riki | APHL" w:date="2022-07-28T09:14:00Z"/>
          <w:rFonts w:asciiTheme="minorHAnsi" w:eastAsiaTheme="minorEastAsia" w:hAnsiTheme="minorHAnsi" w:cstheme="minorBidi"/>
          <w:noProof/>
          <w:sz w:val="22"/>
        </w:rPr>
      </w:pPr>
      <w:ins w:id="104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"_Toc109892178"</w:instrText>
        </w:r>
        <w:r w:rsidRPr="005A18FA">
          <w:rPr>
            <w:rStyle w:val="Hyperlink"/>
            <w:noProof/>
          </w:rPr>
          <w:instrText xml:space="preserve"> </w:instrText>
        </w:r>
        <w:r w:rsidRPr="005A18FA">
          <w:rPr>
            <w:rStyle w:val="Hyperlink"/>
            <w:noProof/>
          </w:rPr>
          <w:fldChar w:fldCharType="separate"/>
        </w:r>
        <w:r w:rsidRPr="005A18FA">
          <w:rPr>
            <w:rStyle w:val="Hyperlink"/>
            <w:noProof/>
          </w:rPr>
          <w:t>3.6.1</w:t>
        </w:r>
        <w:r>
          <w:rPr>
            <w:rFonts w:asciiTheme="minorHAnsi" w:eastAsiaTheme="minorEastAsia" w:hAnsiTheme="minorHAnsi" w:cstheme="minorBidi"/>
            <w:noProof/>
            <w:sz w:val="22"/>
          </w:rPr>
          <w:tab/>
        </w:r>
        <w:r w:rsidRPr="005A18FA">
          <w:rPr>
            <w:rStyle w:val="Hyperlink"/>
            <w:noProof/>
          </w:rPr>
          <w:t>Swapping a patient</w:t>
        </w:r>
        <w:r>
          <w:rPr>
            <w:noProof/>
            <w:webHidden/>
          </w:rPr>
          <w:tab/>
        </w:r>
        <w:r>
          <w:rPr>
            <w:noProof/>
            <w:webHidden/>
          </w:rPr>
          <w:fldChar w:fldCharType="begin"/>
        </w:r>
        <w:r>
          <w:rPr>
            <w:noProof/>
            <w:webHidden/>
          </w:rPr>
          <w:instrText xml:space="preserve"> PAGEREF _Toc109892178 \h </w:instrText>
        </w:r>
      </w:ins>
      <w:r>
        <w:rPr>
          <w:noProof/>
          <w:webHidden/>
        </w:rPr>
      </w:r>
      <w:r>
        <w:rPr>
          <w:noProof/>
          <w:webHidden/>
        </w:rPr>
        <w:fldChar w:fldCharType="separate"/>
      </w:r>
      <w:ins w:id="1044" w:author="Merrick, Riki | APHL" w:date="2022-07-28T09:14:00Z">
        <w:r>
          <w:rPr>
            <w:noProof/>
            <w:webHidden/>
          </w:rPr>
          <w:t>246</w:t>
        </w:r>
        <w:r>
          <w:rPr>
            <w:noProof/>
            <w:webHidden/>
          </w:rPr>
          <w:fldChar w:fldCharType="end"/>
        </w:r>
        <w:r w:rsidRPr="005A18FA">
          <w:rPr>
            <w:rStyle w:val="Hyperlink"/>
            <w:noProof/>
          </w:rPr>
          <w:fldChar w:fldCharType="end"/>
        </w:r>
      </w:ins>
    </w:p>
    <w:p w14:paraId="00451896" w14:textId="2A6A1FA7" w:rsidR="00367E5D" w:rsidRDefault="00367E5D" w:rsidP="00D850B4">
      <w:pPr>
        <w:pStyle w:val="TOC3"/>
        <w:rPr>
          <w:ins w:id="1045" w:author="Merrick, Riki | APHL" w:date="2022-07-28T09:14:00Z"/>
          <w:rFonts w:asciiTheme="minorHAnsi" w:eastAsiaTheme="minorEastAsia" w:hAnsiTheme="minorHAnsi" w:cstheme="minorBidi"/>
          <w:noProof/>
          <w:sz w:val="22"/>
        </w:rPr>
      </w:pPr>
      <w:ins w:id="104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"_Toc109892179"</w:instrText>
        </w:r>
        <w:r w:rsidRPr="005A18FA">
          <w:rPr>
            <w:rStyle w:val="Hyperlink"/>
            <w:noProof/>
          </w:rPr>
          <w:instrText xml:space="preserve"> </w:instrText>
        </w:r>
        <w:r w:rsidRPr="005A18FA">
          <w:rPr>
            <w:rStyle w:val="Hyperlink"/>
            <w:noProof/>
          </w:rPr>
          <w:fldChar w:fldCharType="separate"/>
        </w:r>
        <w:r w:rsidRPr="005A18FA">
          <w:rPr>
            <w:rStyle w:val="Hyperlink"/>
            <w:noProof/>
          </w:rPr>
          <w:t>3.6.2</w:t>
        </w:r>
        <w:r>
          <w:rPr>
            <w:rFonts w:asciiTheme="minorHAnsi" w:eastAsiaTheme="minorEastAsia" w:hAnsiTheme="minorHAnsi" w:cstheme="minorBidi"/>
            <w:noProof/>
            <w:sz w:val="22"/>
          </w:rPr>
          <w:tab/>
        </w:r>
        <w:r w:rsidRPr="005A18FA">
          <w:rPr>
            <w:rStyle w:val="Hyperlink"/>
            <w:noProof/>
          </w:rPr>
          <w:t>Merging patient/person information</w:t>
        </w:r>
        <w:r>
          <w:rPr>
            <w:noProof/>
            <w:webHidden/>
          </w:rPr>
          <w:tab/>
        </w:r>
        <w:r>
          <w:rPr>
            <w:noProof/>
            <w:webHidden/>
          </w:rPr>
          <w:fldChar w:fldCharType="begin"/>
        </w:r>
        <w:r>
          <w:rPr>
            <w:noProof/>
            <w:webHidden/>
          </w:rPr>
          <w:instrText xml:space="preserve"> PAGEREF _Toc109892179 \h </w:instrText>
        </w:r>
      </w:ins>
      <w:r>
        <w:rPr>
          <w:noProof/>
          <w:webHidden/>
        </w:rPr>
      </w:r>
      <w:r>
        <w:rPr>
          <w:noProof/>
          <w:webHidden/>
        </w:rPr>
        <w:fldChar w:fldCharType="separate"/>
      </w:r>
      <w:ins w:id="1047" w:author="Merrick, Riki | APHL" w:date="2022-07-28T09:14:00Z">
        <w:r>
          <w:rPr>
            <w:noProof/>
            <w:webHidden/>
          </w:rPr>
          <w:t>246</w:t>
        </w:r>
        <w:r>
          <w:rPr>
            <w:noProof/>
            <w:webHidden/>
          </w:rPr>
          <w:fldChar w:fldCharType="end"/>
        </w:r>
        <w:r w:rsidRPr="005A18FA">
          <w:rPr>
            <w:rStyle w:val="Hyperlink"/>
            <w:noProof/>
          </w:rPr>
          <w:fldChar w:fldCharType="end"/>
        </w:r>
      </w:ins>
    </w:p>
    <w:p w14:paraId="75CCD9FA" w14:textId="6C570A43" w:rsidR="00367E5D" w:rsidRDefault="00367E5D" w:rsidP="00D850B4">
      <w:pPr>
        <w:pStyle w:val="TOC3"/>
        <w:rPr>
          <w:ins w:id="1048" w:author="Merrick, Riki | APHL" w:date="2022-07-28T09:14:00Z"/>
          <w:rFonts w:asciiTheme="minorHAnsi" w:eastAsiaTheme="minorEastAsia" w:hAnsiTheme="minorHAnsi" w:cstheme="minorBidi"/>
          <w:noProof/>
          <w:sz w:val="22"/>
        </w:rPr>
      </w:pPr>
      <w:ins w:id="104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"_Toc109892180"</w:instrText>
        </w:r>
        <w:r w:rsidRPr="005A18FA">
          <w:rPr>
            <w:rStyle w:val="Hyperlink"/>
            <w:noProof/>
          </w:rPr>
          <w:instrText xml:space="preserve"> </w:instrText>
        </w:r>
        <w:r w:rsidRPr="005A18FA">
          <w:rPr>
            <w:rStyle w:val="Hyperlink"/>
            <w:noProof/>
          </w:rPr>
          <w:fldChar w:fldCharType="separate"/>
        </w:r>
        <w:r w:rsidRPr="005A18FA">
          <w:rPr>
            <w:rStyle w:val="Hyperlink"/>
            <w:noProof/>
          </w:rPr>
          <w:t>3.6.3</w:t>
        </w:r>
        <w:r>
          <w:rPr>
            <w:rFonts w:asciiTheme="minorHAnsi" w:eastAsiaTheme="minorEastAsia" w:hAnsiTheme="minorHAnsi" w:cstheme="minorBidi"/>
            <w:noProof/>
            <w:sz w:val="22"/>
          </w:rPr>
          <w:tab/>
        </w:r>
        <w:r w:rsidRPr="005A18FA">
          <w:rPr>
            <w:rStyle w:val="Hyperlink"/>
            <w:noProof/>
          </w:rPr>
          <w:t>Patient record links</w:t>
        </w:r>
        <w:r>
          <w:rPr>
            <w:noProof/>
            <w:webHidden/>
          </w:rPr>
          <w:tab/>
        </w:r>
        <w:r>
          <w:rPr>
            <w:noProof/>
            <w:webHidden/>
          </w:rPr>
          <w:fldChar w:fldCharType="begin"/>
        </w:r>
        <w:r>
          <w:rPr>
            <w:noProof/>
            <w:webHidden/>
          </w:rPr>
          <w:instrText xml:space="preserve"> PAGEREF _Toc109892180 \h </w:instrText>
        </w:r>
      </w:ins>
      <w:r>
        <w:rPr>
          <w:noProof/>
          <w:webHidden/>
        </w:rPr>
      </w:r>
      <w:r>
        <w:rPr>
          <w:noProof/>
          <w:webHidden/>
        </w:rPr>
        <w:fldChar w:fldCharType="separate"/>
      </w:r>
      <w:ins w:id="1050" w:author="Merrick, Riki | APHL" w:date="2022-07-28T09:14:00Z">
        <w:r>
          <w:rPr>
            <w:noProof/>
            <w:webHidden/>
          </w:rPr>
          <w:t>262</w:t>
        </w:r>
        <w:r>
          <w:rPr>
            <w:noProof/>
            <w:webHidden/>
          </w:rPr>
          <w:fldChar w:fldCharType="end"/>
        </w:r>
        <w:r w:rsidRPr="005A18FA">
          <w:rPr>
            <w:rStyle w:val="Hyperlink"/>
            <w:noProof/>
          </w:rPr>
          <w:fldChar w:fldCharType="end"/>
        </w:r>
      </w:ins>
    </w:p>
    <w:p w14:paraId="4ED34175" w14:textId="66C1344A" w:rsidR="00367E5D" w:rsidRDefault="00367E5D" w:rsidP="00D850B4">
      <w:pPr>
        <w:pStyle w:val="TOC3"/>
        <w:rPr>
          <w:ins w:id="1051" w:author="Merrick, Riki | APHL" w:date="2022-07-28T09:14:00Z"/>
          <w:rFonts w:asciiTheme="minorHAnsi" w:eastAsiaTheme="minorEastAsia" w:hAnsiTheme="minorHAnsi" w:cstheme="minorBidi"/>
          <w:noProof/>
          <w:sz w:val="22"/>
        </w:rPr>
      </w:pPr>
      <w:ins w:id="105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"_Toc109892181"</w:instrText>
        </w:r>
        <w:r w:rsidRPr="005A18FA">
          <w:rPr>
            <w:rStyle w:val="Hyperlink"/>
            <w:noProof/>
          </w:rPr>
          <w:instrText xml:space="preserve"> </w:instrText>
        </w:r>
        <w:r w:rsidRPr="005A18FA">
          <w:rPr>
            <w:rStyle w:val="Hyperlink"/>
            <w:noProof/>
          </w:rPr>
          <w:fldChar w:fldCharType="separate"/>
        </w:r>
        <w:r w:rsidRPr="005A18FA">
          <w:rPr>
            <w:rStyle w:val="Hyperlink"/>
            <w:noProof/>
          </w:rPr>
          <w:t>3.6.4</w:t>
        </w:r>
        <w:r>
          <w:rPr>
            <w:rFonts w:asciiTheme="minorHAnsi" w:eastAsiaTheme="minorEastAsia" w:hAnsiTheme="minorHAnsi" w:cstheme="minorBidi"/>
            <w:noProof/>
            <w:sz w:val="22"/>
          </w:rPr>
          <w:tab/>
        </w:r>
        <w:r w:rsidRPr="005A18FA">
          <w:rPr>
            <w:rStyle w:val="Hyperlink"/>
            <w:noProof/>
          </w:rPr>
          <w:t>MPI Integration - an introduction</w:t>
        </w:r>
        <w:r>
          <w:rPr>
            <w:noProof/>
            <w:webHidden/>
          </w:rPr>
          <w:tab/>
        </w:r>
        <w:r>
          <w:rPr>
            <w:noProof/>
            <w:webHidden/>
          </w:rPr>
          <w:fldChar w:fldCharType="begin"/>
        </w:r>
        <w:r>
          <w:rPr>
            <w:noProof/>
            <w:webHidden/>
          </w:rPr>
          <w:instrText xml:space="preserve"> PAGEREF _Toc109892181 \h </w:instrText>
        </w:r>
      </w:ins>
      <w:r>
        <w:rPr>
          <w:noProof/>
          <w:webHidden/>
        </w:rPr>
      </w:r>
      <w:r>
        <w:rPr>
          <w:noProof/>
          <w:webHidden/>
        </w:rPr>
        <w:fldChar w:fldCharType="separate"/>
      </w:r>
      <w:ins w:id="1053" w:author="Merrick, Riki | APHL" w:date="2022-07-28T09:14:00Z">
        <w:r>
          <w:rPr>
            <w:noProof/>
            <w:webHidden/>
          </w:rPr>
          <w:t>263</w:t>
        </w:r>
        <w:r>
          <w:rPr>
            <w:noProof/>
            <w:webHidden/>
          </w:rPr>
          <w:fldChar w:fldCharType="end"/>
        </w:r>
        <w:r w:rsidRPr="005A18FA">
          <w:rPr>
            <w:rStyle w:val="Hyperlink"/>
            <w:noProof/>
          </w:rPr>
          <w:fldChar w:fldCharType="end"/>
        </w:r>
      </w:ins>
    </w:p>
    <w:p w14:paraId="1983147A" w14:textId="7605B204" w:rsidR="00367E5D" w:rsidRDefault="00367E5D" w:rsidP="00D850B4">
      <w:pPr>
        <w:pStyle w:val="TOC3"/>
        <w:rPr>
          <w:ins w:id="1054" w:author="Merrick, Riki | APHL" w:date="2022-07-28T09:14:00Z"/>
          <w:rFonts w:asciiTheme="minorHAnsi" w:eastAsiaTheme="minorEastAsia" w:hAnsiTheme="minorHAnsi" w:cstheme="minorBidi"/>
          <w:noProof/>
          <w:sz w:val="22"/>
        </w:rPr>
      </w:pPr>
      <w:ins w:id="105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"_Toc109892182"</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3.6.5</w:t>
        </w:r>
        <w:r>
          <w:rPr>
            <w:rFonts w:asciiTheme="minorHAnsi" w:eastAsiaTheme="minorEastAsia" w:hAnsiTheme="minorHAnsi" w:cstheme="minorBidi"/>
            <w:noProof/>
            <w:sz w:val="22"/>
          </w:rPr>
          <w:tab/>
        </w:r>
        <w:r w:rsidRPr="005A18FA">
          <w:rPr>
            <w:rStyle w:val="Hyperlink"/>
            <w:noProof/>
            <w:lang w:val="fr-FR"/>
          </w:rPr>
          <w:t>Usage notes:  Non-human PID patient identification</w:t>
        </w:r>
        <w:r>
          <w:rPr>
            <w:noProof/>
            <w:webHidden/>
          </w:rPr>
          <w:tab/>
        </w:r>
        <w:r>
          <w:rPr>
            <w:noProof/>
            <w:webHidden/>
          </w:rPr>
          <w:fldChar w:fldCharType="begin"/>
        </w:r>
        <w:r>
          <w:rPr>
            <w:noProof/>
            <w:webHidden/>
          </w:rPr>
          <w:instrText xml:space="preserve"> PAGEREF _Toc109892182 \h </w:instrText>
        </w:r>
      </w:ins>
      <w:r>
        <w:rPr>
          <w:noProof/>
          <w:webHidden/>
        </w:rPr>
      </w:r>
      <w:r>
        <w:rPr>
          <w:noProof/>
          <w:webHidden/>
        </w:rPr>
        <w:fldChar w:fldCharType="separate"/>
      </w:r>
      <w:ins w:id="1056" w:author="Merrick, Riki | APHL" w:date="2022-07-28T09:14:00Z">
        <w:r>
          <w:rPr>
            <w:noProof/>
            <w:webHidden/>
          </w:rPr>
          <w:t>270</w:t>
        </w:r>
        <w:r>
          <w:rPr>
            <w:noProof/>
            <w:webHidden/>
          </w:rPr>
          <w:fldChar w:fldCharType="end"/>
        </w:r>
        <w:r w:rsidRPr="005A18FA">
          <w:rPr>
            <w:rStyle w:val="Hyperlink"/>
            <w:noProof/>
          </w:rPr>
          <w:fldChar w:fldCharType="end"/>
        </w:r>
      </w:ins>
    </w:p>
    <w:p w14:paraId="54B5402B" w14:textId="2E8B6C88" w:rsidR="00367E5D" w:rsidRDefault="00367E5D">
      <w:pPr>
        <w:pStyle w:val="TOC2"/>
        <w:rPr>
          <w:ins w:id="1057" w:author="Merrick, Riki | APHL" w:date="2022-07-28T09:14:00Z"/>
          <w:rFonts w:asciiTheme="minorHAnsi" w:eastAsiaTheme="minorEastAsia" w:hAnsiTheme="minorHAnsi" w:cstheme="minorBidi"/>
          <w:b w:val="0"/>
          <w:kern w:val="0"/>
          <w:sz w:val="22"/>
          <w:szCs w:val="22"/>
        </w:rPr>
      </w:pPr>
      <w:ins w:id="1058" w:author="Merrick, Riki | APHL" w:date="2022-07-28T09:14:00Z">
        <w:r w:rsidRPr="005A18FA">
          <w:rPr>
            <w:rStyle w:val="Hyperlink"/>
          </w:rPr>
          <w:fldChar w:fldCharType="begin"/>
        </w:r>
        <w:r w:rsidRPr="005A18FA">
          <w:rPr>
            <w:rStyle w:val="Hyperlink"/>
          </w:rPr>
          <w:instrText xml:space="preserve"> </w:instrText>
        </w:r>
        <w:r>
          <w:instrText>HYPERLINK \l "_Toc109892183"</w:instrText>
        </w:r>
        <w:r w:rsidRPr="005A18FA">
          <w:rPr>
            <w:rStyle w:val="Hyperlink"/>
          </w:rPr>
          <w:instrText xml:space="preserve"> </w:instrText>
        </w:r>
        <w:r w:rsidRPr="005A18FA">
          <w:rPr>
            <w:rStyle w:val="Hyperlink"/>
          </w:rPr>
          <w:fldChar w:fldCharType="separate"/>
        </w:r>
        <w:r w:rsidRPr="005A18FA">
          <w:rPr>
            <w:rStyle w:val="Hyperlink"/>
          </w:rPr>
          <w:t>3.7</w:t>
        </w:r>
        <w:r>
          <w:rPr>
            <w:rFonts w:asciiTheme="minorHAnsi" w:eastAsiaTheme="minorEastAsia" w:hAnsiTheme="minorHAnsi" w:cstheme="minorBidi"/>
            <w:b w:val="0"/>
            <w:kern w:val="0"/>
            <w:sz w:val="22"/>
            <w:szCs w:val="22"/>
          </w:rPr>
          <w:tab/>
        </w:r>
        <w:r w:rsidRPr="005A18FA">
          <w:rPr>
            <w:rStyle w:val="Hyperlink"/>
          </w:rPr>
          <w:t>Referenced Organizations and Documents</w:t>
        </w:r>
        <w:r>
          <w:rPr>
            <w:webHidden/>
          </w:rPr>
          <w:tab/>
        </w:r>
        <w:r>
          <w:rPr>
            <w:webHidden/>
          </w:rPr>
          <w:fldChar w:fldCharType="begin"/>
        </w:r>
        <w:r>
          <w:rPr>
            <w:webHidden/>
          </w:rPr>
          <w:instrText xml:space="preserve"> PAGEREF _Toc109892183 \h </w:instrText>
        </w:r>
      </w:ins>
      <w:r>
        <w:rPr>
          <w:webHidden/>
        </w:rPr>
      </w:r>
      <w:r>
        <w:rPr>
          <w:webHidden/>
        </w:rPr>
        <w:fldChar w:fldCharType="separate"/>
      </w:r>
      <w:ins w:id="1059" w:author="Merrick, Riki | APHL" w:date="2022-07-28T09:14:00Z">
        <w:r>
          <w:rPr>
            <w:webHidden/>
          </w:rPr>
          <w:t>271</w:t>
        </w:r>
        <w:r>
          <w:rPr>
            <w:webHidden/>
          </w:rPr>
          <w:fldChar w:fldCharType="end"/>
        </w:r>
        <w:r w:rsidRPr="005A18FA">
          <w:rPr>
            <w:rStyle w:val="Hyperlink"/>
          </w:rPr>
          <w:fldChar w:fldCharType="end"/>
        </w:r>
      </w:ins>
    </w:p>
    <w:p w14:paraId="7B648599" w14:textId="486BA622" w:rsidR="00F16A42" w:rsidDel="00367E5D" w:rsidRDefault="00F16A42" w:rsidP="002458C3">
      <w:pPr>
        <w:rPr>
          <w:del w:id="1060" w:author="Merrick, Riki | APHL" w:date="2022-07-28T09:14:00Z"/>
          <w:rFonts w:asciiTheme="minorHAnsi" w:eastAsiaTheme="minorEastAsia" w:hAnsiTheme="minorHAnsi" w:cstheme="minorBidi"/>
          <w:b/>
          <w:sz w:val="22"/>
        </w:rPr>
      </w:pPr>
      <w:del w:id="1061" w:author="Merrick, Riki | APHL" w:date="2022-07-28T09:14:00Z">
        <w:r w:rsidRPr="00367E5D" w:rsidDel="00367E5D">
          <w:rPr>
            <w:rPrChange w:id="1062" w:author="Merrick, Riki | APHL" w:date="2022-07-28T09:14:00Z">
              <w:rPr>
                <w:rStyle w:val="Hyperlink"/>
                <w:rFonts w:eastAsia="Times New Roman"/>
                <w:b/>
                <w:noProof/>
                <w:szCs w:val="20"/>
              </w:rPr>
            </w:rPrChange>
          </w:rPr>
          <w:delText>3.1</w:delText>
        </w:r>
        <w:r w:rsidDel="00367E5D">
          <w:rPr>
            <w:rFonts w:asciiTheme="minorHAnsi" w:eastAsiaTheme="minorEastAsia" w:hAnsiTheme="minorHAnsi" w:cstheme="minorBidi"/>
            <w:sz w:val="22"/>
          </w:rPr>
          <w:tab/>
        </w:r>
        <w:r w:rsidRPr="00367E5D" w:rsidDel="00367E5D">
          <w:rPr>
            <w:rPrChange w:id="1063" w:author="Merrick, Riki | APHL" w:date="2022-07-28T09:14:00Z">
              <w:rPr>
                <w:rStyle w:val="Hyperlink"/>
                <w:rFonts w:eastAsia="Times New Roman"/>
                <w:b/>
                <w:noProof/>
                <w:szCs w:val="20"/>
              </w:rPr>
            </w:rPrChange>
          </w:rPr>
          <w:delText>Chapter 3 Contents</w:delText>
        </w:r>
        <w:r w:rsidDel="00367E5D">
          <w:rPr>
            <w:webHidden/>
          </w:rPr>
          <w:tab/>
          <w:delText>1</w:delText>
        </w:r>
      </w:del>
    </w:p>
    <w:p w14:paraId="5A662994" w14:textId="2EF63086" w:rsidR="00F16A42" w:rsidDel="00367E5D" w:rsidRDefault="00F16A42" w:rsidP="002458C3">
      <w:pPr>
        <w:rPr>
          <w:del w:id="1064" w:author="Merrick, Riki | APHL" w:date="2022-07-28T09:14:00Z"/>
          <w:rFonts w:asciiTheme="minorHAnsi" w:eastAsiaTheme="minorEastAsia" w:hAnsiTheme="minorHAnsi" w:cstheme="minorBidi"/>
          <w:b/>
          <w:sz w:val="22"/>
        </w:rPr>
      </w:pPr>
      <w:del w:id="1065" w:author="Merrick, Riki | APHL" w:date="2022-07-28T09:14:00Z">
        <w:r w:rsidRPr="00367E5D" w:rsidDel="00367E5D">
          <w:rPr>
            <w:rPrChange w:id="1066" w:author="Merrick, Riki | APHL" w:date="2022-07-28T09:14:00Z">
              <w:rPr>
                <w:rStyle w:val="Hyperlink"/>
                <w:rFonts w:eastAsia="Times New Roman"/>
                <w:b/>
                <w:noProof/>
                <w:szCs w:val="20"/>
              </w:rPr>
            </w:rPrChange>
          </w:rPr>
          <w:delText>3.2</w:delText>
        </w:r>
        <w:r w:rsidDel="00367E5D">
          <w:rPr>
            <w:rFonts w:asciiTheme="minorHAnsi" w:eastAsiaTheme="minorEastAsia" w:hAnsiTheme="minorHAnsi" w:cstheme="minorBidi"/>
            <w:sz w:val="22"/>
          </w:rPr>
          <w:tab/>
        </w:r>
        <w:r w:rsidRPr="00367E5D" w:rsidDel="00367E5D">
          <w:rPr>
            <w:rPrChange w:id="1067" w:author="Merrick, Riki | APHL" w:date="2022-07-28T09:14:00Z">
              <w:rPr>
                <w:rStyle w:val="Hyperlink"/>
                <w:rFonts w:eastAsia="Times New Roman"/>
                <w:b/>
                <w:noProof/>
                <w:szCs w:val="20"/>
              </w:rPr>
            </w:rPrChange>
          </w:rPr>
          <w:delText>Purpose</w:delText>
        </w:r>
        <w:r w:rsidDel="00367E5D">
          <w:rPr>
            <w:webHidden/>
          </w:rPr>
          <w:tab/>
          <w:delText>3</w:delText>
        </w:r>
      </w:del>
    </w:p>
    <w:p w14:paraId="1C55FB4B" w14:textId="7550A1E1" w:rsidR="00F16A42" w:rsidDel="00367E5D" w:rsidRDefault="00F16A42" w:rsidP="002458C3">
      <w:pPr>
        <w:rPr>
          <w:del w:id="1068" w:author="Merrick, Riki | APHL" w:date="2022-07-28T09:14:00Z"/>
          <w:rFonts w:asciiTheme="minorHAnsi" w:eastAsiaTheme="minorEastAsia" w:hAnsiTheme="minorHAnsi" w:cstheme="minorBidi"/>
          <w:b/>
          <w:sz w:val="22"/>
        </w:rPr>
      </w:pPr>
      <w:del w:id="1069" w:author="Merrick, Riki | APHL" w:date="2022-07-28T09:14:00Z">
        <w:r w:rsidRPr="00367E5D" w:rsidDel="00367E5D">
          <w:rPr>
            <w:rPrChange w:id="1070" w:author="Merrick, Riki | APHL" w:date="2022-07-28T09:14:00Z">
              <w:rPr>
                <w:rStyle w:val="Hyperlink"/>
                <w:rFonts w:eastAsia="Times New Roman"/>
                <w:b/>
                <w:noProof/>
                <w:szCs w:val="20"/>
              </w:rPr>
            </w:rPrChange>
          </w:rPr>
          <w:delText>3.3</w:delText>
        </w:r>
        <w:r w:rsidDel="00367E5D">
          <w:rPr>
            <w:rFonts w:asciiTheme="minorHAnsi" w:eastAsiaTheme="minorEastAsia" w:hAnsiTheme="minorHAnsi" w:cstheme="minorBidi"/>
            <w:sz w:val="22"/>
          </w:rPr>
          <w:tab/>
        </w:r>
        <w:r w:rsidRPr="00367E5D" w:rsidDel="00367E5D">
          <w:rPr>
            <w:rPrChange w:id="1071" w:author="Merrick, Riki | APHL" w:date="2022-07-28T09:14:00Z">
              <w:rPr>
                <w:rStyle w:val="Hyperlink"/>
                <w:rFonts w:eastAsia="Times New Roman"/>
                <w:b/>
                <w:noProof/>
                <w:szCs w:val="20"/>
              </w:rPr>
            </w:rPrChange>
          </w:rPr>
          <w:delText>Trigger Events and Message Definitions</w:delText>
        </w:r>
        <w:r w:rsidDel="00367E5D">
          <w:rPr>
            <w:webHidden/>
          </w:rPr>
          <w:tab/>
          <w:delText>4</w:delText>
        </w:r>
      </w:del>
    </w:p>
    <w:p w14:paraId="29962EA2" w14:textId="4DFA4F64" w:rsidR="00F16A42" w:rsidDel="00367E5D" w:rsidRDefault="00F16A42" w:rsidP="002458C3">
      <w:pPr>
        <w:rPr>
          <w:del w:id="1072" w:author="Merrick, Riki | APHL" w:date="2022-07-28T09:14:00Z"/>
          <w:rFonts w:asciiTheme="minorHAnsi" w:eastAsiaTheme="minorEastAsia" w:hAnsiTheme="minorHAnsi" w:cstheme="minorBidi"/>
          <w:noProof/>
          <w:sz w:val="22"/>
        </w:rPr>
      </w:pPr>
      <w:del w:id="1073" w:author="Merrick, Riki | APHL" w:date="2022-07-28T09:14:00Z">
        <w:r w:rsidRPr="00367E5D" w:rsidDel="00367E5D">
          <w:rPr>
            <w:rPrChange w:id="1074" w:author="Merrick, Riki | APHL" w:date="2022-07-28T09:14:00Z">
              <w:rPr>
                <w:rStyle w:val="Hyperlink"/>
                <w:noProof/>
              </w:rPr>
            </w:rPrChange>
          </w:rPr>
          <w:delText>3.3.1</w:delText>
        </w:r>
        <w:r w:rsidDel="00367E5D">
          <w:rPr>
            <w:rFonts w:asciiTheme="minorHAnsi" w:eastAsiaTheme="minorEastAsia" w:hAnsiTheme="minorHAnsi" w:cstheme="minorBidi"/>
            <w:noProof/>
            <w:sz w:val="22"/>
          </w:rPr>
          <w:tab/>
        </w:r>
        <w:r w:rsidRPr="00367E5D" w:rsidDel="00367E5D">
          <w:rPr>
            <w:rPrChange w:id="1075" w:author="Merrick, Riki | APHL" w:date="2022-07-28T09:14:00Z">
              <w:rPr>
                <w:rStyle w:val="Hyperlink"/>
                <w:noProof/>
              </w:rPr>
            </w:rPrChange>
          </w:rPr>
          <w:delText>ADT/ACK - Admit/Visit Notification (Event A01)</w:delText>
        </w:r>
        <w:r w:rsidDel="00367E5D">
          <w:rPr>
            <w:noProof/>
            <w:webHidden/>
          </w:rPr>
          <w:tab/>
          <w:delText>4</w:delText>
        </w:r>
      </w:del>
    </w:p>
    <w:p w14:paraId="0187D426" w14:textId="563EDBC5" w:rsidR="00F16A42" w:rsidDel="00367E5D" w:rsidRDefault="00F16A42" w:rsidP="002458C3">
      <w:pPr>
        <w:rPr>
          <w:del w:id="1076" w:author="Merrick, Riki | APHL" w:date="2022-07-28T09:14:00Z"/>
          <w:rFonts w:asciiTheme="minorHAnsi" w:eastAsiaTheme="minorEastAsia" w:hAnsiTheme="minorHAnsi" w:cstheme="minorBidi"/>
          <w:noProof/>
          <w:sz w:val="22"/>
        </w:rPr>
      </w:pPr>
      <w:del w:id="1077" w:author="Merrick, Riki | APHL" w:date="2022-07-28T09:14:00Z">
        <w:r w:rsidRPr="00367E5D" w:rsidDel="00367E5D">
          <w:rPr>
            <w:rPrChange w:id="1078" w:author="Merrick, Riki | APHL" w:date="2022-07-28T09:14:00Z">
              <w:rPr>
                <w:rStyle w:val="Hyperlink"/>
                <w:noProof/>
              </w:rPr>
            </w:rPrChange>
          </w:rPr>
          <w:delText>3.3.2</w:delText>
        </w:r>
        <w:r w:rsidDel="00367E5D">
          <w:rPr>
            <w:rFonts w:asciiTheme="minorHAnsi" w:eastAsiaTheme="minorEastAsia" w:hAnsiTheme="minorHAnsi" w:cstheme="minorBidi"/>
            <w:noProof/>
            <w:sz w:val="22"/>
          </w:rPr>
          <w:tab/>
        </w:r>
        <w:r w:rsidRPr="00367E5D" w:rsidDel="00367E5D">
          <w:rPr>
            <w:rPrChange w:id="1079" w:author="Merrick, Riki | APHL" w:date="2022-07-28T09:14:00Z">
              <w:rPr>
                <w:rStyle w:val="Hyperlink"/>
                <w:noProof/>
              </w:rPr>
            </w:rPrChange>
          </w:rPr>
          <w:delText>ADT/ACK - Transfer a Patient (Event A02)</w:delText>
        </w:r>
        <w:r w:rsidDel="00367E5D">
          <w:rPr>
            <w:noProof/>
            <w:webHidden/>
          </w:rPr>
          <w:tab/>
          <w:delText>6</w:delText>
        </w:r>
      </w:del>
    </w:p>
    <w:p w14:paraId="52E25A5E" w14:textId="3FB8C57B" w:rsidR="00F16A42" w:rsidDel="00367E5D" w:rsidRDefault="00F16A42" w:rsidP="002458C3">
      <w:pPr>
        <w:rPr>
          <w:del w:id="1080" w:author="Merrick, Riki | APHL" w:date="2022-07-28T09:14:00Z"/>
          <w:rFonts w:asciiTheme="minorHAnsi" w:eastAsiaTheme="minorEastAsia" w:hAnsiTheme="minorHAnsi" w:cstheme="minorBidi"/>
          <w:noProof/>
          <w:sz w:val="22"/>
        </w:rPr>
      </w:pPr>
      <w:del w:id="1081" w:author="Merrick, Riki | APHL" w:date="2022-07-28T09:14:00Z">
        <w:r w:rsidRPr="00367E5D" w:rsidDel="00367E5D">
          <w:rPr>
            <w:rPrChange w:id="1082" w:author="Merrick, Riki | APHL" w:date="2022-07-28T09:14:00Z">
              <w:rPr>
                <w:rStyle w:val="Hyperlink"/>
                <w:noProof/>
              </w:rPr>
            </w:rPrChange>
          </w:rPr>
          <w:delText>3.3.3</w:delText>
        </w:r>
        <w:r w:rsidDel="00367E5D">
          <w:rPr>
            <w:rFonts w:asciiTheme="minorHAnsi" w:eastAsiaTheme="minorEastAsia" w:hAnsiTheme="minorHAnsi" w:cstheme="minorBidi"/>
            <w:noProof/>
            <w:sz w:val="22"/>
          </w:rPr>
          <w:tab/>
        </w:r>
        <w:r w:rsidRPr="00367E5D" w:rsidDel="00367E5D">
          <w:rPr>
            <w:rPrChange w:id="1083" w:author="Merrick, Riki | APHL" w:date="2022-07-28T09:14:00Z">
              <w:rPr>
                <w:rStyle w:val="Hyperlink"/>
                <w:noProof/>
              </w:rPr>
            </w:rPrChange>
          </w:rPr>
          <w:delText>ADT/ACK - Discharge/End Visit (Event A03)</w:delText>
        </w:r>
        <w:r w:rsidDel="00367E5D">
          <w:rPr>
            <w:noProof/>
            <w:webHidden/>
          </w:rPr>
          <w:tab/>
          <w:delText>8</w:delText>
        </w:r>
      </w:del>
    </w:p>
    <w:p w14:paraId="50B1BA90" w14:textId="470EB15A" w:rsidR="00F16A42" w:rsidDel="00367E5D" w:rsidRDefault="00F16A42" w:rsidP="002458C3">
      <w:pPr>
        <w:rPr>
          <w:del w:id="1084" w:author="Merrick, Riki | APHL" w:date="2022-07-28T09:14:00Z"/>
          <w:rFonts w:asciiTheme="minorHAnsi" w:eastAsiaTheme="minorEastAsia" w:hAnsiTheme="minorHAnsi" w:cstheme="minorBidi"/>
          <w:noProof/>
          <w:sz w:val="22"/>
        </w:rPr>
      </w:pPr>
      <w:del w:id="1085" w:author="Merrick, Riki | APHL" w:date="2022-07-28T09:14:00Z">
        <w:r w:rsidRPr="00367E5D" w:rsidDel="00367E5D">
          <w:rPr>
            <w:rPrChange w:id="1086" w:author="Merrick, Riki | APHL" w:date="2022-07-28T09:14:00Z">
              <w:rPr>
                <w:rStyle w:val="Hyperlink"/>
                <w:noProof/>
              </w:rPr>
            </w:rPrChange>
          </w:rPr>
          <w:delText>3.3.4</w:delText>
        </w:r>
        <w:r w:rsidDel="00367E5D">
          <w:rPr>
            <w:rFonts w:asciiTheme="minorHAnsi" w:eastAsiaTheme="minorEastAsia" w:hAnsiTheme="minorHAnsi" w:cstheme="minorBidi"/>
            <w:noProof/>
            <w:sz w:val="22"/>
          </w:rPr>
          <w:tab/>
        </w:r>
        <w:r w:rsidRPr="00367E5D" w:rsidDel="00367E5D">
          <w:rPr>
            <w:rPrChange w:id="1087" w:author="Merrick, Riki | APHL" w:date="2022-07-28T09:14:00Z">
              <w:rPr>
                <w:rStyle w:val="Hyperlink"/>
                <w:noProof/>
              </w:rPr>
            </w:rPrChange>
          </w:rPr>
          <w:delText>ADT/ACK - Register a Patient (Event A04)</w:delText>
        </w:r>
        <w:r w:rsidDel="00367E5D">
          <w:rPr>
            <w:noProof/>
            <w:webHidden/>
          </w:rPr>
          <w:tab/>
          <w:delText>11</w:delText>
        </w:r>
      </w:del>
    </w:p>
    <w:p w14:paraId="4D4F19A0" w14:textId="0736ED77" w:rsidR="00F16A42" w:rsidDel="00367E5D" w:rsidRDefault="00F16A42" w:rsidP="002458C3">
      <w:pPr>
        <w:rPr>
          <w:del w:id="1088" w:author="Merrick, Riki | APHL" w:date="2022-07-28T09:14:00Z"/>
          <w:rFonts w:asciiTheme="minorHAnsi" w:eastAsiaTheme="minorEastAsia" w:hAnsiTheme="minorHAnsi" w:cstheme="minorBidi"/>
          <w:noProof/>
          <w:sz w:val="22"/>
        </w:rPr>
      </w:pPr>
      <w:del w:id="1089" w:author="Merrick, Riki | APHL" w:date="2022-07-28T09:14:00Z">
        <w:r w:rsidRPr="00367E5D" w:rsidDel="00367E5D">
          <w:rPr>
            <w:rPrChange w:id="1090" w:author="Merrick, Riki | APHL" w:date="2022-07-28T09:14:00Z">
              <w:rPr>
                <w:rStyle w:val="Hyperlink"/>
                <w:noProof/>
              </w:rPr>
            </w:rPrChange>
          </w:rPr>
          <w:delText>3.3.5</w:delText>
        </w:r>
        <w:r w:rsidDel="00367E5D">
          <w:rPr>
            <w:rFonts w:asciiTheme="minorHAnsi" w:eastAsiaTheme="minorEastAsia" w:hAnsiTheme="minorHAnsi" w:cstheme="minorBidi"/>
            <w:noProof/>
            <w:sz w:val="22"/>
          </w:rPr>
          <w:tab/>
        </w:r>
        <w:r w:rsidRPr="00367E5D" w:rsidDel="00367E5D">
          <w:rPr>
            <w:rPrChange w:id="1091" w:author="Merrick, Riki | APHL" w:date="2022-07-28T09:14:00Z">
              <w:rPr>
                <w:rStyle w:val="Hyperlink"/>
                <w:noProof/>
              </w:rPr>
            </w:rPrChange>
          </w:rPr>
          <w:delText>ADT/ACK - Pre-Admit a Patient (Event A05)</w:delText>
        </w:r>
        <w:r w:rsidDel="00367E5D">
          <w:rPr>
            <w:noProof/>
            <w:webHidden/>
          </w:rPr>
          <w:tab/>
          <w:delText>14</w:delText>
        </w:r>
      </w:del>
    </w:p>
    <w:p w14:paraId="6E96FDDE" w14:textId="7FD7EB32" w:rsidR="00F16A42" w:rsidDel="00367E5D" w:rsidRDefault="00F16A42" w:rsidP="002458C3">
      <w:pPr>
        <w:rPr>
          <w:del w:id="1092" w:author="Merrick, Riki | APHL" w:date="2022-07-28T09:14:00Z"/>
          <w:rFonts w:asciiTheme="minorHAnsi" w:eastAsiaTheme="minorEastAsia" w:hAnsiTheme="minorHAnsi" w:cstheme="minorBidi"/>
          <w:noProof/>
          <w:sz w:val="22"/>
        </w:rPr>
      </w:pPr>
      <w:del w:id="1093" w:author="Merrick, Riki | APHL" w:date="2022-07-28T09:14:00Z">
        <w:r w:rsidRPr="00367E5D" w:rsidDel="00367E5D">
          <w:rPr>
            <w:rPrChange w:id="1094" w:author="Merrick, Riki | APHL" w:date="2022-07-28T09:14:00Z">
              <w:rPr>
                <w:rStyle w:val="Hyperlink"/>
                <w:noProof/>
              </w:rPr>
            </w:rPrChange>
          </w:rPr>
          <w:delText>3.3.6</w:delText>
        </w:r>
        <w:r w:rsidDel="00367E5D">
          <w:rPr>
            <w:rFonts w:asciiTheme="minorHAnsi" w:eastAsiaTheme="minorEastAsia" w:hAnsiTheme="minorHAnsi" w:cstheme="minorBidi"/>
            <w:noProof/>
            <w:sz w:val="22"/>
          </w:rPr>
          <w:tab/>
        </w:r>
        <w:r w:rsidRPr="00367E5D" w:rsidDel="00367E5D">
          <w:rPr>
            <w:rPrChange w:id="1095" w:author="Merrick, Riki | APHL" w:date="2022-07-28T09:14:00Z">
              <w:rPr>
                <w:rStyle w:val="Hyperlink"/>
                <w:noProof/>
              </w:rPr>
            </w:rPrChange>
          </w:rPr>
          <w:delText>ADT/ACK - Change an Outpatient to an Inpatient (Event A06)</w:delText>
        </w:r>
        <w:r w:rsidDel="00367E5D">
          <w:rPr>
            <w:noProof/>
            <w:webHidden/>
          </w:rPr>
          <w:tab/>
          <w:delText>16</w:delText>
        </w:r>
      </w:del>
    </w:p>
    <w:p w14:paraId="31961952" w14:textId="03E0A51A" w:rsidR="00F16A42" w:rsidDel="00367E5D" w:rsidRDefault="00F16A42" w:rsidP="002458C3">
      <w:pPr>
        <w:rPr>
          <w:del w:id="1096" w:author="Merrick, Riki | APHL" w:date="2022-07-28T09:14:00Z"/>
          <w:rFonts w:asciiTheme="minorHAnsi" w:eastAsiaTheme="minorEastAsia" w:hAnsiTheme="minorHAnsi" w:cstheme="minorBidi"/>
          <w:noProof/>
          <w:sz w:val="22"/>
        </w:rPr>
      </w:pPr>
      <w:del w:id="1097" w:author="Merrick, Riki | APHL" w:date="2022-07-28T09:14:00Z">
        <w:r w:rsidRPr="00367E5D" w:rsidDel="00367E5D">
          <w:rPr>
            <w:rPrChange w:id="1098" w:author="Merrick, Riki | APHL" w:date="2022-07-28T09:14:00Z">
              <w:rPr>
                <w:rStyle w:val="Hyperlink"/>
                <w:noProof/>
              </w:rPr>
            </w:rPrChange>
          </w:rPr>
          <w:delText>3.3.7</w:delText>
        </w:r>
        <w:r w:rsidDel="00367E5D">
          <w:rPr>
            <w:rFonts w:asciiTheme="minorHAnsi" w:eastAsiaTheme="minorEastAsia" w:hAnsiTheme="minorHAnsi" w:cstheme="minorBidi"/>
            <w:noProof/>
            <w:sz w:val="22"/>
          </w:rPr>
          <w:tab/>
        </w:r>
        <w:r w:rsidRPr="00367E5D" w:rsidDel="00367E5D">
          <w:rPr>
            <w:rPrChange w:id="1099" w:author="Merrick, Riki | APHL" w:date="2022-07-28T09:14:00Z">
              <w:rPr>
                <w:rStyle w:val="Hyperlink"/>
                <w:noProof/>
              </w:rPr>
            </w:rPrChange>
          </w:rPr>
          <w:delText>ADT/ACK - Change an Inpatient to an Outpatient (Event A07)</w:delText>
        </w:r>
        <w:r w:rsidDel="00367E5D">
          <w:rPr>
            <w:noProof/>
            <w:webHidden/>
          </w:rPr>
          <w:tab/>
          <w:delText>19</w:delText>
        </w:r>
      </w:del>
    </w:p>
    <w:p w14:paraId="66563960" w14:textId="05E574CE" w:rsidR="00F16A42" w:rsidDel="00367E5D" w:rsidRDefault="00F16A42" w:rsidP="002458C3">
      <w:pPr>
        <w:rPr>
          <w:del w:id="1100" w:author="Merrick, Riki | APHL" w:date="2022-07-28T09:14:00Z"/>
          <w:rFonts w:asciiTheme="minorHAnsi" w:eastAsiaTheme="minorEastAsia" w:hAnsiTheme="minorHAnsi" w:cstheme="minorBidi"/>
          <w:noProof/>
          <w:sz w:val="22"/>
        </w:rPr>
      </w:pPr>
      <w:del w:id="1101" w:author="Merrick, Riki | APHL" w:date="2022-07-28T09:14:00Z">
        <w:r w:rsidRPr="00367E5D" w:rsidDel="00367E5D">
          <w:rPr>
            <w:rPrChange w:id="1102" w:author="Merrick, Riki | APHL" w:date="2022-07-28T09:14:00Z">
              <w:rPr>
                <w:rStyle w:val="Hyperlink"/>
                <w:noProof/>
              </w:rPr>
            </w:rPrChange>
          </w:rPr>
          <w:delText>3.3.8</w:delText>
        </w:r>
        <w:r w:rsidDel="00367E5D">
          <w:rPr>
            <w:rFonts w:asciiTheme="minorHAnsi" w:eastAsiaTheme="minorEastAsia" w:hAnsiTheme="minorHAnsi" w:cstheme="minorBidi"/>
            <w:noProof/>
            <w:sz w:val="22"/>
          </w:rPr>
          <w:tab/>
        </w:r>
        <w:r w:rsidRPr="00367E5D" w:rsidDel="00367E5D">
          <w:rPr>
            <w:rPrChange w:id="1103" w:author="Merrick, Riki | APHL" w:date="2022-07-28T09:14:00Z">
              <w:rPr>
                <w:rStyle w:val="Hyperlink"/>
                <w:noProof/>
              </w:rPr>
            </w:rPrChange>
          </w:rPr>
          <w:delText>ADT/ACK - Update Patient Information (Event A08)</w:delText>
        </w:r>
        <w:r w:rsidDel="00367E5D">
          <w:rPr>
            <w:noProof/>
            <w:webHidden/>
          </w:rPr>
          <w:tab/>
          <w:delText>21</w:delText>
        </w:r>
      </w:del>
    </w:p>
    <w:p w14:paraId="14E408DF" w14:textId="74711825" w:rsidR="00F16A42" w:rsidDel="00367E5D" w:rsidRDefault="00F16A42" w:rsidP="002458C3">
      <w:pPr>
        <w:rPr>
          <w:del w:id="1104" w:author="Merrick, Riki | APHL" w:date="2022-07-28T09:14:00Z"/>
          <w:rFonts w:asciiTheme="minorHAnsi" w:eastAsiaTheme="minorEastAsia" w:hAnsiTheme="minorHAnsi" w:cstheme="minorBidi"/>
          <w:noProof/>
          <w:sz w:val="22"/>
        </w:rPr>
      </w:pPr>
      <w:del w:id="1105" w:author="Merrick, Riki | APHL" w:date="2022-07-28T09:14:00Z">
        <w:r w:rsidRPr="00367E5D" w:rsidDel="00367E5D">
          <w:rPr>
            <w:rPrChange w:id="1106" w:author="Merrick, Riki | APHL" w:date="2022-07-28T09:14:00Z">
              <w:rPr>
                <w:rStyle w:val="Hyperlink"/>
                <w:noProof/>
              </w:rPr>
            </w:rPrChange>
          </w:rPr>
          <w:delText>3.3.9</w:delText>
        </w:r>
        <w:r w:rsidDel="00367E5D">
          <w:rPr>
            <w:rFonts w:asciiTheme="minorHAnsi" w:eastAsiaTheme="minorEastAsia" w:hAnsiTheme="minorHAnsi" w:cstheme="minorBidi"/>
            <w:noProof/>
            <w:sz w:val="22"/>
          </w:rPr>
          <w:tab/>
        </w:r>
        <w:r w:rsidRPr="00367E5D" w:rsidDel="00367E5D">
          <w:rPr>
            <w:rPrChange w:id="1107" w:author="Merrick, Riki | APHL" w:date="2022-07-28T09:14:00Z">
              <w:rPr>
                <w:rStyle w:val="Hyperlink"/>
                <w:noProof/>
              </w:rPr>
            </w:rPrChange>
          </w:rPr>
          <w:delText>ADT/ACK - Patient Departing - Tracking (Event A09)</w:delText>
        </w:r>
        <w:r w:rsidDel="00367E5D">
          <w:rPr>
            <w:noProof/>
            <w:webHidden/>
          </w:rPr>
          <w:tab/>
          <w:delText>24</w:delText>
        </w:r>
      </w:del>
    </w:p>
    <w:p w14:paraId="0B350332" w14:textId="1D15FD26" w:rsidR="00F16A42" w:rsidDel="00367E5D" w:rsidRDefault="00F16A42" w:rsidP="002458C3">
      <w:pPr>
        <w:rPr>
          <w:del w:id="1108" w:author="Merrick, Riki | APHL" w:date="2022-07-28T09:14:00Z"/>
          <w:rFonts w:asciiTheme="minorHAnsi" w:eastAsiaTheme="minorEastAsia" w:hAnsiTheme="minorHAnsi" w:cstheme="minorBidi"/>
          <w:noProof/>
          <w:sz w:val="22"/>
        </w:rPr>
      </w:pPr>
      <w:del w:id="1109" w:author="Merrick, Riki | APHL" w:date="2022-07-28T09:14:00Z">
        <w:r w:rsidRPr="00367E5D" w:rsidDel="00367E5D">
          <w:rPr>
            <w:rPrChange w:id="1110" w:author="Merrick, Riki | APHL" w:date="2022-07-28T09:14:00Z">
              <w:rPr>
                <w:rStyle w:val="Hyperlink"/>
                <w:noProof/>
              </w:rPr>
            </w:rPrChange>
          </w:rPr>
          <w:delText>3.3.10</w:delText>
        </w:r>
        <w:r w:rsidDel="00367E5D">
          <w:rPr>
            <w:rFonts w:asciiTheme="minorHAnsi" w:eastAsiaTheme="minorEastAsia" w:hAnsiTheme="minorHAnsi" w:cstheme="minorBidi"/>
            <w:noProof/>
            <w:sz w:val="22"/>
          </w:rPr>
          <w:tab/>
        </w:r>
        <w:r w:rsidRPr="00367E5D" w:rsidDel="00367E5D">
          <w:rPr>
            <w:rPrChange w:id="1111" w:author="Merrick, Riki | APHL" w:date="2022-07-28T09:14:00Z">
              <w:rPr>
                <w:rStyle w:val="Hyperlink"/>
                <w:noProof/>
              </w:rPr>
            </w:rPrChange>
          </w:rPr>
          <w:delText>ADT/ACK - Patient Arriving - Tracking (Event A10)</w:delText>
        </w:r>
        <w:r w:rsidDel="00367E5D">
          <w:rPr>
            <w:noProof/>
            <w:webHidden/>
          </w:rPr>
          <w:tab/>
          <w:delText>26</w:delText>
        </w:r>
      </w:del>
    </w:p>
    <w:p w14:paraId="0BC840C7" w14:textId="56CEEC8D" w:rsidR="00F16A42" w:rsidDel="00367E5D" w:rsidRDefault="00F16A42" w:rsidP="002458C3">
      <w:pPr>
        <w:rPr>
          <w:del w:id="1112" w:author="Merrick, Riki | APHL" w:date="2022-07-28T09:14:00Z"/>
          <w:rFonts w:asciiTheme="minorHAnsi" w:eastAsiaTheme="minorEastAsia" w:hAnsiTheme="minorHAnsi" w:cstheme="minorBidi"/>
          <w:noProof/>
          <w:sz w:val="22"/>
        </w:rPr>
      </w:pPr>
      <w:del w:id="1113" w:author="Merrick, Riki | APHL" w:date="2022-07-28T09:14:00Z">
        <w:r w:rsidRPr="00367E5D" w:rsidDel="00367E5D">
          <w:rPr>
            <w:rPrChange w:id="1114" w:author="Merrick, Riki | APHL" w:date="2022-07-28T09:14:00Z">
              <w:rPr>
                <w:rStyle w:val="Hyperlink"/>
                <w:noProof/>
              </w:rPr>
            </w:rPrChange>
          </w:rPr>
          <w:delText>3.3.11</w:delText>
        </w:r>
        <w:r w:rsidDel="00367E5D">
          <w:rPr>
            <w:rFonts w:asciiTheme="minorHAnsi" w:eastAsiaTheme="minorEastAsia" w:hAnsiTheme="minorHAnsi" w:cstheme="minorBidi"/>
            <w:noProof/>
            <w:sz w:val="22"/>
          </w:rPr>
          <w:tab/>
        </w:r>
        <w:r w:rsidRPr="00367E5D" w:rsidDel="00367E5D">
          <w:rPr>
            <w:rPrChange w:id="1115" w:author="Merrick, Riki | APHL" w:date="2022-07-28T09:14:00Z">
              <w:rPr>
                <w:rStyle w:val="Hyperlink"/>
                <w:noProof/>
              </w:rPr>
            </w:rPrChange>
          </w:rPr>
          <w:delText>ADT/ACK - Cancel Admit / Visit Notification (Event A11)</w:delText>
        </w:r>
        <w:r w:rsidDel="00367E5D">
          <w:rPr>
            <w:noProof/>
            <w:webHidden/>
          </w:rPr>
          <w:tab/>
          <w:delText>28</w:delText>
        </w:r>
      </w:del>
    </w:p>
    <w:p w14:paraId="1C69BAD5" w14:textId="2235FB13" w:rsidR="00F16A42" w:rsidDel="00367E5D" w:rsidRDefault="00F16A42" w:rsidP="002458C3">
      <w:pPr>
        <w:rPr>
          <w:del w:id="1116" w:author="Merrick, Riki | APHL" w:date="2022-07-28T09:14:00Z"/>
          <w:rFonts w:asciiTheme="minorHAnsi" w:eastAsiaTheme="minorEastAsia" w:hAnsiTheme="minorHAnsi" w:cstheme="minorBidi"/>
          <w:noProof/>
          <w:sz w:val="22"/>
        </w:rPr>
      </w:pPr>
      <w:del w:id="1117" w:author="Merrick, Riki | APHL" w:date="2022-07-28T09:14:00Z">
        <w:r w:rsidRPr="00367E5D" w:rsidDel="00367E5D">
          <w:rPr>
            <w:rPrChange w:id="1118" w:author="Merrick, Riki | APHL" w:date="2022-07-28T09:14:00Z">
              <w:rPr>
                <w:rStyle w:val="Hyperlink"/>
                <w:noProof/>
              </w:rPr>
            </w:rPrChange>
          </w:rPr>
          <w:delText>3.3.12</w:delText>
        </w:r>
        <w:r w:rsidDel="00367E5D">
          <w:rPr>
            <w:rFonts w:asciiTheme="minorHAnsi" w:eastAsiaTheme="minorEastAsia" w:hAnsiTheme="minorHAnsi" w:cstheme="minorBidi"/>
            <w:noProof/>
            <w:sz w:val="22"/>
          </w:rPr>
          <w:tab/>
        </w:r>
        <w:r w:rsidRPr="00367E5D" w:rsidDel="00367E5D">
          <w:rPr>
            <w:rPrChange w:id="1119" w:author="Merrick, Riki | APHL" w:date="2022-07-28T09:14:00Z">
              <w:rPr>
                <w:rStyle w:val="Hyperlink"/>
                <w:noProof/>
              </w:rPr>
            </w:rPrChange>
          </w:rPr>
          <w:delText>ADT/ACK - Cancel Transfer (Event A12)</w:delText>
        </w:r>
        <w:r w:rsidDel="00367E5D">
          <w:rPr>
            <w:noProof/>
            <w:webHidden/>
          </w:rPr>
          <w:tab/>
          <w:delText>29</w:delText>
        </w:r>
      </w:del>
    </w:p>
    <w:p w14:paraId="1F313B1F" w14:textId="03AEC91B" w:rsidR="00F16A42" w:rsidDel="00367E5D" w:rsidRDefault="00F16A42" w:rsidP="002458C3">
      <w:pPr>
        <w:rPr>
          <w:del w:id="1120" w:author="Merrick, Riki | APHL" w:date="2022-07-28T09:14:00Z"/>
          <w:rFonts w:asciiTheme="minorHAnsi" w:eastAsiaTheme="minorEastAsia" w:hAnsiTheme="minorHAnsi" w:cstheme="minorBidi"/>
          <w:noProof/>
          <w:sz w:val="22"/>
        </w:rPr>
      </w:pPr>
      <w:del w:id="1121" w:author="Merrick, Riki | APHL" w:date="2022-07-28T09:14:00Z">
        <w:r w:rsidRPr="00367E5D" w:rsidDel="00367E5D">
          <w:rPr>
            <w:rPrChange w:id="1122" w:author="Merrick, Riki | APHL" w:date="2022-07-28T09:14:00Z">
              <w:rPr>
                <w:rStyle w:val="Hyperlink"/>
                <w:noProof/>
              </w:rPr>
            </w:rPrChange>
          </w:rPr>
          <w:delText>3.3.13</w:delText>
        </w:r>
        <w:r w:rsidDel="00367E5D">
          <w:rPr>
            <w:rFonts w:asciiTheme="minorHAnsi" w:eastAsiaTheme="minorEastAsia" w:hAnsiTheme="minorHAnsi" w:cstheme="minorBidi"/>
            <w:noProof/>
            <w:sz w:val="22"/>
          </w:rPr>
          <w:tab/>
        </w:r>
        <w:r w:rsidRPr="00367E5D" w:rsidDel="00367E5D">
          <w:rPr>
            <w:rPrChange w:id="1123" w:author="Merrick, Riki | APHL" w:date="2022-07-28T09:14:00Z">
              <w:rPr>
                <w:rStyle w:val="Hyperlink"/>
                <w:noProof/>
              </w:rPr>
            </w:rPrChange>
          </w:rPr>
          <w:delText>ADT/ACK - Cancel Discharge / End Visit (Event A13)</w:delText>
        </w:r>
        <w:r w:rsidDel="00367E5D">
          <w:rPr>
            <w:noProof/>
            <w:webHidden/>
          </w:rPr>
          <w:tab/>
          <w:delText>31</w:delText>
        </w:r>
      </w:del>
    </w:p>
    <w:p w14:paraId="3EB5E183" w14:textId="1CCBCB2B" w:rsidR="00F16A42" w:rsidDel="00367E5D" w:rsidRDefault="00F16A42" w:rsidP="002458C3">
      <w:pPr>
        <w:rPr>
          <w:del w:id="1124" w:author="Merrick, Riki | APHL" w:date="2022-07-28T09:14:00Z"/>
          <w:rFonts w:asciiTheme="minorHAnsi" w:eastAsiaTheme="minorEastAsia" w:hAnsiTheme="minorHAnsi" w:cstheme="minorBidi"/>
          <w:noProof/>
          <w:sz w:val="22"/>
        </w:rPr>
      </w:pPr>
      <w:del w:id="1125" w:author="Merrick, Riki | APHL" w:date="2022-07-28T09:14:00Z">
        <w:r w:rsidRPr="00367E5D" w:rsidDel="00367E5D">
          <w:rPr>
            <w:rPrChange w:id="1126" w:author="Merrick, Riki | APHL" w:date="2022-07-28T09:14:00Z">
              <w:rPr>
                <w:rStyle w:val="Hyperlink"/>
                <w:noProof/>
              </w:rPr>
            </w:rPrChange>
          </w:rPr>
          <w:delText>3.3.14</w:delText>
        </w:r>
        <w:r w:rsidDel="00367E5D">
          <w:rPr>
            <w:rFonts w:asciiTheme="minorHAnsi" w:eastAsiaTheme="minorEastAsia" w:hAnsiTheme="minorHAnsi" w:cstheme="minorBidi"/>
            <w:noProof/>
            <w:sz w:val="22"/>
          </w:rPr>
          <w:tab/>
        </w:r>
        <w:r w:rsidRPr="00367E5D" w:rsidDel="00367E5D">
          <w:rPr>
            <w:rPrChange w:id="1127" w:author="Merrick, Riki | APHL" w:date="2022-07-28T09:14:00Z">
              <w:rPr>
                <w:rStyle w:val="Hyperlink"/>
                <w:noProof/>
              </w:rPr>
            </w:rPrChange>
          </w:rPr>
          <w:delText>ADT/ACK - Pending Admit (Event A14)</w:delText>
        </w:r>
        <w:r w:rsidDel="00367E5D">
          <w:rPr>
            <w:noProof/>
            <w:webHidden/>
          </w:rPr>
          <w:tab/>
          <w:delText>33</w:delText>
        </w:r>
      </w:del>
    </w:p>
    <w:p w14:paraId="629942D8" w14:textId="71DBC3F8" w:rsidR="00F16A42" w:rsidDel="00367E5D" w:rsidRDefault="00F16A42" w:rsidP="002458C3">
      <w:pPr>
        <w:rPr>
          <w:del w:id="1128" w:author="Merrick, Riki | APHL" w:date="2022-07-28T09:14:00Z"/>
          <w:rFonts w:asciiTheme="minorHAnsi" w:eastAsiaTheme="minorEastAsia" w:hAnsiTheme="minorHAnsi" w:cstheme="minorBidi"/>
          <w:noProof/>
          <w:sz w:val="22"/>
        </w:rPr>
      </w:pPr>
      <w:del w:id="1129" w:author="Merrick, Riki | APHL" w:date="2022-07-28T09:14:00Z">
        <w:r w:rsidRPr="00367E5D" w:rsidDel="00367E5D">
          <w:rPr>
            <w:rPrChange w:id="1130" w:author="Merrick, Riki | APHL" w:date="2022-07-28T09:14:00Z">
              <w:rPr>
                <w:rStyle w:val="Hyperlink"/>
                <w:noProof/>
              </w:rPr>
            </w:rPrChange>
          </w:rPr>
          <w:delText>3.3.15</w:delText>
        </w:r>
        <w:r w:rsidDel="00367E5D">
          <w:rPr>
            <w:rFonts w:asciiTheme="minorHAnsi" w:eastAsiaTheme="minorEastAsia" w:hAnsiTheme="minorHAnsi" w:cstheme="minorBidi"/>
            <w:noProof/>
            <w:sz w:val="22"/>
          </w:rPr>
          <w:tab/>
        </w:r>
        <w:r w:rsidRPr="00367E5D" w:rsidDel="00367E5D">
          <w:rPr>
            <w:rPrChange w:id="1131" w:author="Merrick, Riki | APHL" w:date="2022-07-28T09:14:00Z">
              <w:rPr>
                <w:rStyle w:val="Hyperlink"/>
                <w:noProof/>
              </w:rPr>
            </w:rPrChange>
          </w:rPr>
          <w:delText>ADT/ACK - Pending Transfer (Event A15)</w:delText>
        </w:r>
        <w:r w:rsidDel="00367E5D">
          <w:rPr>
            <w:noProof/>
            <w:webHidden/>
          </w:rPr>
          <w:tab/>
          <w:delText>36</w:delText>
        </w:r>
      </w:del>
    </w:p>
    <w:p w14:paraId="2CA633A8" w14:textId="3B52B724" w:rsidR="00F16A42" w:rsidDel="00367E5D" w:rsidRDefault="00F16A42" w:rsidP="002458C3">
      <w:pPr>
        <w:rPr>
          <w:del w:id="1132" w:author="Merrick, Riki | APHL" w:date="2022-07-28T09:14:00Z"/>
          <w:rFonts w:asciiTheme="minorHAnsi" w:eastAsiaTheme="minorEastAsia" w:hAnsiTheme="minorHAnsi" w:cstheme="minorBidi"/>
          <w:noProof/>
          <w:sz w:val="22"/>
        </w:rPr>
      </w:pPr>
      <w:del w:id="1133" w:author="Merrick, Riki | APHL" w:date="2022-07-28T09:14:00Z">
        <w:r w:rsidRPr="00367E5D" w:rsidDel="00367E5D">
          <w:rPr>
            <w:rPrChange w:id="1134" w:author="Merrick, Riki | APHL" w:date="2022-07-28T09:14:00Z">
              <w:rPr>
                <w:rStyle w:val="Hyperlink"/>
                <w:noProof/>
              </w:rPr>
            </w:rPrChange>
          </w:rPr>
          <w:delText>3.3.16</w:delText>
        </w:r>
        <w:r w:rsidDel="00367E5D">
          <w:rPr>
            <w:rFonts w:asciiTheme="minorHAnsi" w:eastAsiaTheme="minorEastAsia" w:hAnsiTheme="minorHAnsi" w:cstheme="minorBidi"/>
            <w:noProof/>
            <w:sz w:val="22"/>
          </w:rPr>
          <w:tab/>
        </w:r>
        <w:r w:rsidRPr="00367E5D" w:rsidDel="00367E5D">
          <w:rPr>
            <w:rPrChange w:id="1135" w:author="Merrick, Riki | APHL" w:date="2022-07-28T09:14:00Z">
              <w:rPr>
                <w:rStyle w:val="Hyperlink"/>
                <w:noProof/>
              </w:rPr>
            </w:rPrChange>
          </w:rPr>
          <w:delText>ADT/ACK - Pending Discharge (Event A16)</w:delText>
        </w:r>
        <w:r w:rsidDel="00367E5D">
          <w:rPr>
            <w:noProof/>
            <w:webHidden/>
          </w:rPr>
          <w:tab/>
          <w:delText>37</w:delText>
        </w:r>
      </w:del>
    </w:p>
    <w:p w14:paraId="7F18900A" w14:textId="197A2EB8" w:rsidR="00F16A42" w:rsidDel="00367E5D" w:rsidRDefault="00F16A42" w:rsidP="002458C3">
      <w:pPr>
        <w:rPr>
          <w:del w:id="1136" w:author="Merrick, Riki | APHL" w:date="2022-07-28T09:14:00Z"/>
          <w:rFonts w:asciiTheme="minorHAnsi" w:eastAsiaTheme="minorEastAsia" w:hAnsiTheme="minorHAnsi" w:cstheme="minorBidi"/>
          <w:noProof/>
          <w:sz w:val="22"/>
        </w:rPr>
      </w:pPr>
      <w:del w:id="1137" w:author="Merrick, Riki | APHL" w:date="2022-07-28T09:14:00Z">
        <w:r w:rsidRPr="00367E5D" w:rsidDel="00367E5D">
          <w:rPr>
            <w:rPrChange w:id="1138" w:author="Merrick, Riki | APHL" w:date="2022-07-28T09:14:00Z">
              <w:rPr>
                <w:rStyle w:val="Hyperlink"/>
                <w:noProof/>
              </w:rPr>
            </w:rPrChange>
          </w:rPr>
          <w:delText>3.3.17</w:delText>
        </w:r>
        <w:r w:rsidDel="00367E5D">
          <w:rPr>
            <w:rFonts w:asciiTheme="minorHAnsi" w:eastAsiaTheme="minorEastAsia" w:hAnsiTheme="minorHAnsi" w:cstheme="minorBidi"/>
            <w:noProof/>
            <w:sz w:val="22"/>
          </w:rPr>
          <w:tab/>
        </w:r>
        <w:r w:rsidRPr="00367E5D" w:rsidDel="00367E5D">
          <w:rPr>
            <w:rPrChange w:id="1139" w:author="Merrick, Riki | APHL" w:date="2022-07-28T09:14:00Z">
              <w:rPr>
                <w:rStyle w:val="Hyperlink"/>
                <w:noProof/>
              </w:rPr>
            </w:rPrChange>
          </w:rPr>
          <w:delText>ADT/ACK - Swap Patients (Event A17)</w:delText>
        </w:r>
        <w:r w:rsidDel="00367E5D">
          <w:rPr>
            <w:noProof/>
            <w:webHidden/>
          </w:rPr>
          <w:tab/>
          <w:delText>40</w:delText>
        </w:r>
      </w:del>
    </w:p>
    <w:p w14:paraId="6C5AD1EE" w14:textId="77ADCA0A" w:rsidR="00F16A42" w:rsidDel="00367E5D" w:rsidRDefault="00F16A42" w:rsidP="002458C3">
      <w:pPr>
        <w:rPr>
          <w:del w:id="1140" w:author="Merrick, Riki | APHL" w:date="2022-07-28T09:14:00Z"/>
          <w:rFonts w:asciiTheme="minorHAnsi" w:eastAsiaTheme="minorEastAsia" w:hAnsiTheme="minorHAnsi" w:cstheme="minorBidi"/>
          <w:noProof/>
          <w:sz w:val="22"/>
        </w:rPr>
      </w:pPr>
      <w:del w:id="1141" w:author="Merrick, Riki | APHL" w:date="2022-07-28T09:14:00Z">
        <w:r w:rsidRPr="00367E5D" w:rsidDel="00367E5D">
          <w:rPr>
            <w:rPrChange w:id="1142" w:author="Merrick, Riki | APHL" w:date="2022-07-28T09:14:00Z">
              <w:rPr>
                <w:rStyle w:val="Hyperlink"/>
                <w:noProof/>
              </w:rPr>
            </w:rPrChange>
          </w:rPr>
          <w:delText>3.3.18</w:delText>
        </w:r>
        <w:r w:rsidDel="00367E5D">
          <w:rPr>
            <w:rFonts w:asciiTheme="minorHAnsi" w:eastAsiaTheme="minorEastAsia" w:hAnsiTheme="minorHAnsi" w:cstheme="minorBidi"/>
            <w:noProof/>
            <w:sz w:val="22"/>
          </w:rPr>
          <w:tab/>
        </w:r>
        <w:r w:rsidRPr="00367E5D" w:rsidDel="00367E5D">
          <w:rPr>
            <w:rPrChange w:id="1143" w:author="Merrick, Riki | APHL" w:date="2022-07-28T09:14:00Z">
              <w:rPr>
                <w:rStyle w:val="Hyperlink"/>
                <w:noProof/>
              </w:rPr>
            </w:rPrChange>
          </w:rPr>
          <w:delText>ADT/ACK - Merge Patient Information (Event A18)</w:delText>
        </w:r>
        <w:r w:rsidDel="00367E5D">
          <w:rPr>
            <w:noProof/>
            <w:webHidden/>
          </w:rPr>
          <w:tab/>
          <w:delText>42</w:delText>
        </w:r>
      </w:del>
    </w:p>
    <w:p w14:paraId="733492DD" w14:textId="7FA5F7F2" w:rsidR="00F16A42" w:rsidDel="00367E5D" w:rsidRDefault="00F16A42" w:rsidP="002458C3">
      <w:pPr>
        <w:rPr>
          <w:del w:id="1144" w:author="Merrick, Riki | APHL" w:date="2022-07-28T09:14:00Z"/>
          <w:rFonts w:asciiTheme="minorHAnsi" w:eastAsiaTheme="minorEastAsia" w:hAnsiTheme="minorHAnsi" w:cstheme="minorBidi"/>
          <w:noProof/>
          <w:sz w:val="22"/>
        </w:rPr>
      </w:pPr>
      <w:del w:id="1145" w:author="Merrick, Riki | APHL" w:date="2022-07-28T09:14:00Z">
        <w:r w:rsidRPr="00367E5D" w:rsidDel="00367E5D">
          <w:rPr>
            <w:rPrChange w:id="1146" w:author="Merrick, Riki | APHL" w:date="2022-07-28T09:14:00Z">
              <w:rPr>
                <w:rStyle w:val="Hyperlink"/>
                <w:noProof/>
              </w:rPr>
            </w:rPrChange>
          </w:rPr>
          <w:delText>3.3.19</w:delText>
        </w:r>
        <w:r w:rsidDel="00367E5D">
          <w:rPr>
            <w:rFonts w:asciiTheme="minorHAnsi" w:eastAsiaTheme="minorEastAsia" w:hAnsiTheme="minorHAnsi" w:cstheme="minorBidi"/>
            <w:noProof/>
            <w:sz w:val="22"/>
          </w:rPr>
          <w:tab/>
        </w:r>
        <w:r w:rsidRPr="00367E5D" w:rsidDel="00367E5D">
          <w:rPr>
            <w:rPrChange w:id="1147" w:author="Merrick, Riki | APHL" w:date="2022-07-28T09:14:00Z">
              <w:rPr>
                <w:rStyle w:val="Hyperlink"/>
                <w:noProof/>
              </w:rPr>
            </w:rPrChange>
          </w:rPr>
          <w:delText>QRY/ADR - Patient Query (Event A19)</w:delText>
        </w:r>
        <w:r w:rsidDel="00367E5D">
          <w:rPr>
            <w:noProof/>
            <w:webHidden/>
          </w:rPr>
          <w:tab/>
          <w:delText>42</w:delText>
        </w:r>
      </w:del>
    </w:p>
    <w:p w14:paraId="42F32EC8" w14:textId="0E29C3FE" w:rsidR="00F16A42" w:rsidDel="00367E5D" w:rsidRDefault="00F16A42" w:rsidP="002458C3">
      <w:pPr>
        <w:rPr>
          <w:del w:id="1148" w:author="Merrick, Riki | APHL" w:date="2022-07-28T09:14:00Z"/>
          <w:rFonts w:asciiTheme="minorHAnsi" w:eastAsiaTheme="minorEastAsia" w:hAnsiTheme="minorHAnsi" w:cstheme="minorBidi"/>
          <w:noProof/>
          <w:sz w:val="22"/>
        </w:rPr>
      </w:pPr>
      <w:del w:id="1149" w:author="Merrick, Riki | APHL" w:date="2022-07-28T09:14:00Z">
        <w:r w:rsidRPr="00367E5D" w:rsidDel="00367E5D">
          <w:rPr>
            <w:rPrChange w:id="1150" w:author="Merrick, Riki | APHL" w:date="2022-07-28T09:14:00Z">
              <w:rPr>
                <w:rStyle w:val="Hyperlink"/>
                <w:noProof/>
              </w:rPr>
            </w:rPrChange>
          </w:rPr>
          <w:delText>3.3.20</w:delText>
        </w:r>
        <w:r w:rsidDel="00367E5D">
          <w:rPr>
            <w:rFonts w:asciiTheme="minorHAnsi" w:eastAsiaTheme="minorEastAsia" w:hAnsiTheme="minorHAnsi" w:cstheme="minorBidi"/>
            <w:noProof/>
            <w:sz w:val="22"/>
          </w:rPr>
          <w:tab/>
        </w:r>
        <w:r w:rsidRPr="00367E5D" w:rsidDel="00367E5D">
          <w:rPr>
            <w:rPrChange w:id="1151" w:author="Merrick, Riki | APHL" w:date="2022-07-28T09:14:00Z">
              <w:rPr>
                <w:rStyle w:val="Hyperlink"/>
                <w:noProof/>
              </w:rPr>
            </w:rPrChange>
          </w:rPr>
          <w:delText>ADT/ACK - Bed Status Update (Event A20)</w:delText>
        </w:r>
        <w:r w:rsidDel="00367E5D">
          <w:rPr>
            <w:noProof/>
            <w:webHidden/>
          </w:rPr>
          <w:tab/>
          <w:delText>42</w:delText>
        </w:r>
      </w:del>
    </w:p>
    <w:p w14:paraId="06568A4C" w14:textId="27F440AE" w:rsidR="00F16A42" w:rsidDel="00367E5D" w:rsidRDefault="00F16A42" w:rsidP="002458C3">
      <w:pPr>
        <w:rPr>
          <w:del w:id="1152" w:author="Merrick, Riki | APHL" w:date="2022-07-28T09:14:00Z"/>
          <w:rFonts w:asciiTheme="minorHAnsi" w:eastAsiaTheme="minorEastAsia" w:hAnsiTheme="minorHAnsi" w:cstheme="minorBidi"/>
          <w:noProof/>
          <w:sz w:val="22"/>
        </w:rPr>
      </w:pPr>
      <w:del w:id="1153" w:author="Merrick, Riki | APHL" w:date="2022-07-28T09:14:00Z">
        <w:r w:rsidRPr="00367E5D" w:rsidDel="00367E5D">
          <w:rPr>
            <w:rPrChange w:id="1154" w:author="Merrick, Riki | APHL" w:date="2022-07-28T09:14:00Z">
              <w:rPr>
                <w:rStyle w:val="Hyperlink"/>
                <w:noProof/>
              </w:rPr>
            </w:rPrChange>
          </w:rPr>
          <w:delText>3.3.21</w:delText>
        </w:r>
        <w:r w:rsidDel="00367E5D">
          <w:rPr>
            <w:rFonts w:asciiTheme="minorHAnsi" w:eastAsiaTheme="minorEastAsia" w:hAnsiTheme="minorHAnsi" w:cstheme="minorBidi"/>
            <w:noProof/>
            <w:sz w:val="22"/>
          </w:rPr>
          <w:tab/>
        </w:r>
        <w:r w:rsidRPr="00367E5D" w:rsidDel="00367E5D">
          <w:rPr>
            <w:rPrChange w:id="1155" w:author="Merrick, Riki | APHL" w:date="2022-07-28T09:14:00Z">
              <w:rPr>
                <w:rStyle w:val="Hyperlink"/>
                <w:noProof/>
              </w:rPr>
            </w:rPrChange>
          </w:rPr>
          <w:delText>ADT/ACK - Patient Goes on a Leave of Absence (Event A21)</w:delText>
        </w:r>
        <w:r w:rsidDel="00367E5D">
          <w:rPr>
            <w:noProof/>
            <w:webHidden/>
          </w:rPr>
          <w:tab/>
          <w:delText>43</w:delText>
        </w:r>
      </w:del>
    </w:p>
    <w:p w14:paraId="41043EB4" w14:textId="7AB67092" w:rsidR="00F16A42" w:rsidDel="00367E5D" w:rsidRDefault="00F16A42" w:rsidP="002458C3">
      <w:pPr>
        <w:rPr>
          <w:del w:id="1156" w:author="Merrick, Riki | APHL" w:date="2022-07-28T09:14:00Z"/>
          <w:rFonts w:asciiTheme="minorHAnsi" w:eastAsiaTheme="minorEastAsia" w:hAnsiTheme="minorHAnsi" w:cstheme="minorBidi"/>
          <w:noProof/>
          <w:sz w:val="22"/>
        </w:rPr>
      </w:pPr>
      <w:del w:id="1157" w:author="Merrick, Riki | APHL" w:date="2022-07-28T09:14:00Z">
        <w:r w:rsidRPr="00367E5D" w:rsidDel="00367E5D">
          <w:rPr>
            <w:rPrChange w:id="1158" w:author="Merrick, Riki | APHL" w:date="2022-07-28T09:14:00Z">
              <w:rPr>
                <w:rStyle w:val="Hyperlink"/>
                <w:noProof/>
              </w:rPr>
            </w:rPrChange>
          </w:rPr>
          <w:delText>3.3.22</w:delText>
        </w:r>
        <w:r w:rsidDel="00367E5D">
          <w:rPr>
            <w:rFonts w:asciiTheme="minorHAnsi" w:eastAsiaTheme="minorEastAsia" w:hAnsiTheme="minorHAnsi" w:cstheme="minorBidi"/>
            <w:noProof/>
            <w:sz w:val="22"/>
          </w:rPr>
          <w:tab/>
        </w:r>
        <w:r w:rsidRPr="00367E5D" w:rsidDel="00367E5D">
          <w:rPr>
            <w:rPrChange w:id="1159" w:author="Merrick, Riki | APHL" w:date="2022-07-28T09:14:00Z">
              <w:rPr>
                <w:rStyle w:val="Hyperlink"/>
                <w:noProof/>
              </w:rPr>
            </w:rPrChange>
          </w:rPr>
          <w:delText>ADT/ACK - Patient Returns From a Leave of Absence (Event A22)</w:delText>
        </w:r>
        <w:r w:rsidDel="00367E5D">
          <w:rPr>
            <w:noProof/>
            <w:webHidden/>
          </w:rPr>
          <w:tab/>
          <w:delText>44</w:delText>
        </w:r>
      </w:del>
    </w:p>
    <w:p w14:paraId="5AE668F7" w14:textId="11EA66ED" w:rsidR="00F16A42" w:rsidDel="00367E5D" w:rsidRDefault="00F16A42" w:rsidP="002458C3">
      <w:pPr>
        <w:rPr>
          <w:del w:id="1160" w:author="Merrick, Riki | APHL" w:date="2022-07-28T09:14:00Z"/>
          <w:rFonts w:asciiTheme="minorHAnsi" w:eastAsiaTheme="minorEastAsia" w:hAnsiTheme="minorHAnsi" w:cstheme="minorBidi"/>
          <w:noProof/>
          <w:sz w:val="22"/>
        </w:rPr>
      </w:pPr>
      <w:del w:id="1161" w:author="Merrick, Riki | APHL" w:date="2022-07-28T09:14:00Z">
        <w:r w:rsidRPr="00367E5D" w:rsidDel="00367E5D">
          <w:rPr>
            <w:rPrChange w:id="1162" w:author="Merrick, Riki | APHL" w:date="2022-07-28T09:14:00Z">
              <w:rPr>
                <w:rStyle w:val="Hyperlink"/>
                <w:noProof/>
              </w:rPr>
            </w:rPrChange>
          </w:rPr>
          <w:delText>3.3.23</w:delText>
        </w:r>
        <w:r w:rsidDel="00367E5D">
          <w:rPr>
            <w:rFonts w:asciiTheme="minorHAnsi" w:eastAsiaTheme="minorEastAsia" w:hAnsiTheme="minorHAnsi" w:cstheme="minorBidi"/>
            <w:noProof/>
            <w:sz w:val="22"/>
          </w:rPr>
          <w:tab/>
        </w:r>
        <w:r w:rsidRPr="00367E5D" w:rsidDel="00367E5D">
          <w:rPr>
            <w:rPrChange w:id="1163" w:author="Merrick, Riki | APHL" w:date="2022-07-28T09:14:00Z">
              <w:rPr>
                <w:rStyle w:val="Hyperlink"/>
                <w:noProof/>
              </w:rPr>
            </w:rPrChange>
          </w:rPr>
          <w:delText>ADT/ACK - Delete a Patient Record (Event A23)</w:delText>
        </w:r>
        <w:r w:rsidDel="00367E5D">
          <w:rPr>
            <w:noProof/>
            <w:webHidden/>
          </w:rPr>
          <w:tab/>
          <w:delText>46</w:delText>
        </w:r>
      </w:del>
    </w:p>
    <w:p w14:paraId="5455A2F2" w14:textId="26B10B6A" w:rsidR="00F16A42" w:rsidDel="00367E5D" w:rsidRDefault="00F16A42" w:rsidP="002458C3">
      <w:pPr>
        <w:rPr>
          <w:del w:id="1164" w:author="Merrick, Riki | APHL" w:date="2022-07-28T09:14:00Z"/>
          <w:rFonts w:asciiTheme="minorHAnsi" w:eastAsiaTheme="minorEastAsia" w:hAnsiTheme="minorHAnsi" w:cstheme="minorBidi"/>
          <w:noProof/>
          <w:sz w:val="22"/>
        </w:rPr>
      </w:pPr>
      <w:del w:id="1165" w:author="Merrick, Riki | APHL" w:date="2022-07-28T09:14:00Z">
        <w:r w:rsidRPr="00367E5D" w:rsidDel="00367E5D">
          <w:rPr>
            <w:rPrChange w:id="1166" w:author="Merrick, Riki | APHL" w:date="2022-07-28T09:14:00Z">
              <w:rPr>
                <w:rStyle w:val="Hyperlink"/>
                <w:noProof/>
              </w:rPr>
            </w:rPrChange>
          </w:rPr>
          <w:delText>3.3.24</w:delText>
        </w:r>
        <w:r w:rsidDel="00367E5D">
          <w:rPr>
            <w:rFonts w:asciiTheme="minorHAnsi" w:eastAsiaTheme="minorEastAsia" w:hAnsiTheme="minorHAnsi" w:cstheme="minorBidi"/>
            <w:noProof/>
            <w:sz w:val="22"/>
          </w:rPr>
          <w:tab/>
        </w:r>
        <w:r w:rsidRPr="00367E5D" w:rsidDel="00367E5D">
          <w:rPr>
            <w:rPrChange w:id="1167" w:author="Merrick, Riki | APHL" w:date="2022-07-28T09:14:00Z">
              <w:rPr>
                <w:rStyle w:val="Hyperlink"/>
                <w:noProof/>
              </w:rPr>
            </w:rPrChange>
          </w:rPr>
          <w:delText>ADT/ACK - Link Patient Information (Event A24)</w:delText>
        </w:r>
        <w:r w:rsidDel="00367E5D">
          <w:rPr>
            <w:noProof/>
            <w:webHidden/>
          </w:rPr>
          <w:tab/>
          <w:delText>47</w:delText>
        </w:r>
      </w:del>
    </w:p>
    <w:p w14:paraId="7459083C" w14:textId="64C38AB6" w:rsidR="00F16A42" w:rsidDel="00367E5D" w:rsidRDefault="00F16A42" w:rsidP="002458C3">
      <w:pPr>
        <w:rPr>
          <w:del w:id="1168" w:author="Merrick, Riki | APHL" w:date="2022-07-28T09:14:00Z"/>
          <w:rFonts w:asciiTheme="minorHAnsi" w:eastAsiaTheme="minorEastAsia" w:hAnsiTheme="minorHAnsi" w:cstheme="minorBidi"/>
          <w:noProof/>
          <w:sz w:val="22"/>
        </w:rPr>
      </w:pPr>
      <w:del w:id="1169" w:author="Merrick, Riki | APHL" w:date="2022-07-28T09:14:00Z">
        <w:r w:rsidRPr="00367E5D" w:rsidDel="00367E5D">
          <w:rPr>
            <w:rPrChange w:id="1170" w:author="Merrick, Riki | APHL" w:date="2022-07-28T09:14:00Z">
              <w:rPr>
                <w:rStyle w:val="Hyperlink"/>
                <w:noProof/>
              </w:rPr>
            </w:rPrChange>
          </w:rPr>
          <w:delText>3.3.25</w:delText>
        </w:r>
        <w:r w:rsidDel="00367E5D">
          <w:rPr>
            <w:rFonts w:asciiTheme="minorHAnsi" w:eastAsiaTheme="minorEastAsia" w:hAnsiTheme="minorHAnsi" w:cstheme="minorBidi"/>
            <w:noProof/>
            <w:sz w:val="22"/>
          </w:rPr>
          <w:tab/>
        </w:r>
        <w:r w:rsidRPr="00367E5D" w:rsidDel="00367E5D">
          <w:rPr>
            <w:rPrChange w:id="1171" w:author="Merrick, Riki | APHL" w:date="2022-07-28T09:14:00Z">
              <w:rPr>
                <w:rStyle w:val="Hyperlink"/>
                <w:noProof/>
              </w:rPr>
            </w:rPrChange>
          </w:rPr>
          <w:delText>ADT/ACK - Cancel Pending Discharge (Event A25)</w:delText>
        </w:r>
        <w:r w:rsidDel="00367E5D">
          <w:rPr>
            <w:noProof/>
            <w:webHidden/>
          </w:rPr>
          <w:tab/>
          <w:delText>48</w:delText>
        </w:r>
      </w:del>
    </w:p>
    <w:p w14:paraId="169DDC56" w14:textId="7DF729F8" w:rsidR="00F16A42" w:rsidDel="00367E5D" w:rsidRDefault="00F16A42" w:rsidP="002458C3">
      <w:pPr>
        <w:rPr>
          <w:del w:id="1172" w:author="Merrick, Riki | APHL" w:date="2022-07-28T09:14:00Z"/>
          <w:rFonts w:asciiTheme="minorHAnsi" w:eastAsiaTheme="minorEastAsia" w:hAnsiTheme="minorHAnsi" w:cstheme="minorBidi"/>
          <w:noProof/>
          <w:sz w:val="22"/>
        </w:rPr>
      </w:pPr>
      <w:del w:id="1173" w:author="Merrick, Riki | APHL" w:date="2022-07-28T09:14:00Z">
        <w:r w:rsidRPr="00367E5D" w:rsidDel="00367E5D">
          <w:rPr>
            <w:rPrChange w:id="1174" w:author="Merrick, Riki | APHL" w:date="2022-07-28T09:14:00Z">
              <w:rPr>
                <w:rStyle w:val="Hyperlink"/>
                <w:noProof/>
              </w:rPr>
            </w:rPrChange>
          </w:rPr>
          <w:delText>3.3.26</w:delText>
        </w:r>
        <w:r w:rsidDel="00367E5D">
          <w:rPr>
            <w:rFonts w:asciiTheme="minorHAnsi" w:eastAsiaTheme="minorEastAsia" w:hAnsiTheme="minorHAnsi" w:cstheme="minorBidi"/>
            <w:noProof/>
            <w:sz w:val="22"/>
          </w:rPr>
          <w:tab/>
        </w:r>
        <w:r w:rsidRPr="00367E5D" w:rsidDel="00367E5D">
          <w:rPr>
            <w:rPrChange w:id="1175" w:author="Merrick, Riki | APHL" w:date="2022-07-28T09:14:00Z">
              <w:rPr>
                <w:rStyle w:val="Hyperlink"/>
                <w:noProof/>
              </w:rPr>
            </w:rPrChange>
          </w:rPr>
          <w:delText>ADT/ACK - Cancel Pending Transfer (Event A26)</w:delText>
        </w:r>
        <w:r w:rsidDel="00367E5D">
          <w:rPr>
            <w:noProof/>
            <w:webHidden/>
          </w:rPr>
          <w:tab/>
          <w:delText>50</w:delText>
        </w:r>
      </w:del>
    </w:p>
    <w:p w14:paraId="411A9081" w14:textId="51170E1E" w:rsidR="00F16A42" w:rsidDel="00367E5D" w:rsidRDefault="00F16A42" w:rsidP="002458C3">
      <w:pPr>
        <w:rPr>
          <w:del w:id="1176" w:author="Merrick, Riki | APHL" w:date="2022-07-28T09:14:00Z"/>
          <w:rFonts w:asciiTheme="minorHAnsi" w:eastAsiaTheme="minorEastAsia" w:hAnsiTheme="minorHAnsi" w:cstheme="minorBidi"/>
          <w:noProof/>
          <w:sz w:val="22"/>
        </w:rPr>
      </w:pPr>
      <w:del w:id="1177" w:author="Merrick, Riki | APHL" w:date="2022-07-28T09:14:00Z">
        <w:r w:rsidRPr="00367E5D" w:rsidDel="00367E5D">
          <w:rPr>
            <w:rPrChange w:id="1178" w:author="Merrick, Riki | APHL" w:date="2022-07-28T09:14:00Z">
              <w:rPr>
                <w:rStyle w:val="Hyperlink"/>
                <w:noProof/>
              </w:rPr>
            </w:rPrChange>
          </w:rPr>
          <w:delText>3.3.27</w:delText>
        </w:r>
        <w:r w:rsidDel="00367E5D">
          <w:rPr>
            <w:rFonts w:asciiTheme="minorHAnsi" w:eastAsiaTheme="minorEastAsia" w:hAnsiTheme="minorHAnsi" w:cstheme="minorBidi"/>
            <w:noProof/>
            <w:sz w:val="22"/>
          </w:rPr>
          <w:tab/>
        </w:r>
        <w:r w:rsidRPr="00367E5D" w:rsidDel="00367E5D">
          <w:rPr>
            <w:rPrChange w:id="1179" w:author="Merrick, Riki | APHL" w:date="2022-07-28T09:14:00Z">
              <w:rPr>
                <w:rStyle w:val="Hyperlink"/>
                <w:noProof/>
              </w:rPr>
            </w:rPrChange>
          </w:rPr>
          <w:delText>ADT/ACK - Cancel Pending Admit (Event A27)</w:delText>
        </w:r>
        <w:r w:rsidDel="00367E5D">
          <w:rPr>
            <w:noProof/>
            <w:webHidden/>
          </w:rPr>
          <w:tab/>
          <w:delText>51</w:delText>
        </w:r>
      </w:del>
    </w:p>
    <w:p w14:paraId="332686B9" w14:textId="30E61FDD" w:rsidR="00F16A42" w:rsidDel="00367E5D" w:rsidRDefault="00F16A42" w:rsidP="002458C3">
      <w:pPr>
        <w:rPr>
          <w:del w:id="1180" w:author="Merrick, Riki | APHL" w:date="2022-07-28T09:14:00Z"/>
          <w:rFonts w:asciiTheme="minorHAnsi" w:eastAsiaTheme="minorEastAsia" w:hAnsiTheme="minorHAnsi" w:cstheme="minorBidi"/>
          <w:noProof/>
          <w:sz w:val="22"/>
        </w:rPr>
      </w:pPr>
      <w:del w:id="1181" w:author="Merrick, Riki | APHL" w:date="2022-07-28T09:14:00Z">
        <w:r w:rsidRPr="00367E5D" w:rsidDel="00367E5D">
          <w:rPr>
            <w:rPrChange w:id="1182" w:author="Merrick, Riki | APHL" w:date="2022-07-28T09:14:00Z">
              <w:rPr>
                <w:rStyle w:val="Hyperlink"/>
                <w:noProof/>
              </w:rPr>
            </w:rPrChange>
          </w:rPr>
          <w:delText>3.3.28</w:delText>
        </w:r>
        <w:r w:rsidDel="00367E5D">
          <w:rPr>
            <w:rFonts w:asciiTheme="minorHAnsi" w:eastAsiaTheme="minorEastAsia" w:hAnsiTheme="minorHAnsi" w:cstheme="minorBidi"/>
            <w:noProof/>
            <w:sz w:val="22"/>
          </w:rPr>
          <w:tab/>
        </w:r>
        <w:r w:rsidRPr="00367E5D" w:rsidDel="00367E5D">
          <w:rPr>
            <w:rPrChange w:id="1183" w:author="Merrick, Riki | APHL" w:date="2022-07-28T09:14:00Z">
              <w:rPr>
                <w:rStyle w:val="Hyperlink"/>
                <w:noProof/>
              </w:rPr>
            </w:rPrChange>
          </w:rPr>
          <w:delText>ADT/ACK - Add Person or Patient Information (Event A28)</w:delText>
        </w:r>
        <w:r w:rsidDel="00367E5D">
          <w:rPr>
            <w:noProof/>
            <w:webHidden/>
          </w:rPr>
          <w:tab/>
          <w:delText>53</w:delText>
        </w:r>
      </w:del>
    </w:p>
    <w:p w14:paraId="680B2339" w14:textId="4596565B" w:rsidR="00F16A42" w:rsidDel="00367E5D" w:rsidRDefault="00F16A42" w:rsidP="002458C3">
      <w:pPr>
        <w:rPr>
          <w:del w:id="1184" w:author="Merrick, Riki | APHL" w:date="2022-07-28T09:14:00Z"/>
          <w:rFonts w:asciiTheme="minorHAnsi" w:eastAsiaTheme="minorEastAsia" w:hAnsiTheme="minorHAnsi" w:cstheme="minorBidi"/>
          <w:noProof/>
          <w:sz w:val="22"/>
        </w:rPr>
      </w:pPr>
      <w:del w:id="1185" w:author="Merrick, Riki | APHL" w:date="2022-07-28T09:14:00Z">
        <w:r w:rsidRPr="00367E5D" w:rsidDel="00367E5D">
          <w:rPr>
            <w:rPrChange w:id="1186" w:author="Merrick, Riki | APHL" w:date="2022-07-28T09:14:00Z">
              <w:rPr>
                <w:rStyle w:val="Hyperlink"/>
                <w:noProof/>
              </w:rPr>
            </w:rPrChange>
          </w:rPr>
          <w:delText>3.3.29</w:delText>
        </w:r>
        <w:r w:rsidDel="00367E5D">
          <w:rPr>
            <w:rFonts w:asciiTheme="minorHAnsi" w:eastAsiaTheme="minorEastAsia" w:hAnsiTheme="minorHAnsi" w:cstheme="minorBidi"/>
            <w:noProof/>
            <w:sz w:val="22"/>
          </w:rPr>
          <w:tab/>
        </w:r>
        <w:r w:rsidRPr="00367E5D" w:rsidDel="00367E5D">
          <w:rPr>
            <w:rPrChange w:id="1187" w:author="Merrick, Riki | APHL" w:date="2022-07-28T09:14:00Z">
              <w:rPr>
                <w:rStyle w:val="Hyperlink"/>
                <w:noProof/>
              </w:rPr>
            </w:rPrChange>
          </w:rPr>
          <w:delText>ADT/ACK - Delete Person Information (Event A29)</w:delText>
        </w:r>
        <w:r w:rsidDel="00367E5D">
          <w:rPr>
            <w:noProof/>
            <w:webHidden/>
          </w:rPr>
          <w:tab/>
          <w:delText>56</w:delText>
        </w:r>
      </w:del>
    </w:p>
    <w:p w14:paraId="0E532E82" w14:textId="045FBFC0" w:rsidR="00F16A42" w:rsidDel="00367E5D" w:rsidRDefault="00F16A42" w:rsidP="002458C3">
      <w:pPr>
        <w:rPr>
          <w:del w:id="1188" w:author="Merrick, Riki | APHL" w:date="2022-07-28T09:14:00Z"/>
          <w:rFonts w:asciiTheme="minorHAnsi" w:eastAsiaTheme="minorEastAsia" w:hAnsiTheme="minorHAnsi" w:cstheme="minorBidi"/>
          <w:noProof/>
          <w:sz w:val="22"/>
        </w:rPr>
      </w:pPr>
      <w:del w:id="1189" w:author="Merrick, Riki | APHL" w:date="2022-07-28T09:14:00Z">
        <w:r w:rsidRPr="00367E5D" w:rsidDel="00367E5D">
          <w:rPr>
            <w:rPrChange w:id="1190" w:author="Merrick, Riki | APHL" w:date="2022-07-28T09:14:00Z">
              <w:rPr>
                <w:rStyle w:val="Hyperlink"/>
                <w:noProof/>
              </w:rPr>
            </w:rPrChange>
          </w:rPr>
          <w:delText>3.3.30</w:delText>
        </w:r>
        <w:r w:rsidDel="00367E5D">
          <w:rPr>
            <w:rFonts w:asciiTheme="minorHAnsi" w:eastAsiaTheme="minorEastAsia" w:hAnsiTheme="minorHAnsi" w:cstheme="minorBidi"/>
            <w:noProof/>
            <w:sz w:val="22"/>
          </w:rPr>
          <w:tab/>
        </w:r>
        <w:r w:rsidRPr="00367E5D" w:rsidDel="00367E5D">
          <w:rPr>
            <w:rPrChange w:id="1191" w:author="Merrick, Riki | APHL" w:date="2022-07-28T09:14:00Z">
              <w:rPr>
                <w:rStyle w:val="Hyperlink"/>
                <w:noProof/>
              </w:rPr>
            </w:rPrChange>
          </w:rPr>
          <w:delText>ADT/ACK - Merge Person Information (Event A30)</w:delText>
        </w:r>
        <w:r w:rsidDel="00367E5D">
          <w:rPr>
            <w:noProof/>
            <w:webHidden/>
          </w:rPr>
          <w:tab/>
          <w:delText>57</w:delText>
        </w:r>
      </w:del>
    </w:p>
    <w:p w14:paraId="282BDAD0" w14:textId="69E9174F" w:rsidR="00F16A42" w:rsidDel="00367E5D" w:rsidRDefault="00F16A42" w:rsidP="002458C3">
      <w:pPr>
        <w:rPr>
          <w:del w:id="1192" w:author="Merrick, Riki | APHL" w:date="2022-07-28T09:14:00Z"/>
          <w:rFonts w:asciiTheme="minorHAnsi" w:eastAsiaTheme="minorEastAsia" w:hAnsiTheme="minorHAnsi" w:cstheme="minorBidi"/>
          <w:noProof/>
          <w:sz w:val="22"/>
        </w:rPr>
      </w:pPr>
      <w:del w:id="1193" w:author="Merrick, Riki | APHL" w:date="2022-07-28T09:14:00Z">
        <w:r w:rsidRPr="00367E5D" w:rsidDel="00367E5D">
          <w:rPr>
            <w:rPrChange w:id="1194" w:author="Merrick, Riki | APHL" w:date="2022-07-28T09:14:00Z">
              <w:rPr>
                <w:rStyle w:val="Hyperlink"/>
                <w:noProof/>
              </w:rPr>
            </w:rPrChange>
          </w:rPr>
          <w:delText>3.3.31</w:delText>
        </w:r>
        <w:r w:rsidDel="00367E5D">
          <w:rPr>
            <w:rFonts w:asciiTheme="minorHAnsi" w:eastAsiaTheme="minorEastAsia" w:hAnsiTheme="minorHAnsi" w:cstheme="minorBidi"/>
            <w:noProof/>
            <w:sz w:val="22"/>
          </w:rPr>
          <w:tab/>
        </w:r>
        <w:r w:rsidRPr="00367E5D" w:rsidDel="00367E5D">
          <w:rPr>
            <w:rPrChange w:id="1195" w:author="Merrick, Riki | APHL" w:date="2022-07-28T09:14:00Z">
              <w:rPr>
                <w:rStyle w:val="Hyperlink"/>
                <w:noProof/>
              </w:rPr>
            </w:rPrChange>
          </w:rPr>
          <w:delText>ADT/ACK - Update Person Information (Event A31)</w:delText>
        </w:r>
        <w:r w:rsidDel="00367E5D">
          <w:rPr>
            <w:noProof/>
            <w:webHidden/>
          </w:rPr>
          <w:tab/>
          <w:delText>57</w:delText>
        </w:r>
      </w:del>
    </w:p>
    <w:p w14:paraId="35763022" w14:textId="0B2F5B74" w:rsidR="00F16A42" w:rsidDel="00367E5D" w:rsidRDefault="00F16A42" w:rsidP="002458C3">
      <w:pPr>
        <w:rPr>
          <w:del w:id="1196" w:author="Merrick, Riki | APHL" w:date="2022-07-28T09:14:00Z"/>
          <w:rFonts w:asciiTheme="minorHAnsi" w:eastAsiaTheme="minorEastAsia" w:hAnsiTheme="minorHAnsi" w:cstheme="minorBidi"/>
          <w:noProof/>
          <w:sz w:val="22"/>
        </w:rPr>
      </w:pPr>
      <w:del w:id="1197" w:author="Merrick, Riki | APHL" w:date="2022-07-28T09:14:00Z">
        <w:r w:rsidRPr="00367E5D" w:rsidDel="00367E5D">
          <w:rPr>
            <w:rPrChange w:id="1198" w:author="Merrick, Riki | APHL" w:date="2022-07-28T09:14:00Z">
              <w:rPr>
                <w:rStyle w:val="Hyperlink"/>
                <w:noProof/>
              </w:rPr>
            </w:rPrChange>
          </w:rPr>
          <w:delText>3.3.32</w:delText>
        </w:r>
        <w:r w:rsidDel="00367E5D">
          <w:rPr>
            <w:rFonts w:asciiTheme="minorHAnsi" w:eastAsiaTheme="minorEastAsia" w:hAnsiTheme="minorHAnsi" w:cstheme="minorBidi"/>
            <w:noProof/>
            <w:sz w:val="22"/>
          </w:rPr>
          <w:tab/>
        </w:r>
        <w:r w:rsidRPr="00367E5D" w:rsidDel="00367E5D">
          <w:rPr>
            <w:rPrChange w:id="1199" w:author="Merrick, Riki | APHL" w:date="2022-07-28T09:14:00Z">
              <w:rPr>
                <w:rStyle w:val="Hyperlink"/>
                <w:noProof/>
              </w:rPr>
            </w:rPrChange>
          </w:rPr>
          <w:delText>ADT/ACK - Cancel Patient Arriving - Tracking (Event A32)</w:delText>
        </w:r>
        <w:r w:rsidDel="00367E5D">
          <w:rPr>
            <w:noProof/>
            <w:webHidden/>
          </w:rPr>
          <w:tab/>
          <w:delText>60</w:delText>
        </w:r>
      </w:del>
    </w:p>
    <w:p w14:paraId="122168A3" w14:textId="43FDD555" w:rsidR="00F16A42" w:rsidDel="00367E5D" w:rsidRDefault="00F16A42" w:rsidP="002458C3">
      <w:pPr>
        <w:rPr>
          <w:del w:id="1200" w:author="Merrick, Riki | APHL" w:date="2022-07-28T09:14:00Z"/>
          <w:rFonts w:asciiTheme="minorHAnsi" w:eastAsiaTheme="minorEastAsia" w:hAnsiTheme="minorHAnsi" w:cstheme="minorBidi"/>
          <w:noProof/>
          <w:sz w:val="22"/>
        </w:rPr>
      </w:pPr>
      <w:del w:id="1201" w:author="Merrick, Riki | APHL" w:date="2022-07-28T09:14:00Z">
        <w:r w:rsidRPr="00367E5D" w:rsidDel="00367E5D">
          <w:rPr>
            <w:rPrChange w:id="1202" w:author="Merrick, Riki | APHL" w:date="2022-07-28T09:14:00Z">
              <w:rPr>
                <w:rStyle w:val="Hyperlink"/>
                <w:noProof/>
              </w:rPr>
            </w:rPrChange>
          </w:rPr>
          <w:delText>3.3.33</w:delText>
        </w:r>
        <w:r w:rsidDel="00367E5D">
          <w:rPr>
            <w:rFonts w:asciiTheme="minorHAnsi" w:eastAsiaTheme="minorEastAsia" w:hAnsiTheme="minorHAnsi" w:cstheme="minorBidi"/>
            <w:noProof/>
            <w:sz w:val="22"/>
          </w:rPr>
          <w:tab/>
        </w:r>
        <w:r w:rsidRPr="00367E5D" w:rsidDel="00367E5D">
          <w:rPr>
            <w:rPrChange w:id="1203" w:author="Merrick, Riki | APHL" w:date="2022-07-28T09:14:00Z">
              <w:rPr>
                <w:rStyle w:val="Hyperlink"/>
                <w:noProof/>
              </w:rPr>
            </w:rPrChange>
          </w:rPr>
          <w:delText>ADT/ACK - Cancel Patient Departing - Tracking (Event A33)</w:delText>
        </w:r>
        <w:r w:rsidDel="00367E5D">
          <w:rPr>
            <w:noProof/>
            <w:webHidden/>
          </w:rPr>
          <w:tab/>
          <w:delText>61</w:delText>
        </w:r>
      </w:del>
    </w:p>
    <w:p w14:paraId="26B7F85A" w14:textId="1B50E23B" w:rsidR="00F16A42" w:rsidDel="00367E5D" w:rsidRDefault="00F16A42" w:rsidP="002458C3">
      <w:pPr>
        <w:rPr>
          <w:del w:id="1204" w:author="Merrick, Riki | APHL" w:date="2022-07-28T09:14:00Z"/>
          <w:rFonts w:asciiTheme="minorHAnsi" w:eastAsiaTheme="minorEastAsia" w:hAnsiTheme="minorHAnsi" w:cstheme="minorBidi"/>
          <w:noProof/>
          <w:sz w:val="22"/>
        </w:rPr>
      </w:pPr>
      <w:del w:id="1205" w:author="Merrick, Riki | APHL" w:date="2022-07-28T09:14:00Z">
        <w:r w:rsidRPr="00367E5D" w:rsidDel="00367E5D">
          <w:rPr>
            <w:rPrChange w:id="1206" w:author="Merrick, Riki | APHL" w:date="2022-07-28T09:14:00Z">
              <w:rPr>
                <w:rStyle w:val="Hyperlink"/>
                <w:noProof/>
              </w:rPr>
            </w:rPrChange>
          </w:rPr>
          <w:delText>3.3.34</w:delText>
        </w:r>
        <w:r w:rsidDel="00367E5D">
          <w:rPr>
            <w:rFonts w:asciiTheme="minorHAnsi" w:eastAsiaTheme="minorEastAsia" w:hAnsiTheme="minorHAnsi" w:cstheme="minorBidi"/>
            <w:noProof/>
            <w:sz w:val="22"/>
          </w:rPr>
          <w:tab/>
        </w:r>
        <w:r w:rsidRPr="00367E5D" w:rsidDel="00367E5D">
          <w:rPr>
            <w:rPrChange w:id="1207" w:author="Merrick, Riki | APHL" w:date="2022-07-28T09:14:00Z">
              <w:rPr>
                <w:rStyle w:val="Hyperlink"/>
                <w:noProof/>
              </w:rPr>
            </w:rPrChange>
          </w:rPr>
          <w:delText>ADT/ACK - Merge Patient Information - Patient ID Only (Event A34)</w:delText>
        </w:r>
        <w:r w:rsidDel="00367E5D">
          <w:rPr>
            <w:noProof/>
            <w:webHidden/>
          </w:rPr>
          <w:tab/>
          <w:delText>63</w:delText>
        </w:r>
      </w:del>
    </w:p>
    <w:p w14:paraId="7ABF64F1" w14:textId="05A0535D" w:rsidR="00F16A42" w:rsidDel="00367E5D" w:rsidRDefault="00F16A42" w:rsidP="002458C3">
      <w:pPr>
        <w:rPr>
          <w:del w:id="1208" w:author="Merrick, Riki | APHL" w:date="2022-07-28T09:14:00Z"/>
          <w:rFonts w:asciiTheme="minorHAnsi" w:eastAsiaTheme="minorEastAsia" w:hAnsiTheme="minorHAnsi" w:cstheme="minorBidi"/>
          <w:noProof/>
          <w:sz w:val="22"/>
        </w:rPr>
      </w:pPr>
      <w:del w:id="1209" w:author="Merrick, Riki | APHL" w:date="2022-07-28T09:14:00Z">
        <w:r w:rsidRPr="00367E5D" w:rsidDel="00367E5D">
          <w:rPr>
            <w:rPrChange w:id="1210" w:author="Merrick, Riki | APHL" w:date="2022-07-28T09:14:00Z">
              <w:rPr>
                <w:rStyle w:val="Hyperlink"/>
                <w:noProof/>
              </w:rPr>
            </w:rPrChange>
          </w:rPr>
          <w:delText>3.3.35</w:delText>
        </w:r>
        <w:r w:rsidDel="00367E5D">
          <w:rPr>
            <w:rFonts w:asciiTheme="minorHAnsi" w:eastAsiaTheme="minorEastAsia" w:hAnsiTheme="minorHAnsi" w:cstheme="minorBidi"/>
            <w:noProof/>
            <w:sz w:val="22"/>
          </w:rPr>
          <w:tab/>
        </w:r>
        <w:r w:rsidRPr="00367E5D" w:rsidDel="00367E5D">
          <w:rPr>
            <w:rPrChange w:id="1211" w:author="Merrick, Riki | APHL" w:date="2022-07-28T09:14:00Z">
              <w:rPr>
                <w:rStyle w:val="Hyperlink"/>
                <w:noProof/>
              </w:rPr>
            </w:rPrChange>
          </w:rPr>
          <w:delText>ADT/ACK - Merge Patient Information - Account Number Only (Event A35)</w:delText>
        </w:r>
        <w:r w:rsidDel="00367E5D">
          <w:rPr>
            <w:noProof/>
            <w:webHidden/>
          </w:rPr>
          <w:tab/>
          <w:delText>63</w:delText>
        </w:r>
      </w:del>
    </w:p>
    <w:p w14:paraId="1B905FFF" w14:textId="3523F1C0" w:rsidR="00F16A42" w:rsidDel="00367E5D" w:rsidRDefault="00F16A42" w:rsidP="002458C3">
      <w:pPr>
        <w:rPr>
          <w:del w:id="1212" w:author="Merrick, Riki | APHL" w:date="2022-07-28T09:14:00Z"/>
          <w:rFonts w:asciiTheme="minorHAnsi" w:eastAsiaTheme="minorEastAsia" w:hAnsiTheme="minorHAnsi" w:cstheme="minorBidi"/>
          <w:noProof/>
          <w:sz w:val="22"/>
        </w:rPr>
      </w:pPr>
      <w:del w:id="1213" w:author="Merrick, Riki | APHL" w:date="2022-07-28T09:14:00Z">
        <w:r w:rsidRPr="00367E5D" w:rsidDel="00367E5D">
          <w:rPr>
            <w:rPrChange w:id="1214" w:author="Merrick, Riki | APHL" w:date="2022-07-28T09:14:00Z">
              <w:rPr>
                <w:rStyle w:val="Hyperlink"/>
                <w:noProof/>
              </w:rPr>
            </w:rPrChange>
          </w:rPr>
          <w:delText>3.3.36</w:delText>
        </w:r>
        <w:r w:rsidDel="00367E5D">
          <w:rPr>
            <w:rFonts w:asciiTheme="minorHAnsi" w:eastAsiaTheme="minorEastAsia" w:hAnsiTheme="minorHAnsi" w:cstheme="minorBidi"/>
            <w:noProof/>
            <w:sz w:val="22"/>
          </w:rPr>
          <w:tab/>
        </w:r>
        <w:r w:rsidRPr="00367E5D" w:rsidDel="00367E5D">
          <w:rPr>
            <w:rPrChange w:id="1215" w:author="Merrick, Riki | APHL" w:date="2022-07-28T09:14:00Z">
              <w:rPr>
                <w:rStyle w:val="Hyperlink"/>
                <w:noProof/>
              </w:rPr>
            </w:rPrChange>
          </w:rPr>
          <w:delText>ADT/ACK - Merge Patient Information - Patient ID &amp; Account Number (Event A36)</w:delText>
        </w:r>
        <w:r w:rsidDel="00367E5D">
          <w:rPr>
            <w:noProof/>
            <w:webHidden/>
          </w:rPr>
          <w:tab/>
          <w:delText>63</w:delText>
        </w:r>
      </w:del>
    </w:p>
    <w:p w14:paraId="0CBF8997" w14:textId="3F5C0BF5" w:rsidR="00F16A42" w:rsidDel="00367E5D" w:rsidRDefault="00F16A42" w:rsidP="002458C3">
      <w:pPr>
        <w:rPr>
          <w:del w:id="1216" w:author="Merrick, Riki | APHL" w:date="2022-07-28T09:14:00Z"/>
          <w:rFonts w:asciiTheme="minorHAnsi" w:eastAsiaTheme="minorEastAsia" w:hAnsiTheme="minorHAnsi" w:cstheme="minorBidi"/>
          <w:noProof/>
          <w:sz w:val="22"/>
        </w:rPr>
      </w:pPr>
      <w:del w:id="1217" w:author="Merrick, Riki | APHL" w:date="2022-07-28T09:14:00Z">
        <w:r w:rsidRPr="00367E5D" w:rsidDel="00367E5D">
          <w:rPr>
            <w:rPrChange w:id="1218" w:author="Merrick, Riki | APHL" w:date="2022-07-28T09:14:00Z">
              <w:rPr>
                <w:rStyle w:val="Hyperlink"/>
                <w:noProof/>
              </w:rPr>
            </w:rPrChange>
          </w:rPr>
          <w:delText>3.3.37</w:delText>
        </w:r>
        <w:r w:rsidDel="00367E5D">
          <w:rPr>
            <w:rFonts w:asciiTheme="minorHAnsi" w:eastAsiaTheme="minorEastAsia" w:hAnsiTheme="minorHAnsi" w:cstheme="minorBidi"/>
            <w:noProof/>
            <w:sz w:val="22"/>
          </w:rPr>
          <w:tab/>
        </w:r>
        <w:r w:rsidRPr="00367E5D" w:rsidDel="00367E5D">
          <w:rPr>
            <w:rPrChange w:id="1219" w:author="Merrick, Riki | APHL" w:date="2022-07-28T09:14:00Z">
              <w:rPr>
                <w:rStyle w:val="Hyperlink"/>
                <w:noProof/>
              </w:rPr>
            </w:rPrChange>
          </w:rPr>
          <w:delText>ADT/ACK - Unlink Patient Information (Event A37)</w:delText>
        </w:r>
        <w:r w:rsidDel="00367E5D">
          <w:rPr>
            <w:noProof/>
            <w:webHidden/>
          </w:rPr>
          <w:tab/>
          <w:delText>63</w:delText>
        </w:r>
      </w:del>
    </w:p>
    <w:p w14:paraId="2B0E1211" w14:textId="4D948F27" w:rsidR="00F16A42" w:rsidDel="00367E5D" w:rsidRDefault="00F16A42" w:rsidP="002458C3">
      <w:pPr>
        <w:rPr>
          <w:del w:id="1220" w:author="Merrick, Riki | APHL" w:date="2022-07-28T09:14:00Z"/>
          <w:rFonts w:asciiTheme="minorHAnsi" w:eastAsiaTheme="minorEastAsia" w:hAnsiTheme="minorHAnsi" w:cstheme="minorBidi"/>
          <w:noProof/>
          <w:sz w:val="22"/>
        </w:rPr>
      </w:pPr>
      <w:del w:id="1221" w:author="Merrick, Riki | APHL" w:date="2022-07-28T09:14:00Z">
        <w:r w:rsidRPr="00367E5D" w:rsidDel="00367E5D">
          <w:rPr>
            <w:rPrChange w:id="1222" w:author="Merrick, Riki | APHL" w:date="2022-07-28T09:14:00Z">
              <w:rPr>
                <w:rStyle w:val="Hyperlink"/>
                <w:noProof/>
              </w:rPr>
            </w:rPrChange>
          </w:rPr>
          <w:delText>3.3.38</w:delText>
        </w:r>
        <w:r w:rsidDel="00367E5D">
          <w:rPr>
            <w:rFonts w:asciiTheme="minorHAnsi" w:eastAsiaTheme="minorEastAsia" w:hAnsiTheme="minorHAnsi" w:cstheme="minorBidi"/>
            <w:noProof/>
            <w:sz w:val="22"/>
          </w:rPr>
          <w:tab/>
        </w:r>
        <w:r w:rsidRPr="00367E5D" w:rsidDel="00367E5D">
          <w:rPr>
            <w:rPrChange w:id="1223" w:author="Merrick, Riki | APHL" w:date="2022-07-28T09:14:00Z">
              <w:rPr>
                <w:rStyle w:val="Hyperlink"/>
                <w:noProof/>
              </w:rPr>
            </w:rPrChange>
          </w:rPr>
          <w:delText>ADT/ACK - Cancel Pre-Admit (Event A38)</w:delText>
        </w:r>
        <w:r w:rsidDel="00367E5D">
          <w:rPr>
            <w:noProof/>
            <w:webHidden/>
          </w:rPr>
          <w:tab/>
          <w:delText>64</w:delText>
        </w:r>
      </w:del>
    </w:p>
    <w:p w14:paraId="55D7D018" w14:textId="3B897E98" w:rsidR="00F16A42" w:rsidDel="00367E5D" w:rsidRDefault="00F16A42" w:rsidP="002458C3">
      <w:pPr>
        <w:rPr>
          <w:del w:id="1224" w:author="Merrick, Riki | APHL" w:date="2022-07-28T09:14:00Z"/>
          <w:rFonts w:asciiTheme="minorHAnsi" w:eastAsiaTheme="minorEastAsia" w:hAnsiTheme="minorHAnsi" w:cstheme="minorBidi"/>
          <w:noProof/>
          <w:sz w:val="22"/>
        </w:rPr>
      </w:pPr>
      <w:del w:id="1225" w:author="Merrick, Riki | APHL" w:date="2022-07-28T09:14:00Z">
        <w:r w:rsidRPr="00367E5D" w:rsidDel="00367E5D">
          <w:rPr>
            <w:rPrChange w:id="1226" w:author="Merrick, Riki | APHL" w:date="2022-07-28T09:14:00Z">
              <w:rPr>
                <w:rStyle w:val="Hyperlink"/>
                <w:noProof/>
              </w:rPr>
            </w:rPrChange>
          </w:rPr>
          <w:delText>3.3.39</w:delText>
        </w:r>
        <w:r w:rsidDel="00367E5D">
          <w:rPr>
            <w:rFonts w:asciiTheme="minorHAnsi" w:eastAsiaTheme="minorEastAsia" w:hAnsiTheme="minorHAnsi" w:cstheme="minorBidi"/>
            <w:noProof/>
            <w:sz w:val="22"/>
          </w:rPr>
          <w:tab/>
        </w:r>
        <w:r w:rsidRPr="00367E5D" w:rsidDel="00367E5D">
          <w:rPr>
            <w:rPrChange w:id="1227" w:author="Merrick, Riki | APHL" w:date="2022-07-28T09:14:00Z">
              <w:rPr>
                <w:rStyle w:val="Hyperlink"/>
                <w:noProof/>
              </w:rPr>
            </w:rPrChange>
          </w:rPr>
          <w:delText>ADT/ACK - Merge Person - Patient ID (Event A39)</w:delText>
        </w:r>
        <w:r w:rsidDel="00367E5D">
          <w:rPr>
            <w:noProof/>
            <w:webHidden/>
          </w:rPr>
          <w:tab/>
          <w:delText>66</w:delText>
        </w:r>
      </w:del>
    </w:p>
    <w:p w14:paraId="53571238" w14:textId="67FE8BED" w:rsidR="00F16A42" w:rsidDel="00367E5D" w:rsidRDefault="00F16A42" w:rsidP="002458C3">
      <w:pPr>
        <w:rPr>
          <w:del w:id="1228" w:author="Merrick, Riki | APHL" w:date="2022-07-28T09:14:00Z"/>
          <w:rFonts w:asciiTheme="minorHAnsi" w:eastAsiaTheme="minorEastAsia" w:hAnsiTheme="minorHAnsi" w:cstheme="minorBidi"/>
          <w:noProof/>
          <w:sz w:val="22"/>
        </w:rPr>
      </w:pPr>
      <w:del w:id="1229" w:author="Merrick, Riki | APHL" w:date="2022-07-28T09:14:00Z">
        <w:r w:rsidRPr="00367E5D" w:rsidDel="00367E5D">
          <w:rPr>
            <w:rPrChange w:id="1230" w:author="Merrick, Riki | APHL" w:date="2022-07-28T09:14:00Z">
              <w:rPr>
                <w:rStyle w:val="Hyperlink"/>
                <w:noProof/>
              </w:rPr>
            </w:rPrChange>
          </w:rPr>
          <w:delText>3.3.40</w:delText>
        </w:r>
        <w:r w:rsidDel="00367E5D">
          <w:rPr>
            <w:rFonts w:asciiTheme="minorHAnsi" w:eastAsiaTheme="minorEastAsia" w:hAnsiTheme="minorHAnsi" w:cstheme="minorBidi"/>
            <w:noProof/>
            <w:sz w:val="22"/>
          </w:rPr>
          <w:tab/>
        </w:r>
        <w:r w:rsidRPr="00367E5D" w:rsidDel="00367E5D">
          <w:rPr>
            <w:rPrChange w:id="1231" w:author="Merrick, Riki | APHL" w:date="2022-07-28T09:14:00Z">
              <w:rPr>
                <w:rStyle w:val="Hyperlink"/>
                <w:noProof/>
              </w:rPr>
            </w:rPrChange>
          </w:rPr>
          <w:delText>ADT/ACK - Merge Patient - Patient Identifier List (Event A40)</w:delText>
        </w:r>
        <w:r w:rsidDel="00367E5D">
          <w:rPr>
            <w:noProof/>
            <w:webHidden/>
          </w:rPr>
          <w:tab/>
          <w:delText>66</w:delText>
        </w:r>
      </w:del>
    </w:p>
    <w:p w14:paraId="4E62BE97" w14:textId="0BCA2187" w:rsidR="00F16A42" w:rsidDel="00367E5D" w:rsidRDefault="00F16A42" w:rsidP="002458C3">
      <w:pPr>
        <w:rPr>
          <w:del w:id="1232" w:author="Merrick, Riki | APHL" w:date="2022-07-28T09:14:00Z"/>
          <w:rFonts w:asciiTheme="minorHAnsi" w:eastAsiaTheme="minorEastAsia" w:hAnsiTheme="minorHAnsi" w:cstheme="minorBidi"/>
          <w:noProof/>
          <w:sz w:val="22"/>
        </w:rPr>
      </w:pPr>
      <w:del w:id="1233" w:author="Merrick, Riki | APHL" w:date="2022-07-28T09:14:00Z">
        <w:r w:rsidRPr="00367E5D" w:rsidDel="00367E5D">
          <w:rPr>
            <w:rPrChange w:id="1234" w:author="Merrick, Riki | APHL" w:date="2022-07-28T09:14:00Z">
              <w:rPr>
                <w:rStyle w:val="Hyperlink"/>
                <w:noProof/>
              </w:rPr>
            </w:rPrChange>
          </w:rPr>
          <w:delText>3.3.41</w:delText>
        </w:r>
        <w:r w:rsidDel="00367E5D">
          <w:rPr>
            <w:rFonts w:asciiTheme="minorHAnsi" w:eastAsiaTheme="minorEastAsia" w:hAnsiTheme="minorHAnsi" w:cstheme="minorBidi"/>
            <w:noProof/>
            <w:sz w:val="22"/>
          </w:rPr>
          <w:tab/>
        </w:r>
        <w:r w:rsidRPr="00367E5D" w:rsidDel="00367E5D">
          <w:rPr>
            <w:rPrChange w:id="1235" w:author="Merrick, Riki | APHL" w:date="2022-07-28T09:14:00Z">
              <w:rPr>
                <w:rStyle w:val="Hyperlink"/>
                <w:noProof/>
              </w:rPr>
            </w:rPrChange>
          </w:rPr>
          <w:delText>ADT/ACK - Merge Account - Patient Account Number (Event A41)</w:delText>
        </w:r>
        <w:r w:rsidDel="00367E5D">
          <w:rPr>
            <w:noProof/>
            <w:webHidden/>
          </w:rPr>
          <w:tab/>
          <w:delText>67</w:delText>
        </w:r>
      </w:del>
    </w:p>
    <w:p w14:paraId="3D36954D" w14:textId="182723BB" w:rsidR="00F16A42" w:rsidDel="00367E5D" w:rsidRDefault="00F16A42" w:rsidP="002458C3">
      <w:pPr>
        <w:rPr>
          <w:del w:id="1236" w:author="Merrick, Riki | APHL" w:date="2022-07-28T09:14:00Z"/>
          <w:rFonts w:asciiTheme="minorHAnsi" w:eastAsiaTheme="minorEastAsia" w:hAnsiTheme="minorHAnsi" w:cstheme="minorBidi"/>
          <w:noProof/>
          <w:sz w:val="22"/>
        </w:rPr>
      </w:pPr>
      <w:del w:id="1237" w:author="Merrick, Riki | APHL" w:date="2022-07-28T09:14:00Z">
        <w:r w:rsidRPr="00367E5D" w:rsidDel="00367E5D">
          <w:rPr>
            <w:rPrChange w:id="1238" w:author="Merrick, Riki | APHL" w:date="2022-07-28T09:14:00Z">
              <w:rPr>
                <w:rStyle w:val="Hyperlink"/>
                <w:noProof/>
              </w:rPr>
            </w:rPrChange>
          </w:rPr>
          <w:delText>3.3.42</w:delText>
        </w:r>
        <w:r w:rsidDel="00367E5D">
          <w:rPr>
            <w:rFonts w:asciiTheme="minorHAnsi" w:eastAsiaTheme="minorEastAsia" w:hAnsiTheme="minorHAnsi" w:cstheme="minorBidi"/>
            <w:noProof/>
            <w:sz w:val="22"/>
          </w:rPr>
          <w:tab/>
        </w:r>
        <w:r w:rsidRPr="00367E5D" w:rsidDel="00367E5D">
          <w:rPr>
            <w:rPrChange w:id="1239" w:author="Merrick, Riki | APHL" w:date="2022-07-28T09:14:00Z">
              <w:rPr>
                <w:rStyle w:val="Hyperlink"/>
                <w:noProof/>
              </w:rPr>
            </w:rPrChange>
          </w:rPr>
          <w:delText>ADT/ACK - Merge Visit - Visit Number (Event A42)</w:delText>
        </w:r>
        <w:r w:rsidDel="00367E5D">
          <w:rPr>
            <w:noProof/>
            <w:webHidden/>
          </w:rPr>
          <w:tab/>
          <w:delText>69</w:delText>
        </w:r>
      </w:del>
    </w:p>
    <w:p w14:paraId="720A7AC5" w14:textId="33A194C5" w:rsidR="00F16A42" w:rsidDel="00367E5D" w:rsidRDefault="00F16A42" w:rsidP="002458C3">
      <w:pPr>
        <w:rPr>
          <w:del w:id="1240" w:author="Merrick, Riki | APHL" w:date="2022-07-28T09:14:00Z"/>
          <w:rFonts w:asciiTheme="minorHAnsi" w:eastAsiaTheme="minorEastAsia" w:hAnsiTheme="minorHAnsi" w:cstheme="minorBidi"/>
          <w:noProof/>
          <w:sz w:val="22"/>
        </w:rPr>
      </w:pPr>
      <w:del w:id="1241" w:author="Merrick, Riki | APHL" w:date="2022-07-28T09:14:00Z">
        <w:r w:rsidRPr="00367E5D" w:rsidDel="00367E5D">
          <w:rPr>
            <w:rPrChange w:id="1242" w:author="Merrick, Riki | APHL" w:date="2022-07-28T09:14:00Z">
              <w:rPr>
                <w:rStyle w:val="Hyperlink"/>
                <w:noProof/>
              </w:rPr>
            </w:rPrChange>
          </w:rPr>
          <w:delText>3.3.43</w:delText>
        </w:r>
        <w:r w:rsidDel="00367E5D">
          <w:rPr>
            <w:rFonts w:asciiTheme="minorHAnsi" w:eastAsiaTheme="minorEastAsia" w:hAnsiTheme="minorHAnsi" w:cstheme="minorBidi"/>
            <w:noProof/>
            <w:sz w:val="22"/>
          </w:rPr>
          <w:tab/>
        </w:r>
        <w:r w:rsidRPr="00367E5D" w:rsidDel="00367E5D">
          <w:rPr>
            <w:rPrChange w:id="1243" w:author="Merrick, Riki | APHL" w:date="2022-07-28T09:14:00Z">
              <w:rPr>
                <w:rStyle w:val="Hyperlink"/>
                <w:noProof/>
              </w:rPr>
            </w:rPrChange>
          </w:rPr>
          <w:delText>ADT/ACK - Move Patient Information - Patient Identifier List (Event A43)</w:delText>
        </w:r>
        <w:r w:rsidDel="00367E5D">
          <w:rPr>
            <w:noProof/>
            <w:webHidden/>
          </w:rPr>
          <w:tab/>
          <w:delText>70</w:delText>
        </w:r>
      </w:del>
    </w:p>
    <w:p w14:paraId="1714C291" w14:textId="4BBF4690" w:rsidR="00F16A42" w:rsidDel="00367E5D" w:rsidRDefault="00F16A42" w:rsidP="002458C3">
      <w:pPr>
        <w:rPr>
          <w:del w:id="1244" w:author="Merrick, Riki | APHL" w:date="2022-07-28T09:14:00Z"/>
          <w:rFonts w:asciiTheme="minorHAnsi" w:eastAsiaTheme="minorEastAsia" w:hAnsiTheme="minorHAnsi" w:cstheme="minorBidi"/>
          <w:noProof/>
          <w:sz w:val="22"/>
        </w:rPr>
      </w:pPr>
      <w:del w:id="1245" w:author="Merrick, Riki | APHL" w:date="2022-07-28T09:14:00Z">
        <w:r w:rsidRPr="00367E5D" w:rsidDel="00367E5D">
          <w:rPr>
            <w:rPrChange w:id="1246" w:author="Merrick, Riki | APHL" w:date="2022-07-28T09:14:00Z">
              <w:rPr>
                <w:rStyle w:val="Hyperlink"/>
                <w:noProof/>
              </w:rPr>
            </w:rPrChange>
          </w:rPr>
          <w:delText>3.3.44</w:delText>
        </w:r>
        <w:r w:rsidDel="00367E5D">
          <w:rPr>
            <w:rFonts w:asciiTheme="minorHAnsi" w:eastAsiaTheme="minorEastAsia" w:hAnsiTheme="minorHAnsi" w:cstheme="minorBidi"/>
            <w:noProof/>
            <w:sz w:val="22"/>
          </w:rPr>
          <w:tab/>
        </w:r>
        <w:r w:rsidRPr="00367E5D" w:rsidDel="00367E5D">
          <w:rPr>
            <w:rPrChange w:id="1247" w:author="Merrick, Riki | APHL" w:date="2022-07-28T09:14:00Z">
              <w:rPr>
                <w:rStyle w:val="Hyperlink"/>
                <w:noProof/>
              </w:rPr>
            </w:rPrChange>
          </w:rPr>
          <w:delText>ADT/ACK - Move Account Information - Patient Account Number (Event A44)</w:delText>
        </w:r>
        <w:r w:rsidDel="00367E5D">
          <w:rPr>
            <w:noProof/>
            <w:webHidden/>
          </w:rPr>
          <w:tab/>
          <w:delText>72</w:delText>
        </w:r>
      </w:del>
    </w:p>
    <w:p w14:paraId="1278F6D7" w14:textId="3DF79315" w:rsidR="00F16A42" w:rsidDel="00367E5D" w:rsidRDefault="00F16A42" w:rsidP="002458C3">
      <w:pPr>
        <w:rPr>
          <w:del w:id="1248" w:author="Merrick, Riki | APHL" w:date="2022-07-28T09:14:00Z"/>
          <w:rFonts w:asciiTheme="minorHAnsi" w:eastAsiaTheme="minorEastAsia" w:hAnsiTheme="minorHAnsi" w:cstheme="minorBidi"/>
          <w:noProof/>
          <w:sz w:val="22"/>
        </w:rPr>
      </w:pPr>
      <w:del w:id="1249" w:author="Merrick, Riki | APHL" w:date="2022-07-28T09:14:00Z">
        <w:r w:rsidRPr="00367E5D" w:rsidDel="00367E5D">
          <w:rPr>
            <w:rPrChange w:id="1250" w:author="Merrick, Riki | APHL" w:date="2022-07-28T09:14:00Z">
              <w:rPr>
                <w:rStyle w:val="Hyperlink"/>
                <w:noProof/>
              </w:rPr>
            </w:rPrChange>
          </w:rPr>
          <w:delText>3.3.45</w:delText>
        </w:r>
        <w:r w:rsidDel="00367E5D">
          <w:rPr>
            <w:rFonts w:asciiTheme="minorHAnsi" w:eastAsiaTheme="minorEastAsia" w:hAnsiTheme="minorHAnsi" w:cstheme="minorBidi"/>
            <w:noProof/>
            <w:sz w:val="22"/>
          </w:rPr>
          <w:tab/>
        </w:r>
        <w:r w:rsidRPr="00367E5D" w:rsidDel="00367E5D">
          <w:rPr>
            <w:rPrChange w:id="1251" w:author="Merrick, Riki | APHL" w:date="2022-07-28T09:14:00Z">
              <w:rPr>
                <w:rStyle w:val="Hyperlink"/>
                <w:noProof/>
              </w:rPr>
            </w:rPrChange>
          </w:rPr>
          <w:delText>ADT/ACK - Move Visit Information - Visit Number (Event A45)</w:delText>
        </w:r>
        <w:r w:rsidDel="00367E5D">
          <w:rPr>
            <w:noProof/>
            <w:webHidden/>
          </w:rPr>
          <w:tab/>
          <w:delText>73</w:delText>
        </w:r>
      </w:del>
    </w:p>
    <w:p w14:paraId="45A2587E" w14:textId="0A80A02F" w:rsidR="00F16A42" w:rsidDel="00367E5D" w:rsidRDefault="00F16A42" w:rsidP="002458C3">
      <w:pPr>
        <w:rPr>
          <w:del w:id="1252" w:author="Merrick, Riki | APHL" w:date="2022-07-28T09:14:00Z"/>
          <w:rFonts w:asciiTheme="minorHAnsi" w:eastAsiaTheme="minorEastAsia" w:hAnsiTheme="minorHAnsi" w:cstheme="minorBidi"/>
          <w:noProof/>
          <w:sz w:val="22"/>
        </w:rPr>
      </w:pPr>
      <w:del w:id="1253" w:author="Merrick, Riki | APHL" w:date="2022-07-28T09:14:00Z">
        <w:r w:rsidRPr="00367E5D" w:rsidDel="00367E5D">
          <w:rPr>
            <w:rPrChange w:id="1254" w:author="Merrick, Riki | APHL" w:date="2022-07-28T09:14:00Z">
              <w:rPr>
                <w:rStyle w:val="Hyperlink"/>
                <w:noProof/>
              </w:rPr>
            </w:rPrChange>
          </w:rPr>
          <w:delText>3.3.46</w:delText>
        </w:r>
        <w:r w:rsidDel="00367E5D">
          <w:rPr>
            <w:rFonts w:asciiTheme="minorHAnsi" w:eastAsiaTheme="minorEastAsia" w:hAnsiTheme="minorHAnsi" w:cstheme="minorBidi"/>
            <w:noProof/>
            <w:sz w:val="22"/>
          </w:rPr>
          <w:tab/>
        </w:r>
        <w:r w:rsidRPr="00367E5D" w:rsidDel="00367E5D">
          <w:rPr>
            <w:rPrChange w:id="1255" w:author="Merrick, Riki | APHL" w:date="2022-07-28T09:14:00Z">
              <w:rPr>
                <w:rStyle w:val="Hyperlink"/>
                <w:noProof/>
              </w:rPr>
            </w:rPrChange>
          </w:rPr>
          <w:delText>ADT/ACK - Change Patient ID (Event A46)</w:delText>
        </w:r>
        <w:r w:rsidDel="00367E5D">
          <w:rPr>
            <w:noProof/>
            <w:webHidden/>
          </w:rPr>
          <w:tab/>
          <w:delText>75</w:delText>
        </w:r>
      </w:del>
    </w:p>
    <w:p w14:paraId="0029B112" w14:textId="2684D249" w:rsidR="00F16A42" w:rsidDel="00367E5D" w:rsidRDefault="00F16A42" w:rsidP="002458C3">
      <w:pPr>
        <w:rPr>
          <w:del w:id="1256" w:author="Merrick, Riki | APHL" w:date="2022-07-28T09:14:00Z"/>
          <w:rFonts w:asciiTheme="minorHAnsi" w:eastAsiaTheme="minorEastAsia" w:hAnsiTheme="minorHAnsi" w:cstheme="minorBidi"/>
          <w:noProof/>
          <w:sz w:val="22"/>
        </w:rPr>
      </w:pPr>
      <w:del w:id="1257" w:author="Merrick, Riki | APHL" w:date="2022-07-28T09:14:00Z">
        <w:r w:rsidRPr="00367E5D" w:rsidDel="00367E5D">
          <w:rPr>
            <w:rPrChange w:id="1258" w:author="Merrick, Riki | APHL" w:date="2022-07-28T09:14:00Z">
              <w:rPr>
                <w:rStyle w:val="Hyperlink"/>
                <w:noProof/>
              </w:rPr>
            </w:rPrChange>
          </w:rPr>
          <w:delText>3.3.47</w:delText>
        </w:r>
        <w:r w:rsidDel="00367E5D">
          <w:rPr>
            <w:rFonts w:asciiTheme="minorHAnsi" w:eastAsiaTheme="minorEastAsia" w:hAnsiTheme="minorHAnsi" w:cstheme="minorBidi"/>
            <w:noProof/>
            <w:sz w:val="22"/>
          </w:rPr>
          <w:tab/>
        </w:r>
        <w:r w:rsidRPr="00367E5D" w:rsidDel="00367E5D">
          <w:rPr>
            <w:rPrChange w:id="1259" w:author="Merrick, Riki | APHL" w:date="2022-07-28T09:14:00Z">
              <w:rPr>
                <w:rStyle w:val="Hyperlink"/>
                <w:noProof/>
              </w:rPr>
            </w:rPrChange>
          </w:rPr>
          <w:delText>ADT/ACK - Change Patient Identifier List (Event A47)</w:delText>
        </w:r>
        <w:r w:rsidDel="00367E5D">
          <w:rPr>
            <w:noProof/>
            <w:webHidden/>
          </w:rPr>
          <w:tab/>
          <w:delText>75</w:delText>
        </w:r>
      </w:del>
    </w:p>
    <w:p w14:paraId="5A7AA41A" w14:textId="2C67C0D4" w:rsidR="00F16A42" w:rsidDel="00367E5D" w:rsidRDefault="00F16A42" w:rsidP="002458C3">
      <w:pPr>
        <w:rPr>
          <w:del w:id="1260" w:author="Merrick, Riki | APHL" w:date="2022-07-28T09:14:00Z"/>
          <w:rFonts w:asciiTheme="minorHAnsi" w:eastAsiaTheme="minorEastAsia" w:hAnsiTheme="minorHAnsi" w:cstheme="minorBidi"/>
          <w:noProof/>
          <w:sz w:val="22"/>
        </w:rPr>
      </w:pPr>
      <w:del w:id="1261" w:author="Merrick, Riki | APHL" w:date="2022-07-28T09:14:00Z">
        <w:r w:rsidRPr="00367E5D" w:rsidDel="00367E5D">
          <w:rPr>
            <w:rPrChange w:id="1262" w:author="Merrick, Riki | APHL" w:date="2022-07-28T09:14:00Z">
              <w:rPr>
                <w:rStyle w:val="Hyperlink"/>
                <w:noProof/>
              </w:rPr>
            </w:rPrChange>
          </w:rPr>
          <w:delText>3.3.48</w:delText>
        </w:r>
        <w:r w:rsidDel="00367E5D">
          <w:rPr>
            <w:rFonts w:asciiTheme="minorHAnsi" w:eastAsiaTheme="minorEastAsia" w:hAnsiTheme="minorHAnsi" w:cstheme="minorBidi"/>
            <w:noProof/>
            <w:sz w:val="22"/>
          </w:rPr>
          <w:tab/>
        </w:r>
        <w:r w:rsidRPr="00367E5D" w:rsidDel="00367E5D">
          <w:rPr>
            <w:rPrChange w:id="1263" w:author="Merrick, Riki | APHL" w:date="2022-07-28T09:14:00Z">
              <w:rPr>
                <w:rStyle w:val="Hyperlink"/>
                <w:noProof/>
              </w:rPr>
            </w:rPrChange>
          </w:rPr>
          <w:delText>ADT/ACK - Change Alternate Patient ID (Event A48)</w:delText>
        </w:r>
        <w:r w:rsidDel="00367E5D">
          <w:rPr>
            <w:noProof/>
            <w:webHidden/>
          </w:rPr>
          <w:tab/>
          <w:delText>77</w:delText>
        </w:r>
      </w:del>
    </w:p>
    <w:p w14:paraId="2DF66BDD" w14:textId="70D535B0" w:rsidR="00F16A42" w:rsidDel="00367E5D" w:rsidRDefault="00F16A42" w:rsidP="002458C3">
      <w:pPr>
        <w:rPr>
          <w:del w:id="1264" w:author="Merrick, Riki | APHL" w:date="2022-07-28T09:14:00Z"/>
          <w:rFonts w:asciiTheme="minorHAnsi" w:eastAsiaTheme="minorEastAsia" w:hAnsiTheme="minorHAnsi" w:cstheme="minorBidi"/>
          <w:noProof/>
          <w:sz w:val="22"/>
        </w:rPr>
      </w:pPr>
      <w:del w:id="1265" w:author="Merrick, Riki | APHL" w:date="2022-07-28T09:14:00Z">
        <w:r w:rsidRPr="00367E5D" w:rsidDel="00367E5D">
          <w:rPr>
            <w:rPrChange w:id="1266" w:author="Merrick, Riki | APHL" w:date="2022-07-28T09:14:00Z">
              <w:rPr>
                <w:rStyle w:val="Hyperlink"/>
                <w:noProof/>
              </w:rPr>
            </w:rPrChange>
          </w:rPr>
          <w:delText>3.3.49</w:delText>
        </w:r>
        <w:r w:rsidDel="00367E5D">
          <w:rPr>
            <w:rFonts w:asciiTheme="minorHAnsi" w:eastAsiaTheme="minorEastAsia" w:hAnsiTheme="minorHAnsi" w:cstheme="minorBidi"/>
            <w:noProof/>
            <w:sz w:val="22"/>
          </w:rPr>
          <w:tab/>
        </w:r>
        <w:r w:rsidRPr="00367E5D" w:rsidDel="00367E5D">
          <w:rPr>
            <w:rPrChange w:id="1267" w:author="Merrick, Riki | APHL" w:date="2022-07-28T09:14:00Z">
              <w:rPr>
                <w:rStyle w:val="Hyperlink"/>
                <w:noProof/>
              </w:rPr>
            </w:rPrChange>
          </w:rPr>
          <w:delText>ADT/ACK - Change Patient Account Number (Event A49)</w:delText>
        </w:r>
        <w:r w:rsidDel="00367E5D">
          <w:rPr>
            <w:noProof/>
            <w:webHidden/>
          </w:rPr>
          <w:tab/>
          <w:delText>77</w:delText>
        </w:r>
      </w:del>
    </w:p>
    <w:p w14:paraId="6194CD28" w14:textId="6B3362DA" w:rsidR="00F16A42" w:rsidDel="00367E5D" w:rsidRDefault="00F16A42" w:rsidP="002458C3">
      <w:pPr>
        <w:rPr>
          <w:del w:id="1268" w:author="Merrick, Riki | APHL" w:date="2022-07-28T09:14:00Z"/>
          <w:rFonts w:asciiTheme="minorHAnsi" w:eastAsiaTheme="minorEastAsia" w:hAnsiTheme="minorHAnsi" w:cstheme="minorBidi"/>
          <w:noProof/>
          <w:sz w:val="22"/>
        </w:rPr>
      </w:pPr>
      <w:del w:id="1269" w:author="Merrick, Riki | APHL" w:date="2022-07-28T09:14:00Z">
        <w:r w:rsidRPr="00367E5D" w:rsidDel="00367E5D">
          <w:rPr>
            <w:rPrChange w:id="1270" w:author="Merrick, Riki | APHL" w:date="2022-07-28T09:14:00Z">
              <w:rPr>
                <w:rStyle w:val="Hyperlink"/>
                <w:noProof/>
              </w:rPr>
            </w:rPrChange>
          </w:rPr>
          <w:delText>3.3.50</w:delText>
        </w:r>
        <w:r w:rsidDel="00367E5D">
          <w:rPr>
            <w:rFonts w:asciiTheme="minorHAnsi" w:eastAsiaTheme="minorEastAsia" w:hAnsiTheme="minorHAnsi" w:cstheme="minorBidi"/>
            <w:noProof/>
            <w:sz w:val="22"/>
          </w:rPr>
          <w:tab/>
        </w:r>
        <w:r w:rsidRPr="00367E5D" w:rsidDel="00367E5D">
          <w:rPr>
            <w:rPrChange w:id="1271" w:author="Merrick, Riki | APHL" w:date="2022-07-28T09:14:00Z">
              <w:rPr>
                <w:rStyle w:val="Hyperlink"/>
                <w:noProof/>
              </w:rPr>
            </w:rPrChange>
          </w:rPr>
          <w:delText>ADT/ACK - Change Visit Number (Event A50)</w:delText>
        </w:r>
        <w:r w:rsidDel="00367E5D">
          <w:rPr>
            <w:noProof/>
            <w:webHidden/>
          </w:rPr>
          <w:tab/>
          <w:delText>78</w:delText>
        </w:r>
      </w:del>
    </w:p>
    <w:p w14:paraId="248F6980" w14:textId="2196A825" w:rsidR="00F16A42" w:rsidDel="00367E5D" w:rsidRDefault="00F16A42" w:rsidP="002458C3">
      <w:pPr>
        <w:rPr>
          <w:del w:id="1272" w:author="Merrick, Riki | APHL" w:date="2022-07-28T09:14:00Z"/>
          <w:rFonts w:asciiTheme="minorHAnsi" w:eastAsiaTheme="minorEastAsia" w:hAnsiTheme="minorHAnsi" w:cstheme="minorBidi"/>
          <w:noProof/>
          <w:sz w:val="22"/>
        </w:rPr>
      </w:pPr>
      <w:del w:id="1273" w:author="Merrick, Riki | APHL" w:date="2022-07-28T09:14:00Z">
        <w:r w:rsidRPr="00367E5D" w:rsidDel="00367E5D">
          <w:rPr>
            <w:rPrChange w:id="1274" w:author="Merrick, Riki | APHL" w:date="2022-07-28T09:14:00Z">
              <w:rPr>
                <w:rStyle w:val="Hyperlink"/>
                <w:noProof/>
              </w:rPr>
            </w:rPrChange>
          </w:rPr>
          <w:delText>3.3.51</w:delText>
        </w:r>
        <w:r w:rsidDel="00367E5D">
          <w:rPr>
            <w:rFonts w:asciiTheme="minorHAnsi" w:eastAsiaTheme="minorEastAsia" w:hAnsiTheme="minorHAnsi" w:cstheme="minorBidi"/>
            <w:noProof/>
            <w:sz w:val="22"/>
          </w:rPr>
          <w:tab/>
        </w:r>
        <w:r w:rsidRPr="00367E5D" w:rsidDel="00367E5D">
          <w:rPr>
            <w:rPrChange w:id="1275" w:author="Merrick, Riki | APHL" w:date="2022-07-28T09:14:00Z">
              <w:rPr>
                <w:rStyle w:val="Hyperlink"/>
                <w:noProof/>
              </w:rPr>
            </w:rPrChange>
          </w:rPr>
          <w:delText>ADT/ACK - Change Alternate Visit ID (Event A51)</w:delText>
        </w:r>
        <w:r w:rsidDel="00367E5D">
          <w:rPr>
            <w:noProof/>
            <w:webHidden/>
          </w:rPr>
          <w:tab/>
          <w:delText>80</w:delText>
        </w:r>
      </w:del>
    </w:p>
    <w:p w14:paraId="2CCF118B" w14:textId="5398086F" w:rsidR="00F16A42" w:rsidDel="00367E5D" w:rsidRDefault="00F16A42" w:rsidP="002458C3">
      <w:pPr>
        <w:rPr>
          <w:del w:id="1276" w:author="Merrick, Riki | APHL" w:date="2022-07-28T09:14:00Z"/>
          <w:rFonts w:asciiTheme="minorHAnsi" w:eastAsiaTheme="minorEastAsia" w:hAnsiTheme="minorHAnsi" w:cstheme="minorBidi"/>
          <w:noProof/>
          <w:sz w:val="22"/>
        </w:rPr>
      </w:pPr>
      <w:del w:id="1277" w:author="Merrick, Riki | APHL" w:date="2022-07-28T09:14:00Z">
        <w:r w:rsidRPr="00367E5D" w:rsidDel="00367E5D">
          <w:rPr>
            <w:rPrChange w:id="1278" w:author="Merrick, Riki | APHL" w:date="2022-07-28T09:14:00Z">
              <w:rPr>
                <w:rStyle w:val="Hyperlink"/>
                <w:noProof/>
              </w:rPr>
            </w:rPrChange>
          </w:rPr>
          <w:delText>3.3.52</w:delText>
        </w:r>
        <w:r w:rsidDel="00367E5D">
          <w:rPr>
            <w:rFonts w:asciiTheme="minorHAnsi" w:eastAsiaTheme="minorEastAsia" w:hAnsiTheme="minorHAnsi" w:cstheme="minorBidi"/>
            <w:noProof/>
            <w:sz w:val="22"/>
          </w:rPr>
          <w:tab/>
        </w:r>
        <w:r w:rsidRPr="00367E5D" w:rsidDel="00367E5D">
          <w:rPr>
            <w:rPrChange w:id="1279" w:author="Merrick, Riki | APHL" w:date="2022-07-28T09:14:00Z">
              <w:rPr>
                <w:rStyle w:val="Hyperlink"/>
                <w:noProof/>
              </w:rPr>
            </w:rPrChange>
          </w:rPr>
          <w:delText>ADT/ACK- Cancel Leave of Absence for a Patient (Event A52)</w:delText>
        </w:r>
        <w:r w:rsidDel="00367E5D">
          <w:rPr>
            <w:noProof/>
            <w:webHidden/>
          </w:rPr>
          <w:tab/>
          <w:delText>81</w:delText>
        </w:r>
      </w:del>
    </w:p>
    <w:p w14:paraId="1EE0C442" w14:textId="2687FDE0" w:rsidR="00F16A42" w:rsidDel="00367E5D" w:rsidRDefault="00F16A42" w:rsidP="002458C3">
      <w:pPr>
        <w:rPr>
          <w:del w:id="1280" w:author="Merrick, Riki | APHL" w:date="2022-07-28T09:14:00Z"/>
          <w:rFonts w:asciiTheme="minorHAnsi" w:eastAsiaTheme="minorEastAsia" w:hAnsiTheme="minorHAnsi" w:cstheme="minorBidi"/>
          <w:noProof/>
          <w:sz w:val="22"/>
        </w:rPr>
      </w:pPr>
      <w:del w:id="1281" w:author="Merrick, Riki | APHL" w:date="2022-07-28T09:14:00Z">
        <w:r w:rsidRPr="00367E5D" w:rsidDel="00367E5D">
          <w:rPr>
            <w:rPrChange w:id="1282" w:author="Merrick, Riki | APHL" w:date="2022-07-28T09:14:00Z">
              <w:rPr>
                <w:rStyle w:val="Hyperlink"/>
                <w:noProof/>
              </w:rPr>
            </w:rPrChange>
          </w:rPr>
          <w:delText>3.3.53</w:delText>
        </w:r>
        <w:r w:rsidDel="00367E5D">
          <w:rPr>
            <w:rFonts w:asciiTheme="minorHAnsi" w:eastAsiaTheme="minorEastAsia" w:hAnsiTheme="minorHAnsi" w:cstheme="minorBidi"/>
            <w:noProof/>
            <w:sz w:val="22"/>
          </w:rPr>
          <w:tab/>
        </w:r>
        <w:r w:rsidRPr="00367E5D" w:rsidDel="00367E5D">
          <w:rPr>
            <w:rPrChange w:id="1283" w:author="Merrick, Riki | APHL" w:date="2022-07-28T09:14:00Z">
              <w:rPr>
                <w:rStyle w:val="Hyperlink"/>
                <w:noProof/>
              </w:rPr>
            </w:rPrChange>
          </w:rPr>
          <w:delText>ADT/ACK - Cancel Patient Returns from a Leave of Absence (Event A53)</w:delText>
        </w:r>
        <w:r w:rsidDel="00367E5D">
          <w:rPr>
            <w:noProof/>
            <w:webHidden/>
          </w:rPr>
          <w:tab/>
          <w:delText>82</w:delText>
        </w:r>
      </w:del>
    </w:p>
    <w:p w14:paraId="2FD5EBBF" w14:textId="49E5EFBC" w:rsidR="00F16A42" w:rsidDel="00367E5D" w:rsidRDefault="00F16A42" w:rsidP="002458C3">
      <w:pPr>
        <w:rPr>
          <w:del w:id="1284" w:author="Merrick, Riki | APHL" w:date="2022-07-28T09:14:00Z"/>
          <w:rFonts w:asciiTheme="minorHAnsi" w:eastAsiaTheme="minorEastAsia" w:hAnsiTheme="minorHAnsi" w:cstheme="minorBidi"/>
          <w:noProof/>
          <w:sz w:val="22"/>
        </w:rPr>
      </w:pPr>
      <w:del w:id="1285" w:author="Merrick, Riki | APHL" w:date="2022-07-28T09:14:00Z">
        <w:r w:rsidRPr="00367E5D" w:rsidDel="00367E5D">
          <w:rPr>
            <w:rPrChange w:id="1286" w:author="Merrick, Riki | APHL" w:date="2022-07-28T09:14:00Z">
              <w:rPr>
                <w:rStyle w:val="Hyperlink"/>
                <w:noProof/>
              </w:rPr>
            </w:rPrChange>
          </w:rPr>
          <w:delText>3.3.54</w:delText>
        </w:r>
        <w:r w:rsidDel="00367E5D">
          <w:rPr>
            <w:rFonts w:asciiTheme="minorHAnsi" w:eastAsiaTheme="minorEastAsia" w:hAnsiTheme="minorHAnsi" w:cstheme="minorBidi"/>
            <w:noProof/>
            <w:sz w:val="22"/>
          </w:rPr>
          <w:tab/>
        </w:r>
        <w:r w:rsidRPr="00367E5D" w:rsidDel="00367E5D">
          <w:rPr>
            <w:rPrChange w:id="1287" w:author="Merrick, Riki | APHL" w:date="2022-07-28T09:14:00Z">
              <w:rPr>
                <w:rStyle w:val="Hyperlink"/>
                <w:noProof/>
              </w:rPr>
            </w:rPrChange>
          </w:rPr>
          <w:delText>ADT/ACK - Change Attending Doctor (Event A54)</w:delText>
        </w:r>
        <w:r w:rsidDel="00367E5D">
          <w:rPr>
            <w:noProof/>
            <w:webHidden/>
          </w:rPr>
          <w:tab/>
          <w:delText>84</w:delText>
        </w:r>
      </w:del>
    </w:p>
    <w:p w14:paraId="3CC1DB13" w14:textId="7D69D77B" w:rsidR="00F16A42" w:rsidDel="00367E5D" w:rsidRDefault="00F16A42" w:rsidP="002458C3">
      <w:pPr>
        <w:rPr>
          <w:del w:id="1288" w:author="Merrick, Riki | APHL" w:date="2022-07-28T09:14:00Z"/>
          <w:rFonts w:asciiTheme="minorHAnsi" w:eastAsiaTheme="minorEastAsia" w:hAnsiTheme="minorHAnsi" w:cstheme="minorBidi"/>
          <w:noProof/>
          <w:sz w:val="22"/>
        </w:rPr>
      </w:pPr>
      <w:del w:id="1289" w:author="Merrick, Riki | APHL" w:date="2022-07-28T09:14:00Z">
        <w:r w:rsidRPr="00367E5D" w:rsidDel="00367E5D">
          <w:rPr>
            <w:rPrChange w:id="1290" w:author="Merrick, Riki | APHL" w:date="2022-07-28T09:14:00Z">
              <w:rPr>
                <w:rStyle w:val="Hyperlink"/>
                <w:noProof/>
              </w:rPr>
            </w:rPrChange>
          </w:rPr>
          <w:delText>3.3.55</w:delText>
        </w:r>
        <w:r w:rsidDel="00367E5D">
          <w:rPr>
            <w:rFonts w:asciiTheme="minorHAnsi" w:eastAsiaTheme="minorEastAsia" w:hAnsiTheme="minorHAnsi" w:cstheme="minorBidi"/>
            <w:noProof/>
            <w:sz w:val="22"/>
          </w:rPr>
          <w:tab/>
        </w:r>
        <w:r w:rsidRPr="00367E5D" w:rsidDel="00367E5D">
          <w:rPr>
            <w:rPrChange w:id="1291" w:author="Merrick, Riki | APHL" w:date="2022-07-28T09:14:00Z">
              <w:rPr>
                <w:rStyle w:val="Hyperlink"/>
                <w:noProof/>
              </w:rPr>
            </w:rPrChange>
          </w:rPr>
          <w:delText>ADT/ACK - Cancel Change Attending Doctor (Event A55)</w:delText>
        </w:r>
        <w:r w:rsidDel="00367E5D">
          <w:rPr>
            <w:noProof/>
            <w:webHidden/>
          </w:rPr>
          <w:tab/>
          <w:delText>85</w:delText>
        </w:r>
      </w:del>
    </w:p>
    <w:p w14:paraId="73FE35D3" w14:textId="073DF37C" w:rsidR="00F16A42" w:rsidDel="00367E5D" w:rsidRDefault="00F16A42" w:rsidP="002458C3">
      <w:pPr>
        <w:rPr>
          <w:del w:id="1292" w:author="Merrick, Riki | APHL" w:date="2022-07-28T09:14:00Z"/>
          <w:rFonts w:asciiTheme="minorHAnsi" w:eastAsiaTheme="minorEastAsia" w:hAnsiTheme="minorHAnsi" w:cstheme="minorBidi"/>
          <w:noProof/>
          <w:sz w:val="22"/>
        </w:rPr>
      </w:pPr>
      <w:del w:id="1293" w:author="Merrick, Riki | APHL" w:date="2022-07-28T09:14:00Z">
        <w:r w:rsidRPr="00367E5D" w:rsidDel="00367E5D">
          <w:rPr>
            <w:rPrChange w:id="1294" w:author="Merrick, Riki | APHL" w:date="2022-07-28T09:14:00Z">
              <w:rPr>
                <w:rStyle w:val="Hyperlink"/>
                <w:noProof/>
              </w:rPr>
            </w:rPrChange>
          </w:rPr>
          <w:delText>3.3.56</w:delText>
        </w:r>
        <w:r w:rsidDel="00367E5D">
          <w:rPr>
            <w:rFonts w:asciiTheme="minorHAnsi" w:eastAsiaTheme="minorEastAsia" w:hAnsiTheme="minorHAnsi" w:cstheme="minorBidi"/>
            <w:noProof/>
            <w:sz w:val="22"/>
          </w:rPr>
          <w:tab/>
        </w:r>
        <w:r w:rsidRPr="00367E5D" w:rsidDel="00367E5D">
          <w:rPr>
            <w:rPrChange w:id="1295" w:author="Merrick, Riki | APHL" w:date="2022-07-28T09:14:00Z">
              <w:rPr>
                <w:rStyle w:val="Hyperlink"/>
                <w:noProof/>
              </w:rPr>
            </w:rPrChange>
          </w:rPr>
          <w:delText>QBP/RSP - Get Person Demographics (QBP) and Response (RSP) (Events Q21 and K21)</w:delText>
        </w:r>
        <w:r w:rsidDel="00367E5D">
          <w:rPr>
            <w:noProof/>
            <w:webHidden/>
          </w:rPr>
          <w:tab/>
          <w:delText>87</w:delText>
        </w:r>
      </w:del>
    </w:p>
    <w:p w14:paraId="7A63DC41" w14:textId="56B57AE0" w:rsidR="00F16A42" w:rsidDel="00367E5D" w:rsidRDefault="00F16A42" w:rsidP="002458C3">
      <w:pPr>
        <w:rPr>
          <w:del w:id="1296" w:author="Merrick, Riki | APHL" w:date="2022-07-28T09:14:00Z"/>
          <w:rFonts w:asciiTheme="minorHAnsi" w:eastAsiaTheme="minorEastAsia" w:hAnsiTheme="minorHAnsi" w:cstheme="minorBidi"/>
          <w:noProof/>
          <w:sz w:val="22"/>
        </w:rPr>
      </w:pPr>
      <w:del w:id="1297" w:author="Merrick, Riki | APHL" w:date="2022-07-28T09:14:00Z">
        <w:r w:rsidRPr="00367E5D" w:rsidDel="00367E5D">
          <w:rPr>
            <w:rPrChange w:id="1298" w:author="Merrick, Riki | APHL" w:date="2022-07-28T09:14:00Z">
              <w:rPr>
                <w:rStyle w:val="Hyperlink"/>
                <w:noProof/>
              </w:rPr>
            </w:rPrChange>
          </w:rPr>
          <w:delText>3.3.57</w:delText>
        </w:r>
        <w:r w:rsidDel="00367E5D">
          <w:rPr>
            <w:rFonts w:asciiTheme="minorHAnsi" w:eastAsiaTheme="minorEastAsia" w:hAnsiTheme="minorHAnsi" w:cstheme="minorBidi"/>
            <w:noProof/>
            <w:sz w:val="22"/>
          </w:rPr>
          <w:tab/>
        </w:r>
        <w:r w:rsidRPr="00367E5D" w:rsidDel="00367E5D">
          <w:rPr>
            <w:rPrChange w:id="1299" w:author="Merrick, Riki | APHL" w:date="2022-07-28T09:14:00Z">
              <w:rPr>
                <w:rStyle w:val="Hyperlink"/>
                <w:noProof/>
              </w:rPr>
            </w:rPrChange>
          </w:rPr>
          <w:delText>QBP/RSP - Find Candidates (QBP) and Response (RSP) (Events Q22 and K22)</w:delText>
        </w:r>
        <w:r w:rsidDel="00367E5D">
          <w:rPr>
            <w:noProof/>
            <w:webHidden/>
          </w:rPr>
          <w:tab/>
          <w:delText>89</w:delText>
        </w:r>
      </w:del>
    </w:p>
    <w:p w14:paraId="6405AC83" w14:textId="70BCA58E" w:rsidR="00F16A42" w:rsidDel="00367E5D" w:rsidRDefault="00F16A42" w:rsidP="002458C3">
      <w:pPr>
        <w:rPr>
          <w:del w:id="1300" w:author="Merrick, Riki | APHL" w:date="2022-07-28T09:14:00Z"/>
          <w:rFonts w:asciiTheme="minorHAnsi" w:eastAsiaTheme="minorEastAsia" w:hAnsiTheme="minorHAnsi" w:cstheme="minorBidi"/>
          <w:noProof/>
          <w:sz w:val="22"/>
        </w:rPr>
      </w:pPr>
      <w:del w:id="1301" w:author="Merrick, Riki | APHL" w:date="2022-07-28T09:14:00Z">
        <w:r w:rsidRPr="00367E5D" w:rsidDel="00367E5D">
          <w:rPr>
            <w:rPrChange w:id="1302" w:author="Merrick, Riki | APHL" w:date="2022-07-28T09:14:00Z">
              <w:rPr>
                <w:rStyle w:val="Hyperlink"/>
                <w:noProof/>
              </w:rPr>
            </w:rPrChange>
          </w:rPr>
          <w:delText>3.3.58</w:delText>
        </w:r>
        <w:r w:rsidDel="00367E5D">
          <w:rPr>
            <w:rFonts w:asciiTheme="minorHAnsi" w:eastAsiaTheme="minorEastAsia" w:hAnsiTheme="minorHAnsi" w:cstheme="minorBidi"/>
            <w:noProof/>
            <w:sz w:val="22"/>
          </w:rPr>
          <w:tab/>
        </w:r>
        <w:r w:rsidRPr="00367E5D" w:rsidDel="00367E5D">
          <w:rPr>
            <w:rPrChange w:id="1303" w:author="Merrick, Riki | APHL" w:date="2022-07-28T09:14:00Z">
              <w:rPr>
                <w:rStyle w:val="Hyperlink"/>
                <w:noProof/>
              </w:rPr>
            </w:rPrChange>
          </w:rPr>
          <w:delText>QBP/RSP - Get Corresponding Identifiers (QBP) and Response (RSP) (Events Q23 and K23)</w:delText>
        </w:r>
        <w:r w:rsidDel="00367E5D">
          <w:rPr>
            <w:noProof/>
            <w:webHidden/>
          </w:rPr>
          <w:tab/>
          <w:delText>92</w:delText>
        </w:r>
      </w:del>
    </w:p>
    <w:p w14:paraId="48B80404" w14:textId="38AD352F" w:rsidR="00F16A42" w:rsidDel="00367E5D" w:rsidRDefault="00F16A42" w:rsidP="002458C3">
      <w:pPr>
        <w:rPr>
          <w:del w:id="1304" w:author="Merrick, Riki | APHL" w:date="2022-07-28T09:14:00Z"/>
          <w:rFonts w:asciiTheme="minorHAnsi" w:eastAsiaTheme="minorEastAsia" w:hAnsiTheme="minorHAnsi" w:cstheme="minorBidi"/>
          <w:noProof/>
          <w:sz w:val="22"/>
        </w:rPr>
      </w:pPr>
      <w:del w:id="1305" w:author="Merrick, Riki | APHL" w:date="2022-07-28T09:14:00Z">
        <w:r w:rsidRPr="00367E5D" w:rsidDel="00367E5D">
          <w:rPr>
            <w:rPrChange w:id="1306" w:author="Merrick, Riki | APHL" w:date="2022-07-28T09:14:00Z">
              <w:rPr>
                <w:rStyle w:val="Hyperlink"/>
                <w:noProof/>
              </w:rPr>
            </w:rPrChange>
          </w:rPr>
          <w:delText>3.3.59</w:delText>
        </w:r>
        <w:r w:rsidDel="00367E5D">
          <w:rPr>
            <w:rFonts w:asciiTheme="minorHAnsi" w:eastAsiaTheme="minorEastAsia" w:hAnsiTheme="minorHAnsi" w:cstheme="minorBidi"/>
            <w:noProof/>
            <w:sz w:val="22"/>
          </w:rPr>
          <w:tab/>
        </w:r>
        <w:r w:rsidRPr="00367E5D" w:rsidDel="00367E5D">
          <w:rPr>
            <w:rPrChange w:id="1307" w:author="Merrick, Riki | APHL" w:date="2022-07-28T09:14:00Z">
              <w:rPr>
                <w:rStyle w:val="Hyperlink"/>
                <w:noProof/>
              </w:rPr>
            </w:rPrChange>
          </w:rPr>
          <w:delText>QBP/RSP - Allocate Identifiers (QBP) and Response (RSP) (Events Q24 and K24)</w:delText>
        </w:r>
        <w:r w:rsidDel="00367E5D">
          <w:rPr>
            <w:noProof/>
            <w:webHidden/>
          </w:rPr>
          <w:tab/>
          <w:delText>95</w:delText>
        </w:r>
      </w:del>
    </w:p>
    <w:p w14:paraId="567EF2E8" w14:textId="7CFC765F" w:rsidR="00F16A42" w:rsidDel="00367E5D" w:rsidRDefault="00F16A42" w:rsidP="002458C3">
      <w:pPr>
        <w:rPr>
          <w:del w:id="1308" w:author="Merrick, Riki | APHL" w:date="2022-07-28T09:14:00Z"/>
          <w:rFonts w:asciiTheme="minorHAnsi" w:eastAsiaTheme="minorEastAsia" w:hAnsiTheme="minorHAnsi" w:cstheme="minorBidi"/>
          <w:noProof/>
          <w:sz w:val="22"/>
        </w:rPr>
      </w:pPr>
      <w:del w:id="1309" w:author="Merrick, Riki | APHL" w:date="2022-07-28T09:14:00Z">
        <w:r w:rsidRPr="00367E5D" w:rsidDel="00367E5D">
          <w:rPr>
            <w:rPrChange w:id="1310" w:author="Merrick, Riki | APHL" w:date="2022-07-28T09:14:00Z">
              <w:rPr>
                <w:rStyle w:val="Hyperlink"/>
                <w:noProof/>
              </w:rPr>
            </w:rPrChange>
          </w:rPr>
          <w:delText>3.3.60</w:delText>
        </w:r>
        <w:r w:rsidDel="00367E5D">
          <w:rPr>
            <w:rFonts w:asciiTheme="minorHAnsi" w:eastAsiaTheme="minorEastAsia" w:hAnsiTheme="minorHAnsi" w:cstheme="minorBidi"/>
            <w:noProof/>
            <w:sz w:val="22"/>
          </w:rPr>
          <w:tab/>
        </w:r>
        <w:r w:rsidRPr="00367E5D" w:rsidDel="00367E5D">
          <w:rPr>
            <w:rPrChange w:id="1311" w:author="Merrick, Riki | APHL" w:date="2022-07-28T09:14:00Z">
              <w:rPr>
                <w:rStyle w:val="Hyperlink"/>
                <w:noProof/>
              </w:rPr>
            </w:rPrChange>
          </w:rPr>
          <w:delText>ADT/ACK - Update Adverse Reaction Information (Event A60)</w:delText>
        </w:r>
        <w:r w:rsidDel="00367E5D">
          <w:rPr>
            <w:noProof/>
            <w:webHidden/>
          </w:rPr>
          <w:tab/>
          <w:delText>97</w:delText>
        </w:r>
      </w:del>
    </w:p>
    <w:p w14:paraId="5F3985DF" w14:textId="0A6C0FC3" w:rsidR="00F16A42" w:rsidDel="00367E5D" w:rsidRDefault="00F16A42" w:rsidP="002458C3">
      <w:pPr>
        <w:rPr>
          <w:del w:id="1312" w:author="Merrick, Riki | APHL" w:date="2022-07-28T09:14:00Z"/>
          <w:rFonts w:asciiTheme="minorHAnsi" w:eastAsiaTheme="minorEastAsia" w:hAnsiTheme="minorHAnsi" w:cstheme="minorBidi"/>
          <w:noProof/>
          <w:sz w:val="22"/>
        </w:rPr>
      </w:pPr>
      <w:del w:id="1313" w:author="Merrick, Riki | APHL" w:date="2022-07-28T09:14:00Z">
        <w:r w:rsidRPr="00367E5D" w:rsidDel="00367E5D">
          <w:rPr>
            <w:rPrChange w:id="1314" w:author="Merrick, Riki | APHL" w:date="2022-07-28T09:14:00Z">
              <w:rPr>
                <w:rStyle w:val="Hyperlink"/>
                <w:noProof/>
              </w:rPr>
            </w:rPrChange>
          </w:rPr>
          <w:delText>3.3.61</w:delText>
        </w:r>
        <w:r w:rsidDel="00367E5D">
          <w:rPr>
            <w:rFonts w:asciiTheme="minorHAnsi" w:eastAsiaTheme="minorEastAsia" w:hAnsiTheme="minorHAnsi" w:cstheme="minorBidi"/>
            <w:noProof/>
            <w:sz w:val="22"/>
          </w:rPr>
          <w:tab/>
        </w:r>
        <w:r w:rsidRPr="00367E5D" w:rsidDel="00367E5D">
          <w:rPr>
            <w:rPrChange w:id="1315" w:author="Merrick, Riki | APHL" w:date="2022-07-28T09:14:00Z">
              <w:rPr>
                <w:rStyle w:val="Hyperlink"/>
                <w:noProof/>
              </w:rPr>
            </w:rPrChange>
          </w:rPr>
          <w:delText>ADT/ACK - Change Consulting Doctor (Event A61)</w:delText>
        </w:r>
        <w:r w:rsidDel="00367E5D">
          <w:rPr>
            <w:noProof/>
            <w:webHidden/>
          </w:rPr>
          <w:tab/>
          <w:delText>98</w:delText>
        </w:r>
      </w:del>
    </w:p>
    <w:p w14:paraId="3CD1A2D0" w14:textId="288C1F2E" w:rsidR="00F16A42" w:rsidDel="00367E5D" w:rsidRDefault="00F16A42" w:rsidP="002458C3">
      <w:pPr>
        <w:rPr>
          <w:del w:id="1316" w:author="Merrick, Riki | APHL" w:date="2022-07-28T09:14:00Z"/>
          <w:rFonts w:asciiTheme="minorHAnsi" w:eastAsiaTheme="minorEastAsia" w:hAnsiTheme="minorHAnsi" w:cstheme="minorBidi"/>
          <w:noProof/>
          <w:sz w:val="22"/>
        </w:rPr>
      </w:pPr>
      <w:del w:id="1317" w:author="Merrick, Riki | APHL" w:date="2022-07-28T09:14:00Z">
        <w:r w:rsidRPr="00367E5D" w:rsidDel="00367E5D">
          <w:rPr>
            <w:rPrChange w:id="1318" w:author="Merrick, Riki | APHL" w:date="2022-07-28T09:14:00Z">
              <w:rPr>
                <w:rStyle w:val="Hyperlink"/>
                <w:noProof/>
              </w:rPr>
            </w:rPrChange>
          </w:rPr>
          <w:delText>3.3.62</w:delText>
        </w:r>
        <w:r w:rsidDel="00367E5D">
          <w:rPr>
            <w:rFonts w:asciiTheme="minorHAnsi" w:eastAsiaTheme="minorEastAsia" w:hAnsiTheme="minorHAnsi" w:cstheme="minorBidi"/>
            <w:noProof/>
            <w:sz w:val="22"/>
          </w:rPr>
          <w:tab/>
        </w:r>
        <w:r w:rsidRPr="00367E5D" w:rsidDel="00367E5D">
          <w:rPr>
            <w:rPrChange w:id="1319" w:author="Merrick, Riki | APHL" w:date="2022-07-28T09:14:00Z">
              <w:rPr>
                <w:rStyle w:val="Hyperlink"/>
                <w:noProof/>
              </w:rPr>
            </w:rPrChange>
          </w:rPr>
          <w:delText>ADT/ACK - Cancel Change Consulting Doctor (Event A62)</w:delText>
        </w:r>
        <w:r w:rsidDel="00367E5D">
          <w:rPr>
            <w:noProof/>
            <w:webHidden/>
          </w:rPr>
          <w:tab/>
          <w:delText>100</w:delText>
        </w:r>
      </w:del>
    </w:p>
    <w:p w14:paraId="515FE77E" w14:textId="7107A0C8" w:rsidR="00F16A42" w:rsidDel="00367E5D" w:rsidRDefault="00F16A42" w:rsidP="002458C3">
      <w:pPr>
        <w:rPr>
          <w:del w:id="1320" w:author="Merrick, Riki | APHL" w:date="2022-07-28T09:14:00Z"/>
          <w:rFonts w:asciiTheme="minorHAnsi" w:eastAsiaTheme="minorEastAsia" w:hAnsiTheme="minorHAnsi" w:cstheme="minorBidi"/>
          <w:noProof/>
          <w:sz w:val="22"/>
        </w:rPr>
      </w:pPr>
      <w:del w:id="1321" w:author="Merrick, Riki | APHL" w:date="2022-07-28T09:14:00Z">
        <w:r w:rsidRPr="00367E5D" w:rsidDel="00367E5D">
          <w:rPr>
            <w:rPrChange w:id="1322" w:author="Merrick, Riki | APHL" w:date="2022-07-28T09:14:00Z">
              <w:rPr>
                <w:rStyle w:val="Hyperlink"/>
                <w:noProof/>
              </w:rPr>
            </w:rPrChange>
          </w:rPr>
          <w:delText>3.3.63</w:delText>
        </w:r>
        <w:r w:rsidDel="00367E5D">
          <w:rPr>
            <w:rFonts w:asciiTheme="minorHAnsi" w:eastAsiaTheme="minorEastAsia" w:hAnsiTheme="minorHAnsi" w:cstheme="minorBidi"/>
            <w:noProof/>
            <w:sz w:val="22"/>
          </w:rPr>
          <w:tab/>
        </w:r>
        <w:r w:rsidRPr="00367E5D" w:rsidDel="00367E5D">
          <w:rPr>
            <w:rPrChange w:id="1323" w:author="Merrick, Riki | APHL" w:date="2022-07-28T09:14:00Z">
              <w:rPr>
                <w:rStyle w:val="Hyperlink"/>
                <w:noProof/>
              </w:rPr>
            </w:rPrChange>
          </w:rPr>
          <w:delText>QBP/RSP - Find Candidates including Visit Information (QBP) and Response (RSP) (Events Q32  and K32 )</w:delText>
        </w:r>
        <w:r w:rsidDel="00367E5D">
          <w:rPr>
            <w:noProof/>
            <w:webHidden/>
          </w:rPr>
          <w:tab/>
          <w:delText>102</w:delText>
        </w:r>
      </w:del>
    </w:p>
    <w:p w14:paraId="6740B61F" w14:textId="6AD597BA" w:rsidR="00F16A42" w:rsidDel="00367E5D" w:rsidRDefault="00F16A42" w:rsidP="002458C3">
      <w:pPr>
        <w:rPr>
          <w:del w:id="1324" w:author="Merrick, Riki | APHL" w:date="2022-07-28T09:14:00Z"/>
          <w:rFonts w:asciiTheme="minorHAnsi" w:eastAsiaTheme="minorEastAsia" w:hAnsiTheme="minorHAnsi" w:cstheme="minorBidi"/>
          <w:b/>
          <w:sz w:val="22"/>
        </w:rPr>
      </w:pPr>
      <w:del w:id="1325" w:author="Merrick, Riki | APHL" w:date="2022-07-28T09:14:00Z">
        <w:r w:rsidRPr="00367E5D" w:rsidDel="00367E5D">
          <w:rPr>
            <w:rPrChange w:id="1326" w:author="Merrick, Riki | APHL" w:date="2022-07-28T09:14:00Z">
              <w:rPr>
                <w:rStyle w:val="Hyperlink"/>
                <w:rFonts w:eastAsia="Times New Roman"/>
                <w:b/>
                <w:noProof/>
                <w:szCs w:val="20"/>
              </w:rPr>
            </w:rPrChange>
          </w:rPr>
          <w:delText>3.4</w:delText>
        </w:r>
        <w:r w:rsidDel="00367E5D">
          <w:rPr>
            <w:rFonts w:asciiTheme="minorHAnsi" w:eastAsiaTheme="minorEastAsia" w:hAnsiTheme="minorHAnsi" w:cstheme="minorBidi"/>
            <w:sz w:val="22"/>
          </w:rPr>
          <w:tab/>
        </w:r>
        <w:r w:rsidRPr="00367E5D" w:rsidDel="00367E5D">
          <w:rPr>
            <w:rPrChange w:id="1327" w:author="Merrick, Riki | APHL" w:date="2022-07-28T09:14:00Z">
              <w:rPr>
                <w:rStyle w:val="Hyperlink"/>
                <w:rFonts w:eastAsia="Times New Roman"/>
                <w:b/>
                <w:noProof/>
                <w:szCs w:val="20"/>
              </w:rPr>
            </w:rPrChange>
          </w:rPr>
          <w:delText>Message Segments</w:delText>
        </w:r>
        <w:r w:rsidDel="00367E5D">
          <w:rPr>
            <w:webHidden/>
          </w:rPr>
          <w:tab/>
          <w:delText>105</w:delText>
        </w:r>
      </w:del>
    </w:p>
    <w:p w14:paraId="3897ABF0" w14:textId="44C08366" w:rsidR="00F16A42" w:rsidDel="00367E5D" w:rsidRDefault="00F16A42" w:rsidP="002458C3">
      <w:pPr>
        <w:rPr>
          <w:del w:id="1328" w:author="Merrick, Riki | APHL" w:date="2022-07-28T09:14:00Z"/>
          <w:rFonts w:asciiTheme="minorHAnsi" w:eastAsiaTheme="minorEastAsia" w:hAnsiTheme="minorHAnsi" w:cstheme="minorBidi"/>
          <w:noProof/>
          <w:sz w:val="22"/>
        </w:rPr>
      </w:pPr>
      <w:del w:id="1329" w:author="Merrick, Riki | APHL" w:date="2022-07-28T09:14:00Z">
        <w:r w:rsidRPr="00367E5D" w:rsidDel="00367E5D">
          <w:rPr>
            <w:rPrChange w:id="1330" w:author="Merrick, Riki | APHL" w:date="2022-07-28T09:14:00Z">
              <w:rPr>
                <w:rStyle w:val="Hyperlink"/>
                <w:noProof/>
              </w:rPr>
            </w:rPrChange>
          </w:rPr>
          <w:delText>3.4.1</w:delText>
        </w:r>
        <w:r w:rsidDel="00367E5D">
          <w:rPr>
            <w:rFonts w:asciiTheme="minorHAnsi" w:eastAsiaTheme="minorEastAsia" w:hAnsiTheme="minorHAnsi" w:cstheme="minorBidi"/>
            <w:noProof/>
            <w:sz w:val="22"/>
          </w:rPr>
          <w:tab/>
        </w:r>
        <w:r w:rsidRPr="00367E5D" w:rsidDel="00367E5D">
          <w:rPr>
            <w:rPrChange w:id="1331" w:author="Merrick, Riki | APHL" w:date="2022-07-28T09:14:00Z">
              <w:rPr>
                <w:rStyle w:val="Hyperlink"/>
                <w:noProof/>
              </w:rPr>
            </w:rPrChange>
          </w:rPr>
          <w:delText xml:space="preserve">EVN </w:delText>
        </w:r>
        <w:r w:rsidRPr="00367E5D" w:rsidDel="00367E5D">
          <w:rPr>
            <w:rPrChange w:id="1332" w:author="Merrick, Riki | APHL" w:date="2022-07-28T09:14:00Z">
              <w:rPr>
                <w:rStyle w:val="Hyperlink"/>
                <w:noProof/>
              </w:rPr>
            </w:rPrChange>
          </w:rPr>
          <w:noBreakHyphen/>
          <w:delText xml:space="preserve"> Event Type Segment</w:delText>
        </w:r>
        <w:r w:rsidDel="00367E5D">
          <w:rPr>
            <w:noProof/>
            <w:webHidden/>
          </w:rPr>
          <w:tab/>
          <w:delText>105</w:delText>
        </w:r>
      </w:del>
    </w:p>
    <w:p w14:paraId="2DABE683" w14:textId="10AAB696" w:rsidR="00F16A42" w:rsidDel="00367E5D" w:rsidRDefault="00F16A42" w:rsidP="002458C3">
      <w:pPr>
        <w:rPr>
          <w:del w:id="1333" w:author="Merrick, Riki | APHL" w:date="2022-07-28T09:14:00Z"/>
          <w:rFonts w:asciiTheme="minorHAnsi" w:eastAsiaTheme="minorEastAsia" w:hAnsiTheme="minorHAnsi" w:cstheme="minorBidi"/>
          <w:noProof/>
          <w:sz w:val="22"/>
        </w:rPr>
      </w:pPr>
      <w:del w:id="1334" w:author="Merrick, Riki | APHL" w:date="2022-07-28T09:14:00Z">
        <w:r w:rsidRPr="00367E5D" w:rsidDel="00367E5D">
          <w:rPr>
            <w:rPrChange w:id="1335" w:author="Merrick, Riki | APHL" w:date="2022-07-28T09:14:00Z">
              <w:rPr>
                <w:rStyle w:val="Hyperlink"/>
                <w:noProof/>
              </w:rPr>
            </w:rPrChange>
          </w:rPr>
          <w:delText>3.4.2</w:delText>
        </w:r>
        <w:r w:rsidDel="00367E5D">
          <w:rPr>
            <w:rFonts w:asciiTheme="minorHAnsi" w:eastAsiaTheme="minorEastAsia" w:hAnsiTheme="minorHAnsi" w:cstheme="minorBidi"/>
            <w:noProof/>
            <w:sz w:val="22"/>
          </w:rPr>
          <w:tab/>
        </w:r>
        <w:r w:rsidRPr="00367E5D" w:rsidDel="00367E5D">
          <w:rPr>
            <w:rPrChange w:id="1336" w:author="Merrick, Riki | APHL" w:date="2022-07-28T09:14:00Z">
              <w:rPr>
                <w:rStyle w:val="Hyperlink"/>
                <w:noProof/>
              </w:rPr>
            </w:rPrChange>
          </w:rPr>
          <w:delText>PID - Patient Identification Segment</w:delText>
        </w:r>
        <w:r w:rsidDel="00367E5D">
          <w:rPr>
            <w:noProof/>
            <w:webHidden/>
          </w:rPr>
          <w:tab/>
          <w:delText>107</w:delText>
        </w:r>
      </w:del>
    </w:p>
    <w:p w14:paraId="36B6FEA4" w14:textId="3F8E0638" w:rsidR="00F16A42" w:rsidDel="00367E5D" w:rsidRDefault="00F16A42" w:rsidP="002458C3">
      <w:pPr>
        <w:rPr>
          <w:del w:id="1337" w:author="Merrick, Riki | APHL" w:date="2022-07-28T09:14:00Z"/>
          <w:rFonts w:asciiTheme="minorHAnsi" w:eastAsiaTheme="minorEastAsia" w:hAnsiTheme="minorHAnsi" w:cstheme="minorBidi"/>
          <w:noProof/>
          <w:sz w:val="22"/>
        </w:rPr>
      </w:pPr>
      <w:del w:id="1338" w:author="Merrick, Riki | APHL" w:date="2022-07-28T09:14:00Z">
        <w:r w:rsidRPr="00367E5D" w:rsidDel="00367E5D">
          <w:rPr>
            <w:rPrChange w:id="1339" w:author="Merrick, Riki | APHL" w:date="2022-07-28T09:14:00Z">
              <w:rPr>
                <w:rStyle w:val="Hyperlink"/>
                <w:noProof/>
              </w:rPr>
            </w:rPrChange>
          </w:rPr>
          <w:delText>3.4.3</w:delText>
        </w:r>
        <w:r w:rsidDel="00367E5D">
          <w:rPr>
            <w:rFonts w:asciiTheme="minorHAnsi" w:eastAsiaTheme="minorEastAsia" w:hAnsiTheme="minorHAnsi" w:cstheme="minorBidi"/>
            <w:noProof/>
            <w:sz w:val="22"/>
          </w:rPr>
          <w:tab/>
        </w:r>
        <w:r w:rsidRPr="00367E5D" w:rsidDel="00367E5D">
          <w:rPr>
            <w:rPrChange w:id="1340" w:author="Merrick, Riki | APHL" w:date="2022-07-28T09:14:00Z">
              <w:rPr>
                <w:rStyle w:val="Hyperlink"/>
                <w:noProof/>
              </w:rPr>
            </w:rPrChange>
          </w:rPr>
          <w:delText xml:space="preserve">PV1 </w:delText>
        </w:r>
        <w:r w:rsidRPr="00367E5D" w:rsidDel="00367E5D">
          <w:rPr>
            <w:rPrChange w:id="1341" w:author="Merrick, Riki | APHL" w:date="2022-07-28T09:14:00Z">
              <w:rPr>
                <w:rStyle w:val="Hyperlink"/>
                <w:noProof/>
              </w:rPr>
            </w:rPrChange>
          </w:rPr>
          <w:noBreakHyphen/>
          <w:delText xml:space="preserve"> Patient Visit Segment</w:delText>
        </w:r>
        <w:r w:rsidDel="00367E5D">
          <w:rPr>
            <w:noProof/>
            <w:webHidden/>
          </w:rPr>
          <w:tab/>
          <w:delText>120</w:delText>
        </w:r>
      </w:del>
    </w:p>
    <w:p w14:paraId="2553A542" w14:textId="0CF11707" w:rsidR="00F16A42" w:rsidDel="00367E5D" w:rsidRDefault="00F16A42" w:rsidP="002458C3">
      <w:pPr>
        <w:rPr>
          <w:del w:id="1342" w:author="Merrick, Riki | APHL" w:date="2022-07-28T09:14:00Z"/>
          <w:rFonts w:asciiTheme="minorHAnsi" w:eastAsiaTheme="minorEastAsia" w:hAnsiTheme="minorHAnsi" w:cstheme="minorBidi"/>
          <w:noProof/>
          <w:sz w:val="22"/>
        </w:rPr>
      </w:pPr>
      <w:del w:id="1343" w:author="Merrick, Riki | APHL" w:date="2022-07-28T09:14:00Z">
        <w:r w:rsidRPr="00367E5D" w:rsidDel="00367E5D">
          <w:rPr>
            <w:rPrChange w:id="1344" w:author="Merrick, Riki | APHL" w:date="2022-07-28T09:14:00Z">
              <w:rPr>
                <w:rStyle w:val="Hyperlink"/>
                <w:noProof/>
                <w:lang w:val="fr-FR"/>
              </w:rPr>
            </w:rPrChange>
          </w:rPr>
          <w:delText>3.4.4</w:delText>
        </w:r>
        <w:r w:rsidDel="00367E5D">
          <w:rPr>
            <w:rFonts w:asciiTheme="minorHAnsi" w:eastAsiaTheme="minorEastAsia" w:hAnsiTheme="minorHAnsi" w:cstheme="minorBidi"/>
            <w:noProof/>
            <w:sz w:val="22"/>
          </w:rPr>
          <w:tab/>
        </w:r>
        <w:r w:rsidRPr="00367E5D" w:rsidDel="00367E5D">
          <w:rPr>
            <w:rPrChange w:id="1345" w:author="Merrick, Riki | APHL" w:date="2022-07-28T09:14:00Z">
              <w:rPr>
                <w:rStyle w:val="Hyperlink"/>
                <w:noProof/>
                <w:lang w:val="fr-FR"/>
              </w:rPr>
            </w:rPrChange>
          </w:rPr>
          <w:delText>PV2 - Patient Visit - Additional Information Segment</w:delText>
        </w:r>
        <w:r w:rsidDel="00367E5D">
          <w:rPr>
            <w:noProof/>
            <w:webHidden/>
          </w:rPr>
          <w:tab/>
          <w:delText>141</w:delText>
        </w:r>
      </w:del>
    </w:p>
    <w:p w14:paraId="14F799FD" w14:textId="2D9A0553" w:rsidR="00F16A42" w:rsidDel="00367E5D" w:rsidRDefault="00F16A42" w:rsidP="002458C3">
      <w:pPr>
        <w:rPr>
          <w:del w:id="1346" w:author="Merrick, Riki | APHL" w:date="2022-07-28T09:14:00Z"/>
          <w:rFonts w:asciiTheme="minorHAnsi" w:eastAsiaTheme="minorEastAsia" w:hAnsiTheme="minorHAnsi" w:cstheme="minorBidi"/>
          <w:noProof/>
          <w:sz w:val="22"/>
        </w:rPr>
      </w:pPr>
      <w:del w:id="1347" w:author="Merrick, Riki | APHL" w:date="2022-07-28T09:14:00Z">
        <w:r w:rsidRPr="00367E5D" w:rsidDel="00367E5D">
          <w:rPr>
            <w:rPrChange w:id="1348" w:author="Merrick, Riki | APHL" w:date="2022-07-28T09:14:00Z">
              <w:rPr>
                <w:rStyle w:val="Hyperlink"/>
                <w:noProof/>
              </w:rPr>
            </w:rPrChange>
          </w:rPr>
          <w:delText>3.4.5</w:delText>
        </w:r>
        <w:r w:rsidDel="00367E5D">
          <w:rPr>
            <w:rFonts w:asciiTheme="minorHAnsi" w:eastAsiaTheme="minorEastAsia" w:hAnsiTheme="minorHAnsi" w:cstheme="minorBidi"/>
            <w:noProof/>
            <w:sz w:val="22"/>
          </w:rPr>
          <w:tab/>
        </w:r>
        <w:r w:rsidRPr="00367E5D" w:rsidDel="00367E5D">
          <w:rPr>
            <w:rPrChange w:id="1349" w:author="Merrick, Riki | APHL" w:date="2022-07-28T09:14:00Z">
              <w:rPr>
                <w:rStyle w:val="Hyperlink"/>
                <w:noProof/>
              </w:rPr>
            </w:rPrChange>
          </w:rPr>
          <w:delText xml:space="preserve">NK1 </w:delText>
        </w:r>
        <w:r w:rsidRPr="00367E5D" w:rsidDel="00367E5D">
          <w:rPr>
            <w:rPrChange w:id="1350" w:author="Merrick, Riki | APHL" w:date="2022-07-28T09:14:00Z">
              <w:rPr>
                <w:rStyle w:val="Hyperlink"/>
                <w:noProof/>
              </w:rPr>
            </w:rPrChange>
          </w:rPr>
          <w:noBreakHyphen/>
          <w:delText xml:space="preserve"> Next of Kin / Associated Parties Segment</w:delText>
        </w:r>
        <w:r w:rsidDel="00367E5D">
          <w:rPr>
            <w:noProof/>
            <w:webHidden/>
          </w:rPr>
          <w:tab/>
          <w:delText>152</w:delText>
        </w:r>
      </w:del>
    </w:p>
    <w:p w14:paraId="79DB3D8C" w14:textId="7774FC50" w:rsidR="00F16A42" w:rsidDel="00367E5D" w:rsidRDefault="00F16A42" w:rsidP="002458C3">
      <w:pPr>
        <w:rPr>
          <w:del w:id="1351" w:author="Merrick, Riki | APHL" w:date="2022-07-28T09:14:00Z"/>
          <w:rFonts w:asciiTheme="minorHAnsi" w:eastAsiaTheme="minorEastAsia" w:hAnsiTheme="minorHAnsi" w:cstheme="minorBidi"/>
          <w:noProof/>
          <w:sz w:val="22"/>
        </w:rPr>
      </w:pPr>
      <w:del w:id="1352" w:author="Merrick, Riki | APHL" w:date="2022-07-28T09:14:00Z">
        <w:r w:rsidRPr="00367E5D" w:rsidDel="00367E5D">
          <w:rPr>
            <w:rPrChange w:id="1353" w:author="Merrick, Riki | APHL" w:date="2022-07-28T09:14:00Z">
              <w:rPr>
                <w:rStyle w:val="Hyperlink"/>
                <w:noProof/>
                <w:lang w:val="fr-FR"/>
              </w:rPr>
            </w:rPrChange>
          </w:rPr>
          <w:delText>3.4.6</w:delText>
        </w:r>
        <w:r w:rsidDel="00367E5D">
          <w:rPr>
            <w:rFonts w:asciiTheme="minorHAnsi" w:eastAsiaTheme="minorEastAsia" w:hAnsiTheme="minorHAnsi" w:cstheme="minorBidi"/>
            <w:noProof/>
            <w:sz w:val="22"/>
          </w:rPr>
          <w:tab/>
        </w:r>
        <w:r w:rsidRPr="00367E5D" w:rsidDel="00367E5D">
          <w:rPr>
            <w:rPrChange w:id="1354" w:author="Merrick, Riki | APHL" w:date="2022-07-28T09:14:00Z">
              <w:rPr>
                <w:rStyle w:val="Hyperlink"/>
                <w:noProof/>
                <w:lang w:val="fr-FR"/>
              </w:rPr>
            </w:rPrChange>
          </w:rPr>
          <w:delText>AL1 - Patient Allergy Information Segment</w:delText>
        </w:r>
        <w:r w:rsidDel="00367E5D">
          <w:rPr>
            <w:noProof/>
            <w:webHidden/>
          </w:rPr>
          <w:tab/>
          <w:delText>168</w:delText>
        </w:r>
      </w:del>
    </w:p>
    <w:p w14:paraId="6AD51E5D" w14:textId="44B31BF7" w:rsidR="00F16A42" w:rsidDel="00367E5D" w:rsidRDefault="00F16A42" w:rsidP="002458C3">
      <w:pPr>
        <w:rPr>
          <w:del w:id="1355" w:author="Merrick, Riki | APHL" w:date="2022-07-28T09:14:00Z"/>
          <w:rFonts w:asciiTheme="minorHAnsi" w:eastAsiaTheme="minorEastAsia" w:hAnsiTheme="minorHAnsi" w:cstheme="minorBidi"/>
          <w:noProof/>
          <w:sz w:val="22"/>
        </w:rPr>
      </w:pPr>
      <w:del w:id="1356" w:author="Merrick, Riki | APHL" w:date="2022-07-28T09:14:00Z">
        <w:r w:rsidRPr="00367E5D" w:rsidDel="00367E5D">
          <w:rPr>
            <w:rPrChange w:id="1357" w:author="Merrick, Riki | APHL" w:date="2022-07-28T09:14:00Z">
              <w:rPr>
                <w:rStyle w:val="Hyperlink"/>
                <w:noProof/>
              </w:rPr>
            </w:rPrChange>
          </w:rPr>
          <w:delText>3.4.7</w:delText>
        </w:r>
        <w:r w:rsidDel="00367E5D">
          <w:rPr>
            <w:rFonts w:asciiTheme="minorHAnsi" w:eastAsiaTheme="minorEastAsia" w:hAnsiTheme="minorHAnsi" w:cstheme="minorBidi"/>
            <w:noProof/>
            <w:sz w:val="22"/>
          </w:rPr>
          <w:tab/>
        </w:r>
        <w:r w:rsidRPr="00367E5D" w:rsidDel="00367E5D">
          <w:rPr>
            <w:rPrChange w:id="1358" w:author="Merrick, Riki | APHL" w:date="2022-07-28T09:14:00Z">
              <w:rPr>
                <w:rStyle w:val="Hyperlink"/>
                <w:noProof/>
              </w:rPr>
            </w:rPrChange>
          </w:rPr>
          <w:delText>IAM - Patient Adverse Reaction Information Segment</w:delText>
        </w:r>
        <w:r w:rsidDel="00367E5D">
          <w:rPr>
            <w:noProof/>
            <w:webHidden/>
          </w:rPr>
          <w:tab/>
          <w:delText>169</w:delText>
        </w:r>
      </w:del>
    </w:p>
    <w:p w14:paraId="0CFAD564" w14:textId="519615D5" w:rsidR="00F16A42" w:rsidDel="00367E5D" w:rsidRDefault="00F16A42" w:rsidP="002458C3">
      <w:pPr>
        <w:rPr>
          <w:del w:id="1359" w:author="Merrick, Riki | APHL" w:date="2022-07-28T09:14:00Z"/>
          <w:rFonts w:asciiTheme="minorHAnsi" w:eastAsiaTheme="minorEastAsia" w:hAnsiTheme="minorHAnsi" w:cstheme="minorBidi"/>
          <w:noProof/>
          <w:sz w:val="22"/>
        </w:rPr>
      </w:pPr>
      <w:del w:id="1360" w:author="Merrick, Riki | APHL" w:date="2022-07-28T09:14:00Z">
        <w:r w:rsidRPr="00367E5D" w:rsidDel="00367E5D">
          <w:rPr>
            <w:rPrChange w:id="1361" w:author="Merrick, Riki | APHL" w:date="2022-07-28T09:14:00Z">
              <w:rPr>
                <w:rStyle w:val="Hyperlink"/>
                <w:noProof/>
              </w:rPr>
            </w:rPrChange>
          </w:rPr>
          <w:delText>3.4.8</w:delText>
        </w:r>
        <w:r w:rsidDel="00367E5D">
          <w:rPr>
            <w:rFonts w:asciiTheme="minorHAnsi" w:eastAsiaTheme="minorEastAsia" w:hAnsiTheme="minorHAnsi" w:cstheme="minorBidi"/>
            <w:noProof/>
            <w:sz w:val="22"/>
          </w:rPr>
          <w:tab/>
        </w:r>
        <w:r w:rsidRPr="00367E5D" w:rsidDel="00367E5D">
          <w:rPr>
            <w:rPrChange w:id="1362" w:author="Merrick, Riki | APHL" w:date="2022-07-28T09:14:00Z">
              <w:rPr>
                <w:rStyle w:val="Hyperlink"/>
                <w:noProof/>
              </w:rPr>
            </w:rPrChange>
          </w:rPr>
          <w:delText>IAR - Allergy Reaction Segment</w:delText>
        </w:r>
        <w:r w:rsidDel="00367E5D">
          <w:rPr>
            <w:noProof/>
            <w:webHidden/>
          </w:rPr>
          <w:tab/>
          <w:delText>180</w:delText>
        </w:r>
      </w:del>
    </w:p>
    <w:p w14:paraId="0DD91DB2" w14:textId="78ADB471" w:rsidR="00F16A42" w:rsidDel="00367E5D" w:rsidRDefault="00F16A42" w:rsidP="002458C3">
      <w:pPr>
        <w:rPr>
          <w:del w:id="1363" w:author="Merrick, Riki | APHL" w:date="2022-07-28T09:14:00Z"/>
          <w:rFonts w:asciiTheme="minorHAnsi" w:eastAsiaTheme="minorEastAsia" w:hAnsiTheme="minorHAnsi" w:cstheme="minorBidi"/>
          <w:noProof/>
          <w:sz w:val="22"/>
        </w:rPr>
      </w:pPr>
      <w:del w:id="1364" w:author="Merrick, Riki | APHL" w:date="2022-07-28T09:14:00Z">
        <w:r w:rsidRPr="00367E5D" w:rsidDel="00367E5D">
          <w:rPr>
            <w:rPrChange w:id="1365" w:author="Merrick, Riki | APHL" w:date="2022-07-28T09:14:00Z">
              <w:rPr>
                <w:rStyle w:val="Hyperlink"/>
                <w:noProof/>
              </w:rPr>
            </w:rPrChange>
          </w:rPr>
          <w:delText>3.4.9</w:delText>
        </w:r>
        <w:r w:rsidDel="00367E5D">
          <w:rPr>
            <w:rFonts w:asciiTheme="minorHAnsi" w:eastAsiaTheme="minorEastAsia" w:hAnsiTheme="minorHAnsi" w:cstheme="minorBidi"/>
            <w:noProof/>
            <w:sz w:val="22"/>
          </w:rPr>
          <w:tab/>
        </w:r>
        <w:r w:rsidRPr="00367E5D" w:rsidDel="00367E5D">
          <w:rPr>
            <w:rPrChange w:id="1366" w:author="Merrick, Riki | APHL" w:date="2022-07-28T09:14:00Z">
              <w:rPr>
                <w:rStyle w:val="Hyperlink"/>
                <w:noProof/>
              </w:rPr>
            </w:rPrChange>
          </w:rPr>
          <w:delText>NPU - Bed Status Update Segment</w:delText>
        </w:r>
        <w:r w:rsidDel="00367E5D">
          <w:rPr>
            <w:noProof/>
            <w:webHidden/>
          </w:rPr>
          <w:tab/>
          <w:delText>182</w:delText>
        </w:r>
      </w:del>
    </w:p>
    <w:p w14:paraId="5D54EA43" w14:textId="78826516" w:rsidR="00F16A42" w:rsidDel="00367E5D" w:rsidRDefault="00F16A42" w:rsidP="002458C3">
      <w:pPr>
        <w:rPr>
          <w:del w:id="1367" w:author="Merrick, Riki | APHL" w:date="2022-07-28T09:14:00Z"/>
          <w:rFonts w:asciiTheme="minorHAnsi" w:eastAsiaTheme="minorEastAsia" w:hAnsiTheme="minorHAnsi" w:cstheme="minorBidi"/>
          <w:noProof/>
          <w:sz w:val="22"/>
        </w:rPr>
      </w:pPr>
      <w:del w:id="1368" w:author="Merrick, Riki | APHL" w:date="2022-07-28T09:14:00Z">
        <w:r w:rsidRPr="00367E5D" w:rsidDel="00367E5D">
          <w:rPr>
            <w:rPrChange w:id="1369" w:author="Merrick, Riki | APHL" w:date="2022-07-28T09:14:00Z">
              <w:rPr>
                <w:rStyle w:val="Hyperlink"/>
                <w:noProof/>
                <w:lang w:val="fr-FR"/>
              </w:rPr>
            </w:rPrChange>
          </w:rPr>
          <w:delText>3.4.10</w:delText>
        </w:r>
        <w:r w:rsidDel="00367E5D">
          <w:rPr>
            <w:rFonts w:asciiTheme="minorHAnsi" w:eastAsiaTheme="minorEastAsia" w:hAnsiTheme="minorHAnsi" w:cstheme="minorBidi"/>
            <w:noProof/>
            <w:sz w:val="22"/>
          </w:rPr>
          <w:tab/>
        </w:r>
        <w:r w:rsidRPr="00367E5D" w:rsidDel="00367E5D">
          <w:rPr>
            <w:rPrChange w:id="1370" w:author="Merrick, Riki | APHL" w:date="2022-07-28T09:14:00Z">
              <w:rPr>
                <w:rStyle w:val="Hyperlink"/>
                <w:noProof/>
                <w:lang w:val="fr-FR"/>
              </w:rPr>
            </w:rPrChange>
          </w:rPr>
          <w:delText xml:space="preserve">MRG </w:delText>
        </w:r>
        <w:r w:rsidRPr="00367E5D" w:rsidDel="00367E5D">
          <w:rPr>
            <w:rPrChange w:id="1371" w:author="Merrick, Riki | APHL" w:date="2022-07-28T09:14:00Z">
              <w:rPr>
                <w:rStyle w:val="Hyperlink"/>
                <w:noProof/>
                <w:lang w:val="fr-FR"/>
              </w:rPr>
            </w:rPrChange>
          </w:rPr>
          <w:noBreakHyphen/>
          <w:delText xml:space="preserve"> Merge Patient Information Segment</w:delText>
        </w:r>
        <w:r w:rsidDel="00367E5D">
          <w:rPr>
            <w:noProof/>
            <w:webHidden/>
          </w:rPr>
          <w:tab/>
          <w:delText>182</w:delText>
        </w:r>
      </w:del>
    </w:p>
    <w:p w14:paraId="1DABF9D0" w14:textId="0DAE7CAB" w:rsidR="00F16A42" w:rsidDel="00367E5D" w:rsidRDefault="00F16A42" w:rsidP="002458C3">
      <w:pPr>
        <w:rPr>
          <w:del w:id="1372" w:author="Merrick, Riki | APHL" w:date="2022-07-28T09:14:00Z"/>
          <w:rFonts w:asciiTheme="minorHAnsi" w:eastAsiaTheme="minorEastAsia" w:hAnsiTheme="minorHAnsi" w:cstheme="minorBidi"/>
          <w:noProof/>
          <w:sz w:val="22"/>
        </w:rPr>
      </w:pPr>
      <w:del w:id="1373" w:author="Merrick, Riki | APHL" w:date="2022-07-28T09:14:00Z">
        <w:r w:rsidRPr="00367E5D" w:rsidDel="00367E5D">
          <w:rPr>
            <w:rPrChange w:id="1374" w:author="Merrick, Riki | APHL" w:date="2022-07-28T09:14:00Z">
              <w:rPr>
                <w:rStyle w:val="Hyperlink"/>
                <w:noProof/>
              </w:rPr>
            </w:rPrChange>
          </w:rPr>
          <w:delText>3.4.11</w:delText>
        </w:r>
        <w:r w:rsidDel="00367E5D">
          <w:rPr>
            <w:rFonts w:asciiTheme="minorHAnsi" w:eastAsiaTheme="minorEastAsia" w:hAnsiTheme="minorHAnsi" w:cstheme="minorBidi"/>
            <w:noProof/>
            <w:sz w:val="22"/>
          </w:rPr>
          <w:tab/>
        </w:r>
        <w:r w:rsidRPr="00367E5D" w:rsidDel="00367E5D">
          <w:rPr>
            <w:rPrChange w:id="1375" w:author="Merrick, Riki | APHL" w:date="2022-07-28T09:14:00Z">
              <w:rPr>
                <w:rStyle w:val="Hyperlink"/>
                <w:noProof/>
              </w:rPr>
            </w:rPrChange>
          </w:rPr>
          <w:delText>PD1 - Patient Additional Demographic Segment</w:delText>
        </w:r>
        <w:r w:rsidDel="00367E5D">
          <w:rPr>
            <w:noProof/>
            <w:webHidden/>
          </w:rPr>
          <w:tab/>
          <w:delText>186</w:delText>
        </w:r>
      </w:del>
    </w:p>
    <w:p w14:paraId="699B627F" w14:textId="05F1C0F2" w:rsidR="00F16A42" w:rsidDel="00367E5D" w:rsidRDefault="00F16A42" w:rsidP="002458C3">
      <w:pPr>
        <w:rPr>
          <w:del w:id="1376" w:author="Merrick, Riki | APHL" w:date="2022-07-28T09:14:00Z"/>
          <w:rFonts w:asciiTheme="minorHAnsi" w:eastAsiaTheme="minorEastAsia" w:hAnsiTheme="minorHAnsi" w:cstheme="minorBidi"/>
          <w:noProof/>
          <w:sz w:val="22"/>
        </w:rPr>
      </w:pPr>
      <w:del w:id="1377" w:author="Merrick, Riki | APHL" w:date="2022-07-28T09:14:00Z">
        <w:r w:rsidRPr="00367E5D" w:rsidDel="00367E5D">
          <w:rPr>
            <w:rPrChange w:id="1378" w:author="Merrick, Riki | APHL" w:date="2022-07-28T09:14:00Z">
              <w:rPr>
                <w:rStyle w:val="Hyperlink"/>
                <w:noProof/>
              </w:rPr>
            </w:rPrChange>
          </w:rPr>
          <w:delText>3.4.12</w:delText>
        </w:r>
        <w:r w:rsidDel="00367E5D">
          <w:rPr>
            <w:rFonts w:asciiTheme="minorHAnsi" w:eastAsiaTheme="minorEastAsia" w:hAnsiTheme="minorHAnsi" w:cstheme="minorBidi"/>
            <w:noProof/>
            <w:sz w:val="22"/>
          </w:rPr>
          <w:tab/>
        </w:r>
        <w:r w:rsidRPr="00367E5D" w:rsidDel="00367E5D">
          <w:rPr>
            <w:rPrChange w:id="1379" w:author="Merrick, Riki | APHL" w:date="2022-07-28T09:14:00Z">
              <w:rPr>
                <w:rStyle w:val="Hyperlink"/>
                <w:noProof/>
              </w:rPr>
            </w:rPrChange>
          </w:rPr>
          <w:delText>DB1 - Disability Segment</w:delText>
        </w:r>
        <w:r w:rsidDel="00367E5D">
          <w:rPr>
            <w:noProof/>
            <w:webHidden/>
          </w:rPr>
          <w:tab/>
          <w:delText>192</w:delText>
        </w:r>
      </w:del>
    </w:p>
    <w:p w14:paraId="091E9C59" w14:textId="3F186840" w:rsidR="00F16A42" w:rsidDel="00367E5D" w:rsidRDefault="00F16A42" w:rsidP="002458C3">
      <w:pPr>
        <w:rPr>
          <w:del w:id="1380" w:author="Merrick, Riki | APHL" w:date="2022-07-28T09:14:00Z"/>
          <w:rFonts w:asciiTheme="minorHAnsi" w:eastAsiaTheme="minorEastAsia" w:hAnsiTheme="minorHAnsi" w:cstheme="minorBidi"/>
          <w:noProof/>
          <w:sz w:val="22"/>
        </w:rPr>
      </w:pPr>
      <w:del w:id="1381" w:author="Merrick, Riki | APHL" w:date="2022-07-28T09:14:00Z">
        <w:r w:rsidRPr="00367E5D" w:rsidDel="00367E5D">
          <w:rPr>
            <w:rPrChange w:id="1382" w:author="Merrick, Riki | APHL" w:date="2022-07-28T09:14:00Z">
              <w:rPr>
                <w:rStyle w:val="Hyperlink"/>
                <w:noProof/>
              </w:rPr>
            </w:rPrChange>
          </w:rPr>
          <w:delText>3.4.13</w:delText>
        </w:r>
        <w:r w:rsidDel="00367E5D">
          <w:rPr>
            <w:rFonts w:asciiTheme="minorHAnsi" w:eastAsiaTheme="minorEastAsia" w:hAnsiTheme="minorHAnsi" w:cstheme="minorBidi"/>
            <w:noProof/>
            <w:sz w:val="22"/>
          </w:rPr>
          <w:tab/>
        </w:r>
        <w:r w:rsidRPr="00367E5D" w:rsidDel="00367E5D">
          <w:rPr>
            <w:rPrChange w:id="1383" w:author="Merrick, Riki | APHL" w:date="2022-07-28T09:14:00Z">
              <w:rPr>
                <w:rStyle w:val="Hyperlink"/>
                <w:noProof/>
              </w:rPr>
            </w:rPrChange>
          </w:rPr>
          <w:delText>PDA - Patient Death and Autopsy Segment</w:delText>
        </w:r>
        <w:r w:rsidDel="00367E5D">
          <w:rPr>
            <w:noProof/>
            <w:webHidden/>
          </w:rPr>
          <w:tab/>
          <w:delText>194</w:delText>
        </w:r>
      </w:del>
    </w:p>
    <w:p w14:paraId="7660BF9F" w14:textId="3D39B65E" w:rsidR="00F16A42" w:rsidDel="00367E5D" w:rsidRDefault="00F16A42" w:rsidP="002458C3">
      <w:pPr>
        <w:rPr>
          <w:del w:id="1384" w:author="Merrick, Riki | APHL" w:date="2022-07-28T09:14:00Z"/>
          <w:rFonts w:asciiTheme="minorHAnsi" w:eastAsiaTheme="minorEastAsia" w:hAnsiTheme="minorHAnsi" w:cstheme="minorBidi"/>
          <w:noProof/>
          <w:sz w:val="22"/>
        </w:rPr>
      </w:pPr>
      <w:del w:id="1385" w:author="Merrick, Riki | APHL" w:date="2022-07-28T09:14:00Z">
        <w:r w:rsidRPr="00367E5D" w:rsidDel="00367E5D">
          <w:rPr>
            <w:rPrChange w:id="1386" w:author="Merrick, Riki | APHL" w:date="2022-07-28T09:14:00Z">
              <w:rPr>
                <w:rStyle w:val="Hyperlink"/>
                <w:noProof/>
              </w:rPr>
            </w:rPrChange>
          </w:rPr>
          <w:delText>3.4.14</w:delText>
        </w:r>
        <w:r w:rsidDel="00367E5D">
          <w:rPr>
            <w:rFonts w:asciiTheme="minorHAnsi" w:eastAsiaTheme="minorEastAsia" w:hAnsiTheme="minorHAnsi" w:cstheme="minorBidi"/>
            <w:noProof/>
            <w:sz w:val="22"/>
          </w:rPr>
          <w:tab/>
        </w:r>
        <w:r w:rsidRPr="00367E5D" w:rsidDel="00367E5D">
          <w:rPr>
            <w:rPrChange w:id="1387" w:author="Merrick, Riki | APHL" w:date="2022-07-28T09:14:00Z">
              <w:rPr>
                <w:rStyle w:val="Hyperlink"/>
                <w:noProof/>
              </w:rPr>
            </w:rPrChange>
          </w:rPr>
          <w:delText>ARV - Access Restrictions segment</w:delText>
        </w:r>
        <w:r w:rsidDel="00367E5D">
          <w:rPr>
            <w:noProof/>
            <w:webHidden/>
          </w:rPr>
          <w:tab/>
          <w:delText>197</w:delText>
        </w:r>
      </w:del>
    </w:p>
    <w:p w14:paraId="78A426ED" w14:textId="4C809DF2" w:rsidR="00F16A42" w:rsidDel="00367E5D" w:rsidRDefault="00F16A42" w:rsidP="002458C3">
      <w:pPr>
        <w:rPr>
          <w:del w:id="1388" w:author="Merrick, Riki | APHL" w:date="2022-07-28T09:14:00Z"/>
          <w:rFonts w:asciiTheme="minorHAnsi" w:eastAsiaTheme="minorEastAsia" w:hAnsiTheme="minorHAnsi" w:cstheme="minorBidi"/>
          <w:noProof/>
          <w:sz w:val="22"/>
        </w:rPr>
      </w:pPr>
      <w:del w:id="1389" w:author="Merrick, Riki | APHL" w:date="2022-07-28T09:14:00Z">
        <w:r w:rsidRPr="00367E5D" w:rsidDel="00367E5D">
          <w:rPr>
            <w:rPrChange w:id="1390" w:author="Merrick, Riki | APHL" w:date="2022-07-28T09:14:00Z">
              <w:rPr>
                <w:rStyle w:val="Hyperlink"/>
                <w:noProof/>
              </w:rPr>
            </w:rPrChange>
          </w:rPr>
          <w:delText>3.4.15</w:delText>
        </w:r>
        <w:r w:rsidDel="00367E5D">
          <w:rPr>
            <w:rFonts w:asciiTheme="minorHAnsi" w:eastAsiaTheme="minorEastAsia" w:hAnsiTheme="minorHAnsi" w:cstheme="minorBidi"/>
            <w:noProof/>
            <w:sz w:val="22"/>
          </w:rPr>
          <w:tab/>
        </w:r>
        <w:r w:rsidRPr="00367E5D" w:rsidDel="00367E5D">
          <w:rPr>
            <w:rPrChange w:id="1391" w:author="Merrick, Riki | APHL" w:date="2022-07-28T09:14:00Z">
              <w:rPr>
                <w:rStyle w:val="Hyperlink"/>
                <w:noProof/>
              </w:rPr>
            </w:rPrChange>
          </w:rPr>
          <w:delText>OH1 - Person Employment Status segment</w:delText>
        </w:r>
        <w:r w:rsidDel="00367E5D">
          <w:rPr>
            <w:noProof/>
            <w:webHidden/>
          </w:rPr>
          <w:tab/>
          <w:delText>201</w:delText>
        </w:r>
      </w:del>
    </w:p>
    <w:p w14:paraId="4C764F27" w14:textId="291F197A" w:rsidR="00F16A42" w:rsidDel="00367E5D" w:rsidRDefault="00F16A42" w:rsidP="002458C3">
      <w:pPr>
        <w:rPr>
          <w:del w:id="1392" w:author="Merrick, Riki | APHL" w:date="2022-07-28T09:14:00Z"/>
          <w:rFonts w:asciiTheme="minorHAnsi" w:eastAsiaTheme="minorEastAsia" w:hAnsiTheme="minorHAnsi" w:cstheme="minorBidi"/>
          <w:noProof/>
          <w:sz w:val="22"/>
        </w:rPr>
      </w:pPr>
      <w:del w:id="1393" w:author="Merrick, Riki | APHL" w:date="2022-07-28T09:14:00Z">
        <w:r w:rsidRPr="00367E5D" w:rsidDel="00367E5D">
          <w:rPr>
            <w:rPrChange w:id="1394" w:author="Merrick, Riki | APHL" w:date="2022-07-28T09:14:00Z">
              <w:rPr>
                <w:rStyle w:val="Hyperlink"/>
                <w:noProof/>
              </w:rPr>
            </w:rPrChange>
          </w:rPr>
          <w:delText>3.4.16</w:delText>
        </w:r>
        <w:r w:rsidDel="00367E5D">
          <w:rPr>
            <w:rFonts w:asciiTheme="minorHAnsi" w:eastAsiaTheme="minorEastAsia" w:hAnsiTheme="minorHAnsi" w:cstheme="minorBidi"/>
            <w:noProof/>
            <w:sz w:val="22"/>
          </w:rPr>
          <w:tab/>
        </w:r>
        <w:r w:rsidRPr="00367E5D" w:rsidDel="00367E5D">
          <w:rPr>
            <w:rPrChange w:id="1395" w:author="Merrick, Riki | APHL" w:date="2022-07-28T09:14:00Z">
              <w:rPr>
                <w:rStyle w:val="Hyperlink"/>
                <w:noProof/>
              </w:rPr>
            </w:rPrChange>
          </w:rPr>
          <w:delText>OH2 - Past or Present Job segment</w:delText>
        </w:r>
        <w:r w:rsidDel="00367E5D">
          <w:rPr>
            <w:noProof/>
            <w:webHidden/>
          </w:rPr>
          <w:tab/>
          <w:delText>203</w:delText>
        </w:r>
      </w:del>
    </w:p>
    <w:p w14:paraId="71C76B26" w14:textId="0EF49FDE" w:rsidR="00F16A42" w:rsidDel="00367E5D" w:rsidRDefault="00F16A42" w:rsidP="002458C3">
      <w:pPr>
        <w:rPr>
          <w:del w:id="1396" w:author="Merrick, Riki | APHL" w:date="2022-07-28T09:14:00Z"/>
          <w:rFonts w:asciiTheme="minorHAnsi" w:eastAsiaTheme="minorEastAsia" w:hAnsiTheme="minorHAnsi" w:cstheme="minorBidi"/>
          <w:noProof/>
          <w:sz w:val="22"/>
        </w:rPr>
      </w:pPr>
      <w:del w:id="1397" w:author="Merrick, Riki | APHL" w:date="2022-07-28T09:14:00Z">
        <w:r w:rsidRPr="00367E5D" w:rsidDel="00367E5D">
          <w:rPr>
            <w:rPrChange w:id="1398" w:author="Merrick, Riki | APHL" w:date="2022-07-28T09:14:00Z">
              <w:rPr>
                <w:rStyle w:val="Hyperlink"/>
                <w:noProof/>
              </w:rPr>
            </w:rPrChange>
          </w:rPr>
          <w:delText>3.4.17</w:delText>
        </w:r>
        <w:r w:rsidDel="00367E5D">
          <w:rPr>
            <w:rFonts w:asciiTheme="minorHAnsi" w:eastAsiaTheme="minorEastAsia" w:hAnsiTheme="minorHAnsi" w:cstheme="minorBidi"/>
            <w:noProof/>
            <w:sz w:val="22"/>
          </w:rPr>
          <w:tab/>
        </w:r>
        <w:r w:rsidRPr="00367E5D" w:rsidDel="00367E5D">
          <w:rPr>
            <w:rPrChange w:id="1399" w:author="Merrick, Riki | APHL" w:date="2022-07-28T09:14:00Z">
              <w:rPr>
                <w:rStyle w:val="Hyperlink"/>
                <w:noProof/>
              </w:rPr>
            </w:rPrChange>
          </w:rPr>
          <w:delText>OH3 - Usual Work segment</w:delText>
        </w:r>
        <w:r w:rsidDel="00367E5D">
          <w:rPr>
            <w:noProof/>
            <w:webHidden/>
          </w:rPr>
          <w:tab/>
          <w:delText>208</w:delText>
        </w:r>
      </w:del>
    </w:p>
    <w:p w14:paraId="0A6684CC" w14:textId="18F9333D" w:rsidR="00F16A42" w:rsidDel="00367E5D" w:rsidRDefault="00F16A42" w:rsidP="002458C3">
      <w:pPr>
        <w:rPr>
          <w:del w:id="1400" w:author="Merrick, Riki | APHL" w:date="2022-07-28T09:14:00Z"/>
          <w:rFonts w:asciiTheme="minorHAnsi" w:eastAsiaTheme="minorEastAsia" w:hAnsiTheme="minorHAnsi" w:cstheme="minorBidi"/>
          <w:noProof/>
          <w:sz w:val="22"/>
        </w:rPr>
      </w:pPr>
      <w:del w:id="1401" w:author="Merrick, Riki | APHL" w:date="2022-07-28T09:14:00Z">
        <w:r w:rsidRPr="00367E5D" w:rsidDel="00367E5D">
          <w:rPr>
            <w:rPrChange w:id="1402" w:author="Merrick, Riki | APHL" w:date="2022-07-28T09:14:00Z">
              <w:rPr>
                <w:rStyle w:val="Hyperlink"/>
                <w:noProof/>
              </w:rPr>
            </w:rPrChange>
          </w:rPr>
          <w:delText>3.4.18</w:delText>
        </w:r>
        <w:r w:rsidDel="00367E5D">
          <w:rPr>
            <w:rFonts w:asciiTheme="minorHAnsi" w:eastAsiaTheme="minorEastAsia" w:hAnsiTheme="minorHAnsi" w:cstheme="minorBidi"/>
            <w:noProof/>
            <w:sz w:val="22"/>
          </w:rPr>
          <w:tab/>
        </w:r>
        <w:r w:rsidRPr="00367E5D" w:rsidDel="00367E5D">
          <w:rPr>
            <w:rPrChange w:id="1403" w:author="Merrick, Riki | APHL" w:date="2022-07-28T09:14:00Z">
              <w:rPr>
                <w:rStyle w:val="Hyperlink"/>
                <w:noProof/>
              </w:rPr>
            </w:rPrChange>
          </w:rPr>
          <w:delText>OH4 - Combat Zone Work segment</w:delText>
        </w:r>
        <w:r w:rsidDel="00367E5D">
          <w:rPr>
            <w:noProof/>
            <w:webHidden/>
          </w:rPr>
          <w:tab/>
          <w:delText>209</w:delText>
        </w:r>
      </w:del>
    </w:p>
    <w:p w14:paraId="1A01407B" w14:textId="362F68FE" w:rsidR="00F16A42" w:rsidDel="00367E5D" w:rsidRDefault="00F16A42" w:rsidP="002458C3">
      <w:pPr>
        <w:rPr>
          <w:del w:id="1404" w:author="Merrick, Riki | APHL" w:date="2022-07-28T09:14:00Z"/>
          <w:rFonts w:asciiTheme="minorHAnsi" w:eastAsiaTheme="minorEastAsia" w:hAnsiTheme="minorHAnsi" w:cstheme="minorBidi"/>
          <w:b/>
          <w:sz w:val="22"/>
        </w:rPr>
      </w:pPr>
      <w:del w:id="1405" w:author="Merrick, Riki | APHL" w:date="2022-07-28T09:14:00Z">
        <w:r w:rsidRPr="00367E5D" w:rsidDel="00367E5D">
          <w:rPr>
            <w:rPrChange w:id="1406" w:author="Merrick, Riki | APHL" w:date="2022-07-28T09:14:00Z">
              <w:rPr>
                <w:rStyle w:val="Hyperlink"/>
                <w:rFonts w:eastAsia="Times New Roman"/>
                <w:b/>
                <w:noProof/>
                <w:szCs w:val="20"/>
              </w:rPr>
            </w:rPrChange>
          </w:rPr>
          <w:delText>3.5</w:delText>
        </w:r>
        <w:r w:rsidDel="00367E5D">
          <w:rPr>
            <w:rFonts w:asciiTheme="minorHAnsi" w:eastAsiaTheme="minorEastAsia" w:hAnsiTheme="minorHAnsi" w:cstheme="minorBidi"/>
            <w:sz w:val="22"/>
          </w:rPr>
          <w:tab/>
        </w:r>
        <w:r w:rsidRPr="00367E5D" w:rsidDel="00367E5D">
          <w:rPr>
            <w:rPrChange w:id="1407" w:author="Merrick, Riki | APHL" w:date="2022-07-28T09:14:00Z">
              <w:rPr>
                <w:rStyle w:val="Hyperlink"/>
                <w:rFonts w:eastAsia="Times New Roman"/>
                <w:b/>
                <w:noProof/>
                <w:szCs w:val="20"/>
              </w:rPr>
            </w:rPrChange>
          </w:rPr>
          <w:delText>Example Transactions</w:delText>
        </w:r>
        <w:r w:rsidDel="00367E5D">
          <w:rPr>
            <w:webHidden/>
          </w:rPr>
          <w:tab/>
          <w:delText>211</w:delText>
        </w:r>
      </w:del>
    </w:p>
    <w:p w14:paraId="3D137544" w14:textId="1F9EFEC6" w:rsidR="00F16A42" w:rsidDel="00367E5D" w:rsidRDefault="00F16A42" w:rsidP="002458C3">
      <w:pPr>
        <w:rPr>
          <w:del w:id="1408" w:author="Merrick, Riki | APHL" w:date="2022-07-28T09:14:00Z"/>
          <w:rFonts w:asciiTheme="minorHAnsi" w:eastAsiaTheme="minorEastAsia" w:hAnsiTheme="minorHAnsi" w:cstheme="minorBidi"/>
          <w:noProof/>
          <w:sz w:val="22"/>
        </w:rPr>
      </w:pPr>
      <w:del w:id="1409" w:author="Merrick, Riki | APHL" w:date="2022-07-28T09:14:00Z">
        <w:r w:rsidRPr="00367E5D" w:rsidDel="00367E5D">
          <w:rPr>
            <w:rPrChange w:id="1410" w:author="Merrick, Riki | APHL" w:date="2022-07-28T09:14:00Z">
              <w:rPr>
                <w:rStyle w:val="Hyperlink"/>
                <w:noProof/>
              </w:rPr>
            </w:rPrChange>
          </w:rPr>
          <w:delText>3.5.1</w:delText>
        </w:r>
        <w:r w:rsidDel="00367E5D">
          <w:rPr>
            <w:rFonts w:asciiTheme="minorHAnsi" w:eastAsiaTheme="minorEastAsia" w:hAnsiTheme="minorHAnsi" w:cstheme="minorBidi"/>
            <w:noProof/>
            <w:sz w:val="22"/>
          </w:rPr>
          <w:tab/>
        </w:r>
        <w:r w:rsidRPr="00367E5D" w:rsidDel="00367E5D">
          <w:rPr>
            <w:rPrChange w:id="1411" w:author="Merrick, Riki | APHL" w:date="2022-07-28T09:14:00Z">
              <w:rPr>
                <w:rStyle w:val="Hyperlink"/>
                <w:noProof/>
              </w:rPr>
            </w:rPrChange>
          </w:rPr>
          <w:delText xml:space="preserve">Admit/visit notification </w:delText>
        </w:r>
        <w:r w:rsidRPr="00367E5D" w:rsidDel="00367E5D">
          <w:rPr>
            <w:rPrChange w:id="1412" w:author="Merrick, Riki | APHL" w:date="2022-07-28T09:14:00Z">
              <w:rPr>
                <w:rStyle w:val="Hyperlink"/>
                <w:noProof/>
              </w:rPr>
            </w:rPrChange>
          </w:rPr>
          <w:noBreakHyphen/>
          <w:delText xml:space="preserve"> event A01 (admitted patient)</w:delText>
        </w:r>
        <w:r w:rsidDel="00367E5D">
          <w:rPr>
            <w:noProof/>
            <w:webHidden/>
          </w:rPr>
          <w:tab/>
          <w:delText>211</w:delText>
        </w:r>
      </w:del>
    </w:p>
    <w:p w14:paraId="2E868F97" w14:textId="4D91B04A" w:rsidR="00F16A42" w:rsidDel="00367E5D" w:rsidRDefault="00F16A42" w:rsidP="002458C3">
      <w:pPr>
        <w:rPr>
          <w:del w:id="1413" w:author="Merrick, Riki | APHL" w:date="2022-07-28T09:14:00Z"/>
          <w:rFonts w:asciiTheme="minorHAnsi" w:eastAsiaTheme="minorEastAsia" w:hAnsiTheme="minorHAnsi" w:cstheme="minorBidi"/>
          <w:noProof/>
          <w:sz w:val="22"/>
        </w:rPr>
      </w:pPr>
      <w:del w:id="1414" w:author="Merrick, Riki | APHL" w:date="2022-07-28T09:14:00Z">
        <w:r w:rsidRPr="00367E5D" w:rsidDel="00367E5D">
          <w:rPr>
            <w:rPrChange w:id="1415" w:author="Merrick, Riki | APHL" w:date="2022-07-28T09:14:00Z">
              <w:rPr>
                <w:rStyle w:val="Hyperlink"/>
                <w:noProof/>
              </w:rPr>
            </w:rPrChange>
          </w:rPr>
          <w:delText>3.5.2</w:delText>
        </w:r>
        <w:r w:rsidDel="00367E5D">
          <w:rPr>
            <w:rFonts w:asciiTheme="minorHAnsi" w:eastAsiaTheme="minorEastAsia" w:hAnsiTheme="minorHAnsi" w:cstheme="minorBidi"/>
            <w:noProof/>
            <w:sz w:val="22"/>
          </w:rPr>
          <w:tab/>
        </w:r>
        <w:r w:rsidRPr="00367E5D" w:rsidDel="00367E5D">
          <w:rPr>
            <w:rPrChange w:id="1416" w:author="Merrick, Riki | APHL" w:date="2022-07-28T09:14:00Z">
              <w:rPr>
                <w:rStyle w:val="Hyperlink"/>
                <w:noProof/>
              </w:rPr>
            </w:rPrChange>
          </w:rPr>
          <w:delText>Pre-admit notification - event A05  (nonadmitted patient)</w:delText>
        </w:r>
        <w:r w:rsidDel="00367E5D">
          <w:rPr>
            <w:noProof/>
            <w:webHidden/>
          </w:rPr>
          <w:tab/>
          <w:delText>211</w:delText>
        </w:r>
      </w:del>
    </w:p>
    <w:p w14:paraId="7B3F5E2E" w14:textId="5ACDEE30" w:rsidR="00F16A42" w:rsidDel="00367E5D" w:rsidRDefault="00F16A42" w:rsidP="002458C3">
      <w:pPr>
        <w:rPr>
          <w:del w:id="1417" w:author="Merrick, Riki | APHL" w:date="2022-07-28T09:14:00Z"/>
          <w:rFonts w:asciiTheme="minorHAnsi" w:eastAsiaTheme="minorEastAsia" w:hAnsiTheme="minorHAnsi" w:cstheme="minorBidi"/>
          <w:noProof/>
          <w:sz w:val="22"/>
        </w:rPr>
      </w:pPr>
      <w:del w:id="1418" w:author="Merrick, Riki | APHL" w:date="2022-07-28T09:14:00Z">
        <w:r w:rsidRPr="00367E5D" w:rsidDel="00367E5D">
          <w:rPr>
            <w:rPrChange w:id="1419" w:author="Merrick, Riki | APHL" w:date="2022-07-28T09:14:00Z">
              <w:rPr>
                <w:rStyle w:val="Hyperlink"/>
                <w:noProof/>
              </w:rPr>
            </w:rPrChange>
          </w:rPr>
          <w:delText>3.5.3</w:delText>
        </w:r>
        <w:r w:rsidDel="00367E5D">
          <w:rPr>
            <w:rFonts w:asciiTheme="minorHAnsi" w:eastAsiaTheme="minorEastAsia" w:hAnsiTheme="minorHAnsi" w:cstheme="minorBidi"/>
            <w:noProof/>
            <w:sz w:val="22"/>
          </w:rPr>
          <w:tab/>
        </w:r>
        <w:r w:rsidRPr="00367E5D" w:rsidDel="00367E5D">
          <w:rPr>
            <w:rPrChange w:id="1420" w:author="Merrick, Riki | APHL" w:date="2022-07-28T09:14:00Z">
              <w:rPr>
                <w:rStyle w:val="Hyperlink"/>
                <w:noProof/>
              </w:rPr>
            </w:rPrChange>
          </w:rPr>
          <w:delText>Register a patient - event A04  (nonadmitted patient)</w:delText>
        </w:r>
        <w:r w:rsidDel="00367E5D">
          <w:rPr>
            <w:noProof/>
            <w:webHidden/>
          </w:rPr>
          <w:tab/>
          <w:delText>212</w:delText>
        </w:r>
      </w:del>
    </w:p>
    <w:p w14:paraId="490D121B" w14:textId="77E6EFBD" w:rsidR="00F16A42" w:rsidDel="00367E5D" w:rsidRDefault="00F16A42" w:rsidP="002458C3">
      <w:pPr>
        <w:rPr>
          <w:del w:id="1421" w:author="Merrick, Riki | APHL" w:date="2022-07-28T09:14:00Z"/>
          <w:rFonts w:asciiTheme="minorHAnsi" w:eastAsiaTheme="minorEastAsia" w:hAnsiTheme="minorHAnsi" w:cstheme="minorBidi"/>
          <w:noProof/>
          <w:sz w:val="22"/>
        </w:rPr>
      </w:pPr>
      <w:del w:id="1422" w:author="Merrick, Riki | APHL" w:date="2022-07-28T09:14:00Z">
        <w:r w:rsidRPr="00367E5D" w:rsidDel="00367E5D">
          <w:rPr>
            <w:rPrChange w:id="1423" w:author="Merrick, Riki | APHL" w:date="2022-07-28T09:14:00Z">
              <w:rPr>
                <w:rStyle w:val="Hyperlink"/>
                <w:noProof/>
              </w:rPr>
            </w:rPrChange>
          </w:rPr>
          <w:delText>3.5.4</w:delText>
        </w:r>
        <w:r w:rsidDel="00367E5D">
          <w:rPr>
            <w:rFonts w:asciiTheme="minorHAnsi" w:eastAsiaTheme="minorEastAsia" w:hAnsiTheme="minorHAnsi" w:cstheme="minorBidi"/>
            <w:noProof/>
            <w:sz w:val="22"/>
          </w:rPr>
          <w:tab/>
        </w:r>
        <w:r w:rsidRPr="00367E5D" w:rsidDel="00367E5D">
          <w:rPr>
            <w:rPrChange w:id="1424" w:author="Merrick, Riki | APHL" w:date="2022-07-28T09:14:00Z">
              <w:rPr>
                <w:rStyle w:val="Hyperlink"/>
                <w:noProof/>
              </w:rPr>
            </w:rPrChange>
          </w:rPr>
          <w:delText>Change an outpatient to an inpatient - event A06</w:delText>
        </w:r>
        <w:r w:rsidDel="00367E5D">
          <w:rPr>
            <w:noProof/>
            <w:webHidden/>
          </w:rPr>
          <w:tab/>
          <w:delText>213</w:delText>
        </w:r>
      </w:del>
    </w:p>
    <w:p w14:paraId="157C7858" w14:textId="73CD716F" w:rsidR="00F16A42" w:rsidDel="00367E5D" w:rsidRDefault="00F16A42" w:rsidP="002458C3">
      <w:pPr>
        <w:rPr>
          <w:del w:id="1425" w:author="Merrick, Riki | APHL" w:date="2022-07-28T09:14:00Z"/>
          <w:rFonts w:asciiTheme="minorHAnsi" w:eastAsiaTheme="minorEastAsia" w:hAnsiTheme="minorHAnsi" w:cstheme="minorBidi"/>
          <w:noProof/>
          <w:sz w:val="22"/>
        </w:rPr>
      </w:pPr>
      <w:del w:id="1426" w:author="Merrick, Riki | APHL" w:date="2022-07-28T09:14:00Z">
        <w:r w:rsidRPr="00367E5D" w:rsidDel="00367E5D">
          <w:rPr>
            <w:rPrChange w:id="1427" w:author="Merrick, Riki | APHL" w:date="2022-07-28T09:14:00Z">
              <w:rPr>
                <w:rStyle w:val="Hyperlink"/>
                <w:noProof/>
              </w:rPr>
            </w:rPrChange>
          </w:rPr>
          <w:delText>3.5.5</w:delText>
        </w:r>
        <w:r w:rsidDel="00367E5D">
          <w:rPr>
            <w:rFonts w:asciiTheme="minorHAnsi" w:eastAsiaTheme="minorEastAsia" w:hAnsiTheme="minorHAnsi" w:cstheme="minorBidi"/>
            <w:noProof/>
            <w:sz w:val="22"/>
          </w:rPr>
          <w:tab/>
        </w:r>
        <w:r w:rsidRPr="00367E5D" w:rsidDel="00367E5D">
          <w:rPr>
            <w:rPrChange w:id="1428" w:author="Merrick, Riki | APHL" w:date="2022-07-28T09:14:00Z">
              <w:rPr>
                <w:rStyle w:val="Hyperlink"/>
                <w:noProof/>
              </w:rPr>
            </w:rPrChange>
          </w:rPr>
          <w:delText>Transfer patient - event A02 (first example)</w:delText>
        </w:r>
        <w:r w:rsidDel="00367E5D">
          <w:rPr>
            <w:noProof/>
            <w:webHidden/>
          </w:rPr>
          <w:tab/>
          <w:delText>213</w:delText>
        </w:r>
      </w:del>
    </w:p>
    <w:p w14:paraId="632175F9" w14:textId="761E8E4A" w:rsidR="00F16A42" w:rsidDel="00367E5D" w:rsidRDefault="00F16A42" w:rsidP="002458C3">
      <w:pPr>
        <w:rPr>
          <w:del w:id="1429" w:author="Merrick, Riki | APHL" w:date="2022-07-28T09:14:00Z"/>
          <w:rFonts w:asciiTheme="minorHAnsi" w:eastAsiaTheme="minorEastAsia" w:hAnsiTheme="minorHAnsi" w:cstheme="minorBidi"/>
          <w:noProof/>
          <w:sz w:val="22"/>
        </w:rPr>
      </w:pPr>
      <w:del w:id="1430" w:author="Merrick, Riki | APHL" w:date="2022-07-28T09:14:00Z">
        <w:r w:rsidRPr="00367E5D" w:rsidDel="00367E5D">
          <w:rPr>
            <w:rPrChange w:id="1431" w:author="Merrick, Riki | APHL" w:date="2022-07-28T09:14:00Z">
              <w:rPr>
                <w:rStyle w:val="Hyperlink"/>
                <w:noProof/>
              </w:rPr>
            </w:rPrChange>
          </w:rPr>
          <w:delText>3.5.6</w:delText>
        </w:r>
        <w:r w:rsidDel="00367E5D">
          <w:rPr>
            <w:rFonts w:asciiTheme="minorHAnsi" w:eastAsiaTheme="minorEastAsia" w:hAnsiTheme="minorHAnsi" w:cstheme="minorBidi"/>
            <w:noProof/>
            <w:sz w:val="22"/>
          </w:rPr>
          <w:tab/>
        </w:r>
        <w:r w:rsidRPr="00367E5D" w:rsidDel="00367E5D">
          <w:rPr>
            <w:rPrChange w:id="1432" w:author="Merrick, Riki | APHL" w:date="2022-07-28T09:14:00Z">
              <w:rPr>
                <w:rStyle w:val="Hyperlink"/>
                <w:noProof/>
              </w:rPr>
            </w:rPrChange>
          </w:rPr>
          <w:delText>Cancel transfer - event A12</w:delText>
        </w:r>
        <w:r w:rsidDel="00367E5D">
          <w:rPr>
            <w:noProof/>
            <w:webHidden/>
          </w:rPr>
          <w:tab/>
          <w:delText>214</w:delText>
        </w:r>
      </w:del>
    </w:p>
    <w:p w14:paraId="15B7BF88" w14:textId="0B9FF174" w:rsidR="00F16A42" w:rsidDel="00367E5D" w:rsidRDefault="00F16A42" w:rsidP="002458C3">
      <w:pPr>
        <w:rPr>
          <w:del w:id="1433" w:author="Merrick, Riki | APHL" w:date="2022-07-28T09:14:00Z"/>
          <w:rFonts w:asciiTheme="minorHAnsi" w:eastAsiaTheme="minorEastAsia" w:hAnsiTheme="minorHAnsi" w:cstheme="minorBidi"/>
          <w:noProof/>
          <w:sz w:val="22"/>
        </w:rPr>
      </w:pPr>
      <w:del w:id="1434" w:author="Merrick, Riki | APHL" w:date="2022-07-28T09:14:00Z">
        <w:r w:rsidRPr="00367E5D" w:rsidDel="00367E5D">
          <w:rPr>
            <w:rPrChange w:id="1435" w:author="Merrick, Riki | APHL" w:date="2022-07-28T09:14:00Z">
              <w:rPr>
                <w:rStyle w:val="Hyperlink"/>
                <w:noProof/>
              </w:rPr>
            </w:rPrChange>
          </w:rPr>
          <w:delText>3.5.7</w:delText>
        </w:r>
        <w:r w:rsidDel="00367E5D">
          <w:rPr>
            <w:rFonts w:asciiTheme="minorHAnsi" w:eastAsiaTheme="minorEastAsia" w:hAnsiTheme="minorHAnsi" w:cstheme="minorBidi"/>
            <w:noProof/>
            <w:sz w:val="22"/>
          </w:rPr>
          <w:tab/>
        </w:r>
        <w:r w:rsidRPr="00367E5D" w:rsidDel="00367E5D">
          <w:rPr>
            <w:rPrChange w:id="1436" w:author="Merrick, Riki | APHL" w:date="2022-07-28T09:14:00Z">
              <w:rPr>
                <w:rStyle w:val="Hyperlink"/>
                <w:noProof/>
              </w:rPr>
            </w:rPrChange>
          </w:rPr>
          <w:delText>Transfer patient - event A02 (second example)</w:delText>
        </w:r>
        <w:r w:rsidDel="00367E5D">
          <w:rPr>
            <w:noProof/>
            <w:webHidden/>
          </w:rPr>
          <w:tab/>
          <w:delText>214</w:delText>
        </w:r>
      </w:del>
    </w:p>
    <w:p w14:paraId="453B715D" w14:textId="5538C1FD" w:rsidR="00F16A42" w:rsidDel="00367E5D" w:rsidRDefault="00F16A42" w:rsidP="002458C3">
      <w:pPr>
        <w:rPr>
          <w:del w:id="1437" w:author="Merrick, Riki | APHL" w:date="2022-07-28T09:14:00Z"/>
          <w:rFonts w:asciiTheme="minorHAnsi" w:eastAsiaTheme="minorEastAsia" w:hAnsiTheme="minorHAnsi" w:cstheme="minorBidi"/>
          <w:noProof/>
          <w:sz w:val="22"/>
        </w:rPr>
      </w:pPr>
      <w:del w:id="1438" w:author="Merrick, Riki | APHL" w:date="2022-07-28T09:14:00Z">
        <w:r w:rsidRPr="00367E5D" w:rsidDel="00367E5D">
          <w:rPr>
            <w:rPrChange w:id="1439" w:author="Merrick, Riki | APHL" w:date="2022-07-28T09:14:00Z">
              <w:rPr>
                <w:rStyle w:val="Hyperlink"/>
                <w:noProof/>
              </w:rPr>
            </w:rPrChange>
          </w:rPr>
          <w:delText>3.5.8</w:delText>
        </w:r>
        <w:r w:rsidDel="00367E5D">
          <w:rPr>
            <w:rFonts w:asciiTheme="minorHAnsi" w:eastAsiaTheme="minorEastAsia" w:hAnsiTheme="minorHAnsi" w:cstheme="minorBidi"/>
            <w:noProof/>
            <w:sz w:val="22"/>
          </w:rPr>
          <w:tab/>
        </w:r>
        <w:r w:rsidRPr="00367E5D" w:rsidDel="00367E5D">
          <w:rPr>
            <w:rPrChange w:id="1440" w:author="Merrick, Riki | APHL" w:date="2022-07-28T09:14:00Z">
              <w:rPr>
                <w:rStyle w:val="Hyperlink"/>
                <w:noProof/>
              </w:rPr>
            </w:rPrChange>
          </w:rPr>
          <w:delText>Discharge patient - event A03</w:delText>
        </w:r>
        <w:r w:rsidDel="00367E5D">
          <w:rPr>
            <w:noProof/>
            <w:webHidden/>
          </w:rPr>
          <w:tab/>
          <w:delText>214</w:delText>
        </w:r>
      </w:del>
    </w:p>
    <w:p w14:paraId="1478D607" w14:textId="1E75C03F" w:rsidR="00F16A42" w:rsidDel="00367E5D" w:rsidRDefault="00F16A42" w:rsidP="002458C3">
      <w:pPr>
        <w:rPr>
          <w:del w:id="1441" w:author="Merrick, Riki | APHL" w:date="2022-07-28T09:14:00Z"/>
          <w:rFonts w:asciiTheme="minorHAnsi" w:eastAsiaTheme="minorEastAsia" w:hAnsiTheme="minorHAnsi" w:cstheme="minorBidi"/>
          <w:noProof/>
          <w:sz w:val="22"/>
        </w:rPr>
      </w:pPr>
      <w:del w:id="1442" w:author="Merrick, Riki | APHL" w:date="2022-07-28T09:14:00Z">
        <w:r w:rsidRPr="00367E5D" w:rsidDel="00367E5D">
          <w:rPr>
            <w:rPrChange w:id="1443" w:author="Merrick, Riki | APHL" w:date="2022-07-28T09:14:00Z">
              <w:rPr>
                <w:rStyle w:val="Hyperlink"/>
                <w:noProof/>
              </w:rPr>
            </w:rPrChange>
          </w:rPr>
          <w:delText>3.5.9</w:delText>
        </w:r>
        <w:r w:rsidDel="00367E5D">
          <w:rPr>
            <w:rFonts w:asciiTheme="minorHAnsi" w:eastAsiaTheme="minorEastAsia" w:hAnsiTheme="minorHAnsi" w:cstheme="minorBidi"/>
            <w:noProof/>
            <w:sz w:val="22"/>
          </w:rPr>
          <w:tab/>
        </w:r>
        <w:r w:rsidRPr="00367E5D" w:rsidDel="00367E5D">
          <w:rPr>
            <w:rPrChange w:id="1444" w:author="Merrick, Riki | APHL" w:date="2022-07-28T09:14:00Z">
              <w:rPr>
                <w:rStyle w:val="Hyperlink"/>
                <w:noProof/>
              </w:rPr>
            </w:rPrChange>
          </w:rPr>
          <w:delText>Update adverse reaction info - unique identifier is provided - event A60 (where unique identifier is provided)</w:delText>
        </w:r>
        <w:r w:rsidDel="00367E5D">
          <w:rPr>
            <w:noProof/>
            <w:webHidden/>
          </w:rPr>
          <w:tab/>
          <w:delText>215</w:delText>
        </w:r>
      </w:del>
    </w:p>
    <w:p w14:paraId="7AB78AD4" w14:textId="41DFB82F" w:rsidR="00F16A42" w:rsidDel="00367E5D" w:rsidRDefault="00F16A42" w:rsidP="002458C3">
      <w:pPr>
        <w:rPr>
          <w:del w:id="1445" w:author="Merrick, Riki | APHL" w:date="2022-07-28T09:14:00Z"/>
          <w:rFonts w:asciiTheme="minorHAnsi" w:eastAsiaTheme="minorEastAsia" w:hAnsiTheme="minorHAnsi" w:cstheme="minorBidi"/>
          <w:noProof/>
          <w:sz w:val="22"/>
        </w:rPr>
      </w:pPr>
      <w:del w:id="1446" w:author="Merrick, Riki | APHL" w:date="2022-07-28T09:14:00Z">
        <w:r w:rsidRPr="00367E5D" w:rsidDel="00367E5D">
          <w:rPr>
            <w:rPrChange w:id="1447" w:author="Merrick, Riki | APHL" w:date="2022-07-28T09:14:00Z">
              <w:rPr>
                <w:rStyle w:val="Hyperlink"/>
                <w:noProof/>
              </w:rPr>
            </w:rPrChange>
          </w:rPr>
          <w:delText>3.5.10</w:delText>
        </w:r>
        <w:r w:rsidDel="00367E5D">
          <w:rPr>
            <w:rFonts w:asciiTheme="minorHAnsi" w:eastAsiaTheme="minorEastAsia" w:hAnsiTheme="minorHAnsi" w:cstheme="minorBidi"/>
            <w:noProof/>
            <w:sz w:val="22"/>
          </w:rPr>
          <w:tab/>
        </w:r>
        <w:r w:rsidRPr="00367E5D" w:rsidDel="00367E5D">
          <w:rPr>
            <w:rPrChange w:id="1448" w:author="Merrick, Riki | APHL" w:date="2022-07-28T09:14:00Z">
              <w:rPr>
                <w:rStyle w:val="Hyperlink"/>
                <w:noProof/>
              </w:rPr>
            </w:rPrChange>
          </w:rPr>
          <w:delText>Update adverse reaction info - allergen code provides unique identifier - event A60 (where the allergen code provides unique identifier)</w:delText>
        </w:r>
        <w:r w:rsidDel="00367E5D">
          <w:rPr>
            <w:noProof/>
            <w:webHidden/>
          </w:rPr>
          <w:tab/>
          <w:delText>215</w:delText>
        </w:r>
      </w:del>
    </w:p>
    <w:p w14:paraId="6E55E15F" w14:textId="1A81D445" w:rsidR="00F16A42" w:rsidDel="00367E5D" w:rsidRDefault="00F16A42" w:rsidP="002458C3">
      <w:pPr>
        <w:rPr>
          <w:del w:id="1449" w:author="Merrick, Riki | APHL" w:date="2022-07-28T09:14:00Z"/>
          <w:rFonts w:asciiTheme="minorHAnsi" w:eastAsiaTheme="minorEastAsia" w:hAnsiTheme="minorHAnsi" w:cstheme="minorBidi"/>
          <w:b/>
          <w:sz w:val="22"/>
        </w:rPr>
      </w:pPr>
      <w:del w:id="1450" w:author="Merrick, Riki | APHL" w:date="2022-07-28T09:14:00Z">
        <w:r w:rsidRPr="00367E5D" w:rsidDel="00367E5D">
          <w:rPr>
            <w:rPrChange w:id="1451" w:author="Merrick, Riki | APHL" w:date="2022-07-28T09:14:00Z">
              <w:rPr>
                <w:rStyle w:val="Hyperlink"/>
                <w:rFonts w:eastAsia="Times New Roman"/>
                <w:b/>
                <w:noProof/>
                <w:szCs w:val="20"/>
              </w:rPr>
            </w:rPrChange>
          </w:rPr>
          <w:delText>3.6</w:delText>
        </w:r>
        <w:r w:rsidDel="00367E5D">
          <w:rPr>
            <w:rFonts w:asciiTheme="minorHAnsi" w:eastAsiaTheme="minorEastAsia" w:hAnsiTheme="minorHAnsi" w:cstheme="minorBidi"/>
            <w:sz w:val="22"/>
          </w:rPr>
          <w:tab/>
        </w:r>
        <w:r w:rsidRPr="00367E5D" w:rsidDel="00367E5D">
          <w:rPr>
            <w:rPrChange w:id="1452" w:author="Merrick, Riki | APHL" w:date="2022-07-28T09:14:00Z">
              <w:rPr>
                <w:rStyle w:val="Hyperlink"/>
                <w:rFonts w:eastAsia="Times New Roman"/>
                <w:b/>
                <w:noProof/>
                <w:szCs w:val="20"/>
              </w:rPr>
            </w:rPrChange>
          </w:rPr>
          <w:delText>Implementation Notes</w:delText>
        </w:r>
        <w:r w:rsidDel="00367E5D">
          <w:rPr>
            <w:webHidden/>
          </w:rPr>
          <w:tab/>
          <w:delText>215</w:delText>
        </w:r>
      </w:del>
    </w:p>
    <w:p w14:paraId="6FB3EB2D" w14:textId="6832BEEF" w:rsidR="00F16A42" w:rsidDel="00367E5D" w:rsidRDefault="00F16A42" w:rsidP="002458C3">
      <w:pPr>
        <w:rPr>
          <w:del w:id="1453" w:author="Merrick, Riki | APHL" w:date="2022-07-28T09:14:00Z"/>
          <w:rFonts w:asciiTheme="minorHAnsi" w:eastAsiaTheme="minorEastAsia" w:hAnsiTheme="minorHAnsi" w:cstheme="minorBidi"/>
          <w:noProof/>
          <w:sz w:val="22"/>
        </w:rPr>
      </w:pPr>
      <w:del w:id="1454" w:author="Merrick, Riki | APHL" w:date="2022-07-28T09:14:00Z">
        <w:r w:rsidRPr="00367E5D" w:rsidDel="00367E5D">
          <w:rPr>
            <w:rPrChange w:id="1455" w:author="Merrick, Riki | APHL" w:date="2022-07-28T09:14:00Z">
              <w:rPr>
                <w:rStyle w:val="Hyperlink"/>
                <w:noProof/>
              </w:rPr>
            </w:rPrChange>
          </w:rPr>
          <w:delText>3.6.1</w:delText>
        </w:r>
        <w:r w:rsidDel="00367E5D">
          <w:rPr>
            <w:rFonts w:asciiTheme="minorHAnsi" w:eastAsiaTheme="minorEastAsia" w:hAnsiTheme="minorHAnsi" w:cstheme="minorBidi"/>
            <w:noProof/>
            <w:sz w:val="22"/>
          </w:rPr>
          <w:tab/>
        </w:r>
        <w:r w:rsidRPr="00367E5D" w:rsidDel="00367E5D">
          <w:rPr>
            <w:rPrChange w:id="1456" w:author="Merrick, Riki | APHL" w:date="2022-07-28T09:14:00Z">
              <w:rPr>
                <w:rStyle w:val="Hyperlink"/>
                <w:noProof/>
              </w:rPr>
            </w:rPrChange>
          </w:rPr>
          <w:delText>Swapping a patient</w:delText>
        </w:r>
        <w:r w:rsidDel="00367E5D">
          <w:rPr>
            <w:noProof/>
            <w:webHidden/>
          </w:rPr>
          <w:tab/>
          <w:delText>215</w:delText>
        </w:r>
      </w:del>
    </w:p>
    <w:p w14:paraId="64520C51" w14:textId="0A35D71B" w:rsidR="00F16A42" w:rsidDel="00367E5D" w:rsidRDefault="00F16A42" w:rsidP="002458C3">
      <w:pPr>
        <w:rPr>
          <w:del w:id="1457" w:author="Merrick, Riki | APHL" w:date="2022-07-28T09:14:00Z"/>
          <w:rFonts w:asciiTheme="minorHAnsi" w:eastAsiaTheme="minorEastAsia" w:hAnsiTheme="minorHAnsi" w:cstheme="minorBidi"/>
          <w:noProof/>
          <w:sz w:val="22"/>
        </w:rPr>
      </w:pPr>
      <w:del w:id="1458" w:author="Merrick, Riki | APHL" w:date="2022-07-28T09:14:00Z">
        <w:r w:rsidRPr="00367E5D" w:rsidDel="00367E5D">
          <w:rPr>
            <w:rPrChange w:id="1459" w:author="Merrick, Riki | APHL" w:date="2022-07-28T09:14:00Z">
              <w:rPr>
                <w:rStyle w:val="Hyperlink"/>
                <w:noProof/>
              </w:rPr>
            </w:rPrChange>
          </w:rPr>
          <w:delText>3.6.2</w:delText>
        </w:r>
        <w:r w:rsidDel="00367E5D">
          <w:rPr>
            <w:rFonts w:asciiTheme="minorHAnsi" w:eastAsiaTheme="minorEastAsia" w:hAnsiTheme="minorHAnsi" w:cstheme="minorBidi"/>
            <w:noProof/>
            <w:sz w:val="22"/>
          </w:rPr>
          <w:tab/>
        </w:r>
        <w:r w:rsidRPr="00367E5D" w:rsidDel="00367E5D">
          <w:rPr>
            <w:rPrChange w:id="1460" w:author="Merrick, Riki | APHL" w:date="2022-07-28T09:14:00Z">
              <w:rPr>
                <w:rStyle w:val="Hyperlink"/>
                <w:noProof/>
              </w:rPr>
            </w:rPrChange>
          </w:rPr>
          <w:delText>Merging patient/person information</w:delText>
        </w:r>
        <w:r w:rsidDel="00367E5D">
          <w:rPr>
            <w:noProof/>
            <w:webHidden/>
          </w:rPr>
          <w:tab/>
          <w:delText>215</w:delText>
        </w:r>
      </w:del>
    </w:p>
    <w:p w14:paraId="3AAF59B7" w14:textId="10FA263D" w:rsidR="00F16A42" w:rsidDel="00367E5D" w:rsidRDefault="00F16A42" w:rsidP="002458C3">
      <w:pPr>
        <w:rPr>
          <w:del w:id="1461" w:author="Merrick, Riki | APHL" w:date="2022-07-28T09:14:00Z"/>
          <w:rFonts w:asciiTheme="minorHAnsi" w:eastAsiaTheme="minorEastAsia" w:hAnsiTheme="minorHAnsi" w:cstheme="minorBidi"/>
          <w:noProof/>
          <w:sz w:val="22"/>
        </w:rPr>
      </w:pPr>
      <w:del w:id="1462" w:author="Merrick, Riki | APHL" w:date="2022-07-28T09:14:00Z">
        <w:r w:rsidRPr="00367E5D" w:rsidDel="00367E5D">
          <w:rPr>
            <w:rPrChange w:id="1463" w:author="Merrick, Riki | APHL" w:date="2022-07-28T09:14:00Z">
              <w:rPr>
                <w:rStyle w:val="Hyperlink"/>
                <w:noProof/>
              </w:rPr>
            </w:rPrChange>
          </w:rPr>
          <w:delText>3.6.3</w:delText>
        </w:r>
        <w:r w:rsidDel="00367E5D">
          <w:rPr>
            <w:rFonts w:asciiTheme="minorHAnsi" w:eastAsiaTheme="minorEastAsia" w:hAnsiTheme="minorHAnsi" w:cstheme="minorBidi"/>
            <w:noProof/>
            <w:sz w:val="22"/>
          </w:rPr>
          <w:tab/>
        </w:r>
        <w:r w:rsidRPr="00367E5D" w:rsidDel="00367E5D">
          <w:rPr>
            <w:rPrChange w:id="1464" w:author="Merrick, Riki | APHL" w:date="2022-07-28T09:14:00Z">
              <w:rPr>
                <w:rStyle w:val="Hyperlink"/>
                <w:noProof/>
              </w:rPr>
            </w:rPrChange>
          </w:rPr>
          <w:delText>Patient record links</w:delText>
        </w:r>
        <w:r w:rsidDel="00367E5D">
          <w:rPr>
            <w:noProof/>
            <w:webHidden/>
          </w:rPr>
          <w:tab/>
          <w:delText>231</w:delText>
        </w:r>
      </w:del>
    </w:p>
    <w:p w14:paraId="74119699" w14:textId="3F238BCC" w:rsidR="00F16A42" w:rsidDel="00367E5D" w:rsidRDefault="00F16A42" w:rsidP="002458C3">
      <w:pPr>
        <w:rPr>
          <w:del w:id="1465" w:author="Merrick, Riki | APHL" w:date="2022-07-28T09:14:00Z"/>
          <w:rFonts w:asciiTheme="minorHAnsi" w:eastAsiaTheme="minorEastAsia" w:hAnsiTheme="minorHAnsi" w:cstheme="minorBidi"/>
          <w:noProof/>
          <w:sz w:val="22"/>
        </w:rPr>
      </w:pPr>
      <w:del w:id="1466" w:author="Merrick, Riki | APHL" w:date="2022-07-28T09:14:00Z">
        <w:r w:rsidRPr="00367E5D" w:rsidDel="00367E5D">
          <w:rPr>
            <w:rPrChange w:id="1467" w:author="Merrick, Riki | APHL" w:date="2022-07-28T09:14:00Z">
              <w:rPr>
                <w:rStyle w:val="Hyperlink"/>
                <w:noProof/>
              </w:rPr>
            </w:rPrChange>
          </w:rPr>
          <w:delText>3.6.4</w:delText>
        </w:r>
        <w:r w:rsidDel="00367E5D">
          <w:rPr>
            <w:rFonts w:asciiTheme="minorHAnsi" w:eastAsiaTheme="minorEastAsia" w:hAnsiTheme="minorHAnsi" w:cstheme="minorBidi"/>
            <w:noProof/>
            <w:sz w:val="22"/>
          </w:rPr>
          <w:tab/>
        </w:r>
        <w:r w:rsidRPr="00367E5D" w:rsidDel="00367E5D">
          <w:rPr>
            <w:rPrChange w:id="1468" w:author="Merrick, Riki | APHL" w:date="2022-07-28T09:14:00Z">
              <w:rPr>
                <w:rStyle w:val="Hyperlink"/>
                <w:noProof/>
              </w:rPr>
            </w:rPrChange>
          </w:rPr>
          <w:delText>MPI Integration - an introduction</w:delText>
        </w:r>
        <w:r w:rsidDel="00367E5D">
          <w:rPr>
            <w:noProof/>
            <w:webHidden/>
          </w:rPr>
          <w:tab/>
          <w:delText>232</w:delText>
        </w:r>
      </w:del>
    </w:p>
    <w:p w14:paraId="61CB529B" w14:textId="4849E199" w:rsidR="00F16A42" w:rsidDel="00367E5D" w:rsidRDefault="00F16A42" w:rsidP="002458C3">
      <w:pPr>
        <w:rPr>
          <w:del w:id="1469" w:author="Merrick, Riki | APHL" w:date="2022-07-28T09:14:00Z"/>
          <w:rFonts w:asciiTheme="minorHAnsi" w:eastAsiaTheme="minorEastAsia" w:hAnsiTheme="minorHAnsi" w:cstheme="minorBidi"/>
          <w:noProof/>
          <w:sz w:val="22"/>
        </w:rPr>
      </w:pPr>
      <w:del w:id="1470" w:author="Merrick, Riki | APHL" w:date="2022-07-28T09:14:00Z">
        <w:r w:rsidRPr="00367E5D" w:rsidDel="00367E5D">
          <w:rPr>
            <w:rPrChange w:id="1471" w:author="Merrick, Riki | APHL" w:date="2022-07-28T09:14:00Z">
              <w:rPr>
                <w:rStyle w:val="Hyperlink"/>
                <w:noProof/>
                <w:lang w:val="fr-FR"/>
              </w:rPr>
            </w:rPrChange>
          </w:rPr>
          <w:delText>3.6.5</w:delText>
        </w:r>
        <w:r w:rsidDel="00367E5D">
          <w:rPr>
            <w:rFonts w:asciiTheme="minorHAnsi" w:eastAsiaTheme="minorEastAsia" w:hAnsiTheme="minorHAnsi" w:cstheme="minorBidi"/>
            <w:noProof/>
            <w:sz w:val="22"/>
          </w:rPr>
          <w:tab/>
        </w:r>
        <w:r w:rsidRPr="00367E5D" w:rsidDel="00367E5D">
          <w:rPr>
            <w:rPrChange w:id="1472" w:author="Merrick, Riki | APHL" w:date="2022-07-28T09:14:00Z">
              <w:rPr>
                <w:rStyle w:val="Hyperlink"/>
                <w:noProof/>
                <w:lang w:val="fr-FR"/>
              </w:rPr>
            </w:rPrChange>
          </w:rPr>
          <w:delText>Usage notes:  Non-human PID patient identification</w:delText>
        </w:r>
        <w:r w:rsidDel="00367E5D">
          <w:rPr>
            <w:noProof/>
            <w:webHidden/>
          </w:rPr>
          <w:tab/>
          <w:delText>239</w:delText>
        </w:r>
      </w:del>
    </w:p>
    <w:p w14:paraId="502CFB38" w14:textId="0F52B9C9" w:rsidR="00F16A42" w:rsidDel="00367E5D" w:rsidRDefault="00F16A42" w:rsidP="002458C3">
      <w:pPr>
        <w:rPr>
          <w:del w:id="1473" w:author="Merrick, Riki | APHL" w:date="2022-07-28T09:14:00Z"/>
          <w:rFonts w:asciiTheme="minorHAnsi" w:eastAsiaTheme="minorEastAsia" w:hAnsiTheme="minorHAnsi" w:cstheme="minorBidi"/>
          <w:b/>
          <w:sz w:val="22"/>
        </w:rPr>
      </w:pPr>
      <w:del w:id="1474" w:author="Merrick, Riki | APHL" w:date="2022-07-28T09:14:00Z">
        <w:r w:rsidRPr="00367E5D" w:rsidDel="00367E5D">
          <w:rPr>
            <w:rPrChange w:id="1475" w:author="Merrick, Riki | APHL" w:date="2022-07-28T09:14:00Z">
              <w:rPr>
                <w:rStyle w:val="Hyperlink"/>
                <w:rFonts w:eastAsia="Times New Roman"/>
                <w:b/>
                <w:noProof/>
                <w:szCs w:val="20"/>
              </w:rPr>
            </w:rPrChange>
          </w:rPr>
          <w:delText>3.7</w:delText>
        </w:r>
        <w:r w:rsidDel="00367E5D">
          <w:rPr>
            <w:rFonts w:asciiTheme="minorHAnsi" w:eastAsiaTheme="minorEastAsia" w:hAnsiTheme="minorHAnsi" w:cstheme="minorBidi"/>
            <w:sz w:val="22"/>
          </w:rPr>
          <w:tab/>
        </w:r>
        <w:r w:rsidRPr="00367E5D" w:rsidDel="00367E5D">
          <w:rPr>
            <w:rPrChange w:id="1476" w:author="Merrick, Riki | APHL" w:date="2022-07-28T09:14:00Z">
              <w:rPr>
                <w:rStyle w:val="Hyperlink"/>
                <w:rFonts w:eastAsia="Times New Roman"/>
                <w:b/>
                <w:noProof/>
                <w:szCs w:val="20"/>
              </w:rPr>
            </w:rPrChange>
          </w:rPr>
          <w:delText>Referenced Organizations and Documents</w:delText>
        </w:r>
        <w:r w:rsidDel="00367E5D">
          <w:rPr>
            <w:webHidden/>
          </w:rPr>
          <w:tab/>
          <w:delText>240</w:delText>
        </w:r>
      </w:del>
    </w:p>
    <w:p w14:paraId="340DE65D" w14:textId="68AE774C" w:rsidR="002458C3" w:rsidRDefault="00F16A42" w:rsidP="002458C3">
      <w:pPr>
        <w:rPr>
          <w:noProof/>
        </w:rPr>
      </w:pPr>
      <w:r>
        <w:rPr>
          <w:rFonts w:eastAsia="Times New Roman"/>
          <w:b/>
          <w:caps/>
          <w:smallCaps/>
          <w:noProof/>
          <w:kern w:val="20"/>
          <w:szCs w:val="20"/>
        </w:rPr>
        <w:fldChar w:fldCharType="end"/>
      </w:r>
    </w:p>
    <w:p w14:paraId="57563E20" w14:textId="1FAFCACE" w:rsidR="00715956" w:rsidRPr="00F21240" w:rsidRDefault="00715956">
      <w:pPr>
        <w:pStyle w:val="Heading2"/>
        <w:rPr>
          <w:noProof/>
        </w:rPr>
      </w:pPr>
      <w:bookmarkStart w:id="1477" w:name="_Toc21372480"/>
      <w:bookmarkStart w:id="1478" w:name="_Toc175991954"/>
      <w:bookmarkStart w:id="1479" w:name="_Toc176235913"/>
      <w:bookmarkStart w:id="1480" w:name="_Toc27754784"/>
      <w:bookmarkStart w:id="1481" w:name="_Toc109892079"/>
      <w:bookmarkEnd w:id="741"/>
      <w:r w:rsidRPr="00F21240">
        <w:rPr>
          <w:noProof/>
        </w:rPr>
        <w:t>P</w:t>
      </w:r>
      <w:r w:rsidR="00623119">
        <w:rPr>
          <w:noProof/>
        </w:rPr>
        <w:t>urpose</w:t>
      </w:r>
      <w:bookmarkEnd w:id="1477"/>
      <w:bookmarkEnd w:id="1478"/>
      <w:bookmarkEnd w:id="1479"/>
      <w:bookmarkEnd w:id="1480"/>
      <w:bookmarkEnd w:id="1481"/>
    </w:p>
    <w:p w14:paraId="229A2BEA" w14:textId="77777777" w:rsidR="00715956" w:rsidRPr="00F21240" w:rsidRDefault="00715956">
      <w:pPr>
        <w:rPr>
          <w:noProof/>
        </w:rPr>
      </w:pPr>
      <w:r w:rsidRPr="00F21240">
        <w:rPr>
          <w:noProof/>
        </w:rPr>
        <w:t>The Patient Administration transaction set</w:t>
      </w:r>
      <w:r w:rsidRPr="00F21240">
        <w:rPr>
          <w:noProof/>
        </w:rPr>
        <w:fldChar w:fldCharType="begin"/>
      </w:r>
      <w:r w:rsidRPr="00F21240">
        <w:rPr>
          <w:noProof/>
        </w:rPr>
        <w:instrText>XE "ADT transaction set"</w:instrText>
      </w:r>
      <w:r w:rsidRPr="00F21240">
        <w:rPr>
          <w:noProof/>
        </w:rPr>
        <w:fldChar w:fldCharType="end"/>
      </w:r>
      <w:r w:rsidRPr="00F21240">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F21240" w:rsidRDefault="00715956">
      <w:pPr>
        <w:rPr>
          <w:noProof/>
        </w:rPr>
      </w:pPr>
      <w:r w:rsidRPr="00F21240">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F21240" w:rsidRDefault="00715956">
      <w:pPr>
        <w:rPr>
          <w:noProof/>
        </w:rPr>
      </w:pPr>
      <w:r w:rsidRPr="00F21240">
        <w:rPr>
          <w:noProof/>
        </w:rPr>
        <w:t>This chapter defines the transactions that occur at the seventh level, that is, the abstract messages.  The examples included in this chapter were constructed using the HL7 Encoding Rules.</w:t>
      </w:r>
    </w:p>
    <w:p w14:paraId="7003EE23" w14:textId="77777777" w:rsidR="00715956" w:rsidRPr="00F21240" w:rsidRDefault="00715956">
      <w:pPr>
        <w:pStyle w:val="Heading2"/>
        <w:rPr>
          <w:noProof/>
        </w:rPr>
      </w:pPr>
      <w:bookmarkStart w:id="1482" w:name="_Toc175991955"/>
      <w:bookmarkStart w:id="1483" w:name="_Toc176235914"/>
      <w:bookmarkStart w:id="1484" w:name="_Toc27754785"/>
      <w:bookmarkStart w:id="1485" w:name="_Toc109892080"/>
      <w:bookmarkStart w:id="1486" w:name="_Hlk109817756"/>
      <w:r w:rsidRPr="00F21240">
        <w:rPr>
          <w:noProof/>
        </w:rPr>
        <w:t>Trigger Events and Message Definitions</w:t>
      </w:r>
      <w:bookmarkEnd w:id="1482"/>
      <w:bookmarkEnd w:id="1483"/>
      <w:bookmarkEnd w:id="1484"/>
      <w:bookmarkEnd w:id="1485"/>
    </w:p>
    <w:p w14:paraId="61D3B810" w14:textId="77777777" w:rsidR="00715956" w:rsidRPr="00C87E10" w:rsidRDefault="00715956">
      <w:pPr>
        <w:pStyle w:val="Heading3"/>
        <w:rPr>
          <w:noProof/>
        </w:rPr>
      </w:pPr>
      <w:bookmarkStart w:id="1487" w:name="_Toc1815937"/>
      <w:bookmarkStart w:id="1488" w:name="_Toc21372482"/>
      <w:bookmarkStart w:id="1489" w:name="_Toc175991956"/>
      <w:bookmarkStart w:id="1490" w:name="_Toc176235915"/>
      <w:bookmarkStart w:id="1491" w:name="_Toc27754786"/>
      <w:bookmarkStart w:id="1492" w:name="_Toc109892081"/>
      <w:bookmarkEnd w:id="1486"/>
      <w:r w:rsidRPr="00C87E10">
        <w:rPr>
          <w:noProof/>
        </w:rPr>
        <w:t>ADT/ACK - Admit/Visit Notification (Event A01</w:t>
      </w:r>
      <w:r w:rsidRPr="00C87E10">
        <w:rPr>
          <w:noProof/>
        </w:rPr>
        <w:fldChar w:fldCharType="begin"/>
      </w:r>
      <w:r w:rsidRPr="00C87E10">
        <w:rPr>
          <w:noProof/>
        </w:rPr>
        <w:instrText>XE "A01"</w:instrText>
      </w:r>
      <w:r w:rsidRPr="00C87E10">
        <w:rPr>
          <w:noProof/>
        </w:rPr>
        <w:fldChar w:fldCharType="end"/>
      </w:r>
      <w:r w:rsidRPr="00C87E10">
        <w:rPr>
          <w:noProof/>
        </w:rPr>
        <w:t>)</w:t>
      </w:r>
      <w:bookmarkEnd w:id="1487"/>
      <w:bookmarkEnd w:id="1488"/>
      <w:bookmarkEnd w:id="1489"/>
      <w:bookmarkEnd w:id="1490"/>
      <w:bookmarkEnd w:id="1491"/>
      <w:bookmarkEnd w:id="1492"/>
    </w:p>
    <w:p w14:paraId="124927B0" w14:textId="77777777" w:rsidR="00715956" w:rsidRPr="00F21240" w:rsidRDefault="00715956">
      <w:pPr>
        <w:pStyle w:val="NormalIndented"/>
        <w:rPr>
          <w:noProof/>
        </w:rPr>
      </w:pPr>
      <w:r w:rsidRPr="00F21240">
        <w:rPr>
          <w:noProof/>
        </w:rPr>
        <w:t>An A01</w:t>
      </w:r>
      <w:r w:rsidRPr="00F21240">
        <w:rPr>
          <w:noProof/>
        </w:rPr>
        <w:fldChar w:fldCharType="begin"/>
      </w:r>
      <w:r w:rsidRPr="00F21240">
        <w:rPr>
          <w:noProof/>
        </w:rPr>
        <w:instrText>XE "A01"</w:instrText>
      </w:r>
      <w:r w:rsidRPr="00F21240">
        <w:rPr>
          <w:noProof/>
        </w:rPr>
        <w:fldChar w:fldCharType="end"/>
      </w:r>
      <w:r w:rsidRPr="00F21240">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F21240" w:rsidRDefault="00715956">
      <w:pPr>
        <w:pStyle w:val="NormalIndented"/>
        <w:rPr>
          <w:noProof/>
        </w:rPr>
      </w:pPr>
      <w:r w:rsidRPr="00F21240">
        <w:rPr>
          <w:noProof/>
        </w:rPr>
        <w:lastRenderedPageBreak/>
        <w:t>When an account's start and end dates span a period greater than any particular visit, the P01</w:t>
      </w:r>
      <w:r w:rsidRPr="00F21240">
        <w:rPr>
          <w:noProof/>
        </w:rPr>
        <w:fldChar w:fldCharType="begin"/>
      </w:r>
      <w:r w:rsidRPr="00F21240">
        <w:rPr>
          <w:noProof/>
        </w:rPr>
        <w:instrText>XE "P01"</w:instrText>
      </w:r>
      <w:r w:rsidRPr="00F21240">
        <w:rPr>
          <w:noProof/>
        </w:rPr>
        <w:fldChar w:fldCharType="end"/>
      </w:r>
      <w:r w:rsidRPr="00F21240">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3F23EE99" w14:textId="11321BAA" w:rsidR="00C42455" w:rsidRDefault="00715956">
      <w:pPr>
        <w:pStyle w:val="NormalIndented"/>
        <w:rPr>
          <w:noProof/>
        </w:rPr>
      </w:pPr>
      <w:r w:rsidRPr="00F21240">
        <w:rPr>
          <w:noProof/>
        </w:rPr>
        <w:t xml:space="preserve">The </w:t>
      </w:r>
      <w:r w:rsidR="009A2F50">
        <w:rPr>
          <w:noProof/>
        </w:rPr>
        <w:t>PRT</w:t>
      </w:r>
      <w:r w:rsidR="009A2F50" w:rsidRPr="00F21240">
        <w:rPr>
          <w:noProof/>
        </w:rPr>
        <w:t xml:space="preserve"> </w:t>
      </w:r>
      <w:r w:rsidR="00BE3D2C">
        <w:rPr>
          <w:noProof/>
        </w:rPr>
        <w:t>–</w:t>
      </w:r>
      <w:r w:rsidRPr="00F21240">
        <w:rPr>
          <w:noProof/>
        </w:rPr>
        <w:t xml:space="preserve"> </w:t>
      </w:r>
      <w:r w:rsidR="009A2F5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PRT</w:t>
      </w:r>
      <w:r w:rsidR="009A2F50" w:rsidRPr="00F21240">
        <w:rPr>
          <w:noProof/>
        </w:rPr>
        <w:t xml:space="preserve">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 date of the provider, use the </w:t>
      </w:r>
      <w:r w:rsidR="009A2F50">
        <w:rPr>
          <w:rStyle w:val="ReferenceAttribute"/>
          <w:noProof/>
        </w:rPr>
        <w:t xml:space="preserve">–PRT-11 - </w:t>
      </w:r>
      <w:r w:rsidRPr="00F21240">
        <w:rPr>
          <w:rStyle w:val="ReferenceAttribute"/>
          <w:noProof/>
        </w:rPr>
        <w:t>Begin Date/Time</w:t>
      </w:r>
      <w:r w:rsidRPr="00F21240">
        <w:rPr>
          <w:noProof/>
        </w:rPr>
        <w:t xml:space="preserve"> and the </w:t>
      </w:r>
      <w:r w:rsidR="009A2F50">
        <w:rPr>
          <w:rStyle w:val="ReferenceAttribute"/>
          <w:noProof/>
        </w:rPr>
        <w:t xml:space="preserve">–PRT-12 </w:t>
      </w:r>
      <w:r w:rsidR="00652E80">
        <w:rPr>
          <w:rStyle w:val="ReferenceAttribute"/>
          <w:noProof/>
        </w:rPr>
        <w:t>-</w:t>
      </w:r>
      <w:r w:rsidR="009A2F50">
        <w:rPr>
          <w:rStyle w:val="ReferenceAttribute"/>
          <w:noProof/>
        </w:rPr>
        <w:t xml:space="preserve">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652E80">
        <w:rPr>
          <w:rStyle w:val="ReferenceAttribute"/>
          <w:noProof/>
        </w:rPr>
        <w:t>–</w:t>
      </w:r>
      <w:r w:rsidR="009A2F50">
        <w:rPr>
          <w:rStyle w:val="ReferenceAttribute"/>
          <w:noProof/>
        </w:rPr>
        <w:t xml:space="preserve"> </w:t>
      </w:r>
      <w:r w:rsidR="00652E80">
        <w:rPr>
          <w:rStyle w:val="ReferenceAttribute"/>
          <w:noProof/>
        </w:rPr>
        <w:t xml:space="preserve">Role of </w:t>
      </w:r>
      <w:r w:rsidR="009A2F50">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60853541" w14:textId="77777777" w:rsidR="00715956" w:rsidRPr="00F21240" w:rsidRDefault="00715956">
      <w:pPr>
        <w:pStyle w:val="MsgTableCaption"/>
        <w:rPr>
          <w:noProof/>
        </w:rPr>
      </w:pPr>
      <w:r w:rsidRPr="00F21240">
        <w:rPr>
          <w:noProof/>
        </w:rPr>
        <w:t>ADT^A01^ADT_A01: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Default="00656733">
            <w:pPr>
              <w:pStyle w:val="MsgTableHeader"/>
              <w:jc w:val="center"/>
              <w:rPr>
                <w:noProof/>
              </w:rPr>
            </w:pPr>
            <w:r>
              <w:rPr>
                <w:noProof/>
              </w:rPr>
              <w:t>Chapter</w:t>
            </w:r>
          </w:p>
        </w:tc>
      </w:tr>
      <w:tr w:rsidR="00656733"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Default="00656733">
            <w:pPr>
              <w:pStyle w:val="MsgTableBody"/>
              <w:jc w:val="center"/>
              <w:rPr>
                <w:noProof/>
              </w:rPr>
            </w:pPr>
            <w:r>
              <w:rPr>
                <w:noProof/>
              </w:rPr>
              <w:t>2</w:t>
            </w:r>
          </w:p>
        </w:tc>
      </w:tr>
      <w:tr w:rsidR="00F1330D"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Default="00F1330D">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Default="00F1330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Default="00F1330D">
            <w:pPr>
              <w:pStyle w:val="MsgTableBody"/>
              <w:jc w:val="center"/>
              <w:rPr>
                <w:noProof/>
              </w:rPr>
            </w:pPr>
            <w:r>
              <w:rPr>
                <w:noProof/>
              </w:rPr>
              <w:t>3</w:t>
            </w:r>
          </w:p>
        </w:tc>
      </w:tr>
      <w:tr w:rsidR="00656733"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Default="00656733">
            <w:pPr>
              <w:pStyle w:val="MsgTableBody"/>
              <w:jc w:val="center"/>
              <w:rPr>
                <w:noProof/>
              </w:rPr>
            </w:pPr>
            <w:r>
              <w:rPr>
                <w:noProof/>
              </w:rPr>
              <w:t>2</w:t>
            </w:r>
          </w:p>
        </w:tc>
      </w:tr>
      <w:tr w:rsidR="00656733"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Default="00656733">
            <w:pPr>
              <w:pStyle w:val="MsgTableBody"/>
              <w:jc w:val="center"/>
              <w:rPr>
                <w:noProof/>
              </w:rPr>
            </w:pPr>
            <w:r>
              <w:rPr>
                <w:noProof/>
              </w:rPr>
              <w:t>2</w:t>
            </w:r>
          </w:p>
        </w:tc>
      </w:tr>
      <w:tr w:rsidR="00656733"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Default="00000000">
            <w:pPr>
              <w:pStyle w:val="MsgTableBody"/>
              <w:rPr>
                <w:noProof/>
              </w:rPr>
            </w:pPr>
            <w:hyperlink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Default="00656733">
            <w:pPr>
              <w:pStyle w:val="MsgTableBody"/>
              <w:jc w:val="center"/>
              <w:rPr>
                <w:noProof/>
              </w:rPr>
            </w:pPr>
            <w:r>
              <w:rPr>
                <w:noProof/>
              </w:rPr>
              <w:t>3</w:t>
            </w:r>
          </w:p>
        </w:tc>
      </w:tr>
      <w:tr w:rsidR="00656733"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Default="00000000">
            <w:pPr>
              <w:pStyle w:val="MsgTableBody"/>
              <w:rPr>
                <w:noProof/>
              </w:rPr>
            </w:pPr>
            <w:hyperlink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Default="00656733">
            <w:pPr>
              <w:pStyle w:val="MsgTableBody"/>
              <w:jc w:val="center"/>
              <w:rPr>
                <w:noProof/>
              </w:rPr>
            </w:pPr>
            <w:r>
              <w:rPr>
                <w:noProof/>
              </w:rPr>
              <w:t>3</w:t>
            </w:r>
          </w:p>
        </w:tc>
      </w:tr>
      <w:tr w:rsidR="00656733"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Default="00656733">
            <w:pPr>
              <w:pStyle w:val="MsgTableBody"/>
              <w:rPr>
                <w:noProof/>
              </w:rPr>
            </w:pPr>
            <w:r>
              <w:rPr>
                <w:noProof/>
              </w:rPr>
              <w:t xml:space="preserve">[  </w:t>
            </w:r>
            <w:hyperlink r:id="rId1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Default="00656733">
            <w:pPr>
              <w:pStyle w:val="MsgTableBody"/>
              <w:jc w:val="center"/>
              <w:rPr>
                <w:noProof/>
              </w:rPr>
            </w:pPr>
            <w:r>
              <w:rPr>
                <w:noProof/>
              </w:rPr>
              <w:t>3</w:t>
            </w:r>
          </w:p>
        </w:tc>
      </w:tr>
      <w:tr w:rsidR="0072192A" w:rsidRPr="00F1330D" w14:paraId="0D430C37" w14:textId="77777777" w:rsidTr="00D50068">
        <w:trPr>
          <w:jc w:val="center"/>
          <w:ins w:id="1493" w:author="Merrick, Riki | APHL" w:date="2022-07-13T17:26:00Z"/>
        </w:trPr>
        <w:tc>
          <w:tcPr>
            <w:tcW w:w="2880" w:type="dxa"/>
            <w:tcBorders>
              <w:top w:val="dotted" w:sz="4" w:space="0" w:color="auto"/>
              <w:left w:val="nil"/>
              <w:bottom w:val="dotted" w:sz="4" w:space="0" w:color="auto"/>
              <w:right w:val="nil"/>
            </w:tcBorders>
            <w:shd w:val="clear" w:color="auto" w:fill="FFFFFF"/>
          </w:tcPr>
          <w:p w14:paraId="176A72D6" w14:textId="6C68375A" w:rsidR="0072192A" w:rsidRDefault="0072192A" w:rsidP="00C93F19">
            <w:pPr>
              <w:pStyle w:val="MsgTableBody"/>
              <w:rPr>
                <w:ins w:id="1494" w:author="Merrick, Riki | APHL" w:date="2022-07-13T17:26:00Z"/>
                <w:noProof/>
              </w:rPr>
            </w:pPr>
            <w:bookmarkStart w:id="1495" w:name="_Hlk108625907"/>
            <w:ins w:id="1496" w:author="Merrick, Riki | APHL" w:date="2022-07-13T17:30:00Z">
              <w:r>
                <w:rPr>
                  <w:noProof/>
                </w:rPr>
                <w:t>[{ GSP }]</w:t>
              </w:r>
            </w:ins>
          </w:p>
        </w:tc>
        <w:tc>
          <w:tcPr>
            <w:tcW w:w="4320" w:type="dxa"/>
            <w:tcBorders>
              <w:top w:val="dotted" w:sz="4" w:space="0" w:color="auto"/>
              <w:left w:val="nil"/>
              <w:bottom w:val="dotted" w:sz="4" w:space="0" w:color="auto"/>
              <w:right w:val="nil"/>
            </w:tcBorders>
            <w:shd w:val="clear" w:color="auto" w:fill="FFFFFF"/>
          </w:tcPr>
          <w:p w14:paraId="69C4429F" w14:textId="42B45E5D" w:rsidR="0072192A" w:rsidRPr="00F1330D" w:rsidRDefault="0072192A" w:rsidP="00740389">
            <w:pPr>
              <w:pStyle w:val="MsgTableBody"/>
              <w:rPr>
                <w:ins w:id="1497" w:author="Merrick, Riki | APHL" w:date="2022-07-13T17:26:00Z"/>
                <w:noProof/>
              </w:rPr>
            </w:pPr>
            <w:ins w:id="1498" w:author="Merrick, Riki | APHL" w:date="2022-07-13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93CC786" w14:textId="77777777" w:rsidR="0072192A" w:rsidRPr="00F1330D" w:rsidRDefault="0072192A" w:rsidP="00740389">
            <w:pPr>
              <w:pStyle w:val="MsgTableBody"/>
              <w:jc w:val="center"/>
              <w:rPr>
                <w:ins w:id="1499"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BBF1987" w14:textId="09C4501F" w:rsidR="0072192A" w:rsidRPr="00F1330D" w:rsidRDefault="0072192A" w:rsidP="00740389">
            <w:pPr>
              <w:pStyle w:val="MsgTableBody"/>
              <w:jc w:val="center"/>
              <w:rPr>
                <w:ins w:id="1500" w:author="Merrick, Riki | APHL" w:date="2022-07-13T17:26:00Z"/>
                <w:noProof/>
              </w:rPr>
            </w:pPr>
            <w:ins w:id="1501" w:author="Merrick, Riki | APHL" w:date="2022-07-13T17:31:00Z">
              <w:r>
                <w:rPr>
                  <w:noProof/>
                </w:rPr>
                <w:t>3</w:t>
              </w:r>
            </w:ins>
          </w:p>
        </w:tc>
      </w:tr>
      <w:tr w:rsidR="0072192A" w:rsidRPr="00F1330D" w14:paraId="52B83448" w14:textId="77777777" w:rsidTr="00D50068">
        <w:trPr>
          <w:jc w:val="center"/>
          <w:ins w:id="1502" w:author="Merrick, Riki | APHL" w:date="2022-07-13T17:26:00Z"/>
        </w:trPr>
        <w:tc>
          <w:tcPr>
            <w:tcW w:w="2880" w:type="dxa"/>
            <w:tcBorders>
              <w:top w:val="dotted" w:sz="4" w:space="0" w:color="auto"/>
              <w:left w:val="nil"/>
              <w:bottom w:val="dotted" w:sz="4" w:space="0" w:color="auto"/>
              <w:right w:val="nil"/>
            </w:tcBorders>
            <w:shd w:val="clear" w:color="auto" w:fill="FFFFFF"/>
          </w:tcPr>
          <w:p w14:paraId="603847FC" w14:textId="240256F4" w:rsidR="0072192A" w:rsidRDefault="0072192A" w:rsidP="00C93F19">
            <w:pPr>
              <w:pStyle w:val="MsgTableBody"/>
              <w:rPr>
                <w:ins w:id="1503" w:author="Merrick, Riki | APHL" w:date="2022-07-13T17:26:00Z"/>
                <w:noProof/>
              </w:rPr>
            </w:pPr>
            <w:ins w:id="1504" w:author="Merrick, Riki | APHL" w:date="2022-07-13T17:30:00Z">
              <w:r>
                <w:rPr>
                  <w:noProof/>
                </w:rPr>
                <w:t>[{ GSR }]</w:t>
              </w:r>
            </w:ins>
          </w:p>
        </w:tc>
        <w:tc>
          <w:tcPr>
            <w:tcW w:w="4320" w:type="dxa"/>
            <w:tcBorders>
              <w:top w:val="dotted" w:sz="4" w:space="0" w:color="auto"/>
              <w:left w:val="nil"/>
              <w:bottom w:val="dotted" w:sz="4" w:space="0" w:color="auto"/>
              <w:right w:val="nil"/>
            </w:tcBorders>
            <w:shd w:val="clear" w:color="auto" w:fill="FFFFFF"/>
          </w:tcPr>
          <w:p w14:paraId="6A2E7C9D" w14:textId="584B570D" w:rsidR="0072192A" w:rsidRPr="00F1330D" w:rsidRDefault="0072192A" w:rsidP="00740389">
            <w:pPr>
              <w:pStyle w:val="MsgTableBody"/>
              <w:rPr>
                <w:ins w:id="1505" w:author="Merrick, Riki | APHL" w:date="2022-07-13T17:26:00Z"/>
                <w:noProof/>
              </w:rPr>
            </w:pPr>
            <w:ins w:id="1506" w:author="Merrick, Riki | APHL" w:date="2022-07-13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46F8CB9" w14:textId="77777777" w:rsidR="0072192A" w:rsidRPr="00F1330D" w:rsidRDefault="0072192A" w:rsidP="00740389">
            <w:pPr>
              <w:pStyle w:val="MsgTableBody"/>
              <w:jc w:val="center"/>
              <w:rPr>
                <w:ins w:id="1507"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6764816" w14:textId="42A36B73" w:rsidR="0072192A" w:rsidRPr="00F1330D" w:rsidRDefault="0072192A" w:rsidP="00740389">
            <w:pPr>
              <w:pStyle w:val="MsgTableBody"/>
              <w:jc w:val="center"/>
              <w:rPr>
                <w:ins w:id="1508" w:author="Merrick, Riki | APHL" w:date="2022-07-13T17:26:00Z"/>
                <w:noProof/>
              </w:rPr>
            </w:pPr>
            <w:ins w:id="1509" w:author="Merrick, Riki | APHL" w:date="2022-07-13T17:31:00Z">
              <w:r>
                <w:rPr>
                  <w:noProof/>
                </w:rPr>
                <w:t>3</w:t>
              </w:r>
            </w:ins>
          </w:p>
        </w:tc>
      </w:tr>
      <w:bookmarkEnd w:id="1495"/>
      <w:tr w:rsidR="0072192A" w:rsidRPr="00F1330D" w14:paraId="56B35019" w14:textId="77777777" w:rsidTr="00D50068">
        <w:trPr>
          <w:jc w:val="center"/>
          <w:ins w:id="1510" w:author="Merrick, Riki | APHL" w:date="2022-07-13T17:26:00Z"/>
        </w:trPr>
        <w:tc>
          <w:tcPr>
            <w:tcW w:w="2880" w:type="dxa"/>
            <w:tcBorders>
              <w:top w:val="dotted" w:sz="4" w:space="0" w:color="auto"/>
              <w:left w:val="nil"/>
              <w:bottom w:val="dotted" w:sz="4" w:space="0" w:color="auto"/>
              <w:right w:val="nil"/>
            </w:tcBorders>
            <w:shd w:val="clear" w:color="auto" w:fill="FFFFFF"/>
          </w:tcPr>
          <w:p w14:paraId="7FBA8226" w14:textId="565B1CE1" w:rsidR="0072192A" w:rsidRDefault="0072192A" w:rsidP="00C93F19">
            <w:pPr>
              <w:pStyle w:val="MsgTableBody"/>
              <w:rPr>
                <w:ins w:id="1511" w:author="Merrick, Riki | APHL" w:date="2022-07-13T17:26:00Z"/>
                <w:noProof/>
              </w:rPr>
            </w:pPr>
            <w:ins w:id="1512" w:author="Merrick, Riki | APHL" w:date="2022-07-13T17:30:00Z">
              <w:r>
                <w:rPr>
                  <w:noProof/>
                </w:rPr>
                <w:t>[{ GSC }]</w:t>
              </w:r>
            </w:ins>
          </w:p>
        </w:tc>
        <w:tc>
          <w:tcPr>
            <w:tcW w:w="4320" w:type="dxa"/>
            <w:tcBorders>
              <w:top w:val="dotted" w:sz="4" w:space="0" w:color="auto"/>
              <w:left w:val="nil"/>
              <w:bottom w:val="dotted" w:sz="4" w:space="0" w:color="auto"/>
              <w:right w:val="nil"/>
            </w:tcBorders>
            <w:shd w:val="clear" w:color="auto" w:fill="FFFFFF"/>
          </w:tcPr>
          <w:p w14:paraId="311FDD66" w14:textId="4FED718C" w:rsidR="0072192A" w:rsidRPr="00F1330D" w:rsidRDefault="0072192A" w:rsidP="00740389">
            <w:pPr>
              <w:pStyle w:val="MsgTableBody"/>
              <w:rPr>
                <w:ins w:id="1513" w:author="Merrick, Riki | APHL" w:date="2022-07-13T17:26:00Z"/>
                <w:noProof/>
              </w:rPr>
            </w:pPr>
            <w:ins w:id="1514" w:author="Merrick, Riki | APHL" w:date="2022-07-13T17:31: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E7D539E" w14:textId="77777777" w:rsidR="0072192A" w:rsidRPr="00F1330D" w:rsidRDefault="0072192A" w:rsidP="00740389">
            <w:pPr>
              <w:pStyle w:val="MsgTableBody"/>
              <w:jc w:val="center"/>
              <w:rPr>
                <w:ins w:id="1515"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8FDABC4" w14:textId="26A6CB72" w:rsidR="0072192A" w:rsidRPr="00F1330D" w:rsidRDefault="0072192A" w:rsidP="00740389">
            <w:pPr>
              <w:pStyle w:val="MsgTableBody"/>
              <w:jc w:val="center"/>
              <w:rPr>
                <w:ins w:id="1516" w:author="Merrick, Riki | APHL" w:date="2022-07-13T17:26:00Z"/>
                <w:noProof/>
              </w:rPr>
            </w:pPr>
            <w:ins w:id="1517" w:author="Merrick, Riki | APHL" w:date="2022-07-13T17:31:00Z">
              <w:r>
                <w:rPr>
                  <w:noProof/>
                </w:rPr>
                <w:t>3</w:t>
              </w:r>
            </w:ins>
          </w:p>
        </w:tc>
      </w:tr>
      <w:tr w:rsidR="00F1330D" w:rsidRPr="00F1330D"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F1330D" w:rsidRDefault="00D00B52" w:rsidP="00C93F19">
            <w:pPr>
              <w:pStyle w:val="MsgTableBody"/>
              <w:rPr>
                <w:noProof/>
              </w:rPr>
            </w:pPr>
            <w:bookmarkStart w:id="1518" w:name="_Hlk507658348"/>
            <w:r>
              <w:rPr>
                <w:noProof/>
              </w:rPr>
              <w:t>[</w:t>
            </w:r>
            <w:r w:rsidR="00E95628" w:rsidRPr="00F1330D">
              <w:rPr>
                <w:noProof/>
              </w:rPr>
              <w:t>{</w:t>
            </w:r>
            <w:r w:rsidR="00AD44BC">
              <w:rPr>
                <w:noProof/>
              </w:rPr>
              <w:t xml:space="preserve"> </w:t>
            </w:r>
            <w:hyperlink w:anchor="_OH1_-_Person" w:history="1">
              <w:r w:rsidR="00595959" w:rsidRPr="00595959">
                <w:rPr>
                  <w:rStyle w:val="Hyperlink"/>
                  <w:noProof/>
                </w:rPr>
                <w:t>OH1</w:t>
              </w:r>
            </w:hyperlink>
            <w:r w:rsidR="00AD44BC">
              <w:rPr>
                <w:noProof/>
              </w:rPr>
              <w:t xml:space="preserve"> </w:t>
            </w:r>
            <w:r w:rsidR="00E95628" w:rsidRPr="00F1330D">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F1330D" w:rsidRDefault="00E95628" w:rsidP="00740389">
            <w:pPr>
              <w:pStyle w:val="MsgTableBody"/>
              <w:rPr>
                <w:noProof/>
              </w:rPr>
            </w:pPr>
            <w:r w:rsidRPr="00F1330D">
              <w:rPr>
                <w:noProof/>
              </w:rPr>
              <w:t>Employme</w:t>
            </w:r>
            <w:r w:rsidR="00AD44BC">
              <w:rPr>
                <w:noProof/>
              </w:rPr>
              <w:t>n</w:t>
            </w:r>
            <w:r w:rsidRPr="00F1330D">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F1330D" w:rsidRDefault="00E95628" w:rsidP="00740389">
            <w:pPr>
              <w:pStyle w:val="MsgTableBody"/>
              <w:jc w:val="center"/>
              <w:rPr>
                <w:noProof/>
              </w:rPr>
            </w:pPr>
            <w:r w:rsidRPr="00F1330D">
              <w:rPr>
                <w:noProof/>
              </w:rPr>
              <w:t>3</w:t>
            </w:r>
          </w:p>
        </w:tc>
      </w:tr>
      <w:tr w:rsidR="00F1330D" w:rsidRPr="00F1330D"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F1330D" w:rsidRDefault="00E95628" w:rsidP="009A78D0">
            <w:pPr>
              <w:pStyle w:val="MsgTableBody"/>
              <w:rPr>
                <w:noProof/>
              </w:rPr>
            </w:pPr>
            <w:r w:rsidRPr="00F1330D">
              <w:rPr>
                <w:noProof/>
              </w:rPr>
              <w:t>[{</w:t>
            </w:r>
            <w:r w:rsidR="009A78D0">
              <w:rPr>
                <w:noProof/>
              </w:rPr>
              <w:t xml:space="preserve"> </w:t>
            </w:r>
            <w:hyperlink w:anchor="OH2" w:history="1">
              <w:r w:rsidR="00595959" w:rsidRPr="00595959">
                <w:rPr>
                  <w:rStyle w:val="Hyperlink"/>
                  <w:noProof/>
                </w:rPr>
                <w:t>OH2</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F1330D" w:rsidRDefault="00E95628" w:rsidP="00740389">
            <w:pPr>
              <w:pStyle w:val="MsgTableBody"/>
              <w:rPr>
                <w:noProof/>
              </w:rPr>
            </w:pPr>
            <w:r w:rsidRPr="00F1330D">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F1330D" w:rsidRDefault="00E95628" w:rsidP="00740389">
            <w:pPr>
              <w:pStyle w:val="MsgTableBody"/>
              <w:jc w:val="center"/>
              <w:rPr>
                <w:noProof/>
              </w:rPr>
            </w:pPr>
            <w:r w:rsidRPr="00F1330D">
              <w:rPr>
                <w:noProof/>
              </w:rPr>
              <w:t>3</w:t>
            </w:r>
          </w:p>
        </w:tc>
      </w:tr>
      <w:tr w:rsidR="00F1330D" w:rsidRPr="00F1330D"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F1330D" w:rsidRDefault="00042A29" w:rsidP="00AD44BC">
            <w:pPr>
              <w:pStyle w:val="MsgTableBody"/>
              <w:rPr>
                <w:noProof/>
              </w:rPr>
            </w:pPr>
            <w:r>
              <w:rPr>
                <w:noProof/>
              </w:rPr>
              <w:t>[</w:t>
            </w:r>
            <w:r w:rsidR="00E95628" w:rsidRPr="00F1330D">
              <w:rPr>
                <w:noProof/>
              </w:rPr>
              <w:t xml:space="preserve"> </w:t>
            </w:r>
            <w:hyperlink w:anchor="OH3" w:history="1">
              <w:r w:rsidR="00795314" w:rsidRPr="004E448F">
                <w:rPr>
                  <w:rStyle w:val="Hyperlink"/>
                  <w:noProof/>
                </w:rPr>
                <w:t>OH3</w:t>
              </w:r>
            </w:hyperlink>
            <w:r w:rsidR="00AD44BC">
              <w:rPr>
                <w:noProof/>
              </w:rPr>
              <w:t xml:space="preserve"> </w:t>
            </w:r>
            <w:r w:rsidR="00E95628"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Default="00E95628" w:rsidP="00740389">
            <w:pPr>
              <w:pStyle w:val="MsgTableBody"/>
              <w:rPr>
                <w:noProof/>
              </w:rPr>
            </w:pPr>
            <w:r w:rsidRPr="00F1330D">
              <w:rPr>
                <w:noProof/>
              </w:rPr>
              <w:t>Usual Work</w:t>
            </w:r>
          </w:p>
          <w:p w14:paraId="05B462E1" w14:textId="22F94318" w:rsidR="00F06C9F" w:rsidRPr="00F1330D"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F1330D" w:rsidRDefault="00E95628" w:rsidP="00740389">
            <w:pPr>
              <w:pStyle w:val="MsgTableBody"/>
              <w:jc w:val="center"/>
              <w:rPr>
                <w:noProof/>
              </w:rPr>
            </w:pPr>
            <w:r w:rsidRPr="00F1330D">
              <w:rPr>
                <w:noProof/>
              </w:rPr>
              <w:t>3</w:t>
            </w:r>
          </w:p>
        </w:tc>
      </w:tr>
      <w:tr w:rsidR="00F1330D" w:rsidRPr="00F1330D"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F1330D" w:rsidRDefault="00E95628" w:rsidP="009A78D0">
            <w:pPr>
              <w:pStyle w:val="MsgTableBody"/>
              <w:rPr>
                <w:noProof/>
              </w:rPr>
            </w:pPr>
            <w:r w:rsidRPr="00F1330D">
              <w:rPr>
                <w:noProof/>
              </w:rPr>
              <w:t>[{</w:t>
            </w:r>
            <w:r w:rsidR="009A78D0">
              <w:rPr>
                <w:noProof/>
              </w:rPr>
              <w:t xml:space="preserve"> </w:t>
            </w:r>
            <w:hyperlink w:anchor="_OH4_-_Combat" w:history="1">
              <w:r w:rsidR="00595959" w:rsidRPr="00595959">
                <w:rPr>
                  <w:rStyle w:val="Hyperlink"/>
                  <w:noProof/>
                </w:rPr>
                <w:t>OH4</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F1330D" w:rsidRDefault="00E95628" w:rsidP="00740389">
            <w:pPr>
              <w:pStyle w:val="MsgTableBody"/>
              <w:rPr>
                <w:noProof/>
              </w:rPr>
            </w:pPr>
            <w:r w:rsidRPr="00F1330D">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F1330D" w:rsidRDefault="00E95628" w:rsidP="00740389">
            <w:pPr>
              <w:pStyle w:val="MsgTableBody"/>
              <w:jc w:val="center"/>
              <w:rPr>
                <w:noProof/>
              </w:rPr>
            </w:pPr>
            <w:r w:rsidRPr="00F1330D">
              <w:rPr>
                <w:noProof/>
              </w:rPr>
              <w:t>3</w:t>
            </w:r>
          </w:p>
        </w:tc>
      </w:tr>
      <w:bookmarkEnd w:id="1518"/>
      <w:tr w:rsidR="00656733"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Default="00656733">
            <w:pPr>
              <w:pStyle w:val="MsgTableBody"/>
              <w:jc w:val="center"/>
              <w:rPr>
                <w:noProof/>
              </w:rPr>
            </w:pPr>
            <w:r>
              <w:rPr>
                <w:noProof/>
              </w:rPr>
              <w:t>3</w:t>
            </w:r>
          </w:p>
        </w:tc>
      </w:tr>
      <w:tr w:rsidR="00656733"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Default="00656733">
            <w:pPr>
              <w:pStyle w:val="MsgTableBody"/>
              <w:jc w:val="center"/>
              <w:rPr>
                <w:noProof/>
              </w:rPr>
            </w:pPr>
            <w:r>
              <w:rPr>
                <w:noProof/>
              </w:rPr>
              <w:t>15</w:t>
            </w:r>
          </w:p>
        </w:tc>
      </w:tr>
      <w:tr w:rsidR="00F1330D" w:rsidRPr="00F1330D"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594536" w:rsidRDefault="00656733">
            <w:pPr>
              <w:pStyle w:val="MsgTableBody"/>
              <w:jc w:val="center"/>
              <w:rPr>
                <w:noProof/>
              </w:rPr>
            </w:pPr>
            <w:r w:rsidRPr="00594536">
              <w:rPr>
                <w:noProof/>
              </w:rPr>
              <w:t>7</w:t>
            </w:r>
          </w:p>
        </w:tc>
      </w:tr>
      <w:tr w:rsidR="00C93F19"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Default="00C93F19">
            <w:pPr>
              <w:pStyle w:val="MsgTableBody"/>
              <w:rPr>
                <w:noProof/>
              </w:rPr>
            </w:pPr>
            <w:r>
              <w:rPr>
                <w:noProof/>
              </w:rPr>
              <w:t>[</w:t>
            </w:r>
            <w:r w:rsidR="0082269D">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Default="00C93F19" w:rsidP="00690B0A">
            <w:pPr>
              <w:pStyle w:val="MsgTableBody"/>
              <w:rPr>
                <w:noProof/>
              </w:rPr>
            </w:pPr>
            <w:r>
              <w:rPr>
                <w:noProof/>
              </w:rPr>
              <w:t>--- NEXT</w:t>
            </w:r>
            <w:r w:rsidR="00690B0A">
              <w:rPr>
                <w:noProof/>
              </w:rPr>
              <w:t>_</w:t>
            </w:r>
            <w:r>
              <w:rPr>
                <w:noProof/>
              </w:rPr>
              <w:t>OF</w:t>
            </w:r>
            <w:r w:rsidR="00690B0A">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Default="00C93F19">
            <w:pPr>
              <w:pStyle w:val="MsgTableBody"/>
              <w:jc w:val="center"/>
              <w:rPr>
                <w:noProof/>
              </w:rPr>
            </w:pPr>
          </w:p>
        </w:tc>
      </w:tr>
      <w:tr w:rsidR="00656733"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Default="00C93F19" w:rsidP="00C93F19">
            <w:pPr>
              <w:pStyle w:val="MsgTableBody"/>
              <w:rPr>
                <w:noProof/>
              </w:rPr>
            </w:pPr>
            <w:r>
              <w:rPr>
                <w:noProof/>
              </w:rPr>
              <w:t xml:space="preserve">  </w:t>
            </w:r>
            <w:r w:rsidR="009A78D0">
              <w:rPr>
                <w:noProof/>
              </w:rPr>
              <w:t xml:space="preserve">  </w:t>
            </w:r>
            <w:r>
              <w:rPr>
                <w:noProof/>
              </w:rPr>
              <w:t xml:space="preserve"> </w:t>
            </w:r>
            <w:hyperlink r:id="rId12"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Default="00656733">
            <w:pPr>
              <w:pStyle w:val="MsgTableBody"/>
              <w:jc w:val="center"/>
              <w:rPr>
                <w:noProof/>
              </w:rPr>
            </w:pPr>
            <w:r>
              <w:rPr>
                <w:noProof/>
              </w:rPr>
              <w:t>3</w:t>
            </w:r>
          </w:p>
        </w:tc>
      </w:tr>
      <w:tr w:rsidR="0072192A" w:rsidRPr="00F1330D" w14:paraId="703AAAA5" w14:textId="77777777" w:rsidTr="00A86747">
        <w:trPr>
          <w:jc w:val="center"/>
          <w:ins w:id="1519" w:author="Merrick, Riki | APHL" w:date="2022-07-13T17:31:00Z"/>
        </w:trPr>
        <w:tc>
          <w:tcPr>
            <w:tcW w:w="2880" w:type="dxa"/>
            <w:tcBorders>
              <w:top w:val="dotted" w:sz="4" w:space="0" w:color="auto"/>
              <w:left w:val="nil"/>
              <w:bottom w:val="dotted" w:sz="4" w:space="0" w:color="auto"/>
              <w:right w:val="nil"/>
            </w:tcBorders>
            <w:shd w:val="clear" w:color="auto" w:fill="FFFFFF"/>
          </w:tcPr>
          <w:p w14:paraId="1145438B" w14:textId="61275828" w:rsidR="0072192A" w:rsidRDefault="008C624B" w:rsidP="00A86747">
            <w:pPr>
              <w:pStyle w:val="MsgTableBody"/>
              <w:rPr>
                <w:ins w:id="1520" w:author="Merrick, Riki | APHL" w:date="2022-07-13T17:31:00Z"/>
                <w:noProof/>
              </w:rPr>
            </w:pPr>
            <w:ins w:id="1521" w:author="Merrick, Riki | APHL" w:date="2022-07-13T17:33:00Z">
              <w:r>
                <w:rPr>
                  <w:noProof/>
                </w:rPr>
                <w:t xml:space="preserve">  </w:t>
              </w:r>
            </w:ins>
            <w:ins w:id="1522" w:author="Merrick, Riki | APHL" w:date="2022-07-13T17:31:00Z">
              <w:r w:rsidR="0072192A">
                <w:rPr>
                  <w:noProof/>
                </w:rPr>
                <w:t>[{ GSP }]</w:t>
              </w:r>
            </w:ins>
          </w:p>
        </w:tc>
        <w:tc>
          <w:tcPr>
            <w:tcW w:w="4320" w:type="dxa"/>
            <w:tcBorders>
              <w:top w:val="dotted" w:sz="4" w:space="0" w:color="auto"/>
              <w:left w:val="nil"/>
              <w:bottom w:val="dotted" w:sz="4" w:space="0" w:color="auto"/>
              <w:right w:val="nil"/>
            </w:tcBorders>
            <w:shd w:val="clear" w:color="auto" w:fill="FFFFFF"/>
          </w:tcPr>
          <w:p w14:paraId="293CE963" w14:textId="77777777" w:rsidR="0072192A" w:rsidRPr="00F1330D" w:rsidRDefault="0072192A" w:rsidP="00A86747">
            <w:pPr>
              <w:pStyle w:val="MsgTableBody"/>
              <w:rPr>
                <w:ins w:id="1523" w:author="Merrick, Riki | APHL" w:date="2022-07-13T17:31:00Z"/>
                <w:noProof/>
              </w:rPr>
            </w:pPr>
            <w:ins w:id="1524" w:author="Merrick, Riki | APHL" w:date="2022-07-13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0D25628" w14:textId="77777777" w:rsidR="0072192A" w:rsidRPr="00F1330D" w:rsidRDefault="0072192A" w:rsidP="00A86747">
            <w:pPr>
              <w:pStyle w:val="MsgTableBody"/>
              <w:jc w:val="center"/>
              <w:rPr>
                <w:ins w:id="1525" w:author="Merrick, Riki | APHL" w:date="2022-07-13T17:31:00Z"/>
                <w:noProof/>
              </w:rPr>
            </w:pPr>
          </w:p>
        </w:tc>
        <w:tc>
          <w:tcPr>
            <w:tcW w:w="1008" w:type="dxa"/>
            <w:tcBorders>
              <w:top w:val="dotted" w:sz="4" w:space="0" w:color="auto"/>
              <w:left w:val="nil"/>
              <w:bottom w:val="dotted" w:sz="4" w:space="0" w:color="auto"/>
              <w:right w:val="nil"/>
            </w:tcBorders>
            <w:shd w:val="clear" w:color="auto" w:fill="FFFFFF"/>
          </w:tcPr>
          <w:p w14:paraId="403FF22E" w14:textId="77777777" w:rsidR="0072192A" w:rsidRPr="00F1330D" w:rsidRDefault="0072192A" w:rsidP="00A86747">
            <w:pPr>
              <w:pStyle w:val="MsgTableBody"/>
              <w:jc w:val="center"/>
              <w:rPr>
                <w:ins w:id="1526" w:author="Merrick, Riki | APHL" w:date="2022-07-13T17:31:00Z"/>
                <w:noProof/>
              </w:rPr>
            </w:pPr>
            <w:ins w:id="1527" w:author="Merrick, Riki | APHL" w:date="2022-07-13T17:31:00Z">
              <w:r>
                <w:rPr>
                  <w:noProof/>
                </w:rPr>
                <w:t>3</w:t>
              </w:r>
            </w:ins>
          </w:p>
        </w:tc>
      </w:tr>
      <w:tr w:rsidR="0072192A" w:rsidRPr="00F1330D" w14:paraId="260F7D54" w14:textId="77777777" w:rsidTr="00A86747">
        <w:trPr>
          <w:jc w:val="center"/>
          <w:ins w:id="1528" w:author="Merrick, Riki | APHL" w:date="2022-07-13T17:31:00Z"/>
        </w:trPr>
        <w:tc>
          <w:tcPr>
            <w:tcW w:w="2880" w:type="dxa"/>
            <w:tcBorders>
              <w:top w:val="dotted" w:sz="4" w:space="0" w:color="auto"/>
              <w:left w:val="nil"/>
              <w:bottom w:val="dotted" w:sz="4" w:space="0" w:color="auto"/>
              <w:right w:val="nil"/>
            </w:tcBorders>
            <w:shd w:val="clear" w:color="auto" w:fill="FFFFFF"/>
          </w:tcPr>
          <w:p w14:paraId="15B17747" w14:textId="070B5174" w:rsidR="0072192A" w:rsidRDefault="008C624B" w:rsidP="00A86747">
            <w:pPr>
              <w:pStyle w:val="MsgTableBody"/>
              <w:rPr>
                <w:ins w:id="1529" w:author="Merrick, Riki | APHL" w:date="2022-07-13T17:31:00Z"/>
                <w:noProof/>
              </w:rPr>
            </w:pPr>
            <w:ins w:id="1530" w:author="Merrick, Riki | APHL" w:date="2022-07-13T17:33:00Z">
              <w:r>
                <w:rPr>
                  <w:noProof/>
                </w:rPr>
                <w:t xml:space="preserve">  </w:t>
              </w:r>
            </w:ins>
            <w:ins w:id="1531" w:author="Merrick, Riki | APHL" w:date="2022-07-13T17:31:00Z">
              <w:r w:rsidR="0072192A">
                <w:rPr>
                  <w:noProof/>
                </w:rPr>
                <w:t>[{ GSR }]</w:t>
              </w:r>
            </w:ins>
          </w:p>
        </w:tc>
        <w:tc>
          <w:tcPr>
            <w:tcW w:w="4320" w:type="dxa"/>
            <w:tcBorders>
              <w:top w:val="dotted" w:sz="4" w:space="0" w:color="auto"/>
              <w:left w:val="nil"/>
              <w:bottom w:val="dotted" w:sz="4" w:space="0" w:color="auto"/>
              <w:right w:val="nil"/>
            </w:tcBorders>
            <w:shd w:val="clear" w:color="auto" w:fill="FFFFFF"/>
          </w:tcPr>
          <w:p w14:paraId="543991AB" w14:textId="77777777" w:rsidR="0072192A" w:rsidRPr="00F1330D" w:rsidRDefault="0072192A" w:rsidP="00A86747">
            <w:pPr>
              <w:pStyle w:val="MsgTableBody"/>
              <w:rPr>
                <w:ins w:id="1532" w:author="Merrick, Riki | APHL" w:date="2022-07-13T17:31:00Z"/>
                <w:noProof/>
              </w:rPr>
            </w:pPr>
            <w:ins w:id="1533" w:author="Merrick, Riki | APHL" w:date="2022-07-13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F9633C6" w14:textId="77777777" w:rsidR="0072192A" w:rsidRPr="00F1330D" w:rsidRDefault="0072192A" w:rsidP="00A86747">
            <w:pPr>
              <w:pStyle w:val="MsgTableBody"/>
              <w:jc w:val="center"/>
              <w:rPr>
                <w:ins w:id="1534" w:author="Merrick, Riki | APHL" w:date="2022-07-13T17:31:00Z"/>
                <w:noProof/>
              </w:rPr>
            </w:pPr>
          </w:p>
        </w:tc>
        <w:tc>
          <w:tcPr>
            <w:tcW w:w="1008" w:type="dxa"/>
            <w:tcBorders>
              <w:top w:val="dotted" w:sz="4" w:space="0" w:color="auto"/>
              <w:left w:val="nil"/>
              <w:bottom w:val="dotted" w:sz="4" w:space="0" w:color="auto"/>
              <w:right w:val="nil"/>
            </w:tcBorders>
            <w:shd w:val="clear" w:color="auto" w:fill="FFFFFF"/>
          </w:tcPr>
          <w:p w14:paraId="004D06EE" w14:textId="77777777" w:rsidR="0072192A" w:rsidRPr="00F1330D" w:rsidRDefault="0072192A" w:rsidP="00A86747">
            <w:pPr>
              <w:pStyle w:val="MsgTableBody"/>
              <w:jc w:val="center"/>
              <w:rPr>
                <w:ins w:id="1535" w:author="Merrick, Riki | APHL" w:date="2022-07-13T17:31:00Z"/>
                <w:noProof/>
              </w:rPr>
            </w:pPr>
            <w:ins w:id="1536" w:author="Merrick, Riki | APHL" w:date="2022-07-13T17:31:00Z">
              <w:r>
                <w:rPr>
                  <w:noProof/>
                </w:rPr>
                <w:t>3</w:t>
              </w:r>
            </w:ins>
          </w:p>
        </w:tc>
      </w:tr>
      <w:tr w:rsidR="00C93F19"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Default="00C93F19">
            <w:pPr>
              <w:pStyle w:val="MsgTableBody"/>
              <w:rPr>
                <w:noProof/>
              </w:rPr>
            </w:pPr>
            <w:r>
              <w:rPr>
                <w:noProof/>
              </w:rPr>
              <w:t xml:space="preserve">  [{ </w:t>
            </w:r>
            <w:hyperlink w:anchor="_OH2_-_Past" w:history="1">
              <w:r w:rsidRPr="005959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Default="00C93F1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Default="00C93F19">
            <w:pPr>
              <w:pStyle w:val="MsgTableBody"/>
              <w:jc w:val="center"/>
              <w:rPr>
                <w:noProof/>
              </w:rPr>
            </w:pPr>
            <w:r>
              <w:rPr>
                <w:noProof/>
              </w:rPr>
              <w:t>3</w:t>
            </w:r>
          </w:p>
        </w:tc>
      </w:tr>
      <w:tr w:rsidR="00C93F19"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Default="00C93F19"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595959">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Default="00FC71D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Default="00FC71DD">
            <w:pPr>
              <w:pStyle w:val="MsgTableBody"/>
              <w:jc w:val="center"/>
              <w:rPr>
                <w:noProof/>
              </w:rPr>
            </w:pPr>
            <w:r>
              <w:rPr>
                <w:noProof/>
              </w:rPr>
              <w:t>3</w:t>
            </w:r>
          </w:p>
        </w:tc>
      </w:tr>
      <w:tr w:rsidR="00C93F19"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Default="00FC71D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Default="00FC71DD" w:rsidP="00690B0A">
            <w:pPr>
              <w:pStyle w:val="MsgTableBody"/>
              <w:rPr>
                <w:noProof/>
              </w:rPr>
            </w:pPr>
            <w:r>
              <w:rPr>
                <w:noProof/>
              </w:rPr>
              <w:t>--- NEXT</w:t>
            </w:r>
            <w:r w:rsidR="00690B0A">
              <w:rPr>
                <w:noProof/>
              </w:rPr>
              <w:t>_</w:t>
            </w:r>
            <w:r>
              <w:rPr>
                <w:noProof/>
              </w:rPr>
              <w:t>OF</w:t>
            </w:r>
            <w:r w:rsidR="00690B0A">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Default="00C93F19">
            <w:pPr>
              <w:pStyle w:val="MsgTableBody"/>
              <w:jc w:val="center"/>
              <w:rPr>
                <w:noProof/>
              </w:rPr>
            </w:pPr>
          </w:p>
        </w:tc>
      </w:tr>
      <w:tr w:rsidR="00656733"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Default="00656733">
            <w:pPr>
              <w:pStyle w:val="MsgTableBody"/>
              <w:rPr>
                <w:noProof/>
              </w:rPr>
            </w:pPr>
            <w:r>
              <w:rPr>
                <w:noProof/>
              </w:rPr>
              <w:t xml:space="preserve">   </w:t>
            </w:r>
            <w:hyperlink r:id="rId1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Default="00656733">
            <w:pPr>
              <w:pStyle w:val="MsgTableBody"/>
              <w:jc w:val="center"/>
              <w:rPr>
                <w:noProof/>
              </w:rPr>
            </w:pPr>
            <w:r>
              <w:rPr>
                <w:noProof/>
              </w:rPr>
              <w:t>3</w:t>
            </w:r>
          </w:p>
        </w:tc>
      </w:tr>
      <w:tr w:rsidR="00656733"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Default="00656733">
            <w:pPr>
              <w:pStyle w:val="MsgTableBody"/>
              <w:rPr>
                <w:noProof/>
              </w:rPr>
            </w:pPr>
            <w:r>
              <w:rPr>
                <w:noProof/>
              </w:rPr>
              <w:t xml:space="preserve">[  </w:t>
            </w:r>
            <w:hyperlink r:id="rId1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Default="00656733">
            <w:pPr>
              <w:pStyle w:val="MsgTableBody"/>
              <w:jc w:val="center"/>
              <w:rPr>
                <w:noProof/>
              </w:rPr>
            </w:pPr>
            <w:r>
              <w:rPr>
                <w:noProof/>
              </w:rPr>
              <w:t>3</w:t>
            </w:r>
          </w:p>
        </w:tc>
      </w:tr>
      <w:tr w:rsidR="00656733"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Default="00656733">
            <w:pPr>
              <w:pStyle w:val="MsgTableBody"/>
              <w:jc w:val="center"/>
              <w:rPr>
                <w:noProof/>
              </w:rPr>
            </w:pPr>
            <w:r>
              <w:rPr>
                <w:noProof/>
              </w:rPr>
              <w:t>3</w:t>
            </w:r>
          </w:p>
        </w:tc>
      </w:tr>
      <w:tr w:rsidR="00656733"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C93F19" w:rsidRDefault="00656733">
            <w:pPr>
              <w:pStyle w:val="MsgTableBody"/>
              <w:rPr>
                <w:noProof/>
              </w:rPr>
            </w:pPr>
            <w:r w:rsidRPr="00C93F19">
              <w:rPr>
                <w:noProof/>
              </w:rPr>
              <w:lastRenderedPageBreak/>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C93F19" w:rsidRDefault="00656733">
            <w:pPr>
              <w:pStyle w:val="MsgTableBody"/>
              <w:jc w:val="center"/>
              <w:rPr>
                <w:noProof/>
              </w:rPr>
            </w:pPr>
            <w:r w:rsidRPr="00C93F19">
              <w:rPr>
                <w:noProof/>
              </w:rPr>
              <w:t>15</w:t>
            </w:r>
          </w:p>
        </w:tc>
      </w:tr>
      <w:tr w:rsidR="00656733"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594536" w:rsidRDefault="00656733">
            <w:pPr>
              <w:pStyle w:val="MsgTableBody"/>
              <w:jc w:val="center"/>
              <w:rPr>
                <w:noProof/>
              </w:rPr>
            </w:pPr>
            <w:r w:rsidRPr="00594536">
              <w:rPr>
                <w:noProof/>
              </w:rPr>
              <w:t>7</w:t>
            </w:r>
          </w:p>
        </w:tc>
      </w:tr>
      <w:tr w:rsidR="00656733"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Default="00656733">
            <w:pPr>
              <w:pStyle w:val="MsgTableBody"/>
              <w:rPr>
                <w:noProof/>
              </w:rPr>
            </w:pPr>
            <w:r>
              <w:rPr>
                <w:noProof/>
              </w:rPr>
              <w:t xml:space="preserve">[{ </w:t>
            </w:r>
            <w:hyperlink r:id="rId1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Default="00656733">
            <w:pPr>
              <w:pStyle w:val="MsgTableBody"/>
              <w:jc w:val="center"/>
              <w:rPr>
                <w:noProof/>
              </w:rPr>
            </w:pPr>
            <w:r>
              <w:rPr>
                <w:noProof/>
              </w:rPr>
              <w:t>3</w:t>
            </w:r>
          </w:p>
        </w:tc>
      </w:tr>
      <w:tr w:rsidR="00E421D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Default="00E421D2">
            <w:pPr>
              <w:pStyle w:val="MsgTableBody"/>
              <w:jc w:val="center"/>
              <w:rPr>
                <w:noProof/>
              </w:rPr>
            </w:pPr>
          </w:p>
        </w:tc>
      </w:tr>
      <w:tr w:rsidR="00656733"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Default="00E421D2" w:rsidP="00E421D2">
            <w:pPr>
              <w:pStyle w:val="MsgTableBody"/>
              <w:rPr>
                <w:noProof/>
              </w:rPr>
            </w:pPr>
            <w:r>
              <w:rPr>
                <w:noProof/>
              </w:rPr>
              <w:t xml:space="preserve">  </w:t>
            </w:r>
            <w:r w:rsidR="009A78D0">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Default="00656733">
            <w:pPr>
              <w:pStyle w:val="MsgTableBody"/>
              <w:jc w:val="center"/>
              <w:rPr>
                <w:noProof/>
              </w:rPr>
            </w:pPr>
            <w:r>
              <w:rPr>
                <w:noProof/>
              </w:rPr>
              <w:t>7</w:t>
            </w:r>
          </w:p>
        </w:tc>
      </w:tr>
      <w:tr w:rsidR="00C93F19"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Default="009A78D0">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Default="00C93F19">
            <w:pPr>
              <w:pStyle w:val="MsgTableBody"/>
              <w:jc w:val="center"/>
              <w:rPr>
                <w:noProof/>
              </w:rPr>
            </w:pPr>
            <w:r>
              <w:rPr>
                <w:noProof/>
              </w:rPr>
              <w:t>7</w:t>
            </w:r>
          </w:p>
        </w:tc>
      </w:tr>
      <w:tr w:rsidR="00E421D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Default="00E421D2">
            <w:pPr>
              <w:pStyle w:val="MsgTableBody"/>
              <w:jc w:val="center"/>
              <w:rPr>
                <w:noProof/>
              </w:rPr>
            </w:pPr>
          </w:p>
        </w:tc>
      </w:tr>
      <w:tr w:rsidR="00656733"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Default="00656733">
            <w:pPr>
              <w:pStyle w:val="MsgTableBody"/>
              <w:rPr>
                <w:noProof/>
              </w:rPr>
            </w:pPr>
            <w:r>
              <w:rPr>
                <w:noProof/>
              </w:rPr>
              <w:t xml:space="preserve">[{ </w:t>
            </w:r>
            <w:hyperlink r:id="rId1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Default="00656733">
            <w:pPr>
              <w:pStyle w:val="MsgTableBody"/>
              <w:jc w:val="center"/>
              <w:rPr>
                <w:noProof/>
              </w:rPr>
            </w:pPr>
            <w:r>
              <w:rPr>
                <w:noProof/>
              </w:rPr>
              <w:t>3</w:t>
            </w:r>
          </w:p>
        </w:tc>
      </w:tr>
      <w:tr w:rsidR="00FC71DD"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Default="00FC71DD">
            <w:pPr>
              <w:pStyle w:val="MsgTableBody"/>
              <w:rPr>
                <w:noProof/>
              </w:rPr>
            </w:pPr>
            <w:r>
              <w:rPr>
                <w:noProof/>
              </w:rPr>
              <w:t xml:space="preserve">[{ </w:t>
            </w:r>
            <w:hyperlink w:anchor="_IAM_-_Patient" w:history="1">
              <w:r w:rsidRPr="006775DA">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Default="00FC71D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Default="00FC71DD">
            <w:pPr>
              <w:pStyle w:val="MsgTableBody"/>
              <w:jc w:val="center"/>
              <w:rPr>
                <w:noProof/>
              </w:rPr>
            </w:pPr>
            <w:r>
              <w:rPr>
                <w:noProof/>
              </w:rPr>
              <w:t>3</w:t>
            </w:r>
          </w:p>
        </w:tc>
      </w:tr>
      <w:tr w:rsidR="00656733"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Default="00656733">
            <w:pPr>
              <w:pStyle w:val="MsgTableBody"/>
              <w:jc w:val="center"/>
              <w:rPr>
                <w:noProof/>
              </w:rPr>
            </w:pPr>
            <w:r>
              <w:rPr>
                <w:noProof/>
              </w:rPr>
              <w:t>6</w:t>
            </w:r>
          </w:p>
        </w:tc>
      </w:tr>
      <w:tr w:rsidR="00656733"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Default="00656733">
            <w:pPr>
              <w:pStyle w:val="MsgTableBody"/>
              <w:jc w:val="center"/>
              <w:rPr>
                <w:noProof/>
              </w:rPr>
            </w:pPr>
            <w:r>
              <w:rPr>
                <w:noProof/>
              </w:rPr>
              <w:t>6</w:t>
            </w:r>
          </w:p>
        </w:tc>
      </w:tr>
      <w:tr w:rsidR="00656733"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Default="00656733">
            <w:pPr>
              <w:pStyle w:val="MsgTableBody"/>
              <w:jc w:val="center"/>
              <w:rPr>
                <w:noProof/>
              </w:rPr>
            </w:pPr>
          </w:p>
        </w:tc>
      </w:tr>
      <w:tr w:rsidR="00656733"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Default="00656733">
            <w:pPr>
              <w:pStyle w:val="MsgTableBody"/>
              <w:jc w:val="center"/>
              <w:rPr>
                <w:noProof/>
              </w:rPr>
            </w:pPr>
            <w:r>
              <w:rPr>
                <w:noProof/>
              </w:rPr>
              <w:t>6</w:t>
            </w:r>
          </w:p>
        </w:tc>
      </w:tr>
      <w:tr w:rsidR="00656733" w:rsidRPr="00C93F19"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C93F19" w:rsidRDefault="00656733">
            <w:pPr>
              <w:pStyle w:val="MsgTableBody"/>
              <w:rPr>
                <w:noProof/>
              </w:rPr>
            </w:pPr>
            <w:r w:rsidRPr="00C93F1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C93F19" w:rsidRDefault="00656733">
            <w:pPr>
              <w:pStyle w:val="MsgTableBody"/>
              <w:jc w:val="center"/>
              <w:rPr>
                <w:noProof/>
              </w:rPr>
            </w:pPr>
            <w:r w:rsidRPr="00C93F19">
              <w:rPr>
                <w:noProof/>
              </w:rPr>
              <w:t>15</w:t>
            </w:r>
          </w:p>
        </w:tc>
      </w:tr>
      <w:tr w:rsidR="00C93F19" w:rsidRPr="00C93F19"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594536" w:rsidRDefault="00656733">
            <w:pPr>
              <w:pStyle w:val="MsgTableBody"/>
              <w:jc w:val="center"/>
              <w:rPr>
                <w:noProof/>
              </w:rPr>
            </w:pPr>
            <w:r w:rsidRPr="00594536">
              <w:rPr>
                <w:noProof/>
              </w:rPr>
              <w:t>7</w:t>
            </w:r>
          </w:p>
        </w:tc>
      </w:tr>
      <w:tr w:rsidR="00656733"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Default="00656733">
            <w:pPr>
              <w:pStyle w:val="MsgTableBody"/>
              <w:jc w:val="center"/>
              <w:rPr>
                <w:noProof/>
              </w:rPr>
            </w:pPr>
          </w:p>
        </w:tc>
      </w:tr>
      <w:tr w:rsidR="00656733"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Default="00656733">
            <w:pPr>
              <w:pStyle w:val="MsgTableBody"/>
              <w:rPr>
                <w:noProof/>
              </w:rPr>
            </w:pPr>
            <w:commentRangeStart w:id="1537"/>
            <w:r>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Default="00656733">
            <w:pPr>
              <w:pStyle w:val="MsgTableBody"/>
              <w:jc w:val="center"/>
              <w:rPr>
                <w:noProof/>
              </w:rPr>
            </w:pPr>
            <w:r>
              <w:rPr>
                <w:noProof/>
              </w:rPr>
              <w:t>6</w:t>
            </w:r>
            <w:commentRangeEnd w:id="1537"/>
            <w:r w:rsidR="00AF57CE">
              <w:rPr>
                <w:rStyle w:val="CommentReference"/>
                <w:rFonts w:ascii="Verdana" w:hAnsi="Verdana" w:cs="Times New Roman"/>
                <w:kern w:val="0"/>
                <w:lang w:eastAsia="en-US"/>
              </w:rPr>
              <w:commentReference w:id="1537"/>
            </w:r>
          </w:p>
        </w:tc>
      </w:tr>
      <w:tr w:rsidR="008C624B" w:rsidRPr="00F1330D" w14:paraId="7051595F" w14:textId="77777777" w:rsidTr="00A86747">
        <w:trPr>
          <w:jc w:val="center"/>
          <w:ins w:id="1538" w:author="Merrick, Riki | APHL" w:date="2022-07-13T17:34:00Z"/>
        </w:trPr>
        <w:tc>
          <w:tcPr>
            <w:tcW w:w="2880" w:type="dxa"/>
            <w:tcBorders>
              <w:top w:val="dotted" w:sz="4" w:space="0" w:color="auto"/>
              <w:left w:val="nil"/>
              <w:bottom w:val="dotted" w:sz="4" w:space="0" w:color="auto"/>
              <w:right w:val="nil"/>
            </w:tcBorders>
            <w:shd w:val="clear" w:color="auto" w:fill="FFFFFF"/>
          </w:tcPr>
          <w:p w14:paraId="5D3AECE4" w14:textId="77777777" w:rsidR="008C624B" w:rsidRDefault="008C624B" w:rsidP="00A86747">
            <w:pPr>
              <w:pStyle w:val="MsgTableBody"/>
              <w:rPr>
                <w:ins w:id="1539" w:author="Merrick, Riki | APHL" w:date="2022-07-13T17:34:00Z"/>
                <w:noProof/>
              </w:rPr>
            </w:pPr>
            <w:ins w:id="1540" w:author="Merrick, Riki | APHL" w:date="2022-07-13T17:34: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89EC191" w14:textId="77777777" w:rsidR="008C624B" w:rsidRPr="00F1330D" w:rsidRDefault="008C624B" w:rsidP="00A86747">
            <w:pPr>
              <w:pStyle w:val="MsgTableBody"/>
              <w:rPr>
                <w:ins w:id="1541" w:author="Merrick, Riki | APHL" w:date="2022-07-13T17:34:00Z"/>
                <w:noProof/>
              </w:rPr>
            </w:pPr>
            <w:ins w:id="1542" w:author="Merrick, Riki | APHL" w:date="2022-07-13T17:3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D74B03E" w14:textId="77777777" w:rsidR="008C624B" w:rsidRPr="00F1330D" w:rsidRDefault="008C624B" w:rsidP="00A86747">
            <w:pPr>
              <w:pStyle w:val="MsgTableBody"/>
              <w:jc w:val="center"/>
              <w:rPr>
                <w:ins w:id="1543" w:author="Merrick, Riki | APHL" w:date="2022-07-13T17:34:00Z"/>
                <w:noProof/>
              </w:rPr>
            </w:pPr>
          </w:p>
        </w:tc>
        <w:tc>
          <w:tcPr>
            <w:tcW w:w="1008" w:type="dxa"/>
            <w:tcBorders>
              <w:top w:val="dotted" w:sz="4" w:space="0" w:color="auto"/>
              <w:left w:val="nil"/>
              <w:bottom w:val="dotted" w:sz="4" w:space="0" w:color="auto"/>
              <w:right w:val="nil"/>
            </w:tcBorders>
            <w:shd w:val="clear" w:color="auto" w:fill="FFFFFF"/>
          </w:tcPr>
          <w:p w14:paraId="409A08D3" w14:textId="77777777" w:rsidR="008C624B" w:rsidRPr="00F1330D" w:rsidRDefault="008C624B" w:rsidP="00A86747">
            <w:pPr>
              <w:pStyle w:val="MsgTableBody"/>
              <w:jc w:val="center"/>
              <w:rPr>
                <w:ins w:id="1544" w:author="Merrick, Riki | APHL" w:date="2022-07-13T17:34:00Z"/>
                <w:noProof/>
              </w:rPr>
            </w:pPr>
            <w:ins w:id="1545" w:author="Merrick, Riki | APHL" w:date="2022-07-13T17:34:00Z">
              <w:r>
                <w:rPr>
                  <w:noProof/>
                </w:rPr>
                <w:t>3</w:t>
              </w:r>
            </w:ins>
          </w:p>
        </w:tc>
      </w:tr>
      <w:tr w:rsidR="008C624B" w:rsidRPr="00F1330D" w14:paraId="42D2B7A3" w14:textId="77777777" w:rsidTr="00A86747">
        <w:trPr>
          <w:jc w:val="center"/>
          <w:ins w:id="1546" w:author="Merrick, Riki | APHL" w:date="2022-07-13T17:34:00Z"/>
        </w:trPr>
        <w:tc>
          <w:tcPr>
            <w:tcW w:w="2880" w:type="dxa"/>
            <w:tcBorders>
              <w:top w:val="dotted" w:sz="4" w:space="0" w:color="auto"/>
              <w:left w:val="nil"/>
              <w:bottom w:val="dotted" w:sz="4" w:space="0" w:color="auto"/>
              <w:right w:val="nil"/>
            </w:tcBorders>
            <w:shd w:val="clear" w:color="auto" w:fill="FFFFFF"/>
          </w:tcPr>
          <w:p w14:paraId="7BDE7FBA" w14:textId="77777777" w:rsidR="008C624B" w:rsidRDefault="008C624B" w:rsidP="00A86747">
            <w:pPr>
              <w:pStyle w:val="MsgTableBody"/>
              <w:rPr>
                <w:ins w:id="1547" w:author="Merrick, Riki | APHL" w:date="2022-07-13T17:34:00Z"/>
                <w:noProof/>
              </w:rPr>
            </w:pPr>
            <w:commentRangeStart w:id="1548"/>
            <w:commentRangeStart w:id="1549"/>
            <w:ins w:id="1550" w:author="Merrick, Riki | APHL" w:date="2022-07-13T17:34: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21D70A45" w14:textId="77777777" w:rsidR="008C624B" w:rsidRPr="00F1330D" w:rsidRDefault="008C624B" w:rsidP="00A86747">
            <w:pPr>
              <w:pStyle w:val="MsgTableBody"/>
              <w:rPr>
                <w:ins w:id="1551" w:author="Merrick, Riki | APHL" w:date="2022-07-13T17:34:00Z"/>
                <w:noProof/>
              </w:rPr>
            </w:pPr>
            <w:ins w:id="1552" w:author="Merrick, Riki | APHL" w:date="2022-07-13T17:3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1B1AABE" w14:textId="77777777" w:rsidR="008C624B" w:rsidRPr="00F1330D" w:rsidRDefault="008C624B" w:rsidP="00A86747">
            <w:pPr>
              <w:pStyle w:val="MsgTableBody"/>
              <w:jc w:val="center"/>
              <w:rPr>
                <w:ins w:id="1553" w:author="Merrick, Riki | APHL" w:date="2022-07-13T17:34:00Z"/>
                <w:noProof/>
              </w:rPr>
            </w:pPr>
          </w:p>
        </w:tc>
        <w:tc>
          <w:tcPr>
            <w:tcW w:w="1008" w:type="dxa"/>
            <w:tcBorders>
              <w:top w:val="dotted" w:sz="4" w:space="0" w:color="auto"/>
              <w:left w:val="nil"/>
              <w:bottom w:val="dotted" w:sz="4" w:space="0" w:color="auto"/>
              <w:right w:val="nil"/>
            </w:tcBorders>
            <w:shd w:val="clear" w:color="auto" w:fill="FFFFFF"/>
          </w:tcPr>
          <w:p w14:paraId="27F02546" w14:textId="547720FC" w:rsidR="008C624B" w:rsidRPr="00F1330D" w:rsidRDefault="008C624B" w:rsidP="00A86747">
            <w:pPr>
              <w:pStyle w:val="MsgTableBody"/>
              <w:jc w:val="center"/>
              <w:rPr>
                <w:ins w:id="1554" w:author="Merrick, Riki | APHL" w:date="2022-07-13T17:34:00Z"/>
                <w:noProof/>
              </w:rPr>
            </w:pPr>
            <w:ins w:id="1555" w:author="Merrick, Riki | APHL" w:date="2022-07-13T17:34:00Z">
              <w:r>
                <w:rPr>
                  <w:noProof/>
                </w:rPr>
                <w:t>3</w:t>
              </w:r>
            </w:ins>
            <w:commentRangeEnd w:id="1548"/>
            <w:ins w:id="1556" w:author="Merrick, Riki | APHL" w:date="2022-07-13T17:52:00Z">
              <w:r w:rsidR="00B34256">
                <w:rPr>
                  <w:rStyle w:val="CommentReference"/>
                  <w:rFonts w:ascii="Verdana" w:hAnsi="Verdana" w:cs="Times New Roman"/>
                  <w:kern w:val="0"/>
                  <w:lang w:eastAsia="en-US"/>
                </w:rPr>
                <w:commentReference w:id="1548"/>
              </w:r>
            </w:ins>
            <w:ins w:id="1557" w:author="Merrick, Riki | APHL" w:date="2022-07-15T09:14:00Z">
              <w:r w:rsidR="00F44D07">
                <w:rPr>
                  <w:rStyle w:val="CommentReference"/>
                  <w:rFonts w:ascii="Verdana" w:hAnsi="Verdana" w:cs="Times New Roman"/>
                  <w:kern w:val="0"/>
                  <w:lang w:eastAsia="en-US"/>
                </w:rPr>
                <w:commentReference w:id="1549"/>
              </w:r>
            </w:ins>
          </w:p>
        </w:tc>
      </w:tr>
      <w:commentRangeEnd w:id="1549"/>
      <w:tr w:rsidR="00656733"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Default="00656733">
            <w:pPr>
              <w:pStyle w:val="MsgTableBody"/>
              <w:jc w:val="center"/>
              <w:rPr>
                <w:noProof/>
              </w:rPr>
            </w:pPr>
          </w:p>
        </w:tc>
      </w:tr>
      <w:tr w:rsidR="00656733"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Default="00656733">
            <w:pPr>
              <w:pStyle w:val="MsgTableBody"/>
              <w:rPr>
                <w:noProof/>
              </w:rPr>
            </w:pPr>
            <w:commentRangeStart w:id="1558"/>
            <w:commentRangeStart w:id="1559"/>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Default="00656733">
            <w:pPr>
              <w:pStyle w:val="MsgTableBody"/>
              <w:jc w:val="center"/>
              <w:rPr>
                <w:noProof/>
              </w:rPr>
            </w:pPr>
            <w:r>
              <w:rPr>
                <w:noProof/>
              </w:rPr>
              <w:t>6</w:t>
            </w:r>
            <w:commentRangeEnd w:id="1558"/>
            <w:r w:rsidR="00B34256">
              <w:rPr>
                <w:rStyle w:val="CommentReference"/>
                <w:rFonts w:ascii="Verdana" w:hAnsi="Verdana" w:cs="Times New Roman"/>
                <w:kern w:val="0"/>
                <w:lang w:eastAsia="en-US"/>
              </w:rPr>
              <w:commentReference w:id="1558"/>
            </w:r>
            <w:r w:rsidR="00F44D07">
              <w:rPr>
                <w:rStyle w:val="CommentReference"/>
                <w:rFonts w:ascii="Verdana" w:hAnsi="Verdana" w:cs="Times New Roman"/>
                <w:kern w:val="0"/>
                <w:lang w:eastAsia="en-US"/>
              </w:rPr>
              <w:commentReference w:id="1559"/>
            </w:r>
          </w:p>
        </w:tc>
      </w:tr>
      <w:commentRangeEnd w:id="1559"/>
      <w:tr w:rsidR="00656733"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Default="00656733">
            <w:pPr>
              <w:pStyle w:val="MsgTableBody"/>
              <w:jc w:val="center"/>
              <w:rPr>
                <w:noProof/>
              </w:rPr>
            </w:pPr>
            <w:r>
              <w:rPr>
                <w:noProof/>
              </w:rPr>
              <w:t>6</w:t>
            </w:r>
          </w:p>
        </w:tc>
      </w:tr>
      <w:tr w:rsidR="00656733"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Default="00656733">
            <w:pPr>
              <w:pStyle w:val="MsgTableBody"/>
              <w:jc w:val="center"/>
              <w:rPr>
                <w:noProof/>
              </w:rPr>
            </w:pPr>
            <w:r>
              <w:rPr>
                <w:noProof/>
              </w:rPr>
              <w:t>6</w:t>
            </w:r>
          </w:p>
        </w:tc>
      </w:tr>
      <w:tr w:rsidR="000F610D" w14:paraId="7FF66BD3" w14:textId="77777777" w:rsidTr="00D50068">
        <w:trPr>
          <w:jc w:val="center"/>
          <w:ins w:id="1560" w:author="Merrick, Riki | APHL" w:date="2022-07-27T16:00:00Z"/>
        </w:trPr>
        <w:tc>
          <w:tcPr>
            <w:tcW w:w="2880" w:type="dxa"/>
            <w:tcBorders>
              <w:top w:val="dotted" w:sz="4" w:space="0" w:color="auto"/>
              <w:left w:val="nil"/>
              <w:bottom w:val="dotted" w:sz="4" w:space="0" w:color="auto"/>
              <w:right w:val="nil"/>
            </w:tcBorders>
            <w:shd w:val="clear" w:color="auto" w:fill="FFFFFF"/>
          </w:tcPr>
          <w:p w14:paraId="1797E326" w14:textId="2F55160B" w:rsidR="000F610D" w:rsidRDefault="000F610D" w:rsidP="000F610D">
            <w:pPr>
              <w:pStyle w:val="MsgTableBody"/>
              <w:rPr>
                <w:ins w:id="1561" w:author="Merrick, Riki | APHL" w:date="2022-07-27T16:00:00Z"/>
                <w:noProof/>
              </w:rPr>
            </w:pPr>
            <w:ins w:id="1562" w:author="Merrick, Riki | APHL" w:date="2022-07-27T16:0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8F1D769" w14:textId="6E3B6807" w:rsidR="000F610D" w:rsidRPr="0072192A" w:rsidRDefault="000F610D" w:rsidP="000F610D">
            <w:pPr>
              <w:pStyle w:val="MsgTableBody"/>
              <w:rPr>
                <w:ins w:id="1563" w:author="Merrick, Riki | APHL" w:date="2022-07-27T16:00:00Z"/>
                <w:noProof/>
              </w:rPr>
            </w:pPr>
            <w:ins w:id="1564" w:author="Merrick, Riki | APHL" w:date="2022-07-27T16: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0E1B03C" w14:textId="77777777" w:rsidR="000F610D" w:rsidRDefault="000F610D" w:rsidP="000F610D">
            <w:pPr>
              <w:pStyle w:val="MsgTableBody"/>
              <w:jc w:val="center"/>
              <w:rPr>
                <w:ins w:id="1565" w:author="Merrick, Riki | APHL" w:date="2022-07-27T16:00:00Z"/>
                <w:noProof/>
              </w:rPr>
            </w:pPr>
          </w:p>
        </w:tc>
        <w:tc>
          <w:tcPr>
            <w:tcW w:w="1008" w:type="dxa"/>
            <w:tcBorders>
              <w:top w:val="dotted" w:sz="4" w:space="0" w:color="auto"/>
              <w:left w:val="nil"/>
              <w:bottom w:val="dotted" w:sz="4" w:space="0" w:color="auto"/>
              <w:right w:val="nil"/>
            </w:tcBorders>
            <w:shd w:val="clear" w:color="auto" w:fill="FFFFFF"/>
          </w:tcPr>
          <w:p w14:paraId="5D32C683" w14:textId="7812D20B" w:rsidR="000F610D" w:rsidRDefault="000F610D" w:rsidP="000F610D">
            <w:pPr>
              <w:pStyle w:val="MsgTableBody"/>
              <w:jc w:val="center"/>
              <w:rPr>
                <w:ins w:id="1566" w:author="Merrick, Riki | APHL" w:date="2022-07-27T16:00:00Z"/>
                <w:noProof/>
              </w:rPr>
            </w:pPr>
            <w:ins w:id="1567" w:author="Merrick, Riki | APHL" w:date="2022-07-27T16:00:00Z">
              <w:r>
                <w:rPr>
                  <w:noProof/>
                </w:rPr>
                <w:t>3</w:t>
              </w:r>
            </w:ins>
          </w:p>
        </w:tc>
      </w:tr>
      <w:tr w:rsidR="000F610D" w14:paraId="406B9C02" w14:textId="77777777" w:rsidTr="00D50068">
        <w:trPr>
          <w:jc w:val="center"/>
          <w:ins w:id="1568" w:author="Merrick, Riki | APHL" w:date="2022-07-27T15:58:00Z"/>
        </w:trPr>
        <w:tc>
          <w:tcPr>
            <w:tcW w:w="2880" w:type="dxa"/>
            <w:tcBorders>
              <w:top w:val="dotted" w:sz="4" w:space="0" w:color="auto"/>
              <w:left w:val="nil"/>
              <w:bottom w:val="dotted" w:sz="4" w:space="0" w:color="auto"/>
              <w:right w:val="nil"/>
            </w:tcBorders>
            <w:shd w:val="clear" w:color="auto" w:fill="FFFFFF"/>
          </w:tcPr>
          <w:p w14:paraId="2E37DF50" w14:textId="5587C82F" w:rsidR="000F610D" w:rsidRDefault="000F610D" w:rsidP="000F610D">
            <w:pPr>
              <w:pStyle w:val="MsgTableBody"/>
              <w:rPr>
                <w:ins w:id="1569" w:author="Merrick, Riki | APHL" w:date="2022-07-27T15:58:00Z"/>
                <w:noProof/>
              </w:rPr>
            </w:pPr>
            <w:ins w:id="1570" w:author="Merrick, Riki | APHL" w:date="2022-07-27T15:5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07EDC73" w14:textId="5517983A" w:rsidR="000F610D" w:rsidRDefault="000F610D" w:rsidP="000F610D">
            <w:pPr>
              <w:pStyle w:val="MsgTableBody"/>
              <w:rPr>
                <w:ins w:id="1571" w:author="Merrick, Riki | APHL" w:date="2022-07-27T15:58:00Z"/>
                <w:noProof/>
              </w:rPr>
            </w:pPr>
            <w:ins w:id="1572" w:author="Merrick, Riki | APHL" w:date="2022-07-27T15: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DDC0032" w14:textId="77777777" w:rsidR="000F610D" w:rsidRDefault="000F610D" w:rsidP="000F610D">
            <w:pPr>
              <w:pStyle w:val="MsgTableBody"/>
              <w:jc w:val="center"/>
              <w:rPr>
                <w:ins w:id="1573" w:author="Merrick, Riki | APHL" w:date="2022-07-27T15:58:00Z"/>
                <w:noProof/>
              </w:rPr>
            </w:pPr>
          </w:p>
        </w:tc>
        <w:tc>
          <w:tcPr>
            <w:tcW w:w="1008" w:type="dxa"/>
            <w:tcBorders>
              <w:top w:val="dotted" w:sz="4" w:space="0" w:color="auto"/>
              <w:left w:val="nil"/>
              <w:bottom w:val="dotted" w:sz="4" w:space="0" w:color="auto"/>
              <w:right w:val="nil"/>
            </w:tcBorders>
            <w:shd w:val="clear" w:color="auto" w:fill="FFFFFF"/>
          </w:tcPr>
          <w:p w14:paraId="4C003E87" w14:textId="48796817" w:rsidR="000F610D" w:rsidRDefault="000F610D" w:rsidP="000F610D">
            <w:pPr>
              <w:pStyle w:val="MsgTableBody"/>
              <w:jc w:val="center"/>
              <w:rPr>
                <w:ins w:id="1574" w:author="Merrick, Riki | APHL" w:date="2022-07-27T15:58:00Z"/>
                <w:noProof/>
              </w:rPr>
            </w:pPr>
            <w:ins w:id="1575" w:author="Merrick, Riki | APHL" w:date="2022-07-27T15:58:00Z">
              <w:r>
                <w:rPr>
                  <w:noProof/>
                </w:rPr>
                <w:t>3</w:t>
              </w:r>
              <w:commentRangeStart w:id="1576"/>
              <w:commentRangeEnd w:id="1576"/>
              <w:r>
                <w:rPr>
                  <w:rStyle w:val="CommentReference"/>
                  <w:rFonts w:ascii="Verdana" w:hAnsi="Verdana" w:cs="Times New Roman"/>
                  <w:kern w:val="0"/>
                  <w:lang w:eastAsia="en-US"/>
                </w:rPr>
                <w:commentReference w:id="1576"/>
              </w:r>
              <w:commentRangeStart w:id="1577"/>
              <w:commentRangeEnd w:id="1577"/>
              <w:r>
                <w:rPr>
                  <w:rStyle w:val="CommentReference"/>
                  <w:rFonts w:ascii="Verdana" w:hAnsi="Verdana" w:cs="Times New Roman"/>
                  <w:kern w:val="0"/>
                  <w:lang w:eastAsia="en-US"/>
                </w:rPr>
                <w:commentReference w:id="1577"/>
              </w:r>
            </w:ins>
          </w:p>
        </w:tc>
      </w:tr>
      <w:tr w:rsidR="000F610D"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0F610D" w:rsidRDefault="000F610D" w:rsidP="000F610D">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0F610D" w:rsidRDefault="000F610D" w:rsidP="000F610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0F610D" w:rsidRDefault="000F610D" w:rsidP="000F610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0F610D" w:rsidRDefault="000F610D" w:rsidP="000F610D">
            <w:pPr>
              <w:pStyle w:val="MsgTableBody"/>
              <w:jc w:val="center"/>
              <w:rPr>
                <w:noProof/>
              </w:rPr>
            </w:pPr>
            <w:r>
              <w:rPr>
                <w:noProof/>
              </w:rPr>
              <w:t>15</w:t>
            </w:r>
          </w:p>
        </w:tc>
      </w:tr>
      <w:tr w:rsidR="000F610D"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0F610D" w:rsidRDefault="000F610D" w:rsidP="000F610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0F610D" w:rsidRPr="00FC71DD" w:rsidRDefault="000F610D" w:rsidP="000F610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0F610D" w:rsidRPr="00FC71D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0F610D" w:rsidRPr="00C93F19" w:rsidRDefault="000F610D" w:rsidP="000F610D">
            <w:pPr>
              <w:pStyle w:val="MsgTableBody"/>
              <w:jc w:val="center"/>
              <w:rPr>
                <w:noProof/>
              </w:rPr>
            </w:pPr>
            <w:r>
              <w:rPr>
                <w:noProof/>
              </w:rPr>
              <w:t>7</w:t>
            </w:r>
          </w:p>
        </w:tc>
      </w:tr>
      <w:tr w:rsidR="000F610D"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0F610D" w:rsidRDefault="000F610D" w:rsidP="000F61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0F610D" w:rsidRPr="00594536" w:rsidRDefault="000F610D" w:rsidP="000F610D">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0F610D" w:rsidRPr="00C93F19" w:rsidRDefault="000F610D" w:rsidP="000F610D">
            <w:pPr>
              <w:pStyle w:val="MsgTableBody"/>
              <w:jc w:val="center"/>
              <w:rPr>
                <w:noProof/>
              </w:rPr>
            </w:pPr>
          </w:p>
        </w:tc>
      </w:tr>
      <w:tr w:rsidR="000F610D"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0F610D" w:rsidRDefault="000F610D" w:rsidP="000F610D">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0F610D" w:rsidRDefault="000F610D" w:rsidP="000F610D">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0F610D" w:rsidRDefault="000F610D" w:rsidP="000F610D">
            <w:pPr>
              <w:pStyle w:val="MsgTableBody"/>
              <w:jc w:val="center"/>
              <w:rPr>
                <w:noProof/>
              </w:rPr>
            </w:pPr>
            <w:r>
              <w:rPr>
                <w:noProof/>
              </w:rPr>
              <w:t>11</w:t>
            </w:r>
          </w:p>
        </w:tc>
      </w:tr>
      <w:tr w:rsidR="000F610D" w:rsidRPr="00C93F19"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0F610D" w:rsidRPr="00594536" w:rsidRDefault="000F610D" w:rsidP="000F610D">
            <w:pPr>
              <w:pStyle w:val="MsgTableBody"/>
              <w:jc w:val="center"/>
              <w:rPr>
                <w:noProof/>
              </w:rPr>
            </w:pPr>
            <w:r w:rsidRPr="00594536">
              <w:rPr>
                <w:noProof/>
              </w:rPr>
              <w:t>7</w:t>
            </w:r>
          </w:p>
        </w:tc>
      </w:tr>
      <w:tr w:rsidR="000F610D" w:rsidRPr="00C93F19"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0F610D" w:rsidRPr="00594536" w:rsidRDefault="000F610D" w:rsidP="000F610D">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0F610D" w:rsidRPr="00C93F19" w:rsidRDefault="000F610D" w:rsidP="000F610D">
            <w:pPr>
              <w:pStyle w:val="MsgTableBody"/>
              <w:jc w:val="center"/>
              <w:rPr>
                <w:noProof/>
              </w:rPr>
            </w:pPr>
          </w:p>
        </w:tc>
      </w:tr>
      <w:tr w:rsidR="000F610D" w:rsidRPr="00C93F19"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0F610D" w:rsidRPr="00C93F19" w:rsidRDefault="000F610D" w:rsidP="000F610D">
            <w:pPr>
              <w:pStyle w:val="MsgTableBody"/>
              <w:rPr>
                <w:noProof/>
              </w:rPr>
            </w:pPr>
            <w:r w:rsidRPr="00C93F19">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0F610D" w:rsidRPr="00594536" w:rsidRDefault="000F610D" w:rsidP="000F610D">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0F610D" w:rsidRPr="00C93F19" w:rsidRDefault="000F610D" w:rsidP="000F610D">
            <w:pPr>
              <w:pStyle w:val="MsgTableBody"/>
              <w:jc w:val="center"/>
              <w:rPr>
                <w:noProof/>
              </w:rPr>
            </w:pPr>
          </w:p>
        </w:tc>
      </w:tr>
      <w:tr w:rsidR="000F610D" w:rsidRPr="00C93F19"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0F610D" w:rsidRPr="00C93F19" w:rsidRDefault="000F610D" w:rsidP="000F610D">
            <w:pPr>
              <w:pStyle w:val="MsgTableBody"/>
              <w:rPr>
                <w:noProof/>
              </w:rPr>
            </w:pPr>
            <w:r w:rsidRPr="00C93F1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0F610D" w:rsidRPr="00C93F19" w:rsidRDefault="000F610D" w:rsidP="000F610D">
            <w:pPr>
              <w:pStyle w:val="MsgTableBody"/>
              <w:rPr>
                <w:noProof/>
              </w:rPr>
            </w:pPr>
            <w:r w:rsidRPr="00C93F1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0F610D" w:rsidRPr="00C93F19" w:rsidRDefault="000F610D" w:rsidP="000F610D">
            <w:pPr>
              <w:pStyle w:val="MsgTableBody"/>
              <w:jc w:val="center"/>
              <w:rPr>
                <w:noProof/>
              </w:rPr>
            </w:pPr>
            <w:r w:rsidRPr="00C93F19">
              <w:rPr>
                <w:noProof/>
              </w:rPr>
              <w:t>11</w:t>
            </w:r>
          </w:p>
        </w:tc>
      </w:tr>
      <w:tr w:rsidR="000F610D" w:rsidRPr="00C93F19"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0F610D" w:rsidRPr="00594536" w:rsidRDefault="000F610D" w:rsidP="000F610D">
            <w:pPr>
              <w:pStyle w:val="MsgTableBody"/>
              <w:jc w:val="center"/>
              <w:rPr>
                <w:noProof/>
              </w:rPr>
            </w:pPr>
            <w:r w:rsidRPr="00594536">
              <w:rPr>
                <w:noProof/>
              </w:rPr>
              <w:t>7</w:t>
            </w:r>
          </w:p>
        </w:tc>
      </w:tr>
      <w:tr w:rsidR="000F610D" w:rsidRPr="00C93F19"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0F610D" w:rsidRPr="00594536" w:rsidRDefault="000F610D" w:rsidP="000F610D">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0F610D" w:rsidRPr="00C93F19" w:rsidRDefault="000F610D" w:rsidP="000F610D">
            <w:pPr>
              <w:pStyle w:val="MsgTableBody"/>
              <w:jc w:val="center"/>
              <w:rPr>
                <w:noProof/>
              </w:rPr>
            </w:pPr>
          </w:p>
        </w:tc>
      </w:tr>
      <w:tr w:rsidR="000F610D"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0F610D" w:rsidRDefault="000F610D" w:rsidP="000F610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0F610D" w:rsidRDefault="000F610D" w:rsidP="000F610D">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0F610D" w:rsidRDefault="000F610D" w:rsidP="000F610D">
            <w:pPr>
              <w:pStyle w:val="MsgTableBody"/>
              <w:jc w:val="center"/>
              <w:rPr>
                <w:noProof/>
              </w:rPr>
            </w:pPr>
          </w:p>
        </w:tc>
      </w:tr>
      <w:tr w:rsidR="000F610D"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0F610D" w:rsidRDefault="000F610D" w:rsidP="000F610D">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0F610D" w:rsidRDefault="000F610D" w:rsidP="000F610D">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0F610D" w:rsidRDefault="000F610D" w:rsidP="000F610D">
            <w:pPr>
              <w:pStyle w:val="MsgTableBody"/>
              <w:jc w:val="center"/>
              <w:rPr>
                <w:noProof/>
              </w:rPr>
            </w:pPr>
            <w:r>
              <w:rPr>
                <w:noProof/>
              </w:rPr>
              <w:t>6</w:t>
            </w:r>
          </w:p>
        </w:tc>
      </w:tr>
      <w:tr w:rsidR="000F610D"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0F610D" w:rsidRDefault="000F610D" w:rsidP="000F610D">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0F610D" w:rsidRDefault="000F610D" w:rsidP="000F610D">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0F610D" w:rsidRDefault="000F610D" w:rsidP="000F610D">
            <w:pPr>
              <w:pStyle w:val="MsgTableBody"/>
              <w:jc w:val="center"/>
              <w:rPr>
                <w:noProof/>
              </w:rPr>
            </w:pPr>
            <w:r>
              <w:rPr>
                <w:noProof/>
              </w:rPr>
              <w:t>6</w:t>
            </w:r>
          </w:p>
        </w:tc>
      </w:tr>
      <w:tr w:rsidR="000F610D"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0F610D" w:rsidRDefault="000F610D" w:rsidP="000F610D">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0F610D" w:rsidRDefault="000F610D" w:rsidP="000F610D">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0F610D" w:rsidRDefault="000F610D" w:rsidP="000F610D">
            <w:pPr>
              <w:pStyle w:val="MsgTableBody"/>
              <w:jc w:val="center"/>
              <w:rPr>
                <w:noProof/>
              </w:rPr>
            </w:pPr>
            <w:r>
              <w:rPr>
                <w:noProof/>
              </w:rPr>
              <w:t>6</w:t>
            </w:r>
          </w:p>
        </w:tc>
      </w:tr>
      <w:tr w:rsidR="000F610D"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0F610D" w:rsidRDefault="000F610D" w:rsidP="000F610D">
            <w:pPr>
              <w:pStyle w:val="MsgTableBody"/>
              <w:rPr>
                <w:noProof/>
              </w:rPr>
            </w:pPr>
            <w:r>
              <w:rPr>
                <w:noProof/>
              </w:rPr>
              <w:t xml:space="preserve">[  </w:t>
            </w:r>
            <w:hyperlink r:id="rId21"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0F610D" w:rsidRDefault="000F610D" w:rsidP="000F610D">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0F610D" w:rsidRDefault="000F610D" w:rsidP="000F610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0F610D" w:rsidRDefault="000F610D" w:rsidP="000F610D">
            <w:pPr>
              <w:pStyle w:val="MsgTableBody"/>
              <w:jc w:val="center"/>
              <w:rPr>
                <w:noProof/>
              </w:rPr>
            </w:pPr>
            <w:r>
              <w:rPr>
                <w:noProof/>
              </w:rPr>
              <w:t>3</w:t>
            </w:r>
          </w:p>
        </w:tc>
      </w:tr>
    </w:tbl>
    <w:p w14:paraId="641F5340" w14:textId="56ED7A08" w:rsidR="00EB05F1" w:rsidRPr="00C20CAF" w:rsidRDefault="00EB05F1" w:rsidP="00594536">
      <w:bookmarkStart w:id="1578" w:name="_Hlt476038696"/>
      <w:bookmarkEnd w:id="1578"/>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6BB6" w14:paraId="585FD3FE" w14:textId="77777777" w:rsidTr="00217ACB">
        <w:trPr>
          <w:jc w:val="center"/>
        </w:trPr>
        <w:tc>
          <w:tcPr>
            <w:tcW w:w="9209" w:type="dxa"/>
            <w:gridSpan w:val="6"/>
          </w:tcPr>
          <w:p w14:paraId="2927010B" w14:textId="7CD6C917" w:rsidR="00217ACB" w:rsidRPr="006D6BB6" w:rsidRDefault="00217ACB" w:rsidP="00594536">
            <w:pPr>
              <w:pStyle w:val="ACK-ChoreographyHeader"/>
            </w:pPr>
            <w:r w:rsidRPr="00C20CAF">
              <w:t>Acknowledgment Choreography</w:t>
            </w:r>
          </w:p>
        </w:tc>
      </w:tr>
      <w:tr w:rsidR="00217ACB" w:rsidRPr="006D6BB6" w14:paraId="04C467F7" w14:textId="77777777" w:rsidTr="00217ACB">
        <w:trPr>
          <w:jc w:val="center"/>
        </w:trPr>
        <w:tc>
          <w:tcPr>
            <w:tcW w:w="9209" w:type="dxa"/>
            <w:gridSpan w:val="6"/>
          </w:tcPr>
          <w:p w14:paraId="293C2E2E" w14:textId="38A8EE84" w:rsidR="00217ACB" w:rsidRPr="00372670" w:rsidRDefault="00372670" w:rsidP="00372670">
            <w:pPr>
              <w:pStyle w:val="ACK-ChoreographyHeader"/>
            </w:pPr>
            <w:r w:rsidRPr="00F21240">
              <w:rPr>
                <w:noProof/>
              </w:rPr>
              <w:t>ADT^A01^ADT_A01</w:t>
            </w:r>
          </w:p>
        </w:tc>
      </w:tr>
      <w:tr w:rsidR="00EB05F1" w:rsidRPr="006D6BB6" w14:paraId="737E8BCA" w14:textId="77777777" w:rsidTr="00217ACB">
        <w:trPr>
          <w:jc w:val="center"/>
        </w:trPr>
        <w:tc>
          <w:tcPr>
            <w:tcW w:w="1458" w:type="dxa"/>
          </w:tcPr>
          <w:p w14:paraId="20C9AF9E" w14:textId="77777777" w:rsidR="00EB05F1" w:rsidRPr="006D6BB6" w:rsidRDefault="00EB05F1" w:rsidP="00AD6CE4">
            <w:pPr>
              <w:pStyle w:val="ACK-ChoreographyBody"/>
            </w:pPr>
            <w:r w:rsidRPr="006D6BB6">
              <w:t>Field name</w:t>
            </w:r>
          </w:p>
        </w:tc>
        <w:tc>
          <w:tcPr>
            <w:tcW w:w="2336" w:type="dxa"/>
          </w:tcPr>
          <w:p w14:paraId="7463136B" w14:textId="77777777" w:rsidR="00EB05F1" w:rsidRPr="006D6BB6" w:rsidRDefault="00EB05F1" w:rsidP="00AD6CE4">
            <w:pPr>
              <w:pStyle w:val="ACK-ChoreographyBody"/>
            </w:pPr>
            <w:r w:rsidRPr="006D6BB6">
              <w:t>Field Value: Original mode</w:t>
            </w:r>
          </w:p>
        </w:tc>
        <w:tc>
          <w:tcPr>
            <w:tcW w:w="5415" w:type="dxa"/>
            <w:gridSpan w:val="4"/>
          </w:tcPr>
          <w:p w14:paraId="17ECD39A" w14:textId="77777777" w:rsidR="00EB05F1" w:rsidRPr="006D6BB6" w:rsidRDefault="00EB05F1" w:rsidP="00AD6CE4">
            <w:pPr>
              <w:pStyle w:val="ACK-ChoreographyBody"/>
            </w:pPr>
            <w:r w:rsidRPr="006D6BB6">
              <w:t>Field value: Enhanced mode</w:t>
            </w:r>
          </w:p>
        </w:tc>
      </w:tr>
      <w:tr w:rsidR="00EB05F1" w:rsidRPr="006D6BB6" w14:paraId="487929C5" w14:textId="77777777" w:rsidTr="00217ACB">
        <w:trPr>
          <w:jc w:val="center"/>
        </w:trPr>
        <w:tc>
          <w:tcPr>
            <w:tcW w:w="1458" w:type="dxa"/>
          </w:tcPr>
          <w:p w14:paraId="58C5C436" w14:textId="77777777" w:rsidR="00EB05F1" w:rsidRPr="006D6BB6" w:rsidRDefault="00EB05F1" w:rsidP="00AD6CE4">
            <w:pPr>
              <w:pStyle w:val="ACK-ChoreographyBody"/>
            </w:pPr>
            <w:r>
              <w:t>MSH-</w:t>
            </w:r>
            <w:r w:rsidRPr="006D6BB6">
              <w:t>15</w:t>
            </w:r>
          </w:p>
        </w:tc>
        <w:tc>
          <w:tcPr>
            <w:tcW w:w="2336" w:type="dxa"/>
          </w:tcPr>
          <w:p w14:paraId="360520F6" w14:textId="77777777" w:rsidR="00EB05F1" w:rsidRPr="006D6BB6" w:rsidRDefault="00EB05F1" w:rsidP="00AD6CE4">
            <w:pPr>
              <w:pStyle w:val="ACK-ChoreographyBody"/>
            </w:pPr>
            <w:r w:rsidRPr="006D6BB6">
              <w:t>Blank</w:t>
            </w:r>
          </w:p>
        </w:tc>
        <w:tc>
          <w:tcPr>
            <w:tcW w:w="567" w:type="dxa"/>
          </w:tcPr>
          <w:p w14:paraId="7DCE52EF" w14:textId="77777777" w:rsidR="00EB05F1" w:rsidRPr="006D6BB6" w:rsidRDefault="00EB05F1" w:rsidP="00AD6CE4">
            <w:pPr>
              <w:pStyle w:val="ACK-ChoreographyBody"/>
            </w:pPr>
            <w:r w:rsidRPr="006D6BB6">
              <w:t>NE</w:t>
            </w:r>
          </w:p>
        </w:tc>
        <w:tc>
          <w:tcPr>
            <w:tcW w:w="1559" w:type="dxa"/>
          </w:tcPr>
          <w:p w14:paraId="6F50854B" w14:textId="77777777" w:rsidR="00EB05F1" w:rsidRPr="006D6BB6" w:rsidRDefault="00EB05F1" w:rsidP="00AD6CE4">
            <w:pPr>
              <w:pStyle w:val="ACK-ChoreographyBody"/>
            </w:pPr>
            <w:r w:rsidRPr="006D6BB6">
              <w:t>AL, SU, ER</w:t>
            </w:r>
          </w:p>
        </w:tc>
        <w:tc>
          <w:tcPr>
            <w:tcW w:w="1588" w:type="dxa"/>
          </w:tcPr>
          <w:p w14:paraId="7F1692CA" w14:textId="77777777" w:rsidR="00EB05F1" w:rsidRPr="006D6BB6" w:rsidRDefault="00EB05F1" w:rsidP="00AD6CE4">
            <w:pPr>
              <w:pStyle w:val="ACK-ChoreographyBody"/>
            </w:pPr>
            <w:r w:rsidRPr="006D6BB6">
              <w:t>NE</w:t>
            </w:r>
          </w:p>
        </w:tc>
        <w:tc>
          <w:tcPr>
            <w:tcW w:w="1701" w:type="dxa"/>
          </w:tcPr>
          <w:p w14:paraId="200A5C07" w14:textId="77777777" w:rsidR="00EB05F1" w:rsidRPr="006D6BB6" w:rsidRDefault="00EB05F1" w:rsidP="00AD6CE4">
            <w:pPr>
              <w:pStyle w:val="ACK-ChoreographyBody"/>
            </w:pPr>
            <w:r w:rsidRPr="006D6BB6">
              <w:t>AL, SU, ER</w:t>
            </w:r>
          </w:p>
        </w:tc>
      </w:tr>
      <w:tr w:rsidR="00EB05F1" w:rsidRPr="006D6BB6" w14:paraId="3AC0E87E" w14:textId="77777777" w:rsidTr="00217ACB">
        <w:trPr>
          <w:jc w:val="center"/>
        </w:trPr>
        <w:tc>
          <w:tcPr>
            <w:tcW w:w="1458" w:type="dxa"/>
          </w:tcPr>
          <w:p w14:paraId="6B44515E" w14:textId="77777777" w:rsidR="00EB05F1" w:rsidRPr="006D6BB6" w:rsidRDefault="00EB05F1" w:rsidP="00AD6CE4">
            <w:pPr>
              <w:pStyle w:val="ACK-ChoreographyBody"/>
            </w:pPr>
            <w:r>
              <w:t>MSH-</w:t>
            </w:r>
            <w:r w:rsidRPr="006D6BB6">
              <w:t>16</w:t>
            </w:r>
          </w:p>
        </w:tc>
        <w:tc>
          <w:tcPr>
            <w:tcW w:w="2336" w:type="dxa"/>
          </w:tcPr>
          <w:p w14:paraId="36F26515" w14:textId="77777777" w:rsidR="00EB05F1" w:rsidRPr="006D6BB6" w:rsidRDefault="00EB05F1" w:rsidP="00AD6CE4">
            <w:pPr>
              <w:pStyle w:val="ACK-ChoreographyBody"/>
            </w:pPr>
            <w:r w:rsidRPr="006D6BB6">
              <w:t>Blank</w:t>
            </w:r>
          </w:p>
        </w:tc>
        <w:tc>
          <w:tcPr>
            <w:tcW w:w="567" w:type="dxa"/>
          </w:tcPr>
          <w:p w14:paraId="0C1C99B1" w14:textId="77777777" w:rsidR="00EB05F1" w:rsidRPr="006D6BB6" w:rsidRDefault="00EB05F1" w:rsidP="00AD6CE4">
            <w:pPr>
              <w:pStyle w:val="ACK-ChoreographyBody"/>
            </w:pPr>
            <w:r w:rsidRPr="006D6BB6">
              <w:t>NE</w:t>
            </w:r>
          </w:p>
        </w:tc>
        <w:tc>
          <w:tcPr>
            <w:tcW w:w="1559" w:type="dxa"/>
          </w:tcPr>
          <w:p w14:paraId="4040E495" w14:textId="77777777" w:rsidR="00EB05F1" w:rsidRPr="006D6BB6" w:rsidRDefault="00EB05F1" w:rsidP="00AD6CE4">
            <w:pPr>
              <w:pStyle w:val="ACK-ChoreographyBody"/>
            </w:pPr>
            <w:r w:rsidRPr="006D6BB6">
              <w:t>NE</w:t>
            </w:r>
          </w:p>
        </w:tc>
        <w:tc>
          <w:tcPr>
            <w:tcW w:w="1588" w:type="dxa"/>
          </w:tcPr>
          <w:p w14:paraId="148DF455" w14:textId="77777777" w:rsidR="00EB05F1" w:rsidRPr="006D6BB6" w:rsidRDefault="00EB05F1" w:rsidP="00AD6CE4">
            <w:pPr>
              <w:pStyle w:val="ACK-ChoreographyBody"/>
            </w:pPr>
            <w:r w:rsidRPr="006D6BB6">
              <w:t>AL, SU, ER</w:t>
            </w:r>
          </w:p>
        </w:tc>
        <w:tc>
          <w:tcPr>
            <w:tcW w:w="1701" w:type="dxa"/>
          </w:tcPr>
          <w:p w14:paraId="24E3304E" w14:textId="77777777" w:rsidR="00EB05F1" w:rsidRPr="006D6BB6" w:rsidRDefault="00EB05F1" w:rsidP="00AD6CE4">
            <w:pPr>
              <w:pStyle w:val="ACK-ChoreographyBody"/>
            </w:pPr>
            <w:r w:rsidRPr="006D6BB6">
              <w:t>AL, SU, ER</w:t>
            </w:r>
          </w:p>
        </w:tc>
      </w:tr>
      <w:tr w:rsidR="00EB05F1" w:rsidRPr="006D6BB6" w14:paraId="52052C3E" w14:textId="77777777" w:rsidTr="00217ACB">
        <w:trPr>
          <w:jc w:val="center"/>
        </w:trPr>
        <w:tc>
          <w:tcPr>
            <w:tcW w:w="1458" w:type="dxa"/>
          </w:tcPr>
          <w:p w14:paraId="15A4008B" w14:textId="77777777" w:rsidR="00EB05F1" w:rsidRPr="006D6BB6" w:rsidRDefault="00EB05F1" w:rsidP="00AD6CE4">
            <w:pPr>
              <w:pStyle w:val="ACK-ChoreographyBody"/>
            </w:pPr>
            <w:r w:rsidRPr="006D6BB6">
              <w:t>Immediate Ack</w:t>
            </w:r>
          </w:p>
        </w:tc>
        <w:tc>
          <w:tcPr>
            <w:tcW w:w="2336" w:type="dxa"/>
          </w:tcPr>
          <w:p w14:paraId="4FB59502" w14:textId="77777777" w:rsidR="00EB05F1" w:rsidRPr="006D6BB6" w:rsidRDefault="00EB05F1" w:rsidP="00AD6CE4">
            <w:pPr>
              <w:pStyle w:val="ACK-ChoreographyBody"/>
            </w:pPr>
            <w:r w:rsidRPr="006D6BB6">
              <w:t>-</w:t>
            </w:r>
          </w:p>
        </w:tc>
        <w:tc>
          <w:tcPr>
            <w:tcW w:w="567" w:type="dxa"/>
          </w:tcPr>
          <w:p w14:paraId="042256A1" w14:textId="77777777" w:rsidR="00EB05F1" w:rsidRPr="006D6BB6" w:rsidRDefault="00EB05F1" w:rsidP="00AD6CE4">
            <w:pPr>
              <w:pStyle w:val="ACK-ChoreographyBody"/>
            </w:pPr>
            <w:r w:rsidRPr="006D6BB6">
              <w:t>-</w:t>
            </w:r>
          </w:p>
        </w:tc>
        <w:tc>
          <w:tcPr>
            <w:tcW w:w="1559" w:type="dxa"/>
          </w:tcPr>
          <w:p w14:paraId="34621D5B"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588" w:type="dxa"/>
          </w:tcPr>
          <w:p w14:paraId="330CEEBF" w14:textId="77777777" w:rsidR="00EB05F1" w:rsidRPr="006D6BB6" w:rsidRDefault="00EB05F1" w:rsidP="00AD6CE4">
            <w:pPr>
              <w:pStyle w:val="ACK-ChoreographyBody"/>
            </w:pPr>
            <w:r w:rsidRPr="006D6BB6">
              <w:t>-</w:t>
            </w:r>
          </w:p>
        </w:tc>
        <w:tc>
          <w:tcPr>
            <w:tcW w:w="1701" w:type="dxa"/>
          </w:tcPr>
          <w:p w14:paraId="122FE231"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r w:rsidR="00EB05F1" w:rsidRPr="006D6BB6" w14:paraId="720EF713" w14:textId="77777777" w:rsidTr="00217ACB">
        <w:trPr>
          <w:jc w:val="center"/>
        </w:trPr>
        <w:tc>
          <w:tcPr>
            <w:tcW w:w="1458" w:type="dxa"/>
          </w:tcPr>
          <w:p w14:paraId="2B7F3A70" w14:textId="77777777" w:rsidR="00EB05F1" w:rsidRPr="006D6BB6" w:rsidRDefault="00EB05F1" w:rsidP="00AD6CE4">
            <w:pPr>
              <w:pStyle w:val="ACK-ChoreographyBody"/>
            </w:pPr>
            <w:r w:rsidRPr="006D6BB6">
              <w:t>Application Ack</w:t>
            </w:r>
          </w:p>
        </w:tc>
        <w:tc>
          <w:tcPr>
            <w:tcW w:w="2336" w:type="dxa"/>
          </w:tcPr>
          <w:p w14:paraId="4AF1B474" w14:textId="77777777" w:rsidR="00EB05F1" w:rsidRPr="006D6BB6" w:rsidRDefault="00EB05F1" w:rsidP="00AD6CE4">
            <w:pPr>
              <w:pStyle w:val="ACK-ChoreographyBody"/>
            </w:pPr>
            <w:r>
              <w:rPr>
                <w:szCs w:val="16"/>
              </w:rPr>
              <w:t>ACK</w:t>
            </w:r>
            <w:r w:rsidRPr="006D6BB6">
              <w:rPr>
                <w:szCs w:val="16"/>
              </w:rPr>
              <w:t>^</w:t>
            </w:r>
            <w:r>
              <w:rPr>
                <w:szCs w:val="16"/>
              </w:rPr>
              <w:t>A01</w:t>
            </w:r>
            <w:r w:rsidRPr="006D6BB6">
              <w:rPr>
                <w:szCs w:val="16"/>
              </w:rPr>
              <w:t>^</w:t>
            </w:r>
            <w:r>
              <w:rPr>
                <w:szCs w:val="16"/>
              </w:rPr>
              <w:t>ACK</w:t>
            </w:r>
          </w:p>
        </w:tc>
        <w:tc>
          <w:tcPr>
            <w:tcW w:w="567" w:type="dxa"/>
          </w:tcPr>
          <w:p w14:paraId="35A490D8" w14:textId="77777777" w:rsidR="00EB05F1" w:rsidRPr="006D6BB6" w:rsidRDefault="00EB05F1" w:rsidP="00AD6CE4">
            <w:pPr>
              <w:pStyle w:val="ACK-ChoreographyBody"/>
            </w:pPr>
            <w:r w:rsidRPr="006D6BB6">
              <w:t>-</w:t>
            </w:r>
          </w:p>
        </w:tc>
        <w:tc>
          <w:tcPr>
            <w:tcW w:w="1559" w:type="dxa"/>
          </w:tcPr>
          <w:p w14:paraId="05558BFC" w14:textId="77777777" w:rsidR="00EB05F1" w:rsidRPr="006D6BB6" w:rsidRDefault="00EB05F1" w:rsidP="00AD6CE4">
            <w:pPr>
              <w:pStyle w:val="ACK-ChoreographyBody"/>
            </w:pPr>
            <w:r w:rsidRPr="006D6BB6">
              <w:t>-</w:t>
            </w:r>
          </w:p>
        </w:tc>
        <w:tc>
          <w:tcPr>
            <w:tcW w:w="1588" w:type="dxa"/>
          </w:tcPr>
          <w:p w14:paraId="3DE7EA09"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701" w:type="dxa"/>
          </w:tcPr>
          <w:p w14:paraId="050A2A8C"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bl>
    <w:p w14:paraId="629F57D0" w14:textId="77777777" w:rsidR="00715956" w:rsidRPr="00F21240" w:rsidRDefault="00715956">
      <w:pPr>
        <w:rPr>
          <w:noProof/>
        </w:rPr>
      </w:pPr>
    </w:p>
    <w:p w14:paraId="15F8BE87" w14:textId="77777777" w:rsidR="00715956" w:rsidRPr="00F21240" w:rsidRDefault="00715956">
      <w:pPr>
        <w:pStyle w:val="MsgTableCaption"/>
        <w:rPr>
          <w:noProof/>
        </w:rPr>
      </w:pPr>
      <w:r w:rsidRPr="00F21240">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F21240" w:rsidRDefault="00715956">
            <w:pPr>
              <w:pStyle w:val="MsgTableHeader"/>
              <w:jc w:val="center"/>
              <w:rPr>
                <w:noProof/>
              </w:rPr>
            </w:pPr>
            <w:r w:rsidRPr="00F21240">
              <w:rPr>
                <w:noProof/>
              </w:rPr>
              <w:t>Chapter</w:t>
            </w:r>
          </w:p>
        </w:tc>
      </w:tr>
      <w:tr w:rsidR="00715956" w:rsidRPr="00715956"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F21240" w:rsidRDefault="00715956">
            <w:pPr>
              <w:pStyle w:val="MsgTableBody"/>
              <w:jc w:val="center"/>
              <w:rPr>
                <w:noProof/>
              </w:rPr>
            </w:pPr>
            <w:r w:rsidRPr="00F21240">
              <w:rPr>
                <w:noProof/>
              </w:rPr>
              <w:t>2</w:t>
            </w:r>
          </w:p>
        </w:tc>
      </w:tr>
      <w:tr w:rsidR="00715956" w:rsidRPr="00715956"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F21240" w:rsidRDefault="00715956">
            <w:pPr>
              <w:pStyle w:val="MsgTableBody"/>
              <w:jc w:val="center"/>
              <w:rPr>
                <w:noProof/>
              </w:rPr>
            </w:pPr>
            <w:r w:rsidRPr="00F21240">
              <w:rPr>
                <w:noProof/>
              </w:rPr>
              <w:t>2</w:t>
            </w:r>
          </w:p>
        </w:tc>
      </w:tr>
      <w:tr w:rsidR="00715956" w:rsidRPr="00715956"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F21240" w:rsidRDefault="00715956">
            <w:pPr>
              <w:pStyle w:val="MsgTableBody"/>
              <w:jc w:val="center"/>
              <w:rPr>
                <w:noProof/>
              </w:rPr>
            </w:pPr>
            <w:r w:rsidRPr="00F21240">
              <w:rPr>
                <w:noProof/>
              </w:rPr>
              <w:t>2</w:t>
            </w:r>
          </w:p>
        </w:tc>
      </w:tr>
      <w:tr w:rsidR="00715956" w:rsidRPr="00715956"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F21240" w:rsidRDefault="00715956">
            <w:pPr>
              <w:pStyle w:val="MsgTableBody"/>
              <w:jc w:val="center"/>
              <w:rPr>
                <w:noProof/>
              </w:rPr>
            </w:pPr>
            <w:r w:rsidRPr="00F21240">
              <w:rPr>
                <w:noProof/>
              </w:rPr>
              <w:t>2</w:t>
            </w:r>
          </w:p>
        </w:tc>
      </w:tr>
      <w:tr w:rsidR="00715956" w:rsidRPr="00715956"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F21240" w:rsidRDefault="00715956">
            <w:pPr>
              <w:pStyle w:val="MsgTableBody"/>
              <w:jc w:val="center"/>
              <w:rPr>
                <w:noProof/>
              </w:rPr>
            </w:pPr>
            <w:r w:rsidRPr="00F21240">
              <w:rPr>
                <w:noProof/>
              </w:rPr>
              <w:t>2</w:t>
            </w:r>
          </w:p>
        </w:tc>
      </w:tr>
    </w:tbl>
    <w:p w14:paraId="7015C5F4" w14:textId="75D04ECB" w:rsidR="0025077B" w:rsidRPr="00C20CAF" w:rsidRDefault="0025077B" w:rsidP="00594536">
      <w:bookmarkStart w:id="1579" w:name="_Toc348244977"/>
      <w:bookmarkStart w:id="1580" w:name="_Toc348258165"/>
      <w:bookmarkStart w:id="1581" w:name="_Toc348263348"/>
      <w:bookmarkStart w:id="1582" w:name="_Toc348336762"/>
      <w:bookmarkStart w:id="1583" w:name="_Toc348768075"/>
      <w:bookmarkStart w:id="1584" w:name="_Toc380435623"/>
      <w:bookmarkStart w:id="1585" w:name="_Toc359236119"/>
      <w:bookmarkStart w:id="1586" w:name="_Toc1815938"/>
      <w:bookmarkStart w:id="1587" w:name="_Toc21372483"/>
      <w:bookmarkStart w:id="1588" w:name="_Toc175991957"/>
      <w:bookmarkStart w:id="1589"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6BB6" w14:paraId="2C171657" w14:textId="77777777" w:rsidTr="00217ACB">
        <w:trPr>
          <w:jc w:val="center"/>
        </w:trPr>
        <w:tc>
          <w:tcPr>
            <w:tcW w:w="6771" w:type="dxa"/>
            <w:gridSpan w:val="4"/>
          </w:tcPr>
          <w:p w14:paraId="0FB84AB7" w14:textId="0995AC97" w:rsidR="00217ACB" w:rsidRPr="006D6BB6" w:rsidRDefault="00217ACB" w:rsidP="00594536">
            <w:pPr>
              <w:pStyle w:val="ACK-ChoreographyHeader"/>
            </w:pPr>
            <w:r w:rsidRPr="00C20CAF">
              <w:t>Acknowledgment Choreography</w:t>
            </w:r>
          </w:p>
        </w:tc>
      </w:tr>
      <w:tr w:rsidR="00217ACB" w:rsidRPr="006D6BB6" w14:paraId="3BF538FF" w14:textId="77777777" w:rsidTr="00217ACB">
        <w:trPr>
          <w:jc w:val="center"/>
        </w:trPr>
        <w:tc>
          <w:tcPr>
            <w:tcW w:w="6771" w:type="dxa"/>
            <w:gridSpan w:val="4"/>
          </w:tcPr>
          <w:p w14:paraId="1254029F" w14:textId="59BEDB6B" w:rsidR="00217ACB" w:rsidRPr="00C20CAF" w:rsidRDefault="00372670" w:rsidP="00217ACB">
            <w:pPr>
              <w:pStyle w:val="ACK-ChoreographyHeader"/>
            </w:pPr>
            <w:r w:rsidRPr="00F21240">
              <w:rPr>
                <w:noProof/>
              </w:rPr>
              <w:t>ACK^A01^ACK</w:t>
            </w:r>
          </w:p>
        </w:tc>
      </w:tr>
      <w:tr w:rsidR="0025077B" w:rsidRPr="006D6BB6" w14:paraId="2676FC1B" w14:textId="77777777" w:rsidTr="00594536">
        <w:trPr>
          <w:jc w:val="center"/>
        </w:trPr>
        <w:tc>
          <w:tcPr>
            <w:tcW w:w="1458" w:type="dxa"/>
          </w:tcPr>
          <w:p w14:paraId="0E581773" w14:textId="77777777" w:rsidR="0025077B" w:rsidRPr="006D6BB6" w:rsidRDefault="0025077B" w:rsidP="006526DC">
            <w:pPr>
              <w:pStyle w:val="ACK-ChoreographyBody"/>
            </w:pPr>
            <w:r w:rsidRPr="006D6BB6">
              <w:t>Field name</w:t>
            </w:r>
          </w:p>
        </w:tc>
        <w:tc>
          <w:tcPr>
            <w:tcW w:w="2336" w:type="dxa"/>
          </w:tcPr>
          <w:p w14:paraId="64885724" w14:textId="77777777" w:rsidR="0025077B" w:rsidRPr="006D6BB6" w:rsidRDefault="0025077B" w:rsidP="006526DC">
            <w:pPr>
              <w:pStyle w:val="ACK-ChoreographyBody"/>
            </w:pPr>
            <w:r w:rsidRPr="006D6BB6">
              <w:t>Field Value: Original mode</w:t>
            </w:r>
          </w:p>
        </w:tc>
        <w:tc>
          <w:tcPr>
            <w:tcW w:w="2977" w:type="dxa"/>
            <w:gridSpan w:val="2"/>
          </w:tcPr>
          <w:p w14:paraId="5D83DB0A" w14:textId="77777777" w:rsidR="0025077B" w:rsidRPr="006D6BB6" w:rsidRDefault="0025077B" w:rsidP="006526DC">
            <w:pPr>
              <w:pStyle w:val="ACK-ChoreographyBody"/>
            </w:pPr>
            <w:r w:rsidRPr="006D6BB6">
              <w:t>Field value: Enhanced mode</w:t>
            </w:r>
          </w:p>
        </w:tc>
      </w:tr>
      <w:tr w:rsidR="00AD6CE4" w:rsidRPr="006D6BB6" w14:paraId="29923098" w14:textId="77777777" w:rsidTr="00594536">
        <w:trPr>
          <w:jc w:val="center"/>
        </w:trPr>
        <w:tc>
          <w:tcPr>
            <w:tcW w:w="1458" w:type="dxa"/>
          </w:tcPr>
          <w:p w14:paraId="3DB259BF" w14:textId="77777777" w:rsidR="00AD6CE4" w:rsidRPr="006D6BB6" w:rsidRDefault="00AD6CE4" w:rsidP="006526DC">
            <w:pPr>
              <w:pStyle w:val="ACK-ChoreographyBody"/>
            </w:pPr>
            <w:r>
              <w:t>MSH-</w:t>
            </w:r>
            <w:r w:rsidRPr="006D6BB6">
              <w:t>15</w:t>
            </w:r>
          </w:p>
        </w:tc>
        <w:tc>
          <w:tcPr>
            <w:tcW w:w="2336" w:type="dxa"/>
          </w:tcPr>
          <w:p w14:paraId="7E29C83A" w14:textId="77777777" w:rsidR="00AD6CE4" w:rsidRPr="006D6BB6" w:rsidRDefault="00AD6CE4" w:rsidP="006526DC">
            <w:pPr>
              <w:pStyle w:val="ACK-ChoreographyBody"/>
            </w:pPr>
            <w:r w:rsidRPr="006D6BB6">
              <w:t>Blank</w:t>
            </w:r>
          </w:p>
        </w:tc>
        <w:tc>
          <w:tcPr>
            <w:tcW w:w="567" w:type="dxa"/>
          </w:tcPr>
          <w:p w14:paraId="23F36317" w14:textId="77777777" w:rsidR="00AD6CE4" w:rsidRPr="006D6BB6" w:rsidRDefault="00AD6CE4" w:rsidP="006526DC">
            <w:pPr>
              <w:pStyle w:val="ACK-ChoreographyBody"/>
            </w:pPr>
            <w:r w:rsidRPr="006D6BB6">
              <w:t>NE</w:t>
            </w:r>
          </w:p>
        </w:tc>
        <w:tc>
          <w:tcPr>
            <w:tcW w:w="2410" w:type="dxa"/>
          </w:tcPr>
          <w:p w14:paraId="4B2D334F" w14:textId="77777777" w:rsidR="00AD6CE4" w:rsidRPr="006D6BB6" w:rsidRDefault="00AD6CE4" w:rsidP="006526DC">
            <w:pPr>
              <w:pStyle w:val="ACK-ChoreographyBody"/>
            </w:pPr>
            <w:r w:rsidRPr="006D6BB6">
              <w:t>AL, SU, ER</w:t>
            </w:r>
          </w:p>
        </w:tc>
      </w:tr>
      <w:tr w:rsidR="00AD6CE4" w:rsidRPr="006D6BB6" w14:paraId="56297AE9" w14:textId="77777777" w:rsidTr="00594536">
        <w:trPr>
          <w:jc w:val="center"/>
        </w:trPr>
        <w:tc>
          <w:tcPr>
            <w:tcW w:w="1458" w:type="dxa"/>
          </w:tcPr>
          <w:p w14:paraId="685EEE4A" w14:textId="77777777" w:rsidR="00AD6CE4" w:rsidRPr="006D6BB6" w:rsidRDefault="00AD6CE4" w:rsidP="006526DC">
            <w:pPr>
              <w:pStyle w:val="ACK-ChoreographyBody"/>
            </w:pPr>
            <w:r>
              <w:t>MSH-</w:t>
            </w:r>
            <w:r w:rsidRPr="006D6BB6">
              <w:t>16</w:t>
            </w:r>
          </w:p>
        </w:tc>
        <w:tc>
          <w:tcPr>
            <w:tcW w:w="2336" w:type="dxa"/>
          </w:tcPr>
          <w:p w14:paraId="1CE87A21" w14:textId="77777777" w:rsidR="00AD6CE4" w:rsidRPr="006D6BB6" w:rsidRDefault="00AD6CE4" w:rsidP="006526DC">
            <w:pPr>
              <w:pStyle w:val="ACK-ChoreographyBody"/>
            </w:pPr>
            <w:r w:rsidRPr="006D6BB6">
              <w:t>Blank</w:t>
            </w:r>
          </w:p>
        </w:tc>
        <w:tc>
          <w:tcPr>
            <w:tcW w:w="567" w:type="dxa"/>
          </w:tcPr>
          <w:p w14:paraId="1DA21763" w14:textId="77777777" w:rsidR="00AD6CE4" w:rsidRPr="006D6BB6" w:rsidRDefault="00AD6CE4" w:rsidP="006526DC">
            <w:pPr>
              <w:pStyle w:val="ACK-ChoreographyBody"/>
            </w:pPr>
            <w:r w:rsidRPr="006D6BB6">
              <w:t>NE</w:t>
            </w:r>
          </w:p>
        </w:tc>
        <w:tc>
          <w:tcPr>
            <w:tcW w:w="2410" w:type="dxa"/>
          </w:tcPr>
          <w:p w14:paraId="6E67EACF" w14:textId="77777777" w:rsidR="00AD6CE4" w:rsidRPr="006D6BB6" w:rsidRDefault="00AD6CE4" w:rsidP="006526DC">
            <w:pPr>
              <w:pStyle w:val="ACK-ChoreographyBody"/>
            </w:pPr>
            <w:r w:rsidRPr="006D6BB6">
              <w:t>NE</w:t>
            </w:r>
          </w:p>
        </w:tc>
      </w:tr>
      <w:tr w:rsidR="00AD6CE4" w:rsidRPr="006D6BB6" w14:paraId="3FC233D0" w14:textId="77777777" w:rsidTr="00594536">
        <w:trPr>
          <w:jc w:val="center"/>
        </w:trPr>
        <w:tc>
          <w:tcPr>
            <w:tcW w:w="1458" w:type="dxa"/>
          </w:tcPr>
          <w:p w14:paraId="105D325C" w14:textId="77777777" w:rsidR="00AD6CE4" w:rsidRPr="006D6BB6" w:rsidRDefault="00AD6CE4" w:rsidP="006526DC">
            <w:pPr>
              <w:pStyle w:val="ACK-ChoreographyBody"/>
            </w:pPr>
            <w:r w:rsidRPr="006D6BB6">
              <w:t>Immediate Ack</w:t>
            </w:r>
          </w:p>
        </w:tc>
        <w:tc>
          <w:tcPr>
            <w:tcW w:w="2336" w:type="dxa"/>
          </w:tcPr>
          <w:p w14:paraId="6261B49C" w14:textId="77777777" w:rsidR="00AD6CE4" w:rsidRPr="006D6BB6" w:rsidRDefault="00AD6CE4" w:rsidP="006526DC">
            <w:pPr>
              <w:pStyle w:val="ACK-ChoreographyBody"/>
            </w:pPr>
            <w:r w:rsidRPr="006D6BB6">
              <w:t>-</w:t>
            </w:r>
          </w:p>
        </w:tc>
        <w:tc>
          <w:tcPr>
            <w:tcW w:w="567" w:type="dxa"/>
          </w:tcPr>
          <w:p w14:paraId="595A9F8F" w14:textId="77777777" w:rsidR="00AD6CE4" w:rsidRPr="006D6BB6" w:rsidRDefault="00AD6CE4" w:rsidP="006526DC">
            <w:pPr>
              <w:pStyle w:val="ACK-ChoreographyBody"/>
            </w:pPr>
            <w:r w:rsidRPr="006D6BB6">
              <w:t>-</w:t>
            </w:r>
          </w:p>
        </w:tc>
        <w:tc>
          <w:tcPr>
            <w:tcW w:w="2410" w:type="dxa"/>
          </w:tcPr>
          <w:p w14:paraId="04A81774" w14:textId="77777777" w:rsidR="00AD6CE4" w:rsidRPr="006D6BB6" w:rsidRDefault="00AD6CE4" w:rsidP="006526DC">
            <w:pPr>
              <w:pStyle w:val="ACK-ChoreographyBody"/>
            </w:pPr>
            <w:r w:rsidRPr="006D6BB6">
              <w:rPr>
                <w:szCs w:val="16"/>
              </w:rPr>
              <w:t>ACK^</w:t>
            </w:r>
            <w:r w:rsidRPr="00311D10">
              <w:rPr>
                <w:szCs w:val="16"/>
              </w:rPr>
              <w:t>A01</w:t>
            </w:r>
            <w:r w:rsidRPr="006D6BB6">
              <w:rPr>
                <w:szCs w:val="16"/>
              </w:rPr>
              <w:t>^ACK</w:t>
            </w:r>
          </w:p>
        </w:tc>
      </w:tr>
      <w:tr w:rsidR="00AD6CE4" w:rsidRPr="006D6BB6" w14:paraId="6B82422B" w14:textId="77777777" w:rsidTr="00594536">
        <w:trPr>
          <w:jc w:val="center"/>
        </w:trPr>
        <w:tc>
          <w:tcPr>
            <w:tcW w:w="1458" w:type="dxa"/>
          </w:tcPr>
          <w:p w14:paraId="184A90FA" w14:textId="77777777" w:rsidR="00AD6CE4" w:rsidRPr="006D6BB6" w:rsidRDefault="00AD6CE4" w:rsidP="006526DC">
            <w:pPr>
              <w:pStyle w:val="ACK-ChoreographyBody"/>
            </w:pPr>
            <w:r w:rsidRPr="006D6BB6">
              <w:t>Application Ack</w:t>
            </w:r>
          </w:p>
        </w:tc>
        <w:tc>
          <w:tcPr>
            <w:tcW w:w="2336" w:type="dxa"/>
          </w:tcPr>
          <w:p w14:paraId="7FA87533" w14:textId="3E0C5941" w:rsidR="00AD6CE4" w:rsidRPr="006D6BB6" w:rsidRDefault="00AD6CE4" w:rsidP="006526DC">
            <w:pPr>
              <w:pStyle w:val="ACK-ChoreographyBody"/>
            </w:pPr>
            <w:r>
              <w:rPr>
                <w:szCs w:val="16"/>
              </w:rPr>
              <w:t>-</w:t>
            </w:r>
          </w:p>
        </w:tc>
        <w:tc>
          <w:tcPr>
            <w:tcW w:w="567" w:type="dxa"/>
          </w:tcPr>
          <w:p w14:paraId="7CA51012" w14:textId="77777777" w:rsidR="00AD6CE4" w:rsidRPr="006D6BB6" w:rsidRDefault="00AD6CE4" w:rsidP="006526DC">
            <w:pPr>
              <w:pStyle w:val="ACK-ChoreographyBody"/>
            </w:pPr>
            <w:r w:rsidRPr="006D6BB6">
              <w:t>-</w:t>
            </w:r>
          </w:p>
        </w:tc>
        <w:tc>
          <w:tcPr>
            <w:tcW w:w="2410" w:type="dxa"/>
          </w:tcPr>
          <w:p w14:paraId="63668E21" w14:textId="77777777" w:rsidR="00AD6CE4" w:rsidRPr="006D6BB6" w:rsidRDefault="00AD6CE4" w:rsidP="006526DC">
            <w:pPr>
              <w:pStyle w:val="ACK-ChoreographyBody"/>
            </w:pPr>
            <w:r w:rsidRPr="006D6BB6">
              <w:t>-</w:t>
            </w:r>
          </w:p>
        </w:tc>
      </w:tr>
    </w:tbl>
    <w:p w14:paraId="0D6B7FE2" w14:textId="77777777" w:rsidR="0025077B" w:rsidRPr="006D6BB6" w:rsidRDefault="0025077B" w:rsidP="006D6BB6">
      <w:pPr>
        <w:pStyle w:val="NormalIndented"/>
      </w:pPr>
    </w:p>
    <w:p w14:paraId="379E7F5B" w14:textId="77777777" w:rsidR="00715956" w:rsidRPr="00F21240" w:rsidRDefault="00715956">
      <w:pPr>
        <w:pStyle w:val="Heading3"/>
        <w:rPr>
          <w:noProof/>
        </w:rPr>
      </w:pPr>
      <w:bookmarkStart w:id="1590" w:name="_Toc27754787"/>
      <w:bookmarkStart w:id="1591" w:name="_Toc109892082"/>
      <w:r w:rsidRPr="00F21240">
        <w:rPr>
          <w:noProof/>
        </w:rPr>
        <w:t>ADT/ACK - Transfer a Patient (Event A02</w:t>
      </w:r>
      <w:r w:rsidRPr="00F21240">
        <w:rPr>
          <w:noProof/>
        </w:rPr>
        <w:fldChar w:fldCharType="begin"/>
      </w:r>
      <w:r w:rsidRPr="00F21240">
        <w:rPr>
          <w:noProof/>
        </w:rPr>
        <w:instrText>XE "A02"</w:instrText>
      </w:r>
      <w:r w:rsidRPr="00F21240">
        <w:rPr>
          <w:noProof/>
        </w:rPr>
        <w:fldChar w:fldCharType="end"/>
      </w:r>
      <w:r w:rsidRPr="00F21240">
        <w:rPr>
          <w:noProof/>
        </w:rPr>
        <w:t>)</w:t>
      </w:r>
      <w:bookmarkEnd w:id="1579"/>
      <w:bookmarkEnd w:id="1580"/>
      <w:bookmarkEnd w:id="1581"/>
      <w:bookmarkEnd w:id="1582"/>
      <w:bookmarkEnd w:id="1583"/>
      <w:bookmarkEnd w:id="1584"/>
      <w:bookmarkEnd w:id="1585"/>
      <w:bookmarkEnd w:id="1586"/>
      <w:bookmarkEnd w:id="1587"/>
      <w:bookmarkEnd w:id="1588"/>
      <w:bookmarkEnd w:id="1589"/>
      <w:bookmarkEnd w:id="1590"/>
      <w:bookmarkEnd w:id="1591"/>
    </w:p>
    <w:p w14:paraId="56888A9E" w14:textId="77777777" w:rsidR="00715956" w:rsidRPr="00F21240" w:rsidRDefault="00715956">
      <w:pPr>
        <w:pStyle w:val="NormalIndented"/>
        <w:keepNext/>
        <w:rPr>
          <w:noProof/>
        </w:rPr>
      </w:pPr>
      <w:r w:rsidRPr="00F21240">
        <w:rPr>
          <w:noProof/>
        </w:rPr>
        <w:t>An A02 event is issued as a result of the patient changing his or her assigned physical location.</w:t>
      </w:r>
    </w:p>
    <w:p w14:paraId="4F3AB0F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F21240" w:rsidRDefault="00715956">
      <w:pPr>
        <w:pStyle w:val="NormalIndented"/>
        <w:rPr>
          <w:noProof/>
        </w:rPr>
      </w:pPr>
      <w:r w:rsidRPr="00F21240">
        <w:rPr>
          <w:noProof/>
        </w:rPr>
        <w:t xml:space="preserve">The new patient location should appear in </w:t>
      </w:r>
      <w:r w:rsidRPr="00F21240">
        <w:rPr>
          <w:rStyle w:val="ReferenceAttribute"/>
          <w:noProof/>
        </w:rPr>
        <w:t>PV1-3 - Assigned Patient Location</w:t>
      </w:r>
      <w:r w:rsidRPr="00F21240">
        <w:rPr>
          <w:noProof/>
        </w:rPr>
        <w:t xml:space="preserve"> while the old patient location should appear in </w:t>
      </w:r>
      <w:r w:rsidRPr="00F21240">
        <w:rPr>
          <w:rStyle w:val="ReferenceAttribute"/>
          <w:noProof/>
        </w:rPr>
        <w:t>PV1-6 - Prior Patient Location</w:t>
      </w:r>
      <w:r w:rsidRPr="00F21240">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F21240" w:rsidRDefault="00715956">
      <w:pPr>
        <w:pStyle w:val="NormalIndented"/>
        <w:rPr>
          <w:noProof/>
        </w:rPr>
      </w:pPr>
      <w:r w:rsidRPr="00F21240">
        <w:rPr>
          <w:noProof/>
        </w:rPr>
        <w:lastRenderedPageBreak/>
        <w:t>If the patient is going to a temporary location (such as the O/R, X-RAY, LIMBO, the HALLWAY) it is recommended that the A09 (patient departing-tracking) and A10 (patient arriving-tracking) events be used instead of A02.  It is recommended that A02 be used only for a real change in the census bed in the Patient Administration system.</w:t>
      </w:r>
    </w:p>
    <w:p w14:paraId="52E72E3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8576AD" w14:textId="7585CF3C" w:rsidR="00715956" w:rsidRDefault="00715956">
      <w:pPr>
        <w:pStyle w:val="NormalIndented"/>
        <w:rPr>
          <w:noProof/>
        </w:rPr>
      </w:pPr>
      <w:r w:rsidRPr="00F21240">
        <w:rPr>
          <w:noProof/>
        </w:rPr>
        <w:t xml:space="preserve">The </w:t>
      </w:r>
      <w:r w:rsidR="0006380B">
        <w:rPr>
          <w:noProof/>
        </w:rPr>
        <w:t>PRT</w:t>
      </w:r>
      <w:r w:rsidR="0006380B" w:rsidRPr="00F21240">
        <w:rPr>
          <w:noProof/>
        </w:rPr>
        <w:t xml:space="preserve"> </w:t>
      </w:r>
      <w:r w:rsidR="00BE3D2C">
        <w:rPr>
          <w:noProof/>
        </w:rPr>
        <w:t>–</w:t>
      </w:r>
      <w:r w:rsidRPr="00F21240">
        <w:rPr>
          <w:noProof/>
        </w:rPr>
        <w:t xml:space="preserve"> </w:t>
      </w:r>
      <w:r w:rsidR="0006380B">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06380B">
        <w:rPr>
          <w:noProof/>
        </w:rPr>
        <w:t>PRT</w:t>
      </w:r>
      <w:r w:rsidR="0006380B" w:rsidRPr="00F21240">
        <w:rPr>
          <w:noProof/>
        </w:rPr>
        <w:t xml:space="preserve"> </w:t>
      </w:r>
      <w:r w:rsidRPr="00F21240">
        <w:rPr>
          <w:noProof/>
        </w:rPr>
        <w:t xml:space="preserve">segment following the PID/PD1 segments.  Providers corresponding to the PV1 data are reported in the </w:t>
      </w:r>
      <w:r w:rsidR="0006380B">
        <w:rPr>
          <w:noProof/>
        </w:rPr>
        <w:t>PRT</w:t>
      </w:r>
      <w:r w:rsidR="0006380B" w:rsidRPr="00F21240">
        <w:rPr>
          <w:noProof/>
        </w:rPr>
        <w:t xml:space="preserve"> </w:t>
      </w:r>
      <w:r w:rsidRPr="00F21240">
        <w:rPr>
          <w:noProof/>
        </w:rPr>
        <w:t xml:space="preserve">segment following the PV1/PV2 segments.  Providers related to a specific procedure are reported in the </w:t>
      </w:r>
      <w:r w:rsidR="0006380B">
        <w:rPr>
          <w:noProof/>
        </w:rPr>
        <w:t>PRT</w:t>
      </w:r>
      <w:r w:rsidR="0006380B" w:rsidRPr="00F21240">
        <w:rPr>
          <w:noProof/>
        </w:rPr>
        <w:t xml:space="preserve"> </w:t>
      </w:r>
      <w:r w:rsidRPr="00F21240">
        <w:rPr>
          <w:noProof/>
        </w:rPr>
        <w:t xml:space="preserve">segment following the PR1 segment.  Providers related to a specific insurance are reported in the </w:t>
      </w:r>
      <w:r w:rsidR="0006380B">
        <w:rPr>
          <w:noProof/>
        </w:rPr>
        <w:t>PRT</w:t>
      </w:r>
      <w:r w:rsidR="0006380B" w:rsidRPr="00F21240">
        <w:rPr>
          <w:noProof/>
        </w:rPr>
        <w:t xml:space="preserve"> </w:t>
      </w:r>
      <w:r w:rsidRPr="00F21240">
        <w:rPr>
          <w:noProof/>
        </w:rPr>
        <w:t xml:space="preserve">segment following the IN1/IN2/IN3 segments.  To communicate the begin- and end-date of the provider, use the </w:t>
      </w:r>
      <w:r w:rsidR="0006380B">
        <w:rPr>
          <w:rStyle w:val="ReferenceAttribute"/>
          <w:noProof/>
        </w:rPr>
        <w:t xml:space="preserve">–PRT-11 - </w:t>
      </w:r>
      <w:r w:rsidRPr="00F21240">
        <w:rPr>
          <w:rStyle w:val="ReferenceAttribute"/>
          <w:noProof/>
        </w:rPr>
        <w:t>Begin Date/Time</w:t>
      </w:r>
      <w:r w:rsidRPr="00F21240">
        <w:rPr>
          <w:noProof/>
        </w:rPr>
        <w:t xml:space="preserve"> and the </w:t>
      </w:r>
      <w:r w:rsidR="0006380B">
        <w:rPr>
          <w:rStyle w:val="ReferenceAttribute"/>
          <w:noProof/>
        </w:rPr>
        <w:t xml:space="preserve">–PRT-12 - </w:t>
      </w:r>
      <w:r w:rsidRPr="00F21240">
        <w:rPr>
          <w:rStyle w:val="ReferenceAttribute"/>
          <w:noProof/>
        </w:rPr>
        <w:t>End Date/Time</w:t>
      </w:r>
      <w:r w:rsidRPr="00F21240">
        <w:rPr>
          <w:noProof/>
        </w:rPr>
        <w:t xml:space="preserve"> in the </w:t>
      </w:r>
      <w:r w:rsidR="0006380B">
        <w:rPr>
          <w:noProof/>
        </w:rPr>
        <w:t>PRT</w:t>
      </w:r>
      <w:r w:rsidR="0006380B" w:rsidRPr="00F21240">
        <w:rPr>
          <w:noProof/>
        </w:rPr>
        <w:t xml:space="preserve"> </w:t>
      </w:r>
      <w:r w:rsidRPr="00F21240">
        <w:rPr>
          <w:noProof/>
        </w:rPr>
        <w:t xml:space="preserve">segment, with the applicable </w:t>
      </w:r>
      <w:r w:rsidR="0006380B">
        <w:rPr>
          <w:rStyle w:val="ReferenceAttribute"/>
          <w:noProof/>
        </w:rPr>
        <w:t xml:space="preserve">PRT-4 </w:t>
      </w:r>
      <w:r w:rsidR="005051F1">
        <w:rPr>
          <w:rStyle w:val="ReferenceAttribute"/>
          <w:noProof/>
        </w:rPr>
        <w:t>–</w:t>
      </w:r>
      <w:r w:rsidR="0006380B">
        <w:rPr>
          <w:rStyle w:val="ReferenceAttribute"/>
          <w:noProof/>
        </w:rPr>
        <w:t xml:space="preserve"> </w:t>
      </w:r>
      <w:r w:rsidR="005051F1">
        <w:rPr>
          <w:rStyle w:val="ReferenceAttribute"/>
          <w:noProof/>
        </w:rPr>
        <w:t xml:space="preserve">Role of </w:t>
      </w:r>
      <w:r w:rsidR="0006380B">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06380B">
        <w:rPr>
          <w:noProof/>
        </w:rPr>
        <w:t>PRT</w:t>
      </w:r>
      <w:r w:rsidR="0006380B" w:rsidRPr="00F21240">
        <w:rPr>
          <w:noProof/>
        </w:rPr>
        <w:t xml:space="preserve"> </w:t>
      </w:r>
      <w:r w:rsidRPr="00F21240">
        <w:rPr>
          <w:noProof/>
        </w:rPr>
        <w:t>segment.</w:t>
      </w:r>
    </w:p>
    <w:p w14:paraId="1226AB82" w14:textId="77777777" w:rsidR="00715956" w:rsidRPr="00F21240" w:rsidRDefault="00715956">
      <w:pPr>
        <w:pStyle w:val="MsgTableCaption"/>
        <w:rPr>
          <w:noProof/>
        </w:rPr>
      </w:pPr>
      <w:r w:rsidRPr="00F21240">
        <w:rPr>
          <w:noProof/>
        </w:rPr>
        <w:lastRenderedPageBreak/>
        <w:t>ADT^A02^ADT_A02: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F21240" w:rsidRDefault="00715956">
            <w:pPr>
              <w:pStyle w:val="MsgTableHeader"/>
              <w:jc w:val="center"/>
              <w:rPr>
                <w:noProof/>
              </w:rPr>
            </w:pPr>
            <w:r w:rsidRPr="00F21240">
              <w:rPr>
                <w:noProof/>
              </w:rPr>
              <w:t>Chapter</w:t>
            </w:r>
          </w:p>
        </w:tc>
      </w:tr>
      <w:tr w:rsidR="00715956" w:rsidRPr="00715956"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F21240" w:rsidRDefault="00715956">
            <w:pPr>
              <w:pStyle w:val="MsgTableBody"/>
              <w:jc w:val="center"/>
              <w:rPr>
                <w:noProof/>
              </w:rPr>
            </w:pPr>
            <w:r w:rsidRPr="00F21240">
              <w:rPr>
                <w:noProof/>
              </w:rPr>
              <w:t>2</w:t>
            </w:r>
          </w:p>
        </w:tc>
      </w:tr>
      <w:tr w:rsidR="002242DE" w:rsidRPr="00D42C4E"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2242DE" w:rsidRDefault="002242DE" w:rsidP="002F09AE">
            <w:pPr>
              <w:pStyle w:val="MsgTableBody"/>
              <w:rPr>
                <w:noProof/>
              </w:rPr>
            </w:pPr>
            <w:bookmarkStart w:id="1592" w:name="_Hlk508102820"/>
            <w:r w:rsidRPr="002242DE">
              <w:rPr>
                <w:noProof/>
              </w:rPr>
              <w:t xml:space="preserve">[{ </w:t>
            </w:r>
            <w:hyperlink w:anchor="_ARV_-_Access" w:history="1">
              <w:r w:rsidRPr="00F03089">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2242DE" w:rsidRDefault="002242DE" w:rsidP="002F09AE">
            <w:pPr>
              <w:pStyle w:val="MsgTableBody"/>
              <w:rPr>
                <w:noProof/>
              </w:rPr>
            </w:pPr>
            <w:r w:rsidRPr="002242DE">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2242DE" w:rsidRDefault="002242DE" w:rsidP="002F09AE">
            <w:pPr>
              <w:pStyle w:val="MsgTableBody"/>
              <w:jc w:val="center"/>
              <w:rPr>
                <w:noProof/>
              </w:rPr>
            </w:pPr>
            <w:r w:rsidRPr="002242DE">
              <w:rPr>
                <w:noProof/>
              </w:rPr>
              <w:t>3</w:t>
            </w:r>
          </w:p>
        </w:tc>
      </w:tr>
      <w:bookmarkEnd w:id="1592"/>
      <w:tr w:rsidR="00715956" w:rsidRPr="00715956"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F21240" w:rsidRDefault="00715956">
            <w:pPr>
              <w:pStyle w:val="MsgTableBody"/>
              <w:jc w:val="center"/>
              <w:rPr>
                <w:noProof/>
              </w:rPr>
            </w:pPr>
            <w:r w:rsidRPr="00F21240">
              <w:rPr>
                <w:noProof/>
              </w:rPr>
              <w:t>2</w:t>
            </w:r>
          </w:p>
        </w:tc>
      </w:tr>
      <w:tr w:rsidR="00715956" w:rsidRPr="00715956"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F21240" w:rsidRDefault="00715956">
            <w:pPr>
              <w:pStyle w:val="MsgTableBody"/>
              <w:jc w:val="center"/>
              <w:rPr>
                <w:noProof/>
              </w:rPr>
            </w:pPr>
            <w:r w:rsidRPr="00F21240">
              <w:rPr>
                <w:noProof/>
              </w:rPr>
              <w:t>2</w:t>
            </w:r>
          </w:p>
        </w:tc>
      </w:tr>
      <w:tr w:rsidR="00715956" w:rsidRPr="00715956"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F21240" w:rsidRDefault="00715956">
            <w:pPr>
              <w:pStyle w:val="MsgTableBody"/>
              <w:jc w:val="center"/>
              <w:rPr>
                <w:noProof/>
              </w:rPr>
            </w:pPr>
            <w:r w:rsidRPr="00F21240">
              <w:rPr>
                <w:noProof/>
              </w:rPr>
              <w:t>3</w:t>
            </w:r>
          </w:p>
        </w:tc>
      </w:tr>
      <w:bookmarkStart w:id="1593" w:name="_Hlt479197642"/>
      <w:tr w:rsidR="00715956" w:rsidRPr="00715956"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F21240" w:rsidRDefault="00715956">
            <w:pPr>
              <w:pStyle w:val="MsgTableBody"/>
              <w:rPr>
                <w:noProof/>
              </w:rPr>
            </w:pPr>
            <w:r w:rsidRPr="00F21240">
              <w:rPr>
                <w:noProof/>
              </w:rPr>
              <w:fldChar w:fldCharType="begin"/>
            </w:r>
            <w:r w:rsidRPr="00F21240">
              <w:rPr>
                <w:noProof/>
              </w:rPr>
              <w:instrText xml:space="preserve"> HYPERLINK  \l "PID" </w:instrText>
            </w:r>
            <w:r w:rsidRPr="00F21240">
              <w:rPr>
                <w:noProof/>
              </w:rPr>
              <w:fldChar w:fldCharType="separate"/>
            </w:r>
            <w:r w:rsidRPr="00F21240">
              <w:rPr>
                <w:rStyle w:val="Hyperlink"/>
                <w:noProof/>
              </w:rPr>
              <w:t>P</w:t>
            </w:r>
            <w:bookmarkStart w:id="1594" w:name="_Hlt476040316"/>
            <w:r w:rsidRPr="00F21240">
              <w:rPr>
                <w:rStyle w:val="Hyperlink"/>
                <w:noProof/>
              </w:rPr>
              <w:t>I</w:t>
            </w:r>
            <w:bookmarkEnd w:id="1594"/>
            <w:r w:rsidRPr="00F21240">
              <w:rPr>
                <w:rStyle w:val="Hyperlink"/>
                <w:noProof/>
              </w:rPr>
              <w:t>D</w:t>
            </w:r>
            <w:r w:rsidRPr="00F21240">
              <w:rPr>
                <w:noProof/>
              </w:rPr>
              <w:fldChar w:fldCharType="end"/>
            </w:r>
            <w:bookmarkEnd w:id="1593"/>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F21240" w:rsidRDefault="00715956">
            <w:pPr>
              <w:pStyle w:val="MsgTableBody"/>
              <w:jc w:val="center"/>
              <w:rPr>
                <w:noProof/>
              </w:rPr>
            </w:pPr>
            <w:r w:rsidRPr="00F21240">
              <w:rPr>
                <w:noProof/>
              </w:rPr>
              <w:t>3</w:t>
            </w:r>
          </w:p>
        </w:tc>
      </w:tr>
      <w:tr w:rsidR="00715956" w:rsidRPr="00715956"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F21240" w:rsidRDefault="00715956">
            <w:pPr>
              <w:pStyle w:val="MsgTableBody"/>
              <w:rPr>
                <w:noProof/>
              </w:rPr>
            </w:pPr>
            <w:r w:rsidRPr="00F21240">
              <w:rPr>
                <w:noProof/>
              </w:rPr>
              <w:t>[</w:t>
            </w:r>
            <w:bookmarkStart w:id="1595" w:name="_Hlt479197570"/>
            <w:r w:rsidRPr="00F21240">
              <w:rPr>
                <w:noProof/>
              </w:rPr>
              <w:t xml:space="preserve">  </w:t>
            </w:r>
            <w:hyperlink w:anchor="PD1" w:history="1">
              <w:r w:rsidRPr="00F21240">
                <w:rPr>
                  <w:rStyle w:val="Hyperlink"/>
                  <w:noProof/>
                </w:rPr>
                <w:t>PD1</w:t>
              </w:r>
            </w:hyperlink>
            <w:bookmarkEnd w:id="1595"/>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F21240" w:rsidRDefault="00715956">
            <w:pPr>
              <w:pStyle w:val="MsgTableBody"/>
              <w:jc w:val="center"/>
              <w:rPr>
                <w:noProof/>
              </w:rPr>
            </w:pPr>
            <w:r w:rsidRPr="00F21240">
              <w:rPr>
                <w:noProof/>
              </w:rPr>
              <w:t>3</w:t>
            </w:r>
          </w:p>
        </w:tc>
      </w:tr>
      <w:tr w:rsidR="008C624B" w:rsidRPr="00F1330D" w14:paraId="3EC16593" w14:textId="77777777" w:rsidTr="00A86747">
        <w:tblPrEx>
          <w:tblLook w:val="04A0" w:firstRow="1" w:lastRow="0" w:firstColumn="1" w:lastColumn="0" w:noHBand="0" w:noVBand="1"/>
        </w:tblPrEx>
        <w:trPr>
          <w:jc w:val="center"/>
          <w:ins w:id="1596" w:author="Merrick, Riki | APHL" w:date="2022-07-13T17:35:00Z"/>
        </w:trPr>
        <w:tc>
          <w:tcPr>
            <w:tcW w:w="2880" w:type="dxa"/>
            <w:tcBorders>
              <w:top w:val="dotted" w:sz="4" w:space="0" w:color="auto"/>
              <w:left w:val="nil"/>
              <w:bottom w:val="dotted" w:sz="4" w:space="0" w:color="auto"/>
              <w:right w:val="nil"/>
            </w:tcBorders>
            <w:shd w:val="clear" w:color="auto" w:fill="FFFFFF"/>
          </w:tcPr>
          <w:p w14:paraId="161C51C1" w14:textId="77777777" w:rsidR="008C624B" w:rsidRDefault="008C624B" w:rsidP="00A86747">
            <w:pPr>
              <w:pStyle w:val="MsgTableBody"/>
              <w:rPr>
                <w:ins w:id="1597" w:author="Merrick, Riki | APHL" w:date="2022-07-13T17:35:00Z"/>
                <w:noProof/>
              </w:rPr>
            </w:pPr>
            <w:bookmarkStart w:id="1598" w:name="_Hlk108626468"/>
            <w:ins w:id="1599" w:author="Merrick, Riki | APHL" w:date="2022-07-13T17:35:00Z">
              <w:r>
                <w:rPr>
                  <w:noProof/>
                </w:rPr>
                <w:t>[{ GSP }]</w:t>
              </w:r>
            </w:ins>
          </w:p>
        </w:tc>
        <w:tc>
          <w:tcPr>
            <w:tcW w:w="4320" w:type="dxa"/>
            <w:tcBorders>
              <w:top w:val="dotted" w:sz="4" w:space="0" w:color="auto"/>
              <w:left w:val="nil"/>
              <w:bottom w:val="dotted" w:sz="4" w:space="0" w:color="auto"/>
              <w:right w:val="nil"/>
            </w:tcBorders>
            <w:shd w:val="clear" w:color="auto" w:fill="FFFFFF"/>
          </w:tcPr>
          <w:p w14:paraId="577907CB" w14:textId="77777777" w:rsidR="008C624B" w:rsidRPr="00F1330D" w:rsidRDefault="008C624B" w:rsidP="00A86747">
            <w:pPr>
              <w:pStyle w:val="MsgTableBody"/>
              <w:rPr>
                <w:ins w:id="1600" w:author="Merrick, Riki | APHL" w:date="2022-07-13T17:35:00Z"/>
                <w:noProof/>
              </w:rPr>
            </w:pPr>
            <w:ins w:id="1601" w:author="Merrick, Riki | APHL" w:date="2022-07-13T17:3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92CD6CE" w14:textId="77777777" w:rsidR="008C624B" w:rsidRPr="00F1330D" w:rsidRDefault="008C624B" w:rsidP="00A86747">
            <w:pPr>
              <w:pStyle w:val="MsgTableBody"/>
              <w:jc w:val="center"/>
              <w:rPr>
                <w:ins w:id="1602"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2839716F" w14:textId="77777777" w:rsidR="008C624B" w:rsidRPr="00F1330D" w:rsidRDefault="008C624B" w:rsidP="00A86747">
            <w:pPr>
              <w:pStyle w:val="MsgTableBody"/>
              <w:jc w:val="center"/>
              <w:rPr>
                <w:ins w:id="1603" w:author="Merrick, Riki | APHL" w:date="2022-07-13T17:35:00Z"/>
                <w:noProof/>
              </w:rPr>
            </w:pPr>
            <w:ins w:id="1604" w:author="Merrick, Riki | APHL" w:date="2022-07-13T17:35:00Z">
              <w:r>
                <w:rPr>
                  <w:noProof/>
                </w:rPr>
                <w:t>3</w:t>
              </w:r>
            </w:ins>
          </w:p>
        </w:tc>
      </w:tr>
      <w:tr w:rsidR="008C624B" w:rsidRPr="00F1330D" w14:paraId="2610A454" w14:textId="77777777" w:rsidTr="00A86747">
        <w:tblPrEx>
          <w:tblLook w:val="04A0" w:firstRow="1" w:lastRow="0" w:firstColumn="1" w:lastColumn="0" w:noHBand="0" w:noVBand="1"/>
        </w:tblPrEx>
        <w:trPr>
          <w:jc w:val="center"/>
          <w:ins w:id="1605" w:author="Merrick, Riki | APHL" w:date="2022-07-13T17:35:00Z"/>
        </w:trPr>
        <w:tc>
          <w:tcPr>
            <w:tcW w:w="2880" w:type="dxa"/>
            <w:tcBorders>
              <w:top w:val="dotted" w:sz="4" w:space="0" w:color="auto"/>
              <w:left w:val="nil"/>
              <w:bottom w:val="dotted" w:sz="4" w:space="0" w:color="auto"/>
              <w:right w:val="nil"/>
            </w:tcBorders>
            <w:shd w:val="clear" w:color="auto" w:fill="FFFFFF"/>
          </w:tcPr>
          <w:p w14:paraId="1C627F5D" w14:textId="77777777" w:rsidR="008C624B" w:rsidRDefault="008C624B" w:rsidP="00A86747">
            <w:pPr>
              <w:pStyle w:val="MsgTableBody"/>
              <w:rPr>
                <w:ins w:id="1606" w:author="Merrick, Riki | APHL" w:date="2022-07-13T17:35:00Z"/>
                <w:noProof/>
              </w:rPr>
            </w:pPr>
            <w:ins w:id="1607" w:author="Merrick, Riki | APHL" w:date="2022-07-13T17:35:00Z">
              <w:r>
                <w:rPr>
                  <w:noProof/>
                </w:rPr>
                <w:t>[{ GSR }]</w:t>
              </w:r>
            </w:ins>
          </w:p>
        </w:tc>
        <w:tc>
          <w:tcPr>
            <w:tcW w:w="4320" w:type="dxa"/>
            <w:tcBorders>
              <w:top w:val="dotted" w:sz="4" w:space="0" w:color="auto"/>
              <w:left w:val="nil"/>
              <w:bottom w:val="dotted" w:sz="4" w:space="0" w:color="auto"/>
              <w:right w:val="nil"/>
            </w:tcBorders>
            <w:shd w:val="clear" w:color="auto" w:fill="FFFFFF"/>
          </w:tcPr>
          <w:p w14:paraId="09BCC6CA" w14:textId="77777777" w:rsidR="008C624B" w:rsidRPr="00F1330D" w:rsidRDefault="008C624B" w:rsidP="00A86747">
            <w:pPr>
              <w:pStyle w:val="MsgTableBody"/>
              <w:rPr>
                <w:ins w:id="1608" w:author="Merrick, Riki | APHL" w:date="2022-07-13T17:35:00Z"/>
                <w:noProof/>
              </w:rPr>
            </w:pPr>
            <w:ins w:id="1609" w:author="Merrick, Riki | APHL" w:date="2022-07-13T17:3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A22E91C" w14:textId="77777777" w:rsidR="008C624B" w:rsidRPr="00F1330D" w:rsidRDefault="008C624B" w:rsidP="00A86747">
            <w:pPr>
              <w:pStyle w:val="MsgTableBody"/>
              <w:jc w:val="center"/>
              <w:rPr>
                <w:ins w:id="1610"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185593B7" w14:textId="77777777" w:rsidR="008C624B" w:rsidRPr="00F1330D" w:rsidRDefault="008C624B" w:rsidP="00A86747">
            <w:pPr>
              <w:pStyle w:val="MsgTableBody"/>
              <w:jc w:val="center"/>
              <w:rPr>
                <w:ins w:id="1611" w:author="Merrick, Riki | APHL" w:date="2022-07-13T17:35:00Z"/>
                <w:noProof/>
              </w:rPr>
            </w:pPr>
            <w:ins w:id="1612" w:author="Merrick, Riki | APHL" w:date="2022-07-13T17:35:00Z">
              <w:r>
                <w:rPr>
                  <w:noProof/>
                </w:rPr>
                <w:t>3</w:t>
              </w:r>
            </w:ins>
          </w:p>
        </w:tc>
      </w:tr>
      <w:tr w:rsidR="008C624B" w:rsidRPr="00F1330D" w14:paraId="09E14526" w14:textId="77777777" w:rsidTr="00A86747">
        <w:tblPrEx>
          <w:tblLook w:val="04A0" w:firstRow="1" w:lastRow="0" w:firstColumn="1" w:lastColumn="0" w:noHBand="0" w:noVBand="1"/>
        </w:tblPrEx>
        <w:trPr>
          <w:jc w:val="center"/>
          <w:ins w:id="1613" w:author="Merrick, Riki | APHL" w:date="2022-07-13T17:35:00Z"/>
        </w:trPr>
        <w:tc>
          <w:tcPr>
            <w:tcW w:w="2880" w:type="dxa"/>
            <w:tcBorders>
              <w:top w:val="dotted" w:sz="4" w:space="0" w:color="auto"/>
              <w:left w:val="nil"/>
              <w:bottom w:val="dotted" w:sz="4" w:space="0" w:color="auto"/>
              <w:right w:val="nil"/>
            </w:tcBorders>
            <w:shd w:val="clear" w:color="auto" w:fill="FFFFFF"/>
          </w:tcPr>
          <w:p w14:paraId="677D03FA" w14:textId="77777777" w:rsidR="008C624B" w:rsidRDefault="008C624B" w:rsidP="00A86747">
            <w:pPr>
              <w:pStyle w:val="MsgTableBody"/>
              <w:rPr>
                <w:ins w:id="1614" w:author="Merrick, Riki | APHL" w:date="2022-07-13T17:35:00Z"/>
                <w:noProof/>
              </w:rPr>
            </w:pPr>
            <w:ins w:id="1615" w:author="Merrick, Riki | APHL" w:date="2022-07-13T17:35:00Z">
              <w:r>
                <w:rPr>
                  <w:noProof/>
                </w:rPr>
                <w:t>[{ GSC }]</w:t>
              </w:r>
            </w:ins>
          </w:p>
        </w:tc>
        <w:tc>
          <w:tcPr>
            <w:tcW w:w="4320" w:type="dxa"/>
            <w:tcBorders>
              <w:top w:val="dotted" w:sz="4" w:space="0" w:color="auto"/>
              <w:left w:val="nil"/>
              <w:bottom w:val="dotted" w:sz="4" w:space="0" w:color="auto"/>
              <w:right w:val="nil"/>
            </w:tcBorders>
            <w:shd w:val="clear" w:color="auto" w:fill="FFFFFF"/>
          </w:tcPr>
          <w:p w14:paraId="420E8961" w14:textId="77777777" w:rsidR="008C624B" w:rsidRPr="00F1330D" w:rsidRDefault="008C624B" w:rsidP="00A86747">
            <w:pPr>
              <w:pStyle w:val="MsgTableBody"/>
              <w:rPr>
                <w:ins w:id="1616" w:author="Merrick, Riki | APHL" w:date="2022-07-13T17:35:00Z"/>
                <w:noProof/>
              </w:rPr>
            </w:pPr>
            <w:ins w:id="1617" w:author="Merrick, Riki | APHL" w:date="2022-07-13T17:35: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2B915DF" w14:textId="77777777" w:rsidR="008C624B" w:rsidRPr="00F1330D" w:rsidRDefault="008C624B" w:rsidP="00A86747">
            <w:pPr>
              <w:pStyle w:val="MsgTableBody"/>
              <w:jc w:val="center"/>
              <w:rPr>
                <w:ins w:id="1618"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5188D85D" w14:textId="77777777" w:rsidR="008C624B" w:rsidRPr="00F1330D" w:rsidRDefault="008C624B" w:rsidP="00A86747">
            <w:pPr>
              <w:pStyle w:val="MsgTableBody"/>
              <w:jc w:val="center"/>
              <w:rPr>
                <w:ins w:id="1619" w:author="Merrick, Riki | APHL" w:date="2022-07-13T17:35:00Z"/>
                <w:noProof/>
              </w:rPr>
            </w:pPr>
            <w:ins w:id="1620" w:author="Merrick, Riki | APHL" w:date="2022-07-13T17:35:00Z">
              <w:r>
                <w:rPr>
                  <w:noProof/>
                </w:rPr>
                <w:t>3</w:t>
              </w:r>
            </w:ins>
          </w:p>
        </w:tc>
      </w:tr>
      <w:bookmarkEnd w:id="1598"/>
      <w:tr w:rsidR="00E95628" w:rsidRPr="00E95628"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9A5BF5" w:rsidRDefault="00D00B52" w:rsidP="008640B1">
            <w:pPr>
              <w:pStyle w:val="MsgTableBody"/>
              <w:rPr>
                <w:noProof/>
              </w:rPr>
            </w:pPr>
            <w:r>
              <w:rPr>
                <w:noProof/>
              </w:rPr>
              <w:t>[</w:t>
            </w:r>
            <w:r w:rsidR="00E95628" w:rsidRPr="009A5BF5">
              <w:rPr>
                <w:noProof/>
              </w:rPr>
              <w:t>{</w:t>
            </w:r>
            <w:r w:rsidR="00042A29">
              <w:rPr>
                <w:noProof/>
              </w:rPr>
              <w:t xml:space="preserve"> </w:t>
            </w:r>
            <w:hyperlink w:anchor="_OH1_-_Person" w:history="1">
              <w:r w:rsidR="00F03089" w:rsidRPr="00F03089">
                <w:rPr>
                  <w:rStyle w:val="Hyperlink"/>
                  <w:noProof/>
                </w:rPr>
                <w:t>OH1</w:t>
              </w:r>
            </w:hyperlink>
            <w:r w:rsidR="00042A29">
              <w:rPr>
                <w:noProof/>
              </w:rPr>
              <w:t xml:space="preserve"> </w:t>
            </w:r>
            <w:r w:rsidR="00E95628" w:rsidRPr="009A5BF5">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9A5BF5" w:rsidRDefault="00E95628" w:rsidP="00740389">
            <w:pPr>
              <w:pStyle w:val="MsgTableBody"/>
              <w:rPr>
                <w:noProof/>
              </w:rPr>
            </w:pPr>
            <w:r w:rsidRPr="009A5BF5">
              <w:rPr>
                <w:noProof/>
              </w:rPr>
              <w:t>Employme</w:t>
            </w:r>
            <w:r w:rsidR="008640B1">
              <w:rPr>
                <w:noProof/>
              </w:rPr>
              <w:t>n</w:t>
            </w:r>
            <w:r w:rsidRPr="009A5BF5">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9A5BF5" w:rsidRDefault="00E95628" w:rsidP="00740389">
            <w:pPr>
              <w:pStyle w:val="MsgTableBody"/>
              <w:jc w:val="center"/>
              <w:rPr>
                <w:noProof/>
              </w:rPr>
            </w:pPr>
            <w:r w:rsidRPr="009A5BF5">
              <w:rPr>
                <w:noProof/>
              </w:rPr>
              <w:t>3</w:t>
            </w:r>
          </w:p>
        </w:tc>
      </w:tr>
      <w:tr w:rsidR="00E95628" w:rsidRPr="00E95628"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9A5BF5" w:rsidRDefault="00E95628" w:rsidP="008640B1">
            <w:pPr>
              <w:pStyle w:val="MsgTableBody"/>
              <w:rPr>
                <w:noProof/>
              </w:rPr>
            </w:pPr>
            <w:r w:rsidRPr="009A5BF5">
              <w:rPr>
                <w:noProof/>
              </w:rPr>
              <w:t>[{</w:t>
            </w:r>
            <w:r w:rsidR="00042A29">
              <w:rPr>
                <w:noProof/>
              </w:rPr>
              <w:t xml:space="preserve"> </w:t>
            </w:r>
            <w:hyperlink w:anchor="_OH2_-_Past" w:history="1">
              <w:r w:rsidR="00F03089" w:rsidRPr="00F03089">
                <w:rPr>
                  <w:rStyle w:val="Hyperlink"/>
                  <w:noProof/>
                </w:rPr>
                <w:t>OH2</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9A5BF5" w:rsidRDefault="00E95628" w:rsidP="00740389">
            <w:pPr>
              <w:pStyle w:val="MsgTableBody"/>
              <w:rPr>
                <w:noProof/>
              </w:rPr>
            </w:pPr>
            <w:r w:rsidRPr="009A5BF5">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9A5BF5" w:rsidRDefault="00E95628" w:rsidP="00740389">
            <w:pPr>
              <w:pStyle w:val="MsgTableBody"/>
              <w:jc w:val="center"/>
              <w:rPr>
                <w:noProof/>
              </w:rPr>
            </w:pPr>
            <w:r w:rsidRPr="009A5BF5">
              <w:rPr>
                <w:noProof/>
              </w:rPr>
              <w:t>3</w:t>
            </w:r>
          </w:p>
        </w:tc>
      </w:tr>
      <w:tr w:rsidR="00E95628" w:rsidRPr="00E95628"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9A5BF5" w:rsidRDefault="00E95628" w:rsidP="008640B1">
            <w:pPr>
              <w:pStyle w:val="MsgTableBody"/>
              <w:rPr>
                <w:noProof/>
              </w:rPr>
            </w:pPr>
            <w:r w:rsidRPr="009A5BF5">
              <w:rPr>
                <w:noProof/>
              </w:rPr>
              <w:t>[</w:t>
            </w:r>
            <w:r w:rsidR="00042A29">
              <w:rPr>
                <w:noProof/>
              </w:rPr>
              <w:t xml:space="preserve">  </w:t>
            </w:r>
            <w:hyperlink w:anchor="_OH3_-_Usual" w:history="1">
              <w:r w:rsidR="00F03089" w:rsidRPr="00F03089">
                <w:rPr>
                  <w:rStyle w:val="Hyperlink"/>
                  <w:noProof/>
                </w:rPr>
                <w:t>OH3</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9A5BF5" w:rsidRDefault="00E95628" w:rsidP="00740389">
            <w:pPr>
              <w:pStyle w:val="MsgTableBody"/>
              <w:rPr>
                <w:noProof/>
              </w:rPr>
            </w:pPr>
            <w:r w:rsidRPr="009A5BF5">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9A5BF5" w:rsidRDefault="00E95628" w:rsidP="00740389">
            <w:pPr>
              <w:pStyle w:val="MsgTableBody"/>
              <w:jc w:val="center"/>
              <w:rPr>
                <w:noProof/>
              </w:rPr>
            </w:pPr>
            <w:r w:rsidRPr="009A5BF5">
              <w:rPr>
                <w:noProof/>
              </w:rPr>
              <w:t>3</w:t>
            </w:r>
          </w:p>
        </w:tc>
      </w:tr>
      <w:tr w:rsidR="00E95628" w:rsidRPr="00E95628"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9A5BF5" w:rsidRDefault="00E95628" w:rsidP="008640B1">
            <w:pPr>
              <w:pStyle w:val="MsgTableBody"/>
              <w:rPr>
                <w:noProof/>
              </w:rPr>
            </w:pPr>
            <w:r w:rsidRPr="009A5BF5">
              <w:rPr>
                <w:noProof/>
              </w:rPr>
              <w:t>[{</w:t>
            </w:r>
            <w:r w:rsidR="00042A29">
              <w:rPr>
                <w:noProof/>
              </w:rPr>
              <w:t xml:space="preserve"> </w:t>
            </w:r>
            <w:hyperlink w:anchor="_OH4_-_Combat" w:history="1">
              <w:r w:rsidR="00F03089" w:rsidRPr="00F03089">
                <w:rPr>
                  <w:rStyle w:val="Hyperlink"/>
                  <w:noProof/>
                </w:rPr>
                <w:t>OH4</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9A5BF5" w:rsidRDefault="00E95628" w:rsidP="00740389">
            <w:pPr>
              <w:pStyle w:val="MsgTableBody"/>
              <w:rPr>
                <w:noProof/>
              </w:rPr>
            </w:pPr>
            <w:r w:rsidRPr="009A5BF5">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9A5BF5" w:rsidRDefault="00E95628" w:rsidP="00740389">
            <w:pPr>
              <w:pStyle w:val="MsgTableBody"/>
              <w:jc w:val="center"/>
              <w:rPr>
                <w:noProof/>
              </w:rPr>
            </w:pPr>
            <w:r w:rsidRPr="009A5BF5">
              <w:rPr>
                <w:noProof/>
              </w:rPr>
              <w:t>3</w:t>
            </w:r>
          </w:p>
        </w:tc>
      </w:tr>
      <w:tr w:rsidR="00715956" w:rsidRPr="00715956"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F21240" w:rsidRDefault="00715956">
            <w:pPr>
              <w:pStyle w:val="MsgTableBody"/>
              <w:jc w:val="center"/>
              <w:rPr>
                <w:noProof/>
              </w:rPr>
            </w:pPr>
            <w:r w:rsidRPr="00F21240">
              <w:rPr>
                <w:noProof/>
              </w:rPr>
              <w:t>3</w:t>
            </w:r>
          </w:p>
        </w:tc>
      </w:tr>
      <w:tr w:rsidR="002242DE" w:rsidRPr="00715956"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C84317" w:rsidRDefault="004A235D" w:rsidP="0052145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C84317" w:rsidRDefault="002242DE" w:rsidP="002F09AE">
            <w:pPr>
              <w:pStyle w:val="MsgTableBody"/>
              <w:jc w:val="center"/>
              <w:rPr>
                <w:noProof/>
              </w:rPr>
            </w:pPr>
            <w:r w:rsidRPr="00C84317">
              <w:rPr>
                <w:noProof/>
              </w:rPr>
              <w:t>15</w:t>
            </w:r>
          </w:p>
        </w:tc>
      </w:tr>
      <w:tr w:rsidR="002242DE" w:rsidRPr="00715956"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C84317" w:rsidRDefault="002242DE" w:rsidP="002F09AE">
            <w:pPr>
              <w:pStyle w:val="MsgTableBody"/>
              <w:jc w:val="center"/>
              <w:rPr>
                <w:noProof/>
              </w:rPr>
            </w:pPr>
            <w:r w:rsidRPr="00C84317">
              <w:rPr>
                <w:noProof/>
              </w:rPr>
              <w:t>7</w:t>
            </w:r>
          </w:p>
        </w:tc>
      </w:tr>
      <w:tr w:rsidR="00715956" w:rsidRPr="00715956"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w:t>
              </w:r>
              <w:bookmarkStart w:id="1621" w:name="_Hlt476040263"/>
              <w:r w:rsidRPr="00F21240">
                <w:rPr>
                  <w:rStyle w:val="Hyperlink"/>
                  <w:noProof/>
                </w:rPr>
                <w:t>V</w:t>
              </w:r>
              <w:bookmarkEnd w:id="1621"/>
              <w:r w:rsidRPr="00F21240">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F21240" w:rsidRDefault="00715956">
            <w:pPr>
              <w:pStyle w:val="MsgTableBody"/>
              <w:jc w:val="center"/>
              <w:rPr>
                <w:noProof/>
              </w:rPr>
            </w:pPr>
            <w:r w:rsidRPr="00F21240">
              <w:rPr>
                <w:noProof/>
              </w:rPr>
              <w:t>3</w:t>
            </w:r>
          </w:p>
        </w:tc>
      </w:tr>
      <w:tr w:rsidR="00715956" w:rsidRPr="00715956"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F21240" w:rsidRDefault="00715956">
            <w:pPr>
              <w:pStyle w:val="MsgTableBody"/>
              <w:jc w:val="center"/>
              <w:rPr>
                <w:noProof/>
              </w:rPr>
            </w:pPr>
            <w:r w:rsidRPr="00F21240">
              <w:rPr>
                <w:noProof/>
              </w:rPr>
              <w:t>3</w:t>
            </w:r>
          </w:p>
        </w:tc>
      </w:tr>
      <w:tr w:rsidR="00715956" w:rsidRPr="00715956"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F21240" w:rsidRDefault="00715956">
            <w:pPr>
              <w:pStyle w:val="MsgTableBody"/>
              <w:jc w:val="center"/>
              <w:rPr>
                <w:noProof/>
              </w:rPr>
            </w:pPr>
            <w:r w:rsidRPr="00F21240">
              <w:rPr>
                <w:noProof/>
              </w:rPr>
              <w:t>3</w:t>
            </w:r>
          </w:p>
        </w:tc>
      </w:tr>
      <w:tr w:rsidR="002242DE" w:rsidRPr="00715956"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C84317" w:rsidRDefault="004A235D"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C84317" w:rsidRDefault="002242DE" w:rsidP="002F09AE">
            <w:pPr>
              <w:pStyle w:val="MsgTableBody"/>
              <w:jc w:val="center"/>
              <w:rPr>
                <w:noProof/>
              </w:rPr>
            </w:pPr>
            <w:r w:rsidRPr="00C84317">
              <w:rPr>
                <w:noProof/>
              </w:rPr>
              <w:t>15</w:t>
            </w:r>
          </w:p>
        </w:tc>
      </w:tr>
      <w:tr w:rsidR="002242DE" w:rsidRPr="00715956"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C84317" w:rsidRDefault="002242DE" w:rsidP="002F09AE">
            <w:pPr>
              <w:pStyle w:val="MsgTableBody"/>
              <w:jc w:val="center"/>
              <w:rPr>
                <w:noProof/>
              </w:rPr>
            </w:pPr>
            <w:r w:rsidRPr="00C84317">
              <w:rPr>
                <w:noProof/>
              </w:rPr>
              <w:t>7</w:t>
            </w:r>
          </w:p>
        </w:tc>
      </w:tr>
      <w:tr w:rsidR="00715956" w:rsidRPr="00715956"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F21240" w:rsidRDefault="00715956">
            <w:pPr>
              <w:pStyle w:val="MsgTableBody"/>
              <w:rPr>
                <w:noProof/>
              </w:rPr>
            </w:pPr>
            <w:r w:rsidRPr="00F21240">
              <w:rPr>
                <w:noProof/>
              </w:rPr>
              <w:t xml:space="preserve">[{ </w:t>
            </w:r>
            <w:bookmarkStart w:id="1622" w:name="_Hlt479197563"/>
            <w:r w:rsidRPr="00F21240">
              <w:rPr>
                <w:noProof/>
              </w:rPr>
              <w:fldChar w:fldCharType="begin"/>
            </w:r>
            <w:r w:rsidRPr="00F21240">
              <w:rPr>
                <w:noProof/>
              </w:rPr>
              <w:instrText xml:space="preserve"> HYPERLINK  \l "DB1" </w:instrText>
            </w:r>
            <w:r w:rsidRPr="00F21240">
              <w:rPr>
                <w:noProof/>
              </w:rPr>
              <w:fldChar w:fldCharType="separate"/>
            </w:r>
            <w:r w:rsidRPr="00F21240">
              <w:rPr>
                <w:rStyle w:val="Hyperlink"/>
                <w:noProof/>
              </w:rPr>
              <w:t>DB1</w:t>
            </w:r>
            <w:r w:rsidRPr="00F21240">
              <w:rPr>
                <w:noProof/>
              </w:rPr>
              <w:fldChar w:fldCharType="end"/>
            </w:r>
            <w:bookmarkEnd w:id="1622"/>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F21240" w:rsidRDefault="00715956">
            <w:pPr>
              <w:pStyle w:val="MsgTableBody"/>
              <w:jc w:val="center"/>
              <w:rPr>
                <w:noProof/>
              </w:rPr>
            </w:pPr>
            <w:r w:rsidRPr="00F21240">
              <w:rPr>
                <w:noProof/>
              </w:rPr>
              <w:t>3</w:t>
            </w:r>
          </w:p>
        </w:tc>
      </w:tr>
      <w:tr w:rsidR="00E421D2" w:rsidRPr="00715956"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F21240"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F21240" w:rsidRDefault="00E421D2">
            <w:pPr>
              <w:pStyle w:val="MsgTableBody"/>
              <w:jc w:val="center"/>
              <w:rPr>
                <w:noProof/>
              </w:rPr>
            </w:pPr>
          </w:p>
        </w:tc>
      </w:tr>
      <w:tr w:rsidR="00715956" w:rsidRPr="00715956"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F21240" w:rsidRDefault="008640B1" w:rsidP="00E421D2">
            <w:pPr>
              <w:pStyle w:val="MsgTableBody"/>
              <w:rPr>
                <w:noProof/>
              </w:rPr>
            </w:pPr>
            <w:r>
              <w:rPr>
                <w:noProof/>
              </w:rPr>
              <w:t xml:space="preserve">  </w:t>
            </w:r>
            <w:r w:rsidR="00E421D2">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F21240" w:rsidRDefault="00715956">
            <w:pPr>
              <w:pStyle w:val="MsgTableBody"/>
              <w:jc w:val="center"/>
              <w:rPr>
                <w:noProof/>
              </w:rPr>
            </w:pPr>
            <w:r w:rsidRPr="00F21240">
              <w:rPr>
                <w:noProof/>
              </w:rPr>
              <w:t>7</w:t>
            </w:r>
          </w:p>
        </w:tc>
      </w:tr>
      <w:tr w:rsidR="00C93F19" w:rsidRPr="00715956"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F21240" w:rsidRDefault="008640B1">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F21240"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F21240"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F21240" w:rsidRDefault="00C93F19">
            <w:pPr>
              <w:pStyle w:val="MsgTableBody"/>
              <w:jc w:val="center"/>
              <w:rPr>
                <w:noProof/>
              </w:rPr>
            </w:pPr>
            <w:r>
              <w:rPr>
                <w:noProof/>
              </w:rPr>
              <w:t>7</w:t>
            </w:r>
          </w:p>
        </w:tc>
      </w:tr>
      <w:tr w:rsidR="00E421D2" w:rsidRPr="00715956"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F21240"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F21240" w:rsidRDefault="00E421D2">
            <w:pPr>
              <w:pStyle w:val="MsgTableBody"/>
              <w:jc w:val="center"/>
              <w:rPr>
                <w:noProof/>
              </w:rPr>
            </w:pPr>
          </w:p>
        </w:tc>
      </w:tr>
      <w:tr w:rsidR="00715956" w:rsidRPr="00715956"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F21240" w:rsidRDefault="00715956">
            <w:pPr>
              <w:pStyle w:val="MsgTableBody"/>
              <w:rPr>
                <w:noProof/>
              </w:rPr>
            </w:pPr>
            <w:r w:rsidRPr="00F21240">
              <w:rPr>
                <w:noProof/>
              </w:rPr>
              <w:t xml:space="preserve">[  </w:t>
            </w:r>
            <w:hyperlink w:anchor="PDA" w:history="1">
              <w:r w:rsidRPr="00F21240">
                <w:rPr>
                  <w:rStyle w:val="Hyperlink"/>
                  <w:noProof/>
                </w:rPr>
                <w:t>PD</w:t>
              </w:r>
              <w:bookmarkStart w:id="1623" w:name="_Hlt479441847"/>
              <w:r w:rsidRPr="00F21240">
                <w:rPr>
                  <w:rStyle w:val="Hyperlink"/>
                  <w:noProof/>
                </w:rPr>
                <w:t>A</w:t>
              </w:r>
              <w:bookmarkEnd w:id="1623"/>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F21240" w:rsidRDefault="00715956">
            <w:pPr>
              <w:pStyle w:val="MsgTableBody"/>
              <w:rPr>
                <w:noProof/>
              </w:rPr>
            </w:pPr>
            <w:r w:rsidRPr="00F21240">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F21240" w:rsidRDefault="00715956">
            <w:pPr>
              <w:pStyle w:val="MsgTableBody"/>
              <w:jc w:val="center"/>
              <w:rPr>
                <w:noProof/>
              </w:rPr>
            </w:pPr>
            <w:r w:rsidRPr="00F21240">
              <w:rPr>
                <w:noProof/>
              </w:rPr>
              <w:t>3</w:t>
            </w:r>
          </w:p>
        </w:tc>
      </w:tr>
    </w:tbl>
    <w:p w14:paraId="5BD6ABE0" w14:textId="79C165DE" w:rsidR="00EB05F1"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6BB6" w14:paraId="1B586E9A" w14:textId="77777777" w:rsidTr="00372670">
        <w:tc>
          <w:tcPr>
            <w:tcW w:w="9350" w:type="dxa"/>
            <w:gridSpan w:val="6"/>
          </w:tcPr>
          <w:p w14:paraId="2D6F212C" w14:textId="059FD930" w:rsidR="00372670" w:rsidRPr="006D6BB6" w:rsidRDefault="00372670" w:rsidP="00372670">
            <w:pPr>
              <w:pStyle w:val="ACK-ChoreographyHeader"/>
            </w:pPr>
            <w:r w:rsidRPr="00C20CAF">
              <w:t>Acknowledgment Choreography</w:t>
            </w:r>
          </w:p>
        </w:tc>
      </w:tr>
      <w:tr w:rsidR="00372670" w:rsidRPr="006D6BB6" w14:paraId="35B56955" w14:textId="77777777" w:rsidTr="00372670">
        <w:tc>
          <w:tcPr>
            <w:tcW w:w="9350" w:type="dxa"/>
            <w:gridSpan w:val="6"/>
          </w:tcPr>
          <w:p w14:paraId="77E20A63" w14:textId="753A0465" w:rsidR="00372670" w:rsidRPr="006D6BB6" w:rsidRDefault="00372670" w:rsidP="00372670">
            <w:pPr>
              <w:pStyle w:val="ACK-ChoreographyHeader"/>
            </w:pPr>
            <w:r w:rsidRPr="00F21240">
              <w:rPr>
                <w:noProof/>
              </w:rPr>
              <w:t>ADT^A02^ADT_A02</w:t>
            </w:r>
          </w:p>
        </w:tc>
      </w:tr>
      <w:tr w:rsidR="00EB05F1" w:rsidRPr="006D6BB6" w14:paraId="58D64658" w14:textId="77777777" w:rsidTr="00594536">
        <w:tc>
          <w:tcPr>
            <w:tcW w:w="1835" w:type="dxa"/>
          </w:tcPr>
          <w:p w14:paraId="558CA1BE" w14:textId="77777777" w:rsidR="00EB05F1" w:rsidRPr="006D6BB6" w:rsidRDefault="00EB05F1" w:rsidP="00AD6CE4">
            <w:pPr>
              <w:pStyle w:val="ACK-ChoreographyBody"/>
            </w:pPr>
            <w:r w:rsidRPr="006D6BB6">
              <w:t>Field name</w:t>
            </w:r>
          </w:p>
        </w:tc>
        <w:tc>
          <w:tcPr>
            <w:tcW w:w="2128" w:type="dxa"/>
          </w:tcPr>
          <w:p w14:paraId="0F25C90C" w14:textId="77777777" w:rsidR="00EB05F1" w:rsidRPr="006D6BB6" w:rsidRDefault="00EB05F1" w:rsidP="00AD6CE4">
            <w:pPr>
              <w:pStyle w:val="ACK-ChoreographyBody"/>
            </w:pPr>
            <w:r w:rsidRPr="006D6BB6">
              <w:t>Field Value: Original mode</w:t>
            </w:r>
          </w:p>
        </w:tc>
        <w:tc>
          <w:tcPr>
            <w:tcW w:w="5387" w:type="dxa"/>
            <w:gridSpan w:val="4"/>
          </w:tcPr>
          <w:p w14:paraId="379E8EBA" w14:textId="77777777" w:rsidR="00EB05F1" w:rsidRPr="006D6BB6" w:rsidRDefault="00EB05F1" w:rsidP="00AD6CE4">
            <w:pPr>
              <w:pStyle w:val="ACK-ChoreographyBody"/>
            </w:pPr>
            <w:r w:rsidRPr="006D6BB6">
              <w:t>Field value: Enhanced mode</w:t>
            </w:r>
          </w:p>
        </w:tc>
      </w:tr>
      <w:tr w:rsidR="00EB05F1" w:rsidRPr="006D6BB6" w14:paraId="5469AC87" w14:textId="77777777" w:rsidTr="00594536">
        <w:tc>
          <w:tcPr>
            <w:tcW w:w="1835" w:type="dxa"/>
          </w:tcPr>
          <w:p w14:paraId="2F557077" w14:textId="77777777" w:rsidR="00EB05F1" w:rsidRPr="006D6BB6" w:rsidRDefault="00EB05F1" w:rsidP="00AD6CE4">
            <w:pPr>
              <w:pStyle w:val="ACK-ChoreographyBody"/>
            </w:pPr>
            <w:r w:rsidRPr="006D6BB6">
              <w:t>MSH.15</w:t>
            </w:r>
          </w:p>
        </w:tc>
        <w:tc>
          <w:tcPr>
            <w:tcW w:w="2128" w:type="dxa"/>
          </w:tcPr>
          <w:p w14:paraId="7BC85E8B" w14:textId="77777777" w:rsidR="00EB05F1" w:rsidRPr="006D6BB6" w:rsidRDefault="00EB05F1" w:rsidP="00AD6CE4">
            <w:pPr>
              <w:pStyle w:val="ACK-ChoreographyBody"/>
            </w:pPr>
            <w:r w:rsidRPr="006D6BB6">
              <w:t>Blank</w:t>
            </w:r>
          </w:p>
        </w:tc>
        <w:tc>
          <w:tcPr>
            <w:tcW w:w="605" w:type="dxa"/>
          </w:tcPr>
          <w:p w14:paraId="50DFE81E" w14:textId="77777777" w:rsidR="00EB05F1" w:rsidRPr="006D6BB6" w:rsidRDefault="00EB05F1" w:rsidP="00AD6CE4">
            <w:pPr>
              <w:pStyle w:val="ACK-ChoreographyBody"/>
            </w:pPr>
            <w:r w:rsidRPr="006D6BB6">
              <w:t>NE</w:t>
            </w:r>
          </w:p>
        </w:tc>
        <w:tc>
          <w:tcPr>
            <w:tcW w:w="1600" w:type="dxa"/>
          </w:tcPr>
          <w:p w14:paraId="38D896D9" w14:textId="77777777" w:rsidR="00EB05F1" w:rsidRPr="006D6BB6" w:rsidRDefault="00EB05F1" w:rsidP="00AD6CE4">
            <w:pPr>
              <w:pStyle w:val="ACK-ChoreographyBody"/>
            </w:pPr>
            <w:r w:rsidRPr="006D6BB6">
              <w:t>AL, SU, ER</w:t>
            </w:r>
          </w:p>
        </w:tc>
        <w:tc>
          <w:tcPr>
            <w:tcW w:w="1600" w:type="dxa"/>
          </w:tcPr>
          <w:p w14:paraId="681FD567" w14:textId="77777777" w:rsidR="00EB05F1" w:rsidRPr="006D6BB6" w:rsidRDefault="00EB05F1" w:rsidP="00AD6CE4">
            <w:pPr>
              <w:pStyle w:val="ACK-ChoreographyBody"/>
            </w:pPr>
            <w:r w:rsidRPr="006D6BB6">
              <w:t>NE</w:t>
            </w:r>
          </w:p>
        </w:tc>
        <w:tc>
          <w:tcPr>
            <w:tcW w:w="1582" w:type="dxa"/>
          </w:tcPr>
          <w:p w14:paraId="284AB0B4" w14:textId="77777777" w:rsidR="00EB05F1" w:rsidRPr="006D6BB6" w:rsidRDefault="00EB05F1" w:rsidP="00AD6CE4">
            <w:pPr>
              <w:pStyle w:val="ACK-ChoreographyBody"/>
            </w:pPr>
            <w:r w:rsidRPr="006D6BB6">
              <w:t>AL, SU, ER</w:t>
            </w:r>
          </w:p>
        </w:tc>
      </w:tr>
      <w:tr w:rsidR="00EB05F1" w:rsidRPr="006D6BB6" w14:paraId="335CB97D" w14:textId="77777777" w:rsidTr="00594536">
        <w:tc>
          <w:tcPr>
            <w:tcW w:w="1835" w:type="dxa"/>
          </w:tcPr>
          <w:p w14:paraId="750C874A" w14:textId="77777777" w:rsidR="00EB05F1" w:rsidRPr="006D6BB6" w:rsidRDefault="00EB05F1" w:rsidP="00AD6CE4">
            <w:pPr>
              <w:pStyle w:val="ACK-ChoreographyBody"/>
            </w:pPr>
            <w:r w:rsidRPr="006D6BB6">
              <w:t>MSH.16</w:t>
            </w:r>
          </w:p>
        </w:tc>
        <w:tc>
          <w:tcPr>
            <w:tcW w:w="2128" w:type="dxa"/>
          </w:tcPr>
          <w:p w14:paraId="7CAF1053" w14:textId="77777777" w:rsidR="00EB05F1" w:rsidRPr="006D6BB6" w:rsidRDefault="00EB05F1" w:rsidP="00AD6CE4">
            <w:pPr>
              <w:pStyle w:val="ACK-ChoreographyBody"/>
            </w:pPr>
            <w:r w:rsidRPr="006D6BB6">
              <w:t>Blank</w:t>
            </w:r>
          </w:p>
        </w:tc>
        <w:tc>
          <w:tcPr>
            <w:tcW w:w="605" w:type="dxa"/>
          </w:tcPr>
          <w:p w14:paraId="63123676" w14:textId="77777777" w:rsidR="00EB05F1" w:rsidRPr="006D6BB6" w:rsidRDefault="00EB05F1" w:rsidP="00AD6CE4">
            <w:pPr>
              <w:pStyle w:val="ACK-ChoreographyBody"/>
            </w:pPr>
            <w:r w:rsidRPr="006D6BB6">
              <w:t>NE</w:t>
            </w:r>
          </w:p>
        </w:tc>
        <w:tc>
          <w:tcPr>
            <w:tcW w:w="1600" w:type="dxa"/>
          </w:tcPr>
          <w:p w14:paraId="4CC045E0" w14:textId="77777777" w:rsidR="00EB05F1" w:rsidRPr="006D6BB6" w:rsidRDefault="00EB05F1" w:rsidP="00AD6CE4">
            <w:pPr>
              <w:pStyle w:val="ACK-ChoreographyBody"/>
            </w:pPr>
            <w:r w:rsidRPr="006D6BB6">
              <w:t>NE</w:t>
            </w:r>
          </w:p>
        </w:tc>
        <w:tc>
          <w:tcPr>
            <w:tcW w:w="1600" w:type="dxa"/>
          </w:tcPr>
          <w:p w14:paraId="074589A1" w14:textId="77777777" w:rsidR="00EB05F1" w:rsidRPr="006D6BB6" w:rsidRDefault="00EB05F1" w:rsidP="00AD6CE4">
            <w:pPr>
              <w:pStyle w:val="ACK-ChoreographyBody"/>
            </w:pPr>
            <w:r w:rsidRPr="006D6BB6">
              <w:t>AL, SU, ER</w:t>
            </w:r>
          </w:p>
        </w:tc>
        <w:tc>
          <w:tcPr>
            <w:tcW w:w="1582" w:type="dxa"/>
          </w:tcPr>
          <w:p w14:paraId="11BDA482" w14:textId="77777777" w:rsidR="00EB05F1" w:rsidRPr="006D6BB6" w:rsidRDefault="00EB05F1" w:rsidP="00AD6CE4">
            <w:pPr>
              <w:pStyle w:val="ACK-ChoreographyBody"/>
            </w:pPr>
            <w:r w:rsidRPr="006D6BB6">
              <w:t>AL, SU, ER</w:t>
            </w:r>
          </w:p>
        </w:tc>
      </w:tr>
      <w:tr w:rsidR="00EB05F1" w:rsidRPr="006D6BB6" w14:paraId="5165ECD5" w14:textId="77777777" w:rsidTr="00594536">
        <w:tc>
          <w:tcPr>
            <w:tcW w:w="1835" w:type="dxa"/>
          </w:tcPr>
          <w:p w14:paraId="0744B4F9" w14:textId="77777777" w:rsidR="00EB05F1" w:rsidRPr="006D6BB6" w:rsidRDefault="00EB05F1" w:rsidP="00AD6CE4">
            <w:pPr>
              <w:pStyle w:val="ACK-ChoreographyBody"/>
            </w:pPr>
            <w:r w:rsidRPr="006D6BB6">
              <w:t>Immediate Ack</w:t>
            </w:r>
          </w:p>
        </w:tc>
        <w:tc>
          <w:tcPr>
            <w:tcW w:w="2128" w:type="dxa"/>
          </w:tcPr>
          <w:p w14:paraId="71DF6FA6" w14:textId="77777777" w:rsidR="00EB05F1" w:rsidRPr="006D6BB6" w:rsidRDefault="00EB05F1" w:rsidP="00AD6CE4">
            <w:pPr>
              <w:pStyle w:val="ACK-ChoreographyBody"/>
            </w:pPr>
            <w:r w:rsidRPr="006D6BB6">
              <w:t>-</w:t>
            </w:r>
          </w:p>
        </w:tc>
        <w:tc>
          <w:tcPr>
            <w:tcW w:w="605" w:type="dxa"/>
          </w:tcPr>
          <w:p w14:paraId="23CB202D" w14:textId="77777777" w:rsidR="00EB05F1" w:rsidRPr="006D6BB6" w:rsidRDefault="00EB05F1" w:rsidP="00AD6CE4">
            <w:pPr>
              <w:pStyle w:val="ACK-ChoreographyBody"/>
            </w:pPr>
            <w:r w:rsidRPr="006D6BB6">
              <w:t>-</w:t>
            </w:r>
          </w:p>
        </w:tc>
        <w:tc>
          <w:tcPr>
            <w:tcW w:w="1600" w:type="dxa"/>
          </w:tcPr>
          <w:p w14:paraId="429E3557" w14:textId="492E60F5"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600" w:type="dxa"/>
          </w:tcPr>
          <w:p w14:paraId="4A712006" w14:textId="77777777" w:rsidR="00EB05F1" w:rsidRPr="006D6BB6" w:rsidRDefault="00EB05F1" w:rsidP="00AD6CE4">
            <w:pPr>
              <w:pStyle w:val="ACK-ChoreographyBody"/>
            </w:pPr>
            <w:r w:rsidRPr="006D6BB6">
              <w:t>-</w:t>
            </w:r>
          </w:p>
        </w:tc>
        <w:tc>
          <w:tcPr>
            <w:tcW w:w="1582" w:type="dxa"/>
          </w:tcPr>
          <w:p w14:paraId="70E662B7" w14:textId="034808D6" w:rsidR="00EB05F1" w:rsidRPr="006D6BB6" w:rsidRDefault="00EB05F1" w:rsidP="00AD6CE4">
            <w:pPr>
              <w:pStyle w:val="ACK-ChoreographyBody"/>
            </w:pPr>
            <w:r w:rsidRPr="006D6BB6">
              <w:rPr>
                <w:szCs w:val="16"/>
              </w:rPr>
              <w:t>ACK^</w:t>
            </w:r>
            <w:r w:rsidRPr="00311D10">
              <w:rPr>
                <w:szCs w:val="16"/>
              </w:rPr>
              <w:t>A0</w:t>
            </w:r>
            <w:r>
              <w:rPr>
                <w:szCs w:val="16"/>
              </w:rPr>
              <w:t>2</w:t>
            </w:r>
            <w:r w:rsidRPr="006D6BB6">
              <w:rPr>
                <w:szCs w:val="16"/>
              </w:rPr>
              <w:t>^ACK</w:t>
            </w:r>
          </w:p>
        </w:tc>
      </w:tr>
      <w:tr w:rsidR="00EB05F1" w:rsidRPr="006D6BB6" w14:paraId="2FE8309A" w14:textId="77777777" w:rsidTr="00594536">
        <w:tc>
          <w:tcPr>
            <w:tcW w:w="1835" w:type="dxa"/>
          </w:tcPr>
          <w:p w14:paraId="4E3B8603" w14:textId="77777777" w:rsidR="00EB05F1" w:rsidRPr="006D6BB6" w:rsidRDefault="00EB05F1" w:rsidP="00AD6CE4">
            <w:pPr>
              <w:pStyle w:val="ACK-ChoreographyBody"/>
            </w:pPr>
            <w:r w:rsidRPr="006D6BB6">
              <w:t>Application Ack</w:t>
            </w:r>
          </w:p>
        </w:tc>
        <w:tc>
          <w:tcPr>
            <w:tcW w:w="2128" w:type="dxa"/>
          </w:tcPr>
          <w:p w14:paraId="5C910ABD" w14:textId="2A3C7B9E" w:rsidR="00EB05F1" w:rsidRPr="006D6BB6" w:rsidRDefault="00EB05F1" w:rsidP="00AD6CE4">
            <w:pPr>
              <w:pStyle w:val="ACK-ChoreographyBody"/>
            </w:pPr>
            <w:r>
              <w:rPr>
                <w:szCs w:val="16"/>
              </w:rPr>
              <w:t>ADT</w:t>
            </w:r>
            <w:r w:rsidRPr="006D6BB6">
              <w:rPr>
                <w:szCs w:val="16"/>
              </w:rPr>
              <w:t>^</w:t>
            </w:r>
            <w:r>
              <w:rPr>
                <w:szCs w:val="16"/>
              </w:rPr>
              <w:t>A02</w:t>
            </w:r>
            <w:r w:rsidRPr="006D6BB6">
              <w:rPr>
                <w:szCs w:val="16"/>
              </w:rPr>
              <w:t>^</w:t>
            </w:r>
            <w:r>
              <w:rPr>
                <w:szCs w:val="16"/>
              </w:rPr>
              <w:t>ADT</w:t>
            </w:r>
            <w:r w:rsidRPr="006D6BB6">
              <w:rPr>
                <w:szCs w:val="16"/>
              </w:rPr>
              <w:t>_</w:t>
            </w:r>
            <w:r>
              <w:rPr>
                <w:szCs w:val="16"/>
              </w:rPr>
              <w:t>A02</w:t>
            </w:r>
          </w:p>
        </w:tc>
        <w:tc>
          <w:tcPr>
            <w:tcW w:w="605" w:type="dxa"/>
          </w:tcPr>
          <w:p w14:paraId="4355D2D8" w14:textId="77777777" w:rsidR="00EB05F1" w:rsidRPr="006D6BB6" w:rsidRDefault="00EB05F1" w:rsidP="00AD6CE4">
            <w:pPr>
              <w:pStyle w:val="ACK-ChoreographyBody"/>
            </w:pPr>
            <w:r w:rsidRPr="006D6BB6">
              <w:t>-</w:t>
            </w:r>
          </w:p>
        </w:tc>
        <w:tc>
          <w:tcPr>
            <w:tcW w:w="1600" w:type="dxa"/>
          </w:tcPr>
          <w:p w14:paraId="4E868EAC" w14:textId="77777777" w:rsidR="00EB05F1" w:rsidRPr="006D6BB6" w:rsidRDefault="00EB05F1" w:rsidP="00AD6CE4">
            <w:pPr>
              <w:pStyle w:val="ACK-ChoreographyBody"/>
            </w:pPr>
            <w:r w:rsidRPr="006D6BB6">
              <w:t>-</w:t>
            </w:r>
          </w:p>
        </w:tc>
        <w:tc>
          <w:tcPr>
            <w:tcW w:w="1600" w:type="dxa"/>
          </w:tcPr>
          <w:p w14:paraId="1B1C2D09" w14:textId="5AB0BC23"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582" w:type="dxa"/>
          </w:tcPr>
          <w:p w14:paraId="22F86FDD" w14:textId="7D87B827" w:rsidR="00EB05F1" w:rsidRPr="006D6BB6" w:rsidRDefault="00EB05F1" w:rsidP="00AD6CE4">
            <w:pPr>
              <w:pStyle w:val="ACK-ChoreographyBody"/>
            </w:pPr>
            <w:r w:rsidRPr="006D6BB6">
              <w:rPr>
                <w:szCs w:val="16"/>
              </w:rPr>
              <w:t>ACK^</w:t>
            </w:r>
            <w:r>
              <w:rPr>
                <w:szCs w:val="16"/>
              </w:rPr>
              <w:t>A02</w:t>
            </w:r>
            <w:r w:rsidRPr="006D6BB6">
              <w:rPr>
                <w:szCs w:val="16"/>
              </w:rPr>
              <w:t>^ACK</w:t>
            </w:r>
          </w:p>
        </w:tc>
      </w:tr>
    </w:tbl>
    <w:p w14:paraId="75DE34E4" w14:textId="77777777" w:rsidR="00715956" w:rsidRPr="00F21240" w:rsidRDefault="00715956">
      <w:pPr>
        <w:rPr>
          <w:noProof/>
        </w:rPr>
      </w:pPr>
    </w:p>
    <w:p w14:paraId="68A01134" w14:textId="77777777" w:rsidR="00715956" w:rsidRPr="00F21240" w:rsidRDefault="00715956">
      <w:pPr>
        <w:pStyle w:val="MsgTableCaption"/>
        <w:rPr>
          <w:noProof/>
        </w:rPr>
      </w:pPr>
      <w:r w:rsidRPr="00F21240">
        <w:rPr>
          <w:noProof/>
        </w:rPr>
        <w:lastRenderedPageBreak/>
        <w:t>ACK^A02^ACK: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F21240" w:rsidRDefault="00715956">
            <w:pPr>
              <w:pStyle w:val="MsgTableHeader"/>
              <w:jc w:val="center"/>
              <w:rPr>
                <w:noProof/>
              </w:rPr>
            </w:pPr>
            <w:r w:rsidRPr="00F21240">
              <w:rPr>
                <w:noProof/>
              </w:rPr>
              <w:t>Chapter</w:t>
            </w:r>
          </w:p>
        </w:tc>
      </w:tr>
      <w:tr w:rsidR="00715956" w:rsidRPr="00715956"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F21240" w:rsidRDefault="00715956">
            <w:pPr>
              <w:pStyle w:val="MsgTableBody"/>
              <w:keepNext/>
              <w:jc w:val="center"/>
              <w:rPr>
                <w:noProof/>
              </w:rPr>
            </w:pPr>
            <w:r w:rsidRPr="00F21240">
              <w:rPr>
                <w:noProof/>
              </w:rPr>
              <w:t>2</w:t>
            </w:r>
          </w:p>
        </w:tc>
      </w:tr>
      <w:tr w:rsidR="00715956" w:rsidRPr="00715956"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F21240" w:rsidRDefault="00715956">
            <w:pPr>
              <w:pStyle w:val="MsgTableBody"/>
              <w:jc w:val="center"/>
              <w:rPr>
                <w:noProof/>
              </w:rPr>
            </w:pPr>
            <w:r w:rsidRPr="00F21240">
              <w:rPr>
                <w:noProof/>
              </w:rPr>
              <w:t>2</w:t>
            </w:r>
          </w:p>
        </w:tc>
      </w:tr>
      <w:tr w:rsidR="00715956" w:rsidRPr="00715956"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F21240" w:rsidRDefault="00715956">
            <w:pPr>
              <w:pStyle w:val="MsgTableBody"/>
              <w:jc w:val="center"/>
              <w:rPr>
                <w:noProof/>
              </w:rPr>
            </w:pPr>
            <w:r w:rsidRPr="00F21240">
              <w:rPr>
                <w:noProof/>
              </w:rPr>
              <w:t>2</w:t>
            </w:r>
          </w:p>
        </w:tc>
      </w:tr>
      <w:tr w:rsidR="00715956" w:rsidRPr="00715956"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F21240" w:rsidRDefault="00715956">
            <w:pPr>
              <w:pStyle w:val="MsgTableBody"/>
              <w:jc w:val="center"/>
              <w:rPr>
                <w:noProof/>
              </w:rPr>
            </w:pPr>
            <w:r w:rsidRPr="00F21240">
              <w:rPr>
                <w:noProof/>
              </w:rPr>
              <w:t>2</w:t>
            </w:r>
          </w:p>
        </w:tc>
      </w:tr>
      <w:tr w:rsidR="00715956" w:rsidRPr="00715956"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F21240" w:rsidRDefault="00715956">
            <w:pPr>
              <w:pStyle w:val="MsgTableBody"/>
              <w:jc w:val="center"/>
              <w:rPr>
                <w:noProof/>
              </w:rPr>
            </w:pPr>
            <w:r w:rsidRPr="00F21240">
              <w:rPr>
                <w:noProof/>
              </w:rPr>
              <w:t>2</w:t>
            </w:r>
          </w:p>
        </w:tc>
      </w:tr>
    </w:tbl>
    <w:p w14:paraId="160867E4" w14:textId="6D1C1934" w:rsidR="00C20CAF" w:rsidRDefault="00C20CAF" w:rsidP="00217ACB">
      <w:bookmarkStart w:id="1624" w:name="_Toc348244978"/>
      <w:bookmarkStart w:id="1625" w:name="_Toc348258166"/>
      <w:bookmarkStart w:id="1626" w:name="_Toc348263349"/>
      <w:bookmarkStart w:id="1627" w:name="_Toc348336763"/>
      <w:bookmarkStart w:id="1628" w:name="_Toc348768076"/>
      <w:bookmarkStart w:id="1629" w:name="_Toc380435624"/>
      <w:bookmarkStart w:id="1630" w:name="_Toc359236120"/>
      <w:bookmarkStart w:id="1631" w:name="_Toc1815939"/>
      <w:bookmarkStart w:id="1632" w:name="_Toc21372484"/>
      <w:bookmarkStart w:id="1633" w:name="_Toc175991958"/>
      <w:bookmarkStart w:id="1634"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6BB6" w14:paraId="04280D74" w14:textId="77777777" w:rsidTr="00217ACB">
        <w:trPr>
          <w:jc w:val="center"/>
        </w:trPr>
        <w:tc>
          <w:tcPr>
            <w:tcW w:w="6844" w:type="dxa"/>
            <w:gridSpan w:val="4"/>
          </w:tcPr>
          <w:p w14:paraId="3AA5C29E" w14:textId="06971563" w:rsidR="00217ACB" w:rsidRPr="006D6BB6" w:rsidRDefault="00217ACB" w:rsidP="00217ACB">
            <w:pPr>
              <w:pStyle w:val="ACK-ChoreographyHeader"/>
            </w:pPr>
            <w:r w:rsidRPr="00C20CAF">
              <w:t>Acknowledgment Choreography</w:t>
            </w:r>
          </w:p>
        </w:tc>
      </w:tr>
      <w:tr w:rsidR="00217ACB" w:rsidRPr="006D6BB6" w14:paraId="567D60B5" w14:textId="77777777" w:rsidTr="00217ACB">
        <w:trPr>
          <w:jc w:val="center"/>
        </w:trPr>
        <w:tc>
          <w:tcPr>
            <w:tcW w:w="6844" w:type="dxa"/>
            <w:gridSpan w:val="4"/>
          </w:tcPr>
          <w:p w14:paraId="32A3F1BB" w14:textId="144CA038" w:rsidR="00217ACB" w:rsidRPr="00C20CAF" w:rsidRDefault="00372670" w:rsidP="00217ACB">
            <w:pPr>
              <w:pStyle w:val="ACK-ChoreographyHeader"/>
            </w:pPr>
            <w:r w:rsidRPr="00F21240">
              <w:rPr>
                <w:noProof/>
              </w:rPr>
              <w:t>ACK^A02^ACK</w:t>
            </w:r>
          </w:p>
        </w:tc>
      </w:tr>
      <w:tr w:rsidR="00C20CAF" w:rsidRPr="006D6BB6" w14:paraId="6CC38ECE" w14:textId="77777777" w:rsidTr="00594536">
        <w:trPr>
          <w:jc w:val="center"/>
        </w:trPr>
        <w:tc>
          <w:tcPr>
            <w:tcW w:w="1579" w:type="dxa"/>
          </w:tcPr>
          <w:p w14:paraId="5B8650F2" w14:textId="77777777" w:rsidR="00C20CAF" w:rsidRPr="006D6BB6" w:rsidRDefault="00C20CAF" w:rsidP="0025077B">
            <w:pPr>
              <w:pStyle w:val="ACK-ChoreographyBody"/>
            </w:pPr>
            <w:r w:rsidRPr="006D6BB6">
              <w:t>Field name</w:t>
            </w:r>
          </w:p>
        </w:tc>
        <w:tc>
          <w:tcPr>
            <w:tcW w:w="2385" w:type="dxa"/>
          </w:tcPr>
          <w:p w14:paraId="4ADC39D1" w14:textId="77777777" w:rsidR="00C20CAF" w:rsidRPr="006D6BB6" w:rsidRDefault="00C20CAF" w:rsidP="0025077B">
            <w:pPr>
              <w:pStyle w:val="ACK-ChoreographyBody"/>
            </w:pPr>
            <w:r w:rsidRPr="006D6BB6">
              <w:t>Field Value: Original mode</w:t>
            </w:r>
          </w:p>
        </w:tc>
        <w:tc>
          <w:tcPr>
            <w:tcW w:w="2880" w:type="dxa"/>
            <w:gridSpan w:val="2"/>
          </w:tcPr>
          <w:p w14:paraId="7DA2E1F6" w14:textId="77777777" w:rsidR="00C20CAF" w:rsidRPr="006D6BB6" w:rsidRDefault="00C20CAF" w:rsidP="0025077B">
            <w:pPr>
              <w:pStyle w:val="ACK-ChoreographyBody"/>
            </w:pPr>
            <w:r w:rsidRPr="006D6BB6">
              <w:t>Field value: Enhanced mode</w:t>
            </w:r>
          </w:p>
        </w:tc>
      </w:tr>
      <w:tr w:rsidR="00AD6CE4" w:rsidRPr="006D6BB6" w14:paraId="03A19FC0" w14:textId="77777777" w:rsidTr="00594536">
        <w:trPr>
          <w:jc w:val="center"/>
        </w:trPr>
        <w:tc>
          <w:tcPr>
            <w:tcW w:w="1579" w:type="dxa"/>
          </w:tcPr>
          <w:p w14:paraId="254A592B" w14:textId="77777777" w:rsidR="00AD6CE4" w:rsidRPr="006D6BB6" w:rsidRDefault="00AD6CE4" w:rsidP="0025077B">
            <w:pPr>
              <w:pStyle w:val="ACK-ChoreographyBody"/>
            </w:pPr>
            <w:r w:rsidRPr="006D6BB6">
              <w:t>MSH.15</w:t>
            </w:r>
          </w:p>
        </w:tc>
        <w:tc>
          <w:tcPr>
            <w:tcW w:w="2385" w:type="dxa"/>
          </w:tcPr>
          <w:p w14:paraId="304B827D" w14:textId="77777777" w:rsidR="00AD6CE4" w:rsidRPr="006D6BB6" w:rsidRDefault="00AD6CE4" w:rsidP="0025077B">
            <w:pPr>
              <w:pStyle w:val="ACK-ChoreographyBody"/>
            </w:pPr>
            <w:r w:rsidRPr="006D6BB6">
              <w:t>Blank</w:t>
            </w:r>
          </w:p>
        </w:tc>
        <w:tc>
          <w:tcPr>
            <w:tcW w:w="567" w:type="dxa"/>
          </w:tcPr>
          <w:p w14:paraId="5BD9D445" w14:textId="77777777" w:rsidR="00AD6CE4" w:rsidRPr="006D6BB6" w:rsidRDefault="00AD6CE4" w:rsidP="0025077B">
            <w:pPr>
              <w:pStyle w:val="ACK-ChoreographyBody"/>
            </w:pPr>
            <w:r w:rsidRPr="006D6BB6">
              <w:t>NE</w:t>
            </w:r>
          </w:p>
        </w:tc>
        <w:tc>
          <w:tcPr>
            <w:tcW w:w="2313" w:type="dxa"/>
          </w:tcPr>
          <w:p w14:paraId="4EB13342" w14:textId="77777777" w:rsidR="00AD6CE4" w:rsidRPr="006D6BB6" w:rsidRDefault="00AD6CE4" w:rsidP="0025077B">
            <w:pPr>
              <w:pStyle w:val="ACK-ChoreographyBody"/>
            </w:pPr>
            <w:r w:rsidRPr="006D6BB6">
              <w:t>AL, SU, ER</w:t>
            </w:r>
          </w:p>
        </w:tc>
      </w:tr>
      <w:tr w:rsidR="00AD6CE4" w:rsidRPr="006D6BB6" w14:paraId="05514D24" w14:textId="77777777" w:rsidTr="00594536">
        <w:trPr>
          <w:jc w:val="center"/>
        </w:trPr>
        <w:tc>
          <w:tcPr>
            <w:tcW w:w="1579" w:type="dxa"/>
          </w:tcPr>
          <w:p w14:paraId="6A7A35EE" w14:textId="77777777" w:rsidR="00AD6CE4" w:rsidRPr="006D6BB6" w:rsidRDefault="00AD6CE4" w:rsidP="0025077B">
            <w:pPr>
              <w:pStyle w:val="ACK-ChoreographyBody"/>
            </w:pPr>
            <w:r w:rsidRPr="006D6BB6">
              <w:t>MSH.16</w:t>
            </w:r>
          </w:p>
        </w:tc>
        <w:tc>
          <w:tcPr>
            <w:tcW w:w="2385" w:type="dxa"/>
          </w:tcPr>
          <w:p w14:paraId="6D73D99A" w14:textId="77777777" w:rsidR="00AD6CE4" w:rsidRPr="006D6BB6" w:rsidRDefault="00AD6CE4" w:rsidP="0025077B">
            <w:pPr>
              <w:pStyle w:val="ACK-ChoreographyBody"/>
            </w:pPr>
            <w:r w:rsidRPr="006D6BB6">
              <w:t>Blank</w:t>
            </w:r>
          </w:p>
        </w:tc>
        <w:tc>
          <w:tcPr>
            <w:tcW w:w="567" w:type="dxa"/>
          </w:tcPr>
          <w:p w14:paraId="106FE99A" w14:textId="77777777" w:rsidR="00AD6CE4" w:rsidRPr="006D6BB6" w:rsidRDefault="00AD6CE4" w:rsidP="0025077B">
            <w:pPr>
              <w:pStyle w:val="ACK-ChoreographyBody"/>
            </w:pPr>
            <w:r w:rsidRPr="006D6BB6">
              <w:t>NE</w:t>
            </w:r>
          </w:p>
        </w:tc>
        <w:tc>
          <w:tcPr>
            <w:tcW w:w="2313" w:type="dxa"/>
          </w:tcPr>
          <w:p w14:paraId="306167C7" w14:textId="77777777" w:rsidR="00AD6CE4" w:rsidRPr="006D6BB6" w:rsidRDefault="00AD6CE4" w:rsidP="0025077B">
            <w:pPr>
              <w:pStyle w:val="ACK-ChoreographyBody"/>
            </w:pPr>
            <w:r w:rsidRPr="006D6BB6">
              <w:t>NE</w:t>
            </w:r>
          </w:p>
        </w:tc>
      </w:tr>
      <w:tr w:rsidR="00AD6CE4" w:rsidRPr="006D6BB6" w14:paraId="4433B8C1" w14:textId="77777777" w:rsidTr="00594536">
        <w:trPr>
          <w:jc w:val="center"/>
        </w:trPr>
        <w:tc>
          <w:tcPr>
            <w:tcW w:w="1579" w:type="dxa"/>
          </w:tcPr>
          <w:p w14:paraId="1B091DFF" w14:textId="77777777" w:rsidR="00AD6CE4" w:rsidRPr="006D6BB6" w:rsidRDefault="00AD6CE4" w:rsidP="0025077B">
            <w:pPr>
              <w:pStyle w:val="ACK-ChoreographyBody"/>
            </w:pPr>
            <w:r w:rsidRPr="006D6BB6">
              <w:t>Immediate Ack</w:t>
            </w:r>
          </w:p>
        </w:tc>
        <w:tc>
          <w:tcPr>
            <w:tcW w:w="2385" w:type="dxa"/>
          </w:tcPr>
          <w:p w14:paraId="47D070CA" w14:textId="77777777" w:rsidR="00AD6CE4" w:rsidRPr="006D6BB6" w:rsidRDefault="00AD6CE4" w:rsidP="0025077B">
            <w:pPr>
              <w:pStyle w:val="ACK-ChoreographyBody"/>
            </w:pPr>
            <w:r w:rsidRPr="006D6BB6">
              <w:t>-</w:t>
            </w:r>
          </w:p>
        </w:tc>
        <w:tc>
          <w:tcPr>
            <w:tcW w:w="567" w:type="dxa"/>
          </w:tcPr>
          <w:p w14:paraId="2283D538" w14:textId="77777777" w:rsidR="00AD6CE4" w:rsidRPr="006D6BB6" w:rsidRDefault="00AD6CE4" w:rsidP="0025077B">
            <w:pPr>
              <w:pStyle w:val="ACK-ChoreographyBody"/>
            </w:pPr>
            <w:r w:rsidRPr="006D6BB6">
              <w:t>-</w:t>
            </w:r>
          </w:p>
        </w:tc>
        <w:tc>
          <w:tcPr>
            <w:tcW w:w="2313" w:type="dxa"/>
          </w:tcPr>
          <w:p w14:paraId="36978509" w14:textId="1C8D16FB" w:rsidR="00AD6CE4" w:rsidRPr="006D6BB6" w:rsidRDefault="00AD6CE4" w:rsidP="0025077B">
            <w:pPr>
              <w:pStyle w:val="ACK-ChoreographyBody"/>
            </w:pPr>
            <w:r w:rsidRPr="006D6BB6">
              <w:rPr>
                <w:szCs w:val="16"/>
              </w:rPr>
              <w:t>ACK^</w:t>
            </w:r>
            <w:r w:rsidR="00A80CE2">
              <w:rPr>
                <w:noProof/>
              </w:rPr>
              <w:t>A</w:t>
            </w:r>
            <w:r>
              <w:rPr>
                <w:szCs w:val="16"/>
              </w:rPr>
              <w:t>02</w:t>
            </w:r>
            <w:r w:rsidRPr="006D6BB6">
              <w:rPr>
                <w:szCs w:val="16"/>
              </w:rPr>
              <w:t>^ACK</w:t>
            </w:r>
          </w:p>
        </w:tc>
      </w:tr>
      <w:tr w:rsidR="00AD6CE4" w:rsidRPr="006D6BB6" w14:paraId="53EC7AFF" w14:textId="77777777" w:rsidTr="00594536">
        <w:trPr>
          <w:jc w:val="center"/>
        </w:trPr>
        <w:tc>
          <w:tcPr>
            <w:tcW w:w="1579" w:type="dxa"/>
          </w:tcPr>
          <w:p w14:paraId="0F43915E" w14:textId="77777777" w:rsidR="00AD6CE4" w:rsidRPr="006D6BB6" w:rsidRDefault="00AD6CE4" w:rsidP="0025077B">
            <w:pPr>
              <w:pStyle w:val="ACK-ChoreographyBody"/>
            </w:pPr>
            <w:r w:rsidRPr="006D6BB6">
              <w:t>Application Ack</w:t>
            </w:r>
          </w:p>
        </w:tc>
        <w:tc>
          <w:tcPr>
            <w:tcW w:w="2385" w:type="dxa"/>
          </w:tcPr>
          <w:p w14:paraId="2E2C810A" w14:textId="7D7B64E1" w:rsidR="00AD6CE4" w:rsidRPr="006D6BB6" w:rsidRDefault="00AD6CE4" w:rsidP="0025077B">
            <w:pPr>
              <w:pStyle w:val="ACK-ChoreographyBody"/>
            </w:pPr>
            <w:r>
              <w:rPr>
                <w:szCs w:val="16"/>
              </w:rPr>
              <w:t>-</w:t>
            </w:r>
          </w:p>
        </w:tc>
        <w:tc>
          <w:tcPr>
            <w:tcW w:w="567" w:type="dxa"/>
          </w:tcPr>
          <w:p w14:paraId="7C5F37D1" w14:textId="77777777" w:rsidR="00AD6CE4" w:rsidRPr="006D6BB6" w:rsidRDefault="00AD6CE4" w:rsidP="0025077B">
            <w:pPr>
              <w:pStyle w:val="ACK-ChoreographyBody"/>
            </w:pPr>
            <w:r w:rsidRPr="006D6BB6">
              <w:t>-</w:t>
            </w:r>
          </w:p>
        </w:tc>
        <w:tc>
          <w:tcPr>
            <w:tcW w:w="2313" w:type="dxa"/>
          </w:tcPr>
          <w:p w14:paraId="6BED4F4C" w14:textId="77777777" w:rsidR="00AD6CE4" w:rsidRPr="006D6BB6" w:rsidRDefault="00AD6CE4" w:rsidP="0025077B">
            <w:pPr>
              <w:pStyle w:val="ACK-ChoreographyBody"/>
            </w:pPr>
            <w:r w:rsidRPr="006D6BB6">
              <w:t>-</w:t>
            </w:r>
          </w:p>
        </w:tc>
      </w:tr>
    </w:tbl>
    <w:p w14:paraId="32375D62" w14:textId="77777777" w:rsidR="00C20CAF" w:rsidRPr="00C20CAF" w:rsidRDefault="00C20CAF" w:rsidP="00C20CAF">
      <w:pPr>
        <w:pStyle w:val="NormalIndented"/>
      </w:pPr>
    </w:p>
    <w:p w14:paraId="11063CCA" w14:textId="77777777" w:rsidR="00715956" w:rsidRPr="00F21240" w:rsidRDefault="00715956">
      <w:pPr>
        <w:pStyle w:val="Heading3"/>
        <w:rPr>
          <w:noProof/>
        </w:rPr>
      </w:pPr>
      <w:bookmarkStart w:id="1635" w:name="_Toc27754788"/>
      <w:bookmarkStart w:id="1636" w:name="_Toc109892083"/>
      <w:r w:rsidRPr="00F21240">
        <w:rPr>
          <w:noProof/>
        </w:rPr>
        <w:t>ADT/ACK - Discharge/End Visit (Event A03</w:t>
      </w:r>
      <w:bookmarkEnd w:id="1624"/>
      <w:bookmarkEnd w:id="1625"/>
      <w:bookmarkEnd w:id="1626"/>
      <w:bookmarkEnd w:id="1627"/>
      <w:bookmarkEnd w:id="1628"/>
      <w:bookmarkEnd w:id="1629"/>
      <w:bookmarkEnd w:id="1630"/>
      <w:r w:rsidRPr="00F21240">
        <w:rPr>
          <w:noProof/>
        </w:rPr>
        <w:fldChar w:fldCharType="begin"/>
      </w:r>
      <w:r w:rsidRPr="00F21240">
        <w:rPr>
          <w:noProof/>
        </w:rPr>
        <w:instrText>XE "A03"</w:instrText>
      </w:r>
      <w:r w:rsidRPr="00F21240">
        <w:rPr>
          <w:noProof/>
        </w:rPr>
        <w:fldChar w:fldCharType="end"/>
      </w:r>
      <w:r w:rsidRPr="00F21240">
        <w:rPr>
          <w:noProof/>
        </w:rPr>
        <w:t>)</w:t>
      </w:r>
      <w:bookmarkEnd w:id="1631"/>
      <w:bookmarkEnd w:id="1632"/>
      <w:bookmarkEnd w:id="1633"/>
      <w:bookmarkEnd w:id="1634"/>
      <w:bookmarkEnd w:id="1635"/>
      <w:bookmarkEnd w:id="1636"/>
    </w:p>
    <w:p w14:paraId="3756D019" w14:textId="77777777" w:rsidR="00715956" w:rsidRPr="00F21240" w:rsidRDefault="00715956">
      <w:pPr>
        <w:pStyle w:val="NormalIndented"/>
        <w:rPr>
          <w:noProof/>
        </w:rPr>
      </w:pPr>
      <w:r w:rsidRPr="00F21240">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F21240">
        <w:rPr>
          <w:rStyle w:val="ReferenceAttribute"/>
          <w:noProof/>
        </w:rPr>
        <w:t>PV1-3 - Assigned Patient Location</w:t>
      </w:r>
      <w:r w:rsidRPr="00F21240">
        <w:rPr>
          <w:noProof/>
        </w:rPr>
        <w:t>.</w:t>
      </w:r>
    </w:p>
    <w:p w14:paraId="187A2A33" w14:textId="77777777" w:rsidR="00715956" w:rsidRPr="00F21240" w:rsidRDefault="00715956">
      <w:pPr>
        <w:pStyle w:val="NormalIndented"/>
        <w:rPr>
          <w:noProof/>
        </w:rPr>
      </w:pPr>
      <w:r w:rsidRPr="00F21240">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F21240" w:rsidRDefault="00715956">
      <w:pPr>
        <w:pStyle w:val="NormalIndented"/>
        <w:rPr>
          <w:noProof/>
        </w:rPr>
      </w:pPr>
      <w:r w:rsidRPr="00F21240">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F21240">
        <w:rPr>
          <w:rStyle w:val="ReferenceAttribute"/>
          <w:noProof/>
        </w:rPr>
        <w:t>PV1-45 - Discharge Date/Time</w:t>
      </w:r>
      <w:r w:rsidRPr="00F21240">
        <w:rPr>
          <w:noProof/>
        </w:rPr>
        <w:t xml:space="preserve"> can be used for the visit end date/time.</w:t>
      </w:r>
    </w:p>
    <w:p w14:paraId="34B5F250" w14:textId="77777777" w:rsidR="00715956" w:rsidRPr="00F21240" w:rsidRDefault="00715956">
      <w:pPr>
        <w:pStyle w:val="NormalIndented"/>
        <w:rPr>
          <w:noProof/>
        </w:rPr>
      </w:pPr>
      <w:r w:rsidRPr="00F21240">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F21240">
        <w:rPr>
          <w:rStyle w:val="ReferenceAttribute"/>
          <w:noProof/>
        </w:rPr>
        <w:t>PID-29 - Patient Death Date and Time</w:t>
      </w:r>
      <w:r w:rsidRPr="00F21240">
        <w:rPr>
          <w:noProof/>
        </w:rPr>
        <w:t xml:space="preserve"> and </w:t>
      </w:r>
      <w:r w:rsidRPr="00F21240">
        <w:rPr>
          <w:rStyle w:val="ReferenceAttribute"/>
          <w:noProof/>
        </w:rPr>
        <w:t>PID-30 - Patient Death Indicator</w:t>
      </w:r>
      <w:r w:rsidRPr="00F21240">
        <w:rPr>
          <w:noProof/>
        </w:rPr>
        <w:t xml:space="preserve"> filled in.</w:t>
      </w:r>
    </w:p>
    <w:p w14:paraId="431DBBA8" w14:textId="77777777" w:rsidR="00715956" w:rsidRPr="00F21240" w:rsidRDefault="00715956">
      <w:pPr>
        <w:pStyle w:val="NormalIndented"/>
        <w:rPr>
          <w:noProof/>
        </w:rPr>
      </w:pPr>
      <w:r w:rsidRPr="00F21240">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B4F8A4" w14:textId="65113345" w:rsidR="00715956" w:rsidRDefault="00715956">
      <w:pPr>
        <w:pStyle w:val="NormalIndented"/>
        <w:rPr>
          <w:noProof/>
        </w:rPr>
      </w:pPr>
      <w:r w:rsidRPr="00F21240">
        <w:rPr>
          <w:noProof/>
        </w:rPr>
        <w:lastRenderedPageBreak/>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0017367B" w:rsidRPr="00F21240">
        <w:rPr>
          <w:noProof/>
        </w:rPr>
        <w:t xml:space="preserve"> </w:t>
      </w:r>
      <w:r w:rsidRPr="00F21240">
        <w:rPr>
          <w:noProof/>
        </w:rPr>
        <w:t xml:space="preserve">segment following the PV1/PV2 segments.  Providers related to a specific procedure are reported in the </w:t>
      </w:r>
      <w:r w:rsidR="0017367B">
        <w:rPr>
          <w:noProof/>
        </w:rPr>
        <w:t>PRT</w:t>
      </w:r>
      <w:r w:rsidRPr="00F21240">
        <w:rPr>
          <w:noProof/>
        </w:rPr>
        <w:t xml:space="preserve"> 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date and end date of the provider, use the </w:t>
      </w:r>
      <w:r w:rsidR="0017367B">
        <w:rPr>
          <w:rStyle w:val="ReferenceAttribute"/>
          <w:noProof/>
        </w:rPr>
        <w:t xml:space="preserve">–PRT-11 </w:t>
      </w:r>
      <w:r w:rsidR="005051F1">
        <w:rPr>
          <w:rStyle w:val="ReferenceAttribute"/>
          <w:noProof/>
        </w:rPr>
        <w:t>-</w:t>
      </w:r>
      <w:r w:rsidR="0017367B">
        <w:rPr>
          <w:rStyle w:val="ReferenceAttribute"/>
          <w:noProof/>
        </w:rPr>
        <w:t xml:space="preserve">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segment, with the applicable</w:t>
      </w:r>
      <w:r w:rsidRPr="00F21240">
        <w:rPr>
          <w:rStyle w:val="ReferenceAttribute"/>
          <w:noProof/>
        </w:rPr>
        <w:t xml:space="preserv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Particpation</w:t>
      </w:r>
      <w:r w:rsidRPr="00F21240">
        <w:rPr>
          <w:noProof/>
        </w:rPr>
        <w:t xml:space="preserve">.  Refer to Chapter </w:t>
      </w:r>
      <w:r w:rsidR="0017367B">
        <w:rPr>
          <w:noProof/>
        </w:rPr>
        <w:t>7</w:t>
      </w:r>
      <w:r w:rsidR="0017367B" w:rsidRPr="00F21240">
        <w:rPr>
          <w:noProof/>
        </w:rPr>
        <w:t xml:space="preserve"> </w:t>
      </w:r>
      <w:r w:rsidRPr="00F21240">
        <w:rPr>
          <w:noProof/>
        </w:rPr>
        <w:t xml:space="preserve">for the definition of the </w:t>
      </w:r>
      <w:r w:rsidR="0017367B">
        <w:rPr>
          <w:noProof/>
        </w:rPr>
        <w:t>PRT</w:t>
      </w:r>
      <w:r w:rsidR="0017367B" w:rsidRPr="00F21240">
        <w:rPr>
          <w:noProof/>
        </w:rPr>
        <w:t xml:space="preserve"> </w:t>
      </w:r>
      <w:r w:rsidRPr="00F21240">
        <w:rPr>
          <w:noProof/>
        </w:rPr>
        <w:t>segment.</w:t>
      </w:r>
    </w:p>
    <w:p w14:paraId="47B398E6" w14:textId="77777777" w:rsidR="00715956" w:rsidRPr="00F21240" w:rsidRDefault="00715956">
      <w:pPr>
        <w:pStyle w:val="MsgTableCaption"/>
        <w:rPr>
          <w:noProof/>
        </w:rPr>
      </w:pPr>
      <w:r w:rsidRPr="00F21240">
        <w:rPr>
          <w:noProof/>
        </w:rPr>
        <w:t>ADT^A03^ADT_A03: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Change w:id="1637">
          <w:tblGrid>
            <w:gridCol w:w="39"/>
            <w:gridCol w:w="2843"/>
            <w:gridCol w:w="39"/>
            <w:gridCol w:w="4281"/>
            <w:gridCol w:w="39"/>
            <w:gridCol w:w="825"/>
            <w:gridCol w:w="39"/>
            <w:gridCol w:w="969"/>
            <w:gridCol w:w="39"/>
          </w:tblGrid>
        </w:tblGridChange>
      </w:tblGrid>
      <w:tr w:rsidR="00656733" w14:paraId="761F00BC" w14:textId="77777777" w:rsidTr="00E61010">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Default="00656733">
            <w:pPr>
              <w:pStyle w:val="MsgTableHeader"/>
              <w:jc w:val="center"/>
              <w:rPr>
                <w:noProof/>
              </w:rPr>
            </w:pPr>
            <w:r>
              <w:rPr>
                <w:noProof/>
              </w:rPr>
              <w:t>Chapter</w:t>
            </w:r>
          </w:p>
        </w:tc>
      </w:tr>
      <w:tr w:rsidR="00656733" w14:paraId="34E44A86" w14:textId="77777777" w:rsidTr="00E61010">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Default="00656733">
            <w:pPr>
              <w:pStyle w:val="MsgTableBody"/>
              <w:jc w:val="center"/>
              <w:rPr>
                <w:noProof/>
              </w:rPr>
            </w:pPr>
            <w:r>
              <w:rPr>
                <w:noProof/>
              </w:rPr>
              <w:t>2</w:t>
            </w:r>
          </w:p>
        </w:tc>
      </w:tr>
      <w:tr w:rsidR="002242DE" w:rsidRPr="00715956" w14:paraId="75FD6F7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2242DE" w:rsidRDefault="002242DE" w:rsidP="002F09AE">
            <w:pPr>
              <w:pStyle w:val="MsgTableBody"/>
              <w:rPr>
                <w:noProof/>
              </w:rPr>
            </w:pPr>
            <w:r w:rsidRPr="002242DE">
              <w:rPr>
                <w:noProof/>
              </w:rPr>
              <w:t xml:space="preserve">[{ </w:t>
            </w:r>
            <w:hyperlink w:anchor="_ARV_-_Access" w:history="1">
              <w:r w:rsidRPr="008B593F">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2242DE" w:rsidRDefault="002242DE" w:rsidP="002F09AE">
            <w:pPr>
              <w:pStyle w:val="MsgTableBody"/>
              <w:rPr>
                <w:noProof/>
              </w:rPr>
            </w:pPr>
            <w:r w:rsidRPr="002242DE">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2242DE" w:rsidRDefault="002242DE" w:rsidP="002F09AE">
            <w:pPr>
              <w:pStyle w:val="MsgTableBody"/>
              <w:jc w:val="center"/>
              <w:rPr>
                <w:noProof/>
              </w:rPr>
            </w:pPr>
            <w:r w:rsidRPr="002242DE">
              <w:rPr>
                <w:noProof/>
              </w:rPr>
              <w:t>3</w:t>
            </w:r>
          </w:p>
        </w:tc>
      </w:tr>
      <w:tr w:rsidR="00656733" w14:paraId="2230D08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Default="00656733">
            <w:pPr>
              <w:pStyle w:val="MsgTableBody"/>
              <w:jc w:val="center"/>
              <w:rPr>
                <w:noProof/>
              </w:rPr>
            </w:pPr>
            <w:r>
              <w:rPr>
                <w:noProof/>
              </w:rPr>
              <w:t>2</w:t>
            </w:r>
          </w:p>
        </w:tc>
      </w:tr>
      <w:tr w:rsidR="00656733" w14:paraId="50D1906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Default="00656733">
            <w:pPr>
              <w:pStyle w:val="MsgTableBody"/>
              <w:jc w:val="center"/>
              <w:rPr>
                <w:noProof/>
              </w:rPr>
            </w:pPr>
            <w:r>
              <w:rPr>
                <w:noProof/>
              </w:rPr>
              <w:t>2</w:t>
            </w:r>
          </w:p>
        </w:tc>
      </w:tr>
      <w:tr w:rsidR="00656733" w14:paraId="480CDFE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Default="00000000">
            <w:pPr>
              <w:pStyle w:val="MsgTableBody"/>
              <w:rPr>
                <w:noProof/>
              </w:rPr>
            </w:pPr>
            <w:hyperlink r:id="rId22"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Default="00656733">
            <w:pPr>
              <w:pStyle w:val="MsgTableBody"/>
              <w:jc w:val="center"/>
              <w:rPr>
                <w:noProof/>
              </w:rPr>
            </w:pPr>
            <w:r>
              <w:rPr>
                <w:noProof/>
              </w:rPr>
              <w:t>3</w:t>
            </w:r>
          </w:p>
        </w:tc>
      </w:tr>
      <w:tr w:rsidR="00656733" w14:paraId="05AFE71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Default="00000000">
            <w:pPr>
              <w:pStyle w:val="MsgTableBody"/>
              <w:rPr>
                <w:noProof/>
              </w:rPr>
            </w:pPr>
            <w:hyperlink r:id="rId23"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Default="00656733">
            <w:pPr>
              <w:pStyle w:val="MsgTableBody"/>
              <w:jc w:val="center"/>
              <w:rPr>
                <w:noProof/>
              </w:rPr>
            </w:pPr>
            <w:r>
              <w:rPr>
                <w:noProof/>
              </w:rPr>
              <w:t>3</w:t>
            </w:r>
          </w:p>
        </w:tc>
      </w:tr>
      <w:tr w:rsidR="00656733" w14:paraId="2AC2B2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Default="00656733">
            <w:pPr>
              <w:pStyle w:val="MsgTableBody"/>
              <w:rPr>
                <w:noProof/>
              </w:rPr>
            </w:pPr>
            <w:r>
              <w:rPr>
                <w:noProof/>
              </w:rPr>
              <w:t xml:space="preserve">[  </w:t>
            </w:r>
            <w:hyperlink w:anchor="_PD1_-_Patient" w:history="1">
              <w:r w:rsidRPr="008B593F">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Default="00656733">
            <w:pPr>
              <w:pStyle w:val="MsgTableBody"/>
              <w:jc w:val="center"/>
              <w:rPr>
                <w:noProof/>
              </w:rPr>
            </w:pPr>
            <w:r>
              <w:rPr>
                <w:noProof/>
              </w:rPr>
              <w:t>3</w:t>
            </w:r>
          </w:p>
        </w:tc>
      </w:tr>
      <w:tr w:rsidR="00E61010" w:rsidRPr="00F1330D" w14:paraId="3F9A225B"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638"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639" w:author="Merrick, Riki | APHL" w:date="2022-07-13T17:40:00Z"/>
          <w:trPrChange w:id="1640"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641"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64C42F43" w14:textId="77777777" w:rsidR="00E61010" w:rsidRDefault="00E61010" w:rsidP="00A86747">
            <w:pPr>
              <w:pStyle w:val="MsgTableBody"/>
              <w:rPr>
                <w:ins w:id="1642" w:author="Merrick, Riki | APHL" w:date="2022-07-13T17:40:00Z"/>
                <w:noProof/>
              </w:rPr>
            </w:pPr>
            <w:ins w:id="1643" w:author="Merrick, Riki | APHL" w:date="2022-07-13T17:40:00Z">
              <w:r>
                <w:rPr>
                  <w:noProof/>
                </w:rPr>
                <w:t>[{ GSP }]</w:t>
              </w:r>
            </w:ins>
          </w:p>
        </w:tc>
        <w:tc>
          <w:tcPr>
            <w:tcW w:w="4320" w:type="dxa"/>
            <w:tcBorders>
              <w:top w:val="dotted" w:sz="4" w:space="0" w:color="auto"/>
              <w:left w:val="nil"/>
              <w:bottom w:val="dotted" w:sz="4" w:space="0" w:color="auto"/>
              <w:right w:val="nil"/>
            </w:tcBorders>
            <w:shd w:val="clear" w:color="auto" w:fill="FFFFFF"/>
            <w:tcPrChange w:id="1644"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5555FE25" w14:textId="77777777" w:rsidR="00E61010" w:rsidRPr="00F1330D" w:rsidRDefault="00E61010" w:rsidP="00A86747">
            <w:pPr>
              <w:pStyle w:val="MsgTableBody"/>
              <w:rPr>
                <w:ins w:id="1645" w:author="Merrick, Riki | APHL" w:date="2022-07-13T17:40:00Z"/>
                <w:noProof/>
              </w:rPr>
            </w:pPr>
            <w:ins w:id="1646" w:author="Merrick, Riki | APHL" w:date="2022-07-13T17:4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647"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5F03C55B" w14:textId="77777777" w:rsidR="00E61010" w:rsidRPr="00F1330D" w:rsidRDefault="00E61010" w:rsidP="00A86747">
            <w:pPr>
              <w:pStyle w:val="MsgTableBody"/>
              <w:jc w:val="center"/>
              <w:rPr>
                <w:ins w:id="1648"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649"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2EB70DD3" w14:textId="77777777" w:rsidR="00E61010" w:rsidRPr="00F1330D" w:rsidRDefault="00E61010" w:rsidP="00A86747">
            <w:pPr>
              <w:pStyle w:val="MsgTableBody"/>
              <w:jc w:val="center"/>
              <w:rPr>
                <w:ins w:id="1650" w:author="Merrick, Riki | APHL" w:date="2022-07-13T17:40:00Z"/>
                <w:noProof/>
              </w:rPr>
            </w:pPr>
            <w:ins w:id="1651" w:author="Merrick, Riki | APHL" w:date="2022-07-13T17:40:00Z">
              <w:r>
                <w:rPr>
                  <w:noProof/>
                </w:rPr>
                <w:t>3</w:t>
              </w:r>
            </w:ins>
          </w:p>
        </w:tc>
      </w:tr>
      <w:tr w:rsidR="00E61010" w:rsidRPr="00F1330D" w14:paraId="7C6D434A"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652"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653" w:author="Merrick, Riki | APHL" w:date="2022-07-13T17:40:00Z"/>
          <w:trPrChange w:id="1654"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655"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1724DA92" w14:textId="77777777" w:rsidR="00E61010" w:rsidRDefault="00E61010" w:rsidP="00A86747">
            <w:pPr>
              <w:pStyle w:val="MsgTableBody"/>
              <w:rPr>
                <w:ins w:id="1656" w:author="Merrick, Riki | APHL" w:date="2022-07-13T17:40:00Z"/>
                <w:noProof/>
              </w:rPr>
            </w:pPr>
            <w:ins w:id="1657" w:author="Merrick, Riki | APHL" w:date="2022-07-13T17:40:00Z">
              <w:r>
                <w:rPr>
                  <w:noProof/>
                </w:rPr>
                <w:t>[{ GSR }]</w:t>
              </w:r>
            </w:ins>
          </w:p>
        </w:tc>
        <w:tc>
          <w:tcPr>
            <w:tcW w:w="4320" w:type="dxa"/>
            <w:tcBorders>
              <w:top w:val="dotted" w:sz="4" w:space="0" w:color="auto"/>
              <w:left w:val="nil"/>
              <w:bottom w:val="dotted" w:sz="4" w:space="0" w:color="auto"/>
              <w:right w:val="nil"/>
            </w:tcBorders>
            <w:shd w:val="clear" w:color="auto" w:fill="FFFFFF"/>
            <w:tcPrChange w:id="1658"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7BE1E0E3" w14:textId="77777777" w:rsidR="00E61010" w:rsidRPr="00F1330D" w:rsidRDefault="00E61010" w:rsidP="00A86747">
            <w:pPr>
              <w:pStyle w:val="MsgTableBody"/>
              <w:rPr>
                <w:ins w:id="1659" w:author="Merrick, Riki | APHL" w:date="2022-07-13T17:40:00Z"/>
                <w:noProof/>
              </w:rPr>
            </w:pPr>
            <w:ins w:id="1660" w:author="Merrick, Riki | APHL" w:date="2022-07-13T17:4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661"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237D5A1B" w14:textId="77777777" w:rsidR="00E61010" w:rsidRPr="00F1330D" w:rsidRDefault="00E61010" w:rsidP="00A86747">
            <w:pPr>
              <w:pStyle w:val="MsgTableBody"/>
              <w:jc w:val="center"/>
              <w:rPr>
                <w:ins w:id="1662"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663"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1AF6782E" w14:textId="77777777" w:rsidR="00E61010" w:rsidRPr="00F1330D" w:rsidRDefault="00E61010" w:rsidP="00A86747">
            <w:pPr>
              <w:pStyle w:val="MsgTableBody"/>
              <w:jc w:val="center"/>
              <w:rPr>
                <w:ins w:id="1664" w:author="Merrick, Riki | APHL" w:date="2022-07-13T17:40:00Z"/>
                <w:noProof/>
              </w:rPr>
            </w:pPr>
            <w:ins w:id="1665" w:author="Merrick, Riki | APHL" w:date="2022-07-13T17:40:00Z">
              <w:r>
                <w:rPr>
                  <w:noProof/>
                </w:rPr>
                <w:t>3</w:t>
              </w:r>
            </w:ins>
          </w:p>
        </w:tc>
      </w:tr>
      <w:tr w:rsidR="00E61010" w:rsidRPr="00F1330D" w14:paraId="4F9DC6C9"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666"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667" w:author="Merrick, Riki | APHL" w:date="2022-07-13T17:40:00Z"/>
          <w:trPrChange w:id="1668"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669"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06BB7223" w14:textId="77777777" w:rsidR="00E61010" w:rsidRDefault="00E61010" w:rsidP="00A86747">
            <w:pPr>
              <w:pStyle w:val="MsgTableBody"/>
              <w:rPr>
                <w:ins w:id="1670" w:author="Merrick, Riki | APHL" w:date="2022-07-13T17:40:00Z"/>
                <w:noProof/>
              </w:rPr>
            </w:pPr>
            <w:ins w:id="1671" w:author="Merrick, Riki | APHL" w:date="2022-07-13T17:40:00Z">
              <w:r>
                <w:rPr>
                  <w:noProof/>
                </w:rPr>
                <w:t>[{ GSC }]</w:t>
              </w:r>
            </w:ins>
          </w:p>
        </w:tc>
        <w:tc>
          <w:tcPr>
            <w:tcW w:w="4320" w:type="dxa"/>
            <w:tcBorders>
              <w:top w:val="dotted" w:sz="4" w:space="0" w:color="auto"/>
              <w:left w:val="nil"/>
              <w:bottom w:val="dotted" w:sz="4" w:space="0" w:color="auto"/>
              <w:right w:val="nil"/>
            </w:tcBorders>
            <w:shd w:val="clear" w:color="auto" w:fill="FFFFFF"/>
            <w:tcPrChange w:id="1672"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60164CC1" w14:textId="77777777" w:rsidR="00E61010" w:rsidRPr="00F1330D" w:rsidRDefault="00E61010" w:rsidP="00A86747">
            <w:pPr>
              <w:pStyle w:val="MsgTableBody"/>
              <w:rPr>
                <w:ins w:id="1673" w:author="Merrick, Riki | APHL" w:date="2022-07-13T17:40:00Z"/>
                <w:noProof/>
              </w:rPr>
            </w:pPr>
            <w:ins w:id="1674" w:author="Merrick, Riki | APHL" w:date="2022-07-13T17:40: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Change w:id="1675"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528B701D" w14:textId="77777777" w:rsidR="00E61010" w:rsidRPr="00F1330D" w:rsidRDefault="00E61010" w:rsidP="00A86747">
            <w:pPr>
              <w:pStyle w:val="MsgTableBody"/>
              <w:jc w:val="center"/>
              <w:rPr>
                <w:ins w:id="1676"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677"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4A58E6DF" w14:textId="77777777" w:rsidR="00E61010" w:rsidRPr="00F1330D" w:rsidRDefault="00E61010" w:rsidP="00A86747">
            <w:pPr>
              <w:pStyle w:val="MsgTableBody"/>
              <w:jc w:val="center"/>
              <w:rPr>
                <w:ins w:id="1678" w:author="Merrick, Riki | APHL" w:date="2022-07-13T17:40:00Z"/>
                <w:noProof/>
              </w:rPr>
            </w:pPr>
            <w:ins w:id="1679" w:author="Merrick, Riki | APHL" w:date="2022-07-13T17:40:00Z">
              <w:r>
                <w:rPr>
                  <w:noProof/>
                </w:rPr>
                <w:t>3</w:t>
              </w:r>
            </w:ins>
          </w:p>
        </w:tc>
      </w:tr>
      <w:tr w:rsidR="00E95628" w:rsidRPr="00042A29" w14:paraId="26F6CA8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042A29" w:rsidRDefault="00D00B52" w:rsidP="00AD44BC">
            <w:pPr>
              <w:pStyle w:val="MsgTableBody"/>
              <w:rPr>
                <w:noProof/>
              </w:rPr>
            </w:pPr>
            <w:r>
              <w:rPr>
                <w:noProof/>
              </w:rPr>
              <w:t>[</w:t>
            </w:r>
            <w:r w:rsidR="00E95628" w:rsidRPr="00042A29">
              <w:rPr>
                <w:noProof/>
              </w:rPr>
              <w:t>{</w:t>
            </w:r>
            <w:r w:rsidR="009A78D0">
              <w:rPr>
                <w:noProof/>
              </w:rPr>
              <w:t xml:space="preserve"> </w:t>
            </w:r>
            <w:hyperlink w:anchor="_OH1_-_Person" w:history="1">
              <w:r w:rsidR="008B593F" w:rsidRPr="008B593F">
                <w:rPr>
                  <w:rStyle w:val="Hyperlink"/>
                  <w:noProof/>
                </w:rPr>
                <w:t>OH1</w:t>
              </w:r>
            </w:hyperlink>
            <w:r w:rsidR="00042A29">
              <w:rPr>
                <w:noProof/>
              </w:rPr>
              <w:t xml:space="preserve"> </w:t>
            </w:r>
            <w:r w:rsidR="00E95628" w:rsidRPr="00042A29">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042A29" w:rsidRDefault="00E95628" w:rsidP="00740389">
            <w:pPr>
              <w:pStyle w:val="MsgTableBody"/>
              <w:rPr>
                <w:noProof/>
              </w:rPr>
            </w:pPr>
            <w:r w:rsidRPr="00042A29">
              <w:rPr>
                <w:noProof/>
              </w:rPr>
              <w:t>Employme</w:t>
            </w:r>
            <w:r w:rsidR="004A2964">
              <w:rPr>
                <w:noProof/>
              </w:rPr>
              <w:t>n</w:t>
            </w:r>
            <w:r w:rsidRPr="00042A29">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042A29" w:rsidRDefault="00E95628" w:rsidP="00740389">
            <w:pPr>
              <w:pStyle w:val="MsgTableBody"/>
              <w:jc w:val="center"/>
              <w:rPr>
                <w:noProof/>
              </w:rPr>
            </w:pPr>
            <w:r w:rsidRPr="00042A29">
              <w:rPr>
                <w:noProof/>
              </w:rPr>
              <w:t>3</w:t>
            </w:r>
          </w:p>
        </w:tc>
      </w:tr>
      <w:tr w:rsidR="00E95628" w:rsidRPr="00042A29" w14:paraId="5DCF3A5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042A29" w:rsidRDefault="00E95628" w:rsidP="008640B1">
            <w:pPr>
              <w:pStyle w:val="MsgTableBody"/>
              <w:rPr>
                <w:noProof/>
              </w:rPr>
            </w:pPr>
            <w:r w:rsidRPr="00042A29">
              <w:rPr>
                <w:noProof/>
              </w:rPr>
              <w:t>[{</w:t>
            </w:r>
            <w:r w:rsidR="00042A29">
              <w:rPr>
                <w:noProof/>
              </w:rPr>
              <w:t xml:space="preserve"> </w:t>
            </w:r>
            <w:hyperlink w:anchor="_OH2_-_Past" w:history="1">
              <w:r w:rsidR="008B593F" w:rsidRPr="008B593F">
                <w:rPr>
                  <w:rStyle w:val="Hyperlink"/>
                  <w:noProof/>
                </w:rPr>
                <w:t>OH2</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042A29" w:rsidRDefault="00E95628" w:rsidP="00740389">
            <w:pPr>
              <w:pStyle w:val="MsgTableBody"/>
              <w:rPr>
                <w:noProof/>
              </w:rPr>
            </w:pPr>
            <w:r w:rsidRPr="00042A29">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042A29" w:rsidRDefault="00E95628" w:rsidP="00740389">
            <w:pPr>
              <w:pStyle w:val="MsgTableBody"/>
              <w:jc w:val="center"/>
              <w:rPr>
                <w:noProof/>
              </w:rPr>
            </w:pPr>
            <w:r w:rsidRPr="00042A29">
              <w:rPr>
                <w:noProof/>
              </w:rPr>
              <w:t>3</w:t>
            </w:r>
          </w:p>
        </w:tc>
      </w:tr>
      <w:tr w:rsidR="00E95628" w:rsidRPr="00042A29" w14:paraId="1B4FA1A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FE22EC" w14:textId="7C41D191" w:rsidR="00E95628" w:rsidRPr="00042A29" w:rsidRDefault="00042A29" w:rsidP="008640B1">
            <w:pPr>
              <w:pStyle w:val="MsgTableBody"/>
              <w:rPr>
                <w:noProof/>
              </w:rPr>
            </w:pPr>
            <w:r w:rsidRPr="00594536">
              <w:rPr>
                <w:noProof/>
              </w:rPr>
              <w:t>[</w:t>
            </w:r>
            <w:r w:rsidR="00E95628" w:rsidRPr="00042A29">
              <w:rPr>
                <w:noProof/>
              </w:rPr>
              <w:t xml:space="preserve"> </w:t>
            </w:r>
            <w:r w:rsidR="00795314">
              <w:rPr>
                <w:noProof/>
              </w:rPr>
              <w:t>OH3</w:t>
            </w:r>
            <w:r w:rsidRPr="00594536">
              <w:rPr>
                <w:noProof/>
              </w:rPr>
              <w:t xml:space="preserve"> </w:t>
            </w:r>
            <w:r w:rsidR="00E95628"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042A29" w:rsidRDefault="00E95628" w:rsidP="00740389">
            <w:pPr>
              <w:pStyle w:val="MsgTableBody"/>
              <w:rPr>
                <w:noProof/>
              </w:rPr>
            </w:pPr>
            <w:r w:rsidRPr="00042A29">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042A29" w:rsidRDefault="00E95628" w:rsidP="00740389">
            <w:pPr>
              <w:pStyle w:val="MsgTableBody"/>
              <w:jc w:val="center"/>
              <w:rPr>
                <w:noProof/>
              </w:rPr>
            </w:pPr>
            <w:r w:rsidRPr="00042A29">
              <w:rPr>
                <w:noProof/>
              </w:rPr>
              <w:t>3</w:t>
            </w:r>
          </w:p>
        </w:tc>
      </w:tr>
      <w:tr w:rsidR="00E95628" w:rsidRPr="00042A29" w14:paraId="7C1B363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042A29" w:rsidRDefault="00E95628" w:rsidP="008640B1">
            <w:pPr>
              <w:pStyle w:val="MsgTableBody"/>
              <w:rPr>
                <w:noProof/>
              </w:rPr>
            </w:pPr>
            <w:r w:rsidRPr="00042A29">
              <w:rPr>
                <w:noProof/>
              </w:rPr>
              <w:t>[{</w:t>
            </w:r>
            <w:r w:rsidR="00042A29">
              <w:rPr>
                <w:noProof/>
              </w:rPr>
              <w:t xml:space="preserve"> </w:t>
            </w:r>
            <w:hyperlink w:anchor="_OH4_-_Combat" w:history="1">
              <w:r w:rsidR="008B593F" w:rsidRPr="008B593F">
                <w:rPr>
                  <w:rStyle w:val="Hyperlink"/>
                  <w:noProof/>
                </w:rPr>
                <w:t>OH4</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042A29" w:rsidRDefault="00E95628" w:rsidP="00740389">
            <w:pPr>
              <w:pStyle w:val="MsgTableBody"/>
              <w:rPr>
                <w:noProof/>
              </w:rPr>
            </w:pPr>
            <w:r w:rsidRPr="00042A29">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042A29" w:rsidRDefault="00E95628" w:rsidP="00740389">
            <w:pPr>
              <w:pStyle w:val="MsgTableBody"/>
              <w:jc w:val="center"/>
              <w:rPr>
                <w:noProof/>
              </w:rPr>
            </w:pPr>
            <w:r w:rsidRPr="00042A29">
              <w:rPr>
                <w:noProof/>
              </w:rPr>
              <w:t>3</w:t>
            </w:r>
          </w:p>
        </w:tc>
      </w:tr>
      <w:tr w:rsidR="00656733" w14:paraId="09B1D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Default="00656733">
            <w:pPr>
              <w:pStyle w:val="MsgTableBody"/>
              <w:jc w:val="center"/>
              <w:rPr>
                <w:noProof/>
              </w:rPr>
            </w:pPr>
            <w:r>
              <w:rPr>
                <w:noProof/>
              </w:rPr>
              <w:t>3</w:t>
            </w:r>
          </w:p>
        </w:tc>
      </w:tr>
      <w:tr w:rsidR="00656733" w14:paraId="22BC91D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042A29" w:rsidRDefault="00656733">
            <w:pPr>
              <w:pStyle w:val="MsgTableBody"/>
              <w:jc w:val="center"/>
              <w:rPr>
                <w:noProof/>
              </w:rPr>
            </w:pPr>
            <w:r w:rsidRPr="00042A29">
              <w:rPr>
                <w:noProof/>
              </w:rPr>
              <w:t>15</w:t>
            </w:r>
          </w:p>
        </w:tc>
      </w:tr>
      <w:tr w:rsidR="00656733" w14:paraId="2E36648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594536" w:rsidRDefault="00656733">
            <w:pPr>
              <w:pStyle w:val="MsgTableBody"/>
              <w:jc w:val="center"/>
              <w:rPr>
                <w:noProof/>
              </w:rPr>
            </w:pPr>
            <w:r w:rsidRPr="00594536">
              <w:rPr>
                <w:noProof/>
              </w:rPr>
              <w:t>7</w:t>
            </w:r>
          </w:p>
        </w:tc>
      </w:tr>
      <w:tr w:rsidR="00107277" w14:paraId="480C5CE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Default="00107277">
            <w:pPr>
              <w:pStyle w:val="MsgTableBody"/>
              <w:jc w:val="center"/>
              <w:rPr>
                <w:noProof/>
              </w:rPr>
            </w:pPr>
          </w:p>
        </w:tc>
      </w:tr>
      <w:tr w:rsidR="00656733" w14:paraId="4C10B55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Default="00656733">
            <w:pPr>
              <w:pStyle w:val="MsgTableBody"/>
              <w:rPr>
                <w:noProof/>
              </w:rPr>
            </w:pPr>
            <w:r>
              <w:rPr>
                <w:noProof/>
              </w:rPr>
              <w:t xml:space="preserve"> </w:t>
            </w:r>
            <w:r w:rsidR="008640B1">
              <w:rPr>
                <w:noProof/>
              </w:rPr>
              <w:t xml:space="preserve">    </w:t>
            </w:r>
            <w:hyperlink r:id="rId24"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Default="00656733">
            <w:pPr>
              <w:pStyle w:val="MsgTableBody"/>
              <w:jc w:val="center"/>
              <w:rPr>
                <w:noProof/>
              </w:rPr>
            </w:pPr>
            <w:r>
              <w:rPr>
                <w:noProof/>
              </w:rPr>
              <w:t>3</w:t>
            </w:r>
          </w:p>
        </w:tc>
      </w:tr>
      <w:tr w:rsidR="00E61010" w:rsidRPr="00F1330D" w14:paraId="5767BE27"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680" w:author="Merrick, Riki | APHL" w:date="2022-07-13T17:41: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681" w:author="Merrick, Riki | APHL" w:date="2022-07-13T17:41:00Z"/>
          <w:trPrChange w:id="1682" w:author="Merrick, Riki | APHL" w:date="2022-07-13T17:41: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683" w:author="Merrick, Riki | APHL" w:date="2022-07-13T17:41:00Z">
              <w:tcPr>
                <w:tcW w:w="2880" w:type="dxa"/>
                <w:gridSpan w:val="2"/>
                <w:tcBorders>
                  <w:top w:val="dotted" w:sz="4" w:space="0" w:color="auto"/>
                  <w:left w:val="nil"/>
                  <w:bottom w:val="dotted" w:sz="4" w:space="0" w:color="auto"/>
                  <w:right w:val="nil"/>
                </w:tcBorders>
                <w:shd w:val="clear" w:color="auto" w:fill="FFFFFF"/>
              </w:tcPr>
            </w:tcPrChange>
          </w:tcPr>
          <w:p w14:paraId="235522DF" w14:textId="5124ECD7" w:rsidR="00E61010" w:rsidRDefault="00E61010" w:rsidP="00A86747">
            <w:pPr>
              <w:pStyle w:val="MsgTableBody"/>
              <w:rPr>
                <w:ins w:id="1684" w:author="Merrick, Riki | APHL" w:date="2022-07-13T17:41:00Z"/>
                <w:noProof/>
              </w:rPr>
            </w:pPr>
            <w:ins w:id="1685" w:author="Merrick, Riki | APHL" w:date="2022-07-13T17:41:00Z">
              <w:r>
                <w:rPr>
                  <w:noProof/>
                </w:rPr>
                <w:t xml:space="preserve">  [{ GSP }]</w:t>
              </w:r>
            </w:ins>
          </w:p>
        </w:tc>
        <w:tc>
          <w:tcPr>
            <w:tcW w:w="4320" w:type="dxa"/>
            <w:tcBorders>
              <w:top w:val="dotted" w:sz="4" w:space="0" w:color="auto"/>
              <w:left w:val="nil"/>
              <w:bottom w:val="dotted" w:sz="4" w:space="0" w:color="auto"/>
              <w:right w:val="nil"/>
            </w:tcBorders>
            <w:shd w:val="clear" w:color="auto" w:fill="FFFFFF"/>
            <w:tcPrChange w:id="1686" w:author="Merrick, Riki | APHL" w:date="2022-07-13T17:41:00Z">
              <w:tcPr>
                <w:tcW w:w="4320" w:type="dxa"/>
                <w:gridSpan w:val="2"/>
                <w:tcBorders>
                  <w:top w:val="dotted" w:sz="4" w:space="0" w:color="auto"/>
                  <w:left w:val="nil"/>
                  <w:bottom w:val="dotted" w:sz="4" w:space="0" w:color="auto"/>
                  <w:right w:val="nil"/>
                </w:tcBorders>
                <w:shd w:val="clear" w:color="auto" w:fill="FFFFFF"/>
              </w:tcPr>
            </w:tcPrChange>
          </w:tcPr>
          <w:p w14:paraId="14279C02" w14:textId="77777777" w:rsidR="00E61010" w:rsidRPr="00F1330D" w:rsidRDefault="00E61010" w:rsidP="00A86747">
            <w:pPr>
              <w:pStyle w:val="MsgTableBody"/>
              <w:rPr>
                <w:ins w:id="1687" w:author="Merrick, Riki | APHL" w:date="2022-07-13T17:41:00Z"/>
                <w:noProof/>
              </w:rPr>
            </w:pPr>
            <w:ins w:id="1688" w:author="Merrick, Riki | APHL" w:date="2022-07-13T17:4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689" w:author="Merrick, Riki | APHL" w:date="2022-07-13T17:41:00Z">
              <w:tcPr>
                <w:tcW w:w="864" w:type="dxa"/>
                <w:gridSpan w:val="2"/>
                <w:tcBorders>
                  <w:top w:val="dotted" w:sz="4" w:space="0" w:color="auto"/>
                  <w:left w:val="nil"/>
                  <w:bottom w:val="dotted" w:sz="4" w:space="0" w:color="auto"/>
                  <w:right w:val="nil"/>
                </w:tcBorders>
                <w:shd w:val="clear" w:color="auto" w:fill="FFFFFF"/>
              </w:tcPr>
            </w:tcPrChange>
          </w:tcPr>
          <w:p w14:paraId="4E98A7C8" w14:textId="77777777" w:rsidR="00E61010" w:rsidRPr="00F1330D" w:rsidRDefault="00E61010" w:rsidP="00A86747">
            <w:pPr>
              <w:pStyle w:val="MsgTableBody"/>
              <w:jc w:val="center"/>
              <w:rPr>
                <w:ins w:id="1690"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691" w:author="Merrick, Riki | APHL" w:date="2022-07-13T17:41:00Z">
              <w:tcPr>
                <w:tcW w:w="1008" w:type="dxa"/>
                <w:gridSpan w:val="2"/>
                <w:tcBorders>
                  <w:top w:val="dotted" w:sz="4" w:space="0" w:color="auto"/>
                  <w:left w:val="nil"/>
                  <w:bottom w:val="dotted" w:sz="4" w:space="0" w:color="auto"/>
                  <w:right w:val="nil"/>
                </w:tcBorders>
                <w:shd w:val="clear" w:color="auto" w:fill="FFFFFF"/>
              </w:tcPr>
            </w:tcPrChange>
          </w:tcPr>
          <w:p w14:paraId="51698031" w14:textId="77777777" w:rsidR="00E61010" w:rsidRPr="00F1330D" w:rsidRDefault="00E61010" w:rsidP="00A86747">
            <w:pPr>
              <w:pStyle w:val="MsgTableBody"/>
              <w:jc w:val="center"/>
              <w:rPr>
                <w:ins w:id="1692" w:author="Merrick, Riki | APHL" w:date="2022-07-13T17:41:00Z"/>
                <w:noProof/>
              </w:rPr>
            </w:pPr>
            <w:ins w:id="1693" w:author="Merrick, Riki | APHL" w:date="2022-07-13T17:41:00Z">
              <w:r>
                <w:rPr>
                  <w:noProof/>
                </w:rPr>
                <w:t>3</w:t>
              </w:r>
            </w:ins>
          </w:p>
        </w:tc>
      </w:tr>
      <w:tr w:rsidR="00E61010" w:rsidRPr="00F1330D" w14:paraId="0AFD7F36"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694" w:author="Merrick, Riki | APHL" w:date="2022-07-13T17:41: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695" w:author="Merrick, Riki | APHL" w:date="2022-07-13T17:41:00Z"/>
          <w:trPrChange w:id="1696" w:author="Merrick, Riki | APHL" w:date="2022-07-13T17:41: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697" w:author="Merrick, Riki | APHL" w:date="2022-07-13T17:41:00Z">
              <w:tcPr>
                <w:tcW w:w="2880" w:type="dxa"/>
                <w:gridSpan w:val="2"/>
                <w:tcBorders>
                  <w:top w:val="dotted" w:sz="4" w:space="0" w:color="auto"/>
                  <w:left w:val="nil"/>
                  <w:bottom w:val="dotted" w:sz="4" w:space="0" w:color="auto"/>
                  <w:right w:val="nil"/>
                </w:tcBorders>
                <w:shd w:val="clear" w:color="auto" w:fill="FFFFFF"/>
              </w:tcPr>
            </w:tcPrChange>
          </w:tcPr>
          <w:p w14:paraId="41F6BCA7" w14:textId="5B7F4D47" w:rsidR="00E61010" w:rsidRDefault="00E61010" w:rsidP="00A86747">
            <w:pPr>
              <w:pStyle w:val="MsgTableBody"/>
              <w:rPr>
                <w:ins w:id="1698" w:author="Merrick, Riki | APHL" w:date="2022-07-13T17:41:00Z"/>
                <w:noProof/>
              </w:rPr>
            </w:pPr>
            <w:ins w:id="1699" w:author="Merrick, Riki | APHL" w:date="2022-07-13T17:41:00Z">
              <w:r>
                <w:rPr>
                  <w:noProof/>
                </w:rPr>
                <w:t xml:space="preserve">  [{ GSR }]</w:t>
              </w:r>
            </w:ins>
          </w:p>
        </w:tc>
        <w:tc>
          <w:tcPr>
            <w:tcW w:w="4320" w:type="dxa"/>
            <w:tcBorders>
              <w:top w:val="dotted" w:sz="4" w:space="0" w:color="auto"/>
              <w:left w:val="nil"/>
              <w:bottom w:val="dotted" w:sz="4" w:space="0" w:color="auto"/>
              <w:right w:val="nil"/>
            </w:tcBorders>
            <w:shd w:val="clear" w:color="auto" w:fill="FFFFFF"/>
            <w:tcPrChange w:id="1700" w:author="Merrick, Riki | APHL" w:date="2022-07-13T17:41:00Z">
              <w:tcPr>
                <w:tcW w:w="4320" w:type="dxa"/>
                <w:gridSpan w:val="2"/>
                <w:tcBorders>
                  <w:top w:val="dotted" w:sz="4" w:space="0" w:color="auto"/>
                  <w:left w:val="nil"/>
                  <w:bottom w:val="dotted" w:sz="4" w:space="0" w:color="auto"/>
                  <w:right w:val="nil"/>
                </w:tcBorders>
                <w:shd w:val="clear" w:color="auto" w:fill="FFFFFF"/>
              </w:tcPr>
            </w:tcPrChange>
          </w:tcPr>
          <w:p w14:paraId="31B02E62" w14:textId="77777777" w:rsidR="00E61010" w:rsidRPr="00F1330D" w:rsidRDefault="00E61010" w:rsidP="00A86747">
            <w:pPr>
              <w:pStyle w:val="MsgTableBody"/>
              <w:rPr>
                <w:ins w:id="1701" w:author="Merrick, Riki | APHL" w:date="2022-07-13T17:41:00Z"/>
                <w:noProof/>
              </w:rPr>
            </w:pPr>
            <w:ins w:id="1702" w:author="Merrick, Riki | APHL" w:date="2022-07-13T17:4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703" w:author="Merrick, Riki | APHL" w:date="2022-07-13T17:41:00Z">
              <w:tcPr>
                <w:tcW w:w="864" w:type="dxa"/>
                <w:gridSpan w:val="2"/>
                <w:tcBorders>
                  <w:top w:val="dotted" w:sz="4" w:space="0" w:color="auto"/>
                  <w:left w:val="nil"/>
                  <w:bottom w:val="dotted" w:sz="4" w:space="0" w:color="auto"/>
                  <w:right w:val="nil"/>
                </w:tcBorders>
                <w:shd w:val="clear" w:color="auto" w:fill="FFFFFF"/>
              </w:tcPr>
            </w:tcPrChange>
          </w:tcPr>
          <w:p w14:paraId="4EF025AA" w14:textId="77777777" w:rsidR="00E61010" w:rsidRPr="00F1330D" w:rsidRDefault="00E61010" w:rsidP="00A86747">
            <w:pPr>
              <w:pStyle w:val="MsgTableBody"/>
              <w:jc w:val="center"/>
              <w:rPr>
                <w:ins w:id="1704"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705" w:author="Merrick, Riki | APHL" w:date="2022-07-13T17:41:00Z">
              <w:tcPr>
                <w:tcW w:w="1008" w:type="dxa"/>
                <w:gridSpan w:val="2"/>
                <w:tcBorders>
                  <w:top w:val="dotted" w:sz="4" w:space="0" w:color="auto"/>
                  <w:left w:val="nil"/>
                  <w:bottom w:val="dotted" w:sz="4" w:space="0" w:color="auto"/>
                  <w:right w:val="nil"/>
                </w:tcBorders>
                <w:shd w:val="clear" w:color="auto" w:fill="FFFFFF"/>
              </w:tcPr>
            </w:tcPrChange>
          </w:tcPr>
          <w:p w14:paraId="6DE1D035" w14:textId="77777777" w:rsidR="00E61010" w:rsidRPr="00F1330D" w:rsidRDefault="00E61010" w:rsidP="00A86747">
            <w:pPr>
              <w:pStyle w:val="MsgTableBody"/>
              <w:jc w:val="center"/>
              <w:rPr>
                <w:ins w:id="1706" w:author="Merrick, Riki | APHL" w:date="2022-07-13T17:41:00Z"/>
                <w:noProof/>
              </w:rPr>
            </w:pPr>
            <w:ins w:id="1707" w:author="Merrick, Riki | APHL" w:date="2022-07-13T17:41:00Z">
              <w:r>
                <w:rPr>
                  <w:noProof/>
                </w:rPr>
                <w:t>3</w:t>
              </w:r>
            </w:ins>
          </w:p>
        </w:tc>
      </w:tr>
      <w:tr w:rsidR="00107277" w14:paraId="7BFF342D"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Default="00107277">
            <w:pPr>
              <w:pStyle w:val="MsgTableBody"/>
              <w:rPr>
                <w:noProof/>
              </w:rPr>
            </w:pPr>
            <w:r>
              <w:rPr>
                <w:noProof/>
              </w:rPr>
              <w:t xml:space="preserve">  [{</w:t>
            </w:r>
            <w:r w:rsidR="00042A29">
              <w:rPr>
                <w:noProof/>
              </w:rPr>
              <w:t xml:space="preserve"> </w:t>
            </w:r>
            <w:hyperlink w:anchor="_OH2_-_Past" w:history="1">
              <w:r w:rsidRPr="008B593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Default="00107277">
            <w:pPr>
              <w:pStyle w:val="MsgTableBody"/>
              <w:jc w:val="center"/>
              <w:rPr>
                <w:noProof/>
              </w:rPr>
            </w:pPr>
            <w:r>
              <w:rPr>
                <w:noProof/>
              </w:rPr>
              <w:t>3</w:t>
            </w:r>
          </w:p>
        </w:tc>
      </w:tr>
      <w:tr w:rsidR="00107277" w14:paraId="35550E4A"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8B593F">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Default="00107277">
            <w:pPr>
              <w:pStyle w:val="MsgTableBody"/>
              <w:jc w:val="center"/>
              <w:rPr>
                <w:noProof/>
              </w:rPr>
            </w:pPr>
            <w:r>
              <w:rPr>
                <w:noProof/>
              </w:rPr>
              <w:t>3</w:t>
            </w:r>
          </w:p>
        </w:tc>
      </w:tr>
      <w:tr w:rsidR="00107277" w14:paraId="2576D9F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Default="00107277">
            <w:pPr>
              <w:pStyle w:val="MsgTableBody"/>
              <w:jc w:val="center"/>
              <w:rPr>
                <w:noProof/>
              </w:rPr>
            </w:pPr>
          </w:p>
        </w:tc>
      </w:tr>
      <w:tr w:rsidR="00656733" w14:paraId="6116432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Default="00656733">
            <w:pPr>
              <w:pStyle w:val="MsgTableBody"/>
              <w:rPr>
                <w:noProof/>
              </w:rPr>
            </w:pPr>
            <w:r>
              <w:rPr>
                <w:noProof/>
              </w:rPr>
              <w:t xml:space="preserve">   </w:t>
            </w:r>
            <w:hyperlink r:id="rId25"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Default="00656733">
            <w:pPr>
              <w:pStyle w:val="MsgTableBody"/>
              <w:jc w:val="center"/>
              <w:rPr>
                <w:noProof/>
              </w:rPr>
            </w:pPr>
            <w:r>
              <w:rPr>
                <w:noProof/>
              </w:rPr>
              <w:t>3</w:t>
            </w:r>
          </w:p>
        </w:tc>
      </w:tr>
      <w:tr w:rsidR="00656733" w14:paraId="15EF689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Default="00656733">
            <w:pPr>
              <w:pStyle w:val="MsgTableBody"/>
              <w:rPr>
                <w:noProof/>
              </w:rPr>
            </w:pPr>
            <w:r>
              <w:rPr>
                <w:noProof/>
              </w:rPr>
              <w:t xml:space="preserve">[  </w:t>
            </w:r>
            <w:hyperlink r:id="rId26"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Default="00656733">
            <w:pPr>
              <w:pStyle w:val="MsgTableBody"/>
              <w:jc w:val="center"/>
              <w:rPr>
                <w:noProof/>
              </w:rPr>
            </w:pPr>
            <w:r>
              <w:rPr>
                <w:noProof/>
              </w:rPr>
              <w:t>3</w:t>
            </w:r>
          </w:p>
        </w:tc>
      </w:tr>
      <w:tr w:rsidR="00656733" w14:paraId="19F638B1"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Default="00656733">
            <w:pPr>
              <w:pStyle w:val="MsgTableBody"/>
              <w:jc w:val="center"/>
              <w:rPr>
                <w:noProof/>
              </w:rPr>
            </w:pPr>
            <w:r>
              <w:rPr>
                <w:noProof/>
              </w:rPr>
              <w:t>3</w:t>
            </w:r>
          </w:p>
        </w:tc>
      </w:tr>
      <w:tr w:rsidR="00656733" w14:paraId="75021A1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042A29" w:rsidRDefault="00656733">
            <w:pPr>
              <w:pStyle w:val="MsgTableBody"/>
              <w:jc w:val="center"/>
              <w:rPr>
                <w:noProof/>
              </w:rPr>
            </w:pPr>
            <w:r w:rsidRPr="00042A29">
              <w:rPr>
                <w:noProof/>
              </w:rPr>
              <w:t>15</w:t>
            </w:r>
          </w:p>
        </w:tc>
      </w:tr>
      <w:tr w:rsidR="00E95628" w:rsidRPr="00E95628" w14:paraId="3146F5C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594536" w:rsidRDefault="00656733">
            <w:pPr>
              <w:pStyle w:val="MsgTableBody"/>
              <w:jc w:val="center"/>
              <w:rPr>
                <w:noProof/>
              </w:rPr>
            </w:pPr>
            <w:r w:rsidRPr="00594536">
              <w:rPr>
                <w:noProof/>
              </w:rPr>
              <w:t>7</w:t>
            </w:r>
          </w:p>
        </w:tc>
      </w:tr>
      <w:tr w:rsidR="00656733" w14:paraId="3268EDDB"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Default="00656733">
            <w:pPr>
              <w:pStyle w:val="MsgTableBody"/>
              <w:rPr>
                <w:noProof/>
              </w:rPr>
            </w:pPr>
            <w:r>
              <w:rPr>
                <w:noProof/>
              </w:rPr>
              <w:t xml:space="preserve">[{ </w:t>
            </w:r>
            <w:hyperlink r:id="rId27"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Default="00656733">
            <w:pPr>
              <w:pStyle w:val="MsgTableBody"/>
              <w:jc w:val="center"/>
              <w:rPr>
                <w:noProof/>
              </w:rPr>
            </w:pPr>
            <w:r>
              <w:rPr>
                <w:noProof/>
              </w:rPr>
              <w:t>3</w:t>
            </w:r>
          </w:p>
        </w:tc>
      </w:tr>
      <w:tr w:rsidR="00656733" w14:paraId="6FD401A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Default="00656733">
            <w:pPr>
              <w:pStyle w:val="MsgTableBody"/>
              <w:rPr>
                <w:noProof/>
              </w:rPr>
            </w:pPr>
            <w:r>
              <w:rPr>
                <w:noProof/>
              </w:rPr>
              <w:t xml:space="preserve">[{ </w:t>
            </w:r>
            <w:hyperlink r:id="rId28"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Default="00656733">
            <w:pPr>
              <w:pStyle w:val="MsgTableBody"/>
              <w:jc w:val="center"/>
              <w:rPr>
                <w:noProof/>
              </w:rPr>
            </w:pPr>
            <w:r>
              <w:rPr>
                <w:noProof/>
              </w:rPr>
              <w:t>3</w:t>
            </w:r>
          </w:p>
        </w:tc>
      </w:tr>
      <w:tr w:rsidR="00FC71DD" w14:paraId="5CB54DC2"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Default="00FC71DD">
            <w:pPr>
              <w:pStyle w:val="MsgTableBody"/>
              <w:rPr>
                <w:noProof/>
              </w:rPr>
            </w:pPr>
            <w:r>
              <w:rPr>
                <w:noProof/>
              </w:rPr>
              <w:t xml:space="preserve">[{ </w:t>
            </w:r>
            <w:hyperlink w:anchor="_IAM_-_Patient" w:history="1">
              <w:r w:rsidRPr="008B593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Default="00FC71DD" w:rsidP="00107277">
            <w:pPr>
              <w:pStyle w:val="MsgTableBody"/>
              <w:rPr>
                <w:noProof/>
              </w:rPr>
            </w:pPr>
            <w:r>
              <w:rPr>
                <w:noProof/>
              </w:rPr>
              <w:t>Pat</w:t>
            </w:r>
            <w:r w:rsidR="00107277">
              <w:rPr>
                <w:noProof/>
              </w:rPr>
              <w:t>ien</w:t>
            </w:r>
            <w:r>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Default="00FC71DD">
            <w:pPr>
              <w:pStyle w:val="MsgTableBody"/>
              <w:jc w:val="center"/>
              <w:rPr>
                <w:noProof/>
              </w:rPr>
            </w:pPr>
            <w:r>
              <w:rPr>
                <w:noProof/>
              </w:rPr>
              <w:t>3</w:t>
            </w:r>
          </w:p>
        </w:tc>
      </w:tr>
      <w:tr w:rsidR="00656733" w14:paraId="2583D40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Default="00656733">
            <w:pPr>
              <w:pStyle w:val="MsgTableBody"/>
              <w:jc w:val="center"/>
              <w:rPr>
                <w:noProof/>
              </w:rPr>
            </w:pPr>
            <w:r>
              <w:rPr>
                <w:noProof/>
              </w:rPr>
              <w:t>6</w:t>
            </w:r>
          </w:p>
        </w:tc>
      </w:tr>
      <w:tr w:rsidR="00656733" w14:paraId="2849A2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Default="00656733">
            <w:pPr>
              <w:pStyle w:val="MsgTableBody"/>
              <w:rPr>
                <w:noProof/>
              </w:rPr>
            </w:pPr>
            <w:r>
              <w:rPr>
                <w:noProof/>
              </w:rPr>
              <w:lastRenderedPageBreak/>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Default="00656733">
            <w:pPr>
              <w:pStyle w:val="MsgTableBody"/>
              <w:jc w:val="center"/>
              <w:rPr>
                <w:noProof/>
              </w:rPr>
            </w:pPr>
            <w:r>
              <w:rPr>
                <w:noProof/>
              </w:rPr>
              <w:t>6</w:t>
            </w:r>
          </w:p>
        </w:tc>
      </w:tr>
      <w:tr w:rsidR="00656733" w14:paraId="4A1AF53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Default="00656733">
            <w:pPr>
              <w:pStyle w:val="MsgTableBody"/>
              <w:jc w:val="center"/>
              <w:rPr>
                <w:noProof/>
              </w:rPr>
            </w:pPr>
          </w:p>
        </w:tc>
      </w:tr>
      <w:tr w:rsidR="00656733" w14:paraId="0334BC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Default="00656733">
            <w:pPr>
              <w:pStyle w:val="MsgTableBody"/>
              <w:jc w:val="center"/>
              <w:rPr>
                <w:noProof/>
              </w:rPr>
            </w:pPr>
            <w:r>
              <w:rPr>
                <w:noProof/>
              </w:rPr>
              <w:t>6</w:t>
            </w:r>
          </w:p>
        </w:tc>
      </w:tr>
      <w:tr w:rsidR="00656733" w14:paraId="52911F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594536" w:rsidRDefault="00EB05F1">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042A29" w:rsidRDefault="00656733">
            <w:pPr>
              <w:pStyle w:val="MsgTableBody"/>
              <w:jc w:val="center"/>
              <w:rPr>
                <w:noProof/>
              </w:rPr>
            </w:pPr>
            <w:r w:rsidRPr="00042A29">
              <w:rPr>
                <w:noProof/>
              </w:rPr>
              <w:t>15</w:t>
            </w:r>
          </w:p>
        </w:tc>
      </w:tr>
      <w:tr w:rsidR="00656733" w14:paraId="1678588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594536" w:rsidRDefault="00656733">
            <w:pPr>
              <w:pStyle w:val="MsgTableBody"/>
              <w:jc w:val="center"/>
              <w:rPr>
                <w:noProof/>
              </w:rPr>
            </w:pPr>
            <w:r w:rsidRPr="00594536">
              <w:rPr>
                <w:noProof/>
              </w:rPr>
              <w:t>7</w:t>
            </w:r>
          </w:p>
        </w:tc>
      </w:tr>
      <w:tr w:rsidR="00656733" w14:paraId="28754E2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Default="00656733">
            <w:pPr>
              <w:pStyle w:val="MsgTableBody"/>
              <w:jc w:val="center"/>
              <w:rPr>
                <w:noProof/>
              </w:rPr>
            </w:pPr>
          </w:p>
        </w:tc>
      </w:tr>
      <w:tr w:rsidR="00E421D2" w14:paraId="14C5F92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Default="00E421D2">
            <w:pPr>
              <w:pStyle w:val="MsgTableBody"/>
              <w:jc w:val="center"/>
              <w:rPr>
                <w:noProof/>
              </w:rPr>
            </w:pPr>
          </w:p>
        </w:tc>
      </w:tr>
      <w:tr w:rsidR="00656733" w14:paraId="02B1371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Default="00E421D2" w:rsidP="00E421D2">
            <w:pPr>
              <w:pStyle w:val="MsgTableBody"/>
              <w:rPr>
                <w:noProof/>
              </w:rPr>
            </w:pPr>
            <w:r>
              <w:rPr>
                <w:noProof/>
              </w:rPr>
              <w:t xml:space="preserve">  </w:t>
            </w:r>
            <w:r w:rsidR="00656733">
              <w:rPr>
                <w:noProof/>
              </w:rPr>
              <w:t xml:space="preserve"> </w:t>
            </w:r>
            <w:r w:rsidR="008640B1">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Default="00656733">
            <w:pPr>
              <w:pStyle w:val="MsgTableBody"/>
              <w:jc w:val="center"/>
              <w:rPr>
                <w:noProof/>
              </w:rPr>
            </w:pPr>
            <w:r>
              <w:rPr>
                <w:noProof/>
              </w:rPr>
              <w:t>7</w:t>
            </w:r>
          </w:p>
        </w:tc>
      </w:tr>
      <w:tr w:rsidR="00107277" w14:paraId="529CCA7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Default="008640B1">
            <w:pPr>
              <w:pStyle w:val="MsgTableBody"/>
              <w:rPr>
                <w:noProof/>
              </w:rPr>
            </w:pPr>
            <w:r>
              <w:rPr>
                <w:noProof/>
              </w:rPr>
              <w:t xml:space="preserve">  </w:t>
            </w:r>
            <w:r w:rsidR="00107277">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Default="001072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Default="00107277">
            <w:pPr>
              <w:pStyle w:val="MsgTableBody"/>
              <w:jc w:val="center"/>
              <w:rPr>
                <w:noProof/>
              </w:rPr>
            </w:pPr>
            <w:r>
              <w:rPr>
                <w:noProof/>
              </w:rPr>
              <w:t>7</w:t>
            </w:r>
          </w:p>
        </w:tc>
      </w:tr>
      <w:tr w:rsidR="00E421D2" w14:paraId="555F6DE6"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Default="00E421D2">
            <w:pPr>
              <w:pStyle w:val="MsgTableBody"/>
              <w:jc w:val="center"/>
              <w:rPr>
                <w:noProof/>
              </w:rPr>
            </w:pPr>
          </w:p>
        </w:tc>
      </w:tr>
      <w:tr w:rsidR="00656733" w14:paraId="5BB7335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Default="00656733">
            <w:pPr>
              <w:pStyle w:val="MsgTableBody"/>
              <w:jc w:val="center"/>
              <w:rPr>
                <w:noProof/>
              </w:rPr>
            </w:pPr>
            <w:r>
              <w:rPr>
                <w:noProof/>
              </w:rPr>
              <w:t>6</w:t>
            </w:r>
          </w:p>
        </w:tc>
      </w:tr>
      <w:tr w:rsidR="00E61010" w:rsidRPr="00F1330D" w14:paraId="7955FE86"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08" w:author="Merrick, Riki | APHL" w:date="2022-07-13T17:42: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09" w:author="Merrick, Riki | APHL" w:date="2022-07-13T17:41:00Z"/>
          <w:trPrChange w:id="1710" w:author="Merrick, Riki | APHL" w:date="2022-07-13T17:42: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11" w:author="Merrick, Riki | APHL" w:date="2022-07-13T17:42:00Z">
              <w:tcPr>
                <w:tcW w:w="2880" w:type="dxa"/>
                <w:gridSpan w:val="2"/>
                <w:tcBorders>
                  <w:top w:val="dotted" w:sz="4" w:space="0" w:color="auto"/>
                  <w:left w:val="nil"/>
                  <w:bottom w:val="dotted" w:sz="4" w:space="0" w:color="auto"/>
                  <w:right w:val="nil"/>
                </w:tcBorders>
                <w:shd w:val="clear" w:color="auto" w:fill="FFFFFF"/>
              </w:tcPr>
            </w:tcPrChange>
          </w:tcPr>
          <w:p w14:paraId="501C92E6" w14:textId="77777777" w:rsidR="00E61010" w:rsidRDefault="00E61010" w:rsidP="00A86747">
            <w:pPr>
              <w:pStyle w:val="MsgTableBody"/>
              <w:rPr>
                <w:ins w:id="1712" w:author="Merrick, Riki | APHL" w:date="2022-07-13T17:41:00Z"/>
                <w:noProof/>
              </w:rPr>
            </w:pPr>
            <w:ins w:id="1713" w:author="Merrick, Riki | APHL" w:date="2022-07-13T17:41:00Z">
              <w:r>
                <w:rPr>
                  <w:noProof/>
                </w:rPr>
                <w:t>[{ GSP }]</w:t>
              </w:r>
            </w:ins>
          </w:p>
        </w:tc>
        <w:tc>
          <w:tcPr>
            <w:tcW w:w="4320" w:type="dxa"/>
            <w:tcBorders>
              <w:top w:val="dotted" w:sz="4" w:space="0" w:color="auto"/>
              <w:left w:val="nil"/>
              <w:bottom w:val="dotted" w:sz="4" w:space="0" w:color="auto"/>
              <w:right w:val="nil"/>
            </w:tcBorders>
            <w:shd w:val="clear" w:color="auto" w:fill="FFFFFF"/>
            <w:tcPrChange w:id="1714" w:author="Merrick, Riki | APHL" w:date="2022-07-13T17:42:00Z">
              <w:tcPr>
                <w:tcW w:w="4320" w:type="dxa"/>
                <w:gridSpan w:val="2"/>
                <w:tcBorders>
                  <w:top w:val="dotted" w:sz="4" w:space="0" w:color="auto"/>
                  <w:left w:val="nil"/>
                  <w:bottom w:val="dotted" w:sz="4" w:space="0" w:color="auto"/>
                  <w:right w:val="nil"/>
                </w:tcBorders>
                <w:shd w:val="clear" w:color="auto" w:fill="FFFFFF"/>
              </w:tcPr>
            </w:tcPrChange>
          </w:tcPr>
          <w:p w14:paraId="733C6DD3" w14:textId="77777777" w:rsidR="00E61010" w:rsidRPr="00F1330D" w:rsidRDefault="00E61010" w:rsidP="00A86747">
            <w:pPr>
              <w:pStyle w:val="MsgTableBody"/>
              <w:rPr>
                <w:ins w:id="1715" w:author="Merrick, Riki | APHL" w:date="2022-07-13T17:41:00Z"/>
                <w:noProof/>
              </w:rPr>
            </w:pPr>
            <w:ins w:id="1716" w:author="Merrick, Riki | APHL" w:date="2022-07-13T17:4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717" w:author="Merrick, Riki | APHL" w:date="2022-07-13T17:42:00Z">
              <w:tcPr>
                <w:tcW w:w="864" w:type="dxa"/>
                <w:gridSpan w:val="2"/>
                <w:tcBorders>
                  <w:top w:val="dotted" w:sz="4" w:space="0" w:color="auto"/>
                  <w:left w:val="nil"/>
                  <w:bottom w:val="dotted" w:sz="4" w:space="0" w:color="auto"/>
                  <w:right w:val="nil"/>
                </w:tcBorders>
                <w:shd w:val="clear" w:color="auto" w:fill="FFFFFF"/>
              </w:tcPr>
            </w:tcPrChange>
          </w:tcPr>
          <w:p w14:paraId="704E238C" w14:textId="77777777" w:rsidR="00E61010" w:rsidRPr="00F1330D" w:rsidRDefault="00E61010" w:rsidP="00A86747">
            <w:pPr>
              <w:pStyle w:val="MsgTableBody"/>
              <w:jc w:val="center"/>
              <w:rPr>
                <w:ins w:id="1718"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719" w:author="Merrick, Riki | APHL" w:date="2022-07-13T17:42:00Z">
              <w:tcPr>
                <w:tcW w:w="1008" w:type="dxa"/>
                <w:gridSpan w:val="2"/>
                <w:tcBorders>
                  <w:top w:val="dotted" w:sz="4" w:space="0" w:color="auto"/>
                  <w:left w:val="nil"/>
                  <w:bottom w:val="dotted" w:sz="4" w:space="0" w:color="auto"/>
                  <w:right w:val="nil"/>
                </w:tcBorders>
                <w:shd w:val="clear" w:color="auto" w:fill="FFFFFF"/>
              </w:tcPr>
            </w:tcPrChange>
          </w:tcPr>
          <w:p w14:paraId="00B6A148" w14:textId="77777777" w:rsidR="00E61010" w:rsidRPr="00F1330D" w:rsidRDefault="00E61010" w:rsidP="00A86747">
            <w:pPr>
              <w:pStyle w:val="MsgTableBody"/>
              <w:jc w:val="center"/>
              <w:rPr>
                <w:ins w:id="1720" w:author="Merrick, Riki | APHL" w:date="2022-07-13T17:41:00Z"/>
                <w:noProof/>
              </w:rPr>
            </w:pPr>
            <w:ins w:id="1721" w:author="Merrick, Riki | APHL" w:date="2022-07-13T17:41:00Z">
              <w:r>
                <w:rPr>
                  <w:noProof/>
                </w:rPr>
                <w:t>3</w:t>
              </w:r>
            </w:ins>
          </w:p>
        </w:tc>
      </w:tr>
      <w:tr w:rsidR="00E61010" w:rsidRPr="00F1330D" w14:paraId="7114353B"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22" w:author="Merrick, Riki | APHL" w:date="2022-07-13T17:42: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23" w:author="Merrick, Riki | APHL" w:date="2022-07-13T17:41:00Z"/>
          <w:trPrChange w:id="1724" w:author="Merrick, Riki | APHL" w:date="2022-07-13T17:42: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25" w:author="Merrick, Riki | APHL" w:date="2022-07-13T17:42:00Z">
              <w:tcPr>
                <w:tcW w:w="2880" w:type="dxa"/>
                <w:gridSpan w:val="2"/>
                <w:tcBorders>
                  <w:top w:val="dotted" w:sz="4" w:space="0" w:color="auto"/>
                  <w:left w:val="nil"/>
                  <w:bottom w:val="dotted" w:sz="4" w:space="0" w:color="auto"/>
                  <w:right w:val="nil"/>
                </w:tcBorders>
                <w:shd w:val="clear" w:color="auto" w:fill="FFFFFF"/>
              </w:tcPr>
            </w:tcPrChange>
          </w:tcPr>
          <w:p w14:paraId="731263CC" w14:textId="77777777" w:rsidR="00E61010" w:rsidRDefault="00E61010" w:rsidP="00A86747">
            <w:pPr>
              <w:pStyle w:val="MsgTableBody"/>
              <w:rPr>
                <w:ins w:id="1726" w:author="Merrick, Riki | APHL" w:date="2022-07-13T17:41:00Z"/>
                <w:noProof/>
              </w:rPr>
            </w:pPr>
            <w:ins w:id="1727" w:author="Merrick, Riki | APHL" w:date="2022-07-13T17:41:00Z">
              <w:r>
                <w:rPr>
                  <w:noProof/>
                </w:rPr>
                <w:t>[{ GSR }]</w:t>
              </w:r>
            </w:ins>
          </w:p>
        </w:tc>
        <w:tc>
          <w:tcPr>
            <w:tcW w:w="4320" w:type="dxa"/>
            <w:tcBorders>
              <w:top w:val="dotted" w:sz="4" w:space="0" w:color="auto"/>
              <w:left w:val="nil"/>
              <w:bottom w:val="dotted" w:sz="4" w:space="0" w:color="auto"/>
              <w:right w:val="nil"/>
            </w:tcBorders>
            <w:shd w:val="clear" w:color="auto" w:fill="FFFFFF"/>
            <w:tcPrChange w:id="1728" w:author="Merrick, Riki | APHL" w:date="2022-07-13T17:42:00Z">
              <w:tcPr>
                <w:tcW w:w="4320" w:type="dxa"/>
                <w:gridSpan w:val="2"/>
                <w:tcBorders>
                  <w:top w:val="dotted" w:sz="4" w:space="0" w:color="auto"/>
                  <w:left w:val="nil"/>
                  <w:bottom w:val="dotted" w:sz="4" w:space="0" w:color="auto"/>
                  <w:right w:val="nil"/>
                </w:tcBorders>
                <w:shd w:val="clear" w:color="auto" w:fill="FFFFFF"/>
              </w:tcPr>
            </w:tcPrChange>
          </w:tcPr>
          <w:p w14:paraId="238B7DED" w14:textId="77777777" w:rsidR="00E61010" w:rsidRPr="00F1330D" w:rsidRDefault="00E61010" w:rsidP="00A86747">
            <w:pPr>
              <w:pStyle w:val="MsgTableBody"/>
              <w:rPr>
                <w:ins w:id="1729" w:author="Merrick, Riki | APHL" w:date="2022-07-13T17:41:00Z"/>
                <w:noProof/>
              </w:rPr>
            </w:pPr>
            <w:ins w:id="1730" w:author="Merrick, Riki | APHL" w:date="2022-07-13T17:4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731" w:author="Merrick, Riki | APHL" w:date="2022-07-13T17:42:00Z">
              <w:tcPr>
                <w:tcW w:w="864" w:type="dxa"/>
                <w:gridSpan w:val="2"/>
                <w:tcBorders>
                  <w:top w:val="dotted" w:sz="4" w:space="0" w:color="auto"/>
                  <w:left w:val="nil"/>
                  <w:bottom w:val="dotted" w:sz="4" w:space="0" w:color="auto"/>
                  <w:right w:val="nil"/>
                </w:tcBorders>
                <w:shd w:val="clear" w:color="auto" w:fill="FFFFFF"/>
              </w:tcPr>
            </w:tcPrChange>
          </w:tcPr>
          <w:p w14:paraId="396AA778" w14:textId="77777777" w:rsidR="00E61010" w:rsidRPr="00F1330D" w:rsidRDefault="00E61010" w:rsidP="00A86747">
            <w:pPr>
              <w:pStyle w:val="MsgTableBody"/>
              <w:jc w:val="center"/>
              <w:rPr>
                <w:ins w:id="1732"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733" w:author="Merrick, Riki | APHL" w:date="2022-07-13T17:42:00Z">
              <w:tcPr>
                <w:tcW w:w="1008" w:type="dxa"/>
                <w:gridSpan w:val="2"/>
                <w:tcBorders>
                  <w:top w:val="dotted" w:sz="4" w:space="0" w:color="auto"/>
                  <w:left w:val="nil"/>
                  <w:bottom w:val="dotted" w:sz="4" w:space="0" w:color="auto"/>
                  <w:right w:val="nil"/>
                </w:tcBorders>
                <w:shd w:val="clear" w:color="auto" w:fill="FFFFFF"/>
              </w:tcPr>
            </w:tcPrChange>
          </w:tcPr>
          <w:p w14:paraId="4BA76D2D" w14:textId="77777777" w:rsidR="00E61010" w:rsidRPr="00F1330D" w:rsidRDefault="00E61010" w:rsidP="00A86747">
            <w:pPr>
              <w:pStyle w:val="MsgTableBody"/>
              <w:jc w:val="center"/>
              <w:rPr>
                <w:ins w:id="1734" w:author="Merrick, Riki | APHL" w:date="2022-07-13T17:41:00Z"/>
                <w:noProof/>
              </w:rPr>
            </w:pPr>
            <w:ins w:id="1735" w:author="Merrick, Riki | APHL" w:date="2022-07-13T17:41:00Z">
              <w:r>
                <w:rPr>
                  <w:noProof/>
                </w:rPr>
                <w:t>3</w:t>
              </w:r>
            </w:ins>
          </w:p>
        </w:tc>
      </w:tr>
      <w:tr w:rsidR="00656733" w14:paraId="583164D3"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Default="00656733">
            <w:pPr>
              <w:pStyle w:val="MsgTableBody"/>
              <w:jc w:val="center"/>
              <w:rPr>
                <w:noProof/>
              </w:rPr>
            </w:pPr>
          </w:p>
        </w:tc>
      </w:tr>
      <w:tr w:rsidR="00656733" w14:paraId="4A7331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Default="00656733">
            <w:pPr>
              <w:pStyle w:val="MsgTableBody"/>
              <w:jc w:val="center"/>
              <w:rPr>
                <w:noProof/>
              </w:rPr>
            </w:pPr>
            <w:r>
              <w:rPr>
                <w:noProof/>
              </w:rPr>
              <w:t>6</w:t>
            </w:r>
          </w:p>
        </w:tc>
      </w:tr>
      <w:tr w:rsidR="00656733" w14:paraId="4DCAF69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Default="00656733">
            <w:pPr>
              <w:pStyle w:val="MsgTableBody"/>
              <w:jc w:val="center"/>
              <w:rPr>
                <w:noProof/>
              </w:rPr>
            </w:pPr>
            <w:r>
              <w:rPr>
                <w:noProof/>
              </w:rPr>
              <w:t>6</w:t>
            </w:r>
          </w:p>
        </w:tc>
      </w:tr>
      <w:tr w:rsidR="00656733" w14:paraId="10945FE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Default="00656733">
            <w:pPr>
              <w:pStyle w:val="MsgTableBody"/>
              <w:jc w:val="center"/>
              <w:rPr>
                <w:noProof/>
              </w:rPr>
            </w:pPr>
            <w:r>
              <w:rPr>
                <w:noProof/>
              </w:rPr>
              <w:t>6</w:t>
            </w:r>
          </w:p>
        </w:tc>
      </w:tr>
      <w:tr w:rsidR="00250940" w14:paraId="211AAF91" w14:textId="77777777" w:rsidTr="00E61010">
        <w:trPr>
          <w:jc w:val="center"/>
          <w:ins w:id="1736" w:author="Merrick, Riki | APHL" w:date="2022-07-28T09:42:00Z"/>
        </w:trPr>
        <w:tc>
          <w:tcPr>
            <w:tcW w:w="2882" w:type="dxa"/>
            <w:tcBorders>
              <w:top w:val="dotted" w:sz="4" w:space="0" w:color="auto"/>
              <w:left w:val="nil"/>
              <w:bottom w:val="dotted" w:sz="4" w:space="0" w:color="auto"/>
              <w:right w:val="nil"/>
            </w:tcBorders>
            <w:shd w:val="clear" w:color="auto" w:fill="FFFFFF"/>
          </w:tcPr>
          <w:p w14:paraId="013ECF13" w14:textId="52CBCB1B" w:rsidR="00250940" w:rsidRPr="00042A29" w:rsidRDefault="00250940" w:rsidP="00250940">
            <w:pPr>
              <w:pStyle w:val="MsgTableBody"/>
              <w:rPr>
                <w:ins w:id="1737" w:author="Merrick, Riki | APHL" w:date="2022-07-28T09:42:00Z"/>
                <w:noProof/>
              </w:rPr>
            </w:pPr>
            <w:ins w:id="1738" w:author="Merrick, Riki | APHL" w:date="2022-07-28T09:42:00Z">
              <w:r>
                <w:rPr>
                  <w:noProof/>
                </w:rPr>
                <w:t xml:space="preserve">  [{ GT1 }]</w:t>
              </w:r>
            </w:ins>
          </w:p>
        </w:tc>
        <w:tc>
          <w:tcPr>
            <w:tcW w:w="4320" w:type="dxa"/>
            <w:tcBorders>
              <w:top w:val="dotted" w:sz="4" w:space="0" w:color="auto"/>
              <w:left w:val="nil"/>
              <w:bottom w:val="dotted" w:sz="4" w:space="0" w:color="auto"/>
              <w:right w:val="nil"/>
            </w:tcBorders>
            <w:shd w:val="clear" w:color="auto" w:fill="FFFFFF"/>
          </w:tcPr>
          <w:p w14:paraId="619AC658" w14:textId="0C0AFC67" w:rsidR="00250940" w:rsidRPr="00594536" w:rsidRDefault="00250940" w:rsidP="00250940">
            <w:pPr>
              <w:pStyle w:val="MsgTableBody"/>
              <w:rPr>
                <w:ins w:id="1739" w:author="Merrick, Riki | APHL" w:date="2022-07-28T09:42:00Z"/>
                <w:noProof/>
              </w:rPr>
            </w:pPr>
            <w:ins w:id="1740" w:author="Merrick, Riki | APHL" w:date="2022-07-28T09:42:00Z">
              <w:r>
                <w:rPr>
                  <w:noProof/>
                </w:rPr>
                <w:t>Guarantor</w:t>
              </w:r>
            </w:ins>
          </w:p>
        </w:tc>
        <w:tc>
          <w:tcPr>
            <w:tcW w:w="864" w:type="dxa"/>
            <w:tcBorders>
              <w:top w:val="dotted" w:sz="4" w:space="0" w:color="auto"/>
              <w:left w:val="nil"/>
              <w:bottom w:val="dotted" w:sz="4" w:space="0" w:color="auto"/>
              <w:right w:val="nil"/>
            </w:tcBorders>
            <w:shd w:val="clear" w:color="auto" w:fill="FFFFFF"/>
          </w:tcPr>
          <w:p w14:paraId="09B811E3" w14:textId="77777777" w:rsidR="00250940" w:rsidRDefault="00250940" w:rsidP="00250940">
            <w:pPr>
              <w:pStyle w:val="MsgTableBody"/>
              <w:jc w:val="center"/>
              <w:rPr>
                <w:ins w:id="1741" w:author="Merrick, Riki | APHL" w:date="2022-07-28T09:42:00Z"/>
                <w:noProof/>
              </w:rPr>
            </w:pPr>
          </w:p>
        </w:tc>
        <w:tc>
          <w:tcPr>
            <w:tcW w:w="1008" w:type="dxa"/>
            <w:tcBorders>
              <w:top w:val="dotted" w:sz="4" w:space="0" w:color="auto"/>
              <w:left w:val="nil"/>
              <w:bottom w:val="dotted" w:sz="4" w:space="0" w:color="auto"/>
              <w:right w:val="nil"/>
            </w:tcBorders>
            <w:shd w:val="clear" w:color="auto" w:fill="FFFFFF"/>
          </w:tcPr>
          <w:p w14:paraId="7592F054" w14:textId="1C81A215" w:rsidR="00250940" w:rsidRPr="00042A29" w:rsidRDefault="00250940" w:rsidP="00250940">
            <w:pPr>
              <w:pStyle w:val="MsgTableBody"/>
              <w:jc w:val="center"/>
              <w:rPr>
                <w:ins w:id="1742" w:author="Merrick, Riki | APHL" w:date="2022-07-28T09:42:00Z"/>
                <w:noProof/>
              </w:rPr>
            </w:pPr>
            <w:ins w:id="1743" w:author="Merrick, Riki | APHL" w:date="2022-07-28T09:42:00Z">
              <w:r>
                <w:rPr>
                  <w:noProof/>
                </w:rPr>
                <w:t>6</w:t>
              </w:r>
            </w:ins>
          </w:p>
        </w:tc>
      </w:tr>
      <w:tr w:rsidR="00250940" w14:paraId="1FF7FA00" w14:textId="77777777" w:rsidTr="00E61010">
        <w:trPr>
          <w:jc w:val="center"/>
          <w:ins w:id="1744" w:author="Merrick, Riki | APHL" w:date="2022-07-28T09:42:00Z"/>
        </w:trPr>
        <w:tc>
          <w:tcPr>
            <w:tcW w:w="2882" w:type="dxa"/>
            <w:tcBorders>
              <w:top w:val="dotted" w:sz="4" w:space="0" w:color="auto"/>
              <w:left w:val="nil"/>
              <w:bottom w:val="dotted" w:sz="4" w:space="0" w:color="auto"/>
              <w:right w:val="nil"/>
            </w:tcBorders>
            <w:shd w:val="clear" w:color="auto" w:fill="FFFFFF"/>
          </w:tcPr>
          <w:p w14:paraId="17CE1AA1" w14:textId="2011EB78" w:rsidR="00250940" w:rsidRPr="00042A29" w:rsidRDefault="00250940" w:rsidP="00250940">
            <w:pPr>
              <w:pStyle w:val="MsgTableBody"/>
              <w:rPr>
                <w:ins w:id="1745" w:author="Merrick, Riki | APHL" w:date="2022-07-28T09:42:00Z"/>
                <w:noProof/>
              </w:rPr>
            </w:pPr>
            <w:ins w:id="1746" w:author="Merrick, Riki | APHL" w:date="2022-07-28T09:4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8E05ADE" w14:textId="4298345F" w:rsidR="00250940" w:rsidRPr="00594536" w:rsidRDefault="00250940" w:rsidP="00250940">
            <w:pPr>
              <w:pStyle w:val="MsgTableBody"/>
              <w:rPr>
                <w:ins w:id="1747" w:author="Merrick, Riki | APHL" w:date="2022-07-28T09:42:00Z"/>
                <w:noProof/>
              </w:rPr>
            </w:pPr>
            <w:ins w:id="1748" w:author="Merrick, Riki | APHL" w:date="2022-07-28T09:4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20AE252" w14:textId="77777777" w:rsidR="00250940" w:rsidRDefault="00250940" w:rsidP="00250940">
            <w:pPr>
              <w:pStyle w:val="MsgTableBody"/>
              <w:jc w:val="center"/>
              <w:rPr>
                <w:ins w:id="1749" w:author="Merrick, Riki | APHL" w:date="2022-07-28T09:42:00Z"/>
                <w:noProof/>
              </w:rPr>
            </w:pPr>
          </w:p>
        </w:tc>
        <w:tc>
          <w:tcPr>
            <w:tcW w:w="1008" w:type="dxa"/>
            <w:tcBorders>
              <w:top w:val="dotted" w:sz="4" w:space="0" w:color="auto"/>
              <w:left w:val="nil"/>
              <w:bottom w:val="dotted" w:sz="4" w:space="0" w:color="auto"/>
              <w:right w:val="nil"/>
            </w:tcBorders>
            <w:shd w:val="clear" w:color="auto" w:fill="FFFFFF"/>
          </w:tcPr>
          <w:p w14:paraId="66993E4D" w14:textId="641DFB66" w:rsidR="00250940" w:rsidRPr="00042A29" w:rsidRDefault="00250940" w:rsidP="00250940">
            <w:pPr>
              <w:pStyle w:val="MsgTableBody"/>
              <w:jc w:val="center"/>
              <w:rPr>
                <w:ins w:id="1750" w:author="Merrick, Riki | APHL" w:date="2022-07-28T09:42:00Z"/>
                <w:noProof/>
              </w:rPr>
            </w:pPr>
            <w:ins w:id="1751" w:author="Merrick, Riki | APHL" w:date="2022-07-28T09:42:00Z">
              <w:r>
                <w:rPr>
                  <w:noProof/>
                </w:rPr>
                <w:t>3</w:t>
              </w:r>
            </w:ins>
          </w:p>
        </w:tc>
      </w:tr>
      <w:tr w:rsidR="00250940" w14:paraId="20987C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250940" w:rsidRPr="00042A29" w:rsidRDefault="00250940" w:rsidP="00250940">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250940" w:rsidRPr="00594536" w:rsidRDefault="00250940" w:rsidP="00250940">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250940" w:rsidRPr="00594536" w:rsidRDefault="00250940" w:rsidP="0025094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250940" w:rsidRPr="00042A29" w:rsidRDefault="00250940" w:rsidP="00250940">
            <w:pPr>
              <w:pStyle w:val="MsgTableBody"/>
              <w:jc w:val="center"/>
              <w:rPr>
                <w:noProof/>
              </w:rPr>
            </w:pPr>
            <w:r w:rsidRPr="00042A29">
              <w:rPr>
                <w:noProof/>
              </w:rPr>
              <w:t>15</w:t>
            </w:r>
          </w:p>
        </w:tc>
      </w:tr>
      <w:tr w:rsidR="00250940" w14:paraId="3E35D8C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250940" w:rsidRPr="00594536" w:rsidRDefault="00250940" w:rsidP="00250940">
            <w:pPr>
              <w:pStyle w:val="MsgTableBody"/>
              <w:jc w:val="center"/>
              <w:rPr>
                <w:noProof/>
              </w:rPr>
            </w:pPr>
            <w:r w:rsidRPr="00594536">
              <w:rPr>
                <w:noProof/>
              </w:rPr>
              <w:t>7</w:t>
            </w:r>
          </w:p>
        </w:tc>
      </w:tr>
      <w:tr w:rsidR="00250940" w14:paraId="673BA78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250940" w:rsidRPr="00594536" w:rsidRDefault="00250940" w:rsidP="00250940">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250940" w:rsidRPr="00042A29" w:rsidRDefault="00250940" w:rsidP="00250940">
            <w:pPr>
              <w:pStyle w:val="MsgTableBody"/>
              <w:jc w:val="center"/>
              <w:rPr>
                <w:noProof/>
              </w:rPr>
            </w:pPr>
          </w:p>
        </w:tc>
      </w:tr>
      <w:tr w:rsidR="00250940" w14:paraId="31F7BD4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250940" w:rsidRDefault="00250940" w:rsidP="00250940">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250940" w:rsidRDefault="00250940" w:rsidP="00250940">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250940" w:rsidRDefault="00250940" w:rsidP="00250940">
            <w:pPr>
              <w:pStyle w:val="MsgTableBody"/>
              <w:jc w:val="center"/>
              <w:rPr>
                <w:noProof/>
              </w:rPr>
            </w:pPr>
            <w:r>
              <w:rPr>
                <w:noProof/>
              </w:rPr>
              <w:t>11</w:t>
            </w:r>
          </w:p>
        </w:tc>
      </w:tr>
      <w:tr w:rsidR="00250940" w14:paraId="1363559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250940" w:rsidRPr="00594536" w:rsidRDefault="00250940" w:rsidP="00250940">
            <w:pPr>
              <w:pStyle w:val="MsgTableBody"/>
              <w:jc w:val="center"/>
              <w:rPr>
                <w:noProof/>
              </w:rPr>
            </w:pPr>
            <w:r w:rsidRPr="00594536">
              <w:rPr>
                <w:noProof/>
              </w:rPr>
              <w:t>7</w:t>
            </w:r>
          </w:p>
        </w:tc>
      </w:tr>
      <w:tr w:rsidR="00250940" w14:paraId="601054B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250940" w:rsidRPr="00594536" w:rsidRDefault="00250940" w:rsidP="00250940">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250940" w:rsidRPr="00042A29" w:rsidRDefault="00250940" w:rsidP="00250940">
            <w:pPr>
              <w:pStyle w:val="MsgTableBody"/>
              <w:jc w:val="center"/>
              <w:rPr>
                <w:noProof/>
              </w:rPr>
            </w:pPr>
          </w:p>
        </w:tc>
      </w:tr>
      <w:tr w:rsidR="00250940" w14:paraId="285A8F6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250940" w:rsidRPr="00042A29" w:rsidRDefault="00250940" w:rsidP="00250940">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250940" w:rsidRPr="00594536" w:rsidRDefault="00250940" w:rsidP="00250940">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250940" w:rsidRPr="00042A29" w:rsidRDefault="00250940" w:rsidP="00250940">
            <w:pPr>
              <w:pStyle w:val="MsgTableBody"/>
              <w:jc w:val="center"/>
              <w:rPr>
                <w:noProof/>
              </w:rPr>
            </w:pPr>
          </w:p>
        </w:tc>
      </w:tr>
      <w:tr w:rsidR="00250940" w14:paraId="3F3F0F3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250940" w:rsidRPr="00042A29" w:rsidRDefault="00250940" w:rsidP="00250940">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250940" w:rsidRPr="00042A29" w:rsidRDefault="00250940" w:rsidP="00250940">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250940" w:rsidRPr="00042A29" w:rsidRDefault="00250940" w:rsidP="00250940">
            <w:pPr>
              <w:pStyle w:val="MsgTableBody"/>
              <w:jc w:val="center"/>
              <w:rPr>
                <w:noProof/>
              </w:rPr>
            </w:pPr>
            <w:r w:rsidRPr="00042A29">
              <w:rPr>
                <w:noProof/>
              </w:rPr>
              <w:t>11</w:t>
            </w:r>
          </w:p>
        </w:tc>
      </w:tr>
      <w:tr w:rsidR="00250940" w14:paraId="19757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250940" w:rsidRPr="00594536" w:rsidRDefault="00250940" w:rsidP="00250940">
            <w:pPr>
              <w:pStyle w:val="MsgTableBody"/>
              <w:jc w:val="center"/>
              <w:rPr>
                <w:noProof/>
              </w:rPr>
            </w:pPr>
            <w:r w:rsidRPr="00594536">
              <w:rPr>
                <w:noProof/>
              </w:rPr>
              <w:t>7</w:t>
            </w:r>
          </w:p>
        </w:tc>
      </w:tr>
      <w:tr w:rsidR="00250940" w14:paraId="13D791E9"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250940" w:rsidRPr="00594536" w:rsidRDefault="00250940" w:rsidP="00250940">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250940" w:rsidRPr="00042A29" w:rsidRDefault="00250940" w:rsidP="00250940">
            <w:pPr>
              <w:pStyle w:val="MsgTableBody"/>
              <w:jc w:val="center"/>
              <w:rPr>
                <w:noProof/>
              </w:rPr>
            </w:pPr>
          </w:p>
        </w:tc>
      </w:tr>
      <w:tr w:rsidR="00250940" w14:paraId="20D74CA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250940" w:rsidRDefault="00250940" w:rsidP="00250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250940" w:rsidRDefault="00250940" w:rsidP="00250940">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250940" w:rsidRDefault="00250940" w:rsidP="00250940">
            <w:pPr>
              <w:pStyle w:val="MsgTableBody"/>
              <w:jc w:val="center"/>
              <w:rPr>
                <w:noProof/>
              </w:rPr>
            </w:pPr>
          </w:p>
        </w:tc>
      </w:tr>
      <w:tr w:rsidR="00250940" w14:paraId="47A1A1C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250940" w:rsidRDefault="00250940" w:rsidP="00250940">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250940" w:rsidRDefault="00250940" w:rsidP="00250940">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250940" w:rsidRDefault="00250940" w:rsidP="00250940">
            <w:pPr>
              <w:pStyle w:val="MsgTableBody"/>
              <w:jc w:val="center"/>
              <w:rPr>
                <w:noProof/>
              </w:rPr>
            </w:pPr>
            <w:r>
              <w:rPr>
                <w:noProof/>
              </w:rPr>
              <w:t>6</w:t>
            </w:r>
          </w:p>
        </w:tc>
      </w:tr>
      <w:tr w:rsidR="00250940" w14:paraId="291A67AA" w14:textId="77777777" w:rsidTr="00E61010">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250940" w:rsidRDefault="00250940" w:rsidP="00250940">
            <w:pPr>
              <w:pStyle w:val="MsgTableBody"/>
              <w:rPr>
                <w:noProof/>
              </w:rPr>
            </w:pPr>
            <w:r>
              <w:rPr>
                <w:noProof/>
              </w:rPr>
              <w:t xml:space="preserve">[  </w:t>
            </w:r>
            <w:hyperlink r:id="rId29"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250940" w:rsidRDefault="00250940" w:rsidP="00250940">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250940" w:rsidRDefault="00250940" w:rsidP="00250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250940" w:rsidRDefault="00250940" w:rsidP="00250940">
            <w:pPr>
              <w:pStyle w:val="MsgTableBody"/>
              <w:jc w:val="center"/>
              <w:rPr>
                <w:noProof/>
              </w:rPr>
            </w:pPr>
            <w:r>
              <w:rPr>
                <w:noProof/>
              </w:rPr>
              <w:t>3</w:t>
            </w:r>
          </w:p>
        </w:tc>
      </w:tr>
    </w:tbl>
    <w:p w14:paraId="7D4B6583" w14:textId="77E93EBD"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783030EF" w14:textId="77777777" w:rsidTr="00217ACB">
        <w:tc>
          <w:tcPr>
            <w:tcW w:w="9350" w:type="dxa"/>
            <w:gridSpan w:val="6"/>
          </w:tcPr>
          <w:p w14:paraId="6FF72AC1" w14:textId="41508839" w:rsidR="00217ACB" w:rsidRPr="006D6BB6" w:rsidRDefault="00217ACB" w:rsidP="00217ACB">
            <w:pPr>
              <w:pStyle w:val="ACK-ChoreographyHeader"/>
            </w:pPr>
            <w:r w:rsidRPr="00C20CAF">
              <w:lastRenderedPageBreak/>
              <w:t>Acknowledgment Choreography</w:t>
            </w:r>
          </w:p>
        </w:tc>
      </w:tr>
      <w:tr w:rsidR="00217ACB" w:rsidRPr="006D6BB6" w14:paraId="50FF944D" w14:textId="77777777" w:rsidTr="00217ACB">
        <w:tc>
          <w:tcPr>
            <w:tcW w:w="9350" w:type="dxa"/>
            <w:gridSpan w:val="6"/>
          </w:tcPr>
          <w:p w14:paraId="50F7E456" w14:textId="4B6B00E6" w:rsidR="00217ACB" w:rsidRPr="00C20CAF" w:rsidRDefault="00372670" w:rsidP="00217ACB">
            <w:pPr>
              <w:pStyle w:val="ACK-ChoreographyHeader"/>
            </w:pPr>
            <w:r w:rsidRPr="00F21240">
              <w:rPr>
                <w:noProof/>
              </w:rPr>
              <w:t>ADT^A03^ADT_A03</w:t>
            </w:r>
          </w:p>
        </w:tc>
      </w:tr>
      <w:tr w:rsidR="00EB05F1" w:rsidRPr="006D6BB6" w14:paraId="4EA0C48E" w14:textId="77777777" w:rsidTr="00217ACB">
        <w:tc>
          <w:tcPr>
            <w:tcW w:w="1410" w:type="dxa"/>
          </w:tcPr>
          <w:p w14:paraId="50825869" w14:textId="77777777" w:rsidR="00EB05F1" w:rsidRPr="006D6BB6" w:rsidRDefault="00EB05F1" w:rsidP="00AD6CE4">
            <w:pPr>
              <w:pStyle w:val="ACK-ChoreographyBody"/>
            </w:pPr>
            <w:r w:rsidRPr="006D6BB6">
              <w:t>Field name</w:t>
            </w:r>
          </w:p>
        </w:tc>
        <w:tc>
          <w:tcPr>
            <w:tcW w:w="1854" w:type="dxa"/>
          </w:tcPr>
          <w:p w14:paraId="33869DDF" w14:textId="77777777" w:rsidR="00EB05F1" w:rsidRPr="006D6BB6" w:rsidRDefault="00EB05F1" w:rsidP="00AD6CE4">
            <w:pPr>
              <w:pStyle w:val="ACK-ChoreographyBody"/>
            </w:pPr>
            <w:r w:rsidRPr="006D6BB6">
              <w:t>Field Value: Original mode</w:t>
            </w:r>
          </w:p>
        </w:tc>
        <w:tc>
          <w:tcPr>
            <w:tcW w:w="6086" w:type="dxa"/>
            <w:gridSpan w:val="4"/>
          </w:tcPr>
          <w:p w14:paraId="4E6332CD" w14:textId="77777777" w:rsidR="00EB05F1" w:rsidRPr="006D6BB6" w:rsidRDefault="00EB05F1" w:rsidP="00AD6CE4">
            <w:pPr>
              <w:pStyle w:val="ACK-ChoreographyBody"/>
            </w:pPr>
            <w:r w:rsidRPr="006D6BB6">
              <w:t>Field value: Enhanced mode</w:t>
            </w:r>
          </w:p>
        </w:tc>
      </w:tr>
      <w:tr w:rsidR="00EB05F1" w:rsidRPr="006D6BB6" w14:paraId="1FF89D83" w14:textId="77777777" w:rsidTr="00217ACB">
        <w:tc>
          <w:tcPr>
            <w:tcW w:w="1410" w:type="dxa"/>
          </w:tcPr>
          <w:p w14:paraId="08A14C83" w14:textId="77777777" w:rsidR="00EB05F1" w:rsidRPr="006D6BB6" w:rsidRDefault="00EB05F1" w:rsidP="00AD6CE4">
            <w:pPr>
              <w:pStyle w:val="ACK-ChoreographyBody"/>
            </w:pPr>
            <w:r w:rsidRPr="006D6BB6">
              <w:t>MSH.15</w:t>
            </w:r>
          </w:p>
        </w:tc>
        <w:tc>
          <w:tcPr>
            <w:tcW w:w="1854" w:type="dxa"/>
          </w:tcPr>
          <w:p w14:paraId="2F00F7A9" w14:textId="77777777" w:rsidR="00EB05F1" w:rsidRPr="006D6BB6" w:rsidRDefault="00EB05F1" w:rsidP="00AD6CE4">
            <w:pPr>
              <w:pStyle w:val="ACK-ChoreographyBody"/>
            </w:pPr>
            <w:r w:rsidRPr="006D6BB6">
              <w:t>Blank</w:t>
            </w:r>
          </w:p>
        </w:tc>
        <w:tc>
          <w:tcPr>
            <w:tcW w:w="465" w:type="dxa"/>
          </w:tcPr>
          <w:p w14:paraId="5329DF77" w14:textId="77777777" w:rsidR="00EB05F1" w:rsidRPr="006D6BB6" w:rsidRDefault="00EB05F1" w:rsidP="00AD6CE4">
            <w:pPr>
              <w:pStyle w:val="ACK-ChoreographyBody"/>
            </w:pPr>
            <w:r w:rsidRPr="006D6BB6">
              <w:t>NE</w:t>
            </w:r>
          </w:p>
        </w:tc>
        <w:tc>
          <w:tcPr>
            <w:tcW w:w="1603" w:type="dxa"/>
          </w:tcPr>
          <w:p w14:paraId="086EC69B" w14:textId="77777777" w:rsidR="00EB05F1" w:rsidRPr="006D6BB6" w:rsidRDefault="00EB05F1" w:rsidP="00AD6CE4">
            <w:pPr>
              <w:pStyle w:val="ACK-ChoreographyBody"/>
            </w:pPr>
            <w:r w:rsidRPr="006D6BB6">
              <w:t>AL, SU, ER</w:t>
            </w:r>
          </w:p>
        </w:tc>
        <w:tc>
          <w:tcPr>
            <w:tcW w:w="2009" w:type="dxa"/>
          </w:tcPr>
          <w:p w14:paraId="1CC5CAC7" w14:textId="77777777" w:rsidR="00EB05F1" w:rsidRPr="006D6BB6" w:rsidRDefault="00EB05F1" w:rsidP="00AD6CE4">
            <w:pPr>
              <w:pStyle w:val="ACK-ChoreographyBody"/>
            </w:pPr>
            <w:r w:rsidRPr="006D6BB6">
              <w:t>NE</w:t>
            </w:r>
          </w:p>
        </w:tc>
        <w:tc>
          <w:tcPr>
            <w:tcW w:w="2009" w:type="dxa"/>
          </w:tcPr>
          <w:p w14:paraId="6B00FD0C" w14:textId="77777777" w:rsidR="00EB05F1" w:rsidRPr="006D6BB6" w:rsidRDefault="00EB05F1" w:rsidP="00AD6CE4">
            <w:pPr>
              <w:pStyle w:val="ACK-ChoreographyBody"/>
            </w:pPr>
            <w:r w:rsidRPr="006D6BB6">
              <w:t>AL, SU, ER</w:t>
            </w:r>
          </w:p>
        </w:tc>
      </w:tr>
      <w:tr w:rsidR="00EB05F1" w:rsidRPr="006D6BB6" w14:paraId="68E30E14" w14:textId="77777777" w:rsidTr="00217ACB">
        <w:tc>
          <w:tcPr>
            <w:tcW w:w="1410" w:type="dxa"/>
          </w:tcPr>
          <w:p w14:paraId="1FBF70A6" w14:textId="77777777" w:rsidR="00EB05F1" w:rsidRPr="006D6BB6" w:rsidRDefault="00EB05F1" w:rsidP="00AD6CE4">
            <w:pPr>
              <w:pStyle w:val="ACK-ChoreographyBody"/>
            </w:pPr>
            <w:r w:rsidRPr="006D6BB6">
              <w:t>MSH.16</w:t>
            </w:r>
          </w:p>
        </w:tc>
        <w:tc>
          <w:tcPr>
            <w:tcW w:w="1854" w:type="dxa"/>
          </w:tcPr>
          <w:p w14:paraId="0E5163C7" w14:textId="77777777" w:rsidR="00EB05F1" w:rsidRPr="006D6BB6" w:rsidRDefault="00EB05F1" w:rsidP="00AD6CE4">
            <w:pPr>
              <w:pStyle w:val="ACK-ChoreographyBody"/>
            </w:pPr>
            <w:r w:rsidRPr="006D6BB6">
              <w:t>Blank</w:t>
            </w:r>
          </w:p>
        </w:tc>
        <w:tc>
          <w:tcPr>
            <w:tcW w:w="465" w:type="dxa"/>
          </w:tcPr>
          <w:p w14:paraId="636D8A1B" w14:textId="77777777" w:rsidR="00EB05F1" w:rsidRPr="006D6BB6" w:rsidRDefault="00EB05F1" w:rsidP="00AD6CE4">
            <w:pPr>
              <w:pStyle w:val="ACK-ChoreographyBody"/>
            </w:pPr>
            <w:r w:rsidRPr="006D6BB6">
              <w:t>NE</w:t>
            </w:r>
          </w:p>
        </w:tc>
        <w:tc>
          <w:tcPr>
            <w:tcW w:w="1603" w:type="dxa"/>
          </w:tcPr>
          <w:p w14:paraId="7C580C37" w14:textId="77777777" w:rsidR="00EB05F1" w:rsidRPr="006D6BB6" w:rsidRDefault="00EB05F1" w:rsidP="00AD6CE4">
            <w:pPr>
              <w:pStyle w:val="ACK-ChoreographyBody"/>
            </w:pPr>
            <w:r w:rsidRPr="006D6BB6">
              <w:t>NE</w:t>
            </w:r>
          </w:p>
        </w:tc>
        <w:tc>
          <w:tcPr>
            <w:tcW w:w="2009" w:type="dxa"/>
          </w:tcPr>
          <w:p w14:paraId="58D99516" w14:textId="77777777" w:rsidR="00EB05F1" w:rsidRPr="006D6BB6" w:rsidRDefault="00EB05F1" w:rsidP="00AD6CE4">
            <w:pPr>
              <w:pStyle w:val="ACK-ChoreographyBody"/>
            </w:pPr>
            <w:r w:rsidRPr="006D6BB6">
              <w:t>AL, SU, ER</w:t>
            </w:r>
          </w:p>
        </w:tc>
        <w:tc>
          <w:tcPr>
            <w:tcW w:w="2009" w:type="dxa"/>
          </w:tcPr>
          <w:p w14:paraId="2E39579E" w14:textId="77777777" w:rsidR="00EB05F1" w:rsidRPr="006D6BB6" w:rsidRDefault="00EB05F1" w:rsidP="00AD6CE4">
            <w:pPr>
              <w:pStyle w:val="ACK-ChoreographyBody"/>
            </w:pPr>
            <w:r w:rsidRPr="006D6BB6">
              <w:t>AL, SU, ER</w:t>
            </w:r>
          </w:p>
        </w:tc>
      </w:tr>
      <w:tr w:rsidR="00EB05F1" w:rsidRPr="006D6BB6" w14:paraId="6CB6EF06" w14:textId="77777777" w:rsidTr="00217ACB">
        <w:tc>
          <w:tcPr>
            <w:tcW w:w="1410" w:type="dxa"/>
          </w:tcPr>
          <w:p w14:paraId="69A0129E" w14:textId="77777777" w:rsidR="00EB05F1" w:rsidRPr="006D6BB6" w:rsidRDefault="00EB05F1" w:rsidP="00AD6CE4">
            <w:pPr>
              <w:pStyle w:val="ACK-ChoreographyBody"/>
            </w:pPr>
            <w:r w:rsidRPr="006D6BB6">
              <w:t>Immediate Ack</w:t>
            </w:r>
          </w:p>
        </w:tc>
        <w:tc>
          <w:tcPr>
            <w:tcW w:w="1854" w:type="dxa"/>
          </w:tcPr>
          <w:p w14:paraId="3CF7332E" w14:textId="77777777" w:rsidR="00EB05F1" w:rsidRPr="006D6BB6" w:rsidRDefault="00EB05F1" w:rsidP="00AD6CE4">
            <w:pPr>
              <w:pStyle w:val="ACK-ChoreographyBody"/>
            </w:pPr>
            <w:r w:rsidRPr="006D6BB6">
              <w:t>-</w:t>
            </w:r>
          </w:p>
        </w:tc>
        <w:tc>
          <w:tcPr>
            <w:tcW w:w="465" w:type="dxa"/>
          </w:tcPr>
          <w:p w14:paraId="7273483F" w14:textId="77777777" w:rsidR="00EB05F1" w:rsidRPr="006D6BB6" w:rsidRDefault="00EB05F1" w:rsidP="00AD6CE4">
            <w:pPr>
              <w:pStyle w:val="ACK-ChoreographyBody"/>
            </w:pPr>
            <w:r w:rsidRPr="006D6BB6">
              <w:t>-</w:t>
            </w:r>
          </w:p>
        </w:tc>
        <w:tc>
          <w:tcPr>
            <w:tcW w:w="1603" w:type="dxa"/>
          </w:tcPr>
          <w:p w14:paraId="4BA77F3D" w14:textId="5B665E7C"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73C925CB" w14:textId="77777777" w:rsidR="00EB05F1" w:rsidRPr="006D6BB6" w:rsidRDefault="00EB05F1" w:rsidP="00AD6CE4">
            <w:pPr>
              <w:pStyle w:val="ACK-ChoreographyBody"/>
            </w:pPr>
            <w:r w:rsidRPr="006D6BB6">
              <w:t>-</w:t>
            </w:r>
          </w:p>
        </w:tc>
        <w:tc>
          <w:tcPr>
            <w:tcW w:w="2009" w:type="dxa"/>
          </w:tcPr>
          <w:p w14:paraId="06BBC666" w14:textId="38374146" w:rsidR="00EB05F1" w:rsidRPr="006D6BB6" w:rsidRDefault="00EB05F1" w:rsidP="00AD6CE4">
            <w:pPr>
              <w:pStyle w:val="ACK-ChoreographyBody"/>
            </w:pPr>
            <w:r w:rsidRPr="006D6BB6">
              <w:rPr>
                <w:szCs w:val="16"/>
              </w:rPr>
              <w:t>ACK^</w:t>
            </w:r>
            <w:r>
              <w:rPr>
                <w:szCs w:val="16"/>
              </w:rPr>
              <w:t>A03</w:t>
            </w:r>
            <w:r w:rsidRPr="006D6BB6">
              <w:rPr>
                <w:szCs w:val="16"/>
              </w:rPr>
              <w:t>^ACK</w:t>
            </w:r>
          </w:p>
        </w:tc>
      </w:tr>
      <w:tr w:rsidR="00EB05F1" w:rsidRPr="006D6BB6" w14:paraId="6BCA6FC2" w14:textId="77777777" w:rsidTr="00217ACB">
        <w:tc>
          <w:tcPr>
            <w:tcW w:w="1410" w:type="dxa"/>
          </w:tcPr>
          <w:p w14:paraId="40FCAD52" w14:textId="77777777" w:rsidR="00EB05F1" w:rsidRPr="006D6BB6" w:rsidRDefault="00EB05F1" w:rsidP="00AD6CE4">
            <w:pPr>
              <w:pStyle w:val="ACK-ChoreographyBody"/>
            </w:pPr>
            <w:r w:rsidRPr="006D6BB6">
              <w:t>Application Ack</w:t>
            </w:r>
          </w:p>
        </w:tc>
        <w:tc>
          <w:tcPr>
            <w:tcW w:w="1854" w:type="dxa"/>
          </w:tcPr>
          <w:p w14:paraId="3891EB3F" w14:textId="018EB946" w:rsidR="00EB05F1" w:rsidRPr="006D6BB6" w:rsidRDefault="00EB05F1" w:rsidP="00AD6CE4">
            <w:pPr>
              <w:pStyle w:val="ACK-ChoreographyBody"/>
            </w:pPr>
            <w:r>
              <w:rPr>
                <w:szCs w:val="16"/>
              </w:rPr>
              <w:t>ADT</w:t>
            </w:r>
            <w:r w:rsidRPr="006D6BB6">
              <w:rPr>
                <w:szCs w:val="16"/>
              </w:rPr>
              <w:t>^</w:t>
            </w:r>
            <w:r>
              <w:rPr>
                <w:szCs w:val="16"/>
              </w:rPr>
              <w:t>A03</w:t>
            </w:r>
            <w:r w:rsidRPr="006D6BB6">
              <w:rPr>
                <w:szCs w:val="16"/>
              </w:rPr>
              <w:t>^</w:t>
            </w:r>
            <w:r>
              <w:rPr>
                <w:szCs w:val="16"/>
              </w:rPr>
              <w:t>ADT</w:t>
            </w:r>
            <w:r w:rsidRPr="006D6BB6">
              <w:rPr>
                <w:szCs w:val="16"/>
              </w:rPr>
              <w:t>_</w:t>
            </w:r>
            <w:r>
              <w:rPr>
                <w:szCs w:val="16"/>
              </w:rPr>
              <w:t>A03</w:t>
            </w:r>
          </w:p>
        </w:tc>
        <w:tc>
          <w:tcPr>
            <w:tcW w:w="465" w:type="dxa"/>
          </w:tcPr>
          <w:p w14:paraId="50FA9C2A" w14:textId="77777777" w:rsidR="00EB05F1" w:rsidRPr="006D6BB6" w:rsidRDefault="00EB05F1" w:rsidP="00AD6CE4">
            <w:pPr>
              <w:pStyle w:val="ACK-ChoreographyBody"/>
            </w:pPr>
            <w:r w:rsidRPr="006D6BB6">
              <w:t>-</w:t>
            </w:r>
          </w:p>
        </w:tc>
        <w:tc>
          <w:tcPr>
            <w:tcW w:w="1603" w:type="dxa"/>
          </w:tcPr>
          <w:p w14:paraId="3945CDA7" w14:textId="77777777" w:rsidR="00EB05F1" w:rsidRPr="006D6BB6" w:rsidRDefault="00EB05F1" w:rsidP="00AD6CE4">
            <w:pPr>
              <w:pStyle w:val="ACK-ChoreographyBody"/>
            </w:pPr>
            <w:r w:rsidRPr="006D6BB6">
              <w:t>-</w:t>
            </w:r>
          </w:p>
        </w:tc>
        <w:tc>
          <w:tcPr>
            <w:tcW w:w="2009" w:type="dxa"/>
          </w:tcPr>
          <w:p w14:paraId="45EF43B4" w14:textId="0143B3C3"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07052789" w14:textId="1D53F052" w:rsidR="00EB05F1" w:rsidRPr="006D6BB6" w:rsidRDefault="00EB05F1" w:rsidP="00AD6CE4">
            <w:pPr>
              <w:pStyle w:val="ACK-ChoreographyBody"/>
            </w:pPr>
            <w:r w:rsidRPr="006D6BB6">
              <w:rPr>
                <w:szCs w:val="16"/>
              </w:rPr>
              <w:t>ACK^</w:t>
            </w:r>
            <w:r>
              <w:rPr>
                <w:szCs w:val="16"/>
              </w:rPr>
              <w:t>A03</w:t>
            </w:r>
            <w:r w:rsidRPr="006D6BB6">
              <w:rPr>
                <w:szCs w:val="16"/>
              </w:rPr>
              <w:t>^ACK</w:t>
            </w:r>
          </w:p>
        </w:tc>
      </w:tr>
    </w:tbl>
    <w:p w14:paraId="7507AF29" w14:textId="77777777" w:rsidR="00715956" w:rsidRPr="00F21240" w:rsidRDefault="00715956">
      <w:pPr>
        <w:rPr>
          <w:noProof/>
        </w:rPr>
      </w:pPr>
    </w:p>
    <w:p w14:paraId="42D79FE5" w14:textId="77777777" w:rsidR="00715956" w:rsidRPr="00F21240" w:rsidRDefault="00715956">
      <w:pPr>
        <w:pStyle w:val="MsgTableCaption"/>
        <w:rPr>
          <w:noProof/>
        </w:rPr>
      </w:pPr>
      <w:r w:rsidRPr="00F21240">
        <w:rPr>
          <w:noProof/>
        </w:rPr>
        <w:t>ACK^A03^ACK: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F21240" w:rsidRDefault="00715956">
            <w:pPr>
              <w:pStyle w:val="MsgTableHeader"/>
              <w:jc w:val="center"/>
              <w:rPr>
                <w:noProof/>
              </w:rPr>
            </w:pPr>
            <w:r w:rsidRPr="00F21240">
              <w:rPr>
                <w:noProof/>
              </w:rPr>
              <w:t>Chapter</w:t>
            </w:r>
          </w:p>
        </w:tc>
      </w:tr>
      <w:tr w:rsidR="00715956" w:rsidRPr="00715956"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F21240" w:rsidRDefault="00715956">
            <w:pPr>
              <w:pStyle w:val="MsgTableBody"/>
              <w:jc w:val="center"/>
              <w:rPr>
                <w:noProof/>
              </w:rPr>
            </w:pPr>
            <w:r w:rsidRPr="00F21240">
              <w:rPr>
                <w:noProof/>
              </w:rPr>
              <w:t>2</w:t>
            </w:r>
          </w:p>
        </w:tc>
      </w:tr>
      <w:tr w:rsidR="00715956" w:rsidRPr="00715956"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F21240" w:rsidRDefault="00715956">
            <w:pPr>
              <w:pStyle w:val="MsgTableBody"/>
              <w:jc w:val="center"/>
              <w:rPr>
                <w:noProof/>
              </w:rPr>
            </w:pPr>
            <w:r w:rsidRPr="00F21240">
              <w:rPr>
                <w:noProof/>
              </w:rPr>
              <w:t>2</w:t>
            </w:r>
          </w:p>
        </w:tc>
      </w:tr>
      <w:tr w:rsidR="00715956" w:rsidRPr="00715956"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F21240" w:rsidRDefault="00715956">
            <w:pPr>
              <w:pStyle w:val="MsgTableBody"/>
              <w:jc w:val="center"/>
              <w:rPr>
                <w:noProof/>
              </w:rPr>
            </w:pPr>
            <w:r w:rsidRPr="00F21240">
              <w:rPr>
                <w:noProof/>
              </w:rPr>
              <w:t>2</w:t>
            </w:r>
          </w:p>
        </w:tc>
      </w:tr>
      <w:tr w:rsidR="00715956" w:rsidRPr="00715956"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F21240" w:rsidRDefault="00715956">
            <w:pPr>
              <w:pStyle w:val="MsgTableBody"/>
              <w:jc w:val="center"/>
              <w:rPr>
                <w:noProof/>
              </w:rPr>
            </w:pPr>
            <w:r w:rsidRPr="00F21240">
              <w:rPr>
                <w:noProof/>
              </w:rPr>
              <w:t>2</w:t>
            </w:r>
          </w:p>
        </w:tc>
      </w:tr>
      <w:tr w:rsidR="00715956" w:rsidRPr="00715956"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F21240" w:rsidRDefault="00715956">
            <w:pPr>
              <w:pStyle w:val="MsgTableBody"/>
              <w:jc w:val="center"/>
              <w:rPr>
                <w:noProof/>
              </w:rPr>
            </w:pPr>
            <w:r w:rsidRPr="00F21240">
              <w:rPr>
                <w:noProof/>
              </w:rPr>
              <w:t>2</w:t>
            </w:r>
          </w:p>
        </w:tc>
      </w:tr>
    </w:tbl>
    <w:p w14:paraId="25F94111" w14:textId="767DBE06" w:rsidR="00C20CAF" w:rsidRDefault="00C20CAF" w:rsidP="00217ACB">
      <w:bookmarkStart w:id="1752" w:name="_Toc348244979"/>
      <w:bookmarkStart w:id="1753" w:name="_Toc348258167"/>
      <w:bookmarkStart w:id="1754" w:name="_Toc348263350"/>
      <w:bookmarkStart w:id="1755" w:name="_Toc348336764"/>
      <w:bookmarkStart w:id="1756" w:name="_Toc348768077"/>
      <w:bookmarkStart w:id="1757" w:name="_Toc380435625"/>
      <w:bookmarkStart w:id="1758" w:name="_Toc359236121"/>
      <w:bookmarkStart w:id="1759" w:name="_Toc1815940"/>
      <w:bookmarkStart w:id="1760" w:name="_Toc21372485"/>
      <w:bookmarkStart w:id="1761" w:name="_Toc175991959"/>
      <w:bookmarkStart w:id="1762"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6BB6" w14:paraId="49606F76" w14:textId="77777777" w:rsidTr="00217ACB">
        <w:trPr>
          <w:jc w:val="center"/>
        </w:trPr>
        <w:tc>
          <w:tcPr>
            <w:tcW w:w="7479" w:type="dxa"/>
            <w:gridSpan w:val="4"/>
          </w:tcPr>
          <w:p w14:paraId="6CB72702" w14:textId="0D1AA1EE" w:rsidR="00217ACB" w:rsidRPr="006D6BB6" w:rsidRDefault="00217ACB" w:rsidP="00217ACB">
            <w:pPr>
              <w:pStyle w:val="ACK-ChoreographyHeader"/>
            </w:pPr>
            <w:r w:rsidRPr="00C20CAF">
              <w:t>Acknowledgment Choreography</w:t>
            </w:r>
          </w:p>
        </w:tc>
      </w:tr>
      <w:tr w:rsidR="00217ACB" w:rsidRPr="006D6BB6" w14:paraId="46AF1E9A" w14:textId="77777777" w:rsidTr="00217ACB">
        <w:trPr>
          <w:jc w:val="center"/>
        </w:trPr>
        <w:tc>
          <w:tcPr>
            <w:tcW w:w="7479" w:type="dxa"/>
            <w:gridSpan w:val="4"/>
          </w:tcPr>
          <w:p w14:paraId="3DDF9DA2" w14:textId="63C9418F" w:rsidR="00217ACB" w:rsidRPr="00C20CAF" w:rsidRDefault="00372670" w:rsidP="00217ACB">
            <w:pPr>
              <w:pStyle w:val="ACK-ChoreographyHeader"/>
            </w:pPr>
            <w:r w:rsidRPr="00F21240">
              <w:rPr>
                <w:noProof/>
              </w:rPr>
              <w:t>ACK^A03^ACK</w:t>
            </w:r>
          </w:p>
        </w:tc>
      </w:tr>
      <w:tr w:rsidR="00C20CAF" w:rsidRPr="006D6BB6" w14:paraId="6B757117" w14:textId="77777777" w:rsidTr="00594536">
        <w:trPr>
          <w:jc w:val="center"/>
        </w:trPr>
        <w:tc>
          <w:tcPr>
            <w:tcW w:w="1458" w:type="dxa"/>
          </w:tcPr>
          <w:p w14:paraId="6641EDBC" w14:textId="77777777" w:rsidR="00C20CAF" w:rsidRPr="006D6BB6" w:rsidRDefault="00C20CAF" w:rsidP="0025077B">
            <w:pPr>
              <w:pStyle w:val="ACK-ChoreographyBody"/>
            </w:pPr>
            <w:r w:rsidRPr="006D6BB6">
              <w:t>Field name</w:t>
            </w:r>
          </w:p>
        </w:tc>
        <w:tc>
          <w:tcPr>
            <w:tcW w:w="2478" w:type="dxa"/>
          </w:tcPr>
          <w:p w14:paraId="0A4A26DB" w14:textId="77777777" w:rsidR="00C20CAF" w:rsidRPr="006D6BB6" w:rsidRDefault="00C20CAF" w:rsidP="0025077B">
            <w:pPr>
              <w:pStyle w:val="ACK-ChoreographyBody"/>
            </w:pPr>
            <w:r w:rsidRPr="006D6BB6">
              <w:t>Field Value: Original mode</w:t>
            </w:r>
          </w:p>
        </w:tc>
        <w:tc>
          <w:tcPr>
            <w:tcW w:w="3543" w:type="dxa"/>
            <w:gridSpan w:val="2"/>
          </w:tcPr>
          <w:p w14:paraId="59C16611" w14:textId="77777777" w:rsidR="00C20CAF" w:rsidRPr="006D6BB6" w:rsidRDefault="00C20CAF" w:rsidP="0025077B">
            <w:pPr>
              <w:pStyle w:val="ACK-ChoreographyBody"/>
            </w:pPr>
            <w:r w:rsidRPr="006D6BB6">
              <w:t>Field value: Enhanced mode</w:t>
            </w:r>
          </w:p>
        </w:tc>
      </w:tr>
      <w:tr w:rsidR="00AD6CE4" w:rsidRPr="006D6BB6" w14:paraId="6A1D84CC" w14:textId="77777777" w:rsidTr="00594536">
        <w:trPr>
          <w:jc w:val="center"/>
        </w:trPr>
        <w:tc>
          <w:tcPr>
            <w:tcW w:w="1458" w:type="dxa"/>
          </w:tcPr>
          <w:p w14:paraId="1380742C" w14:textId="77777777" w:rsidR="00AD6CE4" w:rsidRPr="006D6BB6" w:rsidRDefault="00AD6CE4" w:rsidP="0025077B">
            <w:pPr>
              <w:pStyle w:val="ACK-ChoreographyBody"/>
            </w:pPr>
            <w:r w:rsidRPr="006D6BB6">
              <w:t>MSH.15</w:t>
            </w:r>
          </w:p>
        </w:tc>
        <w:tc>
          <w:tcPr>
            <w:tcW w:w="2478" w:type="dxa"/>
          </w:tcPr>
          <w:p w14:paraId="41F5765B" w14:textId="77777777" w:rsidR="00AD6CE4" w:rsidRPr="006D6BB6" w:rsidRDefault="00AD6CE4" w:rsidP="0025077B">
            <w:pPr>
              <w:pStyle w:val="ACK-ChoreographyBody"/>
            </w:pPr>
            <w:r w:rsidRPr="006D6BB6">
              <w:t>Blank</w:t>
            </w:r>
          </w:p>
        </w:tc>
        <w:tc>
          <w:tcPr>
            <w:tcW w:w="567" w:type="dxa"/>
          </w:tcPr>
          <w:p w14:paraId="00CA47A5" w14:textId="77777777" w:rsidR="00AD6CE4" w:rsidRPr="006D6BB6" w:rsidRDefault="00AD6CE4" w:rsidP="0025077B">
            <w:pPr>
              <w:pStyle w:val="ACK-ChoreographyBody"/>
            </w:pPr>
            <w:r w:rsidRPr="006D6BB6">
              <w:t>NE</w:t>
            </w:r>
          </w:p>
        </w:tc>
        <w:tc>
          <w:tcPr>
            <w:tcW w:w="2976" w:type="dxa"/>
          </w:tcPr>
          <w:p w14:paraId="6B2B3C76" w14:textId="77777777" w:rsidR="00AD6CE4" w:rsidRPr="006D6BB6" w:rsidRDefault="00AD6CE4" w:rsidP="0025077B">
            <w:pPr>
              <w:pStyle w:val="ACK-ChoreographyBody"/>
            </w:pPr>
            <w:r w:rsidRPr="006D6BB6">
              <w:t>AL, SU, ER</w:t>
            </w:r>
          </w:p>
        </w:tc>
      </w:tr>
      <w:tr w:rsidR="00AD6CE4" w:rsidRPr="006D6BB6" w14:paraId="0C39AFD9" w14:textId="77777777" w:rsidTr="00594536">
        <w:trPr>
          <w:jc w:val="center"/>
        </w:trPr>
        <w:tc>
          <w:tcPr>
            <w:tcW w:w="1458" w:type="dxa"/>
          </w:tcPr>
          <w:p w14:paraId="097C6C04" w14:textId="77777777" w:rsidR="00AD6CE4" w:rsidRPr="006D6BB6" w:rsidRDefault="00AD6CE4" w:rsidP="0025077B">
            <w:pPr>
              <w:pStyle w:val="ACK-ChoreographyBody"/>
            </w:pPr>
            <w:r w:rsidRPr="006D6BB6">
              <w:t>MSH.16</w:t>
            </w:r>
          </w:p>
        </w:tc>
        <w:tc>
          <w:tcPr>
            <w:tcW w:w="2478" w:type="dxa"/>
          </w:tcPr>
          <w:p w14:paraId="05488A22" w14:textId="77777777" w:rsidR="00AD6CE4" w:rsidRPr="006D6BB6" w:rsidRDefault="00AD6CE4" w:rsidP="0025077B">
            <w:pPr>
              <w:pStyle w:val="ACK-ChoreographyBody"/>
            </w:pPr>
            <w:r w:rsidRPr="006D6BB6">
              <w:t>Blank</w:t>
            </w:r>
          </w:p>
        </w:tc>
        <w:tc>
          <w:tcPr>
            <w:tcW w:w="567" w:type="dxa"/>
          </w:tcPr>
          <w:p w14:paraId="4AE7E210" w14:textId="77777777" w:rsidR="00AD6CE4" w:rsidRPr="006D6BB6" w:rsidRDefault="00AD6CE4" w:rsidP="0025077B">
            <w:pPr>
              <w:pStyle w:val="ACK-ChoreographyBody"/>
            </w:pPr>
            <w:r w:rsidRPr="006D6BB6">
              <w:t>NE</w:t>
            </w:r>
          </w:p>
        </w:tc>
        <w:tc>
          <w:tcPr>
            <w:tcW w:w="2976" w:type="dxa"/>
          </w:tcPr>
          <w:p w14:paraId="3CD863FE" w14:textId="77777777" w:rsidR="00AD6CE4" w:rsidRPr="006D6BB6" w:rsidRDefault="00AD6CE4" w:rsidP="0025077B">
            <w:pPr>
              <w:pStyle w:val="ACK-ChoreographyBody"/>
            </w:pPr>
            <w:r w:rsidRPr="006D6BB6">
              <w:t>NE</w:t>
            </w:r>
          </w:p>
        </w:tc>
      </w:tr>
      <w:tr w:rsidR="00AD6CE4" w:rsidRPr="006D6BB6" w14:paraId="65C560B1" w14:textId="77777777" w:rsidTr="00594536">
        <w:trPr>
          <w:jc w:val="center"/>
        </w:trPr>
        <w:tc>
          <w:tcPr>
            <w:tcW w:w="1458" w:type="dxa"/>
          </w:tcPr>
          <w:p w14:paraId="1C1BCA1D" w14:textId="77777777" w:rsidR="00AD6CE4" w:rsidRPr="006D6BB6" w:rsidRDefault="00AD6CE4" w:rsidP="0025077B">
            <w:pPr>
              <w:pStyle w:val="ACK-ChoreographyBody"/>
            </w:pPr>
            <w:r w:rsidRPr="006D6BB6">
              <w:t>Immediate Ack</w:t>
            </w:r>
          </w:p>
        </w:tc>
        <w:tc>
          <w:tcPr>
            <w:tcW w:w="2478" w:type="dxa"/>
          </w:tcPr>
          <w:p w14:paraId="71256970" w14:textId="77777777" w:rsidR="00AD6CE4" w:rsidRPr="006D6BB6" w:rsidRDefault="00AD6CE4" w:rsidP="0025077B">
            <w:pPr>
              <w:pStyle w:val="ACK-ChoreographyBody"/>
            </w:pPr>
            <w:r w:rsidRPr="006D6BB6">
              <w:t>-</w:t>
            </w:r>
          </w:p>
        </w:tc>
        <w:tc>
          <w:tcPr>
            <w:tcW w:w="567" w:type="dxa"/>
          </w:tcPr>
          <w:p w14:paraId="434AE2A7" w14:textId="77777777" w:rsidR="00AD6CE4" w:rsidRPr="006D6BB6" w:rsidRDefault="00AD6CE4" w:rsidP="0025077B">
            <w:pPr>
              <w:pStyle w:val="ACK-ChoreographyBody"/>
            </w:pPr>
            <w:r w:rsidRPr="006D6BB6">
              <w:t>-</w:t>
            </w:r>
          </w:p>
        </w:tc>
        <w:tc>
          <w:tcPr>
            <w:tcW w:w="2976" w:type="dxa"/>
          </w:tcPr>
          <w:p w14:paraId="2AE5E8FA" w14:textId="6BB75E04" w:rsidR="00AD6CE4" w:rsidRPr="006D6BB6" w:rsidRDefault="00AD6CE4" w:rsidP="0025077B">
            <w:pPr>
              <w:pStyle w:val="ACK-ChoreographyBody"/>
            </w:pPr>
            <w:r w:rsidRPr="006D6BB6">
              <w:rPr>
                <w:szCs w:val="16"/>
              </w:rPr>
              <w:t>ACK^</w:t>
            </w:r>
            <w:r>
              <w:rPr>
                <w:szCs w:val="16"/>
              </w:rPr>
              <w:t>A03</w:t>
            </w:r>
            <w:r w:rsidRPr="006D6BB6">
              <w:rPr>
                <w:szCs w:val="16"/>
              </w:rPr>
              <w:t>^ACK</w:t>
            </w:r>
          </w:p>
        </w:tc>
      </w:tr>
      <w:tr w:rsidR="00AD6CE4" w:rsidRPr="006D6BB6" w14:paraId="0E2A9508" w14:textId="77777777" w:rsidTr="00594536">
        <w:trPr>
          <w:jc w:val="center"/>
        </w:trPr>
        <w:tc>
          <w:tcPr>
            <w:tcW w:w="1458" w:type="dxa"/>
          </w:tcPr>
          <w:p w14:paraId="601B44A2" w14:textId="77777777" w:rsidR="00AD6CE4" w:rsidRPr="006D6BB6" w:rsidRDefault="00AD6CE4" w:rsidP="0025077B">
            <w:pPr>
              <w:pStyle w:val="ACK-ChoreographyBody"/>
            </w:pPr>
            <w:r w:rsidRPr="006D6BB6">
              <w:t>Application Ack</w:t>
            </w:r>
          </w:p>
        </w:tc>
        <w:tc>
          <w:tcPr>
            <w:tcW w:w="2478" w:type="dxa"/>
          </w:tcPr>
          <w:p w14:paraId="1124EEFE" w14:textId="584FFF82" w:rsidR="00AD6CE4" w:rsidRPr="006D6BB6" w:rsidRDefault="00AD6CE4" w:rsidP="0025077B">
            <w:pPr>
              <w:pStyle w:val="ACK-ChoreographyBody"/>
            </w:pPr>
            <w:r>
              <w:rPr>
                <w:szCs w:val="16"/>
              </w:rPr>
              <w:t>-</w:t>
            </w:r>
          </w:p>
        </w:tc>
        <w:tc>
          <w:tcPr>
            <w:tcW w:w="567" w:type="dxa"/>
          </w:tcPr>
          <w:p w14:paraId="50F14E94" w14:textId="77777777" w:rsidR="00AD6CE4" w:rsidRPr="006D6BB6" w:rsidRDefault="00AD6CE4" w:rsidP="0025077B">
            <w:pPr>
              <w:pStyle w:val="ACK-ChoreographyBody"/>
            </w:pPr>
            <w:r w:rsidRPr="006D6BB6">
              <w:t>-</w:t>
            </w:r>
          </w:p>
        </w:tc>
        <w:tc>
          <w:tcPr>
            <w:tcW w:w="2976" w:type="dxa"/>
          </w:tcPr>
          <w:p w14:paraId="54606878" w14:textId="77777777" w:rsidR="00AD6CE4" w:rsidRPr="006D6BB6" w:rsidRDefault="00AD6CE4" w:rsidP="0025077B">
            <w:pPr>
              <w:pStyle w:val="ACK-ChoreographyBody"/>
            </w:pPr>
            <w:r w:rsidRPr="006D6BB6">
              <w:t>-</w:t>
            </w:r>
          </w:p>
        </w:tc>
      </w:tr>
    </w:tbl>
    <w:p w14:paraId="12A413C0" w14:textId="77777777" w:rsidR="00715956" w:rsidRPr="00F21240" w:rsidRDefault="00715956">
      <w:pPr>
        <w:pStyle w:val="Heading3"/>
        <w:rPr>
          <w:noProof/>
        </w:rPr>
      </w:pPr>
      <w:bookmarkStart w:id="1763" w:name="_Toc27754789"/>
      <w:bookmarkStart w:id="1764" w:name="_Toc109892084"/>
      <w:r w:rsidRPr="00F21240">
        <w:rPr>
          <w:noProof/>
        </w:rPr>
        <w:t>ADT/ACK - Register a Patient (Event A04</w:t>
      </w:r>
      <w:r w:rsidRPr="00F21240">
        <w:rPr>
          <w:noProof/>
        </w:rPr>
        <w:fldChar w:fldCharType="begin"/>
      </w:r>
      <w:r w:rsidRPr="00F21240">
        <w:rPr>
          <w:noProof/>
        </w:rPr>
        <w:instrText>XE "A04"</w:instrText>
      </w:r>
      <w:r w:rsidRPr="00F21240">
        <w:rPr>
          <w:noProof/>
        </w:rPr>
        <w:fldChar w:fldCharType="end"/>
      </w:r>
      <w:r w:rsidRPr="00F21240">
        <w:rPr>
          <w:noProof/>
        </w:rPr>
        <w:t>)</w:t>
      </w:r>
      <w:bookmarkEnd w:id="1752"/>
      <w:bookmarkEnd w:id="1753"/>
      <w:bookmarkEnd w:id="1754"/>
      <w:bookmarkEnd w:id="1755"/>
      <w:bookmarkEnd w:id="1756"/>
      <w:bookmarkEnd w:id="1757"/>
      <w:bookmarkEnd w:id="1758"/>
      <w:bookmarkEnd w:id="1759"/>
      <w:bookmarkEnd w:id="1760"/>
      <w:bookmarkEnd w:id="1761"/>
      <w:bookmarkEnd w:id="1762"/>
      <w:bookmarkEnd w:id="1763"/>
      <w:bookmarkEnd w:id="1764"/>
    </w:p>
    <w:p w14:paraId="3E8920C4" w14:textId="77777777" w:rsidR="00301308" w:rsidRDefault="00715956">
      <w:pPr>
        <w:pStyle w:val="NormalIndented"/>
        <w:rPr>
          <w:noProof/>
        </w:rPr>
      </w:pPr>
      <w:r w:rsidRPr="00F21240">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Pr="00F21240">
        <w:rPr>
          <w:noProof/>
        </w:rPr>
        <w:t xml:space="preserve"> </w:t>
      </w:r>
      <w:r w:rsidR="00301308">
        <w:rPr>
          <w:noProof/>
        </w:rPr>
        <w:t xml:space="preserve"> S</w:t>
      </w:r>
      <w:r w:rsidRPr="00F21240">
        <w:rPr>
          <w:noProof/>
        </w:rPr>
        <w:t xml:space="preserve">ome systems refer to these events as outpatient registrations or emergency admissions.  </w:t>
      </w:r>
      <w:r w:rsidRPr="00F21240">
        <w:rPr>
          <w:rStyle w:val="ReferenceAttribute"/>
          <w:noProof/>
        </w:rPr>
        <w:t>PV1-44 - Admit Date/Time</w:t>
      </w:r>
      <w:r w:rsidRPr="00F21240">
        <w:rPr>
          <w:noProof/>
        </w:rPr>
        <w:t xml:space="preserve"> is used for the visit start date/time.</w:t>
      </w:r>
    </w:p>
    <w:p w14:paraId="1B6CEF11"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1191F2C8" w14:textId="37CF1857" w:rsidR="00715956" w:rsidRPr="00F21240" w:rsidRDefault="00715956" w:rsidP="006D128F">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Pr="00F21240">
        <w:rPr>
          <w:noProof/>
        </w:rPr>
        <w:t xml:space="preserve">segment following the PV1/PV2 segments.  Providers related to a specific procedure are reported in the </w:t>
      </w:r>
      <w:r w:rsidR="0017367B">
        <w:rPr>
          <w:noProof/>
        </w:rPr>
        <w:t>PRT</w:t>
      </w:r>
      <w:r w:rsidR="0017367B" w:rsidRPr="00F21240">
        <w:rPr>
          <w:noProof/>
        </w:rPr>
        <w:t xml:space="preserve"> </w:t>
      </w:r>
      <w:r w:rsidRPr="00F21240">
        <w:rPr>
          <w:noProof/>
        </w:rPr>
        <w:t xml:space="preserve">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and end-date of the provider, use the </w:t>
      </w:r>
      <w:r w:rsidR="0017367B">
        <w:rPr>
          <w:rStyle w:val="ReferenceAttribute"/>
          <w:noProof/>
        </w:rPr>
        <w:t xml:space="preserve">–PRT-11 - </w:t>
      </w:r>
      <w:r w:rsidRPr="00F21240">
        <w:rPr>
          <w:rStyle w:val="ReferenceAttribute"/>
          <w:noProof/>
        </w:rPr>
        <w:t xml:space="preserve">Begin </w:t>
      </w:r>
      <w:r w:rsidRPr="00F21240">
        <w:rPr>
          <w:rStyle w:val="ReferenceAttribute"/>
          <w:noProof/>
        </w:rPr>
        <w:lastRenderedPageBreak/>
        <w:t>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 xml:space="preserve">segment, with the applicable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Participation</w:t>
      </w:r>
      <w:r w:rsidRPr="00F21240">
        <w:rPr>
          <w:noProof/>
        </w:rPr>
        <w:t xml:space="preserve">.  Refer to Chapter </w:t>
      </w:r>
      <w:r w:rsidR="00FC298F">
        <w:rPr>
          <w:noProof/>
        </w:rPr>
        <w:t>7</w:t>
      </w:r>
      <w:r w:rsidR="00FC298F" w:rsidRPr="00F21240">
        <w:rPr>
          <w:noProof/>
        </w:rPr>
        <w:t xml:space="preserve"> </w:t>
      </w:r>
      <w:r w:rsidRPr="00F21240">
        <w:rPr>
          <w:noProof/>
        </w:rPr>
        <w:t xml:space="preserve">for the definition of the </w:t>
      </w:r>
      <w:r w:rsidR="00FC298F">
        <w:rPr>
          <w:noProof/>
        </w:rPr>
        <w:t>PRT</w:t>
      </w:r>
      <w:r w:rsidRPr="00F21240">
        <w:rPr>
          <w:noProof/>
        </w:rPr>
        <w:t xml:space="preserve"> segment.</w:t>
      </w:r>
      <w:r w:rsidR="00C42455" w:rsidRPr="00C42455">
        <w:rPr>
          <w:noProof/>
        </w:rPr>
        <w:t xml:space="preserve"> </w:t>
      </w:r>
    </w:p>
    <w:p w14:paraId="271BA1F9" w14:textId="77777777" w:rsidR="00715956" w:rsidRPr="00F21240" w:rsidRDefault="00715956">
      <w:pPr>
        <w:pStyle w:val="MsgTableCaption"/>
        <w:rPr>
          <w:noProof/>
        </w:rPr>
      </w:pPr>
      <w:r w:rsidRPr="00F21240">
        <w:rPr>
          <w:noProof/>
        </w:rPr>
        <w:t>ADT^A04^ADT_A01: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Default="00656733">
            <w:pPr>
              <w:pStyle w:val="MsgTableHeader"/>
              <w:jc w:val="center"/>
              <w:rPr>
                <w:noProof/>
              </w:rPr>
            </w:pPr>
            <w:r>
              <w:rPr>
                <w:noProof/>
              </w:rPr>
              <w:t>Chapter</w:t>
            </w:r>
          </w:p>
        </w:tc>
      </w:tr>
      <w:tr w:rsidR="00656733"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Default="00656733">
            <w:pPr>
              <w:pStyle w:val="MsgTableBody"/>
              <w:jc w:val="center"/>
              <w:rPr>
                <w:noProof/>
              </w:rPr>
            </w:pPr>
            <w:r>
              <w:rPr>
                <w:noProof/>
              </w:rPr>
              <w:t>2</w:t>
            </w:r>
          </w:p>
        </w:tc>
      </w:tr>
      <w:tr w:rsidR="00D2434F" w:rsidRPr="00715956"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D2434F" w:rsidRDefault="00D2434F" w:rsidP="002F09AE">
            <w:pPr>
              <w:pStyle w:val="MsgTableBody"/>
              <w:rPr>
                <w:noProof/>
              </w:rPr>
            </w:pPr>
            <w:r w:rsidRPr="00D2434F">
              <w:rPr>
                <w:noProof/>
              </w:rPr>
              <w:t xml:space="preserve">[{ </w:t>
            </w:r>
            <w:hyperlink w:anchor="_ARV_-_Access" w:history="1">
              <w:r w:rsidRPr="004959CC">
                <w:rPr>
                  <w:rStyle w:val="Hyperlink"/>
                  <w:noProof/>
                </w:rPr>
                <w:t>ARV</w:t>
              </w:r>
            </w:hyperlink>
            <w:r w:rsidRPr="00D2434F">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D2434F" w:rsidRDefault="00D2434F" w:rsidP="002F09AE">
            <w:pPr>
              <w:pStyle w:val="MsgTableBody"/>
              <w:rPr>
                <w:noProof/>
              </w:rPr>
            </w:pPr>
            <w:r w:rsidRPr="00D2434F">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D2434F"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D2434F" w:rsidRDefault="00D2434F" w:rsidP="002F09AE">
            <w:pPr>
              <w:pStyle w:val="MsgTableBody"/>
              <w:jc w:val="center"/>
              <w:rPr>
                <w:noProof/>
              </w:rPr>
            </w:pPr>
            <w:r w:rsidRPr="00D2434F">
              <w:rPr>
                <w:noProof/>
              </w:rPr>
              <w:t>3</w:t>
            </w:r>
          </w:p>
        </w:tc>
      </w:tr>
      <w:tr w:rsidR="00656733"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Default="00656733">
            <w:pPr>
              <w:pStyle w:val="MsgTableBody"/>
              <w:jc w:val="center"/>
              <w:rPr>
                <w:noProof/>
              </w:rPr>
            </w:pPr>
            <w:r>
              <w:rPr>
                <w:noProof/>
              </w:rPr>
              <w:t>2</w:t>
            </w:r>
          </w:p>
        </w:tc>
      </w:tr>
      <w:tr w:rsidR="00656733"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Default="00656733">
            <w:pPr>
              <w:pStyle w:val="MsgTableBody"/>
              <w:jc w:val="center"/>
              <w:rPr>
                <w:noProof/>
              </w:rPr>
            </w:pPr>
            <w:r>
              <w:rPr>
                <w:noProof/>
              </w:rPr>
              <w:t>2</w:t>
            </w:r>
          </w:p>
        </w:tc>
      </w:tr>
      <w:tr w:rsidR="00656733"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Default="00000000">
            <w:pPr>
              <w:pStyle w:val="MsgTableBody"/>
              <w:rPr>
                <w:noProof/>
              </w:rPr>
            </w:pPr>
            <w:hyperlink r:id="rId30"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Default="00656733">
            <w:pPr>
              <w:pStyle w:val="MsgTableBody"/>
              <w:jc w:val="center"/>
              <w:rPr>
                <w:noProof/>
              </w:rPr>
            </w:pPr>
            <w:r>
              <w:rPr>
                <w:noProof/>
              </w:rPr>
              <w:t>3</w:t>
            </w:r>
          </w:p>
        </w:tc>
      </w:tr>
      <w:tr w:rsidR="00656733"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Default="00000000">
            <w:pPr>
              <w:pStyle w:val="MsgTableBody"/>
              <w:rPr>
                <w:noProof/>
              </w:rPr>
            </w:pPr>
            <w:hyperlink r:id="rId31"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Default="00656733">
            <w:pPr>
              <w:pStyle w:val="MsgTableBody"/>
              <w:jc w:val="center"/>
              <w:rPr>
                <w:noProof/>
              </w:rPr>
            </w:pPr>
            <w:r>
              <w:rPr>
                <w:noProof/>
              </w:rPr>
              <w:t>3</w:t>
            </w:r>
          </w:p>
        </w:tc>
      </w:tr>
      <w:tr w:rsidR="00656733"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Default="00656733">
            <w:pPr>
              <w:pStyle w:val="MsgTableBody"/>
              <w:rPr>
                <w:noProof/>
              </w:rPr>
            </w:pPr>
            <w:r>
              <w:rPr>
                <w:noProof/>
              </w:rPr>
              <w:t xml:space="preserve">[  </w:t>
            </w:r>
            <w:hyperlink r:id="rId32"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Default="00656733">
            <w:pPr>
              <w:pStyle w:val="MsgTableBody"/>
              <w:jc w:val="center"/>
              <w:rPr>
                <w:noProof/>
              </w:rPr>
            </w:pPr>
            <w:r>
              <w:rPr>
                <w:noProof/>
              </w:rPr>
              <w:t>3</w:t>
            </w:r>
          </w:p>
        </w:tc>
      </w:tr>
      <w:tr w:rsidR="00E61010" w:rsidRPr="00F1330D" w14:paraId="236AD44A" w14:textId="77777777" w:rsidTr="00A86747">
        <w:trPr>
          <w:jc w:val="center"/>
          <w:ins w:id="1765" w:author="Merrick, Riki | APHL" w:date="2022-07-13T17:43:00Z"/>
        </w:trPr>
        <w:tc>
          <w:tcPr>
            <w:tcW w:w="2882" w:type="dxa"/>
            <w:tcBorders>
              <w:top w:val="dotted" w:sz="4" w:space="0" w:color="auto"/>
              <w:left w:val="nil"/>
              <w:bottom w:val="dotted" w:sz="4" w:space="0" w:color="auto"/>
              <w:right w:val="nil"/>
            </w:tcBorders>
            <w:shd w:val="clear" w:color="auto" w:fill="FFFFFF"/>
          </w:tcPr>
          <w:p w14:paraId="1127D9FC" w14:textId="77777777" w:rsidR="00E61010" w:rsidRDefault="00E61010" w:rsidP="00A86747">
            <w:pPr>
              <w:pStyle w:val="MsgTableBody"/>
              <w:rPr>
                <w:ins w:id="1766" w:author="Merrick, Riki | APHL" w:date="2022-07-13T17:43:00Z"/>
                <w:noProof/>
              </w:rPr>
            </w:pPr>
            <w:ins w:id="1767" w:author="Merrick, Riki | APHL" w:date="2022-07-13T17:43:00Z">
              <w:r>
                <w:rPr>
                  <w:noProof/>
                </w:rPr>
                <w:t>[{ GSP }]</w:t>
              </w:r>
            </w:ins>
          </w:p>
        </w:tc>
        <w:tc>
          <w:tcPr>
            <w:tcW w:w="4320" w:type="dxa"/>
            <w:tcBorders>
              <w:top w:val="dotted" w:sz="4" w:space="0" w:color="auto"/>
              <w:left w:val="nil"/>
              <w:bottom w:val="dotted" w:sz="4" w:space="0" w:color="auto"/>
              <w:right w:val="nil"/>
            </w:tcBorders>
            <w:shd w:val="clear" w:color="auto" w:fill="FFFFFF"/>
          </w:tcPr>
          <w:p w14:paraId="40E250AB" w14:textId="77777777" w:rsidR="00E61010" w:rsidRPr="00F1330D" w:rsidRDefault="00E61010" w:rsidP="00A86747">
            <w:pPr>
              <w:pStyle w:val="MsgTableBody"/>
              <w:rPr>
                <w:ins w:id="1768" w:author="Merrick, Riki | APHL" w:date="2022-07-13T17:43:00Z"/>
                <w:noProof/>
              </w:rPr>
            </w:pPr>
            <w:ins w:id="1769" w:author="Merrick, Riki | APHL" w:date="2022-07-13T17:4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53D8BD5" w14:textId="77777777" w:rsidR="00E61010" w:rsidRPr="00F1330D" w:rsidRDefault="00E61010" w:rsidP="00A86747">
            <w:pPr>
              <w:pStyle w:val="MsgTableBody"/>
              <w:jc w:val="center"/>
              <w:rPr>
                <w:ins w:id="1770"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652A50CE" w14:textId="77777777" w:rsidR="00E61010" w:rsidRPr="00F1330D" w:rsidRDefault="00E61010" w:rsidP="00A86747">
            <w:pPr>
              <w:pStyle w:val="MsgTableBody"/>
              <w:jc w:val="center"/>
              <w:rPr>
                <w:ins w:id="1771" w:author="Merrick, Riki | APHL" w:date="2022-07-13T17:43:00Z"/>
                <w:noProof/>
              </w:rPr>
            </w:pPr>
            <w:ins w:id="1772" w:author="Merrick, Riki | APHL" w:date="2022-07-13T17:43:00Z">
              <w:r>
                <w:rPr>
                  <w:noProof/>
                </w:rPr>
                <w:t>3</w:t>
              </w:r>
            </w:ins>
          </w:p>
        </w:tc>
      </w:tr>
      <w:tr w:rsidR="00E61010" w:rsidRPr="00F1330D" w14:paraId="3B174BD0" w14:textId="77777777" w:rsidTr="00A86747">
        <w:trPr>
          <w:jc w:val="center"/>
          <w:ins w:id="1773" w:author="Merrick, Riki | APHL" w:date="2022-07-13T17:43:00Z"/>
        </w:trPr>
        <w:tc>
          <w:tcPr>
            <w:tcW w:w="2882" w:type="dxa"/>
            <w:tcBorders>
              <w:top w:val="dotted" w:sz="4" w:space="0" w:color="auto"/>
              <w:left w:val="nil"/>
              <w:bottom w:val="dotted" w:sz="4" w:space="0" w:color="auto"/>
              <w:right w:val="nil"/>
            </w:tcBorders>
            <w:shd w:val="clear" w:color="auto" w:fill="FFFFFF"/>
          </w:tcPr>
          <w:p w14:paraId="545EF279" w14:textId="77777777" w:rsidR="00E61010" w:rsidRDefault="00E61010" w:rsidP="00A86747">
            <w:pPr>
              <w:pStyle w:val="MsgTableBody"/>
              <w:rPr>
                <w:ins w:id="1774" w:author="Merrick, Riki | APHL" w:date="2022-07-13T17:43:00Z"/>
                <w:noProof/>
              </w:rPr>
            </w:pPr>
            <w:ins w:id="1775" w:author="Merrick, Riki | APHL" w:date="2022-07-13T17:43:00Z">
              <w:r>
                <w:rPr>
                  <w:noProof/>
                </w:rPr>
                <w:t>[{ GSR }]</w:t>
              </w:r>
            </w:ins>
          </w:p>
        </w:tc>
        <w:tc>
          <w:tcPr>
            <w:tcW w:w="4320" w:type="dxa"/>
            <w:tcBorders>
              <w:top w:val="dotted" w:sz="4" w:space="0" w:color="auto"/>
              <w:left w:val="nil"/>
              <w:bottom w:val="dotted" w:sz="4" w:space="0" w:color="auto"/>
              <w:right w:val="nil"/>
            </w:tcBorders>
            <w:shd w:val="clear" w:color="auto" w:fill="FFFFFF"/>
          </w:tcPr>
          <w:p w14:paraId="5988F2C2" w14:textId="77777777" w:rsidR="00E61010" w:rsidRPr="00F1330D" w:rsidRDefault="00E61010" w:rsidP="00A86747">
            <w:pPr>
              <w:pStyle w:val="MsgTableBody"/>
              <w:rPr>
                <w:ins w:id="1776" w:author="Merrick, Riki | APHL" w:date="2022-07-13T17:43:00Z"/>
                <w:noProof/>
              </w:rPr>
            </w:pPr>
            <w:ins w:id="1777" w:author="Merrick, Riki | APHL" w:date="2022-07-13T17:4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5D5DE68" w14:textId="77777777" w:rsidR="00E61010" w:rsidRPr="00F1330D" w:rsidRDefault="00E61010" w:rsidP="00A86747">
            <w:pPr>
              <w:pStyle w:val="MsgTableBody"/>
              <w:jc w:val="center"/>
              <w:rPr>
                <w:ins w:id="1778"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28C22522" w14:textId="77777777" w:rsidR="00E61010" w:rsidRPr="00F1330D" w:rsidRDefault="00E61010" w:rsidP="00A86747">
            <w:pPr>
              <w:pStyle w:val="MsgTableBody"/>
              <w:jc w:val="center"/>
              <w:rPr>
                <w:ins w:id="1779" w:author="Merrick, Riki | APHL" w:date="2022-07-13T17:43:00Z"/>
                <w:noProof/>
              </w:rPr>
            </w:pPr>
            <w:ins w:id="1780" w:author="Merrick, Riki | APHL" w:date="2022-07-13T17:43:00Z">
              <w:r>
                <w:rPr>
                  <w:noProof/>
                </w:rPr>
                <w:t>3</w:t>
              </w:r>
            </w:ins>
          </w:p>
        </w:tc>
      </w:tr>
      <w:tr w:rsidR="00E61010" w:rsidRPr="00F1330D" w14:paraId="5E873A8F" w14:textId="77777777" w:rsidTr="00A86747">
        <w:trPr>
          <w:jc w:val="center"/>
          <w:ins w:id="1781" w:author="Merrick, Riki | APHL" w:date="2022-07-13T17:43:00Z"/>
        </w:trPr>
        <w:tc>
          <w:tcPr>
            <w:tcW w:w="2882" w:type="dxa"/>
            <w:tcBorders>
              <w:top w:val="dotted" w:sz="4" w:space="0" w:color="auto"/>
              <w:left w:val="nil"/>
              <w:bottom w:val="dotted" w:sz="4" w:space="0" w:color="auto"/>
              <w:right w:val="nil"/>
            </w:tcBorders>
            <w:shd w:val="clear" w:color="auto" w:fill="FFFFFF"/>
          </w:tcPr>
          <w:p w14:paraId="07C448D3" w14:textId="77777777" w:rsidR="00E61010" w:rsidRDefault="00E61010" w:rsidP="00A86747">
            <w:pPr>
              <w:pStyle w:val="MsgTableBody"/>
              <w:rPr>
                <w:ins w:id="1782" w:author="Merrick, Riki | APHL" w:date="2022-07-13T17:43:00Z"/>
                <w:noProof/>
              </w:rPr>
            </w:pPr>
            <w:ins w:id="1783" w:author="Merrick, Riki | APHL" w:date="2022-07-13T17:43:00Z">
              <w:r>
                <w:rPr>
                  <w:noProof/>
                </w:rPr>
                <w:t>[{ GSC }]</w:t>
              </w:r>
            </w:ins>
          </w:p>
        </w:tc>
        <w:tc>
          <w:tcPr>
            <w:tcW w:w="4320" w:type="dxa"/>
            <w:tcBorders>
              <w:top w:val="dotted" w:sz="4" w:space="0" w:color="auto"/>
              <w:left w:val="nil"/>
              <w:bottom w:val="dotted" w:sz="4" w:space="0" w:color="auto"/>
              <w:right w:val="nil"/>
            </w:tcBorders>
            <w:shd w:val="clear" w:color="auto" w:fill="FFFFFF"/>
          </w:tcPr>
          <w:p w14:paraId="102A8D76" w14:textId="77777777" w:rsidR="00E61010" w:rsidRPr="00F1330D" w:rsidRDefault="00E61010" w:rsidP="00A86747">
            <w:pPr>
              <w:pStyle w:val="MsgTableBody"/>
              <w:rPr>
                <w:ins w:id="1784" w:author="Merrick, Riki | APHL" w:date="2022-07-13T17:43:00Z"/>
                <w:noProof/>
              </w:rPr>
            </w:pPr>
            <w:ins w:id="1785" w:author="Merrick, Riki | APHL" w:date="2022-07-13T17:43: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B81B44B" w14:textId="77777777" w:rsidR="00E61010" w:rsidRPr="00F1330D" w:rsidRDefault="00E61010" w:rsidP="00A86747">
            <w:pPr>
              <w:pStyle w:val="MsgTableBody"/>
              <w:jc w:val="center"/>
              <w:rPr>
                <w:ins w:id="1786"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49EE8593" w14:textId="77777777" w:rsidR="00E61010" w:rsidRPr="00F1330D" w:rsidRDefault="00E61010" w:rsidP="00A86747">
            <w:pPr>
              <w:pStyle w:val="MsgTableBody"/>
              <w:jc w:val="center"/>
              <w:rPr>
                <w:ins w:id="1787" w:author="Merrick, Riki | APHL" w:date="2022-07-13T17:43:00Z"/>
                <w:noProof/>
              </w:rPr>
            </w:pPr>
            <w:ins w:id="1788" w:author="Merrick, Riki | APHL" w:date="2022-07-13T17:43:00Z">
              <w:r>
                <w:rPr>
                  <w:noProof/>
                </w:rPr>
                <w:t>3</w:t>
              </w:r>
            </w:ins>
          </w:p>
        </w:tc>
      </w:tr>
      <w:tr w:rsidR="00107277"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Default="00D00B52" w:rsidP="009A78D0">
            <w:pPr>
              <w:pStyle w:val="MsgTableBody"/>
              <w:rPr>
                <w:noProof/>
              </w:rPr>
            </w:pPr>
            <w:r>
              <w:rPr>
                <w:noProof/>
              </w:rPr>
              <w:t>[</w:t>
            </w:r>
            <w:r w:rsidR="00AD44BC">
              <w:rPr>
                <w:noProof/>
              </w:rPr>
              <w:t>{</w:t>
            </w:r>
            <w:r w:rsidR="00107277">
              <w:rPr>
                <w:noProof/>
              </w:rPr>
              <w:t xml:space="preserve"> </w:t>
            </w:r>
            <w:hyperlink w:anchor="_OH1_-_Person" w:history="1">
              <w:r w:rsidR="00107277" w:rsidRPr="004959CC">
                <w:rPr>
                  <w:rStyle w:val="Hyperlink"/>
                  <w:noProof/>
                </w:rPr>
                <w:t>OH1</w:t>
              </w:r>
            </w:hyperlink>
            <w:r w:rsidR="00107277">
              <w:rPr>
                <w:noProof/>
              </w:rPr>
              <w:t xml:space="preserve"> </w:t>
            </w:r>
            <w:r w:rsidR="00AD44BC">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Default="00107277">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Default="00107277">
            <w:pPr>
              <w:pStyle w:val="MsgTableBody"/>
              <w:jc w:val="center"/>
              <w:rPr>
                <w:noProof/>
              </w:rPr>
            </w:pPr>
            <w:r>
              <w:rPr>
                <w:noProof/>
              </w:rPr>
              <w:t>3</w:t>
            </w:r>
          </w:p>
        </w:tc>
      </w:tr>
      <w:tr w:rsidR="00107277"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Default="00107277">
            <w:pPr>
              <w:pStyle w:val="MsgTableBody"/>
              <w:rPr>
                <w:noProof/>
              </w:rPr>
            </w:pPr>
            <w:r>
              <w:rPr>
                <w:noProof/>
              </w:rPr>
              <w:t xml:space="preserve">[{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Default="00107277">
            <w:pPr>
              <w:pStyle w:val="MsgTableBody"/>
              <w:jc w:val="center"/>
              <w:rPr>
                <w:noProof/>
              </w:rPr>
            </w:pPr>
            <w:r>
              <w:rPr>
                <w:noProof/>
              </w:rPr>
              <w:t>3</w:t>
            </w:r>
          </w:p>
        </w:tc>
      </w:tr>
      <w:tr w:rsidR="00107277"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Default="00107277" w:rsidP="00042A29">
            <w:pPr>
              <w:pStyle w:val="MsgTableBody"/>
              <w:rPr>
                <w:noProof/>
              </w:rPr>
            </w:pPr>
            <w:r>
              <w:rPr>
                <w:noProof/>
              </w:rPr>
              <w:t>[</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Default="00107277">
            <w:pPr>
              <w:pStyle w:val="MsgTableBody"/>
              <w:jc w:val="center"/>
              <w:rPr>
                <w:noProof/>
              </w:rPr>
            </w:pPr>
            <w:r>
              <w:rPr>
                <w:noProof/>
              </w:rPr>
              <w:t>3</w:t>
            </w:r>
          </w:p>
        </w:tc>
      </w:tr>
      <w:tr w:rsidR="00107277"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Default="00107277">
            <w:pPr>
              <w:pStyle w:val="MsgTableBody"/>
              <w:rPr>
                <w:noProof/>
              </w:rPr>
            </w:pPr>
            <w:r>
              <w:rPr>
                <w:noProof/>
              </w:rPr>
              <w:t xml:space="preserve">[{ </w:t>
            </w:r>
            <w:hyperlink w:anchor="_OH4_-_Combat" w:history="1">
              <w:r w:rsidRPr="004959CC">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Default="00107277">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Default="00107277">
            <w:pPr>
              <w:pStyle w:val="MsgTableBody"/>
              <w:jc w:val="center"/>
              <w:rPr>
                <w:noProof/>
              </w:rPr>
            </w:pPr>
          </w:p>
        </w:tc>
      </w:tr>
      <w:tr w:rsidR="00656733"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Default="00656733">
            <w:pPr>
              <w:pStyle w:val="MsgTableBody"/>
              <w:rPr>
                <w:noProof/>
              </w:rPr>
            </w:pPr>
            <w:r>
              <w:rPr>
                <w:noProof/>
              </w:rPr>
              <w:t xml:space="preserve">[{ </w:t>
            </w:r>
            <w:hyperlink w:anchor="_ARV_-_Access" w:history="1">
              <w:r w:rsidR="004959CC"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Default="00656733">
            <w:pPr>
              <w:pStyle w:val="MsgTableBody"/>
              <w:jc w:val="center"/>
              <w:rPr>
                <w:noProof/>
              </w:rPr>
            </w:pPr>
            <w:r>
              <w:rPr>
                <w:noProof/>
              </w:rPr>
              <w:t>3</w:t>
            </w:r>
          </w:p>
        </w:tc>
      </w:tr>
      <w:tr w:rsidR="00656733"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042A29" w:rsidRDefault="00656733">
            <w:pPr>
              <w:pStyle w:val="MsgTableBody"/>
              <w:jc w:val="center"/>
              <w:rPr>
                <w:noProof/>
              </w:rPr>
            </w:pPr>
            <w:r w:rsidRPr="00042A29">
              <w:rPr>
                <w:noProof/>
              </w:rPr>
              <w:t>15</w:t>
            </w:r>
          </w:p>
        </w:tc>
      </w:tr>
      <w:tr w:rsidR="00656733"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594536" w:rsidRDefault="00656733">
            <w:pPr>
              <w:pStyle w:val="MsgTableBody"/>
              <w:jc w:val="center"/>
              <w:rPr>
                <w:noProof/>
              </w:rPr>
            </w:pPr>
            <w:r w:rsidRPr="00594536">
              <w:rPr>
                <w:noProof/>
              </w:rPr>
              <w:t>7</w:t>
            </w:r>
          </w:p>
        </w:tc>
      </w:tr>
      <w:tr w:rsidR="00107277"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Default="00107277" w:rsidP="002F05AE">
            <w:pPr>
              <w:pStyle w:val="MsgTableBody"/>
              <w:rPr>
                <w:noProof/>
              </w:rPr>
            </w:pPr>
            <w:r>
              <w:rPr>
                <w:noProof/>
              </w:rPr>
              <w:t>--- NEXT</w:t>
            </w:r>
            <w:r w:rsidR="004959CC">
              <w:rPr>
                <w:noProof/>
              </w:rPr>
              <w:t>_</w:t>
            </w:r>
            <w:r>
              <w:rPr>
                <w:noProof/>
              </w:rPr>
              <w:t>OF</w:t>
            </w:r>
            <w:r w:rsidR="004959CC">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Default="00107277">
            <w:pPr>
              <w:pStyle w:val="MsgTableBody"/>
              <w:jc w:val="center"/>
              <w:rPr>
                <w:noProof/>
              </w:rPr>
            </w:pPr>
          </w:p>
        </w:tc>
      </w:tr>
      <w:tr w:rsidR="00656733"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Default="00B152D9" w:rsidP="00B152D9">
            <w:pPr>
              <w:pStyle w:val="MsgTableBody"/>
              <w:rPr>
                <w:noProof/>
              </w:rPr>
            </w:pPr>
            <w:r>
              <w:rPr>
                <w:noProof/>
              </w:rPr>
              <w:t xml:space="preserve">  </w:t>
            </w:r>
            <w:r w:rsidR="008640B1">
              <w:rPr>
                <w:noProof/>
              </w:rPr>
              <w:t xml:space="preserve">  </w:t>
            </w:r>
            <w:r w:rsidR="00656733">
              <w:rPr>
                <w:noProof/>
              </w:rPr>
              <w:t xml:space="preserve"> </w:t>
            </w:r>
            <w:hyperlink r:id="rId33"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Default="00656733">
            <w:pPr>
              <w:pStyle w:val="MsgTableBody"/>
              <w:jc w:val="center"/>
              <w:rPr>
                <w:noProof/>
              </w:rPr>
            </w:pPr>
            <w:r>
              <w:rPr>
                <w:noProof/>
              </w:rPr>
              <w:t>3</w:t>
            </w:r>
          </w:p>
        </w:tc>
      </w:tr>
      <w:tr w:rsidR="00E61010" w:rsidRPr="00F1330D" w14:paraId="44A5423B" w14:textId="77777777" w:rsidTr="00A86747">
        <w:trPr>
          <w:jc w:val="center"/>
          <w:ins w:id="1789" w:author="Merrick, Riki | APHL" w:date="2022-07-13T17:43:00Z"/>
        </w:trPr>
        <w:tc>
          <w:tcPr>
            <w:tcW w:w="2882" w:type="dxa"/>
            <w:tcBorders>
              <w:top w:val="dotted" w:sz="4" w:space="0" w:color="auto"/>
              <w:left w:val="nil"/>
              <w:bottom w:val="dotted" w:sz="4" w:space="0" w:color="auto"/>
              <w:right w:val="nil"/>
            </w:tcBorders>
            <w:shd w:val="clear" w:color="auto" w:fill="FFFFFF"/>
          </w:tcPr>
          <w:p w14:paraId="240A7268" w14:textId="494C6BED" w:rsidR="00E61010" w:rsidRDefault="00415489" w:rsidP="00A86747">
            <w:pPr>
              <w:pStyle w:val="MsgTableBody"/>
              <w:rPr>
                <w:ins w:id="1790" w:author="Merrick, Riki | APHL" w:date="2022-07-13T17:43:00Z"/>
                <w:noProof/>
              </w:rPr>
            </w:pPr>
            <w:ins w:id="1791" w:author="Merrick, Riki | APHL" w:date="2022-07-28T09:57:00Z">
              <w:r>
                <w:rPr>
                  <w:noProof/>
                </w:rPr>
                <w:t xml:space="preserve">  </w:t>
              </w:r>
            </w:ins>
            <w:ins w:id="1792" w:author="Merrick, Riki | APHL" w:date="2022-07-13T17:43:00Z">
              <w:r w:rsidR="00E61010">
                <w:rPr>
                  <w:noProof/>
                </w:rPr>
                <w:t>[{ GSP }]</w:t>
              </w:r>
            </w:ins>
          </w:p>
        </w:tc>
        <w:tc>
          <w:tcPr>
            <w:tcW w:w="4320" w:type="dxa"/>
            <w:tcBorders>
              <w:top w:val="dotted" w:sz="4" w:space="0" w:color="auto"/>
              <w:left w:val="nil"/>
              <w:bottom w:val="dotted" w:sz="4" w:space="0" w:color="auto"/>
              <w:right w:val="nil"/>
            </w:tcBorders>
            <w:shd w:val="clear" w:color="auto" w:fill="FFFFFF"/>
          </w:tcPr>
          <w:p w14:paraId="3FD3C757" w14:textId="77777777" w:rsidR="00E61010" w:rsidRPr="00F1330D" w:rsidRDefault="00E61010" w:rsidP="00A86747">
            <w:pPr>
              <w:pStyle w:val="MsgTableBody"/>
              <w:rPr>
                <w:ins w:id="1793" w:author="Merrick, Riki | APHL" w:date="2022-07-13T17:43:00Z"/>
                <w:noProof/>
              </w:rPr>
            </w:pPr>
            <w:ins w:id="1794" w:author="Merrick, Riki | APHL" w:date="2022-07-13T17:4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A9319FD" w14:textId="77777777" w:rsidR="00E61010" w:rsidRPr="00F1330D" w:rsidRDefault="00E61010" w:rsidP="00A86747">
            <w:pPr>
              <w:pStyle w:val="MsgTableBody"/>
              <w:jc w:val="center"/>
              <w:rPr>
                <w:ins w:id="1795"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3858E065" w14:textId="77777777" w:rsidR="00E61010" w:rsidRPr="00F1330D" w:rsidRDefault="00E61010" w:rsidP="00A86747">
            <w:pPr>
              <w:pStyle w:val="MsgTableBody"/>
              <w:jc w:val="center"/>
              <w:rPr>
                <w:ins w:id="1796" w:author="Merrick, Riki | APHL" w:date="2022-07-13T17:43:00Z"/>
                <w:noProof/>
              </w:rPr>
            </w:pPr>
            <w:ins w:id="1797" w:author="Merrick, Riki | APHL" w:date="2022-07-13T17:43:00Z">
              <w:r>
                <w:rPr>
                  <w:noProof/>
                </w:rPr>
                <w:t>3</w:t>
              </w:r>
            </w:ins>
          </w:p>
        </w:tc>
      </w:tr>
      <w:tr w:rsidR="00E61010" w:rsidRPr="00F1330D" w14:paraId="02A0C2C1" w14:textId="77777777" w:rsidTr="00A86747">
        <w:trPr>
          <w:jc w:val="center"/>
          <w:ins w:id="1798" w:author="Merrick, Riki | APHL" w:date="2022-07-13T17:43:00Z"/>
        </w:trPr>
        <w:tc>
          <w:tcPr>
            <w:tcW w:w="2882" w:type="dxa"/>
            <w:tcBorders>
              <w:top w:val="dotted" w:sz="4" w:space="0" w:color="auto"/>
              <w:left w:val="nil"/>
              <w:bottom w:val="dotted" w:sz="4" w:space="0" w:color="auto"/>
              <w:right w:val="nil"/>
            </w:tcBorders>
            <w:shd w:val="clear" w:color="auto" w:fill="FFFFFF"/>
          </w:tcPr>
          <w:p w14:paraId="12EAAC79" w14:textId="5BF16589" w:rsidR="00E61010" w:rsidRDefault="00415489" w:rsidP="00A86747">
            <w:pPr>
              <w:pStyle w:val="MsgTableBody"/>
              <w:rPr>
                <w:ins w:id="1799" w:author="Merrick, Riki | APHL" w:date="2022-07-13T17:43:00Z"/>
                <w:noProof/>
              </w:rPr>
            </w:pPr>
            <w:ins w:id="1800" w:author="Merrick, Riki | APHL" w:date="2022-07-28T09:57:00Z">
              <w:r>
                <w:rPr>
                  <w:noProof/>
                </w:rPr>
                <w:t xml:space="preserve">  </w:t>
              </w:r>
            </w:ins>
            <w:ins w:id="1801" w:author="Merrick, Riki | APHL" w:date="2022-07-13T17:43:00Z">
              <w:r w:rsidR="00E61010">
                <w:rPr>
                  <w:noProof/>
                </w:rPr>
                <w:t>[{ GSR }]</w:t>
              </w:r>
            </w:ins>
          </w:p>
        </w:tc>
        <w:tc>
          <w:tcPr>
            <w:tcW w:w="4320" w:type="dxa"/>
            <w:tcBorders>
              <w:top w:val="dotted" w:sz="4" w:space="0" w:color="auto"/>
              <w:left w:val="nil"/>
              <w:bottom w:val="dotted" w:sz="4" w:space="0" w:color="auto"/>
              <w:right w:val="nil"/>
            </w:tcBorders>
            <w:shd w:val="clear" w:color="auto" w:fill="FFFFFF"/>
          </w:tcPr>
          <w:p w14:paraId="4FE76C08" w14:textId="77777777" w:rsidR="00E61010" w:rsidRPr="00F1330D" w:rsidRDefault="00E61010" w:rsidP="00A86747">
            <w:pPr>
              <w:pStyle w:val="MsgTableBody"/>
              <w:rPr>
                <w:ins w:id="1802" w:author="Merrick, Riki | APHL" w:date="2022-07-13T17:43:00Z"/>
                <w:noProof/>
              </w:rPr>
            </w:pPr>
            <w:ins w:id="1803" w:author="Merrick, Riki | APHL" w:date="2022-07-13T17:4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C285315" w14:textId="77777777" w:rsidR="00E61010" w:rsidRPr="00F1330D" w:rsidRDefault="00E61010" w:rsidP="00A86747">
            <w:pPr>
              <w:pStyle w:val="MsgTableBody"/>
              <w:jc w:val="center"/>
              <w:rPr>
                <w:ins w:id="1804"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32084736" w14:textId="77777777" w:rsidR="00E61010" w:rsidRPr="00F1330D" w:rsidRDefault="00E61010" w:rsidP="00A86747">
            <w:pPr>
              <w:pStyle w:val="MsgTableBody"/>
              <w:jc w:val="center"/>
              <w:rPr>
                <w:ins w:id="1805" w:author="Merrick, Riki | APHL" w:date="2022-07-13T17:43:00Z"/>
                <w:noProof/>
              </w:rPr>
            </w:pPr>
            <w:ins w:id="1806" w:author="Merrick, Riki | APHL" w:date="2022-07-13T17:43:00Z">
              <w:r>
                <w:rPr>
                  <w:noProof/>
                </w:rPr>
                <w:t>3</w:t>
              </w:r>
            </w:ins>
          </w:p>
        </w:tc>
      </w:tr>
      <w:tr w:rsidR="00107277"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Default="00107277" w:rsidP="00107277">
            <w:pPr>
              <w:pStyle w:val="MsgTableBody"/>
              <w:rPr>
                <w:noProof/>
              </w:rPr>
            </w:pPr>
            <w:r>
              <w:rPr>
                <w:noProof/>
              </w:rPr>
              <w:t xml:space="preserve">  [{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Default="00107277">
            <w:pPr>
              <w:pStyle w:val="MsgTableBody"/>
              <w:jc w:val="center"/>
              <w:rPr>
                <w:noProof/>
              </w:rPr>
            </w:pPr>
            <w:r>
              <w:rPr>
                <w:noProof/>
              </w:rPr>
              <w:t>3</w:t>
            </w:r>
          </w:p>
        </w:tc>
      </w:tr>
      <w:tr w:rsidR="00107277"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Default="00107277">
            <w:pPr>
              <w:pStyle w:val="MsgTableBody"/>
              <w:jc w:val="center"/>
              <w:rPr>
                <w:noProof/>
              </w:rPr>
            </w:pPr>
            <w:r>
              <w:rPr>
                <w:noProof/>
              </w:rPr>
              <w:t>3</w:t>
            </w:r>
          </w:p>
        </w:tc>
      </w:tr>
      <w:tr w:rsidR="00107277"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Default="00107277" w:rsidP="002F05AE">
            <w:pPr>
              <w:pStyle w:val="MsgTableBody"/>
              <w:rPr>
                <w:noProof/>
              </w:rPr>
            </w:pPr>
            <w:r>
              <w:rPr>
                <w:noProof/>
              </w:rPr>
              <w:t xml:space="preserve">--- </w:t>
            </w:r>
            <w:r w:rsidR="004959CC">
              <w:rPr>
                <w:noProof/>
              </w:rPr>
              <w:t>NEXT_OF_KIN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Default="00107277">
            <w:pPr>
              <w:pStyle w:val="MsgTableBody"/>
              <w:jc w:val="center"/>
              <w:rPr>
                <w:noProof/>
              </w:rPr>
            </w:pPr>
          </w:p>
        </w:tc>
      </w:tr>
      <w:tr w:rsidR="00656733"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Default="00656733">
            <w:pPr>
              <w:pStyle w:val="MsgTableBody"/>
              <w:rPr>
                <w:noProof/>
              </w:rPr>
            </w:pPr>
            <w:r>
              <w:rPr>
                <w:noProof/>
              </w:rPr>
              <w:t xml:space="preserve">   </w:t>
            </w:r>
            <w:hyperlink r:id="rId34"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Default="00656733">
            <w:pPr>
              <w:pStyle w:val="MsgTableBody"/>
              <w:jc w:val="center"/>
              <w:rPr>
                <w:noProof/>
              </w:rPr>
            </w:pPr>
            <w:r>
              <w:rPr>
                <w:noProof/>
              </w:rPr>
              <w:t>3</w:t>
            </w:r>
          </w:p>
        </w:tc>
      </w:tr>
      <w:tr w:rsidR="00656733"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Default="00656733">
            <w:pPr>
              <w:pStyle w:val="MsgTableBody"/>
              <w:rPr>
                <w:noProof/>
              </w:rPr>
            </w:pPr>
            <w:r>
              <w:rPr>
                <w:noProof/>
              </w:rPr>
              <w:t xml:space="preserve">[  </w:t>
            </w:r>
            <w:hyperlink r:id="rId3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Default="00656733">
            <w:pPr>
              <w:pStyle w:val="MsgTableBody"/>
              <w:jc w:val="center"/>
              <w:rPr>
                <w:noProof/>
              </w:rPr>
            </w:pPr>
            <w:r>
              <w:rPr>
                <w:noProof/>
              </w:rPr>
              <w:t>3</w:t>
            </w:r>
          </w:p>
        </w:tc>
      </w:tr>
      <w:tr w:rsidR="00656733"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Default="00656733">
            <w:pPr>
              <w:pStyle w:val="MsgTableBody"/>
              <w:rPr>
                <w:noProof/>
              </w:rPr>
            </w:pPr>
            <w:r>
              <w:rPr>
                <w:noProof/>
              </w:rPr>
              <w:t xml:space="preserve">[{ </w:t>
            </w:r>
            <w:hyperlink w:anchor="_ARV_-_Access" w:history="1">
              <w:r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Default="00656733">
            <w:pPr>
              <w:pStyle w:val="MsgTableBody"/>
              <w:jc w:val="center"/>
              <w:rPr>
                <w:noProof/>
              </w:rPr>
            </w:pPr>
            <w:r>
              <w:rPr>
                <w:noProof/>
              </w:rPr>
              <w:t>3</w:t>
            </w:r>
          </w:p>
        </w:tc>
      </w:tr>
      <w:tr w:rsidR="00656733"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042A29" w:rsidRDefault="00656733">
            <w:pPr>
              <w:pStyle w:val="MsgTableBody"/>
              <w:jc w:val="center"/>
              <w:rPr>
                <w:noProof/>
              </w:rPr>
            </w:pPr>
            <w:r w:rsidRPr="00042A29">
              <w:rPr>
                <w:noProof/>
              </w:rPr>
              <w:t>15</w:t>
            </w:r>
          </w:p>
        </w:tc>
      </w:tr>
      <w:tr w:rsidR="00656733"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594536" w:rsidRDefault="00656733">
            <w:pPr>
              <w:pStyle w:val="MsgTableBody"/>
              <w:jc w:val="center"/>
              <w:rPr>
                <w:noProof/>
              </w:rPr>
            </w:pPr>
            <w:r w:rsidRPr="00594536">
              <w:rPr>
                <w:noProof/>
              </w:rPr>
              <w:t>7</w:t>
            </w:r>
          </w:p>
        </w:tc>
      </w:tr>
      <w:tr w:rsidR="00656733"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Default="00656733">
            <w:pPr>
              <w:pStyle w:val="MsgTableBody"/>
              <w:rPr>
                <w:noProof/>
              </w:rPr>
            </w:pPr>
            <w:r>
              <w:rPr>
                <w:noProof/>
              </w:rPr>
              <w:t xml:space="preserve">[{ </w:t>
            </w:r>
            <w:hyperlink r:id="rId3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Default="00656733">
            <w:pPr>
              <w:pStyle w:val="MsgTableBody"/>
              <w:jc w:val="center"/>
              <w:rPr>
                <w:noProof/>
              </w:rPr>
            </w:pPr>
            <w:r>
              <w:rPr>
                <w:noProof/>
              </w:rPr>
              <w:t>3</w:t>
            </w:r>
          </w:p>
        </w:tc>
      </w:tr>
      <w:tr w:rsidR="00B722C4"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Default="00B722C4">
            <w:pPr>
              <w:pStyle w:val="MsgTableBody"/>
              <w:jc w:val="center"/>
              <w:rPr>
                <w:noProof/>
              </w:rPr>
            </w:pPr>
          </w:p>
        </w:tc>
      </w:tr>
      <w:tr w:rsidR="00656733"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Default="008640B1" w:rsidP="00B722C4">
            <w:pPr>
              <w:pStyle w:val="MsgTableBody"/>
              <w:rPr>
                <w:noProof/>
              </w:rPr>
            </w:pPr>
            <w:r>
              <w:rPr>
                <w:noProof/>
              </w:rPr>
              <w:t xml:space="preserve">  </w:t>
            </w:r>
            <w:r w:rsidR="00B722C4">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Default="00656733">
            <w:pPr>
              <w:pStyle w:val="MsgTableBody"/>
              <w:jc w:val="center"/>
              <w:rPr>
                <w:noProof/>
              </w:rPr>
            </w:pPr>
            <w:r>
              <w:rPr>
                <w:noProof/>
              </w:rPr>
              <w:t>7</w:t>
            </w:r>
          </w:p>
        </w:tc>
      </w:tr>
      <w:tr w:rsidR="00107277"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Default="008640B1">
            <w:pPr>
              <w:pStyle w:val="MsgTableBody"/>
              <w:rPr>
                <w:noProof/>
              </w:rPr>
            </w:pPr>
            <w:r>
              <w:rPr>
                <w:noProof/>
              </w:rPr>
              <w:t xml:space="preserve">  </w:t>
            </w:r>
            <w:r w:rsidR="00B152D9">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Default="00B152D9"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Default="00B152D9">
            <w:pPr>
              <w:pStyle w:val="MsgTableBody"/>
              <w:jc w:val="center"/>
              <w:rPr>
                <w:noProof/>
              </w:rPr>
            </w:pPr>
            <w:r>
              <w:rPr>
                <w:noProof/>
              </w:rPr>
              <w:t>7</w:t>
            </w:r>
          </w:p>
        </w:tc>
      </w:tr>
      <w:tr w:rsidR="00B722C4"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Default="00B722C4">
            <w:pPr>
              <w:pStyle w:val="MsgTableBody"/>
              <w:jc w:val="center"/>
              <w:rPr>
                <w:noProof/>
              </w:rPr>
            </w:pPr>
          </w:p>
        </w:tc>
      </w:tr>
      <w:tr w:rsidR="00656733"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Default="00656733">
            <w:pPr>
              <w:pStyle w:val="MsgTableBody"/>
              <w:rPr>
                <w:noProof/>
              </w:rPr>
            </w:pPr>
            <w:r>
              <w:rPr>
                <w:noProof/>
              </w:rPr>
              <w:t xml:space="preserve">[{ </w:t>
            </w:r>
            <w:hyperlink r:id="rId3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Default="00656733">
            <w:pPr>
              <w:pStyle w:val="MsgTableBody"/>
              <w:jc w:val="center"/>
              <w:rPr>
                <w:noProof/>
              </w:rPr>
            </w:pPr>
            <w:r>
              <w:rPr>
                <w:noProof/>
              </w:rPr>
              <w:t>3</w:t>
            </w:r>
          </w:p>
        </w:tc>
      </w:tr>
      <w:tr w:rsidR="00B152D9"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Default="00B152D9">
            <w:pPr>
              <w:pStyle w:val="MsgTableBody"/>
              <w:rPr>
                <w:noProof/>
              </w:rPr>
            </w:pPr>
            <w:r>
              <w:rPr>
                <w:noProof/>
              </w:rPr>
              <w:t xml:space="preserve">[{ </w:t>
            </w:r>
            <w:hyperlink w:anchor="_IAM_-_Patient" w:history="1">
              <w:r w:rsidRPr="004959C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Default="00B152D9">
            <w:pPr>
              <w:pStyle w:val="MsgTableBody"/>
              <w:rPr>
                <w:noProof/>
              </w:rPr>
            </w:pPr>
            <w:r>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Default="00B152D9">
            <w:pPr>
              <w:pStyle w:val="MsgTableBody"/>
              <w:jc w:val="center"/>
              <w:rPr>
                <w:noProof/>
              </w:rPr>
            </w:pPr>
            <w:r>
              <w:rPr>
                <w:noProof/>
              </w:rPr>
              <w:t>3</w:t>
            </w:r>
          </w:p>
        </w:tc>
      </w:tr>
      <w:tr w:rsidR="00656733"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Default="00656733">
            <w:pPr>
              <w:pStyle w:val="MsgTableBody"/>
              <w:jc w:val="center"/>
              <w:rPr>
                <w:noProof/>
              </w:rPr>
            </w:pPr>
            <w:r>
              <w:rPr>
                <w:noProof/>
              </w:rPr>
              <w:t>6</w:t>
            </w:r>
          </w:p>
        </w:tc>
      </w:tr>
      <w:tr w:rsidR="00656733"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Default="00656733">
            <w:pPr>
              <w:pStyle w:val="MsgTableBody"/>
              <w:rPr>
                <w:noProof/>
              </w:rPr>
            </w:pPr>
            <w:r>
              <w:rPr>
                <w:noProof/>
              </w:rPr>
              <w:lastRenderedPageBreak/>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Default="00656733">
            <w:pPr>
              <w:pStyle w:val="MsgTableBody"/>
              <w:jc w:val="center"/>
              <w:rPr>
                <w:noProof/>
              </w:rPr>
            </w:pPr>
            <w:r>
              <w:rPr>
                <w:noProof/>
              </w:rPr>
              <w:t>6</w:t>
            </w:r>
          </w:p>
        </w:tc>
      </w:tr>
      <w:tr w:rsidR="00656733"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Default="00656733">
            <w:pPr>
              <w:pStyle w:val="MsgTableBody"/>
              <w:jc w:val="center"/>
              <w:rPr>
                <w:noProof/>
              </w:rPr>
            </w:pPr>
          </w:p>
        </w:tc>
      </w:tr>
      <w:tr w:rsidR="00656733"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Default="00656733">
            <w:pPr>
              <w:pStyle w:val="MsgTableBody"/>
              <w:jc w:val="center"/>
              <w:rPr>
                <w:noProof/>
              </w:rPr>
            </w:pPr>
            <w:r>
              <w:rPr>
                <w:noProof/>
              </w:rPr>
              <w:t>6</w:t>
            </w:r>
          </w:p>
        </w:tc>
      </w:tr>
      <w:tr w:rsidR="00656733"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042A29" w:rsidRDefault="00656733">
            <w:pPr>
              <w:pStyle w:val="MsgTableBody"/>
              <w:jc w:val="center"/>
              <w:rPr>
                <w:noProof/>
              </w:rPr>
            </w:pPr>
            <w:r w:rsidRPr="00042A29">
              <w:rPr>
                <w:noProof/>
              </w:rPr>
              <w:t>15</w:t>
            </w:r>
          </w:p>
        </w:tc>
      </w:tr>
      <w:tr w:rsidR="00656733"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594536" w:rsidRDefault="00656733">
            <w:pPr>
              <w:pStyle w:val="MsgTableBody"/>
              <w:jc w:val="center"/>
              <w:rPr>
                <w:noProof/>
              </w:rPr>
            </w:pPr>
            <w:r w:rsidRPr="00594536">
              <w:rPr>
                <w:noProof/>
              </w:rPr>
              <w:t>7</w:t>
            </w:r>
          </w:p>
        </w:tc>
      </w:tr>
      <w:tr w:rsidR="00656733"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Default="00656733">
            <w:pPr>
              <w:pStyle w:val="MsgTableBody"/>
              <w:jc w:val="center"/>
              <w:rPr>
                <w:noProof/>
              </w:rPr>
            </w:pPr>
          </w:p>
        </w:tc>
      </w:tr>
      <w:tr w:rsidR="00656733"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Default="00656733">
            <w:pPr>
              <w:pStyle w:val="MsgTableBody"/>
              <w:rPr>
                <w:noProof/>
              </w:rPr>
            </w:pPr>
            <w:r>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Default="00656733">
            <w:pPr>
              <w:pStyle w:val="MsgTableBody"/>
              <w:jc w:val="center"/>
              <w:rPr>
                <w:noProof/>
              </w:rPr>
            </w:pPr>
            <w:r>
              <w:rPr>
                <w:noProof/>
              </w:rPr>
              <w:t>6</w:t>
            </w:r>
          </w:p>
        </w:tc>
      </w:tr>
      <w:tr w:rsidR="001E495A" w:rsidRPr="00F1330D" w14:paraId="002438BF" w14:textId="77777777" w:rsidTr="00A86747">
        <w:trPr>
          <w:jc w:val="center"/>
          <w:ins w:id="1807" w:author="Merrick, Riki | APHL" w:date="2022-07-13T17:45:00Z"/>
        </w:trPr>
        <w:tc>
          <w:tcPr>
            <w:tcW w:w="2882" w:type="dxa"/>
            <w:tcBorders>
              <w:top w:val="dotted" w:sz="4" w:space="0" w:color="auto"/>
              <w:left w:val="nil"/>
              <w:bottom w:val="dotted" w:sz="4" w:space="0" w:color="auto"/>
              <w:right w:val="nil"/>
            </w:tcBorders>
            <w:shd w:val="clear" w:color="auto" w:fill="FFFFFF"/>
          </w:tcPr>
          <w:p w14:paraId="1D4F5DBF" w14:textId="77777777" w:rsidR="001E495A" w:rsidRDefault="001E495A" w:rsidP="00A86747">
            <w:pPr>
              <w:pStyle w:val="MsgTableBody"/>
              <w:rPr>
                <w:ins w:id="1808" w:author="Merrick, Riki | APHL" w:date="2022-07-13T17:45:00Z"/>
                <w:noProof/>
              </w:rPr>
            </w:pPr>
            <w:ins w:id="1809" w:author="Merrick, Riki | APHL" w:date="2022-07-13T17:45:00Z">
              <w:r>
                <w:rPr>
                  <w:noProof/>
                </w:rPr>
                <w:t>[{ GSP }]</w:t>
              </w:r>
            </w:ins>
          </w:p>
        </w:tc>
        <w:tc>
          <w:tcPr>
            <w:tcW w:w="4320" w:type="dxa"/>
            <w:tcBorders>
              <w:top w:val="dotted" w:sz="4" w:space="0" w:color="auto"/>
              <w:left w:val="nil"/>
              <w:bottom w:val="dotted" w:sz="4" w:space="0" w:color="auto"/>
              <w:right w:val="nil"/>
            </w:tcBorders>
            <w:shd w:val="clear" w:color="auto" w:fill="FFFFFF"/>
          </w:tcPr>
          <w:p w14:paraId="08CC3D0F" w14:textId="77777777" w:rsidR="001E495A" w:rsidRPr="00F1330D" w:rsidRDefault="001E495A" w:rsidP="00A86747">
            <w:pPr>
              <w:pStyle w:val="MsgTableBody"/>
              <w:rPr>
                <w:ins w:id="1810" w:author="Merrick, Riki | APHL" w:date="2022-07-13T17:45:00Z"/>
                <w:noProof/>
              </w:rPr>
            </w:pPr>
            <w:ins w:id="1811" w:author="Merrick, Riki | APHL" w:date="2022-07-13T17:4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E4F25AB" w14:textId="77777777" w:rsidR="001E495A" w:rsidRPr="00F1330D" w:rsidRDefault="001E495A" w:rsidP="00A86747">
            <w:pPr>
              <w:pStyle w:val="MsgTableBody"/>
              <w:jc w:val="center"/>
              <w:rPr>
                <w:ins w:id="1812" w:author="Merrick, Riki | APHL" w:date="2022-07-13T17:45:00Z"/>
                <w:noProof/>
              </w:rPr>
            </w:pPr>
          </w:p>
        </w:tc>
        <w:tc>
          <w:tcPr>
            <w:tcW w:w="1008" w:type="dxa"/>
            <w:tcBorders>
              <w:top w:val="dotted" w:sz="4" w:space="0" w:color="auto"/>
              <w:left w:val="nil"/>
              <w:bottom w:val="dotted" w:sz="4" w:space="0" w:color="auto"/>
              <w:right w:val="nil"/>
            </w:tcBorders>
            <w:shd w:val="clear" w:color="auto" w:fill="FFFFFF"/>
          </w:tcPr>
          <w:p w14:paraId="5D64D3F5" w14:textId="77777777" w:rsidR="001E495A" w:rsidRPr="00F1330D" w:rsidRDefault="001E495A" w:rsidP="00A86747">
            <w:pPr>
              <w:pStyle w:val="MsgTableBody"/>
              <w:jc w:val="center"/>
              <w:rPr>
                <w:ins w:id="1813" w:author="Merrick, Riki | APHL" w:date="2022-07-13T17:45:00Z"/>
                <w:noProof/>
              </w:rPr>
            </w:pPr>
            <w:ins w:id="1814" w:author="Merrick, Riki | APHL" w:date="2022-07-13T17:45:00Z">
              <w:r>
                <w:rPr>
                  <w:noProof/>
                </w:rPr>
                <w:t>3</w:t>
              </w:r>
            </w:ins>
          </w:p>
        </w:tc>
      </w:tr>
      <w:tr w:rsidR="001E495A" w:rsidRPr="00F1330D" w14:paraId="7086F4BE" w14:textId="77777777" w:rsidTr="00A86747">
        <w:trPr>
          <w:jc w:val="center"/>
          <w:ins w:id="1815" w:author="Merrick, Riki | APHL" w:date="2022-07-13T17:45:00Z"/>
        </w:trPr>
        <w:tc>
          <w:tcPr>
            <w:tcW w:w="2882" w:type="dxa"/>
            <w:tcBorders>
              <w:top w:val="dotted" w:sz="4" w:space="0" w:color="auto"/>
              <w:left w:val="nil"/>
              <w:bottom w:val="dotted" w:sz="4" w:space="0" w:color="auto"/>
              <w:right w:val="nil"/>
            </w:tcBorders>
            <w:shd w:val="clear" w:color="auto" w:fill="FFFFFF"/>
          </w:tcPr>
          <w:p w14:paraId="08A1A998" w14:textId="77777777" w:rsidR="001E495A" w:rsidRDefault="001E495A" w:rsidP="00A86747">
            <w:pPr>
              <w:pStyle w:val="MsgTableBody"/>
              <w:rPr>
                <w:ins w:id="1816" w:author="Merrick, Riki | APHL" w:date="2022-07-13T17:45:00Z"/>
                <w:noProof/>
              </w:rPr>
            </w:pPr>
            <w:ins w:id="1817" w:author="Merrick, Riki | APHL" w:date="2022-07-13T17:45:00Z">
              <w:r>
                <w:rPr>
                  <w:noProof/>
                </w:rPr>
                <w:t>[{ GSR }]</w:t>
              </w:r>
            </w:ins>
          </w:p>
        </w:tc>
        <w:tc>
          <w:tcPr>
            <w:tcW w:w="4320" w:type="dxa"/>
            <w:tcBorders>
              <w:top w:val="dotted" w:sz="4" w:space="0" w:color="auto"/>
              <w:left w:val="nil"/>
              <w:bottom w:val="dotted" w:sz="4" w:space="0" w:color="auto"/>
              <w:right w:val="nil"/>
            </w:tcBorders>
            <w:shd w:val="clear" w:color="auto" w:fill="FFFFFF"/>
          </w:tcPr>
          <w:p w14:paraId="3CF3D428" w14:textId="77777777" w:rsidR="001E495A" w:rsidRPr="00F1330D" w:rsidRDefault="001E495A" w:rsidP="00A86747">
            <w:pPr>
              <w:pStyle w:val="MsgTableBody"/>
              <w:rPr>
                <w:ins w:id="1818" w:author="Merrick, Riki | APHL" w:date="2022-07-13T17:45:00Z"/>
                <w:noProof/>
              </w:rPr>
            </w:pPr>
            <w:ins w:id="1819" w:author="Merrick, Riki | APHL" w:date="2022-07-13T17:4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11EE3A0" w14:textId="77777777" w:rsidR="001E495A" w:rsidRPr="00F1330D" w:rsidRDefault="001E495A" w:rsidP="00A86747">
            <w:pPr>
              <w:pStyle w:val="MsgTableBody"/>
              <w:jc w:val="center"/>
              <w:rPr>
                <w:ins w:id="1820" w:author="Merrick, Riki | APHL" w:date="2022-07-13T17:45:00Z"/>
                <w:noProof/>
              </w:rPr>
            </w:pPr>
          </w:p>
        </w:tc>
        <w:tc>
          <w:tcPr>
            <w:tcW w:w="1008" w:type="dxa"/>
            <w:tcBorders>
              <w:top w:val="dotted" w:sz="4" w:space="0" w:color="auto"/>
              <w:left w:val="nil"/>
              <w:bottom w:val="dotted" w:sz="4" w:space="0" w:color="auto"/>
              <w:right w:val="nil"/>
            </w:tcBorders>
            <w:shd w:val="clear" w:color="auto" w:fill="FFFFFF"/>
          </w:tcPr>
          <w:p w14:paraId="490F71A0" w14:textId="77777777" w:rsidR="001E495A" w:rsidRPr="00F1330D" w:rsidRDefault="001E495A" w:rsidP="00A86747">
            <w:pPr>
              <w:pStyle w:val="MsgTableBody"/>
              <w:jc w:val="center"/>
              <w:rPr>
                <w:ins w:id="1821" w:author="Merrick, Riki | APHL" w:date="2022-07-13T17:45:00Z"/>
                <w:noProof/>
              </w:rPr>
            </w:pPr>
            <w:ins w:id="1822" w:author="Merrick, Riki | APHL" w:date="2022-07-13T17:45:00Z">
              <w:r>
                <w:rPr>
                  <w:noProof/>
                </w:rPr>
                <w:t>3</w:t>
              </w:r>
            </w:ins>
          </w:p>
        </w:tc>
      </w:tr>
      <w:tr w:rsidR="00656733"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Default="00656733">
            <w:pPr>
              <w:pStyle w:val="MsgTableBody"/>
              <w:jc w:val="center"/>
              <w:rPr>
                <w:noProof/>
              </w:rPr>
            </w:pPr>
          </w:p>
        </w:tc>
      </w:tr>
      <w:tr w:rsidR="00656733"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Default="00656733">
            <w:pPr>
              <w:pStyle w:val="MsgTableBody"/>
              <w:jc w:val="center"/>
              <w:rPr>
                <w:noProof/>
              </w:rPr>
            </w:pPr>
            <w:r>
              <w:rPr>
                <w:noProof/>
              </w:rPr>
              <w:t>6</w:t>
            </w:r>
          </w:p>
        </w:tc>
      </w:tr>
      <w:tr w:rsidR="00656733"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Default="00656733">
            <w:pPr>
              <w:pStyle w:val="MsgTableBody"/>
              <w:jc w:val="center"/>
              <w:rPr>
                <w:noProof/>
              </w:rPr>
            </w:pPr>
            <w:r>
              <w:rPr>
                <w:noProof/>
              </w:rPr>
              <w:t>6</w:t>
            </w:r>
          </w:p>
        </w:tc>
      </w:tr>
      <w:tr w:rsidR="00656733"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Default="00656733">
            <w:pPr>
              <w:pStyle w:val="MsgTableBody"/>
              <w:jc w:val="center"/>
              <w:rPr>
                <w:noProof/>
              </w:rPr>
            </w:pPr>
            <w:r>
              <w:rPr>
                <w:noProof/>
              </w:rPr>
              <w:t>6</w:t>
            </w:r>
          </w:p>
        </w:tc>
      </w:tr>
      <w:tr w:rsidR="00AF57CE" w14:paraId="0D731DF2" w14:textId="77777777" w:rsidTr="00D50068">
        <w:trPr>
          <w:jc w:val="center"/>
          <w:ins w:id="1823" w:author="Merrick, Riki | APHL" w:date="2022-07-28T09:50:00Z"/>
        </w:trPr>
        <w:tc>
          <w:tcPr>
            <w:tcW w:w="2882" w:type="dxa"/>
            <w:tcBorders>
              <w:top w:val="dotted" w:sz="4" w:space="0" w:color="auto"/>
              <w:left w:val="nil"/>
              <w:bottom w:val="dotted" w:sz="4" w:space="0" w:color="auto"/>
              <w:right w:val="nil"/>
            </w:tcBorders>
            <w:shd w:val="clear" w:color="auto" w:fill="FFFFFF"/>
          </w:tcPr>
          <w:p w14:paraId="2F30A094" w14:textId="3183B812" w:rsidR="00AF57CE" w:rsidRPr="00042A29" w:rsidRDefault="00AF57CE" w:rsidP="00AF57CE">
            <w:pPr>
              <w:pStyle w:val="MsgTableBody"/>
              <w:rPr>
                <w:ins w:id="1824" w:author="Merrick, Riki | APHL" w:date="2022-07-28T09:50:00Z"/>
                <w:noProof/>
              </w:rPr>
            </w:pPr>
            <w:ins w:id="1825" w:author="Merrick, Riki | APHL" w:date="2022-07-28T09:5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78D0BA7" w14:textId="2C211E4B" w:rsidR="00AF57CE" w:rsidRDefault="00AF57CE" w:rsidP="00AF57CE">
            <w:pPr>
              <w:pStyle w:val="MsgTableBody"/>
              <w:rPr>
                <w:ins w:id="1826" w:author="Merrick, Riki | APHL" w:date="2022-07-28T09:50:00Z"/>
                <w:noProof/>
              </w:rPr>
            </w:pPr>
            <w:ins w:id="1827" w:author="Merrick, Riki | APHL" w:date="2022-07-28T09:5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9050737" w14:textId="77777777" w:rsidR="00AF57CE" w:rsidRDefault="00AF57CE" w:rsidP="00AF57CE">
            <w:pPr>
              <w:pStyle w:val="MsgTableBody"/>
              <w:jc w:val="center"/>
              <w:rPr>
                <w:ins w:id="1828" w:author="Merrick, Riki | APHL" w:date="2022-07-28T09:50:00Z"/>
                <w:noProof/>
              </w:rPr>
            </w:pPr>
          </w:p>
        </w:tc>
        <w:tc>
          <w:tcPr>
            <w:tcW w:w="1008" w:type="dxa"/>
            <w:tcBorders>
              <w:top w:val="dotted" w:sz="4" w:space="0" w:color="auto"/>
              <w:left w:val="nil"/>
              <w:bottom w:val="dotted" w:sz="4" w:space="0" w:color="auto"/>
              <w:right w:val="nil"/>
            </w:tcBorders>
            <w:shd w:val="clear" w:color="auto" w:fill="FFFFFF"/>
          </w:tcPr>
          <w:p w14:paraId="50F2CB6E" w14:textId="0D93EB2E" w:rsidR="00AF57CE" w:rsidRPr="00042A29" w:rsidRDefault="00AF57CE" w:rsidP="00AF57CE">
            <w:pPr>
              <w:pStyle w:val="MsgTableBody"/>
              <w:jc w:val="center"/>
              <w:rPr>
                <w:ins w:id="1829" w:author="Merrick, Riki | APHL" w:date="2022-07-28T09:50:00Z"/>
                <w:noProof/>
              </w:rPr>
            </w:pPr>
            <w:ins w:id="1830" w:author="Merrick, Riki | APHL" w:date="2022-07-28T09:51:00Z">
              <w:r>
                <w:rPr>
                  <w:noProof/>
                </w:rPr>
                <w:t>3</w:t>
              </w:r>
            </w:ins>
          </w:p>
        </w:tc>
      </w:tr>
      <w:tr w:rsidR="00AF57CE" w14:paraId="0544651F" w14:textId="77777777" w:rsidTr="00D50068">
        <w:trPr>
          <w:jc w:val="center"/>
          <w:ins w:id="1831" w:author="Merrick, Riki | APHL" w:date="2022-07-28T09:50:00Z"/>
        </w:trPr>
        <w:tc>
          <w:tcPr>
            <w:tcW w:w="2882" w:type="dxa"/>
            <w:tcBorders>
              <w:top w:val="dotted" w:sz="4" w:space="0" w:color="auto"/>
              <w:left w:val="nil"/>
              <w:bottom w:val="dotted" w:sz="4" w:space="0" w:color="auto"/>
              <w:right w:val="nil"/>
            </w:tcBorders>
            <w:shd w:val="clear" w:color="auto" w:fill="FFFFFF"/>
          </w:tcPr>
          <w:p w14:paraId="14507E5F" w14:textId="7232D7BB" w:rsidR="00AF57CE" w:rsidRPr="00042A29" w:rsidRDefault="00AF57CE" w:rsidP="00AF57CE">
            <w:pPr>
              <w:pStyle w:val="MsgTableBody"/>
              <w:rPr>
                <w:ins w:id="1832" w:author="Merrick, Riki | APHL" w:date="2022-07-28T09:50:00Z"/>
                <w:noProof/>
              </w:rPr>
            </w:pPr>
            <w:ins w:id="1833" w:author="Merrick, Riki | APHL" w:date="2022-07-28T09:5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F0CB17D" w14:textId="0E8CA548" w:rsidR="00AF57CE" w:rsidRDefault="00AF57CE" w:rsidP="00AF57CE">
            <w:pPr>
              <w:pStyle w:val="MsgTableBody"/>
              <w:rPr>
                <w:ins w:id="1834" w:author="Merrick, Riki | APHL" w:date="2022-07-28T09:50:00Z"/>
                <w:noProof/>
              </w:rPr>
            </w:pPr>
            <w:ins w:id="1835" w:author="Merrick, Riki | APHL" w:date="2022-07-28T09:5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5020457" w14:textId="77777777" w:rsidR="00AF57CE" w:rsidRDefault="00AF57CE" w:rsidP="00AF57CE">
            <w:pPr>
              <w:pStyle w:val="MsgTableBody"/>
              <w:jc w:val="center"/>
              <w:rPr>
                <w:ins w:id="1836" w:author="Merrick, Riki | APHL" w:date="2022-07-28T09:50:00Z"/>
                <w:noProof/>
              </w:rPr>
            </w:pPr>
          </w:p>
        </w:tc>
        <w:tc>
          <w:tcPr>
            <w:tcW w:w="1008" w:type="dxa"/>
            <w:tcBorders>
              <w:top w:val="dotted" w:sz="4" w:space="0" w:color="auto"/>
              <w:left w:val="nil"/>
              <w:bottom w:val="dotted" w:sz="4" w:space="0" w:color="auto"/>
              <w:right w:val="nil"/>
            </w:tcBorders>
            <w:shd w:val="clear" w:color="auto" w:fill="FFFFFF"/>
          </w:tcPr>
          <w:p w14:paraId="496D683A" w14:textId="44AD7CB8" w:rsidR="00AF57CE" w:rsidRPr="00042A29" w:rsidRDefault="00AF57CE" w:rsidP="00AF57CE">
            <w:pPr>
              <w:pStyle w:val="MsgTableBody"/>
              <w:jc w:val="center"/>
              <w:rPr>
                <w:ins w:id="1837" w:author="Merrick, Riki | APHL" w:date="2022-07-28T09:50:00Z"/>
                <w:noProof/>
              </w:rPr>
            </w:pPr>
            <w:ins w:id="1838" w:author="Merrick, Riki | APHL" w:date="2022-07-28T09:51:00Z">
              <w:r>
                <w:rPr>
                  <w:noProof/>
                </w:rPr>
                <w:t>3</w:t>
              </w:r>
            </w:ins>
          </w:p>
        </w:tc>
      </w:tr>
      <w:tr w:rsidR="00AF57CE"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AF57CE" w:rsidRPr="00042A29" w:rsidRDefault="00AF57CE" w:rsidP="00AF57CE">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AF57CE" w:rsidRPr="00594536" w:rsidRDefault="00AF57CE" w:rsidP="00AF57C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AF57CE" w:rsidRPr="00594536" w:rsidRDefault="00AF57CE" w:rsidP="00AF57C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AF57CE" w:rsidRPr="00042A29" w:rsidRDefault="00AF57CE" w:rsidP="00AF57CE">
            <w:pPr>
              <w:pStyle w:val="MsgTableBody"/>
              <w:jc w:val="center"/>
              <w:rPr>
                <w:noProof/>
              </w:rPr>
            </w:pPr>
            <w:r w:rsidRPr="00042A29">
              <w:rPr>
                <w:noProof/>
              </w:rPr>
              <w:t>15</w:t>
            </w:r>
          </w:p>
        </w:tc>
      </w:tr>
      <w:tr w:rsidR="00AF57CE"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AF57CE" w:rsidRPr="00594536" w:rsidRDefault="00AF57CE" w:rsidP="00AF57CE">
            <w:pPr>
              <w:pStyle w:val="MsgTableBody"/>
              <w:jc w:val="center"/>
              <w:rPr>
                <w:noProof/>
              </w:rPr>
            </w:pPr>
            <w:r w:rsidRPr="00594536">
              <w:rPr>
                <w:noProof/>
              </w:rPr>
              <w:t>7</w:t>
            </w:r>
          </w:p>
        </w:tc>
      </w:tr>
      <w:tr w:rsidR="00AF57CE"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AF57CE" w:rsidRPr="00594536" w:rsidRDefault="00AF57CE" w:rsidP="00AF57C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AF57CE" w:rsidRPr="00042A29" w:rsidRDefault="00AF57CE" w:rsidP="00AF57CE">
            <w:pPr>
              <w:pStyle w:val="MsgTableBody"/>
              <w:jc w:val="center"/>
              <w:rPr>
                <w:noProof/>
              </w:rPr>
            </w:pPr>
          </w:p>
        </w:tc>
      </w:tr>
      <w:tr w:rsidR="00AF57CE"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AF57CE" w:rsidRPr="00042A29" w:rsidRDefault="00AF57CE" w:rsidP="00AF57CE">
            <w:pPr>
              <w:pStyle w:val="MsgTableBody"/>
              <w:rPr>
                <w:noProof/>
              </w:rPr>
            </w:pPr>
            <w:r w:rsidRPr="00042A29">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AF57CE" w:rsidRPr="00042A29" w:rsidRDefault="00AF57CE" w:rsidP="00AF57CE">
            <w:pPr>
              <w:pStyle w:val="MsgTableBody"/>
              <w:rPr>
                <w:noProof/>
              </w:rPr>
            </w:pPr>
            <w:r w:rsidRPr="00042A29">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AF57CE" w:rsidRPr="00042A29" w:rsidRDefault="00AF57CE" w:rsidP="00AF57CE">
            <w:pPr>
              <w:pStyle w:val="MsgTableBody"/>
              <w:jc w:val="center"/>
              <w:rPr>
                <w:noProof/>
              </w:rPr>
            </w:pPr>
            <w:r w:rsidRPr="00042A29">
              <w:rPr>
                <w:noProof/>
              </w:rPr>
              <w:t>11</w:t>
            </w:r>
          </w:p>
        </w:tc>
      </w:tr>
      <w:tr w:rsidR="00AF57CE"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AF57CE" w:rsidRPr="00594536" w:rsidRDefault="00AF57CE" w:rsidP="00AF57CE">
            <w:pPr>
              <w:pStyle w:val="MsgTableBody"/>
              <w:jc w:val="center"/>
              <w:rPr>
                <w:noProof/>
              </w:rPr>
            </w:pPr>
            <w:r w:rsidRPr="00594536">
              <w:rPr>
                <w:noProof/>
              </w:rPr>
              <w:t>7</w:t>
            </w:r>
          </w:p>
        </w:tc>
      </w:tr>
      <w:tr w:rsidR="00AF57CE"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AF57CE" w:rsidRPr="00594536" w:rsidRDefault="00AF57CE" w:rsidP="00AF57C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AF57CE" w:rsidRPr="00042A29" w:rsidRDefault="00AF57CE" w:rsidP="00AF57CE">
            <w:pPr>
              <w:pStyle w:val="MsgTableBody"/>
              <w:jc w:val="center"/>
              <w:rPr>
                <w:noProof/>
              </w:rPr>
            </w:pPr>
          </w:p>
        </w:tc>
      </w:tr>
      <w:tr w:rsidR="00AF57CE"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AF57CE" w:rsidRPr="00042A29" w:rsidRDefault="00AF57CE" w:rsidP="00AF57CE">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AF57CE" w:rsidRPr="00594536" w:rsidRDefault="00AF57CE" w:rsidP="00AF57C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AF57CE" w:rsidRPr="00042A29" w:rsidRDefault="00AF57CE" w:rsidP="00AF57CE">
            <w:pPr>
              <w:pStyle w:val="MsgTableBody"/>
              <w:jc w:val="center"/>
              <w:rPr>
                <w:noProof/>
              </w:rPr>
            </w:pPr>
          </w:p>
        </w:tc>
      </w:tr>
      <w:tr w:rsidR="00AF57CE"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AF57CE" w:rsidRPr="00042A29" w:rsidRDefault="00AF57CE" w:rsidP="00AF57CE">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AF57CE" w:rsidRPr="00042A29" w:rsidRDefault="00AF57CE" w:rsidP="00AF57CE">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AF57CE" w:rsidRPr="00042A29" w:rsidRDefault="00AF57CE" w:rsidP="00AF57CE">
            <w:pPr>
              <w:pStyle w:val="MsgTableBody"/>
              <w:jc w:val="center"/>
              <w:rPr>
                <w:noProof/>
              </w:rPr>
            </w:pPr>
            <w:r w:rsidRPr="00042A29">
              <w:rPr>
                <w:noProof/>
              </w:rPr>
              <w:t>11</w:t>
            </w:r>
          </w:p>
        </w:tc>
      </w:tr>
      <w:tr w:rsidR="00AF57CE"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AF57CE" w:rsidRPr="00594536" w:rsidRDefault="00AF57CE" w:rsidP="00AF57CE">
            <w:pPr>
              <w:pStyle w:val="MsgTableBody"/>
              <w:jc w:val="center"/>
              <w:rPr>
                <w:noProof/>
              </w:rPr>
            </w:pPr>
            <w:r w:rsidRPr="00594536">
              <w:rPr>
                <w:noProof/>
              </w:rPr>
              <w:t>7</w:t>
            </w:r>
          </w:p>
        </w:tc>
      </w:tr>
      <w:tr w:rsidR="00AF57CE"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AF57CE" w:rsidRPr="00594536" w:rsidRDefault="00AF57CE" w:rsidP="00AF57C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AF57CE" w:rsidRPr="00042A29" w:rsidRDefault="00AF57CE" w:rsidP="00AF57CE">
            <w:pPr>
              <w:pStyle w:val="MsgTableBody"/>
              <w:jc w:val="center"/>
              <w:rPr>
                <w:noProof/>
              </w:rPr>
            </w:pPr>
          </w:p>
        </w:tc>
      </w:tr>
      <w:tr w:rsidR="00AF57CE"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AF57CE" w:rsidRDefault="00AF57CE" w:rsidP="00AF57C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AF57CE" w:rsidRDefault="00AF57CE" w:rsidP="00AF57C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AF57CE" w:rsidRDefault="00AF57CE" w:rsidP="00AF57CE">
            <w:pPr>
              <w:pStyle w:val="MsgTableBody"/>
              <w:jc w:val="center"/>
              <w:rPr>
                <w:noProof/>
              </w:rPr>
            </w:pPr>
          </w:p>
        </w:tc>
      </w:tr>
      <w:tr w:rsidR="00AF57CE"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AF57CE" w:rsidRDefault="00AF57CE" w:rsidP="00AF57C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AF57CE" w:rsidRDefault="00AF57CE" w:rsidP="00AF57C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AF57CE" w:rsidRDefault="00AF57CE" w:rsidP="00AF57CE">
            <w:pPr>
              <w:pStyle w:val="MsgTableBody"/>
              <w:jc w:val="center"/>
              <w:rPr>
                <w:noProof/>
              </w:rPr>
            </w:pPr>
            <w:r>
              <w:rPr>
                <w:noProof/>
              </w:rPr>
              <w:t>6</w:t>
            </w:r>
          </w:p>
        </w:tc>
      </w:tr>
      <w:tr w:rsidR="00AF57CE"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AF57CE" w:rsidRDefault="00AF57CE" w:rsidP="00AF57C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AF57CE" w:rsidRDefault="00AF57CE" w:rsidP="00AF57C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AF57CE" w:rsidRDefault="00AF57CE" w:rsidP="00AF57CE">
            <w:pPr>
              <w:pStyle w:val="MsgTableBody"/>
              <w:jc w:val="center"/>
              <w:rPr>
                <w:noProof/>
              </w:rPr>
            </w:pPr>
            <w:r>
              <w:rPr>
                <w:noProof/>
              </w:rPr>
              <w:t>6</w:t>
            </w:r>
          </w:p>
        </w:tc>
      </w:tr>
      <w:tr w:rsidR="00AF57CE"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AF57CE" w:rsidRDefault="00AF57CE" w:rsidP="00AF57CE">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AF57CE" w:rsidRDefault="00AF57CE" w:rsidP="00AF57CE">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AF57CE" w:rsidRDefault="00AF57CE" w:rsidP="00AF57CE">
            <w:pPr>
              <w:pStyle w:val="MsgTableBody"/>
              <w:jc w:val="center"/>
              <w:rPr>
                <w:noProof/>
              </w:rPr>
            </w:pPr>
            <w:r>
              <w:rPr>
                <w:noProof/>
              </w:rPr>
              <w:t>6</w:t>
            </w:r>
          </w:p>
        </w:tc>
      </w:tr>
      <w:tr w:rsidR="00AF57CE"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AF57CE" w:rsidRDefault="00AF57CE" w:rsidP="00AF57CE">
            <w:pPr>
              <w:pStyle w:val="MsgTableBody"/>
              <w:rPr>
                <w:noProof/>
              </w:rPr>
            </w:pPr>
            <w:r>
              <w:rPr>
                <w:noProof/>
              </w:rPr>
              <w:t xml:space="preserve">[  </w:t>
            </w:r>
            <w:hyperlink r:id="rId38"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AF57CE" w:rsidRDefault="00AF57CE" w:rsidP="00AF57CE">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AF57CE" w:rsidRDefault="00AF57CE" w:rsidP="00AF57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AF57CE" w:rsidRDefault="00AF57CE" w:rsidP="00AF57CE">
            <w:pPr>
              <w:pStyle w:val="MsgTableBody"/>
              <w:jc w:val="center"/>
              <w:rPr>
                <w:noProof/>
              </w:rPr>
            </w:pPr>
            <w:r>
              <w:rPr>
                <w:noProof/>
              </w:rPr>
              <w:t>3</w:t>
            </w:r>
          </w:p>
        </w:tc>
      </w:tr>
    </w:tbl>
    <w:p w14:paraId="05347F66" w14:textId="4EC888E8"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6FAF91BD" w14:textId="77777777" w:rsidTr="00217ACB">
        <w:tc>
          <w:tcPr>
            <w:tcW w:w="9350" w:type="dxa"/>
            <w:gridSpan w:val="6"/>
          </w:tcPr>
          <w:p w14:paraId="05357AAA" w14:textId="65FF1CD9" w:rsidR="00217ACB" w:rsidRPr="006D6BB6" w:rsidRDefault="00217ACB" w:rsidP="00217ACB">
            <w:pPr>
              <w:pStyle w:val="ACK-ChoreographyHeader"/>
            </w:pPr>
            <w:r w:rsidRPr="00C20CAF">
              <w:lastRenderedPageBreak/>
              <w:t>Acknowledgment Choreography</w:t>
            </w:r>
          </w:p>
        </w:tc>
      </w:tr>
      <w:tr w:rsidR="00217ACB" w:rsidRPr="006D6BB6" w14:paraId="79969AC4" w14:textId="77777777" w:rsidTr="00217ACB">
        <w:tc>
          <w:tcPr>
            <w:tcW w:w="9350" w:type="dxa"/>
            <w:gridSpan w:val="6"/>
          </w:tcPr>
          <w:p w14:paraId="08B3ECF8" w14:textId="1585ED63" w:rsidR="00217ACB" w:rsidRPr="00C20CAF" w:rsidRDefault="00372670" w:rsidP="00217ACB">
            <w:pPr>
              <w:pStyle w:val="ACK-ChoreographyHeader"/>
            </w:pPr>
            <w:r w:rsidRPr="00F21240">
              <w:rPr>
                <w:noProof/>
              </w:rPr>
              <w:t>ADT^A04^ADT_A01</w:t>
            </w:r>
          </w:p>
        </w:tc>
      </w:tr>
      <w:tr w:rsidR="00EB05F1" w:rsidRPr="006D6BB6" w14:paraId="18476238" w14:textId="77777777" w:rsidTr="00217ACB">
        <w:tc>
          <w:tcPr>
            <w:tcW w:w="1410" w:type="dxa"/>
          </w:tcPr>
          <w:p w14:paraId="4A082EAA" w14:textId="77777777" w:rsidR="00EB05F1" w:rsidRPr="006D6BB6" w:rsidRDefault="00EB05F1" w:rsidP="00AD6CE4">
            <w:pPr>
              <w:pStyle w:val="ACK-ChoreographyBody"/>
            </w:pPr>
            <w:r w:rsidRPr="006D6BB6">
              <w:t>Field name</w:t>
            </w:r>
          </w:p>
        </w:tc>
        <w:tc>
          <w:tcPr>
            <w:tcW w:w="1854" w:type="dxa"/>
          </w:tcPr>
          <w:p w14:paraId="36F31BF5" w14:textId="77777777" w:rsidR="00EB05F1" w:rsidRPr="006D6BB6" w:rsidRDefault="00EB05F1" w:rsidP="00AD6CE4">
            <w:pPr>
              <w:pStyle w:val="ACK-ChoreographyBody"/>
            </w:pPr>
            <w:r w:rsidRPr="006D6BB6">
              <w:t>Field Value: Original mode</w:t>
            </w:r>
          </w:p>
        </w:tc>
        <w:tc>
          <w:tcPr>
            <w:tcW w:w="6086" w:type="dxa"/>
            <w:gridSpan w:val="4"/>
          </w:tcPr>
          <w:p w14:paraId="27844492" w14:textId="77777777" w:rsidR="00EB05F1" w:rsidRPr="006D6BB6" w:rsidRDefault="00EB05F1" w:rsidP="00AD6CE4">
            <w:pPr>
              <w:pStyle w:val="ACK-ChoreographyBody"/>
            </w:pPr>
            <w:r w:rsidRPr="006D6BB6">
              <w:t>Field value: Enhanced mode</w:t>
            </w:r>
          </w:p>
        </w:tc>
      </w:tr>
      <w:tr w:rsidR="00EB05F1" w:rsidRPr="006D6BB6" w14:paraId="5276DD23" w14:textId="77777777" w:rsidTr="00217ACB">
        <w:tc>
          <w:tcPr>
            <w:tcW w:w="1410" w:type="dxa"/>
          </w:tcPr>
          <w:p w14:paraId="058FB545" w14:textId="77777777" w:rsidR="00EB05F1" w:rsidRPr="006D6BB6" w:rsidRDefault="00EB05F1" w:rsidP="00AD6CE4">
            <w:pPr>
              <w:pStyle w:val="ACK-ChoreographyBody"/>
            </w:pPr>
            <w:r w:rsidRPr="006D6BB6">
              <w:t>MSH.15</w:t>
            </w:r>
          </w:p>
        </w:tc>
        <w:tc>
          <w:tcPr>
            <w:tcW w:w="1854" w:type="dxa"/>
          </w:tcPr>
          <w:p w14:paraId="7529D102" w14:textId="77777777" w:rsidR="00EB05F1" w:rsidRPr="006D6BB6" w:rsidRDefault="00EB05F1" w:rsidP="00AD6CE4">
            <w:pPr>
              <w:pStyle w:val="ACK-ChoreographyBody"/>
            </w:pPr>
            <w:r w:rsidRPr="006D6BB6">
              <w:t>Blank</w:t>
            </w:r>
          </w:p>
        </w:tc>
        <w:tc>
          <w:tcPr>
            <w:tcW w:w="465" w:type="dxa"/>
          </w:tcPr>
          <w:p w14:paraId="60443BBA" w14:textId="77777777" w:rsidR="00EB05F1" w:rsidRPr="006D6BB6" w:rsidRDefault="00EB05F1" w:rsidP="00AD6CE4">
            <w:pPr>
              <w:pStyle w:val="ACK-ChoreographyBody"/>
            </w:pPr>
            <w:r w:rsidRPr="006D6BB6">
              <w:t>NE</w:t>
            </w:r>
          </w:p>
        </w:tc>
        <w:tc>
          <w:tcPr>
            <w:tcW w:w="1603" w:type="dxa"/>
          </w:tcPr>
          <w:p w14:paraId="34B42E1B" w14:textId="77777777" w:rsidR="00EB05F1" w:rsidRPr="006D6BB6" w:rsidRDefault="00EB05F1" w:rsidP="00AD6CE4">
            <w:pPr>
              <w:pStyle w:val="ACK-ChoreographyBody"/>
            </w:pPr>
            <w:r w:rsidRPr="006D6BB6">
              <w:t>AL, SU, ER</w:t>
            </w:r>
          </w:p>
        </w:tc>
        <w:tc>
          <w:tcPr>
            <w:tcW w:w="2009" w:type="dxa"/>
          </w:tcPr>
          <w:p w14:paraId="7F598BFC" w14:textId="77777777" w:rsidR="00EB05F1" w:rsidRPr="006D6BB6" w:rsidRDefault="00EB05F1" w:rsidP="00AD6CE4">
            <w:pPr>
              <w:pStyle w:val="ACK-ChoreographyBody"/>
            </w:pPr>
            <w:r w:rsidRPr="006D6BB6">
              <w:t>NE</w:t>
            </w:r>
          </w:p>
        </w:tc>
        <w:tc>
          <w:tcPr>
            <w:tcW w:w="2009" w:type="dxa"/>
          </w:tcPr>
          <w:p w14:paraId="295C3C02" w14:textId="77777777" w:rsidR="00EB05F1" w:rsidRPr="006D6BB6" w:rsidRDefault="00EB05F1" w:rsidP="00AD6CE4">
            <w:pPr>
              <w:pStyle w:val="ACK-ChoreographyBody"/>
            </w:pPr>
            <w:r w:rsidRPr="006D6BB6">
              <w:t>AL, SU, ER</w:t>
            </w:r>
          </w:p>
        </w:tc>
      </w:tr>
      <w:tr w:rsidR="00EB05F1" w:rsidRPr="006D6BB6" w14:paraId="36FA9EBA" w14:textId="77777777" w:rsidTr="00217ACB">
        <w:tc>
          <w:tcPr>
            <w:tcW w:w="1410" w:type="dxa"/>
          </w:tcPr>
          <w:p w14:paraId="350E5B56" w14:textId="77777777" w:rsidR="00EB05F1" w:rsidRPr="006D6BB6" w:rsidRDefault="00EB05F1" w:rsidP="00AD6CE4">
            <w:pPr>
              <w:pStyle w:val="ACK-ChoreographyBody"/>
            </w:pPr>
            <w:r w:rsidRPr="006D6BB6">
              <w:t>MSH.16</w:t>
            </w:r>
          </w:p>
        </w:tc>
        <w:tc>
          <w:tcPr>
            <w:tcW w:w="1854" w:type="dxa"/>
          </w:tcPr>
          <w:p w14:paraId="02D2C0FF" w14:textId="77777777" w:rsidR="00EB05F1" w:rsidRPr="006D6BB6" w:rsidRDefault="00EB05F1" w:rsidP="00AD6CE4">
            <w:pPr>
              <w:pStyle w:val="ACK-ChoreographyBody"/>
            </w:pPr>
            <w:r w:rsidRPr="006D6BB6">
              <w:t>Blank</w:t>
            </w:r>
          </w:p>
        </w:tc>
        <w:tc>
          <w:tcPr>
            <w:tcW w:w="465" w:type="dxa"/>
          </w:tcPr>
          <w:p w14:paraId="6A42A670" w14:textId="77777777" w:rsidR="00EB05F1" w:rsidRPr="006D6BB6" w:rsidRDefault="00EB05F1" w:rsidP="00AD6CE4">
            <w:pPr>
              <w:pStyle w:val="ACK-ChoreographyBody"/>
            </w:pPr>
            <w:r w:rsidRPr="006D6BB6">
              <w:t>NE</w:t>
            </w:r>
          </w:p>
        </w:tc>
        <w:tc>
          <w:tcPr>
            <w:tcW w:w="1603" w:type="dxa"/>
          </w:tcPr>
          <w:p w14:paraId="19F8128D" w14:textId="77777777" w:rsidR="00EB05F1" w:rsidRPr="006D6BB6" w:rsidRDefault="00EB05F1" w:rsidP="00AD6CE4">
            <w:pPr>
              <w:pStyle w:val="ACK-ChoreographyBody"/>
            </w:pPr>
            <w:r w:rsidRPr="006D6BB6">
              <w:t>NE</w:t>
            </w:r>
          </w:p>
        </w:tc>
        <w:tc>
          <w:tcPr>
            <w:tcW w:w="2009" w:type="dxa"/>
          </w:tcPr>
          <w:p w14:paraId="5CEC5901" w14:textId="77777777" w:rsidR="00EB05F1" w:rsidRPr="006D6BB6" w:rsidRDefault="00EB05F1" w:rsidP="00AD6CE4">
            <w:pPr>
              <w:pStyle w:val="ACK-ChoreographyBody"/>
            </w:pPr>
            <w:r w:rsidRPr="006D6BB6">
              <w:t>AL, SU, ER</w:t>
            </w:r>
          </w:p>
        </w:tc>
        <w:tc>
          <w:tcPr>
            <w:tcW w:w="2009" w:type="dxa"/>
          </w:tcPr>
          <w:p w14:paraId="721F5486" w14:textId="77777777" w:rsidR="00EB05F1" w:rsidRPr="006D6BB6" w:rsidRDefault="00EB05F1" w:rsidP="00AD6CE4">
            <w:pPr>
              <w:pStyle w:val="ACK-ChoreographyBody"/>
            </w:pPr>
            <w:r w:rsidRPr="006D6BB6">
              <w:t>AL, SU, ER</w:t>
            </w:r>
          </w:p>
        </w:tc>
      </w:tr>
      <w:tr w:rsidR="00EB05F1" w:rsidRPr="006D6BB6" w14:paraId="2E87E61A" w14:textId="77777777" w:rsidTr="00217ACB">
        <w:tc>
          <w:tcPr>
            <w:tcW w:w="1410" w:type="dxa"/>
          </w:tcPr>
          <w:p w14:paraId="47A81DC3" w14:textId="77777777" w:rsidR="00EB05F1" w:rsidRPr="006D6BB6" w:rsidRDefault="00EB05F1" w:rsidP="00AD6CE4">
            <w:pPr>
              <w:pStyle w:val="ACK-ChoreographyBody"/>
            </w:pPr>
            <w:r w:rsidRPr="006D6BB6">
              <w:t>Immediate Ack</w:t>
            </w:r>
          </w:p>
        </w:tc>
        <w:tc>
          <w:tcPr>
            <w:tcW w:w="1854" w:type="dxa"/>
          </w:tcPr>
          <w:p w14:paraId="178A93AA" w14:textId="77777777" w:rsidR="00EB05F1" w:rsidRPr="006D6BB6" w:rsidRDefault="00EB05F1" w:rsidP="00AD6CE4">
            <w:pPr>
              <w:pStyle w:val="ACK-ChoreographyBody"/>
            </w:pPr>
            <w:r w:rsidRPr="006D6BB6">
              <w:t>-</w:t>
            </w:r>
          </w:p>
        </w:tc>
        <w:tc>
          <w:tcPr>
            <w:tcW w:w="465" w:type="dxa"/>
          </w:tcPr>
          <w:p w14:paraId="3A4FA1B9" w14:textId="77777777" w:rsidR="00EB05F1" w:rsidRPr="006D6BB6" w:rsidRDefault="00EB05F1" w:rsidP="00AD6CE4">
            <w:pPr>
              <w:pStyle w:val="ACK-ChoreographyBody"/>
            </w:pPr>
            <w:r w:rsidRPr="006D6BB6">
              <w:t>-</w:t>
            </w:r>
          </w:p>
        </w:tc>
        <w:tc>
          <w:tcPr>
            <w:tcW w:w="1603" w:type="dxa"/>
          </w:tcPr>
          <w:p w14:paraId="1BFBFC31" w14:textId="7D97A6F2" w:rsidR="00EB05F1" w:rsidRPr="006D6BB6" w:rsidRDefault="00EB05F1" w:rsidP="00AD6CE4">
            <w:pPr>
              <w:pStyle w:val="ACK-ChoreographyBody"/>
            </w:pPr>
            <w:r w:rsidRPr="006D6BB6">
              <w:rPr>
                <w:szCs w:val="16"/>
              </w:rPr>
              <w:t>ACK^</w:t>
            </w:r>
            <w:r>
              <w:rPr>
                <w:szCs w:val="16"/>
              </w:rPr>
              <w:t>A04</w:t>
            </w:r>
            <w:r w:rsidRPr="006D6BB6">
              <w:rPr>
                <w:szCs w:val="16"/>
              </w:rPr>
              <w:t>^ACK</w:t>
            </w:r>
          </w:p>
        </w:tc>
        <w:tc>
          <w:tcPr>
            <w:tcW w:w="2009" w:type="dxa"/>
          </w:tcPr>
          <w:p w14:paraId="2D06B04E" w14:textId="77777777" w:rsidR="00EB05F1" w:rsidRPr="006D6BB6" w:rsidRDefault="00EB05F1" w:rsidP="00AD6CE4">
            <w:pPr>
              <w:pStyle w:val="ACK-ChoreographyBody"/>
            </w:pPr>
            <w:r w:rsidRPr="006D6BB6">
              <w:t>-</w:t>
            </w:r>
          </w:p>
        </w:tc>
        <w:tc>
          <w:tcPr>
            <w:tcW w:w="2009" w:type="dxa"/>
          </w:tcPr>
          <w:p w14:paraId="74A66544" w14:textId="3ACFE459" w:rsidR="00EB05F1" w:rsidRPr="006D6BB6" w:rsidRDefault="00EB05F1" w:rsidP="00AD6CE4">
            <w:pPr>
              <w:pStyle w:val="ACK-ChoreographyBody"/>
            </w:pPr>
            <w:r w:rsidRPr="006D6BB6">
              <w:rPr>
                <w:szCs w:val="16"/>
              </w:rPr>
              <w:t>ACK^</w:t>
            </w:r>
            <w:r>
              <w:rPr>
                <w:szCs w:val="16"/>
              </w:rPr>
              <w:t>A04</w:t>
            </w:r>
            <w:r w:rsidRPr="006D6BB6">
              <w:rPr>
                <w:szCs w:val="16"/>
              </w:rPr>
              <w:t>^ACK</w:t>
            </w:r>
          </w:p>
        </w:tc>
      </w:tr>
      <w:tr w:rsidR="00EB05F1" w:rsidRPr="006D6BB6" w14:paraId="1C4EE14A" w14:textId="77777777" w:rsidTr="00217ACB">
        <w:tc>
          <w:tcPr>
            <w:tcW w:w="1410" w:type="dxa"/>
          </w:tcPr>
          <w:p w14:paraId="2E934BCA" w14:textId="77777777" w:rsidR="00EB05F1" w:rsidRPr="006D6BB6" w:rsidRDefault="00EB05F1" w:rsidP="00594536">
            <w:pPr>
              <w:pStyle w:val="ACK-ChoreographyBody"/>
            </w:pPr>
            <w:r w:rsidRPr="006D6BB6">
              <w:t>Application Ack</w:t>
            </w:r>
          </w:p>
        </w:tc>
        <w:tc>
          <w:tcPr>
            <w:tcW w:w="1854" w:type="dxa"/>
          </w:tcPr>
          <w:p w14:paraId="63CF3DC7" w14:textId="33A5E039" w:rsidR="00EB05F1" w:rsidRPr="006D6BB6" w:rsidRDefault="00EB05F1" w:rsidP="00594536">
            <w:pPr>
              <w:pStyle w:val="ACK-ChoreographyBody"/>
            </w:pPr>
            <w:r>
              <w:rPr>
                <w:szCs w:val="16"/>
              </w:rPr>
              <w:t>ADT</w:t>
            </w:r>
            <w:r w:rsidRPr="006D6BB6">
              <w:rPr>
                <w:szCs w:val="16"/>
              </w:rPr>
              <w:t>^</w:t>
            </w:r>
            <w:r>
              <w:rPr>
                <w:szCs w:val="16"/>
              </w:rPr>
              <w:t>A04</w:t>
            </w:r>
            <w:r w:rsidRPr="006D6BB6">
              <w:rPr>
                <w:szCs w:val="16"/>
              </w:rPr>
              <w:t>^</w:t>
            </w:r>
            <w:r>
              <w:rPr>
                <w:szCs w:val="16"/>
              </w:rPr>
              <w:t>ADT</w:t>
            </w:r>
            <w:r w:rsidRPr="006D6BB6">
              <w:rPr>
                <w:szCs w:val="16"/>
              </w:rPr>
              <w:t>_</w:t>
            </w:r>
            <w:r>
              <w:rPr>
                <w:szCs w:val="16"/>
              </w:rPr>
              <w:t>A01</w:t>
            </w:r>
          </w:p>
        </w:tc>
        <w:tc>
          <w:tcPr>
            <w:tcW w:w="465" w:type="dxa"/>
          </w:tcPr>
          <w:p w14:paraId="2081DA61" w14:textId="77777777" w:rsidR="00EB05F1" w:rsidRPr="006D6BB6" w:rsidRDefault="00EB05F1" w:rsidP="00594536">
            <w:pPr>
              <w:pStyle w:val="ACK-ChoreographyBody"/>
            </w:pPr>
            <w:r w:rsidRPr="006D6BB6">
              <w:t>-</w:t>
            </w:r>
          </w:p>
        </w:tc>
        <w:tc>
          <w:tcPr>
            <w:tcW w:w="1603" w:type="dxa"/>
          </w:tcPr>
          <w:p w14:paraId="30A381F9" w14:textId="77777777" w:rsidR="00EB05F1" w:rsidRPr="006D6BB6" w:rsidRDefault="00EB05F1" w:rsidP="00594536">
            <w:pPr>
              <w:pStyle w:val="ACK-ChoreographyBody"/>
            </w:pPr>
            <w:r w:rsidRPr="006D6BB6">
              <w:t>-</w:t>
            </w:r>
          </w:p>
        </w:tc>
        <w:tc>
          <w:tcPr>
            <w:tcW w:w="2009" w:type="dxa"/>
          </w:tcPr>
          <w:p w14:paraId="0BBDF2EB" w14:textId="197BD239" w:rsidR="00EB05F1" w:rsidRPr="006D6BB6" w:rsidRDefault="00EB05F1" w:rsidP="00594536">
            <w:pPr>
              <w:pStyle w:val="ACK-ChoreographyBody"/>
            </w:pPr>
            <w:r w:rsidRPr="006D6BB6">
              <w:rPr>
                <w:szCs w:val="16"/>
              </w:rPr>
              <w:t>ACK^</w:t>
            </w:r>
            <w:r>
              <w:rPr>
                <w:szCs w:val="16"/>
              </w:rPr>
              <w:t>A04</w:t>
            </w:r>
            <w:r w:rsidRPr="006D6BB6">
              <w:rPr>
                <w:szCs w:val="16"/>
              </w:rPr>
              <w:t>^ACK</w:t>
            </w:r>
          </w:p>
        </w:tc>
        <w:tc>
          <w:tcPr>
            <w:tcW w:w="2009" w:type="dxa"/>
          </w:tcPr>
          <w:p w14:paraId="111CE376" w14:textId="5477F842" w:rsidR="00EB05F1" w:rsidRPr="006D6BB6" w:rsidRDefault="00EB05F1" w:rsidP="00594536">
            <w:pPr>
              <w:pStyle w:val="ACK-ChoreographyBody"/>
            </w:pPr>
            <w:r w:rsidRPr="006D6BB6">
              <w:rPr>
                <w:szCs w:val="16"/>
              </w:rPr>
              <w:t>ACK^</w:t>
            </w:r>
            <w:r>
              <w:rPr>
                <w:szCs w:val="16"/>
              </w:rPr>
              <w:t>A04</w:t>
            </w:r>
            <w:r w:rsidRPr="006D6BB6">
              <w:rPr>
                <w:szCs w:val="16"/>
              </w:rPr>
              <w:t>^ACK</w:t>
            </w:r>
          </w:p>
        </w:tc>
      </w:tr>
    </w:tbl>
    <w:p w14:paraId="27DA6CCC" w14:textId="77777777" w:rsidR="00715956" w:rsidRPr="00F21240" w:rsidRDefault="00715956">
      <w:pPr>
        <w:rPr>
          <w:noProof/>
        </w:rPr>
      </w:pPr>
    </w:p>
    <w:p w14:paraId="018C8F87" w14:textId="77777777" w:rsidR="00715956" w:rsidRPr="00F21240" w:rsidRDefault="00715956">
      <w:pPr>
        <w:pStyle w:val="MsgTableCaption"/>
        <w:rPr>
          <w:noProof/>
        </w:rPr>
      </w:pPr>
      <w:r w:rsidRPr="00F21240">
        <w:rPr>
          <w:noProof/>
        </w:rPr>
        <w:t>ACK^A04^ACK: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F21240" w:rsidRDefault="00715956">
            <w:pPr>
              <w:pStyle w:val="MsgTableHeader"/>
              <w:jc w:val="center"/>
              <w:rPr>
                <w:noProof/>
              </w:rPr>
            </w:pPr>
            <w:r w:rsidRPr="00F21240">
              <w:rPr>
                <w:noProof/>
              </w:rPr>
              <w:t>Chapter</w:t>
            </w:r>
          </w:p>
        </w:tc>
      </w:tr>
      <w:tr w:rsidR="00715956" w:rsidRPr="00715956"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F21240" w:rsidRDefault="00715956">
            <w:pPr>
              <w:pStyle w:val="MsgTableBody"/>
              <w:jc w:val="center"/>
              <w:rPr>
                <w:noProof/>
              </w:rPr>
            </w:pPr>
            <w:r w:rsidRPr="00F21240">
              <w:rPr>
                <w:noProof/>
              </w:rPr>
              <w:t>2</w:t>
            </w:r>
          </w:p>
        </w:tc>
      </w:tr>
      <w:tr w:rsidR="00715956" w:rsidRPr="00715956"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F21240" w:rsidRDefault="00715956">
            <w:pPr>
              <w:pStyle w:val="MsgTableBody"/>
              <w:jc w:val="center"/>
              <w:rPr>
                <w:noProof/>
              </w:rPr>
            </w:pPr>
            <w:r w:rsidRPr="00F21240">
              <w:rPr>
                <w:noProof/>
              </w:rPr>
              <w:t>2</w:t>
            </w:r>
          </w:p>
        </w:tc>
      </w:tr>
      <w:tr w:rsidR="00715956" w:rsidRPr="00715956"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F21240" w:rsidRDefault="00715956">
            <w:pPr>
              <w:pStyle w:val="MsgTableBody"/>
              <w:jc w:val="center"/>
              <w:rPr>
                <w:noProof/>
              </w:rPr>
            </w:pPr>
            <w:r w:rsidRPr="00F21240">
              <w:rPr>
                <w:noProof/>
              </w:rPr>
              <w:t>2</w:t>
            </w:r>
          </w:p>
        </w:tc>
      </w:tr>
      <w:tr w:rsidR="00715956" w:rsidRPr="00715956"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F21240" w:rsidRDefault="00715956">
            <w:pPr>
              <w:pStyle w:val="MsgTableBody"/>
              <w:jc w:val="center"/>
              <w:rPr>
                <w:noProof/>
              </w:rPr>
            </w:pPr>
            <w:r w:rsidRPr="00F21240">
              <w:rPr>
                <w:noProof/>
              </w:rPr>
              <w:t>2</w:t>
            </w:r>
          </w:p>
        </w:tc>
      </w:tr>
      <w:tr w:rsidR="00715956" w:rsidRPr="00715956"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F21240" w:rsidRDefault="00715956">
            <w:pPr>
              <w:pStyle w:val="MsgTableBody"/>
              <w:jc w:val="center"/>
              <w:rPr>
                <w:noProof/>
              </w:rPr>
            </w:pPr>
            <w:r w:rsidRPr="00F21240">
              <w:rPr>
                <w:noProof/>
              </w:rPr>
              <w:t>2</w:t>
            </w:r>
          </w:p>
        </w:tc>
      </w:tr>
    </w:tbl>
    <w:p w14:paraId="3C6B1C60" w14:textId="6581A2B4" w:rsidR="00C20CAF" w:rsidRDefault="00C20CAF" w:rsidP="00217ACB">
      <w:bookmarkStart w:id="1839" w:name="_Toc348244980"/>
      <w:bookmarkStart w:id="1840" w:name="_Toc348258168"/>
      <w:bookmarkStart w:id="1841" w:name="_Toc348263351"/>
      <w:bookmarkStart w:id="1842" w:name="_Toc348336765"/>
      <w:bookmarkStart w:id="1843" w:name="_Toc348768078"/>
      <w:bookmarkStart w:id="1844" w:name="_Toc380435626"/>
      <w:bookmarkStart w:id="1845" w:name="_Toc359236122"/>
      <w:bookmarkStart w:id="1846" w:name="_Toc1815941"/>
      <w:bookmarkStart w:id="1847" w:name="_Toc21372486"/>
      <w:bookmarkStart w:id="1848" w:name="_Toc175991960"/>
      <w:bookmarkStart w:id="1849"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6BB6" w14:paraId="1E6549FE" w14:textId="77777777" w:rsidTr="00217ACB">
        <w:trPr>
          <w:jc w:val="center"/>
        </w:trPr>
        <w:tc>
          <w:tcPr>
            <w:tcW w:w="7126" w:type="dxa"/>
            <w:gridSpan w:val="4"/>
          </w:tcPr>
          <w:p w14:paraId="76A12069" w14:textId="22AFAF75" w:rsidR="00217ACB" w:rsidRPr="006D6BB6" w:rsidRDefault="00217ACB" w:rsidP="00217ACB">
            <w:pPr>
              <w:pStyle w:val="ACK-ChoreographyHeader"/>
            </w:pPr>
            <w:r w:rsidRPr="00C20CAF">
              <w:t>Acknowledgment Choreography</w:t>
            </w:r>
          </w:p>
        </w:tc>
      </w:tr>
      <w:tr w:rsidR="00217ACB" w:rsidRPr="006D6BB6" w14:paraId="01B05A37" w14:textId="77777777" w:rsidTr="00217ACB">
        <w:trPr>
          <w:jc w:val="center"/>
        </w:trPr>
        <w:tc>
          <w:tcPr>
            <w:tcW w:w="7126" w:type="dxa"/>
            <w:gridSpan w:val="4"/>
          </w:tcPr>
          <w:p w14:paraId="76D91966" w14:textId="2269DCFB" w:rsidR="00217ACB" w:rsidRPr="00C20CAF" w:rsidRDefault="00372670" w:rsidP="00217ACB">
            <w:pPr>
              <w:pStyle w:val="ACK-ChoreographyHeader"/>
            </w:pPr>
            <w:r w:rsidRPr="00F21240">
              <w:rPr>
                <w:noProof/>
              </w:rPr>
              <w:t>ACK^A04^ACK</w:t>
            </w:r>
          </w:p>
        </w:tc>
      </w:tr>
      <w:tr w:rsidR="00C20CAF" w:rsidRPr="006D6BB6" w14:paraId="5F21D192" w14:textId="77777777" w:rsidTr="00594536">
        <w:trPr>
          <w:jc w:val="center"/>
        </w:trPr>
        <w:tc>
          <w:tcPr>
            <w:tcW w:w="1578" w:type="dxa"/>
          </w:tcPr>
          <w:p w14:paraId="742C6F9B" w14:textId="77777777" w:rsidR="00C20CAF" w:rsidRPr="006D6BB6" w:rsidRDefault="00C20CAF" w:rsidP="0025077B">
            <w:pPr>
              <w:pStyle w:val="ACK-ChoreographyBody"/>
            </w:pPr>
            <w:r w:rsidRPr="006D6BB6">
              <w:t>Field name</w:t>
            </w:r>
          </w:p>
        </w:tc>
        <w:tc>
          <w:tcPr>
            <w:tcW w:w="2528" w:type="dxa"/>
          </w:tcPr>
          <w:p w14:paraId="67C27A41" w14:textId="77777777" w:rsidR="00C20CAF" w:rsidRPr="006D6BB6" w:rsidRDefault="00C20CAF" w:rsidP="0025077B">
            <w:pPr>
              <w:pStyle w:val="ACK-ChoreographyBody"/>
            </w:pPr>
            <w:r w:rsidRPr="006D6BB6">
              <w:t>Field Value: Original mode</w:t>
            </w:r>
          </w:p>
        </w:tc>
        <w:tc>
          <w:tcPr>
            <w:tcW w:w="3020" w:type="dxa"/>
            <w:gridSpan w:val="2"/>
          </w:tcPr>
          <w:p w14:paraId="2AD8EDA6" w14:textId="77777777" w:rsidR="00C20CAF" w:rsidRPr="006D6BB6" w:rsidRDefault="00C20CAF" w:rsidP="0025077B">
            <w:pPr>
              <w:pStyle w:val="ACK-ChoreographyBody"/>
            </w:pPr>
            <w:r w:rsidRPr="006D6BB6">
              <w:t>Field value: Enhanced mode</w:t>
            </w:r>
          </w:p>
        </w:tc>
      </w:tr>
      <w:tr w:rsidR="00AD6CE4" w:rsidRPr="006D6BB6" w14:paraId="6F15BB0E" w14:textId="77777777" w:rsidTr="00594536">
        <w:trPr>
          <w:jc w:val="center"/>
        </w:trPr>
        <w:tc>
          <w:tcPr>
            <w:tcW w:w="1578" w:type="dxa"/>
          </w:tcPr>
          <w:p w14:paraId="2F71A6D5" w14:textId="77777777" w:rsidR="00AD6CE4" w:rsidRPr="006D6BB6" w:rsidRDefault="00AD6CE4" w:rsidP="0025077B">
            <w:pPr>
              <w:pStyle w:val="ACK-ChoreographyBody"/>
            </w:pPr>
            <w:r w:rsidRPr="006D6BB6">
              <w:t>MSH.15</w:t>
            </w:r>
          </w:p>
        </w:tc>
        <w:tc>
          <w:tcPr>
            <w:tcW w:w="2528" w:type="dxa"/>
          </w:tcPr>
          <w:p w14:paraId="3619F639" w14:textId="77777777" w:rsidR="00AD6CE4" w:rsidRPr="006D6BB6" w:rsidRDefault="00AD6CE4" w:rsidP="0025077B">
            <w:pPr>
              <w:pStyle w:val="ACK-ChoreographyBody"/>
            </w:pPr>
            <w:r w:rsidRPr="006D6BB6">
              <w:t>Blank</w:t>
            </w:r>
          </w:p>
        </w:tc>
        <w:tc>
          <w:tcPr>
            <w:tcW w:w="709" w:type="dxa"/>
          </w:tcPr>
          <w:p w14:paraId="1D07AF11" w14:textId="77777777" w:rsidR="00AD6CE4" w:rsidRPr="006D6BB6" w:rsidRDefault="00AD6CE4" w:rsidP="0025077B">
            <w:pPr>
              <w:pStyle w:val="ACK-ChoreographyBody"/>
            </w:pPr>
            <w:r w:rsidRPr="006D6BB6">
              <w:t>NE</w:t>
            </w:r>
          </w:p>
        </w:tc>
        <w:tc>
          <w:tcPr>
            <w:tcW w:w="2311" w:type="dxa"/>
          </w:tcPr>
          <w:p w14:paraId="4AD3E828" w14:textId="77777777" w:rsidR="00AD6CE4" w:rsidRPr="006D6BB6" w:rsidRDefault="00AD6CE4" w:rsidP="00AD6CE4">
            <w:pPr>
              <w:pStyle w:val="ACK-ChoreographyBody"/>
            </w:pPr>
            <w:r w:rsidRPr="006D6BB6">
              <w:t>AL, SU, ER</w:t>
            </w:r>
          </w:p>
        </w:tc>
      </w:tr>
      <w:tr w:rsidR="00AD6CE4" w:rsidRPr="006D6BB6" w14:paraId="1C9CE50F" w14:textId="77777777" w:rsidTr="00594536">
        <w:trPr>
          <w:jc w:val="center"/>
        </w:trPr>
        <w:tc>
          <w:tcPr>
            <w:tcW w:w="1578" w:type="dxa"/>
          </w:tcPr>
          <w:p w14:paraId="2FB5ECF1" w14:textId="77777777" w:rsidR="00AD6CE4" w:rsidRPr="006D6BB6" w:rsidRDefault="00AD6CE4" w:rsidP="0025077B">
            <w:pPr>
              <w:pStyle w:val="ACK-ChoreographyBody"/>
            </w:pPr>
            <w:r w:rsidRPr="006D6BB6">
              <w:t>MSH.16</w:t>
            </w:r>
          </w:p>
        </w:tc>
        <w:tc>
          <w:tcPr>
            <w:tcW w:w="2528" w:type="dxa"/>
          </w:tcPr>
          <w:p w14:paraId="714F9FE8" w14:textId="77777777" w:rsidR="00AD6CE4" w:rsidRPr="006D6BB6" w:rsidRDefault="00AD6CE4" w:rsidP="0025077B">
            <w:pPr>
              <w:pStyle w:val="ACK-ChoreographyBody"/>
            </w:pPr>
            <w:r w:rsidRPr="006D6BB6">
              <w:t>Blank</w:t>
            </w:r>
          </w:p>
        </w:tc>
        <w:tc>
          <w:tcPr>
            <w:tcW w:w="709" w:type="dxa"/>
          </w:tcPr>
          <w:p w14:paraId="16B676A1" w14:textId="77777777" w:rsidR="00AD6CE4" w:rsidRPr="006D6BB6" w:rsidRDefault="00AD6CE4" w:rsidP="0025077B">
            <w:pPr>
              <w:pStyle w:val="ACK-ChoreographyBody"/>
            </w:pPr>
            <w:r w:rsidRPr="006D6BB6">
              <w:t>NE</w:t>
            </w:r>
          </w:p>
        </w:tc>
        <w:tc>
          <w:tcPr>
            <w:tcW w:w="2311" w:type="dxa"/>
          </w:tcPr>
          <w:p w14:paraId="70F1AEF7" w14:textId="77777777" w:rsidR="00AD6CE4" w:rsidRPr="006D6BB6" w:rsidRDefault="00AD6CE4" w:rsidP="0025077B">
            <w:pPr>
              <w:pStyle w:val="ACK-ChoreographyBody"/>
            </w:pPr>
            <w:r w:rsidRPr="006D6BB6">
              <w:t>NE</w:t>
            </w:r>
          </w:p>
        </w:tc>
      </w:tr>
      <w:tr w:rsidR="00AD6CE4" w:rsidRPr="006D6BB6" w14:paraId="70377ACD" w14:textId="77777777" w:rsidTr="00594536">
        <w:trPr>
          <w:jc w:val="center"/>
        </w:trPr>
        <w:tc>
          <w:tcPr>
            <w:tcW w:w="1578" w:type="dxa"/>
          </w:tcPr>
          <w:p w14:paraId="4A0C3E60" w14:textId="77777777" w:rsidR="00AD6CE4" w:rsidRPr="006D6BB6" w:rsidRDefault="00AD6CE4" w:rsidP="0025077B">
            <w:pPr>
              <w:pStyle w:val="ACK-ChoreographyBody"/>
            </w:pPr>
            <w:r w:rsidRPr="006D6BB6">
              <w:t>Immediate Ack</w:t>
            </w:r>
          </w:p>
        </w:tc>
        <w:tc>
          <w:tcPr>
            <w:tcW w:w="2528" w:type="dxa"/>
          </w:tcPr>
          <w:p w14:paraId="52C1BF1E" w14:textId="77777777" w:rsidR="00AD6CE4" w:rsidRPr="006D6BB6" w:rsidRDefault="00AD6CE4" w:rsidP="0025077B">
            <w:pPr>
              <w:pStyle w:val="ACK-ChoreographyBody"/>
            </w:pPr>
            <w:r w:rsidRPr="006D6BB6">
              <w:t>-</w:t>
            </w:r>
          </w:p>
        </w:tc>
        <w:tc>
          <w:tcPr>
            <w:tcW w:w="709" w:type="dxa"/>
          </w:tcPr>
          <w:p w14:paraId="6DCDBE5C" w14:textId="77777777" w:rsidR="00AD6CE4" w:rsidRPr="006D6BB6" w:rsidRDefault="00AD6CE4" w:rsidP="0025077B">
            <w:pPr>
              <w:pStyle w:val="ACK-ChoreographyBody"/>
            </w:pPr>
            <w:r w:rsidRPr="006D6BB6">
              <w:t>-</w:t>
            </w:r>
          </w:p>
        </w:tc>
        <w:tc>
          <w:tcPr>
            <w:tcW w:w="2311" w:type="dxa"/>
          </w:tcPr>
          <w:p w14:paraId="090CAECF" w14:textId="749EC08D" w:rsidR="00AD6CE4" w:rsidRPr="006D6BB6" w:rsidRDefault="00AD6CE4" w:rsidP="0025077B">
            <w:pPr>
              <w:pStyle w:val="ACK-ChoreographyBody"/>
            </w:pPr>
            <w:r w:rsidRPr="006D6BB6">
              <w:rPr>
                <w:szCs w:val="16"/>
              </w:rPr>
              <w:t>ACK^</w:t>
            </w:r>
            <w:r>
              <w:rPr>
                <w:szCs w:val="16"/>
              </w:rPr>
              <w:t>A04</w:t>
            </w:r>
            <w:r w:rsidRPr="006D6BB6">
              <w:rPr>
                <w:szCs w:val="16"/>
              </w:rPr>
              <w:t>^ACK</w:t>
            </w:r>
          </w:p>
        </w:tc>
      </w:tr>
      <w:tr w:rsidR="00AD6CE4" w:rsidRPr="006D6BB6" w14:paraId="05C75D10" w14:textId="77777777" w:rsidTr="00594536">
        <w:trPr>
          <w:jc w:val="center"/>
        </w:trPr>
        <w:tc>
          <w:tcPr>
            <w:tcW w:w="1578" w:type="dxa"/>
          </w:tcPr>
          <w:p w14:paraId="1B6F04E8" w14:textId="77777777" w:rsidR="00AD6CE4" w:rsidRPr="006D6BB6" w:rsidRDefault="00AD6CE4" w:rsidP="00594536">
            <w:pPr>
              <w:pStyle w:val="ACK-ChoreographyBody"/>
            </w:pPr>
            <w:r w:rsidRPr="006D6BB6">
              <w:t>Application Ack</w:t>
            </w:r>
          </w:p>
        </w:tc>
        <w:tc>
          <w:tcPr>
            <w:tcW w:w="2528" w:type="dxa"/>
          </w:tcPr>
          <w:p w14:paraId="0D1C0AA2" w14:textId="1977FC06" w:rsidR="00AD6CE4" w:rsidRPr="006D6BB6" w:rsidRDefault="00AD6CE4" w:rsidP="00594536">
            <w:pPr>
              <w:pStyle w:val="ACK-ChoreographyBody"/>
            </w:pPr>
            <w:r>
              <w:rPr>
                <w:szCs w:val="16"/>
              </w:rPr>
              <w:t>-</w:t>
            </w:r>
          </w:p>
        </w:tc>
        <w:tc>
          <w:tcPr>
            <w:tcW w:w="709" w:type="dxa"/>
          </w:tcPr>
          <w:p w14:paraId="07D08DDF" w14:textId="77777777" w:rsidR="00AD6CE4" w:rsidRPr="006D6BB6" w:rsidRDefault="00AD6CE4" w:rsidP="00594536">
            <w:pPr>
              <w:pStyle w:val="ACK-ChoreographyBody"/>
            </w:pPr>
            <w:r w:rsidRPr="006D6BB6">
              <w:t>-</w:t>
            </w:r>
          </w:p>
        </w:tc>
        <w:tc>
          <w:tcPr>
            <w:tcW w:w="2311" w:type="dxa"/>
          </w:tcPr>
          <w:p w14:paraId="66DF4D25" w14:textId="77777777" w:rsidR="00AD6CE4" w:rsidRPr="006D6BB6" w:rsidRDefault="00AD6CE4" w:rsidP="00594536">
            <w:pPr>
              <w:pStyle w:val="ACK-ChoreographyBody"/>
            </w:pPr>
            <w:r w:rsidRPr="006D6BB6">
              <w:t>-</w:t>
            </w:r>
          </w:p>
        </w:tc>
      </w:tr>
    </w:tbl>
    <w:p w14:paraId="4C49EDD4" w14:textId="77777777" w:rsidR="00715956" w:rsidRPr="00F21240" w:rsidRDefault="00715956">
      <w:pPr>
        <w:pStyle w:val="Heading3"/>
        <w:rPr>
          <w:noProof/>
        </w:rPr>
      </w:pPr>
      <w:bookmarkStart w:id="1850" w:name="_Toc27754790"/>
      <w:bookmarkStart w:id="1851" w:name="_Toc109892085"/>
      <w:r w:rsidRPr="00F21240">
        <w:rPr>
          <w:noProof/>
        </w:rPr>
        <w:t>ADT/ACK - Pre-Admit a Patient (Event A05</w:t>
      </w:r>
      <w:r w:rsidRPr="00F21240">
        <w:rPr>
          <w:noProof/>
        </w:rPr>
        <w:fldChar w:fldCharType="begin"/>
      </w:r>
      <w:r w:rsidRPr="00F21240">
        <w:rPr>
          <w:noProof/>
        </w:rPr>
        <w:instrText>XE "A05"</w:instrText>
      </w:r>
      <w:r w:rsidRPr="00F21240">
        <w:rPr>
          <w:noProof/>
        </w:rPr>
        <w:fldChar w:fldCharType="end"/>
      </w:r>
      <w:r w:rsidRPr="00F21240">
        <w:rPr>
          <w:noProof/>
        </w:rPr>
        <w:t>)</w:t>
      </w:r>
      <w:bookmarkEnd w:id="1839"/>
      <w:bookmarkEnd w:id="1840"/>
      <w:bookmarkEnd w:id="1841"/>
      <w:bookmarkEnd w:id="1842"/>
      <w:bookmarkEnd w:id="1843"/>
      <w:bookmarkEnd w:id="1844"/>
      <w:bookmarkEnd w:id="1845"/>
      <w:bookmarkEnd w:id="1846"/>
      <w:bookmarkEnd w:id="1847"/>
      <w:bookmarkEnd w:id="1848"/>
      <w:bookmarkEnd w:id="1849"/>
      <w:bookmarkEnd w:id="1850"/>
      <w:bookmarkEnd w:id="1851"/>
    </w:p>
    <w:p w14:paraId="4B35AEA3" w14:textId="77777777" w:rsidR="00715956" w:rsidRPr="00F21240" w:rsidRDefault="00715956">
      <w:pPr>
        <w:pStyle w:val="NormalIndented"/>
        <w:rPr>
          <w:noProof/>
        </w:rPr>
      </w:pPr>
      <w:r w:rsidRPr="00F21240">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5798E23" w14:textId="5AB0B6CD" w:rsidR="00715956" w:rsidRDefault="00715956">
      <w:pPr>
        <w:pStyle w:val="NormalIndented"/>
        <w:rPr>
          <w:noProof/>
        </w:rPr>
      </w:pPr>
      <w:r w:rsidRPr="00F21240">
        <w:rPr>
          <w:noProof/>
        </w:rPr>
        <w:t xml:space="preserve">The </w:t>
      </w:r>
      <w:r w:rsidR="00FC298F">
        <w:rPr>
          <w:noProof/>
        </w:rPr>
        <w:t>PRT</w:t>
      </w:r>
      <w:r w:rsidR="00FC298F" w:rsidRPr="00F21240">
        <w:rPr>
          <w:noProof/>
        </w:rPr>
        <w:t xml:space="preserve"> </w:t>
      </w:r>
      <w:r w:rsidRPr="00F21240">
        <w:rPr>
          <w:noProof/>
        </w:rPr>
        <w:t xml:space="preserve">- </w:t>
      </w:r>
      <w:r w:rsidR="00FC298F">
        <w:rPr>
          <w:noProof/>
        </w:rPr>
        <w:t>Participation</w:t>
      </w:r>
      <w:r w:rsidR="00FC298F"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FC298F">
        <w:rPr>
          <w:noProof/>
        </w:rPr>
        <w:t>PRT</w:t>
      </w:r>
      <w:r w:rsidR="00FC298F" w:rsidRPr="00F21240">
        <w:rPr>
          <w:noProof/>
        </w:rPr>
        <w:t xml:space="preserve"> </w:t>
      </w:r>
      <w:r w:rsidRPr="00F21240">
        <w:rPr>
          <w:noProof/>
        </w:rPr>
        <w:t xml:space="preserve">segment following the PID/PD1 segments.  Visit level providers (corresponding to the PV1 data) are reported in the </w:t>
      </w:r>
      <w:r w:rsidR="00BE3D2C">
        <w:rPr>
          <w:noProof/>
        </w:rPr>
        <w:t>PRT</w:t>
      </w:r>
      <w:r w:rsidR="00BE3D2C" w:rsidRPr="00F21240">
        <w:rPr>
          <w:noProof/>
        </w:rPr>
        <w:t xml:space="preserve"> </w:t>
      </w:r>
      <w:r w:rsidRPr="00F21240">
        <w:rPr>
          <w:noProof/>
        </w:rPr>
        <w:t xml:space="preserve">segment following the PV1/PV2 segments.  Providers related to a specific procedure are reported in the </w:t>
      </w:r>
      <w:r w:rsidR="00FC298F">
        <w:rPr>
          <w:noProof/>
        </w:rPr>
        <w:t>PRT</w:t>
      </w:r>
      <w:r w:rsidR="00FC298F" w:rsidRPr="00F21240">
        <w:rPr>
          <w:noProof/>
        </w:rPr>
        <w:t xml:space="preserve"> </w:t>
      </w:r>
      <w:r w:rsidRPr="00F21240">
        <w:rPr>
          <w:noProof/>
        </w:rPr>
        <w:t xml:space="preserve">segment following the PR1 segment.  Providers related to a specific insurance are reported in the </w:t>
      </w:r>
      <w:r w:rsidR="00FC298F">
        <w:rPr>
          <w:noProof/>
        </w:rPr>
        <w:t>PRT</w:t>
      </w:r>
      <w:r w:rsidR="00FC298F" w:rsidRPr="00F21240">
        <w:rPr>
          <w:noProof/>
        </w:rPr>
        <w:t xml:space="preserve"> </w:t>
      </w:r>
      <w:r w:rsidRPr="00F21240">
        <w:rPr>
          <w:noProof/>
        </w:rPr>
        <w:t xml:space="preserve">segment following the IN1/IN2/IN3 segments. To communicate the begin- and end-date of the provider, use the </w:t>
      </w:r>
      <w:r w:rsidR="00FC298F">
        <w:rPr>
          <w:rStyle w:val="ReferenceAttribute"/>
          <w:noProof/>
        </w:rPr>
        <w:t xml:space="preserve">–PRT-11 - </w:t>
      </w:r>
      <w:r w:rsidRPr="00F21240">
        <w:rPr>
          <w:rStyle w:val="ReferenceAttribute"/>
          <w:noProof/>
        </w:rPr>
        <w:t>Begin Date/Time</w:t>
      </w:r>
      <w:r w:rsidRPr="00F21240">
        <w:rPr>
          <w:noProof/>
        </w:rPr>
        <w:t xml:space="preserve"> and the </w:t>
      </w:r>
      <w:r w:rsidR="00FC298F">
        <w:rPr>
          <w:rStyle w:val="ReferenceAttribute"/>
          <w:noProof/>
        </w:rPr>
        <w:t xml:space="preserve">–PRT-12 - </w:t>
      </w:r>
      <w:r w:rsidRPr="00F21240">
        <w:rPr>
          <w:rStyle w:val="ReferenceAttribute"/>
          <w:noProof/>
        </w:rPr>
        <w:t>End Date/Time</w:t>
      </w:r>
      <w:r w:rsidRPr="00F21240">
        <w:rPr>
          <w:noProof/>
        </w:rPr>
        <w:t xml:space="preserve"> in the </w:t>
      </w:r>
      <w:r w:rsidR="00FC298F">
        <w:rPr>
          <w:noProof/>
        </w:rPr>
        <w:t>PRT</w:t>
      </w:r>
      <w:r w:rsidR="00FC298F" w:rsidRPr="00F21240">
        <w:rPr>
          <w:noProof/>
        </w:rPr>
        <w:t xml:space="preserve"> </w:t>
      </w:r>
      <w:r w:rsidRPr="00F21240">
        <w:rPr>
          <w:noProof/>
        </w:rPr>
        <w:t xml:space="preserve">segment, with the applicable </w:t>
      </w:r>
      <w:r w:rsidR="00FC298F">
        <w:rPr>
          <w:rStyle w:val="ReferenceAttribute"/>
          <w:noProof/>
        </w:rPr>
        <w:t xml:space="preserve">PRT-4 </w:t>
      </w:r>
      <w:r w:rsidR="005051F1">
        <w:rPr>
          <w:rStyle w:val="ReferenceAttribute"/>
          <w:noProof/>
        </w:rPr>
        <w:t>–</w:t>
      </w:r>
      <w:r w:rsidR="00FC298F">
        <w:rPr>
          <w:rStyle w:val="ReferenceAttribute"/>
          <w:noProof/>
        </w:rPr>
        <w:t xml:space="preserve"> </w:t>
      </w:r>
      <w:r w:rsidR="005051F1">
        <w:rPr>
          <w:rStyle w:val="ReferenceAttribute"/>
          <w:noProof/>
        </w:rPr>
        <w:t xml:space="preserve">Role of </w:t>
      </w:r>
      <w:r w:rsidR="00FC298F">
        <w:rPr>
          <w:rStyle w:val="ReferenceAttribute"/>
          <w:noProof/>
        </w:rPr>
        <w:t>Participation</w:t>
      </w:r>
      <w:r w:rsidRPr="00F21240">
        <w:rPr>
          <w:noProof/>
        </w:rPr>
        <w:t xml:space="preserve">.  Refer to Chapter 15 for the definition of the </w:t>
      </w:r>
      <w:r w:rsidR="00FC298F">
        <w:rPr>
          <w:noProof/>
        </w:rPr>
        <w:t>PRT</w:t>
      </w:r>
      <w:r w:rsidR="00FC298F" w:rsidRPr="00F21240">
        <w:rPr>
          <w:noProof/>
        </w:rPr>
        <w:t xml:space="preserve"> </w:t>
      </w:r>
      <w:r w:rsidRPr="00F21240">
        <w:rPr>
          <w:noProof/>
        </w:rPr>
        <w:t>segment.</w:t>
      </w:r>
    </w:p>
    <w:p w14:paraId="034EB647" w14:textId="77777777" w:rsidR="00715956" w:rsidRPr="00F21240" w:rsidRDefault="00715956">
      <w:pPr>
        <w:pStyle w:val="MsgTableCaption"/>
        <w:rPr>
          <w:noProof/>
        </w:rPr>
      </w:pPr>
      <w:r w:rsidRPr="00F21240">
        <w:rPr>
          <w:noProof/>
        </w:rPr>
        <w:lastRenderedPageBreak/>
        <w:t>ADT^A05^ADT_A05: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Default="00656733">
            <w:pPr>
              <w:pStyle w:val="MsgTableHeader"/>
              <w:jc w:val="center"/>
              <w:rPr>
                <w:noProof/>
              </w:rPr>
            </w:pPr>
            <w:r>
              <w:rPr>
                <w:noProof/>
              </w:rPr>
              <w:t>Chapter</w:t>
            </w:r>
          </w:p>
        </w:tc>
      </w:tr>
      <w:tr w:rsidR="00656733"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Default="00656733">
            <w:pPr>
              <w:pStyle w:val="MsgTableBody"/>
              <w:jc w:val="center"/>
              <w:rPr>
                <w:noProof/>
              </w:rPr>
            </w:pPr>
            <w:r>
              <w:rPr>
                <w:noProof/>
              </w:rPr>
              <w:t>2</w:t>
            </w:r>
          </w:p>
        </w:tc>
      </w:tr>
      <w:tr w:rsidR="00932FD8" w:rsidRPr="00715956"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932FD8" w:rsidRDefault="00932FD8" w:rsidP="002F09AE">
            <w:pPr>
              <w:pStyle w:val="MsgTableBody"/>
              <w:rPr>
                <w:noProof/>
              </w:rPr>
            </w:pPr>
            <w:r w:rsidRPr="00932FD8">
              <w:rPr>
                <w:noProof/>
              </w:rPr>
              <w:t xml:space="preserve">[{ </w:t>
            </w:r>
            <w:hyperlink w:anchor="_ARV_-_Access" w:history="1">
              <w:r w:rsidRPr="007D1FD7">
                <w:rPr>
                  <w:rStyle w:val="Hyperlink"/>
                  <w:noProof/>
                </w:rPr>
                <w:t>ARV</w:t>
              </w:r>
            </w:hyperlink>
            <w:r w:rsidRPr="00932FD8">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932FD8" w:rsidRDefault="00932FD8" w:rsidP="002F09AE">
            <w:pPr>
              <w:pStyle w:val="MsgTableBody"/>
              <w:rPr>
                <w:noProof/>
              </w:rPr>
            </w:pPr>
            <w:r w:rsidRPr="00932FD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932FD8"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932FD8" w:rsidRDefault="00932FD8" w:rsidP="002F09AE">
            <w:pPr>
              <w:pStyle w:val="MsgTableBody"/>
              <w:jc w:val="center"/>
              <w:rPr>
                <w:noProof/>
              </w:rPr>
            </w:pPr>
            <w:r w:rsidRPr="00932FD8">
              <w:rPr>
                <w:noProof/>
              </w:rPr>
              <w:t>3</w:t>
            </w:r>
          </w:p>
        </w:tc>
      </w:tr>
      <w:tr w:rsidR="00656733"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Default="00656733">
            <w:pPr>
              <w:pStyle w:val="MsgTableBody"/>
              <w:jc w:val="center"/>
              <w:rPr>
                <w:noProof/>
              </w:rPr>
            </w:pPr>
            <w:r>
              <w:rPr>
                <w:noProof/>
              </w:rPr>
              <w:t>2</w:t>
            </w:r>
          </w:p>
        </w:tc>
      </w:tr>
      <w:tr w:rsidR="00656733"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Default="00656733">
            <w:pPr>
              <w:pStyle w:val="MsgTableBody"/>
              <w:jc w:val="center"/>
              <w:rPr>
                <w:noProof/>
              </w:rPr>
            </w:pPr>
            <w:r>
              <w:rPr>
                <w:noProof/>
              </w:rPr>
              <w:t>2</w:t>
            </w:r>
          </w:p>
        </w:tc>
      </w:tr>
      <w:tr w:rsidR="00656733"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Default="00000000">
            <w:pPr>
              <w:pStyle w:val="MsgTableBody"/>
              <w:rPr>
                <w:noProof/>
              </w:rPr>
            </w:pPr>
            <w:hyperlink r:id="rId3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Default="00656733">
            <w:pPr>
              <w:pStyle w:val="MsgTableBody"/>
              <w:jc w:val="center"/>
              <w:rPr>
                <w:noProof/>
              </w:rPr>
            </w:pPr>
            <w:r>
              <w:rPr>
                <w:noProof/>
              </w:rPr>
              <w:t>3</w:t>
            </w:r>
          </w:p>
        </w:tc>
      </w:tr>
      <w:tr w:rsidR="00656733"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Default="00000000">
            <w:pPr>
              <w:pStyle w:val="MsgTableBody"/>
              <w:rPr>
                <w:noProof/>
              </w:rPr>
            </w:pPr>
            <w:hyperlink r:id="rId4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Default="00656733">
            <w:pPr>
              <w:pStyle w:val="MsgTableBody"/>
              <w:jc w:val="center"/>
              <w:rPr>
                <w:noProof/>
              </w:rPr>
            </w:pPr>
            <w:r>
              <w:rPr>
                <w:noProof/>
              </w:rPr>
              <w:t>3</w:t>
            </w:r>
          </w:p>
        </w:tc>
      </w:tr>
      <w:tr w:rsidR="00656733"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Default="00656733">
            <w:pPr>
              <w:pStyle w:val="MsgTableBody"/>
              <w:rPr>
                <w:noProof/>
              </w:rPr>
            </w:pPr>
            <w:r>
              <w:rPr>
                <w:noProof/>
              </w:rPr>
              <w:t xml:space="preserve">[  </w:t>
            </w:r>
            <w:hyperlink r:id="rId4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Default="00656733">
            <w:pPr>
              <w:pStyle w:val="MsgTableBody"/>
              <w:jc w:val="center"/>
              <w:rPr>
                <w:noProof/>
              </w:rPr>
            </w:pPr>
            <w:r>
              <w:rPr>
                <w:noProof/>
              </w:rPr>
              <w:t>3</w:t>
            </w:r>
          </w:p>
        </w:tc>
      </w:tr>
      <w:tr w:rsidR="000A1ACA" w:rsidRPr="00E95628" w14:paraId="3F929055" w14:textId="77777777" w:rsidTr="00D50068">
        <w:trPr>
          <w:jc w:val="center"/>
          <w:ins w:id="1852" w:author="Merrick, Riki | APHL" w:date="2022-07-17T16:52:00Z"/>
        </w:trPr>
        <w:tc>
          <w:tcPr>
            <w:tcW w:w="2882" w:type="dxa"/>
            <w:tcBorders>
              <w:top w:val="dotted" w:sz="4" w:space="0" w:color="auto"/>
              <w:left w:val="nil"/>
              <w:bottom w:val="dotted" w:sz="4" w:space="0" w:color="auto"/>
              <w:right w:val="nil"/>
            </w:tcBorders>
            <w:shd w:val="clear" w:color="auto" w:fill="FFFFFF"/>
          </w:tcPr>
          <w:p w14:paraId="31FB210A" w14:textId="74926F89" w:rsidR="000A1ACA" w:rsidRDefault="000A1ACA" w:rsidP="000A1ACA">
            <w:pPr>
              <w:pStyle w:val="MsgTableBody"/>
              <w:rPr>
                <w:ins w:id="1853" w:author="Merrick, Riki | APHL" w:date="2022-07-17T16:52:00Z"/>
                <w:noProof/>
              </w:rPr>
            </w:pPr>
            <w:ins w:id="1854" w:author="Merrick, Riki | APHL" w:date="2022-07-17T16:52:00Z">
              <w:r>
                <w:rPr>
                  <w:noProof/>
                </w:rPr>
                <w:t>[{ GSP }]</w:t>
              </w:r>
            </w:ins>
          </w:p>
        </w:tc>
        <w:tc>
          <w:tcPr>
            <w:tcW w:w="4320" w:type="dxa"/>
            <w:tcBorders>
              <w:top w:val="dotted" w:sz="4" w:space="0" w:color="auto"/>
              <w:left w:val="nil"/>
              <w:bottom w:val="dotted" w:sz="4" w:space="0" w:color="auto"/>
              <w:right w:val="nil"/>
            </w:tcBorders>
            <w:shd w:val="clear" w:color="auto" w:fill="FFFFFF"/>
          </w:tcPr>
          <w:p w14:paraId="0A2F5B0C" w14:textId="30CDC76B" w:rsidR="000A1ACA" w:rsidRPr="001A11D3" w:rsidRDefault="000A1ACA" w:rsidP="000A1ACA">
            <w:pPr>
              <w:pStyle w:val="MsgTableBody"/>
              <w:rPr>
                <w:ins w:id="1855" w:author="Merrick, Riki | APHL" w:date="2022-07-17T16:52:00Z"/>
                <w:noProof/>
              </w:rPr>
            </w:pPr>
            <w:ins w:id="1856" w:author="Merrick, Riki | APHL" w:date="2022-07-17T16: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5C489BD" w14:textId="77777777" w:rsidR="000A1ACA" w:rsidRPr="001A11D3" w:rsidRDefault="000A1ACA" w:rsidP="000A1ACA">
            <w:pPr>
              <w:pStyle w:val="MsgTableBody"/>
              <w:jc w:val="center"/>
              <w:rPr>
                <w:ins w:id="1857"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FE50235" w14:textId="61681608" w:rsidR="000A1ACA" w:rsidRPr="001A11D3" w:rsidRDefault="000A1ACA" w:rsidP="000A1ACA">
            <w:pPr>
              <w:pStyle w:val="MsgTableBody"/>
              <w:jc w:val="center"/>
              <w:rPr>
                <w:ins w:id="1858" w:author="Merrick, Riki | APHL" w:date="2022-07-17T16:52:00Z"/>
                <w:noProof/>
              </w:rPr>
            </w:pPr>
            <w:ins w:id="1859" w:author="Merrick, Riki | APHL" w:date="2022-07-17T16:52:00Z">
              <w:r>
                <w:rPr>
                  <w:noProof/>
                </w:rPr>
                <w:t>3</w:t>
              </w:r>
            </w:ins>
          </w:p>
        </w:tc>
      </w:tr>
      <w:tr w:rsidR="000A1ACA" w:rsidRPr="00E95628" w14:paraId="529AD78F" w14:textId="77777777" w:rsidTr="00D50068">
        <w:trPr>
          <w:jc w:val="center"/>
          <w:ins w:id="1860" w:author="Merrick, Riki | APHL" w:date="2022-07-17T16:52:00Z"/>
        </w:trPr>
        <w:tc>
          <w:tcPr>
            <w:tcW w:w="2882" w:type="dxa"/>
            <w:tcBorders>
              <w:top w:val="dotted" w:sz="4" w:space="0" w:color="auto"/>
              <w:left w:val="nil"/>
              <w:bottom w:val="dotted" w:sz="4" w:space="0" w:color="auto"/>
              <w:right w:val="nil"/>
            </w:tcBorders>
            <w:shd w:val="clear" w:color="auto" w:fill="FFFFFF"/>
          </w:tcPr>
          <w:p w14:paraId="74B7E810" w14:textId="712219A7" w:rsidR="000A1ACA" w:rsidRDefault="000A1ACA" w:rsidP="000A1ACA">
            <w:pPr>
              <w:pStyle w:val="MsgTableBody"/>
              <w:rPr>
                <w:ins w:id="1861" w:author="Merrick, Riki | APHL" w:date="2022-07-17T16:52:00Z"/>
                <w:noProof/>
              </w:rPr>
            </w:pPr>
            <w:ins w:id="1862" w:author="Merrick, Riki | APHL" w:date="2022-07-17T16:52:00Z">
              <w:r>
                <w:rPr>
                  <w:noProof/>
                </w:rPr>
                <w:t>[{ GSR }]</w:t>
              </w:r>
            </w:ins>
          </w:p>
        </w:tc>
        <w:tc>
          <w:tcPr>
            <w:tcW w:w="4320" w:type="dxa"/>
            <w:tcBorders>
              <w:top w:val="dotted" w:sz="4" w:space="0" w:color="auto"/>
              <w:left w:val="nil"/>
              <w:bottom w:val="dotted" w:sz="4" w:space="0" w:color="auto"/>
              <w:right w:val="nil"/>
            </w:tcBorders>
            <w:shd w:val="clear" w:color="auto" w:fill="FFFFFF"/>
          </w:tcPr>
          <w:p w14:paraId="4E4EB030" w14:textId="443F1953" w:rsidR="000A1ACA" w:rsidRPr="001A11D3" w:rsidRDefault="000A1ACA" w:rsidP="000A1ACA">
            <w:pPr>
              <w:pStyle w:val="MsgTableBody"/>
              <w:rPr>
                <w:ins w:id="1863" w:author="Merrick, Riki | APHL" w:date="2022-07-17T16:52:00Z"/>
                <w:noProof/>
              </w:rPr>
            </w:pPr>
            <w:ins w:id="1864" w:author="Merrick, Riki | APHL" w:date="2022-07-17T16: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BC9FD60" w14:textId="77777777" w:rsidR="000A1ACA" w:rsidRPr="001A11D3" w:rsidRDefault="000A1ACA" w:rsidP="000A1ACA">
            <w:pPr>
              <w:pStyle w:val="MsgTableBody"/>
              <w:jc w:val="center"/>
              <w:rPr>
                <w:ins w:id="1865"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F0A20D8" w14:textId="43BB5028" w:rsidR="000A1ACA" w:rsidRPr="001A11D3" w:rsidRDefault="000A1ACA" w:rsidP="000A1ACA">
            <w:pPr>
              <w:pStyle w:val="MsgTableBody"/>
              <w:jc w:val="center"/>
              <w:rPr>
                <w:ins w:id="1866" w:author="Merrick, Riki | APHL" w:date="2022-07-17T16:52:00Z"/>
                <w:noProof/>
              </w:rPr>
            </w:pPr>
            <w:ins w:id="1867" w:author="Merrick, Riki | APHL" w:date="2022-07-17T16:52:00Z">
              <w:r>
                <w:rPr>
                  <w:noProof/>
                </w:rPr>
                <w:t>3</w:t>
              </w:r>
            </w:ins>
          </w:p>
        </w:tc>
      </w:tr>
      <w:tr w:rsidR="000A1ACA" w:rsidRPr="00E95628" w14:paraId="4E439D14" w14:textId="77777777" w:rsidTr="00D50068">
        <w:trPr>
          <w:jc w:val="center"/>
          <w:ins w:id="1868" w:author="Merrick, Riki | APHL" w:date="2022-07-17T16:52:00Z"/>
        </w:trPr>
        <w:tc>
          <w:tcPr>
            <w:tcW w:w="2882" w:type="dxa"/>
            <w:tcBorders>
              <w:top w:val="dotted" w:sz="4" w:space="0" w:color="auto"/>
              <w:left w:val="nil"/>
              <w:bottom w:val="dotted" w:sz="4" w:space="0" w:color="auto"/>
              <w:right w:val="nil"/>
            </w:tcBorders>
            <w:shd w:val="clear" w:color="auto" w:fill="FFFFFF"/>
          </w:tcPr>
          <w:p w14:paraId="194C61AB" w14:textId="03FEE18E" w:rsidR="000A1ACA" w:rsidRDefault="000A1ACA" w:rsidP="000A1ACA">
            <w:pPr>
              <w:pStyle w:val="MsgTableBody"/>
              <w:rPr>
                <w:ins w:id="1869" w:author="Merrick, Riki | APHL" w:date="2022-07-17T16:52:00Z"/>
                <w:noProof/>
              </w:rPr>
            </w:pPr>
            <w:ins w:id="1870" w:author="Merrick, Riki | APHL" w:date="2022-07-17T16:52:00Z">
              <w:r>
                <w:rPr>
                  <w:noProof/>
                </w:rPr>
                <w:t>[{ GSC }]</w:t>
              </w:r>
            </w:ins>
          </w:p>
        </w:tc>
        <w:tc>
          <w:tcPr>
            <w:tcW w:w="4320" w:type="dxa"/>
            <w:tcBorders>
              <w:top w:val="dotted" w:sz="4" w:space="0" w:color="auto"/>
              <w:left w:val="nil"/>
              <w:bottom w:val="dotted" w:sz="4" w:space="0" w:color="auto"/>
              <w:right w:val="nil"/>
            </w:tcBorders>
            <w:shd w:val="clear" w:color="auto" w:fill="FFFFFF"/>
          </w:tcPr>
          <w:p w14:paraId="224B92FF" w14:textId="641FC1F3" w:rsidR="000A1ACA" w:rsidRPr="001A11D3" w:rsidRDefault="000A1ACA" w:rsidP="000A1ACA">
            <w:pPr>
              <w:pStyle w:val="MsgTableBody"/>
              <w:rPr>
                <w:ins w:id="1871" w:author="Merrick, Riki | APHL" w:date="2022-07-17T16:52:00Z"/>
                <w:noProof/>
              </w:rPr>
            </w:pPr>
            <w:ins w:id="1872" w:author="Merrick, Riki | APHL" w:date="2022-07-17T16:52: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8530B1E" w14:textId="77777777" w:rsidR="000A1ACA" w:rsidRPr="001A11D3" w:rsidRDefault="000A1ACA" w:rsidP="000A1ACA">
            <w:pPr>
              <w:pStyle w:val="MsgTableBody"/>
              <w:jc w:val="center"/>
              <w:rPr>
                <w:ins w:id="1873"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34DE4681" w14:textId="31607E6A" w:rsidR="000A1ACA" w:rsidRPr="001A11D3" w:rsidRDefault="000A1ACA" w:rsidP="000A1ACA">
            <w:pPr>
              <w:pStyle w:val="MsgTableBody"/>
              <w:jc w:val="center"/>
              <w:rPr>
                <w:ins w:id="1874" w:author="Merrick, Riki | APHL" w:date="2022-07-17T16:52:00Z"/>
                <w:noProof/>
              </w:rPr>
            </w:pPr>
            <w:ins w:id="1875" w:author="Merrick, Riki | APHL" w:date="2022-07-17T16:52:00Z">
              <w:r>
                <w:rPr>
                  <w:noProof/>
                </w:rPr>
                <w:t>3</w:t>
              </w:r>
            </w:ins>
          </w:p>
        </w:tc>
      </w:tr>
      <w:tr w:rsidR="000A1ACA" w:rsidRPr="00E95628"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7D1FD7">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EFF0260" w14:textId="7A491823"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080AF4C5"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0A1ACA" w:rsidRPr="001A11D3" w:rsidRDefault="000A1ACA" w:rsidP="000A1ACA">
            <w:pPr>
              <w:pStyle w:val="MsgTableBody"/>
              <w:jc w:val="center"/>
              <w:rPr>
                <w:noProof/>
              </w:rPr>
            </w:pPr>
            <w:r w:rsidRPr="001A11D3">
              <w:rPr>
                <w:noProof/>
              </w:rPr>
              <w:t>3</w:t>
            </w:r>
          </w:p>
        </w:tc>
      </w:tr>
      <w:tr w:rsidR="000A1ACA" w:rsidRPr="00E95628"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0A1ACA" w:rsidRPr="001A11D3" w:rsidRDefault="000A1ACA" w:rsidP="000A1ACA">
            <w:pPr>
              <w:pStyle w:val="MsgTableBody"/>
              <w:rPr>
                <w:noProof/>
              </w:rPr>
            </w:pPr>
            <w:r w:rsidRPr="001A11D3">
              <w:rPr>
                <w:noProof/>
              </w:rPr>
              <w:t>[{</w:t>
            </w:r>
            <w:r>
              <w:rPr>
                <w:noProof/>
              </w:rPr>
              <w:t xml:space="preserve"> </w:t>
            </w:r>
            <w:hyperlink w:anchor="_OH2_-_Past" w:history="1">
              <w:r w:rsidRPr="007D1FD7">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48957B82"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0A1ACA" w:rsidRPr="001A11D3" w:rsidRDefault="000A1ACA" w:rsidP="000A1ACA">
            <w:pPr>
              <w:pStyle w:val="MsgTableBody"/>
              <w:jc w:val="center"/>
              <w:rPr>
                <w:noProof/>
              </w:rPr>
            </w:pPr>
            <w:r w:rsidRPr="001A11D3">
              <w:rPr>
                <w:noProof/>
              </w:rPr>
              <w:t>3</w:t>
            </w:r>
          </w:p>
        </w:tc>
      </w:tr>
      <w:tr w:rsidR="000A1ACA" w:rsidRPr="00E95628"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FEFC0B3" w:rsidR="000A1ACA" w:rsidRPr="001A11D3" w:rsidRDefault="000A1ACA" w:rsidP="000A1ACA">
            <w:pPr>
              <w:pStyle w:val="MsgTableBody"/>
              <w:rPr>
                <w:noProof/>
              </w:rPr>
            </w:pPr>
            <w:r w:rsidRPr="001A11D3">
              <w:rPr>
                <w:noProof/>
              </w:rPr>
              <w:t>[</w:t>
            </w:r>
            <w:r>
              <w:rPr>
                <w:noProof/>
              </w:rPr>
              <w:t xml:space="preserve"> OH3</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5BBFAFBF"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0A1ACA" w:rsidRPr="001A11D3" w:rsidRDefault="000A1ACA" w:rsidP="000A1ACA">
            <w:pPr>
              <w:pStyle w:val="MsgTableBody"/>
              <w:jc w:val="center"/>
              <w:rPr>
                <w:noProof/>
              </w:rPr>
            </w:pPr>
            <w:r w:rsidRPr="001A11D3">
              <w:rPr>
                <w:noProof/>
              </w:rPr>
              <w:t>3</w:t>
            </w:r>
          </w:p>
        </w:tc>
      </w:tr>
      <w:tr w:rsidR="000A1ACA" w:rsidRPr="00E95628"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0A1ACA" w:rsidRPr="001A11D3" w:rsidRDefault="000A1ACA" w:rsidP="000A1ACA">
            <w:pPr>
              <w:pStyle w:val="MsgTableBody"/>
              <w:rPr>
                <w:noProof/>
              </w:rPr>
            </w:pPr>
            <w:r w:rsidRPr="001A11D3">
              <w:rPr>
                <w:noProof/>
              </w:rPr>
              <w:t>[{</w:t>
            </w:r>
            <w:r>
              <w:rPr>
                <w:noProof/>
              </w:rPr>
              <w:t xml:space="preserve"> </w:t>
            </w:r>
            <w:hyperlink w:anchor="_OH4_-_Combat" w:history="1">
              <w:r w:rsidRPr="007D1FD7">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6710875F"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0A1ACA" w:rsidRPr="001A11D3" w:rsidRDefault="000A1ACA" w:rsidP="000A1ACA">
            <w:pPr>
              <w:pStyle w:val="MsgTableBody"/>
              <w:jc w:val="center"/>
              <w:rPr>
                <w:noProof/>
              </w:rPr>
            </w:pPr>
            <w:r w:rsidRPr="001A11D3">
              <w:rPr>
                <w:noProof/>
              </w:rPr>
              <w:t>3</w:t>
            </w:r>
          </w:p>
        </w:tc>
      </w:tr>
      <w:tr w:rsidR="000A1ACA"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0A1ACA" w:rsidRDefault="000A1ACA" w:rsidP="000A1ACA">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0A1ACA" w:rsidRDefault="000A1ACA" w:rsidP="000A1ACA">
            <w:pPr>
              <w:pStyle w:val="MsgTableBody"/>
              <w:jc w:val="center"/>
              <w:rPr>
                <w:noProof/>
              </w:rPr>
            </w:pPr>
            <w:r>
              <w:rPr>
                <w:noProof/>
              </w:rPr>
              <w:t>3</w:t>
            </w:r>
          </w:p>
        </w:tc>
      </w:tr>
      <w:tr w:rsidR="000A1ACA"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0A1ACA" w:rsidRPr="001A11D3" w:rsidRDefault="000A1ACA" w:rsidP="000A1ACA">
            <w:pPr>
              <w:pStyle w:val="MsgTableBody"/>
              <w:jc w:val="center"/>
              <w:rPr>
                <w:noProof/>
              </w:rPr>
            </w:pPr>
            <w:r w:rsidRPr="001A11D3">
              <w:rPr>
                <w:noProof/>
              </w:rPr>
              <w:t>15</w:t>
            </w:r>
          </w:p>
        </w:tc>
      </w:tr>
      <w:tr w:rsidR="000A1ACA"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0A1ACA" w:rsidRPr="00594536" w:rsidRDefault="000A1ACA" w:rsidP="000A1ACA">
            <w:pPr>
              <w:pStyle w:val="MsgTableBody"/>
              <w:jc w:val="center"/>
              <w:rPr>
                <w:noProof/>
              </w:rPr>
            </w:pPr>
            <w:r w:rsidRPr="00594536">
              <w:rPr>
                <w:noProof/>
              </w:rPr>
              <w:t>7</w:t>
            </w:r>
          </w:p>
        </w:tc>
      </w:tr>
      <w:tr w:rsidR="000A1ACA"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5ADDD5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0A1ACA" w:rsidRDefault="000A1ACA" w:rsidP="000A1ACA">
            <w:pPr>
              <w:pStyle w:val="MsgTableBody"/>
              <w:jc w:val="center"/>
              <w:rPr>
                <w:noProof/>
              </w:rPr>
            </w:pPr>
          </w:p>
        </w:tc>
      </w:tr>
      <w:tr w:rsidR="000A1ACA"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0A1ACA" w:rsidRDefault="000A1ACA" w:rsidP="000A1ACA">
            <w:pPr>
              <w:pStyle w:val="MsgTableBody"/>
              <w:rPr>
                <w:noProof/>
              </w:rPr>
            </w:pPr>
            <w:r>
              <w:rPr>
                <w:noProof/>
              </w:rPr>
              <w:t xml:space="preserve">     </w:t>
            </w:r>
            <w:hyperlink r:id="rId42"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0A1ACA" w:rsidRDefault="000A1ACA" w:rsidP="000A1ACA">
            <w:pPr>
              <w:pStyle w:val="MsgTableBody"/>
              <w:jc w:val="center"/>
              <w:rPr>
                <w:noProof/>
              </w:rPr>
            </w:pPr>
            <w:r>
              <w:rPr>
                <w:noProof/>
              </w:rPr>
              <w:t>3</w:t>
            </w:r>
          </w:p>
        </w:tc>
      </w:tr>
      <w:tr w:rsidR="00405D2D" w14:paraId="72482D0F" w14:textId="77777777" w:rsidTr="00D50068">
        <w:trPr>
          <w:jc w:val="center"/>
          <w:ins w:id="1876" w:author="Merrick, Riki | APHL" w:date="2022-07-17T17:30:00Z"/>
        </w:trPr>
        <w:tc>
          <w:tcPr>
            <w:tcW w:w="2882" w:type="dxa"/>
            <w:tcBorders>
              <w:top w:val="dotted" w:sz="4" w:space="0" w:color="auto"/>
              <w:left w:val="nil"/>
              <w:bottom w:val="dotted" w:sz="4" w:space="0" w:color="auto"/>
              <w:right w:val="nil"/>
            </w:tcBorders>
            <w:shd w:val="clear" w:color="auto" w:fill="FFFFFF"/>
          </w:tcPr>
          <w:p w14:paraId="01E0A87E" w14:textId="14B5F24B" w:rsidR="00405D2D" w:rsidRDefault="00405D2D" w:rsidP="00405D2D">
            <w:pPr>
              <w:pStyle w:val="MsgTableBody"/>
              <w:rPr>
                <w:ins w:id="1877" w:author="Merrick, Riki | APHL" w:date="2022-07-17T17:30:00Z"/>
                <w:noProof/>
              </w:rPr>
            </w:pPr>
            <w:ins w:id="1878"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2ACA5B8" w14:textId="231CE643" w:rsidR="00405D2D" w:rsidRDefault="00405D2D" w:rsidP="00405D2D">
            <w:pPr>
              <w:pStyle w:val="MsgTableBody"/>
              <w:rPr>
                <w:ins w:id="1879" w:author="Merrick, Riki | APHL" w:date="2022-07-17T17:30:00Z"/>
                <w:noProof/>
              </w:rPr>
            </w:pPr>
            <w:ins w:id="1880"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45E434F" w14:textId="77777777" w:rsidR="00405D2D" w:rsidRDefault="00405D2D" w:rsidP="00405D2D">
            <w:pPr>
              <w:pStyle w:val="MsgTableBody"/>
              <w:jc w:val="center"/>
              <w:rPr>
                <w:ins w:id="1881"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3F4918C6" w14:textId="26BA68F7" w:rsidR="00405D2D" w:rsidRDefault="00405D2D" w:rsidP="00405D2D">
            <w:pPr>
              <w:pStyle w:val="MsgTableBody"/>
              <w:jc w:val="center"/>
              <w:rPr>
                <w:ins w:id="1882" w:author="Merrick, Riki | APHL" w:date="2022-07-17T17:30:00Z"/>
                <w:noProof/>
              </w:rPr>
            </w:pPr>
            <w:ins w:id="1883" w:author="Merrick, Riki | APHL" w:date="2022-07-17T17:30:00Z">
              <w:r>
                <w:rPr>
                  <w:noProof/>
                </w:rPr>
                <w:t>3</w:t>
              </w:r>
            </w:ins>
          </w:p>
        </w:tc>
      </w:tr>
      <w:tr w:rsidR="00405D2D" w14:paraId="2AB7D874" w14:textId="77777777" w:rsidTr="00D50068">
        <w:trPr>
          <w:jc w:val="center"/>
          <w:ins w:id="1884" w:author="Merrick, Riki | APHL" w:date="2022-07-17T17:30:00Z"/>
        </w:trPr>
        <w:tc>
          <w:tcPr>
            <w:tcW w:w="2882" w:type="dxa"/>
            <w:tcBorders>
              <w:top w:val="dotted" w:sz="4" w:space="0" w:color="auto"/>
              <w:left w:val="nil"/>
              <w:bottom w:val="dotted" w:sz="4" w:space="0" w:color="auto"/>
              <w:right w:val="nil"/>
            </w:tcBorders>
            <w:shd w:val="clear" w:color="auto" w:fill="FFFFFF"/>
          </w:tcPr>
          <w:p w14:paraId="55F57D14" w14:textId="5859904A" w:rsidR="00405D2D" w:rsidRDefault="00405D2D" w:rsidP="00405D2D">
            <w:pPr>
              <w:pStyle w:val="MsgTableBody"/>
              <w:rPr>
                <w:ins w:id="1885" w:author="Merrick, Riki | APHL" w:date="2022-07-17T17:30:00Z"/>
                <w:noProof/>
              </w:rPr>
            </w:pPr>
            <w:ins w:id="1886"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5CC4002" w14:textId="7F014870" w:rsidR="00405D2D" w:rsidRDefault="00405D2D" w:rsidP="00405D2D">
            <w:pPr>
              <w:pStyle w:val="MsgTableBody"/>
              <w:rPr>
                <w:ins w:id="1887" w:author="Merrick, Riki | APHL" w:date="2022-07-17T17:30:00Z"/>
                <w:noProof/>
              </w:rPr>
            </w:pPr>
            <w:ins w:id="1888"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7C05B1A" w14:textId="77777777" w:rsidR="00405D2D" w:rsidRDefault="00405D2D" w:rsidP="00405D2D">
            <w:pPr>
              <w:pStyle w:val="MsgTableBody"/>
              <w:jc w:val="center"/>
              <w:rPr>
                <w:ins w:id="1889"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3973CE23" w14:textId="6F44DD8E" w:rsidR="00405D2D" w:rsidRDefault="00405D2D" w:rsidP="00405D2D">
            <w:pPr>
              <w:pStyle w:val="MsgTableBody"/>
              <w:jc w:val="center"/>
              <w:rPr>
                <w:ins w:id="1890" w:author="Merrick, Riki | APHL" w:date="2022-07-17T17:30:00Z"/>
                <w:noProof/>
              </w:rPr>
            </w:pPr>
            <w:ins w:id="1891" w:author="Merrick, Riki | APHL" w:date="2022-07-17T17:30:00Z">
              <w:r>
                <w:rPr>
                  <w:noProof/>
                </w:rPr>
                <w:t>3</w:t>
              </w:r>
            </w:ins>
          </w:p>
        </w:tc>
      </w:tr>
      <w:tr w:rsidR="00405D2D"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405D2D" w:rsidRDefault="00405D2D" w:rsidP="00405D2D">
            <w:pPr>
              <w:pStyle w:val="MsgTableBody"/>
              <w:rPr>
                <w:noProof/>
              </w:rPr>
            </w:pPr>
            <w:r>
              <w:rPr>
                <w:noProof/>
              </w:rPr>
              <w:t xml:space="preserve">  [{ </w:t>
            </w:r>
            <w:hyperlink w:anchor="_OH2_-_Past" w:history="1">
              <w:r w:rsidRPr="007D1FD7">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405D2D"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405D2D" w:rsidRDefault="00405D2D" w:rsidP="00405D2D">
            <w:pPr>
              <w:pStyle w:val="MsgTableBody"/>
              <w:jc w:val="center"/>
              <w:rPr>
                <w:noProof/>
              </w:rPr>
            </w:pPr>
            <w:r>
              <w:rPr>
                <w:noProof/>
              </w:rPr>
              <w:t>3</w:t>
            </w:r>
          </w:p>
        </w:tc>
      </w:tr>
      <w:tr w:rsidR="00405D2D"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405D2D" w:rsidRDefault="00405D2D" w:rsidP="00405D2D">
            <w:pPr>
              <w:pStyle w:val="MsgTableBody"/>
              <w:rPr>
                <w:noProof/>
              </w:rPr>
            </w:pPr>
            <w:r>
              <w:rPr>
                <w:noProof/>
              </w:rPr>
              <w:t xml:space="preserve">  [  </w:t>
            </w:r>
            <w:hyperlink w:anchor="_OH3_-_Usual" w:history="1">
              <w:r w:rsidRPr="007D1FD7">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2EEB857" w14:textId="1D58E4A0" w:rsidR="00405D2D"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405D2D" w:rsidRDefault="00405D2D" w:rsidP="00405D2D">
            <w:pPr>
              <w:pStyle w:val="MsgTableBody"/>
              <w:jc w:val="center"/>
              <w:rPr>
                <w:noProof/>
              </w:rPr>
            </w:pPr>
            <w:r>
              <w:rPr>
                <w:noProof/>
              </w:rPr>
              <w:t>3</w:t>
            </w:r>
          </w:p>
        </w:tc>
      </w:tr>
      <w:tr w:rsidR="00405D2D"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405D2D"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7336B9C"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405D2D" w:rsidRDefault="00405D2D" w:rsidP="00405D2D">
            <w:pPr>
              <w:pStyle w:val="MsgTableBody"/>
              <w:jc w:val="center"/>
              <w:rPr>
                <w:noProof/>
              </w:rPr>
            </w:pPr>
          </w:p>
        </w:tc>
      </w:tr>
      <w:tr w:rsidR="00405D2D"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405D2D" w:rsidRDefault="00405D2D" w:rsidP="00405D2D">
            <w:pPr>
              <w:pStyle w:val="MsgTableBody"/>
              <w:rPr>
                <w:noProof/>
              </w:rPr>
            </w:pPr>
            <w:r>
              <w:rPr>
                <w:noProof/>
              </w:rPr>
              <w:t xml:space="preserve">   </w:t>
            </w:r>
            <w:hyperlink r:id="rId4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405D2D" w:rsidRDefault="00405D2D" w:rsidP="00405D2D">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405D2D" w:rsidRDefault="00405D2D" w:rsidP="00405D2D">
            <w:pPr>
              <w:pStyle w:val="MsgTableBody"/>
              <w:jc w:val="center"/>
              <w:rPr>
                <w:noProof/>
              </w:rPr>
            </w:pPr>
            <w:r>
              <w:rPr>
                <w:noProof/>
              </w:rPr>
              <w:t>3</w:t>
            </w:r>
          </w:p>
        </w:tc>
      </w:tr>
      <w:tr w:rsidR="00405D2D"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405D2D" w:rsidRDefault="00405D2D" w:rsidP="00405D2D">
            <w:pPr>
              <w:pStyle w:val="MsgTableBody"/>
              <w:rPr>
                <w:noProof/>
              </w:rPr>
            </w:pPr>
            <w:r>
              <w:rPr>
                <w:noProof/>
              </w:rPr>
              <w:t xml:space="preserve">[  </w:t>
            </w:r>
            <w:hyperlink r:id="rId4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405D2D" w:rsidRDefault="00405D2D" w:rsidP="00405D2D">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405D2D" w:rsidRDefault="00405D2D" w:rsidP="00405D2D">
            <w:pPr>
              <w:pStyle w:val="MsgTableBody"/>
              <w:jc w:val="center"/>
              <w:rPr>
                <w:noProof/>
              </w:rPr>
            </w:pPr>
            <w:r>
              <w:rPr>
                <w:noProof/>
              </w:rPr>
              <w:t>3</w:t>
            </w:r>
          </w:p>
        </w:tc>
      </w:tr>
      <w:tr w:rsidR="00405D2D"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405D2D" w:rsidRDefault="00405D2D" w:rsidP="00405D2D">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405D2D" w:rsidRDefault="00405D2D" w:rsidP="00405D2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405D2D"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405D2D" w:rsidRDefault="00405D2D" w:rsidP="00405D2D">
            <w:pPr>
              <w:pStyle w:val="MsgTableBody"/>
              <w:jc w:val="center"/>
              <w:rPr>
                <w:noProof/>
              </w:rPr>
            </w:pPr>
            <w:r>
              <w:rPr>
                <w:noProof/>
              </w:rPr>
              <w:t>3</w:t>
            </w:r>
          </w:p>
        </w:tc>
      </w:tr>
      <w:tr w:rsidR="00405D2D"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405D2D" w:rsidRPr="001A11D3" w:rsidRDefault="00405D2D" w:rsidP="00405D2D">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405D2D" w:rsidRPr="001A11D3" w:rsidRDefault="00405D2D" w:rsidP="00405D2D">
            <w:pPr>
              <w:pStyle w:val="MsgTableBody"/>
              <w:jc w:val="center"/>
              <w:rPr>
                <w:noProof/>
              </w:rPr>
            </w:pPr>
            <w:r w:rsidRPr="001A11D3">
              <w:rPr>
                <w:noProof/>
              </w:rPr>
              <w:t>15</w:t>
            </w:r>
          </w:p>
        </w:tc>
      </w:tr>
      <w:tr w:rsidR="00405D2D"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405D2D" w:rsidRPr="00594536" w:rsidRDefault="00405D2D" w:rsidP="00405D2D">
            <w:pPr>
              <w:pStyle w:val="MsgTableBody"/>
              <w:jc w:val="center"/>
              <w:rPr>
                <w:noProof/>
              </w:rPr>
            </w:pPr>
            <w:r w:rsidRPr="00594536">
              <w:rPr>
                <w:noProof/>
              </w:rPr>
              <w:t>7</w:t>
            </w:r>
          </w:p>
        </w:tc>
      </w:tr>
      <w:tr w:rsidR="00405D2D"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405D2D" w:rsidRDefault="00405D2D" w:rsidP="00405D2D">
            <w:pPr>
              <w:pStyle w:val="MsgTableBody"/>
              <w:rPr>
                <w:noProof/>
              </w:rPr>
            </w:pPr>
            <w:r>
              <w:rPr>
                <w:noProof/>
              </w:rPr>
              <w:t xml:space="preserve">[{ </w:t>
            </w:r>
            <w:hyperlink r:id="rId4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405D2D" w:rsidRDefault="00405D2D" w:rsidP="00405D2D">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405D2D" w:rsidRDefault="00405D2D" w:rsidP="00405D2D">
            <w:pPr>
              <w:pStyle w:val="MsgTableBody"/>
              <w:jc w:val="center"/>
              <w:rPr>
                <w:noProof/>
              </w:rPr>
            </w:pPr>
            <w:r>
              <w:rPr>
                <w:noProof/>
              </w:rPr>
              <w:t>3</w:t>
            </w:r>
          </w:p>
        </w:tc>
      </w:tr>
      <w:tr w:rsidR="00405D2D"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405D2D"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405D2D" w:rsidRDefault="00405D2D" w:rsidP="00405D2D">
            <w:pPr>
              <w:pStyle w:val="MsgTableBody"/>
              <w:jc w:val="center"/>
              <w:rPr>
                <w:noProof/>
              </w:rPr>
            </w:pPr>
          </w:p>
        </w:tc>
      </w:tr>
      <w:tr w:rsidR="00405D2D"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405D2D" w:rsidRDefault="00405D2D" w:rsidP="00405D2D">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405D2D" w:rsidRDefault="00405D2D" w:rsidP="00405D2D">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405D2D" w:rsidRDefault="00405D2D" w:rsidP="00405D2D">
            <w:pPr>
              <w:pStyle w:val="MsgTableBody"/>
              <w:jc w:val="center"/>
              <w:rPr>
                <w:noProof/>
              </w:rPr>
            </w:pPr>
            <w:r>
              <w:rPr>
                <w:noProof/>
              </w:rPr>
              <w:t>7</w:t>
            </w:r>
          </w:p>
        </w:tc>
      </w:tr>
      <w:tr w:rsidR="00405D2D"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405D2D"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05FE61" w14:textId="42128F11" w:rsidR="00405D2D" w:rsidRDefault="00405D2D" w:rsidP="00405D2D">
            <w:pPr>
              <w:pStyle w:val="MsgTableBody"/>
              <w:rPr>
                <w:noProof/>
              </w:rPr>
            </w:pPr>
            <w:r>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405D2D" w:rsidRDefault="00405D2D" w:rsidP="00405D2D">
            <w:pPr>
              <w:pStyle w:val="MsgTableBody"/>
              <w:jc w:val="center"/>
              <w:rPr>
                <w:noProof/>
              </w:rPr>
            </w:pPr>
            <w:r>
              <w:rPr>
                <w:noProof/>
              </w:rPr>
              <w:t>7</w:t>
            </w:r>
          </w:p>
        </w:tc>
      </w:tr>
      <w:tr w:rsidR="00405D2D"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405D2D" w:rsidRDefault="00405D2D" w:rsidP="00405D2D">
            <w:pPr>
              <w:pStyle w:val="MsgTableBody"/>
              <w:jc w:val="center"/>
              <w:rPr>
                <w:noProof/>
              </w:rPr>
            </w:pPr>
          </w:p>
        </w:tc>
      </w:tr>
      <w:tr w:rsidR="00405D2D"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405D2D" w:rsidRDefault="00405D2D" w:rsidP="00405D2D">
            <w:pPr>
              <w:pStyle w:val="MsgTableBody"/>
              <w:rPr>
                <w:noProof/>
              </w:rPr>
            </w:pPr>
            <w:r>
              <w:rPr>
                <w:noProof/>
              </w:rPr>
              <w:t xml:space="preserve">[{ </w:t>
            </w:r>
            <w:hyperlink r:id="rId4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405D2D" w:rsidRDefault="00405D2D" w:rsidP="00405D2D">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405D2D" w:rsidRDefault="00405D2D" w:rsidP="00405D2D">
            <w:pPr>
              <w:pStyle w:val="MsgTableBody"/>
              <w:jc w:val="center"/>
              <w:rPr>
                <w:noProof/>
              </w:rPr>
            </w:pPr>
            <w:r>
              <w:rPr>
                <w:noProof/>
              </w:rPr>
              <w:t>3</w:t>
            </w:r>
          </w:p>
        </w:tc>
      </w:tr>
      <w:tr w:rsidR="00405D2D"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405D2D" w:rsidRDefault="00405D2D" w:rsidP="00405D2D">
            <w:pPr>
              <w:pStyle w:val="MsgTableBody"/>
              <w:rPr>
                <w:noProof/>
              </w:rPr>
            </w:pPr>
            <w:r>
              <w:rPr>
                <w:noProof/>
              </w:rPr>
              <w:t xml:space="preserve">[{ </w:t>
            </w:r>
            <w:hyperlink w:anchor="_IAM_-_Patient" w:history="1">
              <w:r w:rsidRPr="007D1FD7">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405D2D"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405D2D" w:rsidRDefault="00405D2D" w:rsidP="00405D2D">
            <w:pPr>
              <w:pStyle w:val="MsgTableBody"/>
              <w:jc w:val="center"/>
              <w:rPr>
                <w:noProof/>
              </w:rPr>
            </w:pPr>
            <w:r>
              <w:rPr>
                <w:noProof/>
              </w:rPr>
              <w:t>3</w:t>
            </w:r>
          </w:p>
        </w:tc>
      </w:tr>
      <w:tr w:rsidR="00405D2D"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405D2D" w:rsidRDefault="00405D2D" w:rsidP="00405D2D">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405D2D" w:rsidRDefault="00405D2D" w:rsidP="00405D2D">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405D2D" w:rsidRDefault="00405D2D" w:rsidP="00405D2D">
            <w:pPr>
              <w:pStyle w:val="MsgTableBody"/>
              <w:jc w:val="center"/>
              <w:rPr>
                <w:noProof/>
              </w:rPr>
            </w:pPr>
            <w:r>
              <w:rPr>
                <w:noProof/>
              </w:rPr>
              <w:t>6</w:t>
            </w:r>
          </w:p>
        </w:tc>
      </w:tr>
      <w:tr w:rsidR="00405D2D"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405D2D" w:rsidRDefault="00405D2D" w:rsidP="00405D2D">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405D2D" w:rsidRDefault="00405D2D" w:rsidP="00405D2D">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405D2D" w:rsidRDefault="00405D2D" w:rsidP="00405D2D">
            <w:pPr>
              <w:pStyle w:val="MsgTableBody"/>
              <w:jc w:val="center"/>
              <w:rPr>
                <w:noProof/>
              </w:rPr>
            </w:pPr>
            <w:r>
              <w:rPr>
                <w:noProof/>
              </w:rPr>
              <w:t>6</w:t>
            </w:r>
          </w:p>
        </w:tc>
      </w:tr>
      <w:tr w:rsidR="00405D2D"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405D2D" w:rsidRDefault="00405D2D" w:rsidP="00405D2D">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405D2D" w:rsidRDefault="00405D2D" w:rsidP="00405D2D">
            <w:pPr>
              <w:pStyle w:val="MsgTableBody"/>
              <w:jc w:val="center"/>
              <w:rPr>
                <w:noProof/>
              </w:rPr>
            </w:pPr>
          </w:p>
        </w:tc>
      </w:tr>
      <w:tr w:rsidR="00405D2D"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405D2D" w:rsidRDefault="00405D2D" w:rsidP="00405D2D">
            <w:pPr>
              <w:pStyle w:val="MsgTableBody"/>
              <w:rPr>
                <w:noProof/>
              </w:rPr>
            </w:pPr>
            <w:r>
              <w:rPr>
                <w:noProof/>
              </w:rPr>
              <w:lastRenderedPageBreak/>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405D2D" w:rsidRDefault="00405D2D" w:rsidP="00405D2D">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405D2D" w:rsidRDefault="00405D2D" w:rsidP="00405D2D">
            <w:pPr>
              <w:pStyle w:val="MsgTableBody"/>
              <w:jc w:val="center"/>
              <w:rPr>
                <w:noProof/>
              </w:rPr>
            </w:pPr>
            <w:r>
              <w:rPr>
                <w:noProof/>
              </w:rPr>
              <w:t>6</w:t>
            </w:r>
          </w:p>
        </w:tc>
      </w:tr>
      <w:tr w:rsidR="00405D2D"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405D2D" w:rsidRPr="001A11D3" w:rsidRDefault="00405D2D" w:rsidP="00405D2D">
            <w:pPr>
              <w:pStyle w:val="MsgTableBody"/>
              <w:rPr>
                <w:noProof/>
              </w:rPr>
            </w:pPr>
            <w:bookmarkStart w:id="1892" w:name="_Hlk508176340"/>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405D2D" w:rsidRPr="001A11D3" w:rsidRDefault="00405D2D" w:rsidP="00405D2D">
            <w:pPr>
              <w:pStyle w:val="MsgTableBody"/>
              <w:jc w:val="center"/>
              <w:rPr>
                <w:noProof/>
              </w:rPr>
            </w:pPr>
            <w:r w:rsidRPr="001A11D3">
              <w:rPr>
                <w:noProof/>
              </w:rPr>
              <w:t>15</w:t>
            </w:r>
          </w:p>
        </w:tc>
      </w:tr>
      <w:tr w:rsidR="00405D2D"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405D2D" w:rsidRPr="00594536" w:rsidRDefault="00405D2D" w:rsidP="00405D2D">
            <w:pPr>
              <w:pStyle w:val="MsgTableBody"/>
              <w:jc w:val="center"/>
              <w:rPr>
                <w:noProof/>
              </w:rPr>
            </w:pPr>
            <w:r w:rsidRPr="00594536">
              <w:rPr>
                <w:noProof/>
              </w:rPr>
              <w:t>7</w:t>
            </w:r>
          </w:p>
        </w:tc>
      </w:tr>
      <w:bookmarkEnd w:id="1892"/>
      <w:tr w:rsidR="00405D2D"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405D2D" w:rsidRDefault="00405D2D" w:rsidP="00405D2D">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405D2D" w:rsidRDefault="00405D2D" w:rsidP="00405D2D">
            <w:pPr>
              <w:pStyle w:val="MsgTableBody"/>
              <w:jc w:val="center"/>
              <w:rPr>
                <w:noProof/>
              </w:rPr>
            </w:pPr>
          </w:p>
        </w:tc>
      </w:tr>
      <w:tr w:rsidR="00405D2D"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405D2D" w:rsidRDefault="00405D2D" w:rsidP="00405D2D">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405D2D" w:rsidRDefault="00405D2D" w:rsidP="00405D2D">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405D2D" w:rsidRDefault="00405D2D" w:rsidP="00405D2D">
            <w:pPr>
              <w:pStyle w:val="MsgTableBody"/>
              <w:jc w:val="center"/>
              <w:rPr>
                <w:noProof/>
              </w:rPr>
            </w:pPr>
            <w:r>
              <w:rPr>
                <w:noProof/>
              </w:rPr>
              <w:t>6</w:t>
            </w:r>
          </w:p>
        </w:tc>
      </w:tr>
      <w:tr w:rsidR="00AF57CE" w14:paraId="400E1EE9" w14:textId="77777777" w:rsidTr="00D50068">
        <w:trPr>
          <w:jc w:val="center"/>
          <w:ins w:id="1893" w:author="Merrick, Riki | APHL" w:date="2022-07-28T09:51:00Z"/>
        </w:trPr>
        <w:tc>
          <w:tcPr>
            <w:tcW w:w="2882" w:type="dxa"/>
            <w:tcBorders>
              <w:top w:val="dotted" w:sz="4" w:space="0" w:color="auto"/>
              <w:left w:val="nil"/>
              <w:bottom w:val="dotted" w:sz="4" w:space="0" w:color="auto"/>
              <w:right w:val="nil"/>
            </w:tcBorders>
            <w:shd w:val="clear" w:color="auto" w:fill="FFFFFF"/>
          </w:tcPr>
          <w:p w14:paraId="70FA3479" w14:textId="5AEB90E2" w:rsidR="00AF57CE" w:rsidRDefault="00AF57CE" w:rsidP="00AF57CE">
            <w:pPr>
              <w:pStyle w:val="MsgTableBody"/>
              <w:rPr>
                <w:ins w:id="1894" w:author="Merrick, Riki | APHL" w:date="2022-07-28T09:51:00Z"/>
                <w:noProof/>
              </w:rPr>
            </w:pPr>
            <w:ins w:id="1895" w:author="Merrick, Riki | APHL" w:date="2022-07-28T09:52:00Z">
              <w:r>
                <w:rPr>
                  <w:noProof/>
                </w:rPr>
                <w:t>[{ GSP }]</w:t>
              </w:r>
            </w:ins>
          </w:p>
        </w:tc>
        <w:tc>
          <w:tcPr>
            <w:tcW w:w="4320" w:type="dxa"/>
            <w:tcBorders>
              <w:top w:val="dotted" w:sz="4" w:space="0" w:color="auto"/>
              <w:left w:val="nil"/>
              <w:bottom w:val="dotted" w:sz="4" w:space="0" w:color="auto"/>
              <w:right w:val="nil"/>
            </w:tcBorders>
            <w:shd w:val="clear" w:color="auto" w:fill="FFFFFF"/>
          </w:tcPr>
          <w:p w14:paraId="49BC0137" w14:textId="2320C096" w:rsidR="00AF57CE" w:rsidRDefault="00AF57CE" w:rsidP="00AF57CE">
            <w:pPr>
              <w:pStyle w:val="MsgTableBody"/>
              <w:rPr>
                <w:ins w:id="1896" w:author="Merrick, Riki | APHL" w:date="2022-07-28T09:51:00Z"/>
                <w:noProof/>
              </w:rPr>
            </w:pPr>
            <w:ins w:id="1897" w:author="Merrick, Riki | APHL" w:date="2022-07-28T09: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C876D2D" w14:textId="77777777" w:rsidR="00AF57CE" w:rsidRDefault="00AF57CE" w:rsidP="00AF57CE">
            <w:pPr>
              <w:pStyle w:val="MsgTableBody"/>
              <w:jc w:val="center"/>
              <w:rPr>
                <w:ins w:id="1898" w:author="Merrick, Riki | APHL" w:date="2022-07-28T09:51:00Z"/>
                <w:noProof/>
              </w:rPr>
            </w:pPr>
          </w:p>
        </w:tc>
        <w:tc>
          <w:tcPr>
            <w:tcW w:w="1008" w:type="dxa"/>
            <w:tcBorders>
              <w:top w:val="dotted" w:sz="4" w:space="0" w:color="auto"/>
              <w:left w:val="nil"/>
              <w:bottom w:val="dotted" w:sz="4" w:space="0" w:color="auto"/>
              <w:right w:val="nil"/>
            </w:tcBorders>
            <w:shd w:val="clear" w:color="auto" w:fill="FFFFFF"/>
          </w:tcPr>
          <w:p w14:paraId="02743B28" w14:textId="3A8900B3" w:rsidR="00AF57CE" w:rsidRDefault="00AF57CE" w:rsidP="00AF57CE">
            <w:pPr>
              <w:pStyle w:val="MsgTableBody"/>
              <w:jc w:val="center"/>
              <w:rPr>
                <w:ins w:id="1899" w:author="Merrick, Riki | APHL" w:date="2022-07-28T09:51:00Z"/>
                <w:noProof/>
              </w:rPr>
            </w:pPr>
            <w:ins w:id="1900" w:author="Merrick, Riki | APHL" w:date="2022-07-28T09:52:00Z">
              <w:r>
                <w:rPr>
                  <w:noProof/>
                </w:rPr>
                <w:t>3</w:t>
              </w:r>
            </w:ins>
          </w:p>
        </w:tc>
      </w:tr>
      <w:tr w:rsidR="00AF57CE" w14:paraId="055ED8BB" w14:textId="77777777" w:rsidTr="00D50068">
        <w:trPr>
          <w:jc w:val="center"/>
          <w:ins w:id="1901" w:author="Merrick, Riki | APHL" w:date="2022-07-28T09:51:00Z"/>
        </w:trPr>
        <w:tc>
          <w:tcPr>
            <w:tcW w:w="2882" w:type="dxa"/>
            <w:tcBorders>
              <w:top w:val="dotted" w:sz="4" w:space="0" w:color="auto"/>
              <w:left w:val="nil"/>
              <w:bottom w:val="dotted" w:sz="4" w:space="0" w:color="auto"/>
              <w:right w:val="nil"/>
            </w:tcBorders>
            <w:shd w:val="clear" w:color="auto" w:fill="FFFFFF"/>
          </w:tcPr>
          <w:p w14:paraId="78C49F05" w14:textId="2AA023B0" w:rsidR="00AF57CE" w:rsidRDefault="00AF57CE" w:rsidP="00AF57CE">
            <w:pPr>
              <w:pStyle w:val="MsgTableBody"/>
              <w:rPr>
                <w:ins w:id="1902" w:author="Merrick, Riki | APHL" w:date="2022-07-28T09:51:00Z"/>
                <w:noProof/>
              </w:rPr>
            </w:pPr>
            <w:ins w:id="1903" w:author="Merrick, Riki | APHL" w:date="2022-07-28T09:52:00Z">
              <w:r>
                <w:rPr>
                  <w:noProof/>
                </w:rPr>
                <w:t>[{ GSR }]</w:t>
              </w:r>
            </w:ins>
          </w:p>
        </w:tc>
        <w:tc>
          <w:tcPr>
            <w:tcW w:w="4320" w:type="dxa"/>
            <w:tcBorders>
              <w:top w:val="dotted" w:sz="4" w:space="0" w:color="auto"/>
              <w:left w:val="nil"/>
              <w:bottom w:val="dotted" w:sz="4" w:space="0" w:color="auto"/>
              <w:right w:val="nil"/>
            </w:tcBorders>
            <w:shd w:val="clear" w:color="auto" w:fill="FFFFFF"/>
          </w:tcPr>
          <w:p w14:paraId="2A157383" w14:textId="77D2E541" w:rsidR="00AF57CE" w:rsidRDefault="00AF57CE" w:rsidP="00AF57CE">
            <w:pPr>
              <w:pStyle w:val="MsgTableBody"/>
              <w:rPr>
                <w:ins w:id="1904" w:author="Merrick, Riki | APHL" w:date="2022-07-28T09:51:00Z"/>
                <w:noProof/>
              </w:rPr>
            </w:pPr>
            <w:ins w:id="1905" w:author="Merrick, Riki | APHL" w:date="2022-07-28T09: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3FD2343" w14:textId="77777777" w:rsidR="00AF57CE" w:rsidRDefault="00AF57CE" w:rsidP="00AF57CE">
            <w:pPr>
              <w:pStyle w:val="MsgTableBody"/>
              <w:jc w:val="center"/>
              <w:rPr>
                <w:ins w:id="1906" w:author="Merrick, Riki | APHL" w:date="2022-07-28T09:51:00Z"/>
                <w:noProof/>
              </w:rPr>
            </w:pPr>
          </w:p>
        </w:tc>
        <w:tc>
          <w:tcPr>
            <w:tcW w:w="1008" w:type="dxa"/>
            <w:tcBorders>
              <w:top w:val="dotted" w:sz="4" w:space="0" w:color="auto"/>
              <w:left w:val="nil"/>
              <w:bottom w:val="dotted" w:sz="4" w:space="0" w:color="auto"/>
              <w:right w:val="nil"/>
            </w:tcBorders>
            <w:shd w:val="clear" w:color="auto" w:fill="FFFFFF"/>
          </w:tcPr>
          <w:p w14:paraId="713E7D6E" w14:textId="70B1F422" w:rsidR="00AF57CE" w:rsidRDefault="00AF57CE" w:rsidP="00AF57CE">
            <w:pPr>
              <w:pStyle w:val="MsgTableBody"/>
              <w:jc w:val="center"/>
              <w:rPr>
                <w:ins w:id="1907" w:author="Merrick, Riki | APHL" w:date="2022-07-28T09:51:00Z"/>
                <w:noProof/>
              </w:rPr>
            </w:pPr>
            <w:ins w:id="1908" w:author="Merrick, Riki | APHL" w:date="2022-07-28T09:52:00Z">
              <w:r>
                <w:rPr>
                  <w:noProof/>
                </w:rPr>
                <w:t>3</w:t>
              </w:r>
            </w:ins>
          </w:p>
        </w:tc>
      </w:tr>
      <w:tr w:rsidR="00AF57CE"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AF57CE" w:rsidRDefault="00AF57CE" w:rsidP="00AF57C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AF57CE" w:rsidRDefault="00AF57CE" w:rsidP="00AF57C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AF57CE" w:rsidRDefault="00AF57CE" w:rsidP="00AF57CE">
            <w:pPr>
              <w:pStyle w:val="MsgTableBody"/>
              <w:jc w:val="center"/>
              <w:rPr>
                <w:noProof/>
              </w:rPr>
            </w:pPr>
          </w:p>
        </w:tc>
      </w:tr>
      <w:tr w:rsidR="00AF57CE"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AF57CE" w:rsidRDefault="00AF57CE" w:rsidP="00AF57C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AF57CE" w:rsidRDefault="00AF57CE" w:rsidP="00AF57C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AF57CE" w:rsidRDefault="00AF57CE" w:rsidP="00AF57CE">
            <w:pPr>
              <w:pStyle w:val="MsgTableBody"/>
              <w:jc w:val="center"/>
              <w:rPr>
                <w:noProof/>
              </w:rPr>
            </w:pPr>
            <w:r>
              <w:rPr>
                <w:noProof/>
              </w:rPr>
              <w:t>6</w:t>
            </w:r>
          </w:p>
        </w:tc>
      </w:tr>
      <w:tr w:rsidR="00AF57CE"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AF57CE" w:rsidRDefault="00AF57CE" w:rsidP="00AF57C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AF57CE" w:rsidRDefault="00AF57CE" w:rsidP="00AF57C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AF57CE" w:rsidRDefault="00AF57CE" w:rsidP="00AF57CE">
            <w:pPr>
              <w:pStyle w:val="MsgTableBody"/>
              <w:jc w:val="center"/>
              <w:rPr>
                <w:noProof/>
              </w:rPr>
            </w:pPr>
            <w:r>
              <w:rPr>
                <w:noProof/>
              </w:rPr>
              <w:t>6</w:t>
            </w:r>
          </w:p>
        </w:tc>
      </w:tr>
      <w:tr w:rsidR="00AF57CE"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AF57CE" w:rsidRDefault="00AF57CE" w:rsidP="00AF57C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AF57CE" w:rsidRDefault="00AF57CE" w:rsidP="00AF57C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AF57CE" w:rsidRDefault="00AF57CE" w:rsidP="00AF57CE">
            <w:pPr>
              <w:pStyle w:val="MsgTableBody"/>
              <w:jc w:val="center"/>
              <w:rPr>
                <w:noProof/>
              </w:rPr>
            </w:pPr>
            <w:r>
              <w:rPr>
                <w:noProof/>
              </w:rPr>
              <w:t>6</w:t>
            </w:r>
          </w:p>
        </w:tc>
      </w:tr>
      <w:tr w:rsidR="0080333F" w14:paraId="3C0258BC" w14:textId="77777777" w:rsidTr="00D50068">
        <w:trPr>
          <w:jc w:val="center"/>
          <w:ins w:id="1909" w:author="Merrick, Riki | APHL" w:date="2022-07-28T09:52:00Z"/>
        </w:trPr>
        <w:tc>
          <w:tcPr>
            <w:tcW w:w="2882" w:type="dxa"/>
            <w:tcBorders>
              <w:top w:val="dotted" w:sz="4" w:space="0" w:color="auto"/>
              <w:left w:val="nil"/>
              <w:bottom w:val="dotted" w:sz="4" w:space="0" w:color="auto"/>
              <w:right w:val="nil"/>
            </w:tcBorders>
            <w:shd w:val="clear" w:color="auto" w:fill="FFFFFF"/>
          </w:tcPr>
          <w:p w14:paraId="0B9509B6" w14:textId="41717360" w:rsidR="0080333F" w:rsidRPr="001A11D3" w:rsidRDefault="0080333F" w:rsidP="0080333F">
            <w:pPr>
              <w:pStyle w:val="MsgTableBody"/>
              <w:rPr>
                <w:ins w:id="1910" w:author="Merrick, Riki | APHL" w:date="2022-07-28T09:52:00Z"/>
                <w:noProof/>
              </w:rPr>
            </w:pPr>
            <w:ins w:id="1911" w:author="Merrick, Riki | APHL" w:date="2022-07-28T10:06: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FA23466" w14:textId="3863FB19" w:rsidR="0080333F" w:rsidRDefault="0080333F" w:rsidP="0080333F">
            <w:pPr>
              <w:pStyle w:val="MsgTableBody"/>
              <w:rPr>
                <w:ins w:id="1912" w:author="Merrick, Riki | APHL" w:date="2022-07-28T09:52:00Z"/>
                <w:noProof/>
              </w:rPr>
            </w:pPr>
            <w:ins w:id="1913" w:author="Merrick, Riki | APHL" w:date="2022-07-28T10:0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CC1307B" w14:textId="77777777" w:rsidR="0080333F" w:rsidRDefault="0080333F" w:rsidP="0080333F">
            <w:pPr>
              <w:pStyle w:val="MsgTableBody"/>
              <w:jc w:val="center"/>
              <w:rPr>
                <w:ins w:id="1914" w:author="Merrick, Riki | APHL" w:date="2022-07-28T09:52:00Z"/>
                <w:noProof/>
              </w:rPr>
            </w:pPr>
          </w:p>
        </w:tc>
        <w:tc>
          <w:tcPr>
            <w:tcW w:w="1008" w:type="dxa"/>
            <w:tcBorders>
              <w:top w:val="dotted" w:sz="4" w:space="0" w:color="auto"/>
              <w:left w:val="nil"/>
              <w:bottom w:val="dotted" w:sz="4" w:space="0" w:color="auto"/>
              <w:right w:val="nil"/>
            </w:tcBorders>
            <w:shd w:val="clear" w:color="auto" w:fill="FFFFFF"/>
          </w:tcPr>
          <w:p w14:paraId="5A6DA93C" w14:textId="6EA4C406" w:rsidR="0080333F" w:rsidRPr="001A11D3" w:rsidRDefault="0080333F" w:rsidP="0080333F">
            <w:pPr>
              <w:pStyle w:val="MsgTableBody"/>
              <w:jc w:val="center"/>
              <w:rPr>
                <w:ins w:id="1915" w:author="Merrick, Riki | APHL" w:date="2022-07-28T09:52:00Z"/>
                <w:noProof/>
              </w:rPr>
            </w:pPr>
            <w:ins w:id="1916" w:author="Merrick, Riki | APHL" w:date="2022-07-28T10:06:00Z">
              <w:r>
                <w:rPr>
                  <w:noProof/>
                </w:rPr>
                <w:t>3</w:t>
              </w:r>
            </w:ins>
          </w:p>
        </w:tc>
      </w:tr>
      <w:tr w:rsidR="0080333F" w14:paraId="378BCDD3" w14:textId="77777777" w:rsidTr="00D50068">
        <w:trPr>
          <w:jc w:val="center"/>
          <w:ins w:id="1917" w:author="Merrick, Riki | APHL" w:date="2022-07-28T09:52:00Z"/>
        </w:trPr>
        <w:tc>
          <w:tcPr>
            <w:tcW w:w="2882" w:type="dxa"/>
            <w:tcBorders>
              <w:top w:val="dotted" w:sz="4" w:space="0" w:color="auto"/>
              <w:left w:val="nil"/>
              <w:bottom w:val="dotted" w:sz="4" w:space="0" w:color="auto"/>
              <w:right w:val="nil"/>
            </w:tcBorders>
            <w:shd w:val="clear" w:color="auto" w:fill="FFFFFF"/>
          </w:tcPr>
          <w:p w14:paraId="4112FA64" w14:textId="42010122" w:rsidR="0080333F" w:rsidRPr="001A11D3" w:rsidRDefault="0080333F" w:rsidP="0080333F">
            <w:pPr>
              <w:pStyle w:val="MsgTableBody"/>
              <w:rPr>
                <w:ins w:id="1918" w:author="Merrick, Riki | APHL" w:date="2022-07-28T09:52:00Z"/>
                <w:noProof/>
              </w:rPr>
            </w:pPr>
            <w:ins w:id="1919" w:author="Merrick, Riki | APHL" w:date="2022-07-28T10:06: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01C9CDB" w14:textId="3B953F02" w:rsidR="0080333F" w:rsidRDefault="0080333F" w:rsidP="0080333F">
            <w:pPr>
              <w:pStyle w:val="MsgTableBody"/>
              <w:rPr>
                <w:ins w:id="1920" w:author="Merrick, Riki | APHL" w:date="2022-07-28T09:52:00Z"/>
                <w:noProof/>
              </w:rPr>
            </w:pPr>
            <w:ins w:id="1921" w:author="Merrick, Riki | APHL" w:date="2022-07-28T10:0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BA3ED2" w14:textId="77777777" w:rsidR="0080333F" w:rsidRDefault="0080333F" w:rsidP="0080333F">
            <w:pPr>
              <w:pStyle w:val="MsgTableBody"/>
              <w:jc w:val="center"/>
              <w:rPr>
                <w:ins w:id="1922" w:author="Merrick, Riki | APHL" w:date="2022-07-28T09:52:00Z"/>
                <w:noProof/>
              </w:rPr>
            </w:pPr>
          </w:p>
        </w:tc>
        <w:tc>
          <w:tcPr>
            <w:tcW w:w="1008" w:type="dxa"/>
            <w:tcBorders>
              <w:top w:val="dotted" w:sz="4" w:space="0" w:color="auto"/>
              <w:left w:val="nil"/>
              <w:bottom w:val="dotted" w:sz="4" w:space="0" w:color="auto"/>
              <w:right w:val="nil"/>
            </w:tcBorders>
            <w:shd w:val="clear" w:color="auto" w:fill="FFFFFF"/>
          </w:tcPr>
          <w:p w14:paraId="6808E025" w14:textId="679EF868" w:rsidR="0080333F" w:rsidRPr="001A11D3" w:rsidRDefault="0080333F" w:rsidP="0080333F">
            <w:pPr>
              <w:pStyle w:val="MsgTableBody"/>
              <w:jc w:val="center"/>
              <w:rPr>
                <w:ins w:id="1923" w:author="Merrick, Riki | APHL" w:date="2022-07-28T09:52:00Z"/>
                <w:noProof/>
              </w:rPr>
            </w:pPr>
            <w:ins w:id="1924" w:author="Merrick, Riki | APHL" w:date="2022-07-28T10:06:00Z">
              <w:r>
                <w:rPr>
                  <w:noProof/>
                </w:rPr>
                <w:t>3</w:t>
              </w:r>
            </w:ins>
          </w:p>
        </w:tc>
      </w:tr>
      <w:tr w:rsidR="0080333F"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80333F" w:rsidRPr="001A11D3" w:rsidRDefault="0080333F" w:rsidP="0080333F">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80333F" w:rsidRPr="001A11D3" w:rsidRDefault="0080333F" w:rsidP="0080333F">
            <w:pPr>
              <w:pStyle w:val="MsgTableBody"/>
              <w:jc w:val="center"/>
              <w:rPr>
                <w:noProof/>
              </w:rPr>
            </w:pPr>
            <w:r w:rsidRPr="001A11D3">
              <w:rPr>
                <w:noProof/>
              </w:rPr>
              <w:t>15</w:t>
            </w:r>
          </w:p>
        </w:tc>
      </w:tr>
      <w:tr w:rsidR="0080333F"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80333F" w:rsidRPr="00594536" w:rsidRDefault="0080333F" w:rsidP="0080333F">
            <w:pPr>
              <w:pStyle w:val="MsgTableBody"/>
              <w:jc w:val="center"/>
              <w:rPr>
                <w:noProof/>
              </w:rPr>
            </w:pPr>
            <w:r w:rsidRPr="00594536">
              <w:rPr>
                <w:noProof/>
              </w:rPr>
              <w:t>7</w:t>
            </w:r>
          </w:p>
        </w:tc>
      </w:tr>
      <w:tr w:rsidR="0080333F"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80333F" w:rsidRPr="001A11D3" w:rsidRDefault="0080333F" w:rsidP="0080333F">
            <w:pPr>
              <w:pStyle w:val="MsgTableBody"/>
              <w:jc w:val="center"/>
              <w:rPr>
                <w:noProof/>
              </w:rPr>
            </w:pPr>
          </w:p>
        </w:tc>
      </w:tr>
      <w:tr w:rsidR="0080333F"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80333F" w:rsidRPr="001A11D3" w:rsidRDefault="0080333F" w:rsidP="0080333F">
            <w:pPr>
              <w:pStyle w:val="MsgTableBody"/>
              <w:jc w:val="center"/>
              <w:rPr>
                <w:noProof/>
              </w:rPr>
            </w:pPr>
            <w:r w:rsidRPr="001A11D3">
              <w:rPr>
                <w:noProof/>
              </w:rPr>
              <w:t>11</w:t>
            </w:r>
          </w:p>
        </w:tc>
      </w:tr>
      <w:tr w:rsidR="0080333F"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80333F" w:rsidRPr="00594536" w:rsidRDefault="0080333F" w:rsidP="0080333F">
            <w:pPr>
              <w:pStyle w:val="MsgTableBody"/>
              <w:jc w:val="center"/>
              <w:rPr>
                <w:noProof/>
              </w:rPr>
            </w:pPr>
            <w:r w:rsidRPr="00594536">
              <w:rPr>
                <w:noProof/>
              </w:rPr>
              <w:t>7</w:t>
            </w:r>
          </w:p>
        </w:tc>
      </w:tr>
      <w:tr w:rsidR="0080333F"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80333F" w:rsidRPr="001A11D3" w:rsidRDefault="0080333F" w:rsidP="0080333F">
            <w:pPr>
              <w:pStyle w:val="MsgTableBody"/>
              <w:jc w:val="center"/>
              <w:rPr>
                <w:noProof/>
              </w:rPr>
            </w:pPr>
          </w:p>
        </w:tc>
      </w:tr>
      <w:tr w:rsidR="0080333F"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80333F" w:rsidRPr="001A11D3" w:rsidRDefault="0080333F" w:rsidP="0080333F">
            <w:pPr>
              <w:pStyle w:val="MsgTableBody"/>
              <w:jc w:val="center"/>
              <w:rPr>
                <w:noProof/>
              </w:rPr>
            </w:pPr>
          </w:p>
        </w:tc>
      </w:tr>
      <w:tr w:rsidR="0080333F"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80333F" w:rsidRPr="001A11D3" w:rsidRDefault="0080333F" w:rsidP="0080333F">
            <w:pPr>
              <w:pStyle w:val="MsgTableBody"/>
              <w:jc w:val="center"/>
              <w:rPr>
                <w:noProof/>
              </w:rPr>
            </w:pPr>
            <w:r w:rsidRPr="001A11D3">
              <w:rPr>
                <w:noProof/>
              </w:rPr>
              <w:t>11</w:t>
            </w:r>
          </w:p>
        </w:tc>
      </w:tr>
      <w:tr w:rsidR="0080333F"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80333F" w:rsidRPr="00594536" w:rsidRDefault="0080333F" w:rsidP="0080333F">
            <w:pPr>
              <w:pStyle w:val="MsgTableBody"/>
              <w:jc w:val="center"/>
              <w:rPr>
                <w:noProof/>
              </w:rPr>
            </w:pPr>
            <w:r w:rsidRPr="00594536">
              <w:rPr>
                <w:noProof/>
              </w:rPr>
              <w:t>7</w:t>
            </w:r>
          </w:p>
        </w:tc>
      </w:tr>
      <w:tr w:rsidR="0080333F"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80333F" w:rsidRPr="001A11D3" w:rsidRDefault="0080333F" w:rsidP="0080333F">
            <w:pPr>
              <w:pStyle w:val="MsgTableBody"/>
              <w:jc w:val="center"/>
              <w:rPr>
                <w:noProof/>
              </w:rPr>
            </w:pPr>
          </w:p>
        </w:tc>
      </w:tr>
      <w:tr w:rsidR="0080333F"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80333F" w:rsidRDefault="0080333F" w:rsidP="0080333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80333F" w:rsidRDefault="0080333F" w:rsidP="0080333F">
            <w:pPr>
              <w:pStyle w:val="MsgTableBody"/>
              <w:jc w:val="center"/>
              <w:rPr>
                <w:noProof/>
              </w:rPr>
            </w:pPr>
          </w:p>
        </w:tc>
      </w:tr>
      <w:tr w:rsidR="0080333F"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80333F" w:rsidRDefault="0080333F" w:rsidP="0080333F">
            <w:pPr>
              <w:pStyle w:val="MsgTableBody"/>
              <w:jc w:val="center"/>
              <w:rPr>
                <w:noProof/>
              </w:rPr>
            </w:pPr>
            <w:r>
              <w:rPr>
                <w:noProof/>
              </w:rPr>
              <w:t>6</w:t>
            </w:r>
          </w:p>
        </w:tc>
      </w:tr>
      <w:tr w:rsidR="0080333F"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80333F" w:rsidRDefault="0080333F" w:rsidP="0080333F">
            <w:pPr>
              <w:pStyle w:val="MsgTableBody"/>
              <w:jc w:val="center"/>
              <w:rPr>
                <w:noProof/>
              </w:rPr>
            </w:pPr>
            <w:r>
              <w:rPr>
                <w:noProof/>
              </w:rPr>
              <w:t>6</w:t>
            </w:r>
          </w:p>
        </w:tc>
      </w:tr>
      <w:tr w:rsidR="0080333F"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80333F" w:rsidRDefault="0080333F" w:rsidP="0080333F">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80333F" w:rsidRDefault="0080333F" w:rsidP="0080333F">
            <w:pPr>
              <w:pStyle w:val="MsgTableBody"/>
              <w:jc w:val="center"/>
              <w:rPr>
                <w:noProof/>
              </w:rPr>
            </w:pPr>
            <w:r>
              <w:rPr>
                <w:noProof/>
              </w:rPr>
              <w:t>6</w:t>
            </w:r>
          </w:p>
        </w:tc>
      </w:tr>
    </w:tbl>
    <w:p w14:paraId="759254B7" w14:textId="55621CCD" w:rsidR="00EB05F1"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6BB6" w14:paraId="23D4E08D" w14:textId="77777777" w:rsidTr="00597C63">
        <w:trPr>
          <w:jc w:val="center"/>
        </w:trPr>
        <w:tc>
          <w:tcPr>
            <w:tcW w:w="9493" w:type="dxa"/>
            <w:gridSpan w:val="6"/>
          </w:tcPr>
          <w:p w14:paraId="209F8C44" w14:textId="1125F1F7" w:rsidR="00217ACB" w:rsidRPr="006D6BB6" w:rsidRDefault="00217ACB" w:rsidP="00217ACB">
            <w:pPr>
              <w:pStyle w:val="ACK-ChoreographyHeader"/>
            </w:pPr>
            <w:r w:rsidRPr="00C20CAF">
              <w:t>Acknowledgment Choreography</w:t>
            </w:r>
          </w:p>
        </w:tc>
      </w:tr>
      <w:tr w:rsidR="00217ACB" w:rsidRPr="006D6BB6" w14:paraId="2547FA82" w14:textId="77777777" w:rsidTr="00597C63">
        <w:trPr>
          <w:jc w:val="center"/>
        </w:trPr>
        <w:tc>
          <w:tcPr>
            <w:tcW w:w="9493" w:type="dxa"/>
            <w:gridSpan w:val="6"/>
          </w:tcPr>
          <w:p w14:paraId="247E8884" w14:textId="6C83C768" w:rsidR="00217ACB" w:rsidRPr="00C20CAF" w:rsidRDefault="00372670" w:rsidP="00217ACB">
            <w:pPr>
              <w:pStyle w:val="ACK-ChoreographyHeader"/>
            </w:pPr>
            <w:r w:rsidRPr="00F21240">
              <w:rPr>
                <w:noProof/>
              </w:rPr>
              <w:t>ADT^A05^ADT_A05</w:t>
            </w:r>
          </w:p>
        </w:tc>
      </w:tr>
      <w:tr w:rsidR="00EB05F1" w:rsidRPr="006D6BB6" w14:paraId="73777BB4" w14:textId="77777777" w:rsidTr="00597C63">
        <w:trPr>
          <w:jc w:val="center"/>
        </w:trPr>
        <w:tc>
          <w:tcPr>
            <w:tcW w:w="1555" w:type="dxa"/>
          </w:tcPr>
          <w:p w14:paraId="09C8DF3A" w14:textId="77777777" w:rsidR="00EB05F1" w:rsidRPr="006D6BB6" w:rsidRDefault="00EB05F1" w:rsidP="00AD6CE4">
            <w:pPr>
              <w:pStyle w:val="ACK-ChoreographyBody"/>
            </w:pPr>
            <w:r w:rsidRPr="006D6BB6">
              <w:t>Field name</w:t>
            </w:r>
          </w:p>
        </w:tc>
        <w:tc>
          <w:tcPr>
            <w:tcW w:w="2175" w:type="dxa"/>
          </w:tcPr>
          <w:p w14:paraId="7A287987" w14:textId="77777777" w:rsidR="00EB05F1" w:rsidRPr="006D6BB6" w:rsidRDefault="00EB05F1" w:rsidP="00AD6CE4">
            <w:pPr>
              <w:pStyle w:val="ACK-ChoreographyBody"/>
            </w:pPr>
            <w:r w:rsidRPr="006D6BB6">
              <w:t>Field Value: Original mode</w:t>
            </w:r>
          </w:p>
        </w:tc>
        <w:tc>
          <w:tcPr>
            <w:tcW w:w="5763" w:type="dxa"/>
            <w:gridSpan w:val="4"/>
          </w:tcPr>
          <w:p w14:paraId="7DCB187D" w14:textId="77777777" w:rsidR="00EB05F1" w:rsidRPr="006D6BB6" w:rsidRDefault="00EB05F1" w:rsidP="00AD6CE4">
            <w:pPr>
              <w:pStyle w:val="ACK-ChoreographyBody"/>
            </w:pPr>
            <w:r w:rsidRPr="006D6BB6">
              <w:t>Field value: Enhanced mode</w:t>
            </w:r>
          </w:p>
        </w:tc>
      </w:tr>
      <w:tr w:rsidR="00EB05F1" w:rsidRPr="006D6BB6" w14:paraId="1102130C" w14:textId="77777777" w:rsidTr="00597C63">
        <w:trPr>
          <w:jc w:val="center"/>
        </w:trPr>
        <w:tc>
          <w:tcPr>
            <w:tcW w:w="1555" w:type="dxa"/>
          </w:tcPr>
          <w:p w14:paraId="49D191D1" w14:textId="77777777" w:rsidR="00EB05F1" w:rsidRPr="006D6BB6" w:rsidRDefault="00EB05F1" w:rsidP="00AD6CE4">
            <w:pPr>
              <w:pStyle w:val="ACK-ChoreographyBody"/>
            </w:pPr>
            <w:r w:rsidRPr="006D6BB6">
              <w:t>MSH.15</w:t>
            </w:r>
          </w:p>
        </w:tc>
        <w:tc>
          <w:tcPr>
            <w:tcW w:w="2175" w:type="dxa"/>
          </w:tcPr>
          <w:p w14:paraId="07D3C849" w14:textId="77777777" w:rsidR="00EB05F1" w:rsidRPr="006D6BB6" w:rsidRDefault="00EB05F1" w:rsidP="00AD6CE4">
            <w:pPr>
              <w:pStyle w:val="ACK-ChoreographyBody"/>
            </w:pPr>
            <w:r w:rsidRPr="006D6BB6">
              <w:t>Blank</w:t>
            </w:r>
          </w:p>
        </w:tc>
        <w:tc>
          <w:tcPr>
            <w:tcW w:w="660" w:type="dxa"/>
          </w:tcPr>
          <w:p w14:paraId="62B74553" w14:textId="77777777" w:rsidR="00EB05F1" w:rsidRPr="006D6BB6" w:rsidRDefault="00EB05F1" w:rsidP="00AD6CE4">
            <w:pPr>
              <w:pStyle w:val="ACK-ChoreographyBody"/>
            </w:pPr>
            <w:r w:rsidRPr="006D6BB6">
              <w:t>NE</w:t>
            </w:r>
          </w:p>
        </w:tc>
        <w:tc>
          <w:tcPr>
            <w:tcW w:w="1701" w:type="dxa"/>
          </w:tcPr>
          <w:p w14:paraId="2BEB72D2" w14:textId="77777777" w:rsidR="00EB05F1" w:rsidRPr="006D6BB6" w:rsidRDefault="00EB05F1" w:rsidP="00AD6CE4">
            <w:pPr>
              <w:pStyle w:val="ACK-ChoreographyBody"/>
            </w:pPr>
            <w:r w:rsidRPr="006D6BB6">
              <w:t>AL, SU, ER</w:t>
            </w:r>
          </w:p>
        </w:tc>
        <w:tc>
          <w:tcPr>
            <w:tcW w:w="1914" w:type="dxa"/>
          </w:tcPr>
          <w:p w14:paraId="02A0AAD3" w14:textId="77777777" w:rsidR="00EB05F1" w:rsidRPr="006D6BB6" w:rsidRDefault="00EB05F1" w:rsidP="00AD6CE4">
            <w:pPr>
              <w:pStyle w:val="ACK-ChoreographyBody"/>
            </w:pPr>
            <w:r w:rsidRPr="006D6BB6">
              <w:t>NE</w:t>
            </w:r>
          </w:p>
        </w:tc>
        <w:tc>
          <w:tcPr>
            <w:tcW w:w="1488" w:type="dxa"/>
          </w:tcPr>
          <w:p w14:paraId="68C60D88" w14:textId="77777777" w:rsidR="00EB05F1" w:rsidRPr="006D6BB6" w:rsidRDefault="00EB05F1" w:rsidP="00AD6CE4">
            <w:pPr>
              <w:pStyle w:val="ACK-ChoreographyBody"/>
            </w:pPr>
            <w:r w:rsidRPr="006D6BB6">
              <w:t>AL, SU, ER</w:t>
            </w:r>
          </w:p>
        </w:tc>
      </w:tr>
      <w:tr w:rsidR="00EB05F1" w:rsidRPr="006D6BB6" w14:paraId="1A4F0027" w14:textId="77777777" w:rsidTr="00597C63">
        <w:trPr>
          <w:jc w:val="center"/>
        </w:trPr>
        <w:tc>
          <w:tcPr>
            <w:tcW w:w="1555" w:type="dxa"/>
          </w:tcPr>
          <w:p w14:paraId="17A16869" w14:textId="77777777" w:rsidR="00EB05F1" w:rsidRPr="006D6BB6" w:rsidRDefault="00EB05F1" w:rsidP="00AD6CE4">
            <w:pPr>
              <w:pStyle w:val="ACK-ChoreographyBody"/>
            </w:pPr>
            <w:r w:rsidRPr="006D6BB6">
              <w:t>MSH.16</w:t>
            </w:r>
          </w:p>
        </w:tc>
        <w:tc>
          <w:tcPr>
            <w:tcW w:w="2175" w:type="dxa"/>
          </w:tcPr>
          <w:p w14:paraId="262F4EB3" w14:textId="77777777" w:rsidR="00EB05F1" w:rsidRPr="006D6BB6" w:rsidRDefault="00EB05F1" w:rsidP="00AD6CE4">
            <w:pPr>
              <w:pStyle w:val="ACK-ChoreographyBody"/>
            </w:pPr>
            <w:r w:rsidRPr="006D6BB6">
              <w:t>Blank</w:t>
            </w:r>
          </w:p>
        </w:tc>
        <w:tc>
          <w:tcPr>
            <w:tcW w:w="660" w:type="dxa"/>
          </w:tcPr>
          <w:p w14:paraId="7FEAF899" w14:textId="77777777" w:rsidR="00EB05F1" w:rsidRPr="006D6BB6" w:rsidRDefault="00EB05F1" w:rsidP="00AD6CE4">
            <w:pPr>
              <w:pStyle w:val="ACK-ChoreographyBody"/>
            </w:pPr>
            <w:r w:rsidRPr="006D6BB6">
              <w:t>NE</w:t>
            </w:r>
          </w:p>
        </w:tc>
        <w:tc>
          <w:tcPr>
            <w:tcW w:w="1701" w:type="dxa"/>
          </w:tcPr>
          <w:p w14:paraId="74500209" w14:textId="77777777" w:rsidR="00EB05F1" w:rsidRPr="006D6BB6" w:rsidRDefault="00EB05F1" w:rsidP="00AD6CE4">
            <w:pPr>
              <w:pStyle w:val="ACK-ChoreographyBody"/>
            </w:pPr>
            <w:r w:rsidRPr="006D6BB6">
              <w:t>NE</w:t>
            </w:r>
          </w:p>
        </w:tc>
        <w:tc>
          <w:tcPr>
            <w:tcW w:w="1914" w:type="dxa"/>
          </w:tcPr>
          <w:p w14:paraId="3C6B083C" w14:textId="77777777" w:rsidR="00EB05F1" w:rsidRPr="006D6BB6" w:rsidRDefault="00EB05F1" w:rsidP="00AD6CE4">
            <w:pPr>
              <w:pStyle w:val="ACK-ChoreographyBody"/>
            </w:pPr>
            <w:r w:rsidRPr="006D6BB6">
              <w:t>AL, SU, ER</w:t>
            </w:r>
          </w:p>
        </w:tc>
        <w:tc>
          <w:tcPr>
            <w:tcW w:w="1488" w:type="dxa"/>
          </w:tcPr>
          <w:p w14:paraId="7127AE1A" w14:textId="77777777" w:rsidR="00EB05F1" w:rsidRPr="006D6BB6" w:rsidRDefault="00EB05F1" w:rsidP="00AD6CE4">
            <w:pPr>
              <w:pStyle w:val="ACK-ChoreographyBody"/>
            </w:pPr>
            <w:r w:rsidRPr="006D6BB6">
              <w:t>AL, SU, ER</w:t>
            </w:r>
          </w:p>
        </w:tc>
      </w:tr>
      <w:tr w:rsidR="00EB05F1" w:rsidRPr="006D6BB6" w14:paraId="397CC565" w14:textId="77777777" w:rsidTr="00597C63">
        <w:trPr>
          <w:jc w:val="center"/>
        </w:trPr>
        <w:tc>
          <w:tcPr>
            <w:tcW w:w="1555" w:type="dxa"/>
          </w:tcPr>
          <w:p w14:paraId="63C59070" w14:textId="77777777" w:rsidR="00EB05F1" w:rsidRPr="006D6BB6" w:rsidRDefault="00EB05F1" w:rsidP="00AD6CE4">
            <w:pPr>
              <w:pStyle w:val="ACK-ChoreographyBody"/>
            </w:pPr>
            <w:r w:rsidRPr="006D6BB6">
              <w:t>Immediate Ack</w:t>
            </w:r>
          </w:p>
        </w:tc>
        <w:tc>
          <w:tcPr>
            <w:tcW w:w="2175" w:type="dxa"/>
          </w:tcPr>
          <w:p w14:paraId="2D430256" w14:textId="77777777" w:rsidR="00EB05F1" w:rsidRPr="006D6BB6" w:rsidRDefault="00EB05F1" w:rsidP="00AD6CE4">
            <w:pPr>
              <w:pStyle w:val="ACK-ChoreographyBody"/>
            </w:pPr>
            <w:r w:rsidRPr="006D6BB6">
              <w:t>-</w:t>
            </w:r>
          </w:p>
        </w:tc>
        <w:tc>
          <w:tcPr>
            <w:tcW w:w="660" w:type="dxa"/>
          </w:tcPr>
          <w:p w14:paraId="7EBD7B6C" w14:textId="77777777" w:rsidR="00EB05F1" w:rsidRPr="006D6BB6" w:rsidRDefault="00EB05F1" w:rsidP="00AD6CE4">
            <w:pPr>
              <w:pStyle w:val="ACK-ChoreographyBody"/>
            </w:pPr>
            <w:r w:rsidRPr="006D6BB6">
              <w:t>-</w:t>
            </w:r>
          </w:p>
        </w:tc>
        <w:tc>
          <w:tcPr>
            <w:tcW w:w="1701" w:type="dxa"/>
          </w:tcPr>
          <w:p w14:paraId="4634EACD" w14:textId="0D56AD24"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914" w:type="dxa"/>
          </w:tcPr>
          <w:p w14:paraId="77208B04" w14:textId="77777777" w:rsidR="00EB05F1" w:rsidRPr="006D6BB6" w:rsidRDefault="00EB05F1" w:rsidP="00AD6CE4">
            <w:pPr>
              <w:pStyle w:val="ACK-ChoreographyBody"/>
            </w:pPr>
            <w:r w:rsidRPr="006D6BB6">
              <w:t>-</w:t>
            </w:r>
          </w:p>
        </w:tc>
        <w:tc>
          <w:tcPr>
            <w:tcW w:w="1488" w:type="dxa"/>
          </w:tcPr>
          <w:p w14:paraId="368222C6" w14:textId="625FEF60" w:rsidR="00EB05F1" w:rsidRPr="006D6BB6" w:rsidRDefault="00EB05F1" w:rsidP="00AD6CE4">
            <w:pPr>
              <w:pStyle w:val="ACK-ChoreographyBody"/>
            </w:pPr>
            <w:r w:rsidRPr="006D6BB6">
              <w:rPr>
                <w:szCs w:val="16"/>
              </w:rPr>
              <w:t>ACK^</w:t>
            </w:r>
            <w:r>
              <w:rPr>
                <w:szCs w:val="16"/>
              </w:rPr>
              <w:t>A05</w:t>
            </w:r>
            <w:r w:rsidRPr="006D6BB6">
              <w:rPr>
                <w:szCs w:val="16"/>
              </w:rPr>
              <w:t>^ACK</w:t>
            </w:r>
          </w:p>
        </w:tc>
      </w:tr>
      <w:tr w:rsidR="00EB05F1" w:rsidRPr="006D6BB6" w14:paraId="48B2D3E3" w14:textId="77777777" w:rsidTr="00597C63">
        <w:trPr>
          <w:jc w:val="center"/>
        </w:trPr>
        <w:tc>
          <w:tcPr>
            <w:tcW w:w="1555" w:type="dxa"/>
          </w:tcPr>
          <w:p w14:paraId="02AD87C4" w14:textId="77777777" w:rsidR="00EB05F1" w:rsidRPr="006D6BB6" w:rsidRDefault="00EB05F1" w:rsidP="00AD6CE4">
            <w:pPr>
              <w:pStyle w:val="ACK-ChoreographyBody"/>
            </w:pPr>
            <w:r w:rsidRPr="006D6BB6">
              <w:t>Application Ack</w:t>
            </w:r>
          </w:p>
        </w:tc>
        <w:tc>
          <w:tcPr>
            <w:tcW w:w="2175" w:type="dxa"/>
          </w:tcPr>
          <w:p w14:paraId="563E1609" w14:textId="757E6787" w:rsidR="00EB05F1" w:rsidRPr="006D6BB6" w:rsidRDefault="00EB05F1" w:rsidP="00AD6CE4">
            <w:pPr>
              <w:pStyle w:val="ACK-ChoreographyBody"/>
            </w:pPr>
            <w:r>
              <w:rPr>
                <w:szCs w:val="16"/>
              </w:rPr>
              <w:t>ADT</w:t>
            </w:r>
            <w:r w:rsidRPr="006D6BB6">
              <w:rPr>
                <w:szCs w:val="16"/>
              </w:rPr>
              <w:t>^</w:t>
            </w:r>
            <w:r>
              <w:rPr>
                <w:szCs w:val="16"/>
              </w:rPr>
              <w:t>A05</w:t>
            </w:r>
            <w:r w:rsidRPr="006D6BB6">
              <w:rPr>
                <w:szCs w:val="16"/>
              </w:rPr>
              <w:t>^</w:t>
            </w:r>
            <w:r>
              <w:rPr>
                <w:szCs w:val="16"/>
              </w:rPr>
              <w:t>ADT</w:t>
            </w:r>
            <w:r w:rsidRPr="006D6BB6">
              <w:rPr>
                <w:szCs w:val="16"/>
              </w:rPr>
              <w:t>_</w:t>
            </w:r>
            <w:r>
              <w:rPr>
                <w:szCs w:val="16"/>
              </w:rPr>
              <w:t>A05</w:t>
            </w:r>
          </w:p>
        </w:tc>
        <w:tc>
          <w:tcPr>
            <w:tcW w:w="660" w:type="dxa"/>
          </w:tcPr>
          <w:p w14:paraId="26E03B14" w14:textId="77777777" w:rsidR="00EB05F1" w:rsidRPr="006D6BB6" w:rsidRDefault="00EB05F1" w:rsidP="00AD6CE4">
            <w:pPr>
              <w:pStyle w:val="ACK-ChoreographyBody"/>
            </w:pPr>
            <w:r w:rsidRPr="006D6BB6">
              <w:t>-</w:t>
            </w:r>
          </w:p>
        </w:tc>
        <w:tc>
          <w:tcPr>
            <w:tcW w:w="1701" w:type="dxa"/>
          </w:tcPr>
          <w:p w14:paraId="034736A6" w14:textId="77777777" w:rsidR="00EB05F1" w:rsidRPr="006D6BB6" w:rsidRDefault="00EB05F1" w:rsidP="00AD6CE4">
            <w:pPr>
              <w:pStyle w:val="ACK-ChoreographyBody"/>
            </w:pPr>
            <w:r w:rsidRPr="006D6BB6">
              <w:t>-</w:t>
            </w:r>
          </w:p>
        </w:tc>
        <w:tc>
          <w:tcPr>
            <w:tcW w:w="1914" w:type="dxa"/>
          </w:tcPr>
          <w:p w14:paraId="5E08439D" w14:textId="513D04BC"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488" w:type="dxa"/>
          </w:tcPr>
          <w:p w14:paraId="7E16B88C" w14:textId="2CEB8527" w:rsidR="00EB05F1" w:rsidRPr="006D6BB6" w:rsidRDefault="00EB05F1" w:rsidP="00AD6CE4">
            <w:pPr>
              <w:pStyle w:val="ACK-ChoreographyBody"/>
            </w:pPr>
            <w:r w:rsidRPr="006D6BB6">
              <w:rPr>
                <w:szCs w:val="16"/>
              </w:rPr>
              <w:t>ACK^</w:t>
            </w:r>
            <w:r>
              <w:rPr>
                <w:szCs w:val="16"/>
              </w:rPr>
              <w:t>A05</w:t>
            </w:r>
            <w:r w:rsidRPr="006D6BB6">
              <w:rPr>
                <w:szCs w:val="16"/>
              </w:rPr>
              <w:t>^ACK</w:t>
            </w:r>
          </w:p>
        </w:tc>
      </w:tr>
    </w:tbl>
    <w:p w14:paraId="4B2CE818" w14:textId="77777777" w:rsidR="00715956" w:rsidRPr="00F21240" w:rsidRDefault="00715956">
      <w:pPr>
        <w:rPr>
          <w:noProof/>
        </w:rPr>
      </w:pPr>
    </w:p>
    <w:p w14:paraId="14D0B757" w14:textId="77777777" w:rsidR="00715956" w:rsidRPr="00F21240" w:rsidRDefault="00715956">
      <w:pPr>
        <w:pStyle w:val="MsgTableCaption"/>
        <w:rPr>
          <w:noProof/>
        </w:rPr>
      </w:pPr>
      <w:r w:rsidRPr="00F21240">
        <w:rPr>
          <w:noProof/>
        </w:rPr>
        <w:t>ACK^A05^ACK: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F21240" w:rsidRDefault="00715956">
            <w:pPr>
              <w:pStyle w:val="MsgTableHeader"/>
              <w:jc w:val="center"/>
              <w:rPr>
                <w:noProof/>
              </w:rPr>
            </w:pPr>
            <w:r w:rsidRPr="00F21240">
              <w:rPr>
                <w:noProof/>
              </w:rPr>
              <w:t>Chapter</w:t>
            </w:r>
          </w:p>
        </w:tc>
      </w:tr>
      <w:tr w:rsidR="00715956" w:rsidRPr="00715956"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F21240" w:rsidRDefault="00715956">
            <w:pPr>
              <w:pStyle w:val="MsgTableBody"/>
              <w:jc w:val="center"/>
              <w:rPr>
                <w:noProof/>
              </w:rPr>
            </w:pPr>
            <w:r w:rsidRPr="00F21240">
              <w:rPr>
                <w:noProof/>
              </w:rPr>
              <w:t>2</w:t>
            </w:r>
          </w:p>
        </w:tc>
      </w:tr>
      <w:tr w:rsidR="00715956" w:rsidRPr="00715956"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F21240" w:rsidRDefault="00715956">
            <w:pPr>
              <w:pStyle w:val="MsgTableBody"/>
              <w:jc w:val="center"/>
              <w:rPr>
                <w:noProof/>
              </w:rPr>
            </w:pPr>
            <w:r w:rsidRPr="00F21240">
              <w:rPr>
                <w:noProof/>
              </w:rPr>
              <w:t>2</w:t>
            </w:r>
          </w:p>
        </w:tc>
      </w:tr>
      <w:tr w:rsidR="00715956" w:rsidRPr="00715956"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F21240" w:rsidRDefault="00715956">
            <w:pPr>
              <w:pStyle w:val="MsgTableBody"/>
              <w:jc w:val="center"/>
              <w:rPr>
                <w:noProof/>
              </w:rPr>
            </w:pPr>
            <w:r w:rsidRPr="00F21240">
              <w:rPr>
                <w:noProof/>
              </w:rPr>
              <w:t>2</w:t>
            </w:r>
          </w:p>
        </w:tc>
      </w:tr>
      <w:tr w:rsidR="00715956" w:rsidRPr="00715956"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F21240" w:rsidRDefault="00715956">
            <w:pPr>
              <w:pStyle w:val="MsgTableBody"/>
              <w:jc w:val="center"/>
              <w:rPr>
                <w:noProof/>
              </w:rPr>
            </w:pPr>
            <w:r w:rsidRPr="00F21240">
              <w:rPr>
                <w:noProof/>
              </w:rPr>
              <w:t>2</w:t>
            </w:r>
          </w:p>
        </w:tc>
      </w:tr>
      <w:tr w:rsidR="00715956" w:rsidRPr="00715956"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F21240" w:rsidRDefault="00715956">
            <w:pPr>
              <w:pStyle w:val="MsgTableBody"/>
              <w:jc w:val="center"/>
              <w:rPr>
                <w:noProof/>
              </w:rPr>
            </w:pPr>
            <w:r w:rsidRPr="00F21240">
              <w:rPr>
                <w:noProof/>
              </w:rPr>
              <w:t>2</w:t>
            </w:r>
          </w:p>
        </w:tc>
      </w:tr>
    </w:tbl>
    <w:p w14:paraId="3339F39B" w14:textId="77C8952A" w:rsidR="004E4611" w:rsidRDefault="004E4611" w:rsidP="00372670">
      <w:bookmarkStart w:id="1925" w:name="_Toc348244981"/>
      <w:bookmarkStart w:id="1926" w:name="_Toc348258169"/>
      <w:bookmarkStart w:id="1927" w:name="_Toc348263352"/>
      <w:bookmarkStart w:id="1928" w:name="_Toc348336766"/>
      <w:bookmarkStart w:id="1929" w:name="_Toc348768079"/>
      <w:bookmarkStart w:id="1930" w:name="_Toc380435627"/>
      <w:bookmarkStart w:id="1931" w:name="_Toc359236123"/>
      <w:bookmarkStart w:id="1932" w:name="_Toc1815942"/>
      <w:bookmarkStart w:id="1933" w:name="_Toc21372487"/>
      <w:bookmarkStart w:id="1934" w:name="_Toc175991961"/>
      <w:bookmarkStart w:id="1935"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6BB6" w14:paraId="72A9AFBB" w14:textId="77777777" w:rsidTr="00372670">
        <w:trPr>
          <w:jc w:val="center"/>
        </w:trPr>
        <w:tc>
          <w:tcPr>
            <w:tcW w:w="7054" w:type="dxa"/>
            <w:gridSpan w:val="4"/>
          </w:tcPr>
          <w:p w14:paraId="61FAEED8" w14:textId="72B0DD24" w:rsidR="00372670" w:rsidRPr="006D6BB6" w:rsidRDefault="00372670" w:rsidP="00372670">
            <w:pPr>
              <w:pStyle w:val="ACK-ChoreographyHeader"/>
            </w:pPr>
            <w:r w:rsidRPr="00C20CAF">
              <w:t>Acknowledgment Choreography</w:t>
            </w:r>
          </w:p>
        </w:tc>
      </w:tr>
      <w:tr w:rsidR="00372670" w:rsidRPr="006D6BB6" w14:paraId="6D382BC0" w14:textId="77777777" w:rsidTr="00372670">
        <w:trPr>
          <w:jc w:val="center"/>
        </w:trPr>
        <w:tc>
          <w:tcPr>
            <w:tcW w:w="7054" w:type="dxa"/>
            <w:gridSpan w:val="4"/>
          </w:tcPr>
          <w:p w14:paraId="2DB3FE86" w14:textId="1A3CAE00" w:rsidR="00372670" w:rsidRPr="00C20CAF" w:rsidRDefault="00372670" w:rsidP="00372670">
            <w:pPr>
              <w:pStyle w:val="ACK-ChoreographyHeader"/>
            </w:pPr>
            <w:r w:rsidRPr="00F21240">
              <w:rPr>
                <w:noProof/>
              </w:rPr>
              <w:t>ACK^A05^ACK</w:t>
            </w:r>
          </w:p>
        </w:tc>
      </w:tr>
      <w:tr w:rsidR="004E4611" w:rsidRPr="006D6BB6" w14:paraId="2F6356FE" w14:textId="77777777" w:rsidTr="00594536">
        <w:trPr>
          <w:jc w:val="center"/>
        </w:trPr>
        <w:tc>
          <w:tcPr>
            <w:tcW w:w="1458" w:type="dxa"/>
          </w:tcPr>
          <w:p w14:paraId="51435C7F" w14:textId="77777777" w:rsidR="004E4611" w:rsidRPr="006D6BB6" w:rsidRDefault="004E4611" w:rsidP="0025077B">
            <w:pPr>
              <w:pStyle w:val="ACK-ChoreographyBody"/>
            </w:pPr>
            <w:r w:rsidRPr="006D6BB6">
              <w:t>Field name</w:t>
            </w:r>
          </w:p>
        </w:tc>
        <w:tc>
          <w:tcPr>
            <w:tcW w:w="2478" w:type="dxa"/>
          </w:tcPr>
          <w:p w14:paraId="20405027" w14:textId="77777777" w:rsidR="004E4611" w:rsidRPr="006D6BB6" w:rsidRDefault="004E4611" w:rsidP="0025077B">
            <w:pPr>
              <w:pStyle w:val="ACK-ChoreographyBody"/>
            </w:pPr>
            <w:r w:rsidRPr="006D6BB6">
              <w:t>Field Value: Original mode</w:t>
            </w:r>
          </w:p>
        </w:tc>
        <w:tc>
          <w:tcPr>
            <w:tcW w:w="3118" w:type="dxa"/>
            <w:gridSpan w:val="2"/>
          </w:tcPr>
          <w:p w14:paraId="5E4F9DBD" w14:textId="77777777" w:rsidR="004E4611" w:rsidRPr="006D6BB6" w:rsidRDefault="004E4611" w:rsidP="0025077B">
            <w:pPr>
              <w:pStyle w:val="ACK-ChoreographyBody"/>
            </w:pPr>
            <w:r w:rsidRPr="006D6BB6">
              <w:t>Field value: Enhanced mode</w:t>
            </w:r>
          </w:p>
        </w:tc>
      </w:tr>
      <w:tr w:rsidR="00AD6CE4" w:rsidRPr="006D6BB6" w14:paraId="2AF50189" w14:textId="77777777" w:rsidTr="00594536">
        <w:trPr>
          <w:jc w:val="center"/>
        </w:trPr>
        <w:tc>
          <w:tcPr>
            <w:tcW w:w="1458" w:type="dxa"/>
          </w:tcPr>
          <w:p w14:paraId="110D275E" w14:textId="77777777" w:rsidR="00AD6CE4" w:rsidRPr="006D6BB6" w:rsidRDefault="00AD6CE4" w:rsidP="0025077B">
            <w:pPr>
              <w:pStyle w:val="ACK-ChoreographyBody"/>
            </w:pPr>
            <w:r w:rsidRPr="006D6BB6">
              <w:t>MSH.15</w:t>
            </w:r>
          </w:p>
        </w:tc>
        <w:tc>
          <w:tcPr>
            <w:tcW w:w="2478" w:type="dxa"/>
          </w:tcPr>
          <w:p w14:paraId="40ABF380" w14:textId="77777777" w:rsidR="00AD6CE4" w:rsidRPr="006D6BB6" w:rsidRDefault="00AD6CE4" w:rsidP="0025077B">
            <w:pPr>
              <w:pStyle w:val="ACK-ChoreographyBody"/>
            </w:pPr>
            <w:r w:rsidRPr="006D6BB6">
              <w:t>Blank</w:t>
            </w:r>
          </w:p>
        </w:tc>
        <w:tc>
          <w:tcPr>
            <w:tcW w:w="708" w:type="dxa"/>
          </w:tcPr>
          <w:p w14:paraId="1FA951BD" w14:textId="77777777" w:rsidR="00AD6CE4" w:rsidRPr="006D6BB6" w:rsidRDefault="00AD6CE4" w:rsidP="0025077B">
            <w:pPr>
              <w:pStyle w:val="ACK-ChoreographyBody"/>
            </w:pPr>
            <w:r w:rsidRPr="006D6BB6">
              <w:t>NE</w:t>
            </w:r>
          </w:p>
        </w:tc>
        <w:tc>
          <w:tcPr>
            <w:tcW w:w="2410" w:type="dxa"/>
          </w:tcPr>
          <w:p w14:paraId="3DB18A24" w14:textId="77777777" w:rsidR="00AD6CE4" w:rsidRPr="006D6BB6" w:rsidRDefault="00AD6CE4" w:rsidP="0025077B">
            <w:pPr>
              <w:pStyle w:val="ACK-ChoreographyBody"/>
            </w:pPr>
            <w:r w:rsidRPr="006D6BB6">
              <w:t>AL, SU, ER</w:t>
            </w:r>
          </w:p>
        </w:tc>
      </w:tr>
      <w:tr w:rsidR="00AD6CE4" w:rsidRPr="006D6BB6" w14:paraId="7F117A26" w14:textId="77777777" w:rsidTr="00594536">
        <w:trPr>
          <w:jc w:val="center"/>
        </w:trPr>
        <w:tc>
          <w:tcPr>
            <w:tcW w:w="1458" w:type="dxa"/>
          </w:tcPr>
          <w:p w14:paraId="1448A98F" w14:textId="77777777" w:rsidR="00AD6CE4" w:rsidRPr="006D6BB6" w:rsidRDefault="00AD6CE4" w:rsidP="0025077B">
            <w:pPr>
              <w:pStyle w:val="ACK-ChoreographyBody"/>
            </w:pPr>
            <w:r w:rsidRPr="006D6BB6">
              <w:t>MSH.16</w:t>
            </w:r>
          </w:p>
        </w:tc>
        <w:tc>
          <w:tcPr>
            <w:tcW w:w="2478" w:type="dxa"/>
          </w:tcPr>
          <w:p w14:paraId="429D7CAF" w14:textId="77777777" w:rsidR="00AD6CE4" w:rsidRPr="006D6BB6" w:rsidRDefault="00AD6CE4" w:rsidP="0025077B">
            <w:pPr>
              <w:pStyle w:val="ACK-ChoreographyBody"/>
            </w:pPr>
            <w:r w:rsidRPr="006D6BB6">
              <w:t>Blank</w:t>
            </w:r>
          </w:p>
        </w:tc>
        <w:tc>
          <w:tcPr>
            <w:tcW w:w="708" w:type="dxa"/>
          </w:tcPr>
          <w:p w14:paraId="2EC52615" w14:textId="77777777" w:rsidR="00AD6CE4" w:rsidRPr="006D6BB6" w:rsidRDefault="00AD6CE4" w:rsidP="0025077B">
            <w:pPr>
              <w:pStyle w:val="ACK-ChoreographyBody"/>
            </w:pPr>
            <w:r w:rsidRPr="006D6BB6">
              <w:t>NE</w:t>
            </w:r>
          </w:p>
        </w:tc>
        <w:tc>
          <w:tcPr>
            <w:tcW w:w="2410" w:type="dxa"/>
          </w:tcPr>
          <w:p w14:paraId="5C52CBAB" w14:textId="77777777" w:rsidR="00AD6CE4" w:rsidRPr="006D6BB6" w:rsidRDefault="00AD6CE4" w:rsidP="0025077B">
            <w:pPr>
              <w:pStyle w:val="ACK-ChoreographyBody"/>
            </w:pPr>
            <w:r w:rsidRPr="006D6BB6">
              <w:t>NE</w:t>
            </w:r>
          </w:p>
        </w:tc>
      </w:tr>
      <w:tr w:rsidR="00AD6CE4" w:rsidRPr="006D6BB6" w14:paraId="3921CDD5" w14:textId="77777777" w:rsidTr="00594536">
        <w:trPr>
          <w:jc w:val="center"/>
        </w:trPr>
        <w:tc>
          <w:tcPr>
            <w:tcW w:w="1458" w:type="dxa"/>
          </w:tcPr>
          <w:p w14:paraId="5C8804AE" w14:textId="77777777" w:rsidR="00AD6CE4" w:rsidRPr="006D6BB6" w:rsidRDefault="00AD6CE4" w:rsidP="0025077B">
            <w:pPr>
              <w:pStyle w:val="ACK-ChoreographyBody"/>
            </w:pPr>
            <w:r w:rsidRPr="006D6BB6">
              <w:t>Immediate Ack</w:t>
            </w:r>
          </w:p>
        </w:tc>
        <w:tc>
          <w:tcPr>
            <w:tcW w:w="2478" w:type="dxa"/>
          </w:tcPr>
          <w:p w14:paraId="6928713B" w14:textId="77777777" w:rsidR="00AD6CE4" w:rsidRPr="006D6BB6" w:rsidRDefault="00AD6CE4" w:rsidP="0025077B">
            <w:pPr>
              <w:pStyle w:val="ACK-ChoreographyBody"/>
            </w:pPr>
            <w:r w:rsidRPr="006D6BB6">
              <w:t>-</w:t>
            </w:r>
          </w:p>
        </w:tc>
        <w:tc>
          <w:tcPr>
            <w:tcW w:w="708" w:type="dxa"/>
          </w:tcPr>
          <w:p w14:paraId="4F8CE576" w14:textId="77777777" w:rsidR="00AD6CE4" w:rsidRPr="006D6BB6" w:rsidRDefault="00AD6CE4" w:rsidP="0025077B">
            <w:pPr>
              <w:pStyle w:val="ACK-ChoreographyBody"/>
            </w:pPr>
            <w:r w:rsidRPr="006D6BB6">
              <w:t>-</w:t>
            </w:r>
          </w:p>
        </w:tc>
        <w:tc>
          <w:tcPr>
            <w:tcW w:w="2410" w:type="dxa"/>
          </w:tcPr>
          <w:p w14:paraId="6B4BB176" w14:textId="094DE03B" w:rsidR="00AD6CE4" w:rsidRPr="006D6BB6" w:rsidRDefault="00AD6CE4" w:rsidP="0025077B">
            <w:pPr>
              <w:pStyle w:val="ACK-ChoreographyBody"/>
            </w:pPr>
            <w:r w:rsidRPr="006D6BB6">
              <w:rPr>
                <w:szCs w:val="16"/>
              </w:rPr>
              <w:t>ACK^</w:t>
            </w:r>
            <w:r>
              <w:rPr>
                <w:szCs w:val="16"/>
              </w:rPr>
              <w:t>A05</w:t>
            </w:r>
            <w:r w:rsidRPr="006D6BB6">
              <w:rPr>
                <w:szCs w:val="16"/>
              </w:rPr>
              <w:t>^ACK</w:t>
            </w:r>
          </w:p>
        </w:tc>
      </w:tr>
      <w:tr w:rsidR="00AD6CE4" w:rsidRPr="006D6BB6" w14:paraId="101A4283" w14:textId="77777777" w:rsidTr="00594536">
        <w:trPr>
          <w:jc w:val="center"/>
        </w:trPr>
        <w:tc>
          <w:tcPr>
            <w:tcW w:w="1458" w:type="dxa"/>
          </w:tcPr>
          <w:p w14:paraId="60E233E0" w14:textId="77777777" w:rsidR="00AD6CE4" w:rsidRPr="006D6BB6" w:rsidRDefault="00AD6CE4" w:rsidP="0025077B">
            <w:pPr>
              <w:pStyle w:val="ACK-ChoreographyBody"/>
            </w:pPr>
            <w:r w:rsidRPr="006D6BB6">
              <w:t>Application Ack</w:t>
            </w:r>
          </w:p>
        </w:tc>
        <w:tc>
          <w:tcPr>
            <w:tcW w:w="2478" w:type="dxa"/>
          </w:tcPr>
          <w:p w14:paraId="60ED0DDC" w14:textId="7089A064" w:rsidR="00AD6CE4" w:rsidRPr="006D6BB6" w:rsidRDefault="00AD6CE4" w:rsidP="0025077B">
            <w:pPr>
              <w:pStyle w:val="ACK-ChoreographyBody"/>
            </w:pPr>
            <w:r>
              <w:rPr>
                <w:szCs w:val="16"/>
              </w:rPr>
              <w:t>-</w:t>
            </w:r>
          </w:p>
        </w:tc>
        <w:tc>
          <w:tcPr>
            <w:tcW w:w="708" w:type="dxa"/>
          </w:tcPr>
          <w:p w14:paraId="0139A9EF" w14:textId="77777777" w:rsidR="00AD6CE4" w:rsidRPr="006D6BB6" w:rsidRDefault="00AD6CE4" w:rsidP="0025077B">
            <w:pPr>
              <w:pStyle w:val="ACK-ChoreographyBody"/>
            </w:pPr>
            <w:r w:rsidRPr="006D6BB6">
              <w:t>-</w:t>
            </w:r>
          </w:p>
        </w:tc>
        <w:tc>
          <w:tcPr>
            <w:tcW w:w="2410" w:type="dxa"/>
          </w:tcPr>
          <w:p w14:paraId="1C38F6B7" w14:textId="77777777" w:rsidR="00AD6CE4" w:rsidRPr="006D6BB6" w:rsidRDefault="00AD6CE4" w:rsidP="0025077B">
            <w:pPr>
              <w:pStyle w:val="ACK-ChoreographyBody"/>
            </w:pPr>
            <w:r w:rsidRPr="006D6BB6">
              <w:t>-</w:t>
            </w:r>
          </w:p>
        </w:tc>
      </w:tr>
    </w:tbl>
    <w:p w14:paraId="5A7666E4" w14:textId="77777777" w:rsidR="00715956" w:rsidRPr="00F21240" w:rsidRDefault="00715956">
      <w:pPr>
        <w:pStyle w:val="Heading3"/>
        <w:rPr>
          <w:noProof/>
        </w:rPr>
      </w:pPr>
      <w:bookmarkStart w:id="1936" w:name="_Toc27754791"/>
      <w:bookmarkStart w:id="1937" w:name="_Toc109892086"/>
      <w:r w:rsidRPr="00F21240">
        <w:rPr>
          <w:noProof/>
        </w:rPr>
        <w:t>ADT/ACK - Change an Outpatient to an Inpatient (Event A06</w:t>
      </w:r>
      <w:r w:rsidRPr="00F21240">
        <w:rPr>
          <w:noProof/>
        </w:rPr>
        <w:fldChar w:fldCharType="begin"/>
      </w:r>
      <w:r w:rsidRPr="00F21240">
        <w:rPr>
          <w:noProof/>
        </w:rPr>
        <w:instrText>XE "A06"</w:instrText>
      </w:r>
      <w:r w:rsidRPr="00F21240">
        <w:rPr>
          <w:noProof/>
        </w:rPr>
        <w:fldChar w:fldCharType="end"/>
      </w:r>
      <w:r w:rsidRPr="00F21240">
        <w:rPr>
          <w:noProof/>
        </w:rPr>
        <w:t>)</w:t>
      </w:r>
      <w:bookmarkEnd w:id="1925"/>
      <w:bookmarkEnd w:id="1926"/>
      <w:bookmarkEnd w:id="1927"/>
      <w:bookmarkEnd w:id="1928"/>
      <w:bookmarkEnd w:id="1929"/>
      <w:bookmarkEnd w:id="1930"/>
      <w:bookmarkEnd w:id="1931"/>
      <w:bookmarkEnd w:id="1932"/>
      <w:bookmarkEnd w:id="1933"/>
      <w:bookmarkEnd w:id="1934"/>
      <w:bookmarkEnd w:id="1935"/>
      <w:bookmarkEnd w:id="1936"/>
      <w:bookmarkEnd w:id="1937"/>
    </w:p>
    <w:p w14:paraId="0B5627BA" w14:textId="77777777" w:rsidR="00715956" w:rsidRPr="00F21240" w:rsidRDefault="00715956">
      <w:pPr>
        <w:pStyle w:val="NormalIndented"/>
        <w:rPr>
          <w:noProof/>
        </w:rPr>
      </w:pPr>
      <w:r w:rsidRPr="00F21240">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 xml:space="preserve">.  The new patient class should appear in </w:t>
      </w:r>
      <w:r w:rsidRPr="00F21240">
        <w:rPr>
          <w:rStyle w:val="ReferenceAttribute"/>
          <w:noProof/>
        </w:rPr>
        <w:t>PV1-2 - Patient Class</w:t>
      </w:r>
      <w:r w:rsidRPr="00F21240">
        <w:rPr>
          <w:noProof/>
        </w:rPr>
        <w:t>.</w:t>
      </w:r>
    </w:p>
    <w:p w14:paraId="033EB775"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1810AF6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32639EB" w14:textId="11AAAC92" w:rsidR="00715956" w:rsidRDefault="00715956">
      <w:pPr>
        <w:pStyle w:val="NormalIndented"/>
        <w:rPr>
          <w:noProof/>
        </w:rPr>
      </w:pPr>
      <w:r w:rsidRPr="00F21240">
        <w:rPr>
          <w:noProof/>
        </w:rPr>
        <w:t xml:space="preserve">The </w:t>
      </w:r>
      <w:r w:rsidR="009A2F50">
        <w:rPr>
          <w:noProof/>
        </w:rPr>
        <w:t xml:space="preserve">PRT </w:t>
      </w:r>
      <w:r w:rsidR="00BE3D2C">
        <w:rPr>
          <w:noProof/>
        </w:rPr>
        <w:t>–</w:t>
      </w:r>
      <w:r w:rsidR="009A2F50">
        <w:rPr>
          <w:noProof/>
        </w:rPr>
        <w:t xml:space="preserve"> Participation</w:t>
      </w:r>
      <w:r w:rsidR="00BE3D2C">
        <w:rPr>
          <w:noProof/>
        </w:rPr>
        <w:t xml:space="preserve"> Information </w:t>
      </w:r>
      <w:r w:rsidRPr="00F21240">
        <w:rPr>
          <w:noProof/>
        </w:rPr>
        <w:t xml:space="preserve">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Visit level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 xml:space="preserve">PRT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end-date of the provider, use the </w:t>
      </w:r>
      <w:r w:rsidR="009A2F50">
        <w:rPr>
          <w:rStyle w:val="ReferenceAttribute"/>
          <w:noProof/>
        </w:rPr>
        <w:t>PRT-11 –Begin Date/Time</w:t>
      </w:r>
      <w:r w:rsidRPr="00F21240">
        <w:rPr>
          <w:noProof/>
        </w:rPr>
        <w:t xml:space="preserve"> and the </w:t>
      </w:r>
      <w:r w:rsidR="009A2F50">
        <w:rPr>
          <w:rStyle w:val="ReferenceAttribute"/>
          <w:noProof/>
        </w:rPr>
        <w:t>PRT-12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5051F1">
        <w:rPr>
          <w:rStyle w:val="ReferenceAttribute"/>
          <w:noProof/>
        </w:rPr>
        <w:t>–</w:t>
      </w:r>
      <w:r w:rsidR="009A2F50">
        <w:rPr>
          <w:rStyle w:val="ReferenceAttribute"/>
          <w:noProof/>
        </w:rPr>
        <w:t xml:space="preserve"> </w:t>
      </w:r>
      <w:r w:rsidR="005051F1">
        <w:rPr>
          <w:rStyle w:val="ReferenceAttribute"/>
          <w:noProof/>
        </w:rPr>
        <w:t xml:space="preserve">role of </w:t>
      </w:r>
      <w:r w:rsidR="009A2F50">
        <w:rPr>
          <w:rStyle w:val="ReferenceAttribute"/>
          <w:noProof/>
        </w:rPr>
        <w:t>Participation</w:t>
      </w:r>
      <w:r w:rsidRPr="00F21240">
        <w:rPr>
          <w:noProof/>
        </w:rPr>
        <w:t xml:space="preserve">.  Refer to Chapter </w:t>
      </w:r>
      <w:r w:rsidR="009A2F50">
        <w:rPr>
          <w:noProof/>
        </w:rPr>
        <w:t>7</w:t>
      </w:r>
      <w:r w:rsidR="009A2F50"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7C88D6FE" w14:textId="77777777" w:rsidR="00715956" w:rsidRPr="00F21240" w:rsidRDefault="00715956">
      <w:pPr>
        <w:pStyle w:val="MsgTableCaption"/>
        <w:rPr>
          <w:noProof/>
        </w:rPr>
      </w:pPr>
      <w:r w:rsidRPr="00F21240">
        <w:rPr>
          <w:noProof/>
        </w:rPr>
        <w:t>ADT^A06^ADT_A06: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F21240" w:rsidRDefault="00715956">
            <w:pPr>
              <w:pStyle w:val="MsgTableHeader"/>
              <w:jc w:val="center"/>
              <w:rPr>
                <w:noProof/>
              </w:rPr>
            </w:pPr>
            <w:r w:rsidRPr="00F21240">
              <w:rPr>
                <w:noProof/>
              </w:rPr>
              <w:t>Chapter</w:t>
            </w:r>
          </w:p>
        </w:tc>
      </w:tr>
      <w:tr w:rsidR="00715956" w:rsidRPr="00715956"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F21240" w:rsidRDefault="00715956">
            <w:pPr>
              <w:pStyle w:val="MsgTableBody"/>
              <w:jc w:val="center"/>
              <w:rPr>
                <w:noProof/>
              </w:rPr>
            </w:pPr>
            <w:r w:rsidRPr="00F21240">
              <w:rPr>
                <w:noProof/>
              </w:rPr>
              <w:t>2</w:t>
            </w:r>
          </w:p>
        </w:tc>
      </w:tr>
      <w:tr w:rsidR="005240BF" w:rsidRPr="00D42C4E"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5240BF" w:rsidRDefault="005240BF" w:rsidP="002F09AE">
            <w:pPr>
              <w:pStyle w:val="MsgTableBody"/>
              <w:rPr>
                <w:noProof/>
              </w:rPr>
            </w:pPr>
            <w:bookmarkStart w:id="1938" w:name="_Hlk508176593"/>
            <w:r w:rsidRPr="005240BF">
              <w:rPr>
                <w:noProof/>
              </w:rPr>
              <w:t xml:space="preserve">[{ </w:t>
            </w:r>
            <w:hyperlink w:anchor="_ARV_-_Access" w:history="1">
              <w:r w:rsidRPr="006A0D7C">
                <w:rPr>
                  <w:rStyle w:val="Hyperlink"/>
                  <w:noProof/>
                </w:rPr>
                <w:t>ARV</w:t>
              </w:r>
            </w:hyperlink>
            <w:r w:rsidRPr="005240BF">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5240BF" w:rsidRDefault="005240BF" w:rsidP="002F09AE">
            <w:pPr>
              <w:pStyle w:val="MsgTableBody"/>
              <w:rPr>
                <w:noProof/>
              </w:rPr>
            </w:pPr>
            <w:r w:rsidRPr="005240BF">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5240BF"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5240BF" w:rsidRDefault="005240BF" w:rsidP="002F09AE">
            <w:pPr>
              <w:pStyle w:val="MsgTableBody"/>
              <w:jc w:val="center"/>
              <w:rPr>
                <w:noProof/>
              </w:rPr>
            </w:pPr>
            <w:r w:rsidRPr="005240BF">
              <w:rPr>
                <w:noProof/>
              </w:rPr>
              <w:t>3</w:t>
            </w:r>
          </w:p>
        </w:tc>
      </w:tr>
      <w:bookmarkEnd w:id="1938"/>
      <w:tr w:rsidR="00715956" w:rsidRPr="00715956"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F21240" w:rsidRDefault="00715956">
            <w:pPr>
              <w:pStyle w:val="MsgTableBody"/>
              <w:jc w:val="center"/>
              <w:rPr>
                <w:noProof/>
              </w:rPr>
            </w:pPr>
            <w:r w:rsidRPr="00F21240">
              <w:rPr>
                <w:noProof/>
              </w:rPr>
              <w:t>2</w:t>
            </w:r>
          </w:p>
        </w:tc>
      </w:tr>
      <w:tr w:rsidR="00715956" w:rsidRPr="00715956"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F21240" w:rsidRDefault="00715956">
            <w:pPr>
              <w:pStyle w:val="MsgTableBody"/>
              <w:jc w:val="center"/>
              <w:rPr>
                <w:noProof/>
              </w:rPr>
            </w:pPr>
            <w:r w:rsidRPr="00F21240">
              <w:rPr>
                <w:noProof/>
              </w:rPr>
              <w:t>2</w:t>
            </w:r>
          </w:p>
        </w:tc>
      </w:tr>
      <w:tr w:rsidR="00715956" w:rsidRPr="00715956"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F21240" w:rsidRDefault="00715956">
            <w:pPr>
              <w:pStyle w:val="MsgTableBody"/>
              <w:jc w:val="center"/>
              <w:rPr>
                <w:noProof/>
              </w:rPr>
            </w:pPr>
            <w:r w:rsidRPr="00F21240">
              <w:rPr>
                <w:noProof/>
              </w:rPr>
              <w:t>3</w:t>
            </w:r>
          </w:p>
        </w:tc>
      </w:tr>
      <w:tr w:rsidR="00715956" w:rsidRPr="00715956"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F21240" w:rsidRDefault="00715956">
            <w:pPr>
              <w:pStyle w:val="MsgTableBody"/>
              <w:jc w:val="center"/>
              <w:rPr>
                <w:noProof/>
              </w:rPr>
            </w:pPr>
            <w:r w:rsidRPr="00F21240">
              <w:rPr>
                <w:noProof/>
              </w:rPr>
              <w:t>3</w:t>
            </w:r>
          </w:p>
        </w:tc>
      </w:tr>
      <w:tr w:rsidR="00715956" w:rsidRPr="00715956"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F21240" w:rsidRDefault="00715956">
            <w:pPr>
              <w:pStyle w:val="MsgTableBody"/>
              <w:jc w:val="center"/>
              <w:rPr>
                <w:noProof/>
              </w:rPr>
            </w:pPr>
            <w:r w:rsidRPr="00F21240">
              <w:rPr>
                <w:noProof/>
              </w:rPr>
              <w:t>3</w:t>
            </w:r>
          </w:p>
        </w:tc>
      </w:tr>
      <w:tr w:rsidR="000A1ACA" w:rsidRPr="00E95628" w14:paraId="62AEE36F" w14:textId="77777777" w:rsidTr="00D50068">
        <w:trPr>
          <w:jc w:val="center"/>
          <w:ins w:id="1939" w:author="Merrick, Riki | APHL" w:date="2022-07-17T16:52:00Z"/>
        </w:trPr>
        <w:tc>
          <w:tcPr>
            <w:tcW w:w="2880" w:type="dxa"/>
            <w:tcBorders>
              <w:top w:val="dotted" w:sz="4" w:space="0" w:color="auto"/>
              <w:left w:val="nil"/>
              <w:bottom w:val="dotted" w:sz="4" w:space="0" w:color="auto"/>
              <w:right w:val="nil"/>
            </w:tcBorders>
            <w:shd w:val="clear" w:color="auto" w:fill="FFFFFF"/>
          </w:tcPr>
          <w:p w14:paraId="3B6DCCE4" w14:textId="6B17FDCC" w:rsidR="000A1ACA" w:rsidRDefault="000A1ACA" w:rsidP="000A1ACA">
            <w:pPr>
              <w:pStyle w:val="MsgTableBody"/>
              <w:rPr>
                <w:ins w:id="1940" w:author="Merrick, Riki | APHL" w:date="2022-07-17T16:52:00Z"/>
                <w:noProof/>
              </w:rPr>
            </w:pPr>
            <w:ins w:id="1941" w:author="Merrick, Riki | APHL" w:date="2022-07-17T16:52:00Z">
              <w:r>
                <w:rPr>
                  <w:noProof/>
                </w:rPr>
                <w:t>[{ GSP }]</w:t>
              </w:r>
            </w:ins>
          </w:p>
        </w:tc>
        <w:tc>
          <w:tcPr>
            <w:tcW w:w="4320" w:type="dxa"/>
            <w:tcBorders>
              <w:top w:val="dotted" w:sz="4" w:space="0" w:color="auto"/>
              <w:left w:val="nil"/>
              <w:bottom w:val="dotted" w:sz="4" w:space="0" w:color="auto"/>
              <w:right w:val="nil"/>
            </w:tcBorders>
            <w:shd w:val="clear" w:color="auto" w:fill="FFFFFF"/>
          </w:tcPr>
          <w:p w14:paraId="7E5A0DA2" w14:textId="1270662F" w:rsidR="000A1ACA" w:rsidRPr="001A11D3" w:rsidRDefault="000A1ACA" w:rsidP="000A1ACA">
            <w:pPr>
              <w:pStyle w:val="MsgTableBody"/>
              <w:rPr>
                <w:ins w:id="1942" w:author="Merrick, Riki | APHL" w:date="2022-07-17T16:52:00Z"/>
                <w:noProof/>
              </w:rPr>
            </w:pPr>
            <w:ins w:id="1943" w:author="Merrick, Riki | APHL" w:date="2022-07-17T16: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FC9F2A4" w14:textId="77777777" w:rsidR="000A1ACA" w:rsidRPr="001A11D3" w:rsidRDefault="000A1ACA" w:rsidP="000A1ACA">
            <w:pPr>
              <w:pStyle w:val="MsgTableBody"/>
              <w:jc w:val="center"/>
              <w:rPr>
                <w:ins w:id="1944"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16E61E8" w14:textId="7D0CE247" w:rsidR="000A1ACA" w:rsidRPr="001A11D3" w:rsidRDefault="000A1ACA" w:rsidP="000A1ACA">
            <w:pPr>
              <w:pStyle w:val="MsgTableBody"/>
              <w:jc w:val="center"/>
              <w:rPr>
                <w:ins w:id="1945" w:author="Merrick, Riki | APHL" w:date="2022-07-17T16:52:00Z"/>
                <w:noProof/>
              </w:rPr>
            </w:pPr>
            <w:ins w:id="1946" w:author="Merrick, Riki | APHL" w:date="2022-07-17T16:52:00Z">
              <w:r>
                <w:rPr>
                  <w:noProof/>
                </w:rPr>
                <w:t>3</w:t>
              </w:r>
            </w:ins>
          </w:p>
        </w:tc>
      </w:tr>
      <w:tr w:rsidR="000A1ACA" w:rsidRPr="00E95628" w14:paraId="54909751" w14:textId="77777777" w:rsidTr="00D50068">
        <w:trPr>
          <w:jc w:val="center"/>
          <w:ins w:id="1947" w:author="Merrick, Riki | APHL" w:date="2022-07-17T16:52:00Z"/>
        </w:trPr>
        <w:tc>
          <w:tcPr>
            <w:tcW w:w="2880" w:type="dxa"/>
            <w:tcBorders>
              <w:top w:val="dotted" w:sz="4" w:space="0" w:color="auto"/>
              <w:left w:val="nil"/>
              <w:bottom w:val="dotted" w:sz="4" w:space="0" w:color="auto"/>
              <w:right w:val="nil"/>
            </w:tcBorders>
            <w:shd w:val="clear" w:color="auto" w:fill="FFFFFF"/>
          </w:tcPr>
          <w:p w14:paraId="6A581793" w14:textId="7251A963" w:rsidR="000A1ACA" w:rsidRDefault="000A1ACA" w:rsidP="000A1ACA">
            <w:pPr>
              <w:pStyle w:val="MsgTableBody"/>
              <w:rPr>
                <w:ins w:id="1948" w:author="Merrick, Riki | APHL" w:date="2022-07-17T16:52:00Z"/>
                <w:noProof/>
              </w:rPr>
            </w:pPr>
            <w:ins w:id="1949" w:author="Merrick, Riki | APHL" w:date="2022-07-17T16:52:00Z">
              <w:r>
                <w:rPr>
                  <w:noProof/>
                </w:rPr>
                <w:t>[{ GSR }]</w:t>
              </w:r>
            </w:ins>
          </w:p>
        </w:tc>
        <w:tc>
          <w:tcPr>
            <w:tcW w:w="4320" w:type="dxa"/>
            <w:tcBorders>
              <w:top w:val="dotted" w:sz="4" w:space="0" w:color="auto"/>
              <w:left w:val="nil"/>
              <w:bottom w:val="dotted" w:sz="4" w:space="0" w:color="auto"/>
              <w:right w:val="nil"/>
            </w:tcBorders>
            <w:shd w:val="clear" w:color="auto" w:fill="FFFFFF"/>
          </w:tcPr>
          <w:p w14:paraId="508D6514" w14:textId="41DC34E0" w:rsidR="000A1ACA" w:rsidRPr="001A11D3" w:rsidRDefault="000A1ACA" w:rsidP="000A1ACA">
            <w:pPr>
              <w:pStyle w:val="MsgTableBody"/>
              <w:rPr>
                <w:ins w:id="1950" w:author="Merrick, Riki | APHL" w:date="2022-07-17T16:52:00Z"/>
                <w:noProof/>
              </w:rPr>
            </w:pPr>
            <w:ins w:id="1951" w:author="Merrick, Riki | APHL" w:date="2022-07-17T16: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B6B81B6" w14:textId="77777777" w:rsidR="000A1ACA" w:rsidRPr="001A11D3" w:rsidRDefault="000A1ACA" w:rsidP="000A1ACA">
            <w:pPr>
              <w:pStyle w:val="MsgTableBody"/>
              <w:jc w:val="center"/>
              <w:rPr>
                <w:ins w:id="1952"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65C0DF7" w14:textId="37E53D3B" w:rsidR="000A1ACA" w:rsidRPr="001A11D3" w:rsidRDefault="000A1ACA" w:rsidP="000A1ACA">
            <w:pPr>
              <w:pStyle w:val="MsgTableBody"/>
              <w:jc w:val="center"/>
              <w:rPr>
                <w:ins w:id="1953" w:author="Merrick, Riki | APHL" w:date="2022-07-17T16:52:00Z"/>
                <w:noProof/>
              </w:rPr>
            </w:pPr>
            <w:ins w:id="1954" w:author="Merrick, Riki | APHL" w:date="2022-07-17T16:52:00Z">
              <w:r>
                <w:rPr>
                  <w:noProof/>
                </w:rPr>
                <w:t>3</w:t>
              </w:r>
            </w:ins>
          </w:p>
        </w:tc>
      </w:tr>
      <w:tr w:rsidR="000A1ACA" w:rsidRPr="00E95628" w14:paraId="130AEEFA" w14:textId="77777777" w:rsidTr="00D50068">
        <w:trPr>
          <w:jc w:val="center"/>
          <w:ins w:id="1955" w:author="Merrick, Riki | APHL" w:date="2022-07-17T16:52:00Z"/>
        </w:trPr>
        <w:tc>
          <w:tcPr>
            <w:tcW w:w="2880" w:type="dxa"/>
            <w:tcBorders>
              <w:top w:val="dotted" w:sz="4" w:space="0" w:color="auto"/>
              <w:left w:val="nil"/>
              <w:bottom w:val="dotted" w:sz="4" w:space="0" w:color="auto"/>
              <w:right w:val="nil"/>
            </w:tcBorders>
            <w:shd w:val="clear" w:color="auto" w:fill="FFFFFF"/>
          </w:tcPr>
          <w:p w14:paraId="4A09EF6B" w14:textId="706AE1B0" w:rsidR="000A1ACA" w:rsidRDefault="000A1ACA" w:rsidP="000A1ACA">
            <w:pPr>
              <w:pStyle w:val="MsgTableBody"/>
              <w:rPr>
                <w:ins w:id="1956" w:author="Merrick, Riki | APHL" w:date="2022-07-17T16:52:00Z"/>
                <w:noProof/>
              </w:rPr>
            </w:pPr>
            <w:ins w:id="1957" w:author="Merrick, Riki | APHL" w:date="2022-07-17T16:52:00Z">
              <w:r>
                <w:rPr>
                  <w:noProof/>
                </w:rPr>
                <w:t>[{ GSC }]</w:t>
              </w:r>
            </w:ins>
          </w:p>
        </w:tc>
        <w:tc>
          <w:tcPr>
            <w:tcW w:w="4320" w:type="dxa"/>
            <w:tcBorders>
              <w:top w:val="dotted" w:sz="4" w:space="0" w:color="auto"/>
              <w:left w:val="nil"/>
              <w:bottom w:val="dotted" w:sz="4" w:space="0" w:color="auto"/>
              <w:right w:val="nil"/>
            </w:tcBorders>
            <w:shd w:val="clear" w:color="auto" w:fill="FFFFFF"/>
          </w:tcPr>
          <w:p w14:paraId="7A32B269" w14:textId="4F61144C" w:rsidR="000A1ACA" w:rsidRPr="001A11D3" w:rsidRDefault="000A1ACA" w:rsidP="000A1ACA">
            <w:pPr>
              <w:pStyle w:val="MsgTableBody"/>
              <w:rPr>
                <w:ins w:id="1958" w:author="Merrick, Riki | APHL" w:date="2022-07-17T16:52:00Z"/>
                <w:noProof/>
              </w:rPr>
            </w:pPr>
            <w:ins w:id="1959" w:author="Merrick, Riki | APHL" w:date="2022-07-17T16:52: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5F35E7C" w14:textId="77777777" w:rsidR="000A1ACA" w:rsidRPr="001A11D3" w:rsidRDefault="000A1ACA" w:rsidP="000A1ACA">
            <w:pPr>
              <w:pStyle w:val="MsgTableBody"/>
              <w:jc w:val="center"/>
              <w:rPr>
                <w:ins w:id="1960"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47C63BB" w14:textId="5A548F16" w:rsidR="000A1ACA" w:rsidRPr="001A11D3" w:rsidRDefault="000A1ACA" w:rsidP="000A1ACA">
            <w:pPr>
              <w:pStyle w:val="MsgTableBody"/>
              <w:jc w:val="center"/>
              <w:rPr>
                <w:ins w:id="1961" w:author="Merrick, Riki | APHL" w:date="2022-07-17T16:52:00Z"/>
                <w:noProof/>
              </w:rPr>
            </w:pPr>
            <w:ins w:id="1962" w:author="Merrick, Riki | APHL" w:date="2022-07-17T16:52:00Z">
              <w:r>
                <w:rPr>
                  <w:noProof/>
                </w:rPr>
                <w:t>3</w:t>
              </w:r>
            </w:ins>
          </w:p>
        </w:tc>
      </w:tr>
      <w:tr w:rsidR="000A1ACA" w:rsidRPr="00E95628"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6A0D7C">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067B97E1" w14:textId="4C226AC5"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4E7E35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0A1ACA" w:rsidRPr="001A11D3" w:rsidRDefault="000A1ACA" w:rsidP="000A1ACA">
            <w:pPr>
              <w:pStyle w:val="MsgTableBody"/>
              <w:jc w:val="center"/>
              <w:rPr>
                <w:noProof/>
              </w:rPr>
            </w:pPr>
            <w:r w:rsidRPr="001A11D3">
              <w:rPr>
                <w:noProof/>
              </w:rPr>
              <w:t>3</w:t>
            </w:r>
          </w:p>
        </w:tc>
      </w:tr>
      <w:tr w:rsidR="000A1ACA" w:rsidRPr="00E95628"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0A1ACA" w:rsidRPr="001A11D3" w:rsidRDefault="000A1ACA" w:rsidP="000A1ACA">
            <w:pPr>
              <w:pStyle w:val="MsgTableBody"/>
              <w:rPr>
                <w:noProof/>
              </w:rPr>
            </w:pPr>
            <w:r w:rsidRPr="001A11D3">
              <w:rPr>
                <w:noProof/>
              </w:rPr>
              <w:t>[{</w:t>
            </w:r>
            <w:r>
              <w:rPr>
                <w:noProof/>
              </w:rPr>
              <w:t xml:space="preserve"> </w:t>
            </w:r>
            <w:hyperlink w:anchor="_OH2_-_Past" w:history="1">
              <w:r>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340DA135"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0A1ACA" w:rsidRPr="001A11D3" w:rsidRDefault="000A1ACA" w:rsidP="000A1ACA">
            <w:pPr>
              <w:pStyle w:val="MsgTableBody"/>
              <w:jc w:val="center"/>
              <w:rPr>
                <w:noProof/>
              </w:rPr>
            </w:pPr>
            <w:r w:rsidRPr="001A11D3">
              <w:rPr>
                <w:noProof/>
              </w:rPr>
              <w:t>3</w:t>
            </w:r>
          </w:p>
        </w:tc>
      </w:tr>
      <w:tr w:rsidR="000A1ACA" w:rsidRPr="00E95628"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0A1ACA" w:rsidRPr="001A11D3" w:rsidRDefault="000A1ACA" w:rsidP="000A1ACA">
            <w:pPr>
              <w:pStyle w:val="MsgTableBody"/>
              <w:rPr>
                <w:noProof/>
              </w:rPr>
            </w:pPr>
            <w:r w:rsidRPr="001A11D3">
              <w:rPr>
                <w:noProof/>
              </w:rPr>
              <w:t>[</w:t>
            </w:r>
            <w:r>
              <w:rPr>
                <w:noProof/>
              </w:rPr>
              <w:t xml:space="preserve">  </w:t>
            </w:r>
            <w:hyperlink w:anchor="_OH3_-_Usual" w:history="1">
              <w:r w:rsidRPr="006A0D7C">
                <w:rPr>
                  <w:rStyle w:val="Hyperlink"/>
                  <w:noProof/>
                </w:rPr>
                <w:t>OH3</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4009C217"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0A1ACA" w:rsidRPr="001A11D3" w:rsidRDefault="000A1ACA" w:rsidP="000A1ACA">
            <w:pPr>
              <w:pStyle w:val="MsgTableBody"/>
              <w:jc w:val="center"/>
              <w:rPr>
                <w:noProof/>
              </w:rPr>
            </w:pPr>
            <w:r w:rsidRPr="001A11D3">
              <w:rPr>
                <w:noProof/>
              </w:rPr>
              <w:t>3</w:t>
            </w:r>
          </w:p>
        </w:tc>
      </w:tr>
      <w:tr w:rsidR="000A1ACA" w:rsidRPr="00E95628"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0A1ACA" w:rsidRPr="001A11D3" w:rsidRDefault="000A1ACA" w:rsidP="000A1ACA">
            <w:pPr>
              <w:pStyle w:val="MsgTableBody"/>
              <w:rPr>
                <w:noProof/>
              </w:rPr>
            </w:pPr>
            <w:r w:rsidRPr="001A11D3">
              <w:rPr>
                <w:noProof/>
              </w:rPr>
              <w:t>[{</w:t>
            </w:r>
            <w:r>
              <w:rPr>
                <w:noProof/>
              </w:rPr>
              <w:t xml:space="preserve"> </w:t>
            </w:r>
            <w:hyperlink w:anchor="_OH4_-_Combat" w:history="1">
              <w:r>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57772A93"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0A1ACA" w:rsidRPr="001A11D3" w:rsidRDefault="000A1ACA" w:rsidP="000A1ACA">
            <w:pPr>
              <w:pStyle w:val="MsgTableBody"/>
              <w:jc w:val="center"/>
              <w:rPr>
                <w:noProof/>
              </w:rPr>
            </w:pPr>
            <w:r w:rsidRPr="001A11D3">
              <w:rPr>
                <w:noProof/>
              </w:rPr>
              <w:t>3</w:t>
            </w:r>
          </w:p>
        </w:tc>
      </w:tr>
      <w:tr w:rsidR="000A1ACA" w:rsidRPr="005240BF"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0A1ACA" w:rsidRPr="001A11D3" w:rsidRDefault="000A1ACA" w:rsidP="000A1ACA">
            <w:pPr>
              <w:pStyle w:val="MsgTableBody"/>
              <w:rPr>
                <w:noProof/>
              </w:rPr>
            </w:pPr>
            <w:r w:rsidRPr="001A11D3">
              <w:rPr>
                <w:noProof/>
              </w:rPr>
              <w:t xml:space="preserve">[{ </w:t>
            </w:r>
            <w:hyperlink w:anchor="_ARV_-_Access" w:history="1">
              <w:r w:rsidRPr="006A0D7C">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0A1ACA" w:rsidRPr="001A11D3" w:rsidRDefault="000A1ACA" w:rsidP="000A1ACA">
            <w:pPr>
              <w:pStyle w:val="MsgTableBody"/>
              <w:jc w:val="center"/>
              <w:rPr>
                <w:noProof/>
              </w:rPr>
            </w:pPr>
            <w:r w:rsidRPr="001A11D3">
              <w:rPr>
                <w:noProof/>
              </w:rPr>
              <w:t>3</w:t>
            </w:r>
          </w:p>
        </w:tc>
      </w:tr>
      <w:tr w:rsidR="000A1ACA" w:rsidRPr="005240BF"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77777777" w:rsidR="000A1ACA" w:rsidRPr="001A11D3" w:rsidRDefault="000A1ACA" w:rsidP="000A1ACA">
            <w:pPr>
              <w:pStyle w:val="MsgTableBody"/>
              <w:rPr>
                <w:noProof/>
              </w:rPr>
            </w:pPr>
            <w:del w:id="1963" w:author="Merrick, Riki | APHL" w:date="2022-07-28T10:07:00Z">
              <w:r w:rsidRPr="001A11D3" w:rsidDel="0080333F">
                <w:rPr>
                  <w:noProof/>
                </w:rPr>
                <w:delText xml:space="preserve">  </w:delText>
              </w:r>
            </w:del>
            <w:r w:rsidRPr="001A11D3">
              <w:rPr>
                <w:noProof/>
              </w:rPr>
              <w:t>[{ ROL }]</w:t>
            </w:r>
          </w:p>
        </w:tc>
        <w:tc>
          <w:tcPr>
            <w:tcW w:w="4320" w:type="dxa"/>
            <w:tcBorders>
              <w:top w:val="dotted" w:sz="4" w:space="0" w:color="auto"/>
              <w:left w:val="nil"/>
              <w:bottom w:val="dotted" w:sz="4" w:space="0" w:color="auto"/>
              <w:right w:val="nil"/>
            </w:tcBorders>
            <w:shd w:val="clear" w:color="auto" w:fill="FFFFFF"/>
          </w:tcPr>
          <w:p w14:paraId="2EF23452" w14:textId="6C00136C"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0A1ACA" w:rsidRPr="001A11D3" w:rsidRDefault="000A1ACA" w:rsidP="000A1ACA">
            <w:pPr>
              <w:pStyle w:val="MsgTableBody"/>
              <w:jc w:val="center"/>
              <w:rPr>
                <w:noProof/>
              </w:rPr>
            </w:pPr>
            <w:r w:rsidRPr="001A11D3">
              <w:rPr>
                <w:noProof/>
              </w:rPr>
              <w:t>15</w:t>
            </w:r>
          </w:p>
        </w:tc>
      </w:tr>
      <w:tr w:rsidR="000A1ACA" w:rsidRPr="005240BF"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77777777" w:rsidR="000A1ACA" w:rsidRPr="001A11D3" w:rsidRDefault="000A1ACA" w:rsidP="000A1ACA">
            <w:pPr>
              <w:pStyle w:val="MsgTableBody"/>
              <w:rPr>
                <w:noProof/>
              </w:rPr>
            </w:pPr>
            <w:del w:id="1964" w:author="Merrick, Riki | APHL" w:date="2022-07-28T10:07:00Z">
              <w:r w:rsidRPr="001A11D3" w:rsidDel="0080333F">
                <w:rPr>
                  <w:noProof/>
                </w:rPr>
                <w:delText xml:space="preserve">  </w:delText>
              </w:r>
            </w:del>
            <w:r w:rsidRPr="001A11D3">
              <w:rPr>
                <w:noProof/>
              </w:rPr>
              <w:t>[{ PRT }]</w:t>
            </w:r>
          </w:p>
        </w:tc>
        <w:tc>
          <w:tcPr>
            <w:tcW w:w="4320" w:type="dxa"/>
            <w:tcBorders>
              <w:top w:val="dotted" w:sz="4" w:space="0" w:color="auto"/>
              <w:left w:val="nil"/>
              <w:bottom w:val="dotted" w:sz="4" w:space="0" w:color="auto"/>
              <w:right w:val="nil"/>
            </w:tcBorders>
            <w:shd w:val="clear" w:color="auto" w:fill="FFFFFF"/>
          </w:tcPr>
          <w:p w14:paraId="4AD55BDC"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0A1ACA" w:rsidRPr="001A11D3" w:rsidRDefault="000A1ACA" w:rsidP="000A1ACA">
            <w:pPr>
              <w:pStyle w:val="MsgTableBody"/>
              <w:jc w:val="center"/>
              <w:rPr>
                <w:noProof/>
              </w:rPr>
            </w:pPr>
            <w:r w:rsidRPr="001A11D3">
              <w:rPr>
                <w:noProof/>
              </w:rPr>
              <w:t>7</w:t>
            </w:r>
          </w:p>
        </w:tc>
      </w:tr>
      <w:tr w:rsidR="000A1ACA" w:rsidRPr="00715956"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0A1ACA" w:rsidRPr="00F21240" w:rsidRDefault="000A1ACA" w:rsidP="000A1ACA">
            <w:pPr>
              <w:pStyle w:val="MsgTableBody"/>
              <w:jc w:val="center"/>
              <w:rPr>
                <w:noProof/>
              </w:rPr>
            </w:pPr>
            <w:r w:rsidRPr="00F21240">
              <w:rPr>
                <w:noProof/>
              </w:rPr>
              <w:t>3</w:t>
            </w:r>
          </w:p>
        </w:tc>
      </w:tr>
      <w:tr w:rsidR="000A1ACA" w:rsidRPr="00715956"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8A56B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0A1ACA" w:rsidRPr="00F21240" w:rsidRDefault="000A1ACA" w:rsidP="000A1ACA">
            <w:pPr>
              <w:pStyle w:val="MsgTableBody"/>
              <w:jc w:val="center"/>
              <w:rPr>
                <w:noProof/>
              </w:rPr>
            </w:pPr>
          </w:p>
        </w:tc>
      </w:tr>
      <w:tr w:rsidR="000A1ACA" w:rsidRPr="00715956"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0A1ACA" w:rsidRPr="00F21240" w:rsidRDefault="000A1ACA" w:rsidP="000A1ACA">
            <w:pPr>
              <w:pStyle w:val="MsgTableBody"/>
              <w:jc w:val="center"/>
              <w:rPr>
                <w:noProof/>
              </w:rPr>
            </w:pPr>
            <w:r w:rsidRPr="00F21240">
              <w:rPr>
                <w:noProof/>
              </w:rPr>
              <w:t>3</w:t>
            </w:r>
          </w:p>
        </w:tc>
      </w:tr>
      <w:tr w:rsidR="00405D2D" w:rsidRPr="00715956" w14:paraId="64B8E044" w14:textId="77777777" w:rsidTr="00D50068">
        <w:trPr>
          <w:jc w:val="center"/>
          <w:ins w:id="1965" w:author="Merrick, Riki | APHL" w:date="2022-07-17T17:30:00Z"/>
        </w:trPr>
        <w:tc>
          <w:tcPr>
            <w:tcW w:w="2880" w:type="dxa"/>
            <w:tcBorders>
              <w:top w:val="dotted" w:sz="4" w:space="0" w:color="auto"/>
              <w:left w:val="nil"/>
              <w:bottom w:val="dotted" w:sz="4" w:space="0" w:color="auto"/>
              <w:right w:val="nil"/>
            </w:tcBorders>
            <w:shd w:val="clear" w:color="auto" w:fill="FFFFFF"/>
          </w:tcPr>
          <w:p w14:paraId="6692981B" w14:textId="3A626530" w:rsidR="00405D2D" w:rsidRDefault="00405D2D" w:rsidP="00405D2D">
            <w:pPr>
              <w:pStyle w:val="MsgTableBody"/>
              <w:rPr>
                <w:ins w:id="1966" w:author="Merrick, Riki | APHL" w:date="2022-07-17T17:30:00Z"/>
                <w:noProof/>
              </w:rPr>
            </w:pPr>
            <w:ins w:id="1967"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0E223B8" w14:textId="6BD0C0B2" w:rsidR="00405D2D" w:rsidRDefault="00405D2D" w:rsidP="00405D2D">
            <w:pPr>
              <w:pStyle w:val="MsgTableBody"/>
              <w:rPr>
                <w:ins w:id="1968" w:author="Merrick, Riki | APHL" w:date="2022-07-17T17:30:00Z"/>
                <w:noProof/>
              </w:rPr>
            </w:pPr>
            <w:ins w:id="1969"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E811081" w14:textId="77777777" w:rsidR="00405D2D" w:rsidRPr="00F21240" w:rsidRDefault="00405D2D" w:rsidP="00405D2D">
            <w:pPr>
              <w:pStyle w:val="MsgTableBody"/>
              <w:jc w:val="center"/>
              <w:rPr>
                <w:ins w:id="1970"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5862E35A" w14:textId="427D59D6" w:rsidR="00405D2D" w:rsidRDefault="00405D2D" w:rsidP="00405D2D">
            <w:pPr>
              <w:pStyle w:val="MsgTableBody"/>
              <w:jc w:val="center"/>
              <w:rPr>
                <w:ins w:id="1971" w:author="Merrick, Riki | APHL" w:date="2022-07-17T17:30:00Z"/>
                <w:noProof/>
              </w:rPr>
            </w:pPr>
            <w:ins w:id="1972" w:author="Merrick, Riki | APHL" w:date="2022-07-17T17:30:00Z">
              <w:r>
                <w:rPr>
                  <w:noProof/>
                </w:rPr>
                <w:t>3</w:t>
              </w:r>
            </w:ins>
          </w:p>
        </w:tc>
      </w:tr>
      <w:tr w:rsidR="00405D2D" w:rsidRPr="00715956" w14:paraId="035E2F73" w14:textId="77777777" w:rsidTr="00D50068">
        <w:trPr>
          <w:jc w:val="center"/>
          <w:ins w:id="1973" w:author="Merrick, Riki | APHL" w:date="2022-07-17T17:30:00Z"/>
        </w:trPr>
        <w:tc>
          <w:tcPr>
            <w:tcW w:w="2880" w:type="dxa"/>
            <w:tcBorders>
              <w:top w:val="dotted" w:sz="4" w:space="0" w:color="auto"/>
              <w:left w:val="nil"/>
              <w:bottom w:val="dotted" w:sz="4" w:space="0" w:color="auto"/>
              <w:right w:val="nil"/>
            </w:tcBorders>
            <w:shd w:val="clear" w:color="auto" w:fill="FFFFFF"/>
          </w:tcPr>
          <w:p w14:paraId="2380721D" w14:textId="5DEC333E" w:rsidR="00405D2D" w:rsidRDefault="00405D2D" w:rsidP="00405D2D">
            <w:pPr>
              <w:pStyle w:val="MsgTableBody"/>
              <w:rPr>
                <w:ins w:id="1974" w:author="Merrick, Riki | APHL" w:date="2022-07-17T17:30:00Z"/>
                <w:noProof/>
              </w:rPr>
            </w:pPr>
            <w:ins w:id="1975"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1A67B1C" w14:textId="4976BCD2" w:rsidR="00405D2D" w:rsidRDefault="00405D2D" w:rsidP="00405D2D">
            <w:pPr>
              <w:pStyle w:val="MsgTableBody"/>
              <w:rPr>
                <w:ins w:id="1976" w:author="Merrick, Riki | APHL" w:date="2022-07-17T17:30:00Z"/>
                <w:noProof/>
              </w:rPr>
            </w:pPr>
            <w:ins w:id="1977"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ACD99F8" w14:textId="77777777" w:rsidR="00405D2D" w:rsidRPr="00F21240" w:rsidRDefault="00405D2D" w:rsidP="00405D2D">
            <w:pPr>
              <w:pStyle w:val="MsgTableBody"/>
              <w:jc w:val="center"/>
              <w:rPr>
                <w:ins w:id="1978"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7C988CCB" w14:textId="6B36A252" w:rsidR="00405D2D" w:rsidRDefault="00405D2D" w:rsidP="00405D2D">
            <w:pPr>
              <w:pStyle w:val="MsgTableBody"/>
              <w:jc w:val="center"/>
              <w:rPr>
                <w:ins w:id="1979" w:author="Merrick, Riki | APHL" w:date="2022-07-17T17:30:00Z"/>
                <w:noProof/>
              </w:rPr>
            </w:pPr>
            <w:ins w:id="1980" w:author="Merrick, Riki | APHL" w:date="2022-07-17T17:30:00Z">
              <w:r>
                <w:rPr>
                  <w:noProof/>
                </w:rPr>
                <w:t>3</w:t>
              </w:r>
            </w:ins>
          </w:p>
        </w:tc>
      </w:tr>
      <w:tr w:rsidR="00405D2D" w:rsidRPr="00715956"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405D2D" w:rsidRPr="00F21240" w:rsidRDefault="00405D2D" w:rsidP="00405D2D">
            <w:pPr>
              <w:pStyle w:val="MsgTableBody"/>
              <w:rPr>
                <w:noProof/>
              </w:rPr>
            </w:pPr>
            <w:r>
              <w:rPr>
                <w:noProof/>
              </w:rPr>
              <w:t xml:space="preserve">  [{ </w:t>
            </w:r>
            <w:hyperlink w:anchor="_OH2_-_Past" w:history="1">
              <w:r w:rsidRPr="006A0D7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405D2D" w:rsidRPr="00F21240" w:rsidRDefault="00405D2D" w:rsidP="00405D2D">
            <w:pPr>
              <w:pStyle w:val="MsgTableBody"/>
              <w:jc w:val="center"/>
              <w:rPr>
                <w:noProof/>
              </w:rPr>
            </w:pPr>
            <w:r>
              <w:rPr>
                <w:noProof/>
              </w:rPr>
              <w:t>3</w:t>
            </w:r>
          </w:p>
        </w:tc>
      </w:tr>
      <w:tr w:rsidR="00405D2D" w:rsidRPr="00715956"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405D2D" w:rsidRPr="00F21240" w:rsidRDefault="00405D2D" w:rsidP="00405D2D">
            <w:pPr>
              <w:pStyle w:val="MsgTableBody"/>
              <w:rPr>
                <w:noProof/>
              </w:rPr>
            </w:pPr>
            <w:r>
              <w:rPr>
                <w:noProof/>
              </w:rPr>
              <w:t xml:space="preserve">  [  </w:t>
            </w:r>
            <w:hyperlink w:anchor="_OH3_-_Usual" w:history="1">
              <w:r w:rsidRPr="006A0D7C">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51131FD" w14:textId="6252061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405D2D" w:rsidRPr="00F21240" w:rsidRDefault="00405D2D" w:rsidP="00405D2D">
            <w:pPr>
              <w:pStyle w:val="MsgTableBody"/>
              <w:jc w:val="center"/>
              <w:rPr>
                <w:noProof/>
              </w:rPr>
            </w:pPr>
            <w:r>
              <w:rPr>
                <w:noProof/>
              </w:rPr>
              <w:t>3</w:t>
            </w:r>
          </w:p>
        </w:tc>
      </w:tr>
      <w:tr w:rsidR="00405D2D" w:rsidRPr="00715956"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01C38B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405D2D" w:rsidRPr="00F21240" w:rsidRDefault="00405D2D" w:rsidP="00405D2D">
            <w:pPr>
              <w:pStyle w:val="MsgTableBody"/>
              <w:jc w:val="center"/>
              <w:rPr>
                <w:noProof/>
              </w:rPr>
            </w:pPr>
          </w:p>
        </w:tc>
      </w:tr>
      <w:tr w:rsidR="00405D2D" w:rsidRPr="00715956"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405D2D" w:rsidRPr="00F21240" w:rsidRDefault="00405D2D" w:rsidP="00405D2D">
            <w:pPr>
              <w:pStyle w:val="MsgTableBody"/>
              <w:jc w:val="center"/>
              <w:rPr>
                <w:noProof/>
              </w:rPr>
            </w:pPr>
            <w:r w:rsidRPr="00F21240">
              <w:rPr>
                <w:noProof/>
              </w:rPr>
              <w:t>3</w:t>
            </w:r>
          </w:p>
        </w:tc>
      </w:tr>
      <w:tr w:rsidR="00405D2D" w:rsidRPr="00715956"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405D2D" w:rsidRPr="00F21240" w:rsidRDefault="00405D2D" w:rsidP="00405D2D">
            <w:pPr>
              <w:pStyle w:val="MsgTableBody"/>
              <w:jc w:val="center"/>
              <w:rPr>
                <w:noProof/>
              </w:rPr>
            </w:pPr>
            <w:r w:rsidRPr="00F21240">
              <w:rPr>
                <w:noProof/>
              </w:rPr>
              <w:t>3</w:t>
            </w:r>
          </w:p>
        </w:tc>
      </w:tr>
      <w:tr w:rsidR="00405D2D" w:rsidRPr="00715956"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405D2D" w:rsidRPr="00F21240" w:rsidRDefault="00405D2D" w:rsidP="00405D2D">
            <w:pPr>
              <w:pStyle w:val="MsgTableBody"/>
              <w:rPr>
                <w:noProof/>
              </w:rPr>
            </w:pPr>
            <w:r w:rsidRPr="00F21240">
              <w:rPr>
                <w:noProof/>
              </w:rPr>
              <w:t xml:space="preserve">[{ </w:t>
            </w:r>
            <w:hyperlink w:anchor="_ARV_-_Access" w:history="1">
              <w:r w:rsidRPr="006A0D7C">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405D2D" w:rsidRPr="00F21240"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405D2D" w:rsidRPr="00F21240" w:rsidRDefault="00405D2D" w:rsidP="00405D2D">
            <w:pPr>
              <w:pStyle w:val="MsgTableBody"/>
              <w:jc w:val="center"/>
              <w:rPr>
                <w:noProof/>
              </w:rPr>
            </w:pPr>
            <w:r w:rsidRPr="00F21240">
              <w:rPr>
                <w:noProof/>
              </w:rPr>
              <w:t>3</w:t>
            </w:r>
          </w:p>
        </w:tc>
      </w:tr>
      <w:tr w:rsidR="00405D2D" w:rsidRPr="00151483"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405D2D" w:rsidRPr="00594536" w:rsidRDefault="00405D2D" w:rsidP="00405D2D">
            <w:pPr>
              <w:pStyle w:val="MsgTableBody"/>
              <w:jc w:val="center"/>
              <w:rPr>
                <w:noProof/>
              </w:rPr>
            </w:pPr>
            <w:r w:rsidRPr="00594536">
              <w:rPr>
                <w:noProof/>
              </w:rPr>
              <w:t>15</w:t>
            </w:r>
          </w:p>
        </w:tc>
      </w:tr>
      <w:tr w:rsidR="00405D2D" w:rsidRPr="00151483"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405D2D" w:rsidRPr="00594536" w:rsidRDefault="00405D2D" w:rsidP="00405D2D">
            <w:pPr>
              <w:pStyle w:val="MsgTableBody"/>
              <w:jc w:val="center"/>
              <w:rPr>
                <w:noProof/>
              </w:rPr>
            </w:pPr>
            <w:r w:rsidRPr="00594536">
              <w:rPr>
                <w:noProof/>
              </w:rPr>
              <w:t>7</w:t>
            </w:r>
          </w:p>
        </w:tc>
      </w:tr>
      <w:tr w:rsidR="00405D2D" w:rsidRPr="00715956"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405D2D" w:rsidRPr="00F21240" w:rsidRDefault="00405D2D" w:rsidP="00405D2D">
            <w:pPr>
              <w:pStyle w:val="MsgTableBody"/>
              <w:jc w:val="center"/>
              <w:rPr>
                <w:noProof/>
              </w:rPr>
            </w:pPr>
            <w:r w:rsidRPr="00F21240">
              <w:rPr>
                <w:noProof/>
              </w:rPr>
              <w:t>3</w:t>
            </w:r>
          </w:p>
        </w:tc>
      </w:tr>
      <w:tr w:rsidR="00405D2D" w:rsidRPr="00715956"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405D2D" w:rsidRPr="00F21240" w:rsidRDefault="00405D2D" w:rsidP="00405D2D">
            <w:pPr>
              <w:pStyle w:val="MsgTableBody"/>
              <w:jc w:val="center"/>
              <w:rPr>
                <w:noProof/>
              </w:rPr>
            </w:pPr>
          </w:p>
        </w:tc>
      </w:tr>
      <w:tr w:rsidR="00405D2D" w:rsidRPr="00715956"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405D2D" w:rsidRPr="00F21240" w:rsidRDefault="00405D2D" w:rsidP="00405D2D">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405D2D" w:rsidRPr="00F21240" w:rsidRDefault="00405D2D" w:rsidP="00405D2D">
            <w:pPr>
              <w:pStyle w:val="MsgTableBody"/>
              <w:jc w:val="center"/>
              <w:rPr>
                <w:noProof/>
              </w:rPr>
            </w:pPr>
            <w:r w:rsidRPr="00F21240">
              <w:rPr>
                <w:noProof/>
              </w:rPr>
              <w:t>7</w:t>
            </w:r>
          </w:p>
        </w:tc>
      </w:tr>
      <w:tr w:rsidR="00405D2D" w:rsidRPr="00715956"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6C818B" w14:textId="34CCA51F"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B266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405D2D" w:rsidRPr="00F21240" w:rsidRDefault="00405D2D" w:rsidP="00405D2D">
            <w:pPr>
              <w:pStyle w:val="MsgTableBody"/>
              <w:jc w:val="center"/>
              <w:rPr>
                <w:noProof/>
              </w:rPr>
            </w:pPr>
            <w:r>
              <w:rPr>
                <w:noProof/>
              </w:rPr>
              <w:t>7</w:t>
            </w:r>
          </w:p>
        </w:tc>
      </w:tr>
      <w:tr w:rsidR="00405D2D" w:rsidRPr="00715956"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405D2D" w:rsidRDefault="00405D2D" w:rsidP="00405D2D">
            <w:pPr>
              <w:pStyle w:val="MsgTableBody"/>
              <w:jc w:val="center"/>
              <w:rPr>
                <w:noProof/>
              </w:rPr>
            </w:pPr>
          </w:p>
        </w:tc>
      </w:tr>
      <w:tr w:rsidR="00405D2D" w:rsidRPr="00715956"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405D2D" w:rsidRPr="00F21240" w:rsidRDefault="00405D2D" w:rsidP="00405D2D">
            <w:pPr>
              <w:pStyle w:val="MsgTableBody"/>
              <w:rPr>
                <w:noProof/>
              </w:rPr>
            </w:pPr>
            <w:r w:rsidRPr="00F21240">
              <w:rPr>
                <w:noProof/>
              </w:rPr>
              <w:t xml:space="preserve">[{ </w:t>
            </w:r>
            <w:hyperlink w:anchor="AL1" w:history="1">
              <w:r w:rsidRPr="00F21240">
                <w:rPr>
                  <w:rStyle w:val="Hyperlink"/>
                  <w:noProof/>
                </w:rPr>
                <w:t>AL1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405D2D" w:rsidRPr="00F21240" w:rsidRDefault="00405D2D" w:rsidP="00405D2D">
            <w:pPr>
              <w:pStyle w:val="MsgTableBody"/>
              <w:jc w:val="center"/>
              <w:rPr>
                <w:noProof/>
              </w:rPr>
            </w:pPr>
            <w:r w:rsidRPr="00F21240">
              <w:rPr>
                <w:noProof/>
              </w:rPr>
              <w:t>3</w:t>
            </w:r>
          </w:p>
        </w:tc>
      </w:tr>
      <w:tr w:rsidR="00405D2D" w:rsidRPr="00715956"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405D2D" w:rsidRPr="00F21240" w:rsidRDefault="00405D2D" w:rsidP="00405D2D">
            <w:pPr>
              <w:pStyle w:val="MsgTableBody"/>
              <w:rPr>
                <w:noProof/>
              </w:rPr>
            </w:pPr>
            <w:r>
              <w:rPr>
                <w:noProof/>
              </w:rPr>
              <w:t xml:space="preserve">[{ </w:t>
            </w:r>
            <w:hyperlink w:anchor="_IAM_-_Patient" w:history="1">
              <w:r w:rsidRPr="006A0D7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405D2D" w:rsidRPr="00F21240" w:rsidRDefault="00405D2D" w:rsidP="00405D2D">
            <w:pPr>
              <w:pStyle w:val="MsgTableBody"/>
              <w:jc w:val="center"/>
              <w:rPr>
                <w:noProof/>
              </w:rPr>
            </w:pPr>
            <w:r>
              <w:rPr>
                <w:noProof/>
              </w:rPr>
              <w:t>3</w:t>
            </w:r>
          </w:p>
        </w:tc>
      </w:tr>
      <w:tr w:rsidR="00405D2D" w:rsidRPr="00715956"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405D2D" w:rsidRPr="00F21240" w:rsidRDefault="00405D2D" w:rsidP="00405D2D">
            <w:pPr>
              <w:pStyle w:val="MsgTableBody"/>
              <w:jc w:val="center"/>
              <w:rPr>
                <w:noProof/>
              </w:rPr>
            </w:pPr>
            <w:r w:rsidRPr="00F21240">
              <w:rPr>
                <w:noProof/>
              </w:rPr>
              <w:t>6</w:t>
            </w:r>
          </w:p>
        </w:tc>
      </w:tr>
      <w:tr w:rsidR="00405D2D" w:rsidRPr="00715956"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405D2D" w:rsidRPr="00F21240" w:rsidRDefault="00405D2D" w:rsidP="00405D2D">
            <w:pPr>
              <w:pStyle w:val="MsgTableBody"/>
              <w:jc w:val="center"/>
              <w:rPr>
                <w:noProof/>
              </w:rPr>
            </w:pPr>
            <w:r w:rsidRPr="00F21240">
              <w:rPr>
                <w:noProof/>
              </w:rPr>
              <w:t>6</w:t>
            </w:r>
          </w:p>
        </w:tc>
      </w:tr>
      <w:tr w:rsidR="00405D2D" w:rsidRPr="00715956"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405D2D" w:rsidRPr="00F21240" w:rsidRDefault="00405D2D" w:rsidP="00405D2D">
            <w:pPr>
              <w:pStyle w:val="MsgTableBody"/>
              <w:jc w:val="center"/>
              <w:rPr>
                <w:noProof/>
              </w:rPr>
            </w:pPr>
          </w:p>
        </w:tc>
      </w:tr>
      <w:tr w:rsidR="00405D2D" w:rsidRPr="00715956"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405D2D" w:rsidRPr="00F21240" w:rsidRDefault="00405D2D" w:rsidP="00405D2D">
            <w:pPr>
              <w:pStyle w:val="MsgTableBody"/>
              <w:jc w:val="center"/>
              <w:rPr>
                <w:noProof/>
              </w:rPr>
            </w:pPr>
            <w:r w:rsidRPr="00F21240">
              <w:rPr>
                <w:noProof/>
              </w:rPr>
              <w:t>6</w:t>
            </w:r>
          </w:p>
        </w:tc>
      </w:tr>
      <w:tr w:rsidR="00405D2D" w:rsidRPr="00151483"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405D2D" w:rsidRPr="00594536" w:rsidRDefault="00405D2D" w:rsidP="00405D2D">
            <w:pPr>
              <w:pStyle w:val="MsgTableBody"/>
              <w:jc w:val="center"/>
              <w:rPr>
                <w:noProof/>
              </w:rPr>
            </w:pPr>
            <w:r w:rsidRPr="00594536">
              <w:rPr>
                <w:noProof/>
              </w:rPr>
              <w:t>15</w:t>
            </w:r>
          </w:p>
        </w:tc>
      </w:tr>
      <w:tr w:rsidR="00405D2D" w:rsidRPr="00151483"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405D2D" w:rsidRPr="00594536" w:rsidRDefault="00405D2D" w:rsidP="00405D2D">
            <w:pPr>
              <w:pStyle w:val="MsgTableBody"/>
              <w:jc w:val="center"/>
              <w:rPr>
                <w:noProof/>
              </w:rPr>
            </w:pPr>
            <w:r w:rsidRPr="00594536">
              <w:rPr>
                <w:noProof/>
              </w:rPr>
              <w:t>7</w:t>
            </w:r>
          </w:p>
        </w:tc>
      </w:tr>
      <w:tr w:rsidR="00405D2D" w:rsidRPr="00715956"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405D2D" w:rsidRPr="00F21240" w:rsidRDefault="00405D2D" w:rsidP="00405D2D">
            <w:pPr>
              <w:pStyle w:val="MsgTableBody"/>
              <w:jc w:val="center"/>
              <w:rPr>
                <w:noProof/>
              </w:rPr>
            </w:pPr>
          </w:p>
        </w:tc>
      </w:tr>
      <w:tr w:rsidR="00405D2D" w:rsidRPr="00715956"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405D2D" w:rsidRPr="00F21240" w:rsidRDefault="00405D2D" w:rsidP="00405D2D">
            <w:pPr>
              <w:pStyle w:val="MsgTableBody"/>
              <w:jc w:val="center"/>
              <w:rPr>
                <w:noProof/>
              </w:rPr>
            </w:pPr>
            <w:r w:rsidRPr="00F21240">
              <w:rPr>
                <w:noProof/>
              </w:rPr>
              <w:t>6</w:t>
            </w:r>
          </w:p>
        </w:tc>
      </w:tr>
      <w:tr w:rsidR="0080333F" w14:paraId="7E61526F" w14:textId="77777777" w:rsidTr="00A51CFB">
        <w:trPr>
          <w:jc w:val="center"/>
          <w:ins w:id="1981" w:author="Merrick, Riki | APHL" w:date="2022-07-28T10:08:00Z"/>
        </w:trPr>
        <w:tc>
          <w:tcPr>
            <w:tcW w:w="2880" w:type="dxa"/>
            <w:tcBorders>
              <w:top w:val="dotted" w:sz="4" w:space="0" w:color="auto"/>
              <w:left w:val="nil"/>
              <w:bottom w:val="dotted" w:sz="4" w:space="0" w:color="auto"/>
              <w:right w:val="nil"/>
            </w:tcBorders>
            <w:shd w:val="clear" w:color="auto" w:fill="FFFFFF"/>
          </w:tcPr>
          <w:p w14:paraId="20ACD10D" w14:textId="6760E076" w:rsidR="0080333F" w:rsidRDefault="0080333F" w:rsidP="00A51CFB">
            <w:pPr>
              <w:pStyle w:val="MsgTableBody"/>
              <w:rPr>
                <w:ins w:id="1982" w:author="Merrick, Riki | APHL" w:date="2022-07-28T10:08:00Z"/>
                <w:noProof/>
              </w:rPr>
            </w:pPr>
            <w:ins w:id="1983" w:author="Merrick, Riki | APHL" w:date="2022-07-28T10:08:00Z">
              <w:r>
                <w:rPr>
                  <w:noProof/>
                </w:rPr>
                <w:t>[{ GSP }]</w:t>
              </w:r>
            </w:ins>
          </w:p>
        </w:tc>
        <w:tc>
          <w:tcPr>
            <w:tcW w:w="4320" w:type="dxa"/>
            <w:tcBorders>
              <w:top w:val="dotted" w:sz="4" w:space="0" w:color="auto"/>
              <w:left w:val="nil"/>
              <w:bottom w:val="dotted" w:sz="4" w:space="0" w:color="auto"/>
              <w:right w:val="nil"/>
            </w:tcBorders>
            <w:shd w:val="clear" w:color="auto" w:fill="FFFFFF"/>
          </w:tcPr>
          <w:p w14:paraId="20DCA482" w14:textId="77777777" w:rsidR="0080333F" w:rsidRDefault="0080333F" w:rsidP="00A51CFB">
            <w:pPr>
              <w:pStyle w:val="MsgTableBody"/>
              <w:rPr>
                <w:ins w:id="1984" w:author="Merrick, Riki | APHL" w:date="2022-07-28T10:08:00Z"/>
                <w:noProof/>
              </w:rPr>
            </w:pPr>
            <w:ins w:id="1985" w:author="Merrick, Riki | APHL" w:date="2022-07-28T10:0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B9FDF53" w14:textId="77777777" w:rsidR="0080333F" w:rsidRPr="00F21240" w:rsidRDefault="0080333F" w:rsidP="00A51CFB">
            <w:pPr>
              <w:pStyle w:val="MsgTableBody"/>
              <w:jc w:val="center"/>
              <w:rPr>
                <w:ins w:id="1986"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4F4753A9" w14:textId="77777777" w:rsidR="0080333F" w:rsidRDefault="0080333F" w:rsidP="00A51CFB">
            <w:pPr>
              <w:pStyle w:val="MsgTableBody"/>
              <w:jc w:val="center"/>
              <w:rPr>
                <w:ins w:id="1987" w:author="Merrick, Riki | APHL" w:date="2022-07-28T10:08:00Z"/>
                <w:noProof/>
              </w:rPr>
            </w:pPr>
            <w:ins w:id="1988" w:author="Merrick, Riki | APHL" w:date="2022-07-28T10:08:00Z">
              <w:r>
                <w:rPr>
                  <w:noProof/>
                </w:rPr>
                <w:t>3</w:t>
              </w:r>
            </w:ins>
          </w:p>
        </w:tc>
      </w:tr>
      <w:tr w:rsidR="0080333F" w14:paraId="7F63C517" w14:textId="77777777" w:rsidTr="00A51CFB">
        <w:trPr>
          <w:jc w:val="center"/>
          <w:ins w:id="1989" w:author="Merrick, Riki | APHL" w:date="2022-07-28T10:08:00Z"/>
        </w:trPr>
        <w:tc>
          <w:tcPr>
            <w:tcW w:w="2880" w:type="dxa"/>
            <w:tcBorders>
              <w:top w:val="dotted" w:sz="4" w:space="0" w:color="auto"/>
              <w:left w:val="nil"/>
              <w:bottom w:val="dotted" w:sz="4" w:space="0" w:color="auto"/>
              <w:right w:val="nil"/>
            </w:tcBorders>
            <w:shd w:val="clear" w:color="auto" w:fill="FFFFFF"/>
          </w:tcPr>
          <w:p w14:paraId="76A45692" w14:textId="4118BA28" w:rsidR="0080333F" w:rsidRDefault="0080333F" w:rsidP="00A51CFB">
            <w:pPr>
              <w:pStyle w:val="MsgTableBody"/>
              <w:rPr>
                <w:ins w:id="1990" w:author="Merrick, Riki | APHL" w:date="2022-07-28T10:08:00Z"/>
                <w:noProof/>
              </w:rPr>
            </w:pPr>
            <w:ins w:id="1991" w:author="Merrick, Riki | APHL" w:date="2022-07-28T10:08:00Z">
              <w:r>
                <w:rPr>
                  <w:noProof/>
                </w:rPr>
                <w:t>[{ GSR }]</w:t>
              </w:r>
            </w:ins>
          </w:p>
        </w:tc>
        <w:tc>
          <w:tcPr>
            <w:tcW w:w="4320" w:type="dxa"/>
            <w:tcBorders>
              <w:top w:val="dotted" w:sz="4" w:space="0" w:color="auto"/>
              <w:left w:val="nil"/>
              <w:bottom w:val="dotted" w:sz="4" w:space="0" w:color="auto"/>
              <w:right w:val="nil"/>
            </w:tcBorders>
            <w:shd w:val="clear" w:color="auto" w:fill="FFFFFF"/>
          </w:tcPr>
          <w:p w14:paraId="199A0EC3" w14:textId="77777777" w:rsidR="0080333F" w:rsidRDefault="0080333F" w:rsidP="00A51CFB">
            <w:pPr>
              <w:pStyle w:val="MsgTableBody"/>
              <w:rPr>
                <w:ins w:id="1992" w:author="Merrick, Riki | APHL" w:date="2022-07-28T10:08:00Z"/>
                <w:noProof/>
              </w:rPr>
            </w:pPr>
            <w:ins w:id="1993" w:author="Merrick, Riki | APHL" w:date="2022-07-28T10:0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634FBB9" w14:textId="77777777" w:rsidR="0080333F" w:rsidRPr="00F21240" w:rsidRDefault="0080333F" w:rsidP="00A51CFB">
            <w:pPr>
              <w:pStyle w:val="MsgTableBody"/>
              <w:jc w:val="center"/>
              <w:rPr>
                <w:ins w:id="1994"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9A9BA7A" w14:textId="77777777" w:rsidR="0080333F" w:rsidRDefault="0080333F" w:rsidP="00A51CFB">
            <w:pPr>
              <w:pStyle w:val="MsgTableBody"/>
              <w:jc w:val="center"/>
              <w:rPr>
                <w:ins w:id="1995" w:author="Merrick, Riki | APHL" w:date="2022-07-28T10:08:00Z"/>
                <w:noProof/>
              </w:rPr>
            </w:pPr>
            <w:ins w:id="1996" w:author="Merrick, Riki | APHL" w:date="2022-07-28T10:08:00Z">
              <w:r>
                <w:rPr>
                  <w:noProof/>
                </w:rPr>
                <w:t>3</w:t>
              </w:r>
            </w:ins>
          </w:p>
        </w:tc>
      </w:tr>
      <w:tr w:rsidR="00405D2D" w:rsidRPr="00715956"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405D2D" w:rsidRPr="00F21240" w:rsidRDefault="00405D2D" w:rsidP="00405D2D">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405D2D" w:rsidRPr="00F21240" w:rsidRDefault="00405D2D" w:rsidP="00405D2D">
            <w:pPr>
              <w:pStyle w:val="MsgTableBody"/>
              <w:jc w:val="center"/>
              <w:rPr>
                <w:noProof/>
              </w:rPr>
            </w:pPr>
          </w:p>
        </w:tc>
      </w:tr>
      <w:tr w:rsidR="00405D2D" w:rsidRPr="00715956"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405D2D" w:rsidRPr="00F21240" w:rsidRDefault="00405D2D" w:rsidP="00405D2D">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405D2D" w:rsidRPr="00F21240" w:rsidRDefault="00405D2D" w:rsidP="00405D2D">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405D2D" w:rsidRPr="00F21240" w:rsidRDefault="00405D2D" w:rsidP="00405D2D">
            <w:pPr>
              <w:pStyle w:val="MsgTableBody"/>
              <w:jc w:val="center"/>
              <w:rPr>
                <w:noProof/>
              </w:rPr>
            </w:pPr>
            <w:r w:rsidRPr="00F21240">
              <w:rPr>
                <w:noProof/>
              </w:rPr>
              <w:t>6</w:t>
            </w:r>
          </w:p>
        </w:tc>
      </w:tr>
      <w:tr w:rsidR="00405D2D" w:rsidRPr="00715956"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405D2D" w:rsidRPr="00F21240" w:rsidRDefault="00405D2D" w:rsidP="00405D2D">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405D2D" w:rsidRPr="00F21240" w:rsidRDefault="00405D2D" w:rsidP="00405D2D">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405D2D" w:rsidRPr="00F21240" w:rsidRDefault="00405D2D" w:rsidP="00405D2D">
            <w:pPr>
              <w:pStyle w:val="MsgTableBody"/>
              <w:jc w:val="center"/>
              <w:rPr>
                <w:noProof/>
              </w:rPr>
            </w:pPr>
            <w:r w:rsidRPr="00F21240">
              <w:rPr>
                <w:noProof/>
              </w:rPr>
              <w:t>6</w:t>
            </w:r>
          </w:p>
        </w:tc>
      </w:tr>
      <w:tr w:rsidR="00405D2D" w:rsidRPr="00715956"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405D2D" w:rsidRPr="00F21240" w:rsidRDefault="00405D2D" w:rsidP="00405D2D">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405D2D" w:rsidRPr="00F21240" w:rsidRDefault="00405D2D" w:rsidP="00405D2D">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405D2D" w:rsidRPr="00F21240" w:rsidRDefault="00405D2D" w:rsidP="00405D2D">
            <w:pPr>
              <w:pStyle w:val="MsgTableBody"/>
              <w:jc w:val="center"/>
              <w:rPr>
                <w:noProof/>
              </w:rPr>
            </w:pPr>
            <w:r w:rsidRPr="00F21240">
              <w:rPr>
                <w:noProof/>
              </w:rPr>
              <w:t>6</w:t>
            </w:r>
          </w:p>
        </w:tc>
      </w:tr>
      <w:tr w:rsidR="0080333F" w14:paraId="1A8990B0" w14:textId="77777777" w:rsidTr="00A51CFB">
        <w:trPr>
          <w:jc w:val="center"/>
          <w:ins w:id="1997" w:author="Merrick, Riki | APHL" w:date="2022-07-28T10:08:00Z"/>
        </w:trPr>
        <w:tc>
          <w:tcPr>
            <w:tcW w:w="2880" w:type="dxa"/>
            <w:tcBorders>
              <w:top w:val="dotted" w:sz="4" w:space="0" w:color="auto"/>
              <w:left w:val="nil"/>
              <w:bottom w:val="dotted" w:sz="4" w:space="0" w:color="auto"/>
              <w:right w:val="nil"/>
            </w:tcBorders>
            <w:shd w:val="clear" w:color="auto" w:fill="FFFFFF"/>
          </w:tcPr>
          <w:p w14:paraId="34DD1C79" w14:textId="77777777" w:rsidR="0080333F" w:rsidRDefault="0080333F" w:rsidP="00A51CFB">
            <w:pPr>
              <w:pStyle w:val="MsgTableBody"/>
              <w:rPr>
                <w:ins w:id="1998" w:author="Merrick, Riki | APHL" w:date="2022-07-28T10:08:00Z"/>
                <w:noProof/>
              </w:rPr>
            </w:pPr>
            <w:ins w:id="1999" w:author="Merrick, Riki | APHL" w:date="2022-07-28T10:08: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19A0F72" w14:textId="77777777" w:rsidR="0080333F" w:rsidRDefault="0080333F" w:rsidP="00A51CFB">
            <w:pPr>
              <w:pStyle w:val="MsgTableBody"/>
              <w:rPr>
                <w:ins w:id="2000" w:author="Merrick, Riki | APHL" w:date="2022-07-28T10:08:00Z"/>
                <w:noProof/>
              </w:rPr>
            </w:pPr>
            <w:ins w:id="2001" w:author="Merrick, Riki | APHL" w:date="2022-07-28T10:0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E4F58D0" w14:textId="77777777" w:rsidR="0080333F" w:rsidRPr="00F21240" w:rsidRDefault="0080333F" w:rsidP="00A51CFB">
            <w:pPr>
              <w:pStyle w:val="MsgTableBody"/>
              <w:jc w:val="center"/>
              <w:rPr>
                <w:ins w:id="2002"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350EF995" w14:textId="77777777" w:rsidR="0080333F" w:rsidRDefault="0080333F" w:rsidP="00A51CFB">
            <w:pPr>
              <w:pStyle w:val="MsgTableBody"/>
              <w:jc w:val="center"/>
              <w:rPr>
                <w:ins w:id="2003" w:author="Merrick, Riki | APHL" w:date="2022-07-28T10:08:00Z"/>
                <w:noProof/>
              </w:rPr>
            </w:pPr>
            <w:ins w:id="2004" w:author="Merrick, Riki | APHL" w:date="2022-07-28T10:08:00Z">
              <w:r>
                <w:rPr>
                  <w:noProof/>
                </w:rPr>
                <w:t>3</w:t>
              </w:r>
            </w:ins>
          </w:p>
        </w:tc>
      </w:tr>
      <w:tr w:rsidR="0080333F" w14:paraId="3D8E2F6D" w14:textId="77777777" w:rsidTr="00A51CFB">
        <w:trPr>
          <w:jc w:val="center"/>
          <w:ins w:id="2005" w:author="Merrick, Riki | APHL" w:date="2022-07-28T10:08:00Z"/>
        </w:trPr>
        <w:tc>
          <w:tcPr>
            <w:tcW w:w="2880" w:type="dxa"/>
            <w:tcBorders>
              <w:top w:val="dotted" w:sz="4" w:space="0" w:color="auto"/>
              <w:left w:val="nil"/>
              <w:bottom w:val="dotted" w:sz="4" w:space="0" w:color="auto"/>
              <w:right w:val="nil"/>
            </w:tcBorders>
            <w:shd w:val="clear" w:color="auto" w:fill="FFFFFF"/>
          </w:tcPr>
          <w:p w14:paraId="2A807553" w14:textId="77777777" w:rsidR="0080333F" w:rsidRDefault="0080333F" w:rsidP="00A51CFB">
            <w:pPr>
              <w:pStyle w:val="MsgTableBody"/>
              <w:rPr>
                <w:ins w:id="2006" w:author="Merrick, Riki | APHL" w:date="2022-07-28T10:08:00Z"/>
                <w:noProof/>
              </w:rPr>
            </w:pPr>
            <w:ins w:id="2007" w:author="Merrick, Riki | APHL" w:date="2022-07-28T10:0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D21AC46" w14:textId="77777777" w:rsidR="0080333F" w:rsidRDefault="0080333F" w:rsidP="00A51CFB">
            <w:pPr>
              <w:pStyle w:val="MsgTableBody"/>
              <w:rPr>
                <w:ins w:id="2008" w:author="Merrick, Riki | APHL" w:date="2022-07-28T10:08:00Z"/>
                <w:noProof/>
              </w:rPr>
            </w:pPr>
            <w:ins w:id="2009" w:author="Merrick, Riki | APHL" w:date="2022-07-28T10:0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FDAB8F8" w14:textId="77777777" w:rsidR="0080333F" w:rsidRPr="00F21240" w:rsidRDefault="0080333F" w:rsidP="00A51CFB">
            <w:pPr>
              <w:pStyle w:val="MsgTableBody"/>
              <w:jc w:val="center"/>
              <w:rPr>
                <w:ins w:id="2010"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4F6DD21" w14:textId="77777777" w:rsidR="0080333F" w:rsidRDefault="0080333F" w:rsidP="00A51CFB">
            <w:pPr>
              <w:pStyle w:val="MsgTableBody"/>
              <w:jc w:val="center"/>
              <w:rPr>
                <w:ins w:id="2011" w:author="Merrick, Riki | APHL" w:date="2022-07-28T10:08:00Z"/>
                <w:noProof/>
              </w:rPr>
            </w:pPr>
            <w:ins w:id="2012" w:author="Merrick, Riki | APHL" w:date="2022-07-28T10:08:00Z">
              <w:r>
                <w:rPr>
                  <w:noProof/>
                </w:rPr>
                <w:t>3</w:t>
              </w:r>
            </w:ins>
          </w:p>
        </w:tc>
      </w:tr>
      <w:tr w:rsidR="00405D2D" w:rsidRPr="00151483"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405D2D" w:rsidRPr="00594536" w:rsidRDefault="00405D2D" w:rsidP="00405D2D">
            <w:pPr>
              <w:pStyle w:val="MsgTableBody"/>
              <w:jc w:val="center"/>
              <w:rPr>
                <w:noProof/>
              </w:rPr>
            </w:pPr>
            <w:r w:rsidRPr="00594536">
              <w:rPr>
                <w:noProof/>
              </w:rPr>
              <w:t>15</w:t>
            </w:r>
          </w:p>
        </w:tc>
      </w:tr>
      <w:tr w:rsidR="00405D2D" w:rsidRPr="00151483"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405D2D" w:rsidRPr="00594536" w:rsidRDefault="00405D2D" w:rsidP="00405D2D">
            <w:pPr>
              <w:pStyle w:val="MsgTableBody"/>
              <w:jc w:val="center"/>
              <w:rPr>
                <w:noProof/>
              </w:rPr>
            </w:pPr>
            <w:r w:rsidRPr="00594536">
              <w:rPr>
                <w:noProof/>
              </w:rPr>
              <w:t>7</w:t>
            </w:r>
          </w:p>
        </w:tc>
      </w:tr>
      <w:tr w:rsidR="00405D2D" w:rsidRPr="00715956"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405D2D" w:rsidRPr="00F21240" w:rsidRDefault="00405D2D" w:rsidP="00405D2D">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405D2D" w:rsidRPr="00F21240" w:rsidRDefault="00405D2D" w:rsidP="00405D2D">
            <w:pPr>
              <w:pStyle w:val="MsgTableBody"/>
              <w:jc w:val="center"/>
              <w:rPr>
                <w:noProof/>
              </w:rPr>
            </w:pPr>
          </w:p>
        </w:tc>
      </w:tr>
      <w:tr w:rsidR="00405D2D" w:rsidRPr="00715956"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405D2D" w:rsidRPr="00F21240" w:rsidRDefault="00405D2D" w:rsidP="00405D2D">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405D2D" w:rsidRPr="00F21240" w:rsidRDefault="00405D2D" w:rsidP="00405D2D">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405D2D" w:rsidRPr="00F21240" w:rsidRDefault="00405D2D" w:rsidP="00405D2D">
            <w:pPr>
              <w:pStyle w:val="MsgTableBody"/>
              <w:jc w:val="center"/>
              <w:rPr>
                <w:noProof/>
              </w:rPr>
            </w:pPr>
            <w:r w:rsidRPr="00F21240">
              <w:rPr>
                <w:noProof/>
              </w:rPr>
              <w:t>6</w:t>
            </w:r>
          </w:p>
        </w:tc>
      </w:tr>
      <w:tr w:rsidR="00405D2D" w:rsidRPr="00715956"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405D2D" w:rsidRPr="00F21240" w:rsidRDefault="00405D2D" w:rsidP="00405D2D">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405D2D" w:rsidRPr="00F21240" w:rsidRDefault="00405D2D" w:rsidP="00405D2D">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405D2D" w:rsidRPr="00F21240" w:rsidRDefault="00405D2D" w:rsidP="00405D2D">
            <w:pPr>
              <w:pStyle w:val="MsgTableBody"/>
              <w:jc w:val="center"/>
              <w:rPr>
                <w:noProof/>
              </w:rPr>
            </w:pPr>
            <w:r w:rsidRPr="00F21240">
              <w:rPr>
                <w:noProof/>
              </w:rPr>
              <w:t>6</w:t>
            </w:r>
          </w:p>
        </w:tc>
      </w:tr>
      <w:tr w:rsidR="00405D2D" w:rsidRPr="00715956"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405D2D" w:rsidRPr="00F21240" w:rsidRDefault="00405D2D" w:rsidP="00405D2D">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405D2D" w:rsidRPr="00F21240" w:rsidRDefault="00405D2D" w:rsidP="00405D2D">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405D2D" w:rsidRPr="00F21240" w:rsidRDefault="00405D2D" w:rsidP="00405D2D">
            <w:pPr>
              <w:pStyle w:val="MsgTableBody"/>
              <w:jc w:val="center"/>
              <w:rPr>
                <w:noProof/>
              </w:rPr>
            </w:pPr>
            <w:r w:rsidRPr="00F21240">
              <w:rPr>
                <w:noProof/>
              </w:rPr>
              <w:t>6</w:t>
            </w:r>
          </w:p>
        </w:tc>
      </w:tr>
    </w:tbl>
    <w:p w14:paraId="0F3AD4E0" w14:textId="7BD5EA8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1ACA5E4B" w14:textId="77777777" w:rsidTr="00AE417F">
        <w:tc>
          <w:tcPr>
            <w:tcW w:w="9350" w:type="dxa"/>
            <w:gridSpan w:val="6"/>
          </w:tcPr>
          <w:p w14:paraId="29A0D9A5" w14:textId="65C60EB6" w:rsidR="00597C63" w:rsidRPr="006D6BB6" w:rsidRDefault="00597C63" w:rsidP="00597C63">
            <w:pPr>
              <w:pStyle w:val="ACK-ChoreographyHeader"/>
            </w:pPr>
            <w:r w:rsidRPr="00C20CAF">
              <w:t>Acknowledgment Choreography</w:t>
            </w:r>
          </w:p>
        </w:tc>
      </w:tr>
      <w:tr w:rsidR="00597C63" w:rsidRPr="006D6BB6" w14:paraId="7AEF9824" w14:textId="77777777" w:rsidTr="00AE417F">
        <w:tc>
          <w:tcPr>
            <w:tcW w:w="9350" w:type="dxa"/>
            <w:gridSpan w:val="6"/>
          </w:tcPr>
          <w:p w14:paraId="022FB2EB" w14:textId="317DC238" w:rsidR="00597C63" w:rsidRPr="00C20CAF" w:rsidRDefault="00372670" w:rsidP="00597C63">
            <w:pPr>
              <w:pStyle w:val="ACK-ChoreographyHeader"/>
            </w:pPr>
            <w:r w:rsidRPr="00F21240">
              <w:rPr>
                <w:noProof/>
              </w:rPr>
              <w:t>ADT^A06^ADT_A06</w:t>
            </w:r>
          </w:p>
        </w:tc>
      </w:tr>
      <w:tr w:rsidR="00EB05F1" w:rsidRPr="006D6BB6" w14:paraId="27C9315A" w14:textId="77777777" w:rsidTr="00597C63">
        <w:tc>
          <w:tcPr>
            <w:tcW w:w="1410" w:type="dxa"/>
          </w:tcPr>
          <w:p w14:paraId="5F054088" w14:textId="77777777" w:rsidR="00EB05F1" w:rsidRPr="006D6BB6" w:rsidRDefault="00EB05F1" w:rsidP="00AD6CE4">
            <w:pPr>
              <w:pStyle w:val="ACK-ChoreographyBody"/>
            </w:pPr>
            <w:r w:rsidRPr="006D6BB6">
              <w:t>Field name</w:t>
            </w:r>
          </w:p>
        </w:tc>
        <w:tc>
          <w:tcPr>
            <w:tcW w:w="1854" w:type="dxa"/>
          </w:tcPr>
          <w:p w14:paraId="67899338" w14:textId="77777777" w:rsidR="00EB05F1" w:rsidRPr="006D6BB6" w:rsidRDefault="00EB05F1" w:rsidP="00AD6CE4">
            <w:pPr>
              <w:pStyle w:val="ACK-ChoreographyBody"/>
            </w:pPr>
            <w:r w:rsidRPr="006D6BB6">
              <w:t>Field Value: Original mode</w:t>
            </w:r>
          </w:p>
        </w:tc>
        <w:tc>
          <w:tcPr>
            <w:tcW w:w="6086" w:type="dxa"/>
            <w:gridSpan w:val="4"/>
          </w:tcPr>
          <w:p w14:paraId="23E1C82D" w14:textId="77777777" w:rsidR="00EB05F1" w:rsidRPr="006D6BB6" w:rsidRDefault="00EB05F1" w:rsidP="00AD6CE4">
            <w:pPr>
              <w:pStyle w:val="ACK-ChoreographyBody"/>
            </w:pPr>
            <w:r w:rsidRPr="006D6BB6">
              <w:t>Field value: Enhanced mode</w:t>
            </w:r>
          </w:p>
        </w:tc>
      </w:tr>
      <w:tr w:rsidR="00EB05F1" w:rsidRPr="006D6BB6" w14:paraId="554F2DB8" w14:textId="77777777" w:rsidTr="00597C63">
        <w:tc>
          <w:tcPr>
            <w:tcW w:w="1410" w:type="dxa"/>
          </w:tcPr>
          <w:p w14:paraId="6C771CB7" w14:textId="77777777" w:rsidR="00EB05F1" w:rsidRPr="006D6BB6" w:rsidRDefault="00EB05F1" w:rsidP="00AD6CE4">
            <w:pPr>
              <w:pStyle w:val="ACK-ChoreographyBody"/>
            </w:pPr>
            <w:r w:rsidRPr="006D6BB6">
              <w:t>MSH.15</w:t>
            </w:r>
          </w:p>
        </w:tc>
        <w:tc>
          <w:tcPr>
            <w:tcW w:w="1854" w:type="dxa"/>
          </w:tcPr>
          <w:p w14:paraId="30957C36" w14:textId="77777777" w:rsidR="00EB05F1" w:rsidRPr="006D6BB6" w:rsidRDefault="00EB05F1" w:rsidP="00AD6CE4">
            <w:pPr>
              <w:pStyle w:val="ACK-ChoreographyBody"/>
            </w:pPr>
            <w:r w:rsidRPr="006D6BB6">
              <w:t>Blank</w:t>
            </w:r>
          </w:p>
        </w:tc>
        <w:tc>
          <w:tcPr>
            <w:tcW w:w="465" w:type="dxa"/>
          </w:tcPr>
          <w:p w14:paraId="71CAF476" w14:textId="77777777" w:rsidR="00EB05F1" w:rsidRPr="006D6BB6" w:rsidRDefault="00EB05F1" w:rsidP="00AD6CE4">
            <w:pPr>
              <w:pStyle w:val="ACK-ChoreographyBody"/>
            </w:pPr>
            <w:r w:rsidRPr="006D6BB6">
              <w:t>NE</w:t>
            </w:r>
          </w:p>
        </w:tc>
        <w:tc>
          <w:tcPr>
            <w:tcW w:w="1603" w:type="dxa"/>
          </w:tcPr>
          <w:p w14:paraId="121152B3" w14:textId="77777777" w:rsidR="00EB05F1" w:rsidRPr="006D6BB6" w:rsidRDefault="00EB05F1" w:rsidP="00AD6CE4">
            <w:pPr>
              <w:pStyle w:val="ACK-ChoreographyBody"/>
            </w:pPr>
            <w:r w:rsidRPr="006D6BB6">
              <w:t>AL, SU, ER</w:t>
            </w:r>
          </w:p>
        </w:tc>
        <w:tc>
          <w:tcPr>
            <w:tcW w:w="2009" w:type="dxa"/>
          </w:tcPr>
          <w:p w14:paraId="3D9E4C02" w14:textId="77777777" w:rsidR="00EB05F1" w:rsidRPr="006D6BB6" w:rsidRDefault="00EB05F1" w:rsidP="00AD6CE4">
            <w:pPr>
              <w:pStyle w:val="ACK-ChoreographyBody"/>
            </w:pPr>
            <w:r w:rsidRPr="006D6BB6">
              <w:t>NE</w:t>
            </w:r>
          </w:p>
        </w:tc>
        <w:tc>
          <w:tcPr>
            <w:tcW w:w="2009" w:type="dxa"/>
          </w:tcPr>
          <w:p w14:paraId="7CD6BE4B" w14:textId="77777777" w:rsidR="00EB05F1" w:rsidRPr="006D6BB6" w:rsidRDefault="00EB05F1" w:rsidP="00AD6CE4">
            <w:pPr>
              <w:pStyle w:val="ACK-ChoreographyBody"/>
            </w:pPr>
            <w:r w:rsidRPr="006D6BB6">
              <w:t>AL, SU, ER</w:t>
            </w:r>
          </w:p>
        </w:tc>
      </w:tr>
      <w:tr w:rsidR="00EB05F1" w:rsidRPr="006D6BB6" w14:paraId="6A605F7F" w14:textId="77777777" w:rsidTr="00597C63">
        <w:tc>
          <w:tcPr>
            <w:tcW w:w="1410" w:type="dxa"/>
          </w:tcPr>
          <w:p w14:paraId="5999CA07" w14:textId="77777777" w:rsidR="00EB05F1" w:rsidRPr="006D6BB6" w:rsidRDefault="00EB05F1" w:rsidP="00AD6CE4">
            <w:pPr>
              <w:pStyle w:val="ACK-ChoreographyBody"/>
            </w:pPr>
            <w:r w:rsidRPr="006D6BB6">
              <w:t>MSH.16</w:t>
            </w:r>
          </w:p>
        </w:tc>
        <w:tc>
          <w:tcPr>
            <w:tcW w:w="1854" w:type="dxa"/>
          </w:tcPr>
          <w:p w14:paraId="7BE854BE" w14:textId="77777777" w:rsidR="00EB05F1" w:rsidRPr="006D6BB6" w:rsidRDefault="00EB05F1" w:rsidP="00AD6CE4">
            <w:pPr>
              <w:pStyle w:val="ACK-ChoreographyBody"/>
            </w:pPr>
            <w:r w:rsidRPr="006D6BB6">
              <w:t>Blank</w:t>
            </w:r>
          </w:p>
        </w:tc>
        <w:tc>
          <w:tcPr>
            <w:tcW w:w="465" w:type="dxa"/>
          </w:tcPr>
          <w:p w14:paraId="1B07F3F0" w14:textId="77777777" w:rsidR="00EB05F1" w:rsidRPr="006D6BB6" w:rsidRDefault="00EB05F1" w:rsidP="00AD6CE4">
            <w:pPr>
              <w:pStyle w:val="ACK-ChoreographyBody"/>
            </w:pPr>
            <w:r w:rsidRPr="006D6BB6">
              <w:t>NE</w:t>
            </w:r>
          </w:p>
        </w:tc>
        <w:tc>
          <w:tcPr>
            <w:tcW w:w="1603" w:type="dxa"/>
          </w:tcPr>
          <w:p w14:paraId="1B25FBDB" w14:textId="77777777" w:rsidR="00EB05F1" w:rsidRPr="006D6BB6" w:rsidRDefault="00EB05F1" w:rsidP="00AD6CE4">
            <w:pPr>
              <w:pStyle w:val="ACK-ChoreographyBody"/>
            </w:pPr>
            <w:r w:rsidRPr="006D6BB6">
              <w:t>NE</w:t>
            </w:r>
          </w:p>
        </w:tc>
        <w:tc>
          <w:tcPr>
            <w:tcW w:w="2009" w:type="dxa"/>
          </w:tcPr>
          <w:p w14:paraId="1B3BC6D8" w14:textId="77777777" w:rsidR="00EB05F1" w:rsidRPr="006D6BB6" w:rsidRDefault="00EB05F1" w:rsidP="00AD6CE4">
            <w:pPr>
              <w:pStyle w:val="ACK-ChoreographyBody"/>
            </w:pPr>
            <w:r w:rsidRPr="006D6BB6">
              <w:t>AL, SU, ER</w:t>
            </w:r>
          </w:p>
        </w:tc>
        <w:tc>
          <w:tcPr>
            <w:tcW w:w="2009" w:type="dxa"/>
          </w:tcPr>
          <w:p w14:paraId="5F480E7B" w14:textId="77777777" w:rsidR="00EB05F1" w:rsidRPr="006D6BB6" w:rsidRDefault="00EB05F1" w:rsidP="00AD6CE4">
            <w:pPr>
              <w:pStyle w:val="ACK-ChoreographyBody"/>
            </w:pPr>
            <w:r w:rsidRPr="006D6BB6">
              <w:t>AL, SU, ER</w:t>
            </w:r>
          </w:p>
        </w:tc>
      </w:tr>
      <w:tr w:rsidR="00EB05F1" w:rsidRPr="006D6BB6" w14:paraId="59CF1066" w14:textId="77777777" w:rsidTr="00597C63">
        <w:tc>
          <w:tcPr>
            <w:tcW w:w="1410" w:type="dxa"/>
          </w:tcPr>
          <w:p w14:paraId="0E3C6AAC" w14:textId="77777777" w:rsidR="00EB05F1" w:rsidRPr="006D6BB6" w:rsidRDefault="00EB05F1" w:rsidP="00AD6CE4">
            <w:pPr>
              <w:pStyle w:val="ACK-ChoreographyBody"/>
            </w:pPr>
            <w:r w:rsidRPr="006D6BB6">
              <w:t>Immediate Ack</w:t>
            </w:r>
          </w:p>
        </w:tc>
        <w:tc>
          <w:tcPr>
            <w:tcW w:w="1854" w:type="dxa"/>
          </w:tcPr>
          <w:p w14:paraId="3ED512AA" w14:textId="77777777" w:rsidR="00EB05F1" w:rsidRPr="006D6BB6" w:rsidRDefault="00EB05F1" w:rsidP="00AD6CE4">
            <w:pPr>
              <w:pStyle w:val="ACK-ChoreographyBody"/>
            </w:pPr>
            <w:r w:rsidRPr="006D6BB6">
              <w:t>-</w:t>
            </w:r>
          </w:p>
        </w:tc>
        <w:tc>
          <w:tcPr>
            <w:tcW w:w="465" w:type="dxa"/>
          </w:tcPr>
          <w:p w14:paraId="0F39D6DB" w14:textId="77777777" w:rsidR="00EB05F1" w:rsidRPr="006D6BB6" w:rsidRDefault="00EB05F1" w:rsidP="00AD6CE4">
            <w:pPr>
              <w:pStyle w:val="ACK-ChoreographyBody"/>
            </w:pPr>
            <w:r w:rsidRPr="006D6BB6">
              <w:t>-</w:t>
            </w:r>
          </w:p>
        </w:tc>
        <w:tc>
          <w:tcPr>
            <w:tcW w:w="1603" w:type="dxa"/>
          </w:tcPr>
          <w:p w14:paraId="38F453E5" w14:textId="5A9026A7"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104344D9" w14:textId="77777777" w:rsidR="00EB05F1" w:rsidRPr="006D6BB6" w:rsidRDefault="00EB05F1" w:rsidP="00AD6CE4">
            <w:pPr>
              <w:pStyle w:val="ACK-ChoreographyBody"/>
            </w:pPr>
            <w:r w:rsidRPr="006D6BB6">
              <w:t>-</w:t>
            </w:r>
          </w:p>
        </w:tc>
        <w:tc>
          <w:tcPr>
            <w:tcW w:w="2009" w:type="dxa"/>
          </w:tcPr>
          <w:p w14:paraId="7FB4E556" w14:textId="156F1749" w:rsidR="00EB05F1" w:rsidRPr="006D6BB6" w:rsidRDefault="00EB05F1" w:rsidP="00AD6CE4">
            <w:pPr>
              <w:pStyle w:val="ACK-ChoreographyBody"/>
            </w:pPr>
            <w:r w:rsidRPr="006D6BB6">
              <w:rPr>
                <w:szCs w:val="16"/>
              </w:rPr>
              <w:t>ACK^</w:t>
            </w:r>
            <w:r>
              <w:rPr>
                <w:szCs w:val="16"/>
              </w:rPr>
              <w:t>A06</w:t>
            </w:r>
            <w:r w:rsidRPr="006D6BB6">
              <w:rPr>
                <w:szCs w:val="16"/>
              </w:rPr>
              <w:t>^ACK</w:t>
            </w:r>
          </w:p>
        </w:tc>
      </w:tr>
      <w:tr w:rsidR="00EB05F1" w:rsidRPr="006D6BB6" w14:paraId="434E9F44" w14:textId="77777777" w:rsidTr="00597C63">
        <w:tc>
          <w:tcPr>
            <w:tcW w:w="1410" w:type="dxa"/>
          </w:tcPr>
          <w:p w14:paraId="77B4F224" w14:textId="77777777" w:rsidR="00EB05F1" w:rsidRPr="006D6BB6" w:rsidRDefault="00EB05F1" w:rsidP="00AD6CE4">
            <w:pPr>
              <w:pStyle w:val="ACK-ChoreographyBody"/>
            </w:pPr>
            <w:r w:rsidRPr="006D6BB6">
              <w:t>Application Ack</w:t>
            </w:r>
          </w:p>
        </w:tc>
        <w:tc>
          <w:tcPr>
            <w:tcW w:w="1854" w:type="dxa"/>
          </w:tcPr>
          <w:p w14:paraId="73BA4E27" w14:textId="7A752AD7" w:rsidR="00EB05F1" w:rsidRPr="006D6BB6" w:rsidRDefault="00EB05F1" w:rsidP="00AD6CE4">
            <w:pPr>
              <w:pStyle w:val="ACK-ChoreographyBody"/>
            </w:pPr>
            <w:r>
              <w:rPr>
                <w:szCs w:val="16"/>
              </w:rPr>
              <w:t>ADT</w:t>
            </w:r>
            <w:r w:rsidRPr="006D6BB6">
              <w:rPr>
                <w:szCs w:val="16"/>
              </w:rPr>
              <w:t>^</w:t>
            </w:r>
            <w:r>
              <w:rPr>
                <w:szCs w:val="16"/>
              </w:rPr>
              <w:t>A06</w:t>
            </w:r>
            <w:r w:rsidRPr="006D6BB6">
              <w:rPr>
                <w:szCs w:val="16"/>
              </w:rPr>
              <w:t>^</w:t>
            </w:r>
            <w:r>
              <w:rPr>
                <w:szCs w:val="16"/>
              </w:rPr>
              <w:t>ADT</w:t>
            </w:r>
            <w:r w:rsidRPr="006D6BB6">
              <w:rPr>
                <w:szCs w:val="16"/>
              </w:rPr>
              <w:t>_</w:t>
            </w:r>
            <w:r>
              <w:rPr>
                <w:szCs w:val="16"/>
              </w:rPr>
              <w:t>A06</w:t>
            </w:r>
          </w:p>
        </w:tc>
        <w:tc>
          <w:tcPr>
            <w:tcW w:w="465" w:type="dxa"/>
          </w:tcPr>
          <w:p w14:paraId="4D5530C4" w14:textId="77777777" w:rsidR="00EB05F1" w:rsidRPr="006D6BB6" w:rsidRDefault="00EB05F1" w:rsidP="00AD6CE4">
            <w:pPr>
              <w:pStyle w:val="ACK-ChoreographyBody"/>
            </w:pPr>
            <w:r w:rsidRPr="006D6BB6">
              <w:t>-</w:t>
            </w:r>
          </w:p>
        </w:tc>
        <w:tc>
          <w:tcPr>
            <w:tcW w:w="1603" w:type="dxa"/>
          </w:tcPr>
          <w:p w14:paraId="583CC01E" w14:textId="77777777" w:rsidR="00EB05F1" w:rsidRPr="006D6BB6" w:rsidRDefault="00EB05F1" w:rsidP="00AD6CE4">
            <w:pPr>
              <w:pStyle w:val="ACK-ChoreographyBody"/>
            </w:pPr>
            <w:r w:rsidRPr="006D6BB6">
              <w:t>-</w:t>
            </w:r>
          </w:p>
        </w:tc>
        <w:tc>
          <w:tcPr>
            <w:tcW w:w="2009" w:type="dxa"/>
          </w:tcPr>
          <w:p w14:paraId="2DA334D6" w14:textId="76F2C583"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692ECBD5" w14:textId="61DD0417" w:rsidR="00EB05F1" w:rsidRPr="006D6BB6" w:rsidRDefault="00EB05F1" w:rsidP="00AD6CE4">
            <w:pPr>
              <w:pStyle w:val="ACK-ChoreographyBody"/>
            </w:pPr>
            <w:r w:rsidRPr="006D6BB6">
              <w:rPr>
                <w:szCs w:val="16"/>
              </w:rPr>
              <w:t>ACK^</w:t>
            </w:r>
            <w:r>
              <w:rPr>
                <w:szCs w:val="16"/>
              </w:rPr>
              <w:t>A06</w:t>
            </w:r>
            <w:r w:rsidRPr="006D6BB6">
              <w:rPr>
                <w:szCs w:val="16"/>
              </w:rPr>
              <w:t>^ACK</w:t>
            </w:r>
          </w:p>
        </w:tc>
      </w:tr>
    </w:tbl>
    <w:p w14:paraId="49DC6A6B" w14:textId="77777777" w:rsidR="00715956" w:rsidRPr="00F21240" w:rsidRDefault="00715956">
      <w:pPr>
        <w:rPr>
          <w:noProof/>
        </w:rPr>
      </w:pPr>
    </w:p>
    <w:p w14:paraId="27EB7772" w14:textId="77777777" w:rsidR="00715956" w:rsidRPr="00F21240" w:rsidRDefault="00715956">
      <w:pPr>
        <w:pStyle w:val="MsgTableCaption"/>
        <w:rPr>
          <w:noProof/>
        </w:rPr>
      </w:pPr>
      <w:r w:rsidRPr="00F21240">
        <w:rPr>
          <w:noProof/>
        </w:rPr>
        <w:t>ACK^A06^ACK: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F21240" w:rsidRDefault="00715956">
            <w:pPr>
              <w:pStyle w:val="MsgTableHeader"/>
              <w:jc w:val="center"/>
              <w:rPr>
                <w:noProof/>
              </w:rPr>
            </w:pPr>
            <w:r w:rsidRPr="00F21240">
              <w:rPr>
                <w:noProof/>
              </w:rPr>
              <w:t>Chapter</w:t>
            </w:r>
          </w:p>
        </w:tc>
      </w:tr>
      <w:tr w:rsidR="00715956" w:rsidRPr="00715956"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F21240" w:rsidRDefault="00715956">
            <w:pPr>
              <w:pStyle w:val="MsgTableBody"/>
              <w:jc w:val="center"/>
              <w:rPr>
                <w:noProof/>
              </w:rPr>
            </w:pPr>
            <w:r w:rsidRPr="00F21240">
              <w:rPr>
                <w:noProof/>
              </w:rPr>
              <w:t>2</w:t>
            </w:r>
          </w:p>
        </w:tc>
      </w:tr>
      <w:tr w:rsidR="00715956" w:rsidRPr="00715956"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F21240" w:rsidRDefault="00715956">
            <w:pPr>
              <w:pStyle w:val="MsgTableBody"/>
              <w:jc w:val="center"/>
              <w:rPr>
                <w:noProof/>
              </w:rPr>
            </w:pPr>
            <w:r w:rsidRPr="00F21240">
              <w:rPr>
                <w:noProof/>
              </w:rPr>
              <w:t>2</w:t>
            </w:r>
          </w:p>
        </w:tc>
      </w:tr>
      <w:tr w:rsidR="00715956" w:rsidRPr="00715956"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F21240" w:rsidRDefault="00715956">
            <w:pPr>
              <w:pStyle w:val="MsgTableBody"/>
              <w:jc w:val="center"/>
              <w:rPr>
                <w:noProof/>
              </w:rPr>
            </w:pPr>
            <w:r w:rsidRPr="00F21240">
              <w:rPr>
                <w:noProof/>
              </w:rPr>
              <w:t>2</w:t>
            </w:r>
          </w:p>
        </w:tc>
      </w:tr>
      <w:tr w:rsidR="00715956" w:rsidRPr="00715956"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F21240" w:rsidRDefault="00715956">
            <w:pPr>
              <w:pStyle w:val="MsgTableBody"/>
              <w:jc w:val="center"/>
              <w:rPr>
                <w:noProof/>
              </w:rPr>
            </w:pPr>
            <w:r w:rsidRPr="00F21240">
              <w:rPr>
                <w:noProof/>
              </w:rPr>
              <w:t>2</w:t>
            </w:r>
          </w:p>
        </w:tc>
      </w:tr>
      <w:tr w:rsidR="00715956" w:rsidRPr="00715956"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F21240" w:rsidRDefault="00715956">
            <w:pPr>
              <w:pStyle w:val="MsgTableBody"/>
              <w:jc w:val="center"/>
              <w:rPr>
                <w:noProof/>
              </w:rPr>
            </w:pPr>
            <w:r w:rsidRPr="00F21240">
              <w:rPr>
                <w:noProof/>
              </w:rPr>
              <w:t>2</w:t>
            </w:r>
          </w:p>
        </w:tc>
      </w:tr>
    </w:tbl>
    <w:p w14:paraId="5A012D74" w14:textId="027D59A6" w:rsidR="004E4611" w:rsidRDefault="004E4611" w:rsidP="00597C63">
      <w:bookmarkStart w:id="2013" w:name="_Toc348244982"/>
      <w:bookmarkStart w:id="2014" w:name="_Toc348258170"/>
      <w:bookmarkStart w:id="2015" w:name="_Toc348263353"/>
      <w:bookmarkStart w:id="2016" w:name="_Toc348336767"/>
      <w:bookmarkStart w:id="2017" w:name="_Toc348768080"/>
      <w:bookmarkStart w:id="2018" w:name="_Toc380435628"/>
      <w:bookmarkStart w:id="2019" w:name="_Toc359236124"/>
      <w:bookmarkStart w:id="2020" w:name="_Toc1815943"/>
      <w:bookmarkStart w:id="2021" w:name="_Toc21372488"/>
      <w:bookmarkStart w:id="2022" w:name="_Toc175991962"/>
      <w:bookmarkStart w:id="2023"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6BB6" w14:paraId="47310BDE" w14:textId="77777777" w:rsidTr="00597C63">
        <w:trPr>
          <w:jc w:val="center"/>
        </w:trPr>
        <w:tc>
          <w:tcPr>
            <w:tcW w:w="7083" w:type="dxa"/>
            <w:gridSpan w:val="4"/>
          </w:tcPr>
          <w:p w14:paraId="2FAE2793" w14:textId="46E9AAC6" w:rsidR="00597C63" w:rsidRPr="006D6BB6" w:rsidRDefault="00597C63" w:rsidP="00597C63">
            <w:pPr>
              <w:pStyle w:val="ACK-ChoreographyHeader"/>
            </w:pPr>
            <w:r w:rsidRPr="00C20CAF">
              <w:t>Acknowledgment Choreography</w:t>
            </w:r>
          </w:p>
        </w:tc>
      </w:tr>
      <w:tr w:rsidR="00597C63" w:rsidRPr="006D6BB6" w14:paraId="2FF31797" w14:textId="77777777" w:rsidTr="00597C63">
        <w:trPr>
          <w:jc w:val="center"/>
        </w:trPr>
        <w:tc>
          <w:tcPr>
            <w:tcW w:w="7083" w:type="dxa"/>
            <w:gridSpan w:val="4"/>
          </w:tcPr>
          <w:p w14:paraId="4D78D794" w14:textId="72684C77" w:rsidR="00597C63" w:rsidRPr="00C20CAF" w:rsidRDefault="00372670" w:rsidP="00597C63">
            <w:pPr>
              <w:pStyle w:val="ACK-ChoreographyHeader"/>
            </w:pPr>
            <w:r w:rsidRPr="00F21240">
              <w:rPr>
                <w:noProof/>
              </w:rPr>
              <w:t>ACK^A06^ACK</w:t>
            </w:r>
          </w:p>
        </w:tc>
      </w:tr>
      <w:tr w:rsidR="004E4611" w:rsidRPr="006D6BB6" w14:paraId="38041379" w14:textId="77777777" w:rsidTr="00594536">
        <w:trPr>
          <w:jc w:val="center"/>
        </w:trPr>
        <w:tc>
          <w:tcPr>
            <w:tcW w:w="1579" w:type="dxa"/>
          </w:tcPr>
          <w:p w14:paraId="7A399799" w14:textId="77777777" w:rsidR="004E4611" w:rsidRPr="006D6BB6" w:rsidRDefault="004E4611" w:rsidP="0025077B">
            <w:pPr>
              <w:pStyle w:val="ACK-ChoreographyBody"/>
            </w:pPr>
            <w:r w:rsidRPr="006D6BB6">
              <w:t>Field name</w:t>
            </w:r>
          </w:p>
        </w:tc>
        <w:tc>
          <w:tcPr>
            <w:tcW w:w="2480" w:type="dxa"/>
          </w:tcPr>
          <w:p w14:paraId="0E79CE55" w14:textId="77777777" w:rsidR="004E4611" w:rsidRPr="006D6BB6" w:rsidRDefault="004E4611" w:rsidP="0025077B">
            <w:pPr>
              <w:pStyle w:val="ACK-ChoreographyBody"/>
            </w:pPr>
            <w:r w:rsidRPr="006D6BB6">
              <w:t>Field Value: Original mode</w:t>
            </w:r>
          </w:p>
        </w:tc>
        <w:tc>
          <w:tcPr>
            <w:tcW w:w="3024" w:type="dxa"/>
            <w:gridSpan w:val="2"/>
          </w:tcPr>
          <w:p w14:paraId="71ED4F32" w14:textId="77777777" w:rsidR="004E4611" w:rsidRPr="006D6BB6" w:rsidRDefault="004E4611" w:rsidP="0025077B">
            <w:pPr>
              <w:pStyle w:val="ACK-ChoreographyBody"/>
            </w:pPr>
            <w:r w:rsidRPr="006D6BB6">
              <w:t>Field value: Enhanced mode</w:t>
            </w:r>
          </w:p>
        </w:tc>
      </w:tr>
      <w:tr w:rsidR="00AD6CE4" w:rsidRPr="006D6BB6" w14:paraId="7D15B7CC" w14:textId="77777777" w:rsidTr="00594536">
        <w:trPr>
          <w:jc w:val="center"/>
        </w:trPr>
        <w:tc>
          <w:tcPr>
            <w:tcW w:w="1579" w:type="dxa"/>
          </w:tcPr>
          <w:p w14:paraId="0F6BC86D" w14:textId="77777777" w:rsidR="00AD6CE4" w:rsidRPr="006D6BB6" w:rsidRDefault="00AD6CE4" w:rsidP="0025077B">
            <w:pPr>
              <w:pStyle w:val="ACK-ChoreographyBody"/>
            </w:pPr>
            <w:r w:rsidRPr="006D6BB6">
              <w:t>MSH.15</w:t>
            </w:r>
          </w:p>
        </w:tc>
        <w:tc>
          <w:tcPr>
            <w:tcW w:w="2480" w:type="dxa"/>
          </w:tcPr>
          <w:p w14:paraId="34F4AB4E" w14:textId="77777777" w:rsidR="00AD6CE4" w:rsidRPr="006D6BB6" w:rsidRDefault="00AD6CE4" w:rsidP="0025077B">
            <w:pPr>
              <w:pStyle w:val="ACK-ChoreographyBody"/>
            </w:pPr>
            <w:r w:rsidRPr="006D6BB6">
              <w:t>Blank</w:t>
            </w:r>
          </w:p>
        </w:tc>
        <w:tc>
          <w:tcPr>
            <w:tcW w:w="456" w:type="dxa"/>
          </w:tcPr>
          <w:p w14:paraId="295CA189" w14:textId="77777777" w:rsidR="00AD6CE4" w:rsidRPr="006D6BB6" w:rsidRDefault="00AD6CE4" w:rsidP="0025077B">
            <w:pPr>
              <w:pStyle w:val="ACK-ChoreographyBody"/>
            </w:pPr>
            <w:r w:rsidRPr="006D6BB6">
              <w:t>NE</w:t>
            </w:r>
          </w:p>
        </w:tc>
        <w:tc>
          <w:tcPr>
            <w:tcW w:w="2568" w:type="dxa"/>
          </w:tcPr>
          <w:p w14:paraId="61ADC236" w14:textId="77777777" w:rsidR="00AD6CE4" w:rsidRPr="006D6BB6" w:rsidRDefault="00AD6CE4" w:rsidP="0025077B">
            <w:pPr>
              <w:pStyle w:val="ACK-ChoreographyBody"/>
            </w:pPr>
            <w:r w:rsidRPr="006D6BB6">
              <w:t>AL, SU, ER</w:t>
            </w:r>
          </w:p>
        </w:tc>
      </w:tr>
      <w:tr w:rsidR="00AD6CE4" w:rsidRPr="006D6BB6" w14:paraId="1EDCE77F" w14:textId="77777777" w:rsidTr="00594536">
        <w:trPr>
          <w:jc w:val="center"/>
        </w:trPr>
        <w:tc>
          <w:tcPr>
            <w:tcW w:w="1579" w:type="dxa"/>
          </w:tcPr>
          <w:p w14:paraId="4538F735" w14:textId="77777777" w:rsidR="00AD6CE4" w:rsidRPr="006D6BB6" w:rsidRDefault="00AD6CE4" w:rsidP="0025077B">
            <w:pPr>
              <w:pStyle w:val="ACK-ChoreographyBody"/>
            </w:pPr>
            <w:r w:rsidRPr="006D6BB6">
              <w:t>MSH.16</w:t>
            </w:r>
          </w:p>
        </w:tc>
        <w:tc>
          <w:tcPr>
            <w:tcW w:w="2480" w:type="dxa"/>
          </w:tcPr>
          <w:p w14:paraId="35708DE3" w14:textId="77777777" w:rsidR="00AD6CE4" w:rsidRPr="006D6BB6" w:rsidRDefault="00AD6CE4" w:rsidP="0025077B">
            <w:pPr>
              <w:pStyle w:val="ACK-ChoreographyBody"/>
            </w:pPr>
            <w:r w:rsidRPr="006D6BB6">
              <w:t>Blank</w:t>
            </w:r>
          </w:p>
        </w:tc>
        <w:tc>
          <w:tcPr>
            <w:tcW w:w="456" w:type="dxa"/>
          </w:tcPr>
          <w:p w14:paraId="3A000AF1" w14:textId="77777777" w:rsidR="00AD6CE4" w:rsidRPr="006D6BB6" w:rsidRDefault="00AD6CE4" w:rsidP="0025077B">
            <w:pPr>
              <w:pStyle w:val="ACK-ChoreographyBody"/>
            </w:pPr>
            <w:r w:rsidRPr="006D6BB6">
              <w:t>NE</w:t>
            </w:r>
          </w:p>
        </w:tc>
        <w:tc>
          <w:tcPr>
            <w:tcW w:w="2568" w:type="dxa"/>
          </w:tcPr>
          <w:p w14:paraId="2EB09259" w14:textId="77777777" w:rsidR="00AD6CE4" w:rsidRPr="006D6BB6" w:rsidRDefault="00AD6CE4" w:rsidP="0025077B">
            <w:pPr>
              <w:pStyle w:val="ACK-ChoreographyBody"/>
            </w:pPr>
            <w:r w:rsidRPr="006D6BB6">
              <w:t>NE</w:t>
            </w:r>
          </w:p>
        </w:tc>
      </w:tr>
      <w:tr w:rsidR="00AD6CE4" w:rsidRPr="006D6BB6" w14:paraId="4F317246" w14:textId="77777777" w:rsidTr="00594536">
        <w:trPr>
          <w:jc w:val="center"/>
        </w:trPr>
        <w:tc>
          <w:tcPr>
            <w:tcW w:w="1579" w:type="dxa"/>
          </w:tcPr>
          <w:p w14:paraId="1BA9B0A8" w14:textId="77777777" w:rsidR="00AD6CE4" w:rsidRPr="006D6BB6" w:rsidRDefault="00AD6CE4" w:rsidP="0025077B">
            <w:pPr>
              <w:pStyle w:val="ACK-ChoreographyBody"/>
            </w:pPr>
            <w:r w:rsidRPr="006D6BB6">
              <w:t>Immediate Ack</w:t>
            </w:r>
          </w:p>
        </w:tc>
        <w:tc>
          <w:tcPr>
            <w:tcW w:w="2480" w:type="dxa"/>
          </w:tcPr>
          <w:p w14:paraId="57EAD560" w14:textId="77777777" w:rsidR="00AD6CE4" w:rsidRPr="006D6BB6" w:rsidRDefault="00AD6CE4" w:rsidP="0025077B">
            <w:pPr>
              <w:pStyle w:val="ACK-ChoreographyBody"/>
            </w:pPr>
            <w:r w:rsidRPr="006D6BB6">
              <w:t>-</w:t>
            </w:r>
          </w:p>
        </w:tc>
        <w:tc>
          <w:tcPr>
            <w:tcW w:w="456" w:type="dxa"/>
          </w:tcPr>
          <w:p w14:paraId="6708B47D" w14:textId="77777777" w:rsidR="00AD6CE4" w:rsidRPr="006D6BB6" w:rsidRDefault="00AD6CE4" w:rsidP="0025077B">
            <w:pPr>
              <w:pStyle w:val="ACK-ChoreographyBody"/>
            </w:pPr>
            <w:r w:rsidRPr="006D6BB6">
              <w:t>-</w:t>
            </w:r>
          </w:p>
        </w:tc>
        <w:tc>
          <w:tcPr>
            <w:tcW w:w="2568" w:type="dxa"/>
          </w:tcPr>
          <w:p w14:paraId="54011FD6" w14:textId="0B9FE66B" w:rsidR="00AD6CE4" w:rsidRPr="006D6BB6" w:rsidRDefault="00AD6CE4" w:rsidP="0025077B">
            <w:pPr>
              <w:pStyle w:val="ACK-ChoreographyBody"/>
            </w:pPr>
            <w:r w:rsidRPr="006D6BB6">
              <w:rPr>
                <w:szCs w:val="16"/>
              </w:rPr>
              <w:t>ACK^</w:t>
            </w:r>
            <w:r>
              <w:rPr>
                <w:szCs w:val="16"/>
              </w:rPr>
              <w:t>A06</w:t>
            </w:r>
            <w:r w:rsidRPr="006D6BB6">
              <w:rPr>
                <w:szCs w:val="16"/>
              </w:rPr>
              <w:t>^ACK</w:t>
            </w:r>
          </w:p>
        </w:tc>
      </w:tr>
      <w:tr w:rsidR="00AD6CE4" w:rsidRPr="006D6BB6" w14:paraId="57F31411" w14:textId="77777777" w:rsidTr="00594536">
        <w:trPr>
          <w:jc w:val="center"/>
        </w:trPr>
        <w:tc>
          <w:tcPr>
            <w:tcW w:w="1579" w:type="dxa"/>
          </w:tcPr>
          <w:p w14:paraId="36F9CEFB" w14:textId="77777777" w:rsidR="00AD6CE4" w:rsidRPr="006D6BB6" w:rsidRDefault="00AD6CE4" w:rsidP="0025077B">
            <w:pPr>
              <w:pStyle w:val="ACK-ChoreographyBody"/>
            </w:pPr>
            <w:r w:rsidRPr="006D6BB6">
              <w:t>Application Ack</w:t>
            </w:r>
          </w:p>
        </w:tc>
        <w:tc>
          <w:tcPr>
            <w:tcW w:w="2480" w:type="dxa"/>
          </w:tcPr>
          <w:p w14:paraId="28864E13" w14:textId="787CB57C" w:rsidR="00AD6CE4" w:rsidRPr="006D6BB6" w:rsidRDefault="00AD6CE4" w:rsidP="0025077B">
            <w:pPr>
              <w:pStyle w:val="ACK-ChoreographyBody"/>
            </w:pPr>
            <w:r>
              <w:rPr>
                <w:szCs w:val="16"/>
              </w:rPr>
              <w:t>-</w:t>
            </w:r>
          </w:p>
        </w:tc>
        <w:tc>
          <w:tcPr>
            <w:tcW w:w="456" w:type="dxa"/>
          </w:tcPr>
          <w:p w14:paraId="436DEF0B" w14:textId="77777777" w:rsidR="00AD6CE4" w:rsidRPr="006D6BB6" w:rsidRDefault="00AD6CE4" w:rsidP="0025077B">
            <w:pPr>
              <w:pStyle w:val="ACK-ChoreographyBody"/>
            </w:pPr>
            <w:r w:rsidRPr="006D6BB6">
              <w:t>-</w:t>
            </w:r>
          </w:p>
        </w:tc>
        <w:tc>
          <w:tcPr>
            <w:tcW w:w="2568" w:type="dxa"/>
          </w:tcPr>
          <w:p w14:paraId="6B783F0D" w14:textId="77777777" w:rsidR="00AD6CE4" w:rsidRPr="006D6BB6" w:rsidRDefault="00AD6CE4" w:rsidP="0025077B">
            <w:pPr>
              <w:pStyle w:val="ACK-ChoreographyBody"/>
            </w:pPr>
            <w:r w:rsidRPr="006D6BB6">
              <w:t>-</w:t>
            </w:r>
          </w:p>
        </w:tc>
      </w:tr>
    </w:tbl>
    <w:p w14:paraId="2355A3A6" w14:textId="77777777" w:rsidR="00715956" w:rsidRPr="00F21240" w:rsidRDefault="00715956">
      <w:pPr>
        <w:pStyle w:val="Heading3"/>
        <w:rPr>
          <w:noProof/>
        </w:rPr>
      </w:pPr>
      <w:bookmarkStart w:id="2024" w:name="_Toc27754792"/>
      <w:bookmarkStart w:id="2025" w:name="_Toc109892087"/>
      <w:r w:rsidRPr="00F21240">
        <w:rPr>
          <w:noProof/>
        </w:rPr>
        <w:t>ADT/ACK - Change an Inpatient to an Outpatient (Event A07</w:t>
      </w:r>
      <w:r w:rsidRPr="00F21240">
        <w:rPr>
          <w:noProof/>
        </w:rPr>
        <w:fldChar w:fldCharType="begin"/>
      </w:r>
      <w:r w:rsidRPr="00F21240">
        <w:rPr>
          <w:noProof/>
        </w:rPr>
        <w:instrText>XE "A07"</w:instrText>
      </w:r>
      <w:r w:rsidRPr="00F21240">
        <w:rPr>
          <w:noProof/>
        </w:rPr>
        <w:fldChar w:fldCharType="end"/>
      </w:r>
      <w:r w:rsidRPr="00F21240">
        <w:rPr>
          <w:noProof/>
        </w:rPr>
        <w:t>)</w:t>
      </w:r>
      <w:bookmarkEnd w:id="2013"/>
      <w:bookmarkEnd w:id="2014"/>
      <w:bookmarkEnd w:id="2015"/>
      <w:bookmarkEnd w:id="2016"/>
      <w:bookmarkEnd w:id="2017"/>
      <w:bookmarkEnd w:id="2018"/>
      <w:bookmarkEnd w:id="2019"/>
      <w:bookmarkEnd w:id="2020"/>
      <w:bookmarkEnd w:id="2021"/>
      <w:bookmarkEnd w:id="2022"/>
      <w:bookmarkEnd w:id="2023"/>
      <w:bookmarkEnd w:id="2024"/>
      <w:bookmarkEnd w:id="2025"/>
    </w:p>
    <w:p w14:paraId="2773D81F" w14:textId="77777777" w:rsidR="00715956" w:rsidRPr="00F21240" w:rsidRDefault="00715956">
      <w:pPr>
        <w:pStyle w:val="NormalIndented"/>
        <w:rPr>
          <w:noProof/>
        </w:rPr>
      </w:pPr>
      <w:r w:rsidRPr="00F21240">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w:t>
      </w:r>
    </w:p>
    <w:p w14:paraId="2236D54F"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2CA20C72"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FC43599" w14:textId="0E43A370" w:rsidR="00715956" w:rsidRDefault="00715956">
      <w:pPr>
        <w:pStyle w:val="NormalIndented"/>
        <w:rPr>
          <w:noProof/>
        </w:rPr>
      </w:pPr>
      <w:r w:rsidRPr="00F21240">
        <w:rPr>
          <w:noProof/>
        </w:rPr>
        <w:t xml:space="preserve">The </w:t>
      </w:r>
      <w:r w:rsidR="007C4170">
        <w:rPr>
          <w:noProof/>
        </w:rPr>
        <w:t>PRT</w:t>
      </w:r>
      <w:r w:rsidR="007C4170" w:rsidRPr="00F21240">
        <w:rPr>
          <w:noProof/>
        </w:rPr>
        <w:t xml:space="preserve"> </w:t>
      </w:r>
      <w:r w:rsidR="00BE3D2C">
        <w:rPr>
          <w:noProof/>
        </w:rPr>
        <w:t>–</w:t>
      </w:r>
      <w:r w:rsidRPr="00F21240">
        <w:rPr>
          <w:noProof/>
        </w:rPr>
        <w:t xml:space="preserve"> </w:t>
      </w:r>
      <w:r w:rsidR="007C417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7C4170">
        <w:rPr>
          <w:noProof/>
        </w:rPr>
        <w:t>PRT</w:t>
      </w:r>
      <w:r w:rsidR="007C4170" w:rsidRPr="00F21240">
        <w:rPr>
          <w:noProof/>
        </w:rPr>
        <w:t xml:space="preserve"> </w:t>
      </w:r>
      <w:r w:rsidRPr="00F21240">
        <w:rPr>
          <w:noProof/>
        </w:rPr>
        <w:t xml:space="preserve">segment following the PID/PD1 segments. Providers corresponding to the PV1 data are reported in the </w:t>
      </w:r>
      <w:r w:rsidR="007C4170">
        <w:rPr>
          <w:noProof/>
        </w:rPr>
        <w:t>PRT</w:t>
      </w:r>
      <w:r w:rsidR="007C4170" w:rsidRPr="00F21240">
        <w:rPr>
          <w:noProof/>
        </w:rPr>
        <w:t xml:space="preserve"> </w:t>
      </w:r>
      <w:r w:rsidRPr="00F21240">
        <w:rPr>
          <w:noProof/>
        </w:rPr>
        <w:t xml:space="preserve">segment following the PV1/PV2 segments.  Providers related to a specific procedure are reported in the </w:t>
      </w:r>
      <w:r w:rsidR="007C4170">
        <w:rPr>
          <w:noProof/>
        </w:rPr>
        <w:t>PRT</w:t>
      </w:r>
      <w:r w:rsidR="007C4170" w:rsidRPr="00F21240">
        <w:rPr>
          <w:noProof/>
        </w:rPr>
        <w:t xml:space="preserve"> </w:t>
      </w:r>
      <w:r w:rsidRPr="00F21240">
        <w:rPr>
          <w:noProof/>
        </w:rPr>
        <w:t xml:space="preserve">segment following the PR1 segment.  Providers related to a specific insurance are reported in the </w:t>
      </w:r>
      <w:r w:rsidR="007C4170">
        <w:rPr>
          <w:noProof/>
        </w:rPr>
        <w:t>PRT</w:t>
      </w:r>
      <w:r w:rsidR="007C4170" w:rsidRPr="00F21240">
        <w:rPr>
          <w:noProof/>
        </w:rPr>
        <w:t xml:space="preserve"> </w:t>
      </w:r>
      <w:r w:rsidRPr="00F21240">
        <w:rPr>
          <w:noProof/>
        </w:rPr>
        <w:t xml:space="preserve">segment following the IN1/IN2/IN3 segments. To communicate the begin and end date of the provider, use the </w:t>
      </w:r>
      <w:r w:rsidR="007C4170">
        <w:rPr>
          <w:rStyle w:val="ReferenceAttribute"/>
          <w:noProof/>
        </w:rPr>
        <w:t xml:space="preserve">–PRT-11 - </w:t>
      </w:r>
      <w:r w:rsidRPr="00F21240">
        <w:rPr>
          <w:rStyle w:val="ReferenceAttribute"/>
          <w:noProof/>
        </w:rPr>
        <w:t>Begin Date/Time</w:t>
      </w:r>
      <w:r w:rsidRPr="00F21240">
        <w:rPr>
          <w:noProof/>
        </w:rPr>
        <w:t xml:space="preserve"> and the </w:t>
      </w:r>
      <w:r w:rsidR="007C4170">
        <w:rPr>
          <w:rStyle w:val="ReferenceAttribute"/>
          <w:noProof/>
        </w:rPr>
        <w:t xml:space="preserve">–PRT-12 - </w:t>
      </w:r>
      <w:r w:rsidRPr="00F21240">
        <w:rPr>
          <w:rStyle w:val="ReferenceAttribute"/>
          <w:noProof/>
        </w:rPr>
        <w:t>End Date/Time</w:t>
      </w:r>
      <w:r w:rsidRPr="00F21240">
        <w:rPr>
          <w:noProof/>
        </w:rPr>
        <w:t xml:space="preserve"> in the </w:t>
      </w:r>
      <w:r w:rsidR="007C4170">
        <w:rPr>
          <w:noProof/>
        </w:rPr>
        <w:t>PRT</w:t>
      </w:r>
      <w:r w:rsidRPr="00F21240">
        <w:rPr>
          <w:noProof/>
        </w:rPr>
        <w:t xml:space="preserve"> segment, with the applicable </w:t>
      </w:r>
      <w:r w:rsidR="007C4170">
        <w:rPr>
          <w:rStyle w:val="ReferenceAttribute"/>
          <w:noProof/>
        </w:rPr>
        <w:t xml:space="preserve">PRT-4 </w:t>
      </w:r>
      <w:r w:rsidR="00FC1F8F">
        <w:rPr>
          <w:rStyle w:val="ReferenceAttribute"/>
          <w:noProof/>
        </w:rPr>
        <w:t>–</w:t>
      </w:r>
      <w:r w:rsidR="007C4170">
        <w:rPr>
          <w:rStyle w:val="ReferenceAttribute"/>
          <w:noProof/>
        </w:rPr>
        <w:t xml:space="preserve"> </w:t>
      </w:r>
      <w:r w:rsidR="00FC1F8F">
        <w:rPr>
          <w:rStyle w:val="ReferenceAttribute"/>
          <w:noProof/>
        </w:rPr>
        <w:t xml:space="preserve">Role of </w:t>
      </w:r>
      <w:r w:rsidR="007C4170">
        <w:rPr>
          <w:rStyle w:val="ReferenceAttribute"/>
          <w:noProof/>
        </w:rPr>
        <w:t>Participation</w:t>
      </w:r>
      <w:r w:rsidRPr="00F21240">
        <w:rPr>
          <w:noProof/>
        </w:rPr>
        <w:t xml:space="preserve">.  Refer to Chapter </w:t>
      </w:r>
      <w:r w:rsidR="007C4170">
        <w:rPr>
          <w:noProof/>
        </w:rPr>
        <w:t>7</w:t>
      </w:r>
      <w:r w:rsidR="007C4170" w:rsidRPr="00F21240">
        <w:rPr>
          <w:noProof/>
        </w:rPr>
        <w:t xml:space="preserve"> </w:t>
      </w:r>
      <w:r w:rsidRPr="00F21240">
        <w:rPr>
          <w:noProof/>
        </w:rPr>
        <w:t xml:space="preserve">for the definition of the </w:t>
      </w:r>
      <w:r w:rsidR="007C4170">
        <w:rPr>
          <w:noProof/>
        </w:rPr>
        <w:t>PRT</w:t>
      </w:r>
      <w:r w:rsidR="007C4170" w:rsidRPr="00F21240">
        <w:rPr>
          <w:noProof/>
        </w:rPr>
        <w:t xml:space="preserve"> </w:t>
      </w:r>
      <w:r w:rsidRPr="00F21240">
        <w:rPr>
          <w:noProof/>
        </w:rPr>
        <w:t>segment.</w:t>
      </w:r>
    </w:p>
    <w:p w14:paraId="054913AA" w14:textId="77777777" w:rsidR="00715956" w:rsidRPr="00F21240" w:rsidRDefault="00715956">
      <w:pPr>
        <w:pStyle w:val="MsgTableCaption"/>
        <w:rPr>
          <w:noProof/>
        </w:rPr>
      </w:pPr>
      <w:r w:rsidRPr="00F21240">
        <w:rPr>
          <w:noProof/>
        </w:rPr>
        <w:t>ADT^A07^ADT_A06: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F21240" w:rsidRDefault="00715956">
            <w:pPr>
              <w:pStyle w:val="MsgTableHeader"/>
              <w:jc w:val="center"/>
              <w:rPr>
                <w:noProof/>
              </w:rPr>
            </w:pPr>
            <w:r w:rsidRPr="00F21240">
              <w:rPr>
                <w:noProof/>
              </w:rPr>
              <w:t>Chapter</w:t>
            </w:r>
          </w:p>
        </w:tc>
      </w:tr>
      <w:tr w:rsidR="00715956" w:rsidRPr="00715956"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F21240" w:rsidRDefault="00715956">
            <w:pPr>
              <w:pStyle w:val="MsgTableBody"/>
              <w:jc w:val="center"/>
              <w:rPr>
                <w:noProof/>
              </w:rPr>
            </w:pPr>
            <w:r w:rsidRPr="00F21240">
              <w:rPr>
                <w:noProof/>
              </w:rPr>
              <w:t>2</w:t>
            </w:r>
          </w:p>
        </w:tc>
      </w:tr>
      <w:tr w:rsidR="005240BF" w:rsidRPr="005240BF"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1A11D3" w:rsidRDefault="005240BF" w:rsidP="002F09AE">
            <w:pPr>
              <w:pStyle w:val="MsgTableBody"/>
              <w:rPr>
                <w:noProof/>
              </w:rPr>
            </w:pPr>
            <w:r w:rsidRPr="001A11D3">
              <w:rPr>
                <w:noProof/>
              </w:rPr>
              <w:t xml:space="preserve">[{ </w:t>
            </w:r>
            <w:hyperlink w:anchor="_ARV_-_Access" w:history="1">
              <w:r w:rsidRPr="00F43B4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1A11D3" w:rsidRDefault="005240BF" w:rsidP="002F09AE">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1A11D3" w:rsidRDefault="005240BF" w:rsidP="002F09AE">
            <w:pPr>
              <w:pStyle w:val="MsgTableBody"/>
              <w:jc w:val="center"/>
              <w:rPr>
                <w:noProof/>
              </w:rPr>
            </w:pPr>
            <w:r w:rsidRPr="001A11D3">
              <w:rPr>
                <w:noProof/>
              </w:rPr>
              <w:t>3</w:t>
            </w:r>
          </w:p>
        </w:tc>
      </w:tr>
      <w:tr w:rsidR="00715956" w:rsidRPr="00715956"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F21240" w:rsidRDefault="00715956">
            <w:pPr>
              <w:pStyle w:val="MsgTableBody"/>
              <w:jc w:val="center"/>
              <w:rPr>
                <w:noProof/>
              </w:rPr>
            </w:pPr>
            <w:r w:rsidRPr="00F21240">
              <w:rPr>
                <w:noProof/>
              </w:rPr>
              <w:t>2</w:t>
            </w:r>
          </w:p>
        </w:tc>
      </w:tr>
      <w:tr w:rsidR="00715956" w:rsidRPr="00715956"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F21240" w:rsidRDefault="00715956">
            <w:pPr>
              <w:pStyle w:val="MsgTableBody"/>
              <w:jc w:val="center"/>
              <w:rPr>
                <w:noProof/>
              </w:rPr>
            </w:pPr>
            <w:r w:rsidRPr="00F21240">
              <w:rPr>
                <w:noProof/>
              </w:rPr>
              <w:t>2</w:t>
            </w:r>
          </w:p>
        </w:tc>
      </w:tr>
      <w:tr w:rsidR="00715956" w:rsidRPr="00715956"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F21240" w:rsidRDefault="00715956">
            <w:pPr>
              <w:pStyle w:val="MsgTableBody"/>
              <w:jc w:val="center"/>
              <w:rPr>
                <w:noProof/>
              </w:rPr>
            </w:pPr>
            <w:r w:rsidRPr="00F21240">
              <w:rPr>
                <w:noProof/>
              </w:rPr>
              <w:t>3</w:t>
            </w:r>
          </w:p>
        </w:tc>
      </w:tr>
      <w:tr w:rsidR="00715956" w:rsidRPr="00715956"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F21240" w:rsidRDefault="00715956">
            <w:pPr>
              <w:pStyle w:val="MsgTableBody"/>
              <w:jc w:val="center"/>
              <w:rPr>
                <w:noProof/>
              </w:rPr>
            </w:pPr>
            <w:r w:rsidRPr="00F21240">
              <w:rPr>
                <w:noProof/>
              </w:rPr>
              <w:t>3</w:t>
            </w:r>
          </w:p>
        </w:tc>
      </w:tr>
      <w:tr w:rsidR="00715956" w:rsidRPr="00715956"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F21240" w:rsidRDefault="00715956">
            <w:pPr>
              <w:pStyle w:val="MsgTableBody"/>
              <w:jc w:val="center"/>
              <w:rPr>
                <w:noProof/>
              </w:rPr>
            </w:pPr>
            <w:r w:rsidRPr="00F21240">
              <w:rPr>
                <w:noProof/>
              </w:rPr>
              <w:t>3</w:t>
            </w:r>
          </w:p>
        </w:tc>
      </w:tr>
      <w:tr w:rsidR="000A1ACA" w:rsidRPr="00715956" w14:paraId="6AF0CBD7" w14:textId="77777777" w:rsidTr="00D50068">
        <w:trPr>
          <w:jc w:val="center"/>
          <w:ins w:id="2026" w:author="Merrick, Riki | APHL" w:date="2022-07-17T16:52:00Z"/>
        </w:trPr>
        <w:tc>
          <w:tcPr>
            <w:tcW w:w="2880" w:type="dxa"/>
            <w:tcBorders>
              <w:top w:val="dotted" w:sz="4" w:space="0" w:color="auto"/>
              <w:left w:val="nil"/>
              <w:bottom w:val="dotted" w:sz="4" w:space="0" w:color="auto"/>
              <w:right w:val="nil"/>
            </w:tcBorders>
            <w:shd w:val="clear" w:color="auto" w:fill="FFFFFF"/>
          </w:tcPr>
          <w:p w14:paraId="2AF6987F" w14:textId="251772CE" w:rsidR="000A1ACA" w:rsidRDefault="000A1ACA" w:rsidP="000A1ACA">
            <w:pPr>
              <w:pStyle w:val="MsgTableBody"/>
              <w:rPr>
                <w:ins w:id="2027" w:author="Merrick, Riki | APHL" w:date="2022-07-17T16:52:00Z"/>
                <w:noProof/>
              </w:rPr>
            </w:pPr>
            <w:ins w:id="2028"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51451375" w14:textId="0F9BFE1D" w:rsidR="000A1ACA" w:rsidRPr="00594536" w:rsidRDefault="000A1ACA" w:rsidP="000A1ACA">
            <w:pPr>
              <w:pStyle w:val="MsgTableBody"/>
              <w:rPr>
                <w:ins w:id="2029" w:author="Merrick, Riki | APHL" w:date="2022-07-17T16:52:00Z"/>
                <w:noProof/>
              </w:rPr>
            </w:pPr>
            <w:ins w:id="2030"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20848BE" w14:textId="77777777" w:rsidR="000A1ACA" w:rsidRPr="00F21240" w:rsidRDefault="000A1ACA" w:rsidP="000A1ACA">
            <w:pPr>
              <w:pStyle w:val="MsgTableBody"/>
              <w:jc w:val="center"/>
              <w:rPr>
                <w:ins w:id="2031"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72DB87AC" w14:textId="6E7057A1" w:rsidR="000A1ACA" w:rsidRDefault="000A1ACA" w:rsidP="000A1ACA">
            <w:pPr>
              <w:pStyle w:val="MsgTableBody"/>
              <w:jc w:val="center"/>
              <w:rPr>
                <w:ins w:id="2032" w:author="Merrick, Riki | APHL" w:date="2022-07-17T16:52:00Z"/>
                <w:noProof/>
              </w:rPr>
            </w:pPr>
            <w:ins w:id="2033" w:author="Merrick, Riki | APHL" w:date="2022-07-17T16:53:00Z">
              <w:r>
                <w:rPr>
                  <w:noProof/>
                </w:rPr>
                <w:t>3</w:t>
              </w:r>
            </w:ins>
          </w:p>
        </w:tc>
      </w:tr>
      <w:tr w:rsidR="000A1ACA" w:rsidRPr="00715956" w14:paraId="68B019CF" w14:textId="77777777" w:rsidTr="00D50068">
        <w:trPr>
          <w:jc w:val="center"/>
          <w:ins w:id="2034" w:author="Merrick, Riki | APHL" w:date="2022-07-17T16:52:00Z"/>
        </w:trPr>
        <w:tc>
          <w:tcPr>
            <w:tcW w:w="2880" w:type="dxa"/>
            <w:tcBorders>
              <w:top w:val="dotted" w:sz="4" w:space="0" w:color="auto"/>
              <w:left w:val="nil"/>
              <w:bottom w:val="dotted" w:sz="4" w:space="0" w:color="auto"/>
              <w:right w:val="nil"/>
            </w:tcBorders>
            <w:shd w:val="clear" w:color="auto" w:fill="FFFFFF"/>
          </w:tcPr>
          <w:p w14:paraId="32C8E8C6" w14:textId="66DEA50F" w:rsidR="000A1ACA" w:rsidRDefault="000A1ACA" w:rsidP="000A1ACA">
            <w:pPr>
              <w:pStyle w:val="MsgTableBody"/>
              <w:rPr>
                <w:ins w:id="2035" w:author="Merrick, Riki | APHL" w:date="2022-07-17T16:52:00Z"/>
                <w:noProof/>
              </w:rPr>
            </w:pPr>
            <w:ins w:id="2036"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6096BC89" w14:textId="066F2E1C" w:rsidR="000A1ACA" w:rsidRPr="00594536" w:rsidRDefault="000A1ACA" w:rsidP="000A1ACA">
            <w:pPr>
              <w:pStyle w:val="MsgTableBody"/>
              <w:rPr>
                <w:ins w:id="2037" w:author="Merrick, Riki | APHL" w:date="2022-07-17T16:52:00Z"/>
                <w:noProof/>
              </w:rPr>
            </w:pPr>
            <w:ins w:id="2038"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CBADFD" w14:textId="77777777" w:rsidR="000A1ACA" w:rsidRPr="00F21240" w:rsidRDefault="000A1ACA" w:rsidP="000A1ACA">
            <w:pPr>
              <w:pStyle w:val="MsgTableBody"/>
              <w:jc w:val="center"/>
              <w:rPr>
                <w:ins w:id="2039"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DDE6AB2" w14:textId="72488CBC" w:rsidR="000A1ACA" w:rsidRDefault="000A1ACA" w:rsidP="000A1ACA">
            <w:pPr>
              <w:pStyle w:val="MsgTableBody"/>
              <w:jc w:val="center"/>
              <w:rPr>
                <w:ins w:id="2040" w:author="Merrick, Riki | APHL" w:date="2022-07-17T16:52:00Z"/>
                <w:noProof/>
              </w:rPr>
            </w:pPr>
            <w:ins w:id="2041" w:author="Merrick, Riki | APHL" w:date="2022-07-17T16:53:00Z">
              <w:r>
                <w:rPr>
                  <w:noProof/>
                </w:rPr>
                <w:t>3</w:t>
              </w:r>
            </w:ins>
          </w:p>
        </w:tc>
      </w:tr>
      <w:tr w:rsidR="000A1ACA" w:rsidRPr="00715956" w14:paraId="6B86EFF7" w14:textId="77777777" w:rsidTr="00D50068">
        <w:trPr>
          <w:jc w:val="center"/>
          <w:ins w:id="2042" w:author="Merrick, Riki | APHL" w:date="2022-07-17T16:52:00Z"/>
        </w:trPr>
        <w:tc>
          <w:tcPr>
            <w:tcW w:w="2880" w:type="dxa"/>
            <w:tcBorders>
              <w:top w:val="dotted" w:sz="4" w:space="0" w:color="auto"/>
              <w:left w:val="nil"/>
              <w:bottom w:val="dotted" w:sz="4" w:space="0" w:color="auto"/>
              <w:right w:val="nil"/>
            </w:tcBorders>
            <w:shd w:val="clear" w:color="auto" w:fill="FFFFFF"/>
          </w:tcPr>
          <w:p w14:paraId="46DB10A9" w14:textId="644BFAB6" w:rsidR="000A1ACA" w:rsidRDefault="000A1ACA" w:rsidP="000A1ACA">
            <w:pPr>
              <w:pStyle w:val="MsgTableBody"/>
              <w:rPr>
                <w:ins w:id="2043" w:author="Merrick, Riki | APHL" w:date="2022-07-17T16:52:00Z"/>
                <w:noProof/>
              </w:rPr>
            </w:pPr>
            <w:ins w:id="2044"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5D1B03E7" w14:textId="51DE000B" w:rsidR="000A1ACA" w:rsidRPr="00594536" w:rsidRDefault="000A1ACA" w:rsidP="000A1ACA">
            <w:pPr>
              <w:pStyle w:val="MsgTableBody"/>
              <w:rPr>
                <w:ins w:id="2045" w:author="Merrick, Riki | APHL" w:date="2022-07-17T16:52:00Z"/>
                <w:noProof/>
              </w:rPr>
            </w:pPr>
            <w:ins w:id="2046" w:author="Merrick, Riki | APHL" w:date="2022-07-17T16:53: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0718CF5" w14:textId="77777777" w:rsidR="000A1ACA" w:rsidRPr="00F21240" w:rsidRDefault="000A1ACA" w:rsidP="000A1ACA">
            <w:pPr>
              <w:pStyle w:val="MsgTableBody"/>
              <w:jc w:val="center"/>
              <w:rPr>
                <w:ins w:id="2047"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F397D40" w14:textId="4CB47D5D" w:rsidR="000A1ACA" w:rsidRDefault="000A1ACA" w:rsidP="000A1ACA">
            <w:pPr>
              <w:pStyle w:val="MsgTableBody"/>
              <w:jc w:val="center"/>
              <w:rPr>
                <w:ins w:id="2048" w:author="Merrick, Riki | APHL" w:date="2022-07-17T16:52:00Z"/>
                <w:noProof/>
              </w:rPr>
            </w:pPr>
            <w:ins w:id="2049" w:author="Merrick, Riki | APHL" w:date="2022-07-17T16:53:00Z">
              <w:r>
                <w:rPr>
                  <w:noProof/>
                </w:rPr>
                <w:t>3</w:t>
              </w:r>
            </w:ins>
          </w:p>
        </w:tc>
      </w:tr>
      <w:tr w:rsidR="000A1ACA" w:rsidRPr="00715956"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0A1ACA" w:rsidRPr="00F21240" w:rsidRDefault="000A1ACA" w:rsidP="000A1ACA">
            <w:pPr>
              <w:pStyle w:val="MsgTableBody"/>
              <w:rPr>
                <w:noProof/>
              </w:rPr>
            </w:pPr>
            <w:r>
              <w:rPr>
                <w:noProof/>
              </w:rPr>
              <w:t xml:space="preserve">[{ </w:t>
            </w:r>
            <w:hyperlink w:anchor="_OH1_-_Person" w:history="1">
              <w:r w:rsidRPr="00F43B4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2FD2A97" w14:textId="31BDD05A" w:rsidR="000A1ACA" w:rsidRPr="00594536" w:rsidRDefault="000A1ACA" w:rsidP="000A1ACA">
            <w:pPr>
              <w:pStyle w:val="MsgTableBody"/>
              <w:rPr>
                <w:noProof/>
              </w:rPr>
            </w:pPr>
            <w:r w:rsidRPr="00594536">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0A1ACA" w:rsidRPr="00F21240" w:rsidRDefault="000A1ACA" w:rsidP="000A1ACA">
            <w:pPr>
              <w:pStyle w:val="MsgTableBody"/>
              <w:jc w:val="center"/>
              <w:rPr>
                <w:noProof/>
              </w:rPr>
            </w:pPr>
            <w:r>
              <w:rPr>
                <w:noProof/>
              </w:rPr>
              <w:t>3</w:t>
            </w:r>
          </w:p>
        </w:tc>
      </w:tr>
      <w:tr w:rsidR="000A1ACA" w:rsidRPr="00715956"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0A1ACA" w:rsidRPr="00F21240" w:rsidRDefault="000A1ACA" w:rsidP="000A1ACA">
            <w:pPr>
              <w:pStyle w:val="MsgTableBody"/>
              <w:rPr>
                <w:noProof/>
              </w:rPr>
            </w:pPr>
            <w:r>
              <w:rPr>
                <w:noProof/>
              </w:rPr>
              <w:t xml:space="preserve">[{ </w:t>
            </w:r>
            <w:hyperlink w:anchor="_OH2_-_Past" w:history="1">
              <w:r w:rsidRPr="00F43B4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0A1ACA" w:rsidRPr="00594536" w:rsidRDefault="000A1ACA" w:rsidP="000A1ACA">
            <w:pPr>
              <w:pStyle w:val="MsgTableBody"/>
              <w:rPr>
                <w:noProof/>
              </w:rPr>
            </w:pPr>
            <w:r w:rsidRPr="00594536">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0A1ACA" w:rsidRPr="00F21240" w:rsidRDefault="000A1ACA" w:rsidP="000A1ACA">
            <w:pPr>
              <w:pStyle w:val="MsgTableBody"/>
              <w:jc w:val="center"/>
              <w:rPr>
                <w:noProof/>
              </w:rPr>
            </w:pPr>
            <w:r>
              <w:rPr>
                <w:noProof/>
              </w:rPr>
              <w:t>3</w:t>
            </w:r>
          </w:p>
        </w:tc>
      </w:tr>
      <w:tr w:rsidR="000A1ACA" w:rsidRPr="00715956"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0A1ACA" w:rsidRPr="00F21240"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B641F4" w14:textId="2E993C3C" w:rsidR="000A1ACA" w:rsidRPr="00594536" w:rsidRDefault="000A1ACA" w:rsidP="000A1ACA">
            <w:pPr>
              <w:pStyle w:val="MsgTableBody"/>
              <w:rPr>
                <w:noProof/>
              </w:rPr>
            </w:pPr>
            <w:r w:rsidRPr="00594536">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0A1ACA" w:rsidRPr="00F21240" w:rsidRDefault="000A1ACA" w:rsidP="000A1ACA">
            <w:pPr>
              <w:pStyle w:val="MsgTableBody"/>
              <w:jc w:val="center"/>
              <w:rPr>
                <w:noProof/>
              </w:rPr>
            </w:pPr>
            <w:r>
              <w:rPr>
                <w:noProof/>
              </w:rPr>
              <w:t>3</w:t>
            </w:r>
          </w:p>
        </w:tc>
      </w:tr>
      <w:tr w:rsidR="000A1ACA" w:rsidRPr="00715956"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0A1ACA" w:rsidRPr="00F21240"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0A1ACA" w:rsidRPr="00594536" w:rsidRDefault="000A1ACA" w:rsidP="000A1ACA">
            <w:pPr>
              <w:pStyle w:val="MsgTableBody"/>
              <w:rPr>
                <w:noProof/>
              </w:rPr>
            </w:pPr>
            <w:r w:rsidRPr="00594536">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0A1ACA" w:rsidRPr="00F21240" w:rsidRDefault="000A1ACA" w:rsidP="000A1ACA">
            <w:pPr>
              <w:pStyle w:val="MsgTableBody"/>
              <w:jc w:val="center"/>
              <w:rPr>
                <w:noProof/>
              </w:rPr>
            </w:pPr>
            <w:r>
              <w:rPr>
                <w:noProof/>
              </w:rPr>
              <w:t>3</w:t>
            </w:r>
          </w:p>
        </w:tc>
      </w:tr>
      <w:tr w:rsidR="000A1ACA" w:rsidRPr="00715956"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0A1ACA" w:rsidRPr="00F21240" w:rsidRDefault="000A1ACA" w:rsidP="000A1ACA">
            <w:pPr>
              <w:pStyle w:val="MsgTableBody"/>
              <w:rPr>
                <w:noProof/>
              </w:rPr>
            </w:pPr>
            <w:r w:rsidRPr="00F21240">
              <w:rPr>
                <w:noProof/>
              </w:rPr>
              <w:t xml:space="preserve">[{ </w:t>
            </w:r>
            <w:hyperlink w:anchor="_ARV_-_Access" w:history="1">
              <w:r w:rsidRPr="00F510FF">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0A1ACA" w:rsidRPr="00F21240" w:rsidRDefault="000A1ACA" w:rsidP="000A1ACA">
            <w:pPr>
              <w:pStyle w:val="MsgTableBody"/>
              <w:jc w:val="center"/>
              <w:rPr>
                <w:noProof/>
              </w:rPr>
            </w:pPr>
            <w:r w:rsidRPr="00F21240">
              <w:rPr>
                <w:noProof/>
              </w:rPr>
              <w:t>3</w:t>
            </w:r>
          </w:p>
        </w:tc>
      </w:tr>
      <w:tr w:rsidR="000A1ACA" w:rsidRPr="005240BF"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0A1ACA" w:rsidRPr="001A11D3" w:rsidRDefault="000A1ACA" w:rsidP="000A1ACA">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0A1ACA" w:rsidRPr="001A11D3" w:rsidRDefault="000A1ACA" w:rsidP="000A1ACA">
            <w:pPr>
              <w:pStyle w:val="MsgTableBody"/>
              <w:jc w:val="center"/>
              <w:rPr>
                <w:noProof/>
              </w:rPr>
            </w:pPr>
            <w:r w:rsidRPr="001A11D3">
              <w:rPr>
                <w:noProof/>
              </w:rPr>
              <w:t>15</w:t>
            </w:r>
          </w:p>
        </w:tc>
      </w:tr>
      <w:tr w:rsidR="000A1ACA" w:rsidRPr="005240BF"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0A1ACA" w:rsidRPr="001A11D3" w:rsidRDefault="000A1ACA" w:rsidP="000A1ACA">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0A1ACA" w:rsidRPr="001A11D3" w:rsidRDefault="000A1ACA" w:rsidP="000A1ACA">
            <w:pPr>
              <w:pStyle w:val="MsgTableBody"/>
              <w:jc w:val="center"/>
              <w:rPr>
                <w:noProof/>
              </w:rPr>
            </w:pPr>
            <w:r w:rsidRPr="001A11D3">
              <w:rPr>
                <w:noProof/>
              </w:rPr>
              <w:t>7</w:t>
            </w:r>
          </w:p>
        </w:tc>
      </w:tr>
      <w:tr w:rsidR="000A1ACA" w:rsidRPr="00715956"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0A1ACA" w:rsidRPr="00F21240" w:rsidRDefault="000A1ACA" w:rsidP="000A1ACA">
            <w:pPr>
              <w:pStyle w:val="MsgTableBody"/>
              <w:jc w:val="center"/>
              <w:rPr>
                <w:noProof/>
              </w:rPr>
            </w:pPr>
            <w:r w:rsidRPr="00F21240">
              <w:rPr>
                <w:noProof/>
              </w:rPr>
              <w:t>3</w:t>
            </w:r>
          </w:p>
        </w:tc>
      </w:tr>
      <w:tr w:rsidR="000A1ACA" w:rsidRPr="00715956"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D4B4A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0A1ACA" w:rsidRPr="00F21240" w:rsidRDefault="000A1ACA" w:rsidP="000A1ACA">
            <w:pPr>
              <w:pStyle w:val="MsgTableBody"/>
              <w:jc w:val="center"/>
              <w:rPr>
                <w:noProof/>
              </w:rPr>
            </w:pPr>
          </w:p>
        </w:tc>
      </w:tr>
      <w:tr w:rsidR="000A1ACA" w:rsidRPr="00715956"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0A1ACA" w:rsidRPr="00F21240" w:rsidRDefault="000A1ACA" w:rsidP="000A1ACA">
            <w:pPr>
              <w:pStyle w:val="MsgTableBody"/>
              <w:jc w:val="center"/>
              <w:rPr>
                <w:noProof/>
              </w:rPr>
            </w:pPr>
            <w:r w:rsidRPr="00F21240">
              <w:rPr>
                <w:noProof/>
              </w:rPr>
              <w:t>3</w:t>
            </w:r>
          </w:p>
        </w:tc>
      </w:tr>
      <w:tr w:rsidR="00405D2D" w:rsidRPr="00715956" w14:paraId="3F41A0B4" w14:textId="77777777" w:rsidTr="00D50068">
        <w:trPr>
          <w:jc w:val="center"/>
          <w:ins w:id="2050" w:author="Merrick, Riki | APHL" w:date="2022-07-17T17:30:00Z"/>
        </w:trPr>
        <w:tc>
          <w:tcPr>
            <w:tcW w:w="2880" w:type="dxa"/>
            <w:tcBorders>
              <w:top w:val="dotted" w:sz="4" w:space="0" w:color="auto"/>
              <w:left w:val="nil"/>
              <w:bottom w:val="dotted" w:sz="4" w:space="0" w:color="auto"/>
              <w:right w:val="nil"/>
            </w:tcBorders>
            <w:shd w:val="clear" w:color="auto" w:fill="FFFFFF"/>
          </w:tcPr>
          <w:p w14:paraId="371C41EE" w14:textId="2D99156A" w:rsidR="00405D2D" w:rsidRDefault="00405D2D" w:rsidP="00405D2D">
            <w:pPr>
              <w:pStyle w:val="MsgTableBody"/>
              <w:rPr>
                <w:ins w:id="2051" w:author="Merrick, Riki | APHL" w:date="2022-07-17T17:30:00Z"/>
                <w:noProof/>
              </w:rPr>
            </w:pPr>
            <w:ins w:id="2052"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21A062D" w14:textId="64D760F1" w:rsidR="00405D2D" w:rsidRDefault="00405D2D" w:rsidP="00405D2D">
            <w:pPr>
              <w:pStyle w:val="MsgTableBody"/>
              <w:rPr>
                <w:ins w:id="2053" w:author="Merrick, Riki | APHL" w:date="2022-07-17T17:30:00Z"/>
                <w:noProof/>
              </w:rPr>
            </w:pPr>
            <w:ins w:id="2054"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B6BC776" w14:textId="77777777" w:rsidR="00405D2D" w:rsidRPr="00F21240" w:rsidRDefault="00405D2D" w:rsidP="00405D2D">
            <w:pPr>
              <w:pStyle w:val="MsgTableBody"/>
              <w:jc w:val="center"/>
              <w:rPr>
                <w:ins w:id="2055"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00CFCEEA" w14:textId="35AEEACC" w:rsidR="00405D2D" w:rsidRDefault="00405D2D" w:rsidP="00405D2D">
            <w:pPr>
              <w:pStyle w:val="MsgTableBody"/>
              <w:jc w:val="center"/>
              <w:rPr>
                <w:ins w:id="2056" w:author="Merrick, Riki | APHL" w:date="2022-07-17T17:30:00Z"/>
                <w:noProof/>
              </w:rPr>
            </w:pPr>
            <w:ins w:id="2057" w:author="Merrick, Riki | APHL" w:date="2022-07-17T17:30:00Z">
              <w:r>
                <w:rPr>
                  <w:noProof/>
                </w:rPr>
                <w:t>3</w:t>
              </w:r>
            </w:ins>
          </w:p>
        </w:tc>
      </w:tr>
      <w:tr w:rsidR="00405D2D" w:rsidRPr="00715956" w14:paraId="0896AA10" w14:textId="77777777" w:rsidTr="00D50068">
        <w:trPr>
          <w:jc w:val="center"/>
          <w:ins w:id="2058" w:author="Merrick, Riki | APHL" w:date="2022-07-17T17:30:00Z"/>
        </w:trPr>
        <w:tc>
          <w:tcPr>
            <w:tcW w:w="2880" w:type="dxa"/>
            <w:tcBorders>
              <w:top w:val="dotted" w:sz="4" w:space="0" w:color="auto"/>
              <w:left w:val="nil"/>
              <w:bottom w:val="dotted" w:sz="4" w:space="0" w:color="auto"/>
              <w:right w:val="nil"/>
            </w:tcBorders>
            <w:shd w:val="clear" w:color="auto" w:fill="FFFFFF"/>
          </w:tcPr>
          <w:p w14:paraId="53BEEDFC" w14:textId="12726782" w:rsidR="00405D2D" w:rsidRDefault="00405D2D" w:rsidP="00405D2D">
            <w:pPr>
              <w:pStyle w:val="MsgTableBody"/>
              <w:rPr>
                <w:ins w:id="2059" w:author="Merrick, Riki | APHL" w:date="2022-07-17T17:30:00Z"/>
                <w:noProof/>
              </w:rPr>
            </w:pPr>
            <w:ins w:id="2060"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EBCC49F" w14:textId="49F9A012" w:rsidR="00405D2D" w:rsidRDefault="00405D2D" w:rsidP="00405D2D">
            <w:pPr>
              <w:pStyle w:val="MsgTableBody"/>
              <w:rPr>
                <w:ins w:id="2061" w:author="Merrick, Riki | APHL" w:date="2022-07-17T17:30:00Z"/>
                <w:noProof/>
              </w:rPr>
            </w:pPr>
            <w:ins w:id="2062"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ACFED11" w14:textId="77777777" w:rsidR="00405D2D" w:rsidRPr="00F21240" w:rsidRDefault="00405D2D" w:rsidP="00405D2D">
            <w:pPr>
              <w:pStyle w:val="MsgTableBody"/>
              <w:jc w:val="center"/>
              <w:rPr>
                <w:ins w:id="2063"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65C66ED4" w14:textId="087EB513" w:rsidR="00405D2D" w:rsidRDefault="00405D2D" w:rsidP="00405D2D">
            <w:pPr>
              <w:pStyle w:val="MsgTableBody"/>
              <w:jc w:val="center"/>
              <w:rPr>
                <w:ins w:id="2064" w:author="Merrick, Riki | APHL" w:date="2022-07-17T17:30:00Z"/>
                <w:noProof/>
              </w:rPr>
            </w:pPr>
            <w:ins w:id="2065" w:author="Merrick, Riki | APHL" w:date="2022-07-17T17:30:00Z">
              <w:r>
                <w:rPr>
                  <w:noProof/>
                </w:rPr>
                <w:t>3</w:t>
              </w:r>
            </w:ins>
          </w:p>
        </w:tc>
      </w:tr>
      <w:tr w:rsidR="00405D2D" w:rsidRPr="00715956"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405D2D" w:rsidRPr="00F21240" w:rsidRDefault="00405D2D" w:rsidP="00405D2D">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405D2D" w:rsidRPr="00F21240" w:rsidRDefault="00405D2D" w:rsidP="00405D2D">
            <w:pPr>
              <w:pStyle w:val="MsgTableBody"/>
              <w:jc w:val="center"/>
              <w:rPr>
                <w:noProof/>
              </w:rPr>
            </w:pPr>
            <w:r>
              <w:rPr>
                <w:noProof/>
              </w:rPr>
              <w:t>3</w:t>
            </w:r>
          </w:p>
        </w:tc>
      </w:tr>
      <w:tr w:rsidR="00405D2D" w:rsidRPr="00715956"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405D2D" w:rsidRPr="00F21240" w:rsidRDefault="00405D2D" w:rsidP="00405D2D">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3CFB1D0" w14:textId="4CBFDB8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405D2D" w:rsidRPr="00F21240" w:rsidRDefault="00405D2D" w:rsidP="00405D2D">
            <w:pPr>
              <w:pStyle w:val="MsgTableBody"/>
              <w:jc w:val="center"/>
              <w:rPr>
                <w:noProof/>
              </w:rPr>
            </w:pPr>
            <w:r>
              <w:rPr>
                <w:noProof/>
              </w:rPr>
              <w:t>3</w:t>
            </w:r>
          </w:p>
        </w:tc>
      </w:tr>
      <w:tr w:rsidR="00405D2D" w:rsidRPr="00715956"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02F38B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405D2D" w:rsidRPr="00F21240" w:rsidRDefault="00405D2D" w:rsidP="00405D2D">
            <w:pPr>
              <w:pStyle w:val="MsgTableBody"/>
              <w:jc w:val="center"/>
              <w:rPr>
                <w:noProof/>
              </w:rPr>
            </w:pPr>
          </w:p>
        </w:tc>
      </w:tr>
      <w:tr w:rsidR="00405D2D" w:rsidRPr="00715956"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405D2D" w:rsidRPr="00F21240" w:rsidRDefault="00405D2D" w:rsidP="00405D2D">
            <w:pPr>
              <w:pStyle w:val="MsgTableBody"/>
              <w:jc w:val="center"/>
              <w:rPr>
                <w:noProof/>
              </w:rPr>
            </w:pPr>
            <w:r w:rsidRPr="00F21240">
              <w:rPr>
                <w:noProof/>
              </w:rPr>
              <w:t>3</w:t>
            </w:r>
          </w:p>
        </w:tc>
      </w:tr>
      <w:tr w:rsidR="00405D2D" w:rsidRPr="00715956"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405D2D" w:rsidRPr="00F21240" w:rsidRDefault="00405D2D" w:rsidP="00405D2D">
            <w:pPr>
              <w:pStyle w:val="MsgTableBody"/>
              <w:jc w:val="center"/>
              <w:rPr>
                <w:noProof/>
              </w:rPr>
            </w:pPr>
            <w:r w:rsidRPr="00F21240">
              <w:rPr>
                <w:noProof/>
              </w:rPr>
              <w:t>3</w:t>
            </w:r>
          </w:p>
        </w:tc>
      </w:tr>
      <w:tr w:rsidR="00405D2D" w:rsidRPr="00715956"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405D2D" w:rsidRPr="001A11D3" w:rsidRDefault="00405D2D" w:rsidP="00405D2D">
            <w:pPr>
              <w:pStyle w:val="MsgTableBody"/>
              <w:rPr>
                <w:noProof/>
              </w:rPr>
            </w:pPr>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405D2D" w:rsidRPr="006D128F"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405D2D" w:rsidRPr="001A11D3" w:rsidRDefault="00405D2D" w:rsidP="00405D2D">
            <w:pPr>
              <w:pStyle w:val="MsgTableBody"/>
              <w:jc w:val="center"/>
              <w:rPr>
                <w:noProof/>
              </w:rPr>
            </w:pPr>
            <w:r w:rsidRPr="001A11D3">
              <w:rPr>
                <w:noProof/>
              </w:rPr>
              <w:t>3</w:t>
            </w:r>
          </w:p>
        </w:tc>
      </w:tr>
      <w:tr w:rsidR="00405D2D" w:rsidRPr="00151483"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405D2D" w:rsidRPr="00594536" w:rsidRDefault="00405D2D" w:rsidP="00405D2D">
            <w:pPr>
              <w:pStyle w:val="MsgTableBody"/>
              <w:jc w:val="center"/>
              <w:rPr>
                <w:noProof/>
              </w:rPr>
            </w:pPr>
            <w:r w:rsidRPr="00594536">
              <w:rPr>
                <w:noProof/>
              </w:rPr>
              <w:t>15</w:t>
            </w:r>
          </w:p>
        </w:tc>
      </w:tr>
      <w:tr w:rsidR="00405D2D" w:rsidRPr="00151483"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405D2D" w:rsidRPr="00594536" w:rsidRDefault="00405D2D" w:rsidP="00405D2D">
            <w:pPr>
              <w:pStyle w:val="MsgTableBody"/>
              <w:jc w:val="center"/>
              <w:rPr>
                <w:noProof/>
              </w:rPr>
            </w:pPr>
            <w:r w:rsidRPr="00594536">
              <w:rPr>
                <w:noProof/>
              </w:rPr>
              <w:t>7</w:t>
            </w:r>
          </w:p>
        </w:tc>
      </w:tr>
      <w:tr w:rsidR="00405D2D" w:rsidRPr="00715956"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405D2D" w:rsidRPr="00F21240" w:rsidRDefault="00405D2D" w:rsidP="00405D2D">
            <w:pPr>
              <w:pStyle w:val="MsgTableBody"/>
              <w:jc w:val="center"/>
              <w:rPr>
                <w:noProof/>
              </w:rPr>
            </w:pPr>
            <w:r w:rsidRPr="00F21240">
              <w:rPr>
                <w:noProof/>
              </w:rPr>
              <w:t>3</w:t>
            </w:r>
          </w:p>
        </w:tc>
      </w:tr>
      <w:tr w:rsidR="00405D2D" w:rsidRPr="00715956"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405D2D" w:rsidRPr="00F21240" w:rsidRDefault="00405D2D" w:rsidP="00405D2D">
            <w:pPr>
              <w:pStyle w:val="MsgTableBody"/>
              <w:jc w:val="center"/>
              <w:rPr>
                <w:noProof/>
              </w:rPr>
            </w:pPr>
          </w:p>
        </w:tc>
      </w:tr>
      <w:tr w:rsidR="00405D2D" w:rsidRPr="00715956"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405D2D" w:rsidRPr="00F21240" w:rsidRDefault="00405D2D" w:rsidP="00405D2D">
            <w:pPr>
              <w:pStyle w:val="MsgTableBody"/>
              <w:rPr>
                <w:noProof/>
              </w:rPr>
            </w:pPr>
            <w:r>
              <w:rPr>
                <w:noProof/>
              </w:rPr>
              <w:t xml:space="preserve">    </w:t>
            </w:r>
            <w:r w:rsidRPr="00F21240">
              <w:rPr>
                <w:noProof/>
              </w:rPr>
              <w:t xml:space="preserve"> O</w:t>
            </w:r>
            <w:bookmarkStart w:id="2066" w:name="_Hlt479540237"/>
            <w:r w:rsidRPr="00F21240">
              <w:rPr>
                <w:noProof/>
              </w:rPr>
              <w:t>B</w:t>
            </w:r>
            <w:bookmarkStart w:id="2067" w:name="_Hlt479540296"/>
            <w:bookmarkEnd w:id="2066"/>
            <w:r w:rsidRPr="00F21240">
              <w:rPr>
                <w:noProof/>
              </w:rPr>
              <w:t>X</w:t>
            </w:r>
            <w:bookmarkEnd w:id="2067"/>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405D2D" w:rsidRPr="00F21240" w:rsidRDefault="00405D2D" w:rsidP="00405D2D">
            <w:pPr>
              <w:pStyle w:val="MsgTableBody"/>
              <w:jc w:val="center"/>
              <w:rPr>
                <w:noProof/>
              </w:rPr>
            </w:pPr>
            <w:r w:rsidRPr="00F21240">
              <w:rPr>
                <w:noProof/>
              </w:rPr>
              <w:t>7</w:t>
            </w:r>
          </w:p>
        </w:tc>
      </w:tr>
      <w:tr w:rsidR="00405D2D" w:rsidRPr="00715956"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5EC3501" w14:textId="182DD133"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405D2D" w:rsidRPr="00F21240" w:rsidRDefault="00405D2D" w:rsidP="00405D2D">
            <w:pPr>
              <w:pStyle w:val="MsgTableBody"/>
              <w:jc w:val="center"/>
              <w:rPr>
                <w:noProof/>
              </w:rPr>
            </w:pPr>
            <w:r>
              <w:rPr>
                <w:noProof/>
              </w:rPr>
              <w:t>7</w:t>
            </w:r>
          </w:p>
        </w:tc>
      </w:tr>
      <w:tr w:rsidR="00405D2D" w:rsidRPr="00715956"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405D2D" w:rsidRPr="00F21240"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405D2D" w:rsidRPr="00F21240" w:rsidRDefault="00405D2D" w:rsidP="00405D2D">
            <w:pPr>
              <w:pStyle w:val="MsgTableBody"/>
              <w:jc w:val="center"/>
              <w:rPr>
                <w:noProof/>
              </w:rPr>
            </w:pPr>
          </w:p>
        </w:tc>
      </w:tr>
      <w:tr w:rsidR="00405D2D" w:rsidRPr="00715956"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405D2D" w:rsidRPr="00F21240" w:rsidRDefault="00405D2D" w:rsidP="00405D2D">
            <w:pPr>
              <w:pStyle w:val="MsgTableBody"/>
              <w:rPr>
                <w:noProof/>
              </w:rPr>
            </w:pPr>
            <w:r w:rsidRPr="00F21240">
              <w:rPr>
                <w:noProof/>
              </w:rPr>
              <w:t xml:space="preserve">[{ </w:t>
            </w:r>
            <w:bookmarkStart w:id="2068" w:name="_Hlt479540322"/>
            <w:r w:rsidRPr="00F21240">
              <w:rPr>
                <w:noProof/>
              </w:rPr>
              <w:fldChar w:fldCharType="begin"/>
            </w:r>
            <w:r w:rsidRPr="00F21240">
              <w:rPr>
                <w:noProof/>
              </w:rPr>
              <w:instrText xml:space="preserve"> HYPERLINK  \l "AL1" </w:instrText>
            </w:r>
            <w:r w:rsidRPr="00F21240">
              <w:rPr>
                <w:noProof/>
              </w:rPr>
              <w:fldChar w:fldCharType="separate"/>
            </w:r>
            <w:r w:rsidRPr="00F21240">
              <w:rPr>
                <w:rStyle w:val="Hyperlink"/>
                <w:noProof/>
              </w:rPr>
              <w:t>AL1</w:t>
            </w:r>
            <w:r w:rsidRPr="00F21240">
              <w:rPr>
                <w:noProof/>
              </w:rPr>
              <w:fldChar w:fldCharType="end"/>
            </w:r>
            <w:bookmarkEnd w:id="2068"/>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405D2D" w:rsidRPr="00F21240" w:rsidRDefault="00405D2D" w:rsidP="00405D2D">
            <w:pPr>
              <w:pStyle w:val="MsgTableBody"/>
              <w:jc w:val="center"/>
              <w:rPr>
                <w:noProof/>
              </w:rPr>
            </w:pPr>
            <w:r w:rsidRPr="00F21240">
              <w:rPr>
                <w:noProof/>
              </w:rPr>
              <w:t>3</w:t>
            </w:r>
          </w:p>
        </w:tc>
      </w:tr>
      <w:tr w:rsidR="00405D2D" w:rsidRPr="00715956"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405D2D" w:rsidRPr="00F21240" w:rsidRDefault="00405D2D" w:rsidP="00405D2D">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405D2D" w:rsidRPr="00F21240" w:rsidRDefault="00405D2D" w:rsidP="00405D2D">
            <w:pPr>
              <w:pStyle w:val="MsgTableBody"/>
              <w:jc w:val="center"/>
              <w:rPr>
                <w:noProof/>
              </w:rPr>
            </w:pPr>
            <w:r>
              <w:rPr>
                <w:noProof/>
              </w:rPr>
              <w:t>3</w:t>
            </w:r>
          </w:p>
        </w:tc>
      </w:tr>
      <w:tr w:rsidR="00405D2D" w:rsidRPr="00715956"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405D2D" w:rsidRPr="00F21240" w:rsidRDefault="00405D2D" w:rsidP="00405D2D">
            <w:pPr>
              <w:pStyle w:val="MsgTableBody"/>
              <w:jc w:val="center"/>
              <w:rPr>
                <w:noProof/>
              </w:rPr>
            </w:pPr>
            <w:r w:rsidRPr="00F21240">
              <w:rPr>
                <w:noProof/>
              </w:rPr>
              <w:t>6</w:t>
            </w:r>
          </w:p>
        </w:tc>
      </w:tr>
      <w:tr w:rsidR="00405D2D" w:rsidRPr="00715956"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405D2D" w:rsidRPr="00F21240" w:rsidRDefault="00405D2D" w:rsidP="00405D2D">
            <w:pPr>
              <w:pStyle w:val="MsgTableBody"/>
              <w:jc w:val="center"/>
              <w:rPr>
                <w:noProof/>
              </w:rPr>
            </w:pPr>
            <w:r w:rsidRPr="00F21240">
              <w:rPr>
                <w:noProof/>
              </w:rPr>
              <w:t>6</w:t>
            </w:r>
          </w:p>
        </w:tc>
      </w:tr>
      <w:tr w:rsidR="00405D2D" w:rsidRPr="00715956"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405D2D" w:rsidRPr="00F21240" w:rsidRDefault="00405D2D" w:rsidP="00405D2D">
            <w:pPr>
              <w:pStyle w:val="MsgTableBody"/>
              <w:jc w:val="center"/>
              <w:rPr>
                <w:noProof/>
              </w:rPr>
            </w:pPr>
          </w:p>
        </w:tc>
      </w:tr>
      <w:tr w:rsidR="00405D2D" w:rsidRPr="00715956"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405D2D" w:rsidRPr="00F21240" w:rsidRDefault="00405D2D" w:rsidP="00405D2D">
            <w:pPr>
              <w:pStyle w:val="MsgTableBody"/>
              <w:jc w:val="center"/>
              <w:rPr>
                <w:noProof/>
              </w:rPr>
            </w:pPr>
            <w:r w:rsidRPr="00F21240">
              <w:rPr>
                <w:noProof/>
              </w:rPr>
              <w:t>6</w:t>
            </w:r>
          </w:p>
        </w:tc>
      </w:tr>
      <w:tr w:rsidR="00405D2D" w:rsidRPr="00151483"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405D2D" w:rsidRPr="00594536" w:rsidRDefault="00405D2D" w:rsidP="00405D2D">
            <w:pPr>
              <w:pStyle w:val="MsgTableBody"/>
              <w:jc w:val="center"/>
              <w:rPr>
                <w:noProof/>
              </w:rPr>
            </w:pPr>
            <w:r w:rsidRPr="00594536">
              <w:rPr>
                <w:noProof/>
              </w:rPr>
              <w:t>15</w:t>
            </w:r>
          </w:p>
        </w:tc>
      </w:tr>
      <w:tr w:rsidR="00405D2D" w:rsidRPr="00151483"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405D2D" w:rsidRPr="00594536" w:rsidRDefault="00405D2D" w:rsidP="00405D2D">
            <w:pPr>
              <w:pStyle w:val="MsgTableBody"/>
              <w:jc w:val="center"/>
              <w:rPr>
                <w:noProof/>
              </w:rPr>
            </w:pPr>
            <w:r w:rsidRPr="00594536">
              <w:rPr>
                <w:noProof/>
              </w:rPr>
              <w:t>7</w:t>
            </w:r>
          </w:p>
        </w:tc>
      </w:tr>
      <w:tr w:rsidR="00405D2D" w:rsidRPr="00715956"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405D2D" w:rsidRPr="00F21240" w:rsidRDefault="00405D2D" w:rsidP="00405D2D">
            <w:pPr>
              <w:pStyle w:val="MsgTableBody"/>
              <w:jc w:val="center"/>
              <w:rPr>
                <w:noProof/>
              </w:rPr>
            </w:pPr>
          </w:p>
        </w:tc>
      </w:tr>
      <w:tr w:rsidR="00405D2D" w:rsidRPr="00715956"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405D2D" w:rsidRPr="00F21240" w:rsidRDefault="00405D2D" w:rsidP="00405D2D">
            <w:pPr>
              <w:pStyle w:val="MsgTableBody"/>
              <w:jc w:val="center"/>
              <w:rPr>
                <w:noProof/>
              </w:rPr>
            </w:pPr>
            <w:r w:rsidRPr="00F21240">
              <w:rPr>
                <w:noProof/>
              </w:rPr>
              <w:t>6</w:t>
            </w:r>
          </w:p>
        </w:tc>
      </w:tr>
      <w:tr w:rsidR="0080333F" w:rsidRPr="00715956" w14:paraId="44135E8B" w14:textId="77777777" w:rsidTr="00D50068">
        <w:trPr>
          <w:jc w:val="center"/>
          <w:ins w:id="2069" w:author="Merrick, Riki | APHL" w:date="2022-07-28T10:08:00Z"/>
        </w:trPr>
        <w:tc>
          <w:tcPr>
            <w:tcW w:w="2880" w:type="dxa"/>
            <w:tcBorders>
              <w:top w:val="dotted" w:sz="4" w:space="0" w:color="auto"/>
              <w:left w:val="nil"/>
              <w:bottom w:val="dotted" w:sz="4" w:space="0" w:color="auto"/>
              <w:right w:val="nil"/>
            </w:tcBorders>
            <w:shd w:val="clear" w:color="auto" w:fill="FFFFFF"/>
          </w:tcPr>
          <w:p w14:paraId="475ABEB0" w14:textId="16D62389" w:rsidR="0080333F" w:rsidRPr="00F21240" w:rsidRDefault="0080333F" w:rsidP="0080333F">
            <w:pPr>
              <w:pStyle w:val="MsgTableBody"/>
              <w:rPr>
                <w:ins w:id="2070" w:author="Merrick, Riki | APHL" w:date="2022-07-28T10:08:00Z"/>
                <w:noProof/>
              </w:rPr>
            </w:pPr>
            <w:ins w:id="2071" w:author="Merrick, Riki | APHL" w:date="2022-07-28T10:09:00Z">
              <w:r>
                <w:rPr>
                  <w:noProof/>
                </w:rPr>
                <w:t>[{ GSP }]</w:t>
              </w:r>
            </w:ins>
          </w:p>
        </w:tc>
        <w:tc>
          <w:tcPr>
            <w:tcW w:w="4320" w:type="dxa"/>
            <w:tcBorders>
              <w:top w:val="dotted" w:sz="4" w:space="0" w:color="auto"/>
              <w:left w:val="nil"/>
              <w:bottom w:val="dotted" w:sz="4" w:space="0" w:color="auto"/>
              <w:right w:val="nil"/>
            </w:tcBorders>
            <w:shd w:val="clear" w:color="auto" w:fill="FFFFFF"/>
          </w:tcPr>
          <w:p w14:paraId="7F524A30" w14:textId="506F3099" w:rsidR="0080333F" w:rsidRPr="00F21240" w:rsidRDefault="0080333F" w:rsidP="0080333F">
            <w:pPr>
              <w:pStyle w:val="MsgTableBody"/>
              <w:rPr>
                <w:ins w:id="2072" w:author="Merrick, Riki | APHL" w:date="2022-07-28T10:08:00Z"/>
                <w:noProof/>
              </w:rPr>
            </w:pPr>
            <w:ins w:id="2073"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2F514FE" w14:textId="77777777" w:rsidR="0080333F" w:rsidRPr="00F21240" w:rsidRDefault="0080333F" w:rsidP="0080333F">
            <w:pPr>
              <w:pStyle w:val="MsgTableBody"/>
              <w:jc w:val="center"/>
              <w:rPr>
                <w:ins w:id="2074"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5F3309FF" w14:textId="54A832A0" w:rsidR="0080333F" w:rsidRPr="00F21240" w:rsidRDefault="0080333F" w:rsidP="0080333F">
            <w:pPr>
              <w:pStyle w:val="MsgTableBody"/>
              <w:jc w:val="center"/>
              <w:rPr>
                <w:ins w:id="2075" w:author="Merrick, Riki | APHL" w:date="2022-07-28T10:08:00Z"/>
                <w:noProof/>
              </w:rPr>
            </w:pPr>
            <w:ins w:id="2076" w:author="Merrick, Riki | APHL" w:date="2022-07-28T10:09:00Z">
              <w:r>
                <w:rPr>
                  <w:noProof/>
                </w:rPr>
                <w:t>3</w:t>
              </w:r>
            </w:ins>
          </w:p>
        </w:tc>
      </w:tr>
      <w:tr w:rsidR="0080333F" w:rsidRPr="00715956" w14:paraId="61494EA1" w14:textId="77777777" w:rsidTr="00D50068">
        <w:trPr>
          <w:jc w:val="center"/>
          <w:ins w:id="2077" w:author="Merrick, Riki | APHL" w:date="2022-07-28T10:08:00Z"/>
        </w:trPr>
        <w:tc>
          <w:tcPr>
            <w:tcW w:w="2880" w:type="dxa"/>
            <w:tcBorders>
              <w:top w:val="dotted" w:sz="4" w:space="0" w:color="auto"/>
              <w:left w:val="nil"/>
              <w:bottom w:val="dotted" w:sz="4" w:space="0" w:color="auto"/>
              <w:right w:val="nil"/>
            </w:tcBorders>
            <w:shd w:val="clear" w:color="auto" w:fill="FFFFFF"/>
          </w:tcPr>
          <w:p w14:paraId="361ECB58" w14:textId="52166380" w:rsidR="0080333F" w:rsidRPr="00F21240" w:rsidRDefault="0080333F" w:rsidP="0080333F">
            <w:pPr>
              <w:pStyle w:val="MsgTableBody"/>
              <w:rPr>
                <w:ins w:id="2078" w:author="Merrick, Riki | APHL" w:date="2022-07-28T10:08:00Z"/>
                <w:noProof/>
              </w:rPr>
            </w:pPr>
            <w:ins w:id="2079" w:author="Merrick, Riki | APHL" w:date="2022-07-28T10:09:00Z">
              <w:r>
                <w:rPr>
                  <w:noProof/>
                </w:rPr>
                <w:t>[{ GSR }]</w:t>
              </w:r>
            </w:ins>
          </w:p>
        </w:tc>
        <w:tc>
          <w:tcPr>
            <w:tcW w:w="4320" w:type="dxa"/>
            <w:tcBorders>
              <w:top w:val="dotted" w:sz="4" w:space="0" w:color="auto"/>
              <w:left w:val="nil"/>
              <w:bottom w:val="dotted" w:sz="4" w:space="0" w:color="auto"/>
              <w:right w:val="nil"/>
            </w:tcBorders>
            <w:shd w:val="clear" w:color="auto" w:fill="FFFFFF"/>
          </w:tcPr>
          <w:p w14:paraId="566BC86F" w14:textId="62CC53AB" w:rsidR="0080333F" w:rsidRPr="00F21240" w:rsidRDefault="0080333F" w:rsidP="0080333F">
            <w:pPr>
              <w:pStyle w:val="MsgTableBody"/>
              <w:rPr>
                <w:ins w:id="2080" w:author="Merrick, Riki | APHL" w:date="2022-07-28T10:08:00Z"/>
                <w:noProof/>
              </w:rPr>
            </w:pPr>
            <w:ins w:id="2081"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FF51F84" w14:textId="77777777" w:rsidR="0080333F" w:rsidRPr="00F21240" w:rsidRDefault="0080333F" w:rsidP="0080333F">
            <w:pPr>
              <w:pStyle w:val="MsgTableBody"/>
              <w:jc w:val="center"/>
              <w:rPr>
                <w:ins w:id="2082"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9C6F8F2" w14:textId="53B2A3BB" w:rsidR="0080333F" w:rsidRPr="00F21240" w:rsidRDefault="0080333F" w:rsidP="0080333F">
            <w:pPr>
              <w:pStyle w:val="MsgTableBody"/>
              <w:jc w:val="center"/>
              <w:rPr>
                <w:ins w:id="2083" w:author="Merrick, Riki | APHL" w:date="2022-07-28T10:08:00Z"/>
                <w:noProof/>
              </w:rPr>
            </w:pPr>
            <w:ins w:id="2084" w:author="Merrick, Riki | APHL" w:date="2022-07-28T10:09:00Z">
              <w:r>
                <w:rPr>
                  <w:noProof/>
                </w:rPr>
                <w:t>3</w:t>
              </w:r>
            </w:ins>
          </w:p>
        </w:tc>
      </w:tr>
      <w:tr w:rsidR="0080333F" w:rsidRPr="00715956"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80333F" w:rsidRPr="00F21240" w:rsidRDefault="0080333F" w:rsidP="0080333F">
            <w:pPr>
              <w:pStyle w:val="MsgTableBody"/>
              <w:rPr>
                <w:noProof/>
              </w:rPr>
            </w:pPr>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80333F" w:rsidRPr="00F21240" w:rsidRDefault="0080333F" w:rsidP="0080333F">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80333F" w:rsidRPr="00F21240" w:rsidRDefault="0080333F" w:rsidP="0080333F">
            <w:pPr>
              <w:pStyle w:val="MsgTableBody"/>
              <w:jc w:val="center"/>
              <w:rPr>
                <w:noProof/>
              </w:rPr>
            </w:pPr>
          </w:p>
        </w:tc>
      </w:tr>
      <w:tr w:rsidR="0080333F" w:rsidRPr="00715956"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80333F" w:rsidRPr="00F21240" w:rsidRDefault="0080333F" w:rsidP="0080333F">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80333F" w:rsidRPr="00F21240" w:rsidRDefault="0080333F" w:rsidP="0080333F">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80333F" w:rsidRPr="00F21240" w:rsidRDefault="0080333F" w:rsidP="0080333F">
            <w:pPr>
              <w:pStyle w:val="MsgTableBody"/>
              <w:jc w:val="center"/>
              <w:rPr>
                <w:noProof/>
              </w:rPr>
            </w:pPr>
            <w:r w:rsidRPr="00F21240">
              <w:rPr>
                <w:noProof/>
              </w:rPr>
              <w:t>6</w:t>
            </w:r>
          </w:p>
        </w:tc>
      </w:tr>
      <w:tr w:rsidR="0080333F" w:rsidRPr="00715956"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80333F" w:rsidRPr="00F21240" w:rsidRDefault="0080333F" w:rsidP="0080333F">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80333F" w:rsidRPr="00F21240" w:rsidRDefault="0080333F" w:rsidP="0080333F">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80333F" w:rsidRPr="00F21240" w:rsidRDefault="0080333F" w:rsidP="0080333F">
            <w:pPr>
              <w:pStyle w:val="MsgTableBody"/>
              <w:jc w:val="center"/>
              <w:rPr>
                <w:noProof/>
              </w:rPr>
            </w:pPr>
            <w:r w:rsidRPr="00F21240">
              <w:rPr>
                <w:noProof/>
              </w:rPr>
              <w:t>6</w:t>
            </w:r>
          </w:p>
        </w:tc>
      </w:tr>
      <w:tr w:rsidR="0080333F" w:rsidRPr="00715956"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80333F" w:rsidRPr="00F21240" w:rsidRDefault="0080333F" w:rsidP="0080333F">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80333F" w:rsidRPr="00F21240" w:rsidRDefault="0080333F" w:rsidP="0080333F">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80333F" w:rsidRPr="00F21240" w:rsidRDefault="0080333F" w:rsidP="0080333F">
            <w:pPr>
              <w:pStyle w:val="MsgTableBody"/>
              <w:jc w:val="center"/>
              <w:rPr>
                <w:noProof/>
              </w:rPr>
            </w:pPr>
            <w:r w:rsidRPr="00F21240">
              <w:rPr>
                <w:noProof/>
              </w:rPr>
              <w:t>6</w:t>
            </w:r>
          </w:p>
        </w:tc>
      </w:tr>
      <w:tr w:rsidR="0080333F" w:rsidRPr="00151483" w14:paraId="226F16E9" w14:textId="77777777" w:rsidTr="00D50068">
        <w:trPr>
          <w:jc w:val="center"/>
          <w:ins w:id="2085" w:author="Merrick, Riki | APHL" w:date="2022-07-28T10:08:00Z"/>
        </w:trPr>
        <w:tc>
          <w:tcPr>
            <w:tcW w:w="2880" w:type="dxa"/>
            <w:tcBorders>
              <w:top w:val="dotted" w:sz="4" w:space="0" w:color="auto"/>
              <w:left w:val="nil"/>
              <w:bottom w:val="dotted" w:sz="4" w:space="0" w:color="auto"/>
              <w:right w:val="nil"/>
            </w:tcBorders>
            <w:shd w:val="clear" w:color="auto" w:fill="FFFFFF"/>
          </w:tcPr>
          <w:p w14:paraId="5498506C" w14:textId="4C1540F4" w:rsidR="0080333F" w:rsidRPr="00594536" w:rsidRDefault="0080333F" w:rsidP="0080333F">
            <w:pPr>
              <w:pStyle w:val="MsgTableBody"/>
              <w:rPr>
                <w:ins w:id="2086" w:author="Merrick, Riki | APHL" w:date="2022-07-28T10:08:00Z"/>
                <w:noProof/>
              </w:rPr>
            </w:pPr>
            <w:ins w:id="2087" w:author="Merrick, Riki | APHL" w:date="2022-07-28T10:09: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2521566" w14:textId="6669A6BB" w:rsidR="0080333F" w:rsidRDefault="0080333F" w:rsidP="0080333F">
            <w:pPr>
              <w:pStyle w:val="MsgTableBody"/>
              <w:rPr>
                <w:ins w:id="2088" w:author="Merrick, Riki | APHL" w:date="2022-07-28T10:08:00Z"/>
                <w:noProof/>
              </w:rPr>
            </w:pPr>
            <w:ins w:id="2089"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20BE5E9" w14:textId="77777777" w:rsidR="0080333F" w:rsidRDefault="0080333F" w:rsidP="0080333F">
            <w:pPr>
              <w:pStyle w:val="MsgTableBody"/>
              <w:jc w:val="center"/>
              <w:rPr>
                <w:ins w:id="2090"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2D7FFF3A" w14:textId="7E2E48D1" w:rsidR="0080333F" w:rsidRPr="00594536" w:rsidRDefault="0080333F" w:rsidP="0080333F">
            <w:pPr>
              <w:pStyle w:val="MsgTableBody"/>
              <w:jc w:val="center"/>
              <w:rPr>
                <w:ins w:id="2091" w:author="Merrick, Riki | APHL" w:date="2022-07-28T10:08:00Z"/>
                <w:noProof/>
              </w:rPr>
            </w:pPr>
            <w:ins w:id="2092" w:author="Merrick, Riki | APHL" w:date="2022-07-28T10:09:00Z">
              <w:r>
                <w:rPr>
                  <w:noProof/>
                </w:rPr>
                <w:t>3</w:t>
              </w:r>
            </w:ins>
          </w:p>
        </w:tc>
      </w:tr>
      <w:tr w:rsidR="0080333F" w:rsidRPr="00151483" w14:paraId="6EBC556F" w14:textId="77777777" w:rsidTr="00D50068">
        <w:trPr>
          <w:jc w:val="center"/>
          <w:ins w:id="2093" w:author="Merrick, Riki | APHL" w:date="2022-07-28T10:08:00Z"/>
        </w:trPr>
        <w:tc>
          <w:tcPr>
            <w:tcW w:w="2880" w:type="dxa"/>
            <w:tcBorders>
              <w:top w:val="dotted" w:sz="4" w:space="0" w:color="auto"/>
              <w:left w:val="nil"/>
              <w:bottom w:val="dotted" w:sz="4" w:space="0" w:color="auto"/>
              <w:right w:val="nil"/>
            </w:tcBorders>
            <w:shd w:val="clear" w:color="auto" w:fill="FFFFFF"/>
          </w:tcPr>
          <w:p w14:paraId="1ACE9D06" w14:textId="50AC87EA" w:rsidR="0080333F" w:rsidRPr="00594536" w:rsidRDefault="0080333F" w:rsidP="0080333F">
            <w:pPr>
              <w:pStyle w:val="MsgTableBody"/>
              <w:rPr>
                <w:ins w:id="2094" w:author="Merrick, Riki | APHL" w:date="2022-07-28T10:08:00Z"/>
                <w:noProof/>
              </w:rPr>
            </w:pPr>
            <w:ins w:id="2095" w:author="Merrick, Riki | APHL" w:date="2022-07-28T10:09: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036AA163" w14:textId="05E6FDF1" w:rsidR="0080333F" w:rsidRDefault="0080333F" w:rsidP="0080333F">
            <w:pPr>
              <w:pStyle w:val="MsgTableBody"/>
              <w:rPr>
                <w:ins w:id="2096" w:author="Merrick, Riki | APHL" w:date="2022-07-28T10:08:00Z"/>
                <w:noProof/>
              </w:rPr>
            </w:pPr>
            <w:ins w:id="2097"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CBDFAE7" w14:textId="77777777" w:rsidR="0080333F" w:rsidRDefault="0080333F" w:rsidP="0080333F">
            <w:pPr>
              <w:pStyle w:val="MsgTableBody"/>
              <w:jc w:val="center"/>
              <w:rPr>
                <w:ins w:id="2098"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0F4F42A4" w14:textId="09A8C98A" w:rsidR="0080333F" w:rsidRPr="00594536" w:rsidRDefault="0080333F" w:rsidP="0080333F">
            <w:pPr>
              <w:pStyle w:val="MsgTableBody"/>
              <w:jc w:val="center"/>
              <w:rPr>
                <w:ins w:id="2099" w:author="Merrick, Riki | APHL" w:date="2022-07-28T10:08:00Z"/>
                <w:noProof/>
              </w:rPr>
            </w:pPr>
            <w:ins w:id="2100" w:author="Merrick, Riki | APHL" w:date="2022-07-28T10:09:00Z">
              <w:r>
                <w:rPr>
                  <w:noProof/>
                </w:rPr>
                <w:t>3</w:t>
              </w:r>
            </w:ins>
          </w:p>
        </w:tc>
      </w:tr>
      <w:tr w:rsidR="0080333F" w:rsidRPr="00151483"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80333F" w:rsidRPr="00594536" w:rsidRDefault="0080333F" w:rsidP="0080333F">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80333F" w:rsidRPr="00594536" w:rsidRDefault="0080333F" w:rsidP="0080333F">
            <w:pPr>
              <w:pStyle w:val="MsgTableBody"/>
              <w:jc w:val="center"/>
              <w:rPr>
                <w:noProof/>
              </w:rPr>
            </w:pPr>
            <w:r w:rsidRPr="00594536">
              <w:rPr>
                <w:noProof/>
              </w:rPr>
              <w:t>15</w:t>
            </w:r>
          </w:p>
        </w:tc>
      </w:tr>
      <w:tr w:rsidR="0080333F" w:rsidRPr="00151483"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80333F" w:rsidRPr="00594536" w:rsidRDefault="0080333F" w:rsidP="0080333F">
            <w:pPr>
              <w:pStyle w:val="MsgTableBody"/>
              <w:jc w:val="center"/>
              <w:rPr>
                <w:noProof/>
              </w:rPr>
            </w:pPr>
            <w:r w:rsidRPr="00594536">
              <w:rPr>
                <w:noProof/>
              </w:rPr>
              <w:t>7</w:t>
            </w:r>
          </w:p>
        </w:tc>
      </w:tr>
      <w:tr w:rsidR="0080333F" w:rsidRPr="00715956"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80333F" w:rsidRPr="00F21240" w:rsidRDefault="0080333F" w:rsidP="0080333F">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80333F" w:rsidRPr="00F21240" w:rsidRDefault="0080333F" w:rsidP="0080333F">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80333F" w:rsidRPr="00F21240" w:rsidRDefault="0080333F" w:rsidP="0080333F">
            <w:pPr>
              <w:pStyle w:val="MsgTableBody"/>
              <w:jc w:val="center"/>
              <w:rPr>
                <w:noProof/>
              </w:rPr>
            </w:pPr>
          </w:p>
        </w:tc>
      </w:tr>
      <w:tr w:rsidR="0080333F" w:rsidRPr="00715956"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80333F" w:rsidRPr="00F21240" w:rsidRDefault="0080333F" w:rsidP="0080333F">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80333F" w:rsidRPr="00F21240" w:rsidRDefault="0080333F" w:rsidP="0080333F">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80333F" w:rsidRPr="00F21240" w:rsidRDefault="0080333F" w:rsidP="0080333F">
            <w:pPr>
              <w:pStyle w:val="MsgTableBody"/>
              <w:jc w:val="center"/>
              <w:rPr>
                <w:noProof/>
              </w:rPr>
            </w:pPr>
            <w:r w:rsidRPr="00F21240">
              <w:rPr>
                <w:noProof/>
              </w:rPr>
              <w:t>6</w:t>
            </w:r>
          </w:p>
        </w:tc>
      </w:tr>
      <w:tr w:rsidR="0080333F" w:rsidRPr="00715956"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80333F" w:rsidRPr="00F21240" w:rsidRDefault="0080333F" w:rsidP="0080333F">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80333F" w:rsidRPr="00F21240" w:rsidRDefault="0080333F" w:rsidP="0080333F">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80333F" w:rsidRPr="00F21240" w:rsidRDefault="0080333F" w:rsidP="0080333F">
            <w:pPr>
              <w:pStyle w:val="MsgTableBody"/>
              <w:jc w:val="center"/>
              <w:rPr>
                <w:noProof/>
              </w:rPr>
            </w:pPr>
            <w:r w:rsidRPr="00F21240">
              <w:rPr>
                <w:noProof/>
              </w:rPr>
              <w:t>6</w:t>
            </w:r>
          </w:p>
        </w:tc>
      </w:tr>
      <w:tr w:rsidR="0080333F" w:rsidRPr="00715956"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80333F" w:rsidRPr="00F21240" w:rsidRDefault="0080333F" w:rsidP="0080333F">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80333F" w:rsidRPr="00F21240" w:rsidRDefault="0080333F" w:rsidP="0080333F">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80333F" w:rsidRPr="00F21240"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80333F" w:rsidRPr="00F21240" w:rsidRDefault="0080333F" w:rsidP="0080333F">
            <w:pPr>
              <w:pStyle w:val="MsgTableBody"/>
              <w:jc w:val="center"/>
              <w:rPr>
                <w:noProof/>
              </w:rPr>
            </w:pPr>
            <w:r w:rsidRPr="00F21240">
              <w:rPr>
                <w:noProof/>
              </w:rPr>
              <w:t>6</w:t>
            </w:r>
          </w:p>
        </w:tc>
      </w:tr>
    </w:tbl>
    <w:p w14:paraId="5C01FA53" w14:textId="36E48A49" w:rsidR="00EB05F1"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6BB6" w14:paraId="63032341" w14:textId="77777777" w:rsidTr="00372670">
        <w:trPr>
          <w:jc w:val="center"/>
        </w:trPr>
        <w:tc>
          <w:tcPr>
            <w:tcW w:w="8784" w:type="dxa"/>
            <w:gridSpan w:val="6"/>
          </w:tcPr>
          <w:p w14:paraId="4EF9DF94" w14:textId="0ECE62EA" w:rsidR="00372670" w:rsidRPr="006D6BB6" w:rsidRDefault="00372670" w:rsidP="00372670">
            <w:pPr>
              <w:pStyle w:val="ACK-ChoreographyHeader"/>
            </w:pPr>
            <w:r w:rsidRPr="00C20CAF">
              <w:t>Acknowledgment Choreography</w:t>
            </w:r>
          </w:p>
        </w:tc>
      </w:tr>
      <w:tr w:rsidR="00372670" w:rsidRPr="006D6BB6" w14:paraId="24393B77" w14:textId="77777777" w:rsidTr="00372670">
        <w:trPr>
          <w:jc w:val="center"/>
        </w:trPr>
        <w:tc>
          <w:tcPr>
            <w:tcW w:w="8784" w:type="dxa"/>
            <w:gridSpan w:val="6"/>
          </w:tcPr>
          <w:p w14:paraId="2D9ABC5E" w14:textId="58D4C190" w:rsidR="00372670" w:rsidRPr="00C20CAF" w:rsidRDefault="00372670" w:rsidP="00372670">
            <w:pPr>
              <w:pStyle w:val="ACK-ChoreographyHeader"/>
            </w:pPr>
            <w:r w:rsidRPr="00F21240">
              <w:rPr>
                <w:noProof/>
              </w:rPr>
              <w:t>ADT^A07^ADT_A06</w:t>
            </w:r>
          </w:p>
        </w:tc>
      </w:tr>
      <w:tr w:rsidR="00EB05F1" w:rsidRPr="006D6BB6" w14:paraId="0F5865BD" w14:textId="77777777" w:rsidTr="00372670">
        <w:trPr>
          <w:jc w:val="center"/>
        </w:trPr>
        <w:tc>
          <w:tcPr>
            <w:tcW w:w="1473" w:type="dxa"/>
          </w:tcPr>
          <w:p w14:paraId="52ED1B51" w14:textId="77777777" w:rsidR="00EB05F1" w:rsidRPr="006D6BB6" w:rsidRDefault="00EB05F1" w:rsidP="00AD6CE4">
            <w:pPr>
              <w:pStyle w:val="ACK-ChoreographyBody"/>
            </w:pPr>
            <w:r w:rsidRPr="006D6BB6">
              <w:t>Field name</w:t>
            </w:r>
          </w:p>
        </w:tc>
        <w:tc>
          <w:tcPr>
            <w:tcW w:w="2250" w:type="dxa"/>
          </w:tcPr>
          <w:p w14:paraId="6D3DD21B" w14:textId="77777777" w:rsidR="00EB05F1" w:rsidRPr="006D6BB6" w:rsidRDefault="00EB05F1" w:rsidP="00AD6CE4">
            <w:pPr>
              <w:pStyle w:val="ACK-ChoreographyBody"/>
            </w:pPr>
            <w:r w:rsidRPr="006D6BB6">
              <w:t>Field Value: Original mode</w:t>
            </w:r>
          </w:p>
        </w:tc>
        <w:tc>
          <w:tcPr>
            <w:tcW w:w="5061" w:type="dxa"/>
            <w:gridSpan w:val="4"/>
          </w:tcPr>
          <w:p w14:paraId="77B25449" w14:textId="77777777" w:rsidR="00EB05F1" w:rsidRPr="006D6BB6" w:rsidRDefault="00EB05F1" w:rsidP="00AD6CE4">
            <w:pPr>
              <w:pStyle w:val="ACK-ChoreographyBody"/>
            </w:pPr>
            <w:r w:rsidRPr="006D6BB6">
              <w:t>Field value: Enhanced mode</w:t>
            </w:r>
          </w:p>
        </w:tc>
      </w:tr>
      <w:tr w:rsidR="00EB05F1" w:rsidRPr="006D6BB6" w14:paraId="3C8C7F1E" w14:textId="77777777" w:rsidTr="00372670">
        <w:trPr>
          <w:jc w:val="center"/>
        </w:trPr>
        <w:tc>
          <w:tcPr>
            <w:tcW w:w="1473" w:type="dxa"/>
          </w:tcPr>
          <w:p w14:paraId="4D43C8D2" w14:textId="77777777" w:rsidR="00EB05F1" w:rsidRPr="006D6BB6" w:rsidRDefault="00EB05F1" w:rsidP="00AD6CE4">
            <w:pPr>
              <w:pStyle w:val="ACK-ChoreographyBody"/>
            </w:pPr>
            <w:r w:rsidRPr="006D6BB6">
              <w:t>MSH.15</w:t>
            </w:r>
          </w:p>
        </w:tc>
        <w:tc>
          <w:tcPr>
            <w:tcW w:w="2250" w:type="dxa"/>
          </w:tcPr>
          <w:p w14:paraId="3C7BECDE" w14:textId="77777777" w:rsidR="00EB05F1" w:rsidRPr="006D6BB6" w:rsidRDefault="00EB05F1" w:rsidP="00AD6CE4">
            <w:pPr>
              <w:pStyle w:val="ACK-ChoreographyBody"/>
            </w:pPr>
            <w:r w:rsidRPr="006D6BB6">
              <w:t>Blank</w:t>
            </w:r>
          </w:p>
        </w:tc>
        <w:tc>
          <w:tcPr>
            <w:tcW w:w="456" w:type="dxa"/>
          </w:tcPr>
          <w:p w14:paraId="793ACC8C" w14:textId="77777777" w:rsidR="00EB05F1" w:rsidRPr="006D6BB6" w:rsidRDefault="00EB05F1" w:rsidP="00AD6CE4">
            <w:pPr>
              <w:pStyle w:val="ACK-ChoreographyBody"/>
            </w:pPr>
            <w:r w:rsidRPr="006D6BB6">
              <w:t>NE</w:t>
            </w:r>
          </w:p>
        </w:tc>
        <w:tc>
          <w:tcPr>
            <w:tcW w:w="1578" w:type="dxa"/>
          </w:tcPr>
          <w:p w14:paraId="5FC61723" w14:textId="77777777" w:rsidR="00EB05F1" w:rsidRPr="006D6BB6" w:rsidRDefault="00EB05F1" w:rsidP="00AD6CE4">
            <w:pPr>
              <w:pStyle w:val="ACK-ChoreographyBody"/>
            </w:pPr>
            <w:r w:rsidRPr="006D6BB6">
              <w:t>AL, SU, ER</w:t>
            </w:r>
          </w:p>
        </w:tc>
        <w:tc>
          <w:tcPr>
            <w:tcW w:w="1468" w:type="dxa"/>
          </w:tcPr>
          <w:p w14:paraId="4D72725B" w14:textId="77777777" w:rsidR="00EB05F1" w:rsidRPr="006D6BB6" w:rsidRDefault="00EB05F1" w:rsidP="00AD6CE4">
            <w:pPr>
              <w:pStyle w:val="ACK-ChoreographyBody"/>
            </w:pPr>
            <w:r w:rsidRPr="006D6BB6">
              <w:t>NE</w:t>
            </w:r>
          </w:p>
        </w:tc>
        <w:tc>
          <w:tcPr>
            <w:tcW w:w="1559" w:type="dxa"/>
          </w:tcPr>
          <w:p w14:paraId="3A99E254" w14:textId="77777777" w:rsidR="00EB05F1" w:rsidRPr="006D6BB6" w:rsidRDefault="00EB05F1" w:rsidP="00AD6CE4">
            <w:pPr>
              <w:pStyle w:val="ACK-ChoreographyBody"/>
            </w:pPr>
            <w:r w:rsidRPr="006D6BB6">
              <w:t>AL, SU, ER</w:t>
            </w:r>
          </w:p>
        </w:tc>
      </w:tr>
      <w:tr w:rsidR="00EB05F1" w:rsidRPr="006D6BB6" w14:paraId="7C1B20C5" w14:textId="77777777" w:rsidTr="00372670">
        <w:trPr>
          <w:jc w:val="center"/>
        </w:trPr>
        <w:tc>
          <w:tcPr>
            <w:tcW w:w="1473" w:type="dxa"/>
          </w:tcPr>
          <w:p w14:paraId="74F56A20" w14:textId="77777777" w:rsidR="00EB05F1" w:rsidRPr="006D6BB6" w:rsidRDefault="00EB05F1" w:rsidP="00AD6CE4">
            <w:pPr>
              <w:pStyle w:val="ACK-ChoreographyBody"/>
            </w:pPr>
            <w:r w:rsidRPr="006D6BB6">
              <w:t>MSH.16</w:t>
            </w:r>
          </w:p>
        </w:tc>
        <w:tc>
          <w:tcPr>
            <w:tcW w:w="2250" w:type="dxa"/>
          </w:tcPr>
          <w:p w14:paraId="05F551BA" w14:textId="77777777" w:rsidR="00EB05F1" w:rsidRPr="006D6BB6" w:rsidRDefault="00EB05F1" w:rsidP="00AD6CE4">
            <w:pPr>
              <w:pStyle w:val="ACK-ChoreographyBody"/>
            </w:pPr>
            <w:r w:rsidRPr="006D6BB6">
              <w:t>Blank</w:t>
            </w:r>
          </w:p>
        </w:tc>
        <w:tc>
          <w:tcPr>
            <w:tcW w:w="456" w:type="dxa"/>
          </w:tcPr>
          <w:p w14:paraId="2F4D090A" w14:textId="77777777" w:rsidR="00EB05F1" w:rsidRPr="006D6BB6" w:rsidRDefault="00EB05F1" w:rsidP="00AD6CE4">
            <w:pPr>
              <w:pStyle w:val="ACK-ChoreographyBody"/>
            </w:pPr>
            <w:r w:rsidRPr="006D6BB6">
              <w:t>NE</w:t>
            </w:r>
          </w:p>
        </w:tc>
        <w:tc>
          <w:tcPr>
            <w:tcW w:w="1578" w:type="dxa"/>
          </w:tcPr>
          <w:p w14:paraId="39608E83" w14:textId="77777777" w:rsidR="00EB05F1" w:rsidRPr="006D6BB6" w:rsidRDefault="00EB05F1" w:rsidP="00AD6CE4">
            <w:pPr>
              <w:pStyle w:val="ACK-ChoreographyBody"/>
            </w:pPr>
            <w:r w:rsidRPr="006D6BB6">
              <w:t>NE</w:t>
            </w:r>
          </w:p>
        </w:tc>
        <w:tc>
          <w:tcPr>
            <w:tcW w:w="1468" w:type="dxa"/>
          </w:tcPr>
          <w:p w14:paraId="4848152D" w14:textId="77777777" w:rsidR="00EB05F1" w:rsidRPr="006D6BB6" w:rsidRDefault="00EB05F1" w:rsidP="00AD6CE4">
            <w:pPr>
              <w:pStyle w:val="ACK-ChoreographyBody"/>
            </w:pPr>
            <w:r w:rsidRPr="006D6BB6">
              <w:t>AL, SU, ER</w:t>
            </w:r>
          </w:p>
        </w:tc>
        <w:tc>
          <w:tcPr>
            <w:tcW w:w="1559" w:type="dxa"/>
          </w:tcPr>
          <w:p w14:paraId="1061342B" w14:textId="77777777" w:rsidR="00EB05F1" w:rsidRPr="006D6BB6" w:rsidRDefault="00EB05F1" w:rsidP="00AD6CE4">
            <w:pPr>
              <w:pStyle w:val="ACK-ChoreographyBody"/>
            </w:pPr>
            <w:r w:rsidRPr="006D6BB6">
              <w:t>AL, SU, ER</w:t>
            </w:r>
          </w:p>
        </w:tc>
      </w:tr>
      <w:tr w:rsidR="00EB05F1" w:rsidRPr="006D6BB6" w14:paraId="259C9CF9" w14:textId="77777777" w:rsidTr="00372670">
        <w:trPr>
          <w:jc w:val="center"/>
        </w:trPr>
        <w:tc>
          <w:tcPr>
            <w:tcW w:w="1473" w:type="dxa"/>
          </w:tcPr>
          <w:p w14:paraId="37C52CE3" w14:textId="77777777" w:rsidR="00EB05F1" w:rsidRPr="006D6BB6" w:rsidRDefault="00EB05F1" w:rsidP="00AD6CE4">
            <w:pPr>
              <w:pStyle w:val="ACK-ChoreographyBody"/>
            </w:pPr>
            <w:r w:rsidRPr="006D6BB6">
              <w:t>Immediate Ack</w:t>
            </w:r>
          </w:p>
        </w:tc>
        <w:tc>
          <w:tcPr>
            <w:tcW w:w="2250" w:type="dxa"/>
          </w:tcPr>
          <w:p w14:paraId="2257DC1B" w14:textId="77777777" w:rsidR="00EB05F1" w:rsidRPr="006D6BB6" w:rsidRDefault="00EB05F1" w:rsidP="00AD6CE4">
            <w:pPr>
              <w:pStyle w:val="ACK-ChoreographyBody"/>
            </w:pPr>
            <w:r w:rsidRPr="006D6BB6">
              <w:t>-</w:t>
            </w:r>
          </w:p>
        </w:tc>
        <w:tc>
          <w:tcPr>
            <w:tcW w:w="456" w:type="dxa"/>
          </w:tcPr>
          <w:p w14:paraId="1FA3B0E8" w14:textId="77777777" w:rsidR="00EB05F1" w:rsidRPr="006D6BB6" w:rsidRDefault="00EB05F1" w:rsidP="00AD6CE4">
            <w:pPr>
              <w:pStyle w:val="ACK-ChoreographyBody"/>
            </w:pPr>
            <w:r w:rsidRPr="006D6BB6">
              <w:t>-</w:t>
            </w:r>
          </w:p>
        </w:tc>
        <w:tc>
          <w:tcPr>
            <w:tcW w:w="1578" w:type="dxa"/>
          </w:tcPr>
          <w:p w14:paraId="65C6777D" w14:textId="610F6F6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468" w:type="dxa"/>
          </w:tcPr>
          <w:p w14:paraId="09E2F3FE" w14:textId="77777777" w:rsidR="00EB05F1" w:rsidRPr="006D6BB6" w:rsidRDefault="00EB05F1" w:rsidP="00AD6CE4">
            <w:pPr>
              <w:pStyle w:val="ACK-ChoreographyBody"/>
            </w:pPr>
            <w:r w:rsidRPr="006D6BB6">
              <w:t>-</w:t>
            </w:r>
          </w:p>
        </w:tc>
        <w:tc>
          <w:tcPr>
            <w:tcW w:w="1559" w:type="dxa"/>
          </w:tcPr>
          <w:p w14:paraId="62B71B3B" w14:textId="355C6757" w:rsidR="00EB05F1" w:rsidRPr="006D6BB6" w:rsidRDefault="00EB05F1" w:rsidP="00AD6CE4">
            <w:pPr>
              <w:pStyle w:val="ACK-ChoreographyBody"/>
            </w:pPr>
            <w:r w:rsidRPr="006D6BB6">
              <w:rPr>
                <w:szCs w:val="16"/>
              </w:rPr>
              <w:t>ACK^</w:t>
            </w:r>
            <w:r>
              <w:rPr>
                <w:szCs w:val="16"/>
              </w:rPr>
              <w:t>A07</w:t>
            </w:r>
            <w:r w:rsidRPr="006D6BB6">
              <w:rPr>
                <w:szCs w:val="16"/>
              </w:rPr>
              <w:t>^ACK</w:t>
            </w:r>
          </w:p>
        </w:tc>
      </w:tr>
      <w:tr w:rsidR="00EB05F1" w:rsidRPr="006D6BB6" w14:paraId="642212A4" w14:textId="77777777" w:rsidTr="00372670">
        <w:trPr>
          <w:jc w:val="center"/>
        </w:trPr>
        <w:tc>
          <w:tcPr>
            <w:tcW w:w="1473" w:type="dxa"/>
          </w:tcPr>
          <w:p w14:paraId="043EBD93" w14:textId="77777777" w:rsidR="00EB05F1" w:rsidRPr="006D6BB6" w:rsidRDefault="00EB05F1" w:rsidP="00AD6CE4">
            <w:pPr>
              <w:pStyle w:val="ACK-ChoreographyBody"/>
            </w:pPr>
            <w:r w:rsidRPr="006D6BB6">
              <w:t>Application Ack</w:t>
            </w:r>
          </w:p>
        </w:tc>
        <w:tc>
          <w:tcPr>
            <w:tcW w:w="2250" w:type="dxa"/>
          </w:tcPr>
          <w:p w14:paraId="75FB5DF5" w14:textId="2CE179EE" w:rsidR="00EB05F1" w:rsidRPr="006D6BB6" w:rsidRDefault="00EB05F1" w:rsidP="00AD6CE4">
            <w:pPr>
              <w:pStyle w:val="ACK-ChoreographyBody"/>
            </w:pPr>
            <w:r>
              <w:rPr>
                <w:szCs w:val="16"/>
              </w:rPr>
              <w:t>ADT</w:t>
            </w:r>
            <w:r w:rsidRPr="006D6BB6">
              <w:rPr>
                <w:szCs w:val="16"/>
              </w:rPr>
              <w:t>^</w:t>
            </w:r>
            <w:r>
              <w:rPr>
                <w:szCs w:val="16"/>
              </w:rPr>
              <w:t>A07</w:t>
            </w:r>
            <w:r w:rsidRPr="006D6BB6">
              <w:rPr>
                <w:szCs w:val="16"/>
              </w:rPr>
              <w:t>^</w:t>
            </w:r>
            <w:r>
              <w:rPr>
                <w:szCs w:val="16"/>
              </w:rPr>
              <w:t>ADT</w:t>
            </w:r>
            <w:r w:rsidRPr="006D6BB6">
              <w:rPr>
                <w:szCs w:val="16"/>
              </w:rPr>
              <w:t>_</w:t>
            </w:r>
            <w:r>
              <w:rPr>
                <w:szCs w:val="16"/>
              </w:rPr>
              <w:t>A06</w:t>
            </w:r>
          </w:p>
        </w:tc>
        <w:tc>
          <w:tcPr>
            <w:tcW w:w="456" w:type="dxa"/>
          </w:tcPr>
          <w:p w14:paraId="47506AA0" w14:textId="77777777" w:rsidR="00EB05F1" w:rsidRPr="006D6BB6" w:rsidRDefault="00EB05F1" w:rsidP="00AD6CE4">
            <w:pPr>
              <w:pStyle w:val="ACK-ChoreographyBody"/>
            </w:pPr>
            <w:r w:rsidRPr="006D6BB6">
              <w:t>-</w:t>
            </w:r>
          </w:p>
        </w:tc>
        <w:tc>
          <w:tcPr>
            <w:tcW w:w="1578" w:type="dxa"/>
          </w:tcPr>
          <w:p w14:paraId="7317683E" w14:textId="77777777" w:rsidR="00EB05F1" w:rsidRPr="006D6BB6" w:rsidRDefault="00EB05F1" w:rsidP="00AD6CE4">
            <w:pPr>
              <w:pStyle w:val="ACK-ChoreographyBody"/>
            </w:pPr>
            <w:r w:rsidRPr="006D6BB6">
              <w:t>-</w:t>
            </w:r>
          </w:p>
        </w:tc>
        <w:tc>
          <w:tcPr>
            <w:tcW w:w="1468" w:type="dxa"/>
          </w:tcPr>
          <w:p w14:paraId="640716D8" w14:textId="2831E1B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559" w:type="dxa"/>
          </w:tcPr>
          <w:p w14:paraId="7F045447" w14:textId="1CAD09C4" w:rsidR="00EB05F1" w:rsidRPr="006D6BB6" w:rsidRDefault="00EB05F1" w:rsidP="00AD6CE4">
            <w:pPr>
              <w:pStyle w:val="ACK-ChoreographyBody"/>
            </w:pPr>
            <w:r w:rsidRPr="006D6BB6">
              <w:rPr>
                <w:szCs w:val="16"/>
              </w:rPr>
              <w:t>ACK^</w:t>
            </w:r>
            <w:r>
              <w:rPr>
                <w:szCs w:val="16"/>
              </w:rPr>
              <w:t>A07</w:t>
            </w:r>
            <w:r w:rsidRPr="006D6BB6">
              <w:rPr>
                <w:szCs w:val="16"/>
              </w:rPr>
              <w:t>^ACK</w:t>
            </w:r>
          </w:p>
        </w:tc>
      </w:tr>
    </w:tbl>
    <w:p w14:paraId="48E94C2B" w14:textId="77777777" w:rsidR="00715956" w:rsidRPr="00F21240" w:rsidRDefault="00715956">
      <w:pPr>
        <w:rPr>
          <w:noProof/>
        </w:rPr>
      </w:pPr>
    </w:p>
    <w:p w14:paraId="391BF64C" w14:textId="77777777" w:rsidR="00715956" w:rsidRPr="00F21240" w:rsidRDefault="00715956">
      <w:pPr>
        <w:pStyle w:val="MsgTableCaption"/>
        <w:rPr>
          <w:noProof/>
        </w:rPr>
      </w:pPr>
      <w:r w:rsidRPr="00F21240">
        <w:rPr>
          <w:noProof/>
        </w:rPr>
        <w:t>ACK^A07^ACK: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F21240" w:rsidRDefault="00715956">
            <w:pPr>
              <w:pStyle w:val="MsgTableHeader"/>
              <w:jc w:val="center"/>
              <w:rPr>
                <w:noProof/>
              </w:rPr>
            </w:pPr>
            <w:r w:rsidRPr="00F21240">
              <w:rPr>
                <w:noProof/>
              </w:rPr>
              <w:t>Chapter</w:t>
            </w:r>
          </w:p>
        </w:tc>
      </w:tr>
      <w:tr w:rsidR="00715956" w:rsidRPr="00715956"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F21240" w:rsidRDefault="00715956">
            <w:pPr>
              <w:pStyle w:val="MsgTableBody"/>
              <w:jc w:val="center"/>
              <w:rPr>
                <w:noProof/>
              </w:rPr>
            </w:pPr>
            <w:r w:rsidRPr="00F21240">
              <w:rPr>
                <w:noProof/>
              </w:rPr>
              <w:t>2</w:t>
            </w:r>
          </w:p>
        </w:tc>
      </w:tr>
      <w:tr w:rsidR="00715956" w:rsidRPr="00715956"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F21240" w:rsidRDefault="00715956">
            <w:pPr>
              <w:pStyle w:val="MsgTableBody"/>
              <w:jc w:val="center"/>
              <w:rPr>
                <w:noProof/>
              </w:rPr>
            </w:pPr>
            <w:r w:rsidRPr="00F21240">
              <w:rPr>
                <w:noProof/>
              </w:rPr>
              <w:t>2</w:t>
            </w:r>
          </w:p>
        </w:tc>
      </w:tr>
      <w:tr w:rsidR="00715956" w:rsidRPr="00715956"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F21240" w:rsidRDefault="00715956">
            <w:pPr>
              <w:pStyle w:val="MsgTableBody"/>
              <w:jc w:val="center"/>
              <w:rPr>
                <w:noProof/>
              </w:rPr>
            </w:pPr>
            <w:r w:rsidRPr="00F21240">
              <w:rPr>
                <w:noProof/>
              </w:rPr>
              <w:t>2</w:t>
            </w:r>
          </w:p>
        </w:tc>
      </w:tr>
      <w:tr w:rsidR="00715956" w:rsidRPr="00715956"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F21240" w:rsidRDefault="00715956">
            <w:pPr>
              <w:pStyle w:val="MsgTableBody"/>
              <w:jc w:val="center"/>
              <w:rPr>
                <w:noProof/>
              </w:rPr>
            </w:pPr>
            <w:r w:rsidRPr="00F21240">
              <w:rPr>
                <w:noProof/>
              </w:rPr>
              <w:t>2</w:t>
            </w:r>
          </w:p>
        </w:tc>
      </w:tr>
      <w:tr w:rsidR="00715956" w:rsidRPr="00715956"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F21240" w:rsidRDefault="00715956">
            <w:pPr>
              <w:pStyle w:val="MsgTableBody"/>
              <w:jc w:val="center"/>
              <w:rPr>
                <w:noProof/>
              </w:rPr>
            </w:pPr>
            <w:r w:rsidRPr="00F21240">
              <w:rPr>
                <w:noProof/>
              </w:rPr>
              <w:t>2</w:t>
            </w:r>
          </w:p>
        </w:tc>
      </w:tr>
    </w:tbl>
    <w:p w14:paraId="1DE5BC42" w14:textId="5D8E7DB8" w:rsidR="004E4611" w:rsidRDefault="004E4611" w:rsidP="00597C63">
      <w:bookmarkStart w:id="2101" w:name="_Toc348244983"/>
      <w:bookmarkStart w:id="2102" w:name="_Toc348258171"/>
      <w:bookmarkStart w:id="2103" w:name="_Toc348263354"/>
      <w:bookmarkStart w:id="2104" w:name="_Toc348336768"/>
      <w:bookmarkStart w:id="2105" w:name="_Toc348768081"/>
      <w:bookmarkStart w:id="2106" w:name="_Toc380435629"/>
      <w:bookmarkStart w:id="2107"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6BB6" w14:paraId="76DD40E7" w14:textId="77777777" w:rsidTr="00597C63">
        <w:trPr>
          <w:jc w:val="center"/>
        </w:trPr>
        <w:tc>
          <w:tcPr>
            <w:tcW w:w="7054" w:type="dxa"/>
            <w:gridSpan w:val="4"/>
          </w:tcPr>
          <w:p w14:paraId="6370BBB0" w14:textId="0C7A1061" w:rsidR="00597C63" w:rsidRPr="006D6BB6" w:rsidRDefault="00597C63" w:rsidP="00597C63">
            <w:pPr>
              <w:pStyle w:val="ACK-ChoreographyHeader"/>
            </w:pPr>
            <w:r w:rsidRPr="00C20CAF">
              <w:t>Acknowledgment Choreography</w:t>
            </w:r>
          </w:p>
        </w:tc>
      </w:tr>
      <w:tr w:rsidR="00597C63" w:rsidRPr="006D6BB6" w14:paraId="46F55DBE" w14:textId="77777777" w:rsidTr="00597C63">
        <w:trPr>
          <w:jc w:val="center"/>
        </w:trPr>
        <w:tc>
          <w:tcPr>
            <w:tcW w:w="7054" w:type="dxa"/>
            <w:gridSpan w:val="4"/>
          </w:tcPr>
          <w:p w14:paraId="58621CBD" w14:textId="398F1B20" w:rsidR="00597C63" w:rsidRPr="00C20CAF" w:rsidRDefault="00372670" w:rsidP="00597C63">
            <w:pPr>
              <w:pStyle w:val="ACK-ChoreographyHeader"/>
            </w:pPr>
            <w:r w:rsidRPr="00F21240">
              <w:rPr>
                <w:noProof/>
              </w:rPr>
              <w:t>ACK^A07^ACK</w:t>
            </w:r>
          </w:p>
        </w:tc>
      </w:tr>
      <w:tr w:rsidR="004E4611" w:rsidRPr="006D6BB6" w14:paraId="6EE6D1BB" w14:textId="77777777" w:rsidTr="00594536">
        <w:trPr>
          <w:jc w:val="center"/>
        </w:trPr>
        <w:tc>
          <w:tcPr>
            <w:tcW w:w="1458" w:type="dxa"/>
          </w:tcPr>
          <w:p w14:paraId="1173E541" w14:textId="77777777" w:rsidR="004E4611" w:rsidRPr="006D6BB6" w:rsidRDefault="004E4611" w:rsidP="0025077B">
            <w:pPr>
              <w:pStyle w:val="ACK-ChoreographyBody"/>
            </w:pPr>
            <w:r w:rsidRPr="006D6BB6">
              <w:t>Field name</w:t>
            </w:r>
          </w:p>
        </w:tc>
        <w:tc>
          <w:tcPr>
            <w:tcW w:w="2478" w:type="dxa"/>
          </w:tcPr>
          <w:p w14:paraId="262EA7B6" w14:textId="77777777" w:rsidR="004E4611" w:rsidRPr="006D6BB6" w:rsidRDefault="004E4611" w:rsidP="0025077B">
            <w:pPr>
              <w:pStyle w:val="ACK-ChoreographyBody"/>
            </w:pPr>
            <w:r w:rsidRPr="006D6BB6">
              <w:t>Field Value: Original mode</w:t>
            </w:r>
          </w:p>
        </w:tc>
        <w:tc>
          <w:tcPr>
            <w:tcW w:w="3118" w:type="dxa"/>
            <w:gridSpan w:val="2"/>
          </w:tcPr>
          <w:p w14:paraId="66E4B453" w14:textId="77777777" w:rsidR="004E4611" w:rsidRPr="006D6BB6" w:rsidRDefault="004E4611" w:rsidP="0025077B">
            <w:pPr>
              <w:pStyle w:val="ACK-ChoreographyBody"/>
            </w:pPr>
            <w:r w:rsidRPr="006D6BB6">
              <w:t>Field value: Enhanced mode</w:t>
            </w:r>
          </w:p>
        </w:tc>
      </w:tr>
      <w:tr w:rsidR="00AD6CE4" w:rsidRPr="006D6BB6" w14:paraId="7AC1ECDF" w14:textId="77777777" w:rsidTr="00594536">
        <w:trPr>
          <w:jc w:val="center"/>
        </w:trPr>
        <w:tc>
          <w:tcPr>
            <w:tcW w:w="1458" w:type="dxa"/>
          </w:tcPr>
          <w:p w14:paraId="2808DD42" w14:textId="77777777" w:rsidR="00AD6CE4" w:rsidRPr="006D6BB6" w:rsidRDefault="00AD6CE4" w:rsidP="0025077B">
            <w:pPr>
              <w:pStyle w:val="ACK-ChoreographyBody"/>
            </w:pPr>
            <w:r w:rsidRPr="006D6BB6">
              <w:t>MSH.15</w:t>
            </w:r>
          </w:p>
        </w:tc>
        <w:tc>
          <w:tcPr>
            <w:tcW w:w="2478" w:type="dxa"/>
          </w:tcPr>
          <w:p w14:paraId="771CFD39" w14:textId="77777777" w:rsidR="00AD6CE4" w:rsidRPr="006D6BB6" w:rsidRDefault="00AD6CE4" w:rsidP="0025077B">
            <w:pPr>
              <w:pStyle w:val="ACK-ChoreographyBody"/>
            </w:pPr>
            <w:r w:rsidRPr="006D6BB6">
              <w:t>Blank</w:t>
            </w:r>
          </w:p>
        </w:tc>
        <w:tc>
          <w:tcPr>
            <w:tcW w:w="708" w:type="dxa"/>
          </w:tcPr>
          <w:p w14:paraId="2E2B6227" w14:textId="77777777" w:rsidR="00AD6CE4" w:rsidRPr="006D6BB6" w:rsidRDefault="00AD6CE4" w:rsidP="0025077B">
            <w:pPr>
              <w:pStyle w:val="ACK-ChoreographyBody"/>
            </w:pPr>
            <w:r w:rsidRPr="006D6BB6">
              <w:t>NE</w:t>
            </w:r>
          </w:p>
        </w:tc>
        <w:tc>
          <w:tcPr>
            <w:tcW w:w="2410" w:type="dxa"/>
          </w:tcPr>
          <w:p w14:paraId="5161421E" w14:textId="77777777" w:rsidR="00AD6CE4" w:rsidRPr="006D6BB6" w:rsidRDefault="00AD6CE4" w:rsidP="0025077B">
            <w:pPr>
              <w:pStyle w:val="ACK-ChoreographyBody"/>
            </w:pPr>
            <w:r w:rsidRPr="006D6BB6">
              <w:t>AL, SU, ER</w:t>
            </w:r>
          </w:p>
        </w:tc>
      </w:tr>
      <w:tr w:rsidR="00AD6CE4" w:rsidRPr="006D6BB6" w14:paraId="43BAE353" w14:textId="77777777" w:rsidTr="00594536">
        <w:trPr>
          <w:jc w:val="center"/>
        </w:trPr>
        <w:tc>
          <w:tcPr>
            <w:tcW w:w="1458" w:type="dxa"/>
          </w:tcPr>
          <w:p w14:paraId="7CA91D9F" w14:textId="77777777" w:rsidR="00AD6CE4" w:rsidRPr="006D6BB6" w:rsidRDefault="00AD6CE4" w:rsidP="0025077B">
            <w:pPr>
              <w:pStyle w:val="ACK-ChoreographyBody"/>
            </w:pPr>
            <w:r w:rsidRPr="006D6BB6">
              <w:t>MSH.16</w:t>
            </w:r>
          </w:p>
        </w:tc>
        <w:tc>
          <w:tcPr>
            <w:tcW w:w="2478" w:type="dxa"/>
          </w:tcPr>
          <w:p w14:paraId="7EE24B47" w14:textId="77777777" w:rsidR="00AD6CE4" w:rsidRPr="006D6BB6" w:rsidRDefault="00AD6CE4" w:rsidP="0025077B">
            <w:pPr>
              <w:pStyle w:val="ACK-ChoreographyBody"/>
            </w:pPr>
            <w:r w:rsidRPr="006D6BB6">
              <w:t>Blank</w:t>
            </w:r>
          </w:p>
        </w:tc>
        <w:tc>
          <w:tcPr>
            <w:tcW w:w="708" w:type="dxa"/>
          </w:tcPr>
          <w:p w14:paraId="4A6EDFFF" w14:textId="77777777" w:rsidR="00AD6CE4" w:rsidRPr="006D6BB6" w:rsidRDefault="00AD6CE4" w:rsidP="0025077B">
            <w:pPr>
              <w:pStyle w:val="ACK-ChoreographyBody"/>
            </w:pPr>
            <w:r w:rsidRPr="006D6BB6">
              <w:t>NE</w:t>
            </w:r>
          </w:p>
        </w:tc>
        <w:tc>
          <w:tcPr>
            <w:tcW w:w="2410" w:type="dxa"/>
          </w:tcPr>
          <w:p w14:paraId="1A94278F" w14:textId="77777777" w:rsidR="00AD6CE4" w:rsidRPr="006D6BB6" w:rsidRDefault="00AD6CE4" w:rsidP="0025077B">
            <w:pPr>
              <w:pStyle w:val="ACK-ChoreographyBody"/>
            </w:pPr>
            <w:r w:rsidRPr="006D6BB6">
              <w:t>NE</w:t>
            </w:r>
          </w:p>
        </w:tc>
      </w:tr>
      <w:tr w:rsidR="00AD6CE4" w:rsidRPr="006D6BB6" w14:paraId="2F4EF243" w14:textId="77777777" w:rsidTr="00594536">
        <w:trPr>
          <w:jc w:val="center"/>
        </w:trPr>
        <w:tc>
          <w:tcPr>
            <w:tcW w:w="1458" w:type="dxa"/>
          </w:tcPr>
          <w:p w14:paraId="73AFC230" w14:textId="77777777" w:rsidR="00AD6CE4" w:rsidRPr="006D6BB6" w:rsidRDefault="00AD6CE4" w:rsidP="0025077B">
            <w:pPr>
              <w:pStyle w:val="ACK-ChoreographyBody"/>
            </w:pPr>
            <w:r w:rsidRPr="006D6BB6">
              <w:t>Immediate Ack</w:t>
            </w:r>
          </w:p>
        </w:tc>
        <w:tc>
          <w:tcPr>
            <w:tcW w:w="2478" w:type="dxa"/>
          </w:tcPr>
          <w:p w14:paraId="38B99FE0" w14:textId="77777777" w:rsidR="00AD6CE4" w:rsidRPr="006D6BB6" w:rsidRDefault="00AD6CE4" w:rsidP="0025077B">
            <w:pPr>
              <w:pStyle w:val="ACK-ChoreographyBody"/>
            </w:pPr>
            <w:r w:rsidRPr="006D6BB6">
              <w:t>-</w:t>
            </w:r>
          </w:p>
        </w:tc>
        <w:tc>
          <w:tcPr>
            <w:tcW w:w="708" w:type="dxa"/>
          </w:tcPr>
          <w:p w14:paraId="443738B4" w14:textId="77777777" w:rsidR="00AD6CE4" w:rsidRPr="006D6BB6" w:rsidRDefault="00AD6CE4" w:rsidP="0025077B">
            <w:pPr>
              <w:pStyle w:val="ACK-ChoreographyBody"/>
            </w:pPr>
            <w:r w:rsidRPr="006D6BB6">
              <w:t>-</w:t>
            </w:r>
          </w:p>
        </w:tc>
        <w:tc>
          <w:tcPr>
            <w:tcW w:w="2410" w:type="dxa"/>
          </w:tcPr>
          <w:p w14:paraId="1587338D" w14:textId="10574614" w:rsidR="00AD6CE4" w:rsidRPr="006D6BB6" w:rsidRDefault="00AD6CE4" w:rsidP="0025077B">
            <w:pPr>
              <w:pStyle w:val="ACK-ChoreographyBody"/>
            </w:pPr>
            <w:r w:rsidRPr="006D6BB6">
              <w:rPr>
                <w:szCs w:val="16"/>
              </w:rPr>
              <w:t>ACK^</w:t>
            </w:r>
            <w:r>
              <w:rPr>
                <w:szCs w:val="16"/>
              </w:rPr>
              <w:t>A07</w:t>
            </w:r>
            <w:r w:rsidRPr="006D6BB6">
              <w:rPr>
                <w:szCs w:val="16"/>
              </w:rPr>
              <w:t>^ACK</w:t>
            </w:r>
          </w:p>
        </w:tc>
      </w:tr>
      <w:tr w:rsidR="00AD6CE4" w:rsidRPr="006D6BB6" w14:paraId="277C809F" w14:textId="77777777" w:rsidTr="00594536">
        <w:trPr>
          <w:jc w:val="center"/>
        </w:trPr>
        <w:tc>
          <w:tcPr>
            <w:tcW w:w="1458" w:type="dxa"/>
          </w:tcPr>
          <w:p w14:paraId="02B0B8D4" w14:textId="77777777" w:rsidR="00AD6CE4" w:rsidRPr="006D6BB6" w:rsidRDefault="00AD6CE4" w:rsidP="0025077B">
            <w:pPr>
              <w:pStyle w:val="ACK-ChoreographyBody"/>
            </w:pPr>
            <w:r w:rsidRPr="006D6BB6">
              <w:t>Application Ack</w:t>
            </w:r>
          </w:p>
        </w:tc>
        <w:tc>
          <w:tcPr>
            <w:tcW w:w="2478" w:type="dxa"/>
          </w:tcPr>
          <w:p w14:paraId="50AF513D" w14:textId="509A05C9" w:rsidR="00AD6CE4" w:rsidRPr="006D6BB6" w:rsidRDefault="00AD6CE4" w:rsidP="0025077B">
            <w:pPr>
              <w:pStyle w:val="ACK-ChoreographyBody"/>
            </w:pPr>
            <w:r>
              <w:rPr>
                <w:szCs w:val="16"/>
              </w:rPr>
              <w:t>-</w:t>
            </w:r>
          </w:p>
        </w:tc>
        <w:tc>
          <w:tcPr>
            <w:tcW w:w="708" w:type="dxa"/>
          </w:tcPr>
          <w:p w14:paraId="70CC8227" w14:textId="77777777" w:rsidR="00AD6CE4" w:rsidRPr="006D6BB6" w:rsidRDefault="00AD6CE4" w:rsidP="0025077B">
            <w:pPr>
              <w:pStyle w:val="ACK-ChoreographyBody"/>
            </w:pPr>
            <w:r w:rsidRPr="006D6BB6">
              <w:t>-</w:t>
            </w:r>
          </w:p>
        </w:tc>
        <w:tc>
          <w:tcPr>
            <w:tcW w:w="2410" w:type="dxa"/>
          </w:tcPr>
          <w:p w14:paraId="70A9FFB6" w14:textId="77777777" w:rsidR="00AD6CE4" w:rsidRPr="006D6BB6" w:rsidRDefault="00AD6CE4" w:rsidP="0025077B">
            <w:pPr>
              <w:pStyle w:val="ACK-ChoreographyBody"/>
            </w:pPr>
            <w:r w:rsidRPr="006D6BB6">
              <w:t>-</w:t>
            </w:r>
          </w:p>
        </w:tc>
      </w:tr>
    </w:tbl>
    <w:p w14:paraId="6E5F16AC" w14:textId="3FDCDF37" w:rsidR="00715956" w:rsidRPr="00F21240" w:rsidRDefault="00715956">
      <w:pPr>
        <w:pStyle w:val="Heading3"/>
        <w:rPr>
          <w:noProof/>
        </w:rPr>
      </w:pPr>
      <w:bookmarkStart w:id="2108" w:name="_Toc1815944"/>
      <w:bookmarkStart w:id="2109" w:name="_Toc21372489"/>
      <w:bookmarkStart w:id="2110" w:name="_Toc175991963"/>
      <w:bookmarkStart w:id="2111" w:name="_Toc176235922"/>
      <w:bookmarkStart w:id="2112" w:name="_Toc27754793"/>
      <w:bookmarkStart w:id="2113" w:name="_Toc109892088"/>
      <w:r w:rsidRPr="00F21240">
        <w:rPr>
          <w:noProof/>
        </w:rPr>
        <w:t>ADT/ACK - Update Patient Information (Event A08</w:t>
      </w:r>
      <w:r w:rsidRPr="00F21240">
        <w:rPr>
          <w:noProof/>
        </w:rPr>
        <w:fldChar w:fldCharType="begin"/>
      </w:r>
      <w:r w:rsidRPr="00F21240">
        <w:rPr>
          <w:noProof/>
        </w:rPr>
        <w:instrText>XE "A08"</w:instrText>
      </w:r>
      <w:r w:rsidRPr="00F21240">
        <w:rPr>
          <w:noProof/>
        </w:rPr>
        <w:fldChar w:fldCharType="end"/>
      </w:r>
      <w:r w:rsidRPr="00F21240">
        <w:rPr>
          <w:noProof/>
        </w:rPr>
        <w:t>)</w:t>
      </w:r>
      <w:bookmarkEnd w:id="2101"/>
      <w:bookmarkEnd w:id="2102"/>
      <w:bookmarkEnd w:id="2103"/>
      <w:bookmarkEnd w:id="2104"/>
      <w:bookmarkEnd w:id="2105"/>
      <w:bookmarkEnd w:id="2106"/>
      <w:bookmarkEnd w:id="2107"/>
      <w:bookmarkEnd w:id="2108"/>
      <w:bookmarkEnd w:id="2109"/>
      <w:bookmarkEnd w:id="2110"/>
      <w:bookmarkEnd w:id="2111"/>
      <w:bookmarkEnd w:id="2112"/>
      <w:bookmarkEnd w:id="2113"/>
    </w:p>
    <w:p w14:paraId="50F5A631" w14:textId="77777777" w:rsidR="00715956" w:rsidRPr="00F21240" w:rsidRDefault="00715956">
      <w:pPr>
        <w:pStyle w:val="NormalIndented"/>
        <w:rPr>
          <w:noProof/>
        </w:rPr>
      </w:pPr>
      <w:r w:rsidRPr="00F21240">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F21240">
        <w:rPr>
          <w:noProof/>
          <w:u w:val="single"/>
        </w:rPr>
        <w:t>not</w:t>
      </w:r>
      <w:r w:rsidRPr="00F21240">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7AF57A3E" w14:textId="26CE5F86" w:rsidR="00715956" w:rsidRDefault="00715956">
      <w:pPr>
        <w:pStyle w:val="NormalIndented"/>
        <w:rPr>
          <w:noProof/>
        </w:rPr>
      </w:pPr>
      <w:r w:rsidRPr="00F21240">
        <w:rPr>
          <w:noProof/>
        </w:rPr>
        <w:t xml:space="preserve">The </w:t>
      </w:r>
      <w:r w:rsidR="00B85549">
        <w:rPr>
          <w:noProof/>
        </w:rPr>
        <w:t>PRT</w:t>
      </w:r>
      <w:r w:rsidR="00B85549" w:rsidRPr="00F21240">
        <w:rPr>
          <w:noProof/>
        </w:rPr>
        <w:t xml:space="preserve"> </w:t>
      </w:r>
      <w:r w:rsidR="00BE3D2C">
        <w:rPr>
          <w:noProof/>
        </w:rPr>
        <w:t>–</w:t>
      </w:r>
      <w:r w:rsidRPr="00F21240">
        <w:rPr>
          <w:noProof/>
        </w:rPr>
        <w:t xml:space="preserve"> </w:t>
      </w:r>
      <w:r w:rsidR="00B85549">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B85549">
        <w:rPr>
          <w:noProof/>
        </w:rPr>
        <w:t>PRT</w:t>
      </w:r>
      <w:r w:rsidR="00B85549" w:rsidRPr="00F21240">
        <w:rPr>
          <w:noProof/>
        </w:rPr>
        <w:t xml:space="preserve"> </w:t>
      </w:r>
      <w:r w:rsidRPr="00F21240">
        <w:rPr>
          <w:noProof/>
        </w:rPr>
        <w:t xml:space="preserve">segment following the PID/PD1 segments.  Providers corresponding to the PV1 data are reported in the </w:t>
      </w:r>
      <w:r w:rsidR="00B85549">
        <w:rPr>
          <w:noProof/>
        </w:rPr>
        <w:t>PRT</w:t>
      </w:r>
      <w:r w:rsidR="00B85549" w:rsidRPr="00F21240">
        <w:rPr>
          <w:noProof/>
        </w:rPr>
        <w:t xml:space="preserve"> </w:t>
      </w:r>
      <w:r w:rsidRPr="00F21240">
        <w:rPr>
          <w:noProof/>
        </w:rPr>
        <w:t xml:space="preserve">segment following the PV1/PV2 segments.  Providers related to a specific procedure are reported in the </w:t>
      </w:r>
      <w:r w:rsidR="00B85549">
        <w:rPr>
          <w:noProof/>
        </w:rPr>
        <w:t>PRT</w:t>
      </w:r>
      <w:r w:rsidR="00B85549" w:rsidRPr="00F21240">
        <w:rPr>
          <w:noProof/>
        </w:rPr>
        <w:t xml:space="preserve"> </w:t>
      </w:r>
      <w:r w:rsidRPr="00F21240">
        <w:rPr>
          <w:noProof/>
        </w:rPr>
        <w:t xml:space="preserve">segment following the PR1 segment.  Providers related to a specific insurance are reported in the </w:t>
      </w:r>
      <w:r w:rsidR="00B85549">
        <w:rPr>
          <w:noProof/>
        </w:rPr>
        <w:t>PRT</w:t>
      </w:r>
      <w:r w:rsidR="00B85549" w:rsidRPr="00F21240">
        <w:rPr>
          <w:noProof/>
        </w:rPr>
        <w:t xml:space="preserve"> </w:t>
      </w:r>
      <w:r w:rsidRPr="00F21240">
        <w:rPr>
          <w:noProof/>
        </w:rPr>
        <w:t xml:space="preserve">segment following the IN1/IN2/IN3 segments. To communicate the begin- and end-date of the provider, use the </w:t>
      </w:r>
      <w:r w:rsidR="00B85549">
        <w:rPr>
          <w:rStyle w:val="ReferenceAttribute"/>
          <w:noProof/>
        </w:rPr>
        <w:t xml:space="preserve">PRT-11 </w:t>
      </w:r>
      <w:r w:rsidR="005051F1">
        <w:rPr>
          <w:rStyle w:val="ReferenceAttribute"/>
          <w:noProof/>
        </w:rPr>
        <w:t>–</w:t>
      </w:r>
      <w:r w:rsidR="00B85549">
        <w:rPr>
          <w:rStyle w:val="ReferenceAttribute"/>
          <w:noProof/>
        </w:rPr>
        <w:t xml:space="preserve"> </w:t>
      </w:r>
      <w:r w:rsidRPr="00F21240">
        <w:rPr>
          <w:rStyle w:val="ReferenceAttribute"/>
          <w:noProof/>
        </w:rPr>
        <w:t>Begin Date/Time</w:t>
      </w:r>
      <w:r w:rsidRPr="00F21240">
        <w:rPr>
          <w:noProof/>
        </w:rPr>
        <w:t xml:space="preserve"> and the </w:t>
      </w:r>
      <w:r w:rsidR="00B85549">
        <w:rPr>
          <w:rStyle w:val="ReferenceAttribute"/>
          <w:noProof/>
        </w:rPr>
        <w:t xml:space="preserve">–PRT-12 - </w:t>
      </w:r>
      <w:r w:rsidRPr="00F21240">
        <w:rPr>
          <w:rStyle w:val="ReferenceAttribute"/>
          <w:noProof/>
        </w:rPr>
        <w:t>End Date/Time</w:t>
      </w:r>
      <w:r w:rsidRPr="00F21240">
        <w:rPr>
          <w:noProof/>
        </w:rPr>
        <w:t xml:space="preserve"> in the </w:t>
      </w:r>
      <w:r w:rsidR="00B85549">
        <w:rPr>
          <w:noProof/>
        </w:rPr>
        <w:t>PRT</w:t>
      </w:r>
      <w:r w:rsidRPr="00F21240">
        <w:rPr>
          <w:noProof/>
        </w:rPr>
        <w:t xml:space="preserve">, with the applicable </w:t>
      </w:r>
      <w:r w:rsidR="00B85549">
        <w:rPr>
          <w:rStyle w:val="ReferenceAttribute"/>
          <w:noProof/>
        </w:rPr>
        <w:t xml:space="preserve">PRT-4 </w:t>
      </w:r>
      <w:r w:rsidR="005051F1">
        <w:rPr>
          <w:rStyle w:val="ReferenceAttribute"/>
          <w:noProof/>
        </w:rPr>
        <w:t>–</w:t>
      </w:r>
      <w:r w:rsidR="00B85549">
        <w:rPr>
          <w:rStyle w:val="ReferenceAttribute"/>
          <w:noProof/>
        </w:rPr>
        <w:t xml:space="preserve"> </w:t>
      </w:r>
      <w:r w:rsidR="005051F1">
        <w:rPr>
          <w:rStyle w:val="ReferenceAttribute"/>
          <w:noProof/>
        </w:rPr>
        <w:t xml:space="preserve">role of </w:t>
      </w:r>
      <w:r w:rsidR="00B85549">
        <w:rPr>
          <w:rStyle w:val="ReferenceAttribute"/>
          <w:noProof/>
        </w:rPr>
        <w:t>Participation</w:t>
      </w:r>
      <w:r w:rsidRPr="00F21240">
        <w:rPr>
          <w:noProof/>
        </w:rPr>
        <w:t xml:space="preserve">.  Refer to Chapter </w:t>
      </w:r>
      <w:r w:rsidR="00B85549">
        <w:rPr>
          <w:noProof/>
        </w:rPr>
        <w:t>7</w:t>
      </w:r>
      <w:r w:rsidR="00B85549" w:rsidRPr="00F21240">
        <w:rPr>
          <w:noProof/>
        </w:rPr>
        <w:t xml:space="preserve"> </w:t>
      </w:r>
      <w:r w:rsidRPr="00F21240">
        <w:rPr>
          <w:noProof/>
        </w:rPr>
        <w:t xml:space="preserve">for the definition of the </w:t>
      </w:r>
      <w:r w:rsidR="00B85549">
        <w:rPr>
          <w:noProof/>
        </w:rPr>
        <w:t>PRT</w:t>
      </w:r>
      <w:r w:rsidR="00B85549" w:rsidRPr="00F21240">
        <w:rPr>
          <w:noProof/>
        </w:rPr>
        <w:t xml:space="preserve"> </w:t>
      </w:r>
      <w:r w:rsidRPr="00F21240">
        <w:rPr>
          <w:noProof/>
        </w:rPr>
        <w:t>segment.</w:t>
      </w:r>
    </w:p>
    <w:p w14:paraId="365F9190" w14:textId="77777777" w:rsidR="00715956" w:rsidRPr="00F21240" w:rsidRDefault="00715956">
      <w:pPr>
        <w:pStyle w:val="MsgTableCaption"/>
        <w:rPr>
          <w:noProof/>
        </w:rPr>
      </w:pPr>
      <w:r w:rsidRPr="00F21240">
        <w:rPr>
          <w:noProof/>
        </w:rPr>
        <w:t>ADT^A08^ADT_A01: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Default="00656733">
            <w:pPr>
              <w:pStyle w:val="MsgTableHeader"/>
              <w:jc w:val="center"/>
              <w:rPr>
                <w:noProof/>
              </w:rPr>
            </w:pPr>
            <w:r>
              <w:rPr>
                <w:noProof/>
              </w:rPr>
              <w:t>Chapter</w:t>
            </w:r>
          </w:p>
        </w:tc>
      </w:tr>
      <w:tr w:rsidR="00656733"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Default="00656733">
            <w:pPr>
              <w:pStyle w:val="MsgTableBody"/>
              <w:jc w:val="center"/>
              <w:rPr>
                <w:noProof/>
              </w:rPr>
            </w:pPr>
            <w:r>
              <w:rPr>
                <w:noProof/>
              </w:rPr>
              <w:t>2</w:t>
            </w:r>
          </w:p>
        </w:tc>
      </w:tr>
      <w:tr w:rsidR="00CD6658" w:rsidRPr="00CD6658"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1A11D3" w:rsidRDefault="00CD6658" w:rsidP="002F09AE">
            <w:pPr>
              <w:pStyle w:val="MsgTableBody"/>
              <w:rPr>
                <w:noProof/>
              </w:rPr>
            </w:pPr>
            <w:bookmarkStart w:id="2114" w:name="_Hlk508103301"/>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1A11D3" w:rsidRDefault="00CD6658" w:rsidP="002F09AE">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1A11D3"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1A11D3" w:rsidRDefault="00CD6658" w:rsidP="002F09AE">
            <w:pPr>
              <w:pStyle w:val="MsgTableBody"/>
              <w:jc w:val="center"/>
              <w:rPr>
                <w:noProof/>
              </w:rPr>
            </w:pPr>
            <w:r w:rsidRPr="001A11D3">
              <w:rPr>
                <w:noProof/>
              </w:rPr>
              <w:t>3</w:t>
            </w:r>
          </w:p>
        </w:tc>
      </w:tr>
      <w:bookmarkEnd w:id="2114"/>
      <w:tr w:rsidR="00656733"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Default="00656733">
            <w:pPr>
              <w:pStyle w:val="MsgTableBody"/>
              <w:jc w:val="center"/>
              <w:rPr>
                <w:noProof/>
              </w:rPr>
            </w:pPr>
            <w:r>
              <w:rPr>
                <w:noProof/>
              </w:rPr>
              <w:t>2</w:t>
            </w:r>
          </w:p>
        </w:tc>
      </w:tr>
      <w:tr w:rsidR="00656733"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Default="00656733">
            <w:pPr>
              <w:pStyle w:val="MsgTableBody"/>
              <w:jc w:val="center"/>
              <w:rPr>
                <w:noProof/>
              </w:rPr>
            </w:pPr>
            <w:r>
              <w:rPr>
                <w:noProof/>
              </w:rPr>
              <w:t>2</w:t>
            </w:r>
          </w:p>
        </w:tc>
      </w:tr>
      <w:tr w:rsidR="00656733"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Default="00000000">
            <w:pPr>
              <w:pStyle w:val="MsgTableBody"/>
              <w:rPr>
                <w:noProof/>
              </w:rPr>
            </w:pPr>
            <w:hyperlink r:id="rId47" w:anchor="#EVN" w:history="1">
              <w:r w:rsidR="00656733">
                <w:rPr>
                  <w:rStyle w:val="Hyperlink"/>
                  <w:noProof/>
                </w:rPr>
                <w:t>E</w:t>
              </w:r>
              <w:bookmarkStart w:id="2115" w:name="_Hlt495126423"/>
              <w:r w:rsidR="00656733">
                <w:rPr>
                  <w:rStyle w:val="Hyperlink"/>
                  <w:noProof/>
                </w:rPr>
                <w:t>V</w:t>
              </w:r>
              <w:bookmarkEnd w:id="2115"/>
              <w:r w:rsidR="00656733">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Default="00656733">
            <w:pPr>
              <w:pStyle w:val="MsgTableBody"/>
              <w:jc w:val="center"/>
              <w:rPr>
                <w:noProof/>
              </w:rPr>
            </w:pPr>
            <w:r>
              <w:rPr>
                <w:noProof/>
              </w:rPr>
              <w:t>3</w:t>
            </w:r>
          </w:p>
        </w:tc>
      </w:tr>
      <w:tr w:rsidR="00656733"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Default="00000000">
            <w:pPr>
              <w:pStyle w:val="MsgTableBody"/>
              <w:rPr>
                <w:noProof/>
              </w:rPr>
            </w:pPr>
            <w:hyperlink r:id="rId4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Default="00656733">
            <w:pPr>
              <w:pStyle w:val="MsgTableBody"/>
              <w:jc w:val="center"/>
              <w:rPr>
                <w:noProof/>
              </w:rPr>
            </w:pPr>
            <w:r>
              <w:rPr>
                <w:noProof/>
              </w:rPr>
              <w:t>3</w:t>
            </w:r>
          </w:p>
        </w:tc>
      </w:tr>
      <w:tr w:rsidR="00656733"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Default="00656733">
            <w:pPr>
              <w:pStyle w:val="MsgTableBody"/>
              <w:rPr>
                <w:noProof/>
              </w:rPr>
            </w:pPr>
            <w:r>
              <w:rPr>
                <w:noProof/>
              </w:rPr>
              <w:t xml:space="preserve">[  </w:t>
            </w:r>
            <w:hyperlink r:id="rId49"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Default="00656733">
            <w:pPr>
              <w:pStyle w:val="MsgTableBody"/>
              <w:jc w:val="center"/>
              <w:rPr>
                <w:noProof/>
              </w:rPr>
            </w:pPr>
            <w:r>
              <w:rPr>
                <w:noProof/>
              </w:rPr>
              <w:t>3</w:t>
            </w:r>
          </w:p>
        </w:tc>
      </w:tr>
      <w:tr w:rsidR="000A1ACA" w14:paraId="56BF08AA" w14:textId="77777777" w:rsidTr="00D50068">
        <w:trPr>
          <w:jc w:val="center"/>
          <w:ins w:id="2116" w:author="Merrick, Riki | APHL" w:date="2022-07-17T16:53:00Z"/>
        </w:trPr>
        <w:tc>
          <w:tcPr>
            <w:tcW w:w="2882" w:type="dxa"/>
            <w:tcBorders>
              <w:top w:val="dotted" w:sz="4" w:space="0" w:color="auto"/>
              <w:left w:val="nil"/>
              <w:bottom w:val="dotted" w:sz="4" w:space="0" w:color="auto"/>
              <w:right w:val="nil"/>
            </w:tcBorders>
            <w:shd w:val="clear" w:color="auto" w:fill="FFFFFF"/>
          </w:tcPr>
          <w:p w14:paraId="36AA882D" w14:textId="37EE486D" w:rsidR="000A1ACA" w:rsidRDefault="000A1ACA" w:rsidP="000A1ACA">
            <w:pPr>
              <w:pStyle w:val="MsgTableBody"/>
              <w:rPr>
                <w:ins w:id="2117" w:author="Merrick, Riki | APHL" w:date="2022-07-17T16:53:00Z"/>
                <w:noProof/>
              </w:rPr>
            </w:pPr>
            <w:ins w:id="2118"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4736F8D8" w14:textId="4B5D5EC8" w:rsidR="000A1ACA" w:rsidRDefault="000A1ACA" w:rsidP="000A1ACA">
            <w:pPr>
              <w:pStyle w:val="MsgTableBody"/>
              <w:rPr>
                <w:ins w:id="2119" w:author="Merrick, Riki | APHL" w:date="2022-07-17T16:53:00Z"/>
                <w:noProof/>
              </w:rPr>
            </w:pPr>
            <w:ins w:id="2120"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2F54FC9" w14:textId="77777777" w:rsidR="000A1ACA" w:rsidRDefault="000A1ACA" w:rsidP="000A1ACA">
            <w:pPr>
              <w:pStyle w:val="MsgTableBody"/>
              <w:jc w:val="center"/>
              <w:rPr>
                <w:ins w:id="2121"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8029947" w14:textId="5809FFB0" w:rsidR="000A1ACA" w:rsidRDefault="000A1ACA" w:rsidP="000A1ACA">
            <w:pPr>
              <w:pStyle w:val="MsgTableBody"/>
              <w:jc w:val="center"/>
              <w:rPr>
                <w:ins w:id="2122" w:author="Merrick, Riki | APHL" w:date="2022-07-17T16:53:00Z"/>
                <w:noProof/>
              </w:rPr>
            </w:pPr>
            <w:ins w:id="2123" w:author="Merrick, Riki | APHL" w:date="2022-07-17T16:53:00Z">
              <w:r>
                <w:rPr>
                  <w:noProof/>
                </w:rPr>
                <w:t>3</w:t>
              </w:r>
            </w:ins>
          </w:p>
        </w:tc>
      </w:tr>
      <w:tr w:rsidR="000A1ACA" w14:paraId="2CEA6A6D" w14:textId="77777777" w:rsidTr="00D50068">
        <w:trPr>
          <w:jc w:val="center"/>
          <w:ins w:id="2124" w:author="Merrick, Riki | APHL" w:date="2022-07-17T16:53:00Z"/>
        </w:trPr>
        <w:tc>
          <w:tcPr>
            <w:tcW w:w="2882" w:type="dxa"/>
            <w:tcBorders>
              <w:top w:val="dotted" w:sz="4" w:space="0" w:color="auto"/>
              <w:left w:val="nil"/>
              <w:bottom w:val="dotted" w:sz="4" w:space="0" w:color="auto"/>
              <w:right w:val="nil"/>
            </w:tcBorders>
            <w:shd w:val="clear" w:color="auto" w:fill="FFFFFF"/>
          </w:tcPr>
          <w:p w14:paraId="79BC53B8" w14:textId="12A2E565" w:rsidR="000A1ACA" w:rsidRDefault="000A1ACA" w:rsidP="000A1ACA">
            <w:pPr>
              <w:pStyle w:val="MsgTableBody"/>
              <w:rPr>
                <w:ins w:id="2125" w:author="Merrick, Riki | APHL" w:date="2022-07-17T16:53:00Z"/>
                <w:noProof/>
              </w:rPr>
            </w:pPr>
            <w:ins w:id="2126"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48E4C49C" w14:textId="0E472118" w:rsidR="000A1ACA" w:rsidRDefault="000A1ACA" w:rsidP="000A1ACA">
            <w:pPr>
              <w:pStyle w:val="MsgTableBody"/>
              <w:rPr>
                <w:ins w:id="2127" w:author="Merrick, Riki | APHL" w:date="2022-07-17T16:53:00Z"/>
                <w:noProof/>
              </w:rPr>
            </w:pPr>
            <w:ins w:id="2128"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B577DCD" w14:textId="77777777" w:rsidR="000A1ACA" w:rsidRDefault="000A1ACA" w:rsidP="000A1ACA">
            <w:pPr>
              <w:pStyle w:val="MsgTableBody"/>
              <w:jc w:val="center"/>
              <w:rPr>
                <w:ins w:id="2129"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681CEE1" w14:textId="59CD618C" w:rsidR="000A1ACA" w:rsidRDefault="000A1ACA" w:rsidP="000A1ACA">
            <w:pPr>
              <w:pStyle w:val="MsgTableBody"/>
              <w:jc w:val="center"/>
              <w:rPr>
                <w:ins w:id="2130" w:author="Merrick, Riki | APHL" w:date="2022-07-17T16:53:00Z"/>
                <w:noProof/>
              </w:rPr>
            </w:pPr>
            <w:ins w:id="2131" w:author="Merrick, Riki | APHL" w:date="2022-07-17T16:53:00Z">
              <w:r>
                <w:rPr>
                  <w:noProof/>
                </w:rPr>
                <w:t>3</w:t>
              </w:r>
            </w:ins>
          </w:p>
        </w:tc>
      </w:tr>
      <w:tr w:rsidR="000A1ACA" w14:paraId="50347777" w14:textId="77777777" w:rsidTr="00D50068">
        <w:trPr>
          <w:jc w:val="center"/>
          <w:ins w:id="2132" w:author="Merrick, Riki | APHL" w:date="2022-07-17T16:53:00Z"/>
        </w:trPr>
        <w:tc>
          <w:tcPr>
            <w:tcW w:w="2882" w:type="dxa"/>
            <w:tcBorders>
              <w:top w:val="dotted" w:sz="4" w:space="0" w:color="auto"/>
              <w:left w:val="nil"/>
              <w:bottom w:val="dotted" w:sz="4" w:space="0" w:color="auto"/>
              <w:right w:val="nil"/>
            </w:tcBorders>
            <w:shd w:val="clear" w:color="auto" w:fill="FFFFFF"/>
          </w:tcPr>
          <w:p w14:paraId="3801A586" w14:textId="37240ACE" w:rsidR="000A1ACA" w:rsidRDefault="000A1ACA" w:rsidP="000A1ACA">
            <w:pPr>
              <w:pStyle w:val="MsgTableBody"/>
              <w:rPr>
                <w:ins w:id="2133" w:author="Merrick, Riki | APHL" w:date="2022-07-17T16:53:00Z"/>
                <w:noProof/>
              </w:rPr>
            </w:pPr>
            <w:ins w:id="2134"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3237DBEC" w14:textId="7CBF5D98" w:rsidR="000A1ACA" w:rsidRDefault="000A1ACA" w:rsidP="000A1ACA">
            <w:pPr>
              <w:pStyle w:val="MsgTableBody"/>
              <w:rPr>
                <w:ins w:id="2135" w:author="Merrick, Riki | APHL" w:date="2022-07-17T16:53:00Z"/>
                <w:noProof/>
              </w:rPr>
            </w:pPr>
            <w:ins w:id="2136" w:author="Merrick, Riki | APHL" w:date="2022-07-17T16:53: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3FCC933" w14:textId="77777777" w:rsidR="000A1ACA" w:rsidRDefault="000A1ACA" w:rsidP="000A1ACA">
            <w:pPr>
              <w:pStyle w:val="MsgTableBody"/>
              <w:jc w:val="center"/>
              <w:rPr>
                <w:ins w:id="2137"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3BF628D" w14:textId="54768B7A" w:rsidR="000A1ACA" w:rsidRDefault="000A1ACA" w:rsidP="000A1ACA">
            <w:pPr>
              <w:pStyle w:val="MsgTableBody"/>
              <w:jc w:val="center"/>
              <w:rPr>
                <w:ins w:id="2138" w:author="Merrick, Riki | APHL" w:date="2022-07-17T16:53:00Z"/>
                <w:noProof/>
              </w:rPr>
            </w:pPr>
            <w:ins w:id="2139" w:author="Merrick, Riki | APHL" w:date="2022-07-17T16:53:00Z">
              <w:r>
                <w:rPr>
                  <w:noProof/>
                </w:rPr>
                <w:t>3</w:t>
              </w:r>
            </w:ins>
          </w:p>
        </w:tc>
      </w:tr>
      <w:tr w:rsidR="000A1ACA"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0A1ACA" w:rsidRDefault="000A1ACA" w:rsidP="000A1ACA">
            <w:pPr>
              <w:pStyle w:val="MsgTableBody"/>
              <w:rPr>
                <w:noProof/>
              </w:rPr>
            </w:pPr>
            <w:r>
              <w:rPr>
                <w:noProof/>
              </w:rPr>
              <w:t xml:space="preserve">[{ </w:t>
            </w:r>
            <w:hyperlink w:anchor="_OH1_-_Person" w:history="1">
              <w:r w:rsidRPr="00F510F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A8A6D6" w14:textId="42913DB5" w:rsidR="000A1ACA" w:rsidDel="00E86472"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0A1ACA" w:rsidRDefault="000A1ACA" w:rsidP="000A1ACA">
            <w:pPr>
              <w:pStyle w:val="MsgTableBody"/>
              <w:jc w:val="center"/>
              <w:rPr>
                <w:noProof/>
              </w:rPr>
            </w:pPr>
            <w:r>
              <w:rPr>
                <w:noProof/>
              </w:rPr>
              <w:t>3</w:t>
            </w:r>
          </w:p>
        </w:tc>
      </w:tr>
      <w:tr w:rsidR="000A1ACA"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0A1ACA" w:rsidRDefault="000A1ACA" w:rsidP="000A1ACA">
            <w:pPr>
              <w:pStyle w:val="MsgTableBody"/>
              <w:rPr>
                <w:noProof/>
              </w:rPr>
            </w:pPr>
            <w:r>
              <w:rPr>
                <w:noProof/>
              </w:rPr>
              <w:t xml:space="preserve">[{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0A1ACA" w:rsidDel="00E86472"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0A1ACA" w:rsidRDefault="000A1ACA" w:rsidP="000A1ACA">
            <w:pPr>
              <w:pStyle w:val="MsgTableBody"/>
              <w:jc w:val="center"/>
              <w:rPr>
                <w:noProof/>
              </w:rPr>
            </w:pPr>
            <w:r>
              <w:rPr>
                <w:noProof/>
              </w:rPr>
              <w:t>3</w:t>
            </w:r>
          </w:p>
        </w:tc>
      </w:tr>
      <w:tr w:rsidR="000A1ACA"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0A1ACA"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829744" w14:textId="434F1823" w:rsidR="000A1ACA" w:rsidDel="00E86472"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0A1ACA" w:rsidRDefault="000A1ACA" w:rsidP="000A1ACA">
            <w:pPr>
              <w:pStyle w:val="MsgTableBody"/>
              <w:jc w:val="center"/>
              <w:rPr>
                <w:noProof/>
              </w:rPr>
            </w:pPr>
            <w:r>
              <w:rPr>
                <w:noProof/>
              </w:rPr>
              <w:t>3</w:t>
            </w:r>
          </w:p>
        </w:tc>
      </w:tr>
      <w:tr w:rsidR="000A1ACA"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0A1ACA"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0A1ACA" w:rsidDel="00E86472"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0A1ACA" w:rsidRDefault="000A1ACA" w:rsidP="000A1ACA">
            <w:pPr>
              <w:pStyle w:val="MsgTableBody"/>
              <w:jc w:val="center"/>
              <w:rPr>
                <w:noProof/>
              </w:rPr>
            </w:pPr>
            <w:r>
              <w:rPr>
                <w:noProof/>
              </w:rPr>
              <w:t>3</w:t>
            </w:r>
          </w:p>
        </w:tc>
      </w:tr>
      <w:tr w:rsidR="000A1ACA"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0A1ACA" w:rsidRDefault="000A1ACA" w:rsidP="000A1ACA">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0A1ACA" w:rsidRDefault="000A1ACA" w:rsidP="000A1ACA">
            <w:pPr>
              <w:pStyle w:val="MsgTableBody"/>
              <w:jc w:val="center"/>
              <w:rPr>
                <w:noProof/>
              </w:rPr>
            </w:pPr>
            <w:r>
              <w:rPr>
                <w:noProof/>
              </w:rPr>
              <w:t>3</w:t>
            </w:r>
          </w:p>
        </w:tc>
      </w:tr>
      <w:tr w:rsidR="000A1ACA"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0A1ACA" w:rsidRPr="001A11D3" w:rsidRDefault="000A1ACA" w:rsidP="000A1ACA">
            <w:pPr>
              <w:pStyle w:val="MsgTableBody"/>
              <w:jc w:val="center"/>
              <w:rPr>
                <w:noProof/>
              </w:rPr>
            </w:pPr>
            <w:r w:rsidRPr="001A11D3">
              <w:rPr>
                <w:noProof/>
              </w:rPr>
              <w:t>15</w:t>
            </w:r>
          </w:p>
        </w:tc>
      </w:tr>
      <w:tr w:rsidR="000A1ACA"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0A1ACA" w:rsidRPr="00594536" w:rsidRDefault="000A1ACA" w:rsidP="000A1ACA">
            <w:pPr>
              <w:pStyle w:val="MsgTableBody"/>
              <w:jc w:val="center"/>
              <w:rPr>
                <w:noProof/>
              </w:rPr>
            </w:pPr>
            <w:r w:rsidRPr="00594536">
              <w:rPr>
                <w:noProof/>
              </w:rPr>
              <w:t>7</w:t>
            </w:r>
          </w:p>
        </w:tc>
      </w:tr>
      <w:tr w:rsidR="000A1ACA"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D84D59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0A1ACA" w:rsidRDefault="000A1ACA" w:rsidP="000A1ACA">
            <w:pPr>
              <w:pStyle w:val="MsgTableBody"/>
              <w:jc w:val="center"/>
              <w:rPr>
                <w:noProof/>
              </w:rPr>
            </w:pPr>
          </w:p>
        </w:tc>
      </w:tr>
      <w:tr w:rsidR="000A1ACA"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0A1ACA" w:rsidRDefault="000A1ACA" w:rsidP="000A1ACA">
            <w:pPr>
              <w:pStyle w:val="MsgTableBody"/>
              <w:rPr>
                <w:noProof/>
              </w:rPr>
            </w:pPr>
            <w:r>
              <w:rPr>
                <w:noProof/>
              </w:rPr>
              <w:t xml:space="preserve">     </w:t>
            </w:r>
            <w:hyperlink r:id="rId50"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0A1ACA" w:rsidRDefault="000A1ACA" w:rsidP="000A1ACA">
            <w:pPr>
              <w:pStyle w:val="MsgTableBody"/>
              <w:jc w:val="center"/>
              <w:rPr>
                <w:noProof/>
              </w:rPr>
            </w:pPr>
            <w:r>
              <w:rPr>
                <w:noProof/>
              </w:rPr>
              <w:t>3</w:t>
            </w:r>
          </w:p>
        </w:tc>
      </w:tr>
      <w:tr w:rsidR="00C9799C" w14:paraId="5471B8F5" w14:textId="77777777" w:rsidTr="00D50068">
        <w:trPr>
          <w:jc w:val="center"/>
          <w:ins w:id="2140" w:author="Merrick, Riki | APHL" w:date="2022-07-17T17:31:00Z"/>
        </w:trPr>
        <w:tc>
          <w:tcPr>
            <w:tcW w:w="2882" w:type="dxa"/>
            <w:tcBorders>
              <w:top w:val="dotted" w:sz="4" w:space="0" w:color="auto"/>
              <w:left w:val="nil"/>
              <w:bottom w:val="dotted" w:sz="4" w:space="0" w:color="auto"/>
              <w:right w:val="nil"/>
            </w:tcBorders>
            <w:shd w:val="clear" w:color="auto" w:fill="FFFFFF"/>
          </w:tcPr>
          <w:p w14:paraId="1D4833DF" w14:textId="3CBC5E6A" w:rsidR="00C9799C" w:rsidRDefault="00C9799C" w:rsidP="00C9799C">
            <w:pPr>
              <w:pStyle w:val="MsgTableBody"/>
              <w:rPr>
                <w:ins w:id="2141" w:author="Merrick, Riki | APHL" w:date="2022-07-17T17:31:00Z"/>
                <w:noProof/>
              </w:rPr>
            </w:pPr>
            <w:ins w:id="2142"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5FAA33D" w14:textId="217ED89C" w:rsidR="00C9799C" w:rsidRDefault="00C9799C" w:rsidP="00C9799C">
            <w:pPr>
              <w:pStyle w:val="MsgTableBody"/>
              <w:rPr>
                <w:ins w:id="2143" w:author="Merrick, Riki | APHL" w:date="2022-07-17T17:31:00Z"/>
                <w:noProof/>
              </w:rPr>
            </w:pPr>
            <w:ins w:id="2144"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B5541F7" w14:textId="77777777" w:rsidR="00C9799C" w:rsidRDefault="00C9799C" w:rsidP="00C9799C">
            <w:pPr>
              <w:pStyle w:val="MsgTableBody"/>
              <w:jc w:val="center"/>
              <w:rPr>
                <w:ins w:id="2145"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00D05C4D" w14:textId="1A4892D2" w:rsidR="00C9799C" w:rsidRDefault="00C9799C" w:rsidP="00C9799C">
            <w:pPr>
              <w:pStyle w:val="MsgTableBody"/>
              <w:jc w:val="center"/>
              <w:rPr>
                <w:ins w:id="2146" w:author="Merrick, Riki | APHL" w:date="2022-07-17T17:31:00Z"/>
                <w:noProof/>
              </w:rPr>
            </w:pPr>
            <w:ins w:id="2147" w:author="Merrick, Riki | APHL" w:date="2022-07-17T17:31:00Z">
              <w:r>
                <w:rPr>
                  <w:noProof/>
                </w:rPr>
                <w:t>3</w:t>
              </w:r>
            </w:ins>
          </w:p>
        </w:tc>
      </w:tr>
      <w:tr w:rsidR="00C9799C" w14:paraId="657C5120" w14:textId="77777777" w:rsidTr="00D50068">
        <w:trPr>
          <w:jc w:val="center"/>
          <w:ins w:id="2148" w:author="Merrick, Riki | APHL" w:date="2022-07-17T17:31:00Z"/>
        </w:trPr>
        <w:tc>
          <w:tcPr>
            <w:tcW w:w="2882" w:type="dxa"/>
            <w:tcBorders>
              <w:top w:val="dotted" w:sz="4" w:space="0" w:color="auto"/>
              <w:left w:val="nil"/>
              <w:bottom w:val="dotted" w:sz="4" w:space="0" w:color="auto"/>
              <w:right w:val="nil"/>
            </w:tcBorders>
            <w:shd w:val="clear" w:color="auto" w:fill="FFFFFF"/>
          </w:tcPr>
          <w:p w14:paraId="29D177AE" w14:textId="6D3533F7" w:rsidR="00C9799C" w:rsidRDefault="00C9799C" w:rsidP="00C9799C">
            <w:pPr>
              <w:pStyle w:val="MsgTableBody"/>
              <w:rPr>
                <w:ins w:id="2149" w:author="Merrick, Riki | APHL" w:date="2022-07-17T17:31:00Z"/>
                <w:noProof/>
              </w:rPr>
            </w:pPr>
            <w:ins w:id="2150"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3E929FF" w14:textId="2D1774FB" w:rsidR="00C9799C" w:rsidRDefault="00C9799C" w:rsidP="00C9799C">
            <w:pPr>
              <w:pStyle w:val="MsgTableBody"/>
              <w:rPr>
                <w:ins w:id="2151" w:author="Merrick, Riki | APHL" w:date="2022-07-17T17:31:00Z"/>
                <w:noProof/>
              </w:rPr>
            </w:pPr>
            <w:ins w:id="2152"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2FD0909" w14:textId="77777777" w:rsidR="00C9799C" w:rsidRDefault="00C9799C" w:rsidP="00C9799C">
            <w:pPr>
              <w:pStyle w:val="MsgTableBody"/>
              <w:jc w:val="center"/>
              <w:rPr>
                <w:ins w:id="2153"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4050593D" w14:textId="77EF8A89" w:rsidR="00C9799C" w:rsidRDefault="00C9799C" w:rsidP="00C9799C">
            <w:pPr>
              <w:pStyle w:val="MsgTableBody"/>
              <w:jc w:val="center"/>
              <w:rPr>
                <w:ins w:id="2154" w:author="Merrick, Riki | APHL" w:date="2022-07-17T17:31:00Z"/>
                <w:noProof/>
              </w:rPr>
            </w:pPr>
            <w:ins w:id="2155" w:author="Merrick, Riki | APHL" w:date="2022-07-17T17:31:00Z">
              <w:r>
                <w:rPr>
                  <w:noProof/>
                </w:rPr>
                <w:t>3</w:t>
              </w:r>
            </w:ins>
          </w:p>
        </w:tc>
      </w:tr>
      <w:tr w:rsidR="00C9799C"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C9799C" w:rsidRDefault="00C9799C" w:rsidP="00C9799C">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C9799C" w:rsidRDefault="00C9799C" w:rsidP="00C9799C">
            <w:pPr>
              <w:pStyle w:val="MsgTableBody"/>
              <w:jc w:val="center"/>
              <w:rPr>
                <w:noProof/>
              </w:rPr>
            </w:pPr>
            <w:r>
              <w:rPr>
                <w:noProof/>
              </w:rPr>
              <w:t>3</w:t>
            </w:r>
          </w:p>
        </w:tc>
      </w:tr>
      <w:tr w:rsidR="00C9799C"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C9799C" w:rsidRDefault="00C9799C" w:rsidP="00C9799C">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C9799C" w:rsidRDefault="00C9799C" w:rsidP="00C9799C">
            <w:pPr>
              <w:pStyle w:val="MsgTableBody"/>
              <w:jc w:val="center"/>
              <w:rPr>
                <w:noProof/>
              </w:rPr>
            </w:pPr>
            <w:r>
              <w:rPr>
                <w:noProof/>
              </w:rPr>
              <w:t>3</w:t>
            </w:r>
          </w:p>
        </w:tc>
      </w:tr>
      <w:tr w:rsidR="00C9799C"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2E3A5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C9799C" w:rsidRDefault="00C9799C" w:rsidP="00C9799C">
            <w:pPr>
              <w:pStyle w:val="MsgTableBody"/>
              <w:jc w:val="center"/>
              <w:rPr>
                <w:noProof/>
              </w:rPr>
            </w:pPr>
          </w:p>
        </w:tc>
      </w:tr>
      <w:tr w:rsidR="00C9799C"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C9799C" w:rsidRDefault="00C9799C" w:rsidP="00C9799C">
            <w:pPr>
              <w:pStyle w:val="MsgTableBody"/>
              <w:rPr>
                <w:noProof/>
              </w:rPr>
            </w:pPr>
            <w:r>
              <w:rPr>
                <w:noProof/>
              </w:rPr>
              <w:t xml:space="preserve">   </w:t>
            </w:r>
            <w:hyperlink r:id="rId51"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C9799C" w:rsidRDefault="00C9799C" w:rsidP="00C9799C">
            <w:pPr>
              <w:pStyle w:val="MsgTableBody"/>
              <w:jc w:val="center"/>
              <w:rPr>
                <w:noProof/>
              </w:rPr>
            </w:pPr>
            <w:r>
              <w:rPr>
                <w:noProof/>
              </w:rPr>
              <w:t>3</w:t>
            </w:r>
          </w:p>
        </w:tc>
      </w:tr>
      <w:tr w:rsidR="00C9799C"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C9799C" w:rsidRDefault="00C9799C" w:rsidP="00C9799C">
            <w:pPr>
              <w:pStyle w:val="MsgTableBody"/>
              <w:rPr>
                <w:noProof/>
              </w:rPr>
            </w:pPr>
            <w:r>
              <w:rPr>
                <w:noProof/>
              </w:rPr>
              <w:t xml:space="preserve">[  </w:t>
            </w:r>
            <w:hyperlink r:id="rId5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C9799C" w:rsidRDefault="00C9799C" w:rsidP="00C9799C">
            <w:pPr>
              <w:pStyle w:val="MsgTableBody"/>
              <w:jc w:val="center"/>
              <w:rPr>
                <w:noProof/>
              </w:rPr>
            </w:pPr>
            <w:r>
              <w:rPr>
                <w:noProof/>
              </w:rPr>
              <w:t>3</w:t>
            </w:r>
          </w:p>
        </w:tc>
      </w:tr>
      <w:tr w:rsidR="00C9799C"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C9799C" w:rsidRDefault="00C9799C" w:rsidP="00C9799C">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C9799C" w:rsidRDefault="00C9799C" w:rsidP="00C9799C">
            <w:pPr>
              <w:pStyle w:val="MsgTableBody"/>
              <w:jc w:val="center"/>
              <w:rPr>
                <w:noProof/>
              </w:rPr>
            </w:pPr>
            <w:r>
              <w:rPr>
                <w:noProof/>
              </w:rPr>
              <w:t>3</w:t>
            </w:r>
          </w:p>
        </w:tc>
      </w:tr>
      <w:tr w:rsidR="00C9799C"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C9799C" w:rsidRPr="001A11D3" w:rsidRDefault="00C9799C" w:rsidP="00C9799C">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C9799C" w:rsidRPr="001A11D3" w:rsidRDefault="00C9799C" w:rsidP="00C9799C">
            <w:pPr>
              <w:pStyle w:val="MsgTableBody"/>
              <w:jc w:val="center"/>
              <w:rPr>
                <w:noProof/>
              </w:rPr>
            </w:pPr>
            <w:r w:rsidRPr="001A11D3">
              <w:rPr>
                <w:noProof/>
              </w:rPr>
              <w:t>15</w:t>
            </w:r>
          </w:p>
        </w:tc>
      </w:tr>
      <w:tr w:rsidR="00C9799C"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C9799C" w:rsidRPr="00594536" w:rsidRDefault="00C9799C" w:rsidP="00C9799C">
            <w:pPr>
              <w:pStyle w:val="MsgTableBody"/>
              <w:jc w:val="center"/>
              <w:rPr>
                <w:noProof/>
              </w:rPr>
            </w:pPr>
            <w:r w:rsidRPr="00594536">
              <w:rPr>
                <w:noProof/>
              </w:rPr>
              <w:t>7</w:t>
            </w:r>
          </w:p>
        </w:tc>
      </w:tr>
      <w:tr w:rsidR="00C9799C"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C9799C" w:rsidRDefault="00C9799C" w:rsidP="00C9799C">
            <w:pPr>
              <w:pStyle w:val="MsgTableBody"/>
              <w:rPr>
                <w:noProof/>
              </w:rPr>
            </w:pPr>
            <w:r>
              <w:rPr>
                <w:noProof/>
              </w:rPr>
              <w:t xml:space="preserve">[{ </w:t>
            </w:r>
            <w:hyperlink r:id="rId5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C9799C" w:rsidRDefault="00C9799C" w:rsidP="00C9799C">
            <w:pPr>
              <w:pStyle w:val="MsgTableBody"/>
              <w:jc w:val="center"/>
              <w:rPr>
                <w:noProof/>
              </w:rPr>
            </w:pPr>
            <w:r>
              <w:rPr>
                <w:noProof/>
              </w:rPr>
              <w:t>3</w:t>
            </w:r>
          </w:p>
        </w:tc>
      </w:tr>
      <w:tr w:rsidR="00C9799C"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C9799C" w:rsidRDefault="00C9799C" w:rsidP="00C9799C">
            <w:pPr>
              <w:pStyle w:val="MsgTableBody"/>
              <w:jc w:val="center"/>
              <w:rPr>
                <w:noProof/>
              </w:rPr>
            </w:pPr>
          </w:p>
        </w:tc>
      </w:tr>
      <w:tr w:rsidR="00C9799C"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C9799C" w:rsidRDefault="00C9799C" w:rsidP="00C9799C">
            <w:pPr>
              <w:pStyle w:val="MsgTableBody"/>
              <w:jc w:val="center"/>
              <w:rPr>
                <w:noProof/>
              </w:rPr>
            </w:pPr>
            <w:r>
              <w:rPr>
                <w:noProof/>
              </w:rPr>
              <w:t>7</w:t>
            </w:r>
          </w:p>
        </w:tc>
      </w:tr>
      <w:tr w:rsidR="00C9799C"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F097D9" w14:textId="3BC52B50"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C9799C" w:rsidRDefault="00C9799C" w:rsidP="00C9799C">
            <w:pPr>
              <w:pStyle w:val="MsgTableBody"/>
              <w:jc w:val="center"/>
              <w:rPr>
                <w:noProof/>
              </w:rPr>
            </w:pPr>
            <w:r>
              <w:rPr>
                <w:noProof/>
              </w:rPr>
              <w:t>7</w:t>
            </w:r>
          </w:p>
        </w:tc>
      </w:tr>
      <w:tr w:rsidR="00C9799C"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C9799C" w:rsidRDefault="00C9799C" w:rsidP="00C9799C">
            <w:pPr>
              <w:pStyle w:val="MsgTableBody"/>
              <w:jc w:val="center"/>
              <w:rPr>
                <w:noProof/>
              </w:rPr>
            </w:pPr>
          </w:p>
        </w:tc>
      </w:tr>
      <w:tr w:rsidR="00C9799C"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C9799C" w:rsidRDefault="00C9799C" w:rsidP="00C9799C">
            <w:pPr>
              <w:pStyle w:val="MsgTableBody"/>
              <w:rPr>
                <w:noProof/>
              </w:rPr>
            </w:pPr>
            <w:r>
              <w:rPr>
                <w:noProof/>
              </w:rPr>
              <w:t xml:space="preserve">[{ </w:t>
            </w:r>
            <w:hyperlink r:id="rId5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C9799C" w:rsidRDefault="00C9799C" w:rsidP="00C9799C">
            <w:pPr>
              <w:pStyle w:val="MsgTableBody"/>
              <w:jc w:val="center"/>
              <w:rPr>
                <w:noProof/>
              </w:rPr>
            </w:pPr>
            <w:r>
              <w:rPr>
                <w:noProof/>
              </w:rPr>
              <w:t>3</w:t>
            </w:r>
          </w:p>
        </w:tc>
      </w:tr>
      <w:tr w:rsidR="00C9799C"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C9799C" w:rsidRDefault="00C9799C" w:rsidP="00C9799C">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C9799C" w:rsidRDefault="00C9799C" w:rsidP="00C9799C">
            <w:pPr>
              <w:pStyle w:val="MsgTableBody"/>
              <w:jc w:val="center"/>
              <w:rPr>
                <w:noProof/>
              </w:rPr>
            </w:pPr>
            <w:r>
              <w:rPr>
                <w:noProof/>
              </w:rPr>
              <w:t>3</w:t>
            </w:r>
          </w:p>
        </w:tc>
      </w:tr>
      <w:tr w:rsidR="00C9799C"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C9799C" w:rsidRDefault="00C9799C" w:rsidP="00C9799C">
            <w:pPr>
              <w:pStyle w:val="MsgTableBody"/>
              <w:jc w:val="center"/>
              <w:rPr>
                <w:noProof/>
              </w:rPr>
            </w:pPr>
            <w:r>
              <w:rPr>
                <w:noProof/>
              </w:rPr>
              <w:t>6</w:t>
            </w:r>
          </w:p>
        </w:tc>
      </w:tr>
      <w:tr w:rsidR="00C9799C"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C9799C" w:rsidRDefault="00C9799C" w:rsidP="00C9799C">
            <w:pPr>
              <w:pStyle w:val="MsgTableBody"/>
              <w:jc w:val="center"/>
              <w:rPr>
                <w:noProof/>
              </w:rPr>
            </w:pPr>
            <w:r>
              <w:rPr>
                <w:noProof/>
              </w:rPr>
              <w:t>6</w:t>
            </w:r>
          </w:p>
        </w:tc>
      </w:tr>
      <w:tr w:rsidR="00C9799C"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C9799C" w:rsidRDefault="00C9799C" w:rsidP="00C9799C">
            <w:pPr>
              <w:pStyle w:val="MsgTableBody"/>
              <w:jc w:val="center"/>
              <w:rPr>
                <w:noProof/>
              </w:rPr>
            </w:pPr>
          </w:p>
        </w:tc>
      </w:tr>
      <w:tr w:rsidR="00C9799C"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C9799C" w:rsidRDefault="00C9799C" w:rsidP="00C9799C">
            <w:pPr>
              <w:pStyle w:val="MsgTableBody"/>
              <w:jc w:val="center"/>
              <w:rPr>
                <w:noProof/>
              </w:rPr>
            </w:pPr>
            <w:r>
              <w:rPr>
                <w:noProof/>
              </w:rPr>
              <w:t>6</w:t>
            </w:r>
          </w:p>
        </w:tc>
      </w:tr>
      <w:tr w:rsidR="00C9799C"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C9799C" w:rsidRPr="001A11D3" w:rsidRDefault="00C9799C" w:rsidP="00C9799C">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C9799C" w:rsidRPr="001A11D3" w:rsidRDefault="00C9799C" w:rsidP="00C9799C">
            <w:pPr>
              <w:pStyle w:val="MsgTableBody"/>
              <w:jc w:val="center"/>
              <w:rPr>
                <w:noProof/>
              </w:rPr>
            </w:pPr>
            <w:r w:rsidRPr="001A11D3">
              <w:rPr>
                <w:noProof/>
              </w:rPr>
              <w:t>15</w:t>
            </w:r>
          </w:p>
        </w:tc>
      </w:tr>
      <w:tr w:rsidR="00C9799C"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C9799C" w:rsidRPr="00594536" w:rsidRDefault="00C9799C" w:rsidP="00C9799C">
            <w:pPr>
              <w:pStyle w:val="MsgTableBody"/>
              <w:jc w:val="center"/>
              <w:rPr>
                <w:noProof/>
              </w:rPr>
            </w:pPr>
            <w:r w:rsidRPr="00594536">
              <w:rPr>
                <w:noProof/>
              </w:rPr>
              <w:t>7</w:t>
            </w:r>
          </w:p>
        </w:tc>
      </w:tr>
      <w:tr w:rsidR="00C9799C"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C9799C" w:rsidRDefault="00C9799C" w:rsidP="00C9799C">
            <w:pPr>
              <w:pStyle w:val="MsgTableBody"/>
              <w:jc w:val="center"/>
              <w:rPr>
                <w:noProof/>
              </w:rPr>
            </w:pPr>
          </w:p>
        </w:tc>
      </w:tr>
      <w:tr w:rsidR="00C9799C"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C9799C" w:rsidRDefault="00C9799C" w:rsidP="00C9799C">
            <w:pPr>
              <w:pStyle w:val="MsgTableBody"/>
              <w:jc w:val="center"/>
              <w:rPr>
                <w:noProof/>
              </w:rPr>
            </w:pPr>
            <w:r>
              <w:rPr>
                <w:noProof/>
              </w:rPr>
              <w:t>6</w:t>
            </w:r>
          </w:p>
        </w:tc>
      </w:tr>
      <w:tr w:rsidR="0080333F" w14:paraId="23A3F90A" w14:textId="77777777" w:rsidTr="00D50068">
        <w:trPr>
          <w:jc w:val="center"/>
          <w:ins w:id="2156" w:author="Merrick, Riki | APHL" w:date="2022-07-28T10:09:00Z"/>
        </w:trPr>
        <w:tc>
          <w:tcPr>
            <w:tcW w:w="2882" w:type="dxa"/>
            <w:tcBorders>
              <w:top w:val="dotted" w:sz="4" w:space="0" w:color="auto"/>
              <w:left w:val="nil"/>
              <w:bottom w:val="dotted" w:sz="4" w:space="0" w:color="auto"/>
              <w:right w:val="nil"/>
            </w:tcBorders>
            <w:shd w:val="clear" w:color="auto" w:fill="FFFFFF"/>
          </w:tcPr>
          <w:p w14:paraId="42709DDA" w14:textId="4CD38A21" w:rsidR="0080333F" w:rsidRDefault="0080333F" w:rsidP="0080333F">
            <w:pPr>
              <w:pStyle w:val="MsgTableBody"/>
              <w:rPr>
                <w:ins w:id="2157" w:author="Merrick, Riki | APHL" w:date="2022-07-28T10:09:00Z"/>
                <w:noProof/>
              </w:rPr>
            </w:pPr>
            <w:ins w:id="2158" w:author="Merrick, Riki | APHL" w:date="2022-07-28T10:09:00Z">
              <w:r>
                <w:rPr>
                  <w:noProof/>
                </w:rPr>
                <w:t>[{ GSP }]</w:t>
              </w:r>
            </w:ins>
          </w:p>
        </w:tc>
        <w:tc>
          <w:tcPr>
            <w:tcW w:w="4320" w:type="dxa"/>
            <w:tcBorders>
              <w:top w:val="dotted" w:sz="4" w:space="0" w:color="auto"/>
              <w:left w:val="nil"/>
              <w:bottom w:val="dotted" w:sz="4" w:space="0" w:color="auto"/>
              <w:right w:val="nil"/>
            </w:tcBorders>
            <w:shd w:val="clear" w:color="auto" w:fill="FFFFFF"/>
          </w:tcPr>
          <w:p w14:paraId="75648DCE" w14:textId="73247918" w:rsidR="0080333F" w:rsidRDefault="0080333F" w:rsidP="0080333F">
            <w:pPr>
              <w:pStyle w:val="MsgTableBody"/>
              <w:rPr>
                <w:ins w:id="2159" w:author="Merrick, Riki | APHL" w:date="2022-07-28T10:09:00Z"/>
                <w:noProof/>
              </w:rPr>
            </w:pPr>
            <w:ins w:id="2160"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DA12155" w14:textId="77777777" w:rsidR="0080333F" w:rsidRDefault="0080333F" w:rsidP="0080333F">
            <w:pPr>
              <w:pStyle w:val="MsgTableBody"/>
              <w:jc w:val="center"/>
              <w:rPr>
                <w:ins w:id="2161"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19887959" w14:textId="5946945D" w:rsidR="0080333F" w:rsidRDefault="0080333F" w:rsidP="0080333F">
            <w:pPr>
              <w:pStyle w:val="MsgTableBody"/>
              <w:jc w:val="center"/>
              <w:rPr>
                <w:ins w:id="2162" w:author="Merrick, Riki | APHL" w:date="2022-07-28T10:09:00Z"/>
                <w:noProof/>
              </w:rPr>
            </w:pPr>
            <w:ins w:id="2163" w:author="Merrick, Riki | APHL" w:date="2022-07-28T10:09:00Z">
              <w:r>
                <w:rPr>
                  <w:noProof/>
                </w:rPr>
                <w:t>3</w:t>
              </w:r>
            </w:ins>
          </w:p>
        </w:tc>
      </w:tr>
      <w:tr w:rsidR="0080333F" w14:paraId="443EBED8" w14:textId="77777777" w:rsidTr="00D50068">
        <w:trPr>
          <w:jc w:val="center"/>
          <w:ins w:id="2164" w:author="Merrick, Riki | APHL" w:date="2022-07-28T10:09:00Z"/>
        </w:trPr>
        <w:tc>
          <w:tcPr>
            <w:tcW w:w="2882" w:type="dxa"/>
            <w:tcBorders>
              <w:top w:val="dotted" w:sz="4" w:space="0" w:color="auto"/>
              <w:left w:val="nil"/>
              <w:bottom w:val="dotted" w:sz="4" w:space="0" w:color="auto"/>
              <w:right w:val="nil"/>
            </w:tcBorders>
            <w:shd w:val="clear" w:color="auto" w:fill="FFFFFF"/>
          </w:tcPr>
          <w:p w14:paraId="6495C6D4" w14:textId="41EB2EDB" w:rsidR="0080333F" w:rsidRDefault="0080333F" w:rsidP="0080333F">
            <w:pPr>
              <w:pStyle w:val="MsgTableBody"/>
              <w:rPr>
                <w:ins w:id="2165" w:author="Merrick, Riki | APHL" w:date="2022-07-28T10:09:00Z"/>
                <w:noProof/>
              </w:rPr>
            </w:pPr>
            <w:ins w:id="2166" w:author="Merrick, Riki | APHL" w:date="2022-07-28T10:09:00Z">
              <w:r>
                <w:rPr>
                  <w:noProof/>
                </w:rPr>
                <w:t>[{ GSR }]</w:t>
              </w:r>
            </w:ins>
          </w:p>
        </w:tc>
        <w:tc>
          <w:tcPr>
            <w:tcW w:w="4320" w:type="dxa"/>
            <w:tcBorders>
              <w:top w:val="dotted" w:sz="4" w:space="0" w:color="auto"/>
              <w:left w:val="nil"/>
              <w:bottom w:val="dotted" w:sz="4" w:space="0" w:color="auto"/>
              <w:right w:val="nil"/>
            </w:tcBorders>
            <w:shd w:val="clear" w:color="auto" w:fill="FFFFFF"/>
          </w:tcPr>
          <w:p w14:paraId="60F996D2" w14:textId="0FBFA9A4" w:rsidR="0080333F" w:rsidRDefault="0080333F" w:rsidP="0080333F">
            <w:pPr>
              <w:pStyle w:val="MsgTableBody"/>
              <w:rPr>
                <w:ins w:id="2167" w:author="Merrick, Riki | APHL" w:date="2022-07-28T10:09:00Z"/>
                <w:noProof/>
              </w:rPr>
            </w:pPr>
            <w:ins w:id="2168"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21BCE07" w14:textId="77777777" w:rsidR="0080333F" w:rsidRDefault="0080333F" w:rsidP="0080333F">
            <w:pPr>
              <w:pStyle w:val="MsgTableBody"/>
              <w:jc w:val="center"/>
              <w:rPr>
                <w:ins w:id="2169"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5FBBD748" w14:textId="46DBBC8A" w:rsidR="0080333F" w:rsidRDefault="0080333F" w:rsidP="0080333F">
            <w:pPr>
              <w:pStyle w:val="MsgTableBody"/>
              <w:jc w:val="center"/>
              <w:rPr>
                <w:ins w:id="2170" w:author="Merrick, Riki | APHL" w:date="2022-07-28T10:09:00Z"/>
                <w:noProof/>
              </w:rPr>
            </w:pPr>
            <w:ins w:id="2171" w:author="Merrick, Riki | APHL" w:date="2022-07-28T10:09:00Z">
              <w:r>
                <w:rPr>
                  <w:noProof/>
                </w:rPr>
                <w:t>3</w:t>
              </w:r>
            </w:ins>
          </w:p>
        </w:tc>
      </w:tr>
      <w:tr w:rsidR="0080333F"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80333F" w:rsidRDefault="0080333F" w:rsidP="0080333F">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80333F" w:rsidRDefault="0080333F" w:rsidP="0080333F">
            <w:pPr>
              <w:pStyle w:val="MsgTableBody"/>
              <w:jc w:val="center"/>
              <w:rPr>
                <w:noProof/>
              </w:rPr>
            </w:pPr>
          </w:p>
        </w:tc>
      </w:tr>
      <w:tr w:rsidR="0080333F"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80333F" w:rsidRDefault="0080333F" w:rsidP="0080333F">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80333F" w:rsidRDefault="0080333F" w:rsidP="0080333F">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80333F" w:rsidRDefault="0080333F" w:rsidP="0080333F">
            <w:pPr>
              <w:pStyle w:val="MsgTableBody"/>
              <w:jc w:val="center"/>
              <w:rPr>
                <w:noProof/>
              </w:rPr>
            </w:pPr>
            <w:r>
              <w:rPr>
                <w:noProof/>
              </w:rPr>
              <w:t>6</w:t>
            </w:r>
          </w:p>
        </w:tc>
      </w:tr>
      <w:tr w:rsidR="0080333F"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80333F" w:rsidRDefault="0080333F" w:rsidP="0080333F">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80333F" w:rsidRDefault="0080333F" w:rsidP="0080333F">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80333F" w:rsidRDefault="0080333F" w:rsidP="0080333F">
            <w:pPr>
              <w:pStyle w:val="MsgTableBody"/>
              <w:jc w:val="center"/>
              <w:rPr>
                <w:noProof/>
              </w:rPr>
            </w:pPr>
            <w:r>
              <w:rPr>
                <w:noProof/>
              </w:rPr>
              <w:t>6</w:t>
            </w:r>
          </w:p>
        </w:tc>
      </w:tr>
      <w:tr w:rsidR="0080333F"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80333F" w:rsidRDefault="0080333F" w:rsidP="0080333F">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80333F" w:rsidRDefault="0080333F" w:rsidP="0080333F">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80333F" w:rsidRDefault="0080333F" w:rsidP="0080333F">
            <w:pPr>
              <w:pStyle w:val="MsgTableBody"/>
              <w:jc w:val="center"/>
              <w:rPr>
                <w:noProof/>
              </w:rPr>
            </w:pPr>
            <w:r>
              <w:rPr>
                <w:noProof/>
              </w:rPr>
              <w:t>6</w:t>
            </w:r>
          </w:p>
        </w:tc>
      </w:tr>
      <w:tr w:rsidR="0080333F" w14:paraId="3F94A757" w14:textId="77777777" w:rsidTr="00D50068">
        <w:trPr>
          <w:jc w:val="center"/>
          <w:ins w:id="2172" w:author="Merrick, Riki | APHL" w:date="2022-07-28T10:09:00Z"/>
        </w:trPr>
        <w:tc>
          <w:tcPr>
            <w:tcW w:w="2882" w:type="dxa"/>
            <w:tcBorders>
              <w:top w:val="dotted" w:sz="4" w:space="0" w:color="auto"/>
              <w:left w:val="nil"/>
              <w:bottom w:val="dotted" w:sz="4" w:space="0" w:color="auto"/>
              <w:right w:val="nil"/>
            </w:tcBorders>
            <w:shd w:val="clear" w:color="auto" w:fill="FFFFFF"/>
          </w:tcPr>
          <w:p w14:paraId="64F4EBAF" w14:textId="198566C3" w:rsidR="0080333F" w:rsidRDefault="0080333F" w:rsidP="0080333F">
            <w:pPr>
              <w:pStyle w:val="MsgTableBody"/>
              <w:rPr>
                <w:ins w:id="2173" w:author="Merrick, Riki | APHL" w:date="2022-07-28T10:09:00Z"/>
                <w:noProof/>
              </w:rPr>
            </w:pPr>
            <w:ins w:id="2174" w:author="Merrick, Riki | APHL" w:date="2022-07-28T10:1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30289F1" w14:textId="2DC40CD3" w:rsidR="0080333F" w:rsidRDefault="0080333F" w:rsidP="0080333F">
            <w:pPr>
              <w:pStyle w:val="MsgTableBody"/>
              <w:rPr>
                <w:ins w:id="2175" w:author="Merrick, Riki | APHL" w:date="2022-07-28T10:09:00Z"/>
                <w:noProof/>
              </w:rPr>
            </w:pPr>
            <w:ins w:id="2176" w:author="Merrick, Riki | APHL" w:date="2022-07-28T10:1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372B593" w14:textId="77777777" w:rsidR="0080333F" w:rsidRDefault="0080333F" w:rsidP="0080333F">
            <w:pPr>
              <w:pStyle w:val="MsgTableBody"/>
              <w:jc w:val="center"/>
              <w:rPr>
                <w:ins w:id="2177"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52AC85C5" w14:textId="552CC727" w:rsidR="0080333F" w:rsidRPr="001A11D3" w:rsidRDefault="0080333F" w:rsidP="0080333F">
            <w:pPr>
              <w:pStyle w:val="MsgTableBody"/>
              <w:jc w:val="center"/>
              <w:rPr>
                <w:ins w:id="2178" w:author="Merrick, Riki | APHL" w:date="2022-07-28T10:09:00Z"/>
                <w:noProof/>
              </w:rPr>
            </w:pPr>
            <w:ins w:id="2179" w:author="Merrick, Riki | APHL" w:date="2022-07-28T10:10:00Z">
              <w:r>
                <w:rPr>
                  <w:noProof/>
                </w:rPr>
                <w:t>3</w:t>
              </w:r>
            </w:ins>
          </w:p>
        </w:tc>
      </w:tr>
      <w:tr w:rsidR="0080333F" w14:paraId="01EA05C3" w14:textId="77777777" w:rsidTr="00D50068">
        <w:trPr>
          <w:jc w:val="center"/>
          <w:ins w:id="2180" w:author="Merrick, Riki | APHL" w:date="2022-07-28T10:09:00Z"/>
        </w:trPr>
        <w:tc>
          <w:tcPr>
            <w:tcW w:w="2882" w:type="dxa"/>
            <w:tcBorders>
              <w:top w:val="dotted" w:sz="4" w:space="0" w:color="auto"/>
              <w:left w:val="nil"/>
              <w:bottom w:val="dotted" w:sz="4" w:space="0" w:color="auto"/>
              <w:right w:val="nil"/>
            </w:tcBorders>
            <w:shd w:val="clear" w:color="auto" w:fill="FFFFFF"/>
          </w:tcPr>
          <w:p w14:paraId="44E4871A" w14:textId="31E10E77" w:rsidR="0080333F" w:rsidRDefault="0080333F" w:rsidP="0080333F">
            <w:pPr>
              <w:pStyle w:val="MsgTableBody"/>
              <w:rPr>
                <w:ins w:id="2181" w:author="Merrick, Riki | APHL" w:date="2022-07-28T10:09:00Z"/>
                <w:noProof/>
              </w:rPr>
            </w:pPr>
            <w:ins w:id="2182" w:author="Merrick, Riki | APHL" w:date="2022-07-28T10:1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0E1FC9C3" w14:textId="21F4C945" w:rsidR="0080333F" w:rsidRDefault="0080333F" w:rsidP="0080333F">
            <w:pPr>
              <w:pStyle w:val="MsgTableBody"/>
              <w:rPr>
                <w:ins w:id="2183" w:author="Merrick, Riki | APHL" w:date="2022-07-28T10:09:00Z"/>
                <w:noProof/>
              </w:rPr>
            </w:pPr>
            <w:ins w:id="2184" w:author="Merrick, Riki | APHL" w:date="2022-07-28T10:1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48C0518" w14:textId="77777777" w:rsidR="0080333F" w:rsidRDefault="0080333F" w:rsidP="0080333F">
            <w:pPr>
              <w:pStyle w:val="MsgTableBody"/>
              <w:jc w:val="center"/>
              <w:rPr>
                <w:ins w:id="2185"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3AAC5FF5" w14:textId="46DA0DF8" w:rsidR="0080333F" w:rsidRPr="001A11D3" w:rsidRDefault="0080333F" w:rsidP="0080333F">
            <w:pPr>
              <w:pStyle w:val="MsgTableBody"/>
              <w:jc w:val="center"/>
              <w:rPr>
                <w:ins w:id="2186" w:author="Merrick, Riki | APHL" w:date="2022-07-28T10:09:00Z"/>
                <w:noProof/>
              </w:rPr>
            </w:pPr>
            <w:ins w:id="2187" w:author="Merrick, Riki | APHL" w:date="2022-07-28T10:10:00Z">
              <w:r>
                <w:rPr>
                  <w:noProof/>
                </w:rPr>
                <w:t>3</w:t>
              </w:r>
            </w:ins>
          </w:p>
        </w:tc>
      </w:tr>
      <w:tr w:rsidR="0080333F"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80333F" w:rsidRDefault="0080333F" w:rsidP="0080333F">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80333F" w:rsidRPr="001A11D3" w:rsidRDefault="0080333F" w:rsidP="0080333F">
            <w:pPr>
              <w:pStyle w:val="MsgTableBody"/>
              <w:jc w:val="center"/>
              <w:rPr>
                <w:noProof/>
              </w:rPr>
            </w:pPr>
            <w:r w:rsidRPr="001A11D3">
              <w:rPr>
                <w:noProof/>
              </w:rPr>
              <w:t>15</w:t>
            </w:r>
          </w:p>
        </w:tc>
      </w:tr>
      <w:tr w:rsidR="0080333F"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80333F" w:rsidRPr="00594536" w:rsidRDefault="0080333F" w:rsidP="0080333F">
            <w:pPr>
              <w:pStyle w:val="MsgTableBody"/>
              <w:jc w:val="center"/>
              <w:rPr>
                <w:noProof/>
              </w:rPr>
            </w:pPr>
            <w:r w:rsidRPr="00594536">
              <w:rPr>
                <w:noProof/>
              </w:rPr>
              <w:t>7</w:t>
            </w:r>
          </w:p>
        </w:tc>
      </w:tr>
      <w:tr w:rsidR="0080333F"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80333F" w:rsidRPr="001A11D3" w:rsidRDefault="0080333F" w:rsidP="0080333F">
            <w:pPr>
              <w:pStyle w:val="MsgTableBody"/>
              <w:jc w:val="center"/>
              <w:rPr>
                <w:noProof/>
              </w:rPr>
            </w:pPr>
          </w:p>
        </w:tc>
      </w:tr>
      <w:tr w:rsidR="0080333F"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80333F" w:rsidRPr="001A11D3" w:rsidRDefault="0080333F" w:rsidP="0080333F">
            <w:pPr>
              <w:pStyle w:val="MsgTableBody"/>
              <w:jc w:val="center"/>
              <w:rPr>
                <w:noProof/>
              </w:rPr>
            </w:pPr>
            <w:r w:rsidRPr="001A11D3">
              <w:rPr>
                <w:noProof/>
              </w:rPr>
              <w:t>11</w:t>
            </w:r>
          </w:p>
        </w:tc>
      </w:tr>
      <w:tr w:rsidR="0080333F"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80333F" w:rsidRPr="00594536" w:rsidRDefault="0080333F" w:rsidP="0080333F">
            <w:pPr>
              <w:pStyle w:val="MsgTableBody"/>
              <w:jc w:val="center"/>
              <w:rPr>
                <w:noProof/>
              </w:rPr>
            </w:pPr>
            <w:r w:rsidRPr="00594536">
              <w:rPr>
                <w:noProof/>
              </w:rPr>
              <w:t>7</w:t>
            </w:r>
          </w:p>
        </w:tc>
      </w:tr>
      <w:tr w:rsidR="0080333F"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80333F" w:rsidRPr="001A11D3" w:rsidRDefault="0080333F" w:rsidP="0080333F">
            <w:pPr>
              <w:pStyle w:val="MsgTableBody"/>
              <w:jc w:val="center"/>
              <w:rPr>
                <w:noProof/>
              </w:rPr>
            </w:pPr>
          </w:p>
        </w:tc>
      </w:tr>
      <w:tr w:rsidR="0080333F"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80333F" w:rsidRPr="001A11D3" w:rsidRDefault="0080333F" w:rsidP="0080333F">
            <w:pPr>
              <w:pStyle w:val="MsgTableBody"/>
              <w:jc w:val="center"/>
              <w:rPr>
                <w:noProof/>
              </w:rPr>
            </w:pPr>
          </w:p>
        </w:tc>
      </w:tr>
      <w:tr w:rsidR="0080333F"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80333F" w:rsidRPr="001A11D3" w:rsidRDefault="0080333F" w:rsidP="0080333F">
            <w:pPr>
              <w:pStyle w:val="MsgTableBody"/>
              <w:jc w:val="center"/>
              <w:rPr>
                <w:noProof/>
              </w:rPr>
            </w:pPr>
            <w:r w:rsidRPr="001A11D3">
              <w:rPr>
                <w:noProof/>
              </w:rPr>
              <w:t>11</w:t>
            </w:r>
          </w:p>
        </w:tc>
      </w:tr>
      <w:tr w:rsidR="0080333F"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80333F" w:rsidRPr="00594536" w:rsidRDefault="0080333F" w:rsidP="0080333F">
            <w:pPr>
              <w:pStyle w:val="MsgTableBody"/>
              <w:jc w:val="center"/>
              <w:rPr>
                <w:noProof/>
              </w:rPr>
            </w:pPr>
            <w:r w:rsidRPr="00594536">
              <w:rPr>
                <w:noProof/>
              </w:rPr>
              <w:t>7</w:t>
            </w:r>
          </w:p>
        </w:tc>
      </w:tr>
      <w:tr w:rsidR="0080333F"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80333F" w:rsidRPr="001A11D3" w:rsidRDefault="0080333F" w:rsidP="0080333F">
            <w:pPr>
              <w:pStyle w:val="MsgTableBody"/>
              <w:jc w:val="center"/>
              <w:rPr>
                <w:noProof/>
              </w:rPr>
            </w:pPr>
          </w:p>
        </w:tc>
      </w:tr>
      <w:tr w:rsidR="0080333F"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80333F" w:rsidRDefault="0080333F" w:rsidP="0080333F">
            <w:pPr>
              <w:pStyle w:val="MsgTableBody"/>
              <w:jc w:val="center"/>
              <w:rPr>
                <w:noProof/>
              </w:rPr>
            </w:pPr>
          </w:p>
        </w:tc>
      </w:tr>
      <w:tr w:rsidR="0080333F"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80333F" w:rsidRDefault="0080333F" w:rsidP="0080333F">
            <w:pPr>
              <w:pStyle w:val="MsgTableBody"/>
              <w:jc w:val="center"/>
              <w:rPr>
                <w:noProof/>
              </w:rPr>
            </w:pPr>
            <w:r>
              <w:rPr>
                <w:noProof/>
              </w:rPr>
              <w:t>6</w:t>
            </w:r>
          </w:p>
        </w:tc>
      </w:tr>
      <w:tr w:rsidR="0080333F"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80333F" w:rsidRDefault="0080333F" w:rsidP="0080333F">
            <w:pPr>
              <w:pStyle w:val="MsgTableBody"/>
              <w:jc w:val="center"/>
              <w:rPr>
                <w:noProof/>
              </w:rPr>
            </w:pPr>
            <w:r>
              <w:rPr>
                <w:noProof/>
              </w:rPr>
              <w:t>6</w:t>
            </w:r>
          </w:p>
        </w:tc>
      </w:tr>
      <w:tr w:rsidR="0080333F"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80333F" w:rsidRDefault="0080333F" w:rsidP="0080333F">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80333F" w:rsidRDefault="0080333F" w:rsidP="0080333F">
            <w:pPr>
              <w:pStyle w:val="MsgTableBody"/>
              <w:jc w:val="center"/>
              <w:rPr>
                <w:noProof/>
              </w:rPr>
            </w:pPr>
            <w:r>
              <w:rPr>
                <w:noProof/>
              </w:rPr>
              <w:t>6</w:t>
            </w:r>
          </w:p>
        </w:tc>
      </w:tr>
      <w:tr w:rsidR="0080333F"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80333F" w:rsidRDefault="0080333F" w:rsidP="0080333F">
            <w:pPr>
              <w:pStyle w:val="MsgTableBody"/>
              <w:rPr>
                <w:noProof/>
              </w:rPr>
            </w:pPr>
            <w:r>
              <w:rPr>
                <w:noProof/>
              </w:rPr>
              <w:t>[</w:t>
            </w:r>
            <w:hyperlink w:anchor="_PDA_-_Patient" w:history="1">
              <w:r w:rsidRPr="00F510FF">
                <w:rPr>
                  <w:rStyle w:val="Hyperlink"/>
                  <w:noProof/>
                </w:rPr>
                <w:t>PDA</w:t>
              </w:r>
            </w:hyperlink>
            <w:r>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80333F" w:rsidRDefault="0080333F" w:rsidP="0080333F">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80333F" w:rsidRDefault="0080333F" w:rsidP="0080333F">
            <w:pPr>
              <w:pStyle w:val="MsgTableBody"/>
              <w:jc w:val="center"/>
              <w:rPr>
                <w:noProof/>
              </w:rPr>
            </w:pPr>
            <w:r>
              <w:rPr>
                <w:noProof/>
              </w:rPr>
              <w:t>3</w:t>
            </w:r>
          </w:p>
        </w:tc>
      </w:tr>
    </w:tbl>
    <w:p w14:paraId="1BEC3747" w14:textId="4991763A" w:rsidR="00EB05F1"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6BB6" w14:paraId="7C107474" w14:textId="77777777" w:rsidTr="00597C63">
        <w:trPr>
          <w:jc w:val="center"/>
        </w:trPr>
        <w:tc>
          <w:tcPr>
            <w:tcW w:w="9067" w:type="dxa"/>
            <w:gridSpan w:val="6"/>
          </w:tcPr>
          <w:p w14:paraId="7EEA42C5" w14:textId="105FB717" w:rsidR="00597C63" w:rsidRPr="006D6BB6" w:rsidRDefault="00597C63" w:rsidP="00597C63">
            <w:pPr>
              <w:pStyle w:val="ACK-ChoreographyHeader"/>
            </w:pPr>
            <w:r w:rsidRPr="00C20CAF">
              <w:t>Acknowledgment Choreography</w:t>
            </w:r>
          </w:p>
        </w:tc>
      </w:tr>
      <w:tr w:rsidR="00597C63" w:rsidRPr="006D6BB6" w14:paraId="3E727DD5" w14:textId="77777777" w:rsidTr="00597C63">
        <w:trPr>
          <w:jc w:val="center"/>
        </w:trPr>
        <w:tc>
          <w:tcPr>
            <w:tcW w:w="9067" w:type="dxa"/>
            <w:gridSpan w:val="6"/>
          </w:tcPr>
          <w:p w14:paraId="6420192B" w14:textId="0479EE39" w:rsidR="00597C63" w:rsidRPr="00C20CAF" w:rsidRDefault="00372670" w:rsidP="00597C63">
            <w:pPr>
              <w:pStyle w:val="ACK-ChoreographyHeader"/>
            </w:pPr>
            <w:r w:rsidRPr="00F21240">
              <w:rPr>
                <w:noProof/>
              </w:rPr>
              <w:t>ADT^A08^ADT_A01</w:t>
            </w:r>
          </w:p>
        </w:tc>
      </w:tr>
      <w:tr w:rsidR="00EB05F1" w:rsidRPr="006D6BB6" w14:paraId="58572B98" w14:textId="77777777" w:rsidTr="00597C63">
        <w:trPr>
          <w:jc w:val="center"/>
        </w:trPr>
        <w:tc>
          <w:tcPr>
            <w:tcW w:w="1374" w:type="dxa"/>
          </w:tcPr>
          <w:p w14:paraId="50116E97" w14:textId="77777777" w:rsidR="00EB05F1" w:rsidRPr="006D6BB6" w:rsidRDefault="00EB05F1" w:rsidP="00AD6CE4">
            <w:pPr>
              <w:pStyle w:val="ACK-ChoreographyBody"/>
            </w:pPr>
            <w:r w:rsidRPr="006D6BB6">
              <w:t>Field name</w:t>
            </w:r>
          </w:p>
        </w:tc>
        <w:tc>
          <w:tcPr>
            <w:tcW w:w="2355" w:type="dxa"/>
          </w:tcPr>
          <w:p w14:paraId="47CC81DA" w14:textId="77777777" w:rsidR="00EB05F1" w:rsidRPr="006D6BB6" w:rsidRDefault="00EB05F1" w:rsidP="00AD6CE4">
            <w:pPr>
              <w:pStyle w:val="ACK-ChoreographyBody"/>
            </w:pPr>
            <w:r w:rsidRPr="006D6BB6">
              <w:t>Field Value: Original mode</w:t>
            </w:r>
          </w:p>
        </w:tc>
        <w:tc>
          <w:tcPr>
            <w:tcW w:w="5338" w:type="dxa"/>
            <w:gridSpan w:val="4"/>
          </w:tcPr>
          <w:p w14:paraId="0B9E70B9" w14:textId="77777777" w:rsidR="00EB05F1" w:rsidRPr="006D6BB6" w:rsidRDefault="00EB05F1" w:rsidP="00AD6CE4">
            <w:pPr>
              <w:pStyle w:val="ACK-ChoreographyBody"/>
            </w:pPr>
            <w:r w:rsidRPr="006D6BB6">
              <w:t>Field value: Enhanced mode</w:t>
            </w:r>
          </w:p>
        </w:tc>
      </w:tr>
      <w:tr w:rsidR="00EB05F1" w:rsidRPr="006D6BB6" w14:paraId="329EF476" w14:textId="77777777" w:rsidTr="00597C63">
        <w:trPr>
          <w:jc w:val="center"/>
        </w:trPr>
        <w:tc>
          <w:tcPr>
            <w:tcW w:w="1374" w:type="dxa"/>
          </w:tcPr>
          <w:p w14:paraId="23303D83" w14:textId="77777777" w:rsidR="00EB05F1" w:rsidRPr="006D6BB6" w:rsidRDefault="00EB05F1" w:rsidP="00AD6CE4">
            <w:pPr>
              <w:pStyle w:val="ACK-ChoreographyBody"/>
            </w:pPr>
            <w:r w:rsidRPr="006D6BB6">
              <w:t>MSH.15</w:t>
            </w:r>
          </w:p>
        </w:tc>
        <w:tc>
          <w:tcPr>
            <w:tcW w:w="2355" w:type="dxa"/>
          </w:tcPr>
          <w:p w14:paraId="0CB49586" w14:textId="77777777" w:rsidR="00EB05F1" w:rsidRPr="006D6BB6" w:rsidRDefault="00EB05F1" w:rsidP="00AD6CE4">
            <w:pPr>
              <w:pStyle w:val="ACK-ChoreographyBody"/>
            </w:pPr>
            <w:r w:rsidRPr="006D6BB6">
              <w:t>Blank</w:t>
            </w:r>
          </w:p>
        </w:tc>
        <w:tc>
          <w:tcPr>
            <w:tcW w:w="456" w:type="dxa"/>
          </w:tcPr>
          <w:p w14:paraId="06D8DB5F" w14:textId="77777777" w:rsidR="00EB05F1" w:rsidRPr="006D6BB6" w:rsidRDefault="00EB05F1" w:rsidP="00AD6CE4">
            <w:pPr>
              <w:pStyle w:val="ACK-ChoreographyBody"/>
            </w:pPr>
            <w:r w:rsidRPr="006D6BB6">
              <w:t>NE</w:t>
            </w:r>
          </w:p>
        </w:tc>
        <w:tc>
          <w:tcPr>
            <w:tcW w:w="1588" w:type="dxa"/>
          </w:tcPr>
          <w:p w14:paraId="48648D00" w14:textId="77777777" w:rsidR="00EB05F1" w:rsidRPr="006D6BB6" w:rsidRDefault="00EB05F1" w:rsidP="00AD6CE4">
            <w:pPr>
              <w:pStyle w:val="ACK-ChoreographyBody"/>
            </w:pPr>
            <w:r w:rsidRPr="006D6BB6">
              <w:t>AL, SU, ER</w:t>
            </w:r>
          </w:p>
        </w:tc>
        <w:tc>
          <w:tcPr>
            <w:tcW w:w="1593" w:type="dxa"/>
          </w:tcPr>
          <w:p w14:paraId="54820966" w14:textId="77777777" w:rsidR="00EB05F1" w:rsidRPr="006D6BB6" w:rsidRDefault="00EB05F1" w:rsidP="00AD6CE4">
            <w:pPr>
              <w:pStyle w:val="ACK-ChoreographyBody"/>
            </w:pPr>
            <w:r w:rsidRPr="006D6BB6">
              <w:t>NE</w:t>
            </w:r>
          </w:p>
        </w:tc>
        <w:tc>
          <w:tcPr>
            <w:tcW w:w="1701" w:type="dxa"/>
          </w:tcPr>
          <w:p w14:paraId="1BAF6413" w14:textId="77777777" w:rsidR="00EB05F1" w:rsidRPr="006D6BB6" w:rsidRDefault="00EB05F1" w:rsidP="00AD6CE4">
            <w:pPr>
              <w:pStyle w:val="ACK-ChoreographyBody"/>
            </w:pPr>
            <w:r w:rsidRPr="006D6BB6">
              <w:t>AL, SU, ER</w:t>
            </w:r>
          </w:p>
        </w:tc>
      </w:tr>
      <w:tr w:rsidR="00EB05F1" w:rsidRPr="006D6BB6" w14:paraId="561F8BC1" w14:textId="77777777" w:rsidTr="00597C63">
        <w:trPr>
          <w:jc w:val="center"/>
        </w:trPr>
        <w:tc>
          <w:tcPr>
            <w:tcW w:w="1374" w:type="dxa"/>
          </w:tcPr>
          <w:p w14:paraId="17151841" w14:textId="77777777" w:rsidR="00EB05F1" w:rsidRPr="006D6BB6" w:rsidRDefault="00EB05F1" w:rsidP="00AD6CE4">
            <w:pPr>
              <w:pStyle w:val="ACK-ChoreographyBody"/>
            </w:pPr>
            <w:r w:rsidRPr="006D6BB6">
              <w:t>MSH.16</w:t>
            </w:r>
          </w:p>
        </w:tc>
        <w:tc>
          <w:tcPr>
            <w:tcW w:w="2355" w:type="dxa"/>
          </w:tcPr>
          <w:p w14:paraId="1F5030BC" w14:textId="77777777" w:rsidR="00EB05F1" w:rsidRPr="006D6BB6" w:rsidRDefault="00EB05F1" w:rsidP="00AD6CE4">
            <w:pPr>
              <w:pStyle w:val="ACK-ChoreographyBody"/>
            </w:pPr>
            <w:r w:rsidRPr="006D6BB6">
              <w:t>Blank</w:t>
            </w:r>
          </w:p>
        </w:tc>
        <w:tc>
          <w:tcPr>
            <w:tcW w:w="456" w:type="dxa"/>
          </w:tcPr>
          <w:p w14:paraId="626A5BD6" w14:textId="77777777" w:rsidR="00EB05F1" w:rsidRPr="006D6BB6" w:rsidRDefault="00EB05F1" w:rsidP="00AD6CE4">
            <w:pPr>
              <w:pStyle w:val="ACK-ChoreographyBody"/>
            </w:pPr>
            <w:r w:rsidRPr="006D6BB6">
              <w:t>NE</w:t>
            </w:r>
          </w:p>
        </w:tc>
        <w:tc>
          <w:tcPr>
            <w:tcW w:w="1588" w:type="dxa"/>
          </w:tcPr>
          <w:p w14:paraId="2551FBC8" w14:textId="77777777" w:rsidR="00EB05F1" w:rsidRPr="006D6BB6" w:rsidRDefault="00EB05F1" w:rsidP="00AD6CE4">
            <w:pPr>
              <w:pStyle w:val="ACK-ChoreographyBody"/>
            </w:pPr>
            <w:r w:rsidRPr="006D6BB6">
              <w:t>NE</w:t>
            </w:r>
          </w:p>
        </w:tc>
        <w:tc>
          <w:tcPr>
            <w:tcW w:w="1593" w:type="dxa"/>
          </w:tcPr>
          <w:p w14:paraId="5534F5BB" w14:textId="77777777" w:rsidR="00EB05F1" w:rsidRPr="006D6BB6" w:rsidRDefault="00EB05F1" w:rsidP="00AD6CE4">
            <w:pPr>
              <w:pStyle w:val="ACK-ChoreographyBody"/>
            </w:pPr>
            <w:r w:rsidRPr="006D6BB6">
              <w:t>AL, SU, ER</w:t>
            </w:r>
          </w:p>
        </w:tc>
        <w:tc>
          <w:tcPr>
            <w:tcW w:w="1701" w:type="dxa"/>
          </w:tcPr>
          <w:p w14:paraId="6BC3EB1C" w14:textId="77777777" w:rsidR="00EB05F1" w:rsidRPr="006D6BB6" w:rsidRDefault="00EB05F1" w:rsidP="00AD6CE4">
            <w:pPr>
              <w:pStyle w:val="ACK-ChoreographyBody"/>
            </w:pPr>
            <w:r w:rsidRPr="006D6BB6">
              <w:t>AL, SU, ER</w:t>
            </w:r>
          </w:p>
        </w:tc>
      </w:tr>
      <w:tr w:rsidR="00EB05F1" w:rsidRPr="006D6BB6" w14:paraId="3ACC110C" w14:textId="77777777" w:rsidTr="00597C63">
        <w:trPr>
          <w:jc w:val="center"/>
        </w:trPr>
        <w:tc>
          <w:tcPr>
            <w:tcW w:w="1374" w:type="dxa"/>
          </w:tcPr>
          <w:p w14:paraId="13414B40" w14:textId="77777777" w:rsidR="00EB05F1" w:rsidRPr="006D6BB6" w:rsidRDefault="00EB05F1" w:rsidP="00AD6CE4">
            <w:pPr>
              <w:pStyle w:val="ACK-ChoreographyBody"/>
            </w:pPr>
            <w:r w:rsidRPr="006D6BB6">
              <w:t>Immediate Ack</w:t>
            </w:r>
          </w:p>
        </w:tc>
        <w:tc>
          <w:tcPr>
            <w:tcW w:w="2355" w:type="dxa"/>
          </w:tcPr>
          <w:p w14:paraId="4AF08B73" w14:textId="77777777" w:rsidR="00EB05F1" w:rsidRPr="006D6BB6" w:rsidRDefault="00EB05F1" w:rsidP="00AD6CE4">
            <w:pPr>
              <w:pStyle w:val="ACK-ChoreographyBody"/>
            </w:pPr>
            <w:r w:rsidRPr="006D6BB6">
              <w:t>-</w:t>
            </w:r>
          </w:p>
        </w:tc>
        <w:tc>
          <w:tcPr>
            <w:tcW w:w="456" w:type="dxa"/>
          </w:tcPr>
          <w:p w14:paraId="09229345" w14:textId="77777777" w:rsidR="00EB05F1" w:rsidRPr="006D6BB6" w:rsidRDefault="00EB05F1" w:rsidP="00AD6CE4">
            <w:pPr>
              <w:pStyle w:val="ACK-ChoreographyBody"/>
            </w:pPr>
            <w:r w:rsidRPr="006D6BB6">
              <w:t>-</w:t>
            </w:r>
          </w:p>
        </w:tc>
        <w:tc>
          <w:tcPr>
            <w:tcW w:w="1588" w:type="dxa"/>
          </w:tcPr>
          <w:p w14:paraId="0E788567" w14:textId="5E0EB9DF"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593" w:type="dxa"/>
          </w:tcPr>
          <w:p w14:paraId="40A270E6" w14:textId="77777777" w:rsidR="00EB05F1" w:rsidRPr="006D6BB6" w:rsidRDefault="00EB05F1" w:rsidP="00AD6CE4">
            <w:pPr>
              <w:pStyle w:val="ACK-ChoreographyBody"/>
            </w:pPr>
            <w:r w:rsidRPr="006D6BB6">
              <w:t>-</w:t>
            </w:r>
          </w:p>
        </w:tc>
        <w:tc>
          <w:tcPr>
            <w:tcW w:w="1701" w:type="dxa"/>
          </w:tcPr>
          <w:p w14:paraId="32D1EF0A" w14:textId="34F544DB" w:rsidR="00EB05F1" w:rsidRPr="006D6BB6" w:rsidRDefault="00EB05F1" w:rsidP="00AD6CE4">
            <w:pPr>
              <w:pStyle w:val="ACK-ChoreographyBody"/>
            </w:pPr>
            <w:r w:rsidRPr="006D6BB6">
              <w:rPr>
                <w:szCs w:val="16"/>
              </w:rPr>
              <w:t>ACK^</w:t>
            </w:r>
            <w:r>
              <w:rPr>
                <w:szCs w:val="16"/>
              </w:rPr>
              <w:t>A08</w:t>
            </w:r>
            <w:r w:rsidRPr="006D6BB6">
              <w:rPr>
                <w:szCs w:val="16"/>
              </w:rPr>
              <w:t>^ACK</w:t>
            </w:r>
          </w:p>
        </w:tc>
      </w:tr>
      <w:tr w:rsidR="00EB05F1" w:rsidRPr="006D6BB6" w14:paraId="7B7FF079" w14:textId="77777777" w:rsidTr="00597C63">
        <w:trPr>
          <w:jc w:val="center"/>
        </w:trPr>
        <w:tc>
          <w:tcPr>
            <w:tcW w:w="1374" w:type="dxa"/>
          </w:tcPr>
          <w:p w14:paraId="41B6DEF6" w14:textId="77777777" w:rsidR="00EB05F1" w:rsidRPr="006D6BB6" w:rsidRDefault="00EB05F1" w:rsidP="00AD6CE4">
            <w:pPr>
              <w:pStyle w:val="ACK-ChoreographyBody"/>
            </w:pPr>
            <w:r w:rsidRPr="006D6BB6">
              <w:t>Application Ack</w:t>
            </w:r>
          </w:p>
        </w:tc>
        <w:tc>
          <w:tcPr>
            <w:tcW w:w="2355" w:type="dxa"/>
          </w:tcPr>
          <w:p w14:paraId="1F9468E6" w14:textId="1A6BD886" w:rsidR="00EB05F1" w:rsidRPr="006D6BB6" w:rsidRDefault="00EB05F1" w:rsidP="00AD6CE4">
            <w:pPr>
              <w:pStyle w:val="ACK-ChoreographyBody"/>
            </w:pPr>
            <w:r>
              <w:rPr>
                <w:szCs w:val="16"/>
              </w:rPr>
              <w:t>ADT</w:t>
            </w:r>
            <w:r w:rsidRPr="006D6BB6">
              <w:rPr>
                <w:szCs w:val="16"/>
              </w:rPr>
              <w:t>^</w:t>
            </w:r>
            <w:r>
              <w:rPr>
                <w:szCs w:val="16"/>
              </w:rPr>
              <w:t>A08</w:t>
            </w:r>
            <w:r w:rsidRPr="006D6BB6">
              <w:rPr>
                <w:szCs w:val="16"/>
              </w:rPr>
              <w:t>^</w:t>
            </w:r>
            <w:r>
              <w:rPr>
                <w:szCs w:val="16"/>
              </w:rPr>
              <w:t>ADT</w:t>
            </w:r>
            <w:r w:rsidRPr="006D6BB6">
              <w:rPr>
                <w:szCs w:val="16"/>
              </w:rPr>
              <w:t>_</w:t>
            </w:r>
            <w:r>
              <w:rPr>
                <w:szCs w:val="16"/>
              </w:rPr>
              <w:t>A01</w:t>
            </w:r>
          </w:p>
        </w:tc>
        <w:tc>
          <w:tcPr>
            <w:tcW w:w="456" w:type="dxa"/>
          </w:tcPr>
          <w:p w14:paraId="1B88F7C1" w14:textId="77777777" w:rsidR="00EB05F1" w:rsidRPr="006D6BB6" w:rsidRDefault="00EB05F1" w:rsidP="00AD6CE4">
            <w:pPr>
              <w:pStyle w:val="ACK-ChoreographyBody"/>
            </w:pPr>
            <w:r w:rsidRPr="006D6BB6">
              <w:t>-</w:t>
            </w:r>
          </w:p>
        </w:tc>
        <w:tc>
          <w:tcPr>
            <w:tcW w:w="1588" w:type="dxa"/>
          </w:tcPr>
          <w:p w14:paraId="7095636E" w14:textId="77777777" w:rsidR="00EB05F1" w:rsidRPr="006D6BB6" w:rsidRDefault="00EB05F1" w:rsidP="00AD6CE4">
            <w:pPr>
              <w:pStyle w:val="ACK-ChoreographyBody"/>
            </w:pPr>
            <w:r w:rsidRPr="006D6BB6">
              <w:t>-</w:t>
            </w:r>
          </w:p>
        </w:tc>
        <w:tc>
          <w:tcPr>
            <w:tcW w:w="1593" w:type="dxa"/>
          </w:tcPr>
          <w:p w14:paraId="2E145545" w14:textId="23325C61"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701" w:type="dxa"/>
          </w:tcPr>
          <w:p w14:paraId="5D17F787" w14:textId="405F4DA4" w:rsidR="00EB05F1" w:rsidRPr="006D6BB6" w:rsidRDefault="00EB05F1" w:rsidP="00AD6CE4">
            <w:pPr>
              <w:pStyle w:val="ACK-ChoreographyBody"/>
            </w:pPr>
            <w:r w:rsidRPr="006D6BB6">
              <w:rPr>
                <w:szCs w:val="16"/>
              </w:rPr>
              <w:t>ACK^</w:t>
            </w:r>
            <w:r>
              <w:rPr>
                <w:szCs w:val="16"/>
              </w:rPr>
              <w:t>A08</w:t>
            </w:r>
            <w:r w:rsidRPr="006D6BB6">
              <w:rPr>
                <w:szCs w:val="16"/>
              </w:rPr>
              <w:t>^ACK</w:t>
            </w:r>
          </w:p>
        </w:tc>
      </w:tr>
    </w:tbl>
    <w:p w14:paraId="786D2810" w14:textId="77777777" w:rsidR="00715956" w:rsidRPr="00F21240" w:rsidRDefault="00715956">
      <w:pPr>
        <w:rPr>
          <w:noProof/>
        </w:rPr>
      </w:pPr>
    </w:p>
    <w:p w14:paraId="0EA6E22E" w14:textId="77777777" w:rsidR="00715956" w:rsidRPr="00F21240" w:rsidRDefault="00715956">
      <w:pPr>
        <w:pStyle w:val="MsgTableCaption"/>
        <w:rPr>
          <w:noProof/>
        </w:rPr>
      </w:pPr>
      <w:r w:rsidRPr="00F21240">
        <w:rPr>
          <w:noProof/>
        </w:rPr>
        <w:t>ACK^A08^ACK: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F21240" w:rsidRDefault="00715956">
            <w:pPr>
              <w:pStyle w:val="MsgTableHeader"/>
              <w:jc w:val="center"/>
              <w:rPr>
                <w:noProof/>
              </w:rPr>
            </w:pPr>
            <w:r w:rsidRPr="00F21240">
              <w:rPr>
                <w:noProof/>
              </w:rPr>
              <w:t>Chapter</w:t>
            </w:r>
          </w:p>
        </w:tc>
      </w:tr>
      <w:tr w:rsidR="00715956" w:rsidRPr="00715956"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F21240" w:rsidRDefault="00715956">
            <w:pPr>
              <w:pStyle w:val="MsgTableBody"/>
              <w:jc w:val="center"/>
              <w:rPr>
                <w:noProof/>
              </w:rPr>
            </w:pPr>
            <w:r w:rsidRPr="00F21240">
              <w:rPr>
                <w:noProof/>
              </w:rPr>
              <w:t>2</w:t>
            </w:r>
          </w:p>
        </w:tc>
      </w:tr>
      <w:tr w:rsidR="00715956" w:rsidRPr="00715956"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F21240" w:rsidRDefault="00715956">
            <w:pPr>
              <w:pStyle w:val="MsgTableBody"/>
              <w:jc w:val="center"/>
              <w:rPr>
                <w:noProof/>
              </w:rPr>
            </w:pPr>
            <w:r w:rsidRPr="00F21240">
              <w:rPr>
                <w:noProof/>
              </w:rPr>
              <w:t>2</w:t>
            </w:r>
          </w:p>
        </w:tc>
      </w:tr>
      <w:tr w:rsidR="00715956" w:rsidRPr="00715956"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F21240" w:rsidRDefault="00715956">
            <w:pPr>
              <w:pStyle w:val="MsgTableBody"/>
              <w:jc w:val="center"/>
              <w:rPr>
                <w:noProof/>
              </w:rPr>
            </w:pPr>
            <w:r w:rsidRPr="00F21240">
              <w:rPr>
                <w:noProof/>
              </w:rPr>
              <w:t>2</w:t>
            </w:r>
          </w:p>
        </w:tc>
      </w:tr>
      <w:tr w:rsidR="00715956" w:rsidRPr="00715956"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F21240" w:rsidRDefault="00715956">
            <w:pPr>
              <w:pStyle w:val="MsgTableBody"/>
              <w:jc w:val="center"/>
              <w:rPr>
                <w:noProof/>
              </w:rPr>
            </w:pPr>
            <w:r w:rsidRPr="00F21240">
              <w:rPr>
                <w:noProof/>
              </w:rPr>
              <w:t>2</w:t>
            </w:r>
          </w:p>
        </w:tc>
      </w:tr>
      <w:tr w:rsidR="00715956" w:rsidRPr="00715956"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F21240" w:rsidRDefault="00715956">
            <w:pPr>
              <w:pStyle w:val="MsgTableBody"/>
              <w:jc w:val="center"/>
              <w:rPr>
                <w:noProof/>
              </w:rPr>
            </w:pPr>
            <w:r w:rsidRPr="00F21240">
              <w:rPr>
                <w:noProof/>
              </w:rPr>
              <w:t>2</w:t>
            </w:r>
          </w:p>
        </w:tc>
      </w:tr>
    </w:tbl>
    <w:p w14:paraId="22214DB0" w14:textId="1DC93404" w:rsidR="004E4611" w:rsidRDefault="004E4611" w:rsidP="00597C63">
      <w:bookmarkStart w:id="2188" w:name="_Toc348244984"/>
      <w:bookmarkStart w:id="2189" w:name="_Toc348258172"/>
      <w:bookmarkStart w:id="2190" w:name="_Toc348263355"/>
      <w:bookmarkStart w:id="2191" w:name="_Toc348336769"/>
      <w:bookmarkStart w:id="2192" w:name="_Toc348768082"/>
      <w:bookmarkStart w:id="2193" w:name="_Toc380435630"/>
      <w:bookmarkStart w:id="2194" w:name="_Toc359236126"/>
      <w:bookmarkStart w:id="2195" w:name="_Toc1815945"/>
      <w:bookmarkStart w:id="2196" w:name="_Toc21372490"/>
      <w:bookmarkStart w:id="2197" w:name="_Toc175991964"/>
      <w:bookmarkStart w:id="2198"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6BB6" w14:paraId="24B17A03" w14:textId="77777777" w:rsidTr="00597C63">
        <w:trPr>
          <w:jc w:val="center"/>
        </w:trPr>
        <w:tc>
          <w:tcPr>
            <w:tcW w:w="7338" w:type="dxa"/>
            <w:gridSpan w:val="4"/>
          </w:tcPr>
          <w:p w14:paraId="4A75CFCB" w14:textId="03DF3141" w:rsidR="00597C63" w:rsidRPr="006D6BB6" w:rsidRDefault="00597C63" w:rsidP="00597C63">
            <w:pPr>
              <w:pStyle w:val="ACK-ChoreographyHeader"/>
            </w:pPr>
            <w:r w:rsidRPr="00C20CAF">
              <w:t>Acknowledgment Choreography</w:t>
            </w:r>
          </w:p>
        </w:tc>
      </w:tr>
      <w:tr w:rsidR="00597C63" w:rsidRPr="006D6BB6" w14:paraId="1AC3BD7B" w14:textId="77777777" w:rsidTr="00597C63">
        <w:trPr>
          <w:jc w:val="center"/>
        </w:trPr>
        <w:tc>
          <w:tcPr>
            <w:tcW w:w="7338" w:type="dxa"/>
            <w:gridSpan w:val="4"/>
          </w:tcPr>
          <w:p w14:paraId="26A172F4" w14:textId="03213C44" w:rsidR="00597C63" w:rsidRPr="00C20CAF" w:rsidRDefault="00372670" w:rsidP="00597C63">
            <w:pPr>
              <w:pStyle w:val="ACK-ChoreographyHeader"/>
            </w:pPr>
            <w:r w:rsidRPr="00F21240">
              <w:rPr>
                <w:noProof/>
              </w:rPr>
              <w:t>ACK^A08^ACK</w:t>
            </w:r>
          </w:p>
        </w:tc>
      </w:tr>
      <w:tr w:rsidR="004E4611" w:rsidRPr="006D6BB6" w14:paraId="6179F2C6" w14:textId="77777777" w:rsidTr="00594536">
        <w:trPr>
          <w:jc w:val="center"/>
        </w:trPr>
        <w:tc>
          <w:tcPr>
            <w:tcW w:w="1458" w:type="dxa"/>
          </w:tcPr>
          <w:p w14:paraId="72AE1BB2" w14:textId="77777777" w:rsidR="004E4611" w:rsidRPr="006D6BB6" w:rsidRDefault="004E4611" w:rsidP="0025077B">
            <w:pPr>
              <w:pStyle w:val="ACK-ChoreographyBody"/>
            </w:pPr>
            <w:r w:rsidRPr="006D6BB6">
              <w:t>Field name</w:t>
            </w:r>
          </w:p>
        </w:tc>
        <w:tc>
          <w:tcPr>
            <w:tcW w:w="2761" w:type="dxa"/>
          </w:tcPr>
          <w:p w14:paraId="1C6975CD" w14:textId="77777777" w:rsidR="004E4611" w:rsidRPr="006D6BB6" w:rsidRDefault="004E4611" w:rsidP="0025077B">
            <w:pPr>
              <w:pStyle w:val="ACK-ChoreographyBody"/>
            </w:pPr>
            <w:r w:rsidRPr="006D6BB6">
              <w:t>Field Value: Original mode</w:t>
            </w:r>
          </w:p>
        </w:tc>
        <w:tc>
          <w:tcPr>
            <w:tcW w:w="3119" w:type="dxa"/>
            <w:gridSpan w:val="2"/>
          </w:tcPr>
          <w:p w14:paraId="14D8EFF3" w14:textId="77777777" w:rsidR="004E4611" w:rsidRPr="006D6BB6" w:rsidRDefault="004E4611" w:rsidP="0025077B">
            <w:pPr>
              <w:pStyle w:val="ACK-ChoreographyBody"/>
            </w:pPr>
            <w:r w:rsidRPr="006D6BB6">
              <w:t>Field value: Enhanced mode</w:t>
            </w:r>
          </w:p>
        </w:tc>
      </w:tr>
      <w:tr w:rsidR="006B6AAD" w:rsidRPr="006D6BB6" w14:paraId="31B00971" w14:textId="77777777" w:rsidTr="00594536">
        <w:trPr>
          <w:jc w:val="center"/>
        </w:trPr>
        <w:tc>
          <w:tcPr>
            <w:tcW w:w="1458" w:type="dxa"/>
          </w:tcPr>
          <w:p w14:paraId="1E638A4C" w14:textId="77777777" w:rsidR="006B6AAD" w:rsidRPr="006D6BB6" w:rsidRDefault="006B6AAD" w:rsidP="0025077B">
            <w:pPr>
              <w:pStyle w:val="ACK-ChoreographyBody"/>
            </w:pPr>
            <w:r w:rsidRPr="006D6BB6">
              <w:t>MSH.15</w:t>
            </w:r>
          </w:p>
        </w:tc>
        <w:tc>
          <w:tcPr>
            <w:tcW w:w="2761" w:type="dxa"/>
          </w:tcPr>
          <w:p w14:paraId="6BBD3C74" w14:textId="77777777" w:rsidR="006B6AAD" w:rsidRPr="006D6BB6" w:rsidRDefault="006B6AAD" w:rsidP="0025077B">
            <w:pPr>
              <w:pStyle w:val="ACK-ChoreographyBody"/>
            </w:pPr>
            <w:r w:rsidRPr="006D6BB6">
              <w:t>Blank</w:t>
            </w:r>
          </w:p>
        </w:tc>
        <w:tc>
          <w:tcPr>
            <w:tcW w:w="709" w:type="dxa"/>
          </w:tcPr>
          <w:p w14:paraId="55C52CD8" w14:textId="77777777" w:rsidR="006B6AAD" w:rsidRPr="006D6BB6" w:rsidRDefault="006B6AAD" w:rsidP="0025077B">
            <w:pPr>
              <w:pStyle w:val="ACK-ChoreographyBody"/>
            </w:pPr>
            <w:r w:rsidRPr="006D6BB6">
              <w:t>NE</w:t>
            </w:r>
          </w:p>
        </w:tc>
        <w:tc>
          <w:tcPr>
            <w:tcW w:w="2410" w:type="dxa"/>
          </w:tcPr>
          <w:p w14:paraId="08563A4E" w14:textId="77777777" w:rsidR="006B6AAD" w:rsidRPr="006D6BB6" w:rsidRDefault="006B6AAD" w:rsidP="0025077B">
            <w:pPr>
              <w:pStyle w:val="ACK-ChoreographyBody"/>
            </w:pPr>
            <w:r w:rsidRPr="006D6BB6">
              <w:t>AL, SU, ER</w:t>
            </w:r>
          </w:p>
        </w:tc>
      </w:tr>
      <w:tr w:rsidR="006B6AAD" w:rsidRPr="006D6BB6" w14:paraId="2EA939A8" w14:textId="77777777" w:rsidTr="00594536">
        <w:trPr>
          <w:jc w:val="center"/>
        </w:trPr>
        <w:tc>
          <w:tcPr>
            <w:tcW w:w="1458" w:type="dxa"/>
          </w:tcPr>
          <w:p w14:paraId="4966F996" w14:textId="77777777" w:rsidR="006B6AAD" w:rsidRPr="006D6BB6" w:rsidRDefault="006B6AAD" w:rsidP="0025077B">
            <w:pPr>
              <w:pStyle w:val="ACK-ChoreographyBody"/>
            </w:pPr>
            <w:r w:rsidRPr="006D6BB6">
              <w:t>MSH.16</w:t>
            </w:r>
          </w:p>
        </w:tc>
        <w:tc>
          <w:tcPr>
            <w:tcW w:w="2761" w:type="dxa"/>
          </w:tcPr>
          <w:p w14:paraId="0E81B88D" w14:textId="77777777" w:rsidR="006B6AAD" w:rsidRPr="006D6BB6" w:rsidRDefault="006B6AAD" w:rsidP="0025077B">
            <w:pPr>
              <w:pStyle w:val="ACK-ChoreographyBody"/>
            </w:pPr>
            <w:r w:rsidRPr="006D6BB6">
              <w:t>Blank</w:t>
            </w:r>
          </w:p>
        </w:tc>
        <w:tc>
          <w:tcPr>
            <w:tcW w:w="709" w:type="dxa"/>
          </w:tcPr>
          <w:p w14:paraId="2191B086" w14:textId="77777777" w:rsidR="006B6AAD" w:rsidRPr="006D6BB6" w:rsidRDefault="006B6AAD" w:rsidP="0025077B">
            <w:pPr>
              <w:pStyle w:val="ACK-ChoreographyBody"/>
            </w:pPr>
            <w:r w:rsidRPr="006D6BB6">
              <w:t>NE</w:t>
            </w:r>
          </w:p>
        </w:tc>
        <w:tc>
          <w:tcPr>
            <w:tcW w:w="2410" w:type="dxa"/>
          </w:tcPr>
          <w:p w14:paraId="6D2DBA1A" w14:textId="77777777" w:rsidR="006B6AAD" w:rsidRPr="006D6BB6" w:rsidRDefault="006B6AAD" w:rsidP="0025077B">
            <w:pPr>
              <w:pStyle w:val="ACK-ChoreographyBody"/>
            </w:pPr>
            <w:r w:rsidRPr="006D6BB6">
              <w:t>NE</w:t>
            </w:r>
          </w:p>
        </w:tc>
      </w:tr>
      <w:tr w:rsidR="006B6AAD" w:rsidRPr="006D6BB6" w14:paraId="7528D567" w14:textId="77777777" w:rsidTr="00594536">
        <w:trPr>
          <w:jc w:val="center"/>
        </w:trPr>
        <w:tc>
          <w:tcPr>
            <w:tcW w:w="1458" w:type="dxa"/>
          </w:tcPr>
          <w:p w14:paraId="2D159EF3" w14:textId="77777777" w:rsidR="006B6AAD" w:rsidRPr="006D6BB6" w:rsidRDefault="006B6AAD" w:rsidP="0025077B">
            <w:pPr>
              <w:pStyle w:val="ACK-ChoreographyBody"/>
            </w:pPr>
            <w:r w:rsidRPr="006D6BB6">
              <w:t>Immediate Ack</w:t>
            </w:r>
          </w:p>
        </w:tc>
        <w:tc>
          <w:tcPr>
            <w:tcW w:w="2761" w:type="dxa"/>
          </w:tcPr>
          <w:p w14:paraId="317F9D9B" w14:textId="77777777" w:rsidR="006B6AAD" w:rsidRPr="006D6BB6" w:rsidRDefault="006B6AAD" w:rsidP="0025077B">
            <w:pPr>
              <w:pStyle w:val="ACK-ChoreographyBody"/>
            </w:pPr>
            <w:r w:rsidRPr="006D6BB6">
              <w:t>-</w:t>
            </w:r>
          </w:p>
        </w:tc>
        <w:tc>
          <w:tcPr>
            <w:tcW w:w="709" w:type="dxa"/>
          </w:tcPr>
          <w:p w14:paraId="07CE082C" w14:textId="77777777" w:rsidR="006B6AAD" w:rsidRPr="006D6BB6" w:rsidRDefault="006B6AAD" w:rsidP="0025077B">
            <w:pPr>
              <w:pStyle w:val="ACK-ChoreographyBody"/>
            </w:pPr>
            <w:r w:rsidRPr="006D6BB6">
              <w:t>-</w:t>
            </w:r>
          </w:p>
        </w:tc>
        <w:tc>
          <w:tcPr>
            <w:tcW w:w="2410" w:type="dxa"/>
          </w:tcPr>
          <w:p w14:paraId="061C30B1" w14:textId="7F28315F" w:rsidR="006B6AAD" w:rsidRPr="006D6BB6" w:rsidRDefault="006B6AAD" w:rsidP="0025077B">
            <w:pPr>
              <w:pStyle w:val="ACK-ChoreographyBody"/>
            </w:pPr>
            <w:r w:rsidRPr="006D6BB6">
              <w:rPr>
                <w:szCs w:val="16"/>
              </w:rPr>
              <w:t>ACK^</w:t>
            </w:r>
            <w:r>
              <w:rPr>
                <w:szCs w:val="16"/>
              </w:rPr>
              <w:t>A08</w:t>
            </w:r>
            <w:r w:rsidRPr="006D6BB6">
              <w:rPr>
                <w:szCs w:val="16"/>
              </w:rPr>
              <w:t>^ACK</w:t>
            </w:r>
          </w:p>
        </w:tc>
      </w:tr>
      <w:tr w:rsidR="006B6AAD" w:rsidRPr="006D6BB6" w14:paraId="42FA3D55" w14:textId="77777777" w:rsidTr="00594536">
        <w:trPr>
          <w:jc w:val="center"/>
        </w:trPr>
        <w:tc>
          <w:tcPr>
            <w:tcW w:w="1458" w:type="dxa"/>
          </w:tcPr>
          <w:p w14:paraId="3A8FC262" w14:textId="77777777" w:rsidR="006B6AAD" w:rsidRPr="006D6BB6" w:rsidRDefault="006B6AAD" w:rsidP="0025077B">
            <w:pPr>
              <w:pStyle w:val="ACK-ChoreographyBody"/>
            </w:pPr>
            <w:r w:rsidRPr="006D6BB6">
              <w:t>Application Ack</w:t>
            </w:r>
          </w:p>
        </w:tc>
        <w:tc>
          <w:tcPr>
            <w:tcW w:w="2761" w:type="dxa"/>
          </w:tcPr>
          <w:p w14:paraId="38210E15" w14:textId="146DEB73" w:rsidR="006B6AAD" w:rsidRPr="006D6BB6" w:rsidRDefault="006B6AAD" w:rsidP="0025077B">
            <w:pPr>
              <w:pStyle w:val="ACK-ChoreographyBody"/>
            </w:pPr>
            <w:r>
              <w:rPr>
                <w:szCs w:val="16"/>
              </w:rPr>
              <w:t>-</w:t>
            </w:r>
          </w:p>
        </w:tc>
        <w:tc>
          <w:tcPr>
            <w:tcW w:w="709" w:type="dxa"/>
          </w:tcPr>
          <w:p w14:paraId="6726055B" w14:textId="77777777" w:rsidR="006B6AAD" w:rsidRPr="006D6BB6" w:rsidRDefault="006B6AAD" w:rsidP="0025077B">
            <w:pPr>
              <w:pStyle w:val="ACK-ChoreographyBody"/>
            </w:pPr>
            <w:r w:rsidRPr="006D6BB6">
              <w:t>-</w:t>
            </w:r>
          </w:p>
        </w:tc>
        <w:tc>
          <w:tcPr>
            <w:tcW w:w="2410" w:type="dxa"/>
          </w:tcPr>
          <w:p w14:paraId="38A86A12" w14:textId="77777777" w:rsidR="006B6AAD" w:rsidRPr="006D6BB6" w:rsidRDefault="006B6AAD" w:rsidP="0025077B">
            <w:pPr>
              <w:pStyle w:val="ACK-ChoreographyBody"/>
            </w:pPr>
            <w:r w:rsidRPr="006D6BB6">
              <w:t>-</w:t>
            </w:r>
          </w:p>
        </w:tc>
      </w:tr>
    </w:tbl>
    <w:p w14:paraId="150FC437" w14:textId="77777777" w:rsidR="00715956" w:rsidRPr="00F21240" w:rsidRDefault="00715956">
      <w:pPr>
        <w:pStyle w:val="Heading3"/>
        <w:rPr>
          <w:noProof/>
        </w:rPr>
      </w:pPr>
      <w:bookmarkStart w:id="2199" w:name="_Toc27754794"/>
      <w:bookmarkStart w:id="2200" w:name="_Toc109892089"/>
      <w:r w:rsidRPr="00F21240">
        <w:rPr>
          <w:noProof/>
        </w:rPr>
        <w:t>ADT/ACK - Patient Departing - Tracking (Event A09</w:t>
      </w:r>
      <w:r w:rsidRPr="00F21240">
        <w:rPr>
          <w:noProof/>
        </w:rPr>
        <w:fldChar w:fldCharType="begin"/>
      </w:r>
      <w:r w:rsidRPr="00F21240">
        <w:rPr>
          <w:noProof/>
        </w:rPr>
        <w:instrText>XE "A09"</w:instrText>
      </w:r>
      <w:r w:rsidRPr="00F21240">
        <w:rPr>
          <w:noProof/>
        </w:rPr>
        <w:fldChar w:fldCharType="end"/>
      </w:r>
      <w:r w:rsidRPr="00F21240">
        <w:rPr>
          <w:noProof/>
        </w:rPr>
        <w:t>)</w:t>
      </w:r>
      <w:bookmarkEnd w:id="2188"/>
      <w:bookmarkEnd w:id="2189"/>
      <w:bookmarkEnd w:id="2190"/>
      <w:bookmarkEnd w:id="2191"/>
      <w:bookmarkEnd w:id="2192"/>
      <w:bookmarkEnd w:id="2193"/>
      <w:bookmarkEnd w:id="2194"/>
      <w:bookmarkEnd w:id="2195"/>
      <w:bookmarkEnd w:id="2196"/>
      <w:bookmarkEnd w:id="2197"/>
      <w:bookmarkEnd w:id="2198"/>
      <w:bookmarkEnd w:id="2199"/>
      <w:bookmarkEnd w:id="2200"/>
    </w:p>
    <w:p w14:paraId="18E73FC2" w14:textId="77777777" w:rsidR="00715956" w:rsidRPr="00F21240" w:rsidRDefault="00715956">
      <w:pPr>
        <w:pStyle w:val="NormalIndented"/>
        <w:rPr>
          <w:noProof/>
        </w:rPr>
      </w:pPr>
      <w:r w:rsidRPr="00F21240">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F21240" w:rsidRDefault="00715956">
      <w:pPr>
        <w:pStyle w:val="NormalIndented"/>
        <w:rPr>
          <w:noProof/>
        </w:rPr>
      </w:pPr>
      <w:r w:rsidRPr="00F21240">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F21240">
        <w:rPr>
          <w:rStyle w:val="ReferenceAttribute"/>
          <w:noProof/>
        </w:rPr>
        <w:t>PV1-3 - Assigned Patient Location</w:t>
      </w:r>
      <w:r w:rsidRPr="00F21240">
        <w:rPr>
          <w:noProof/>
        </w:rPr>
        <w:t xml:space="preserve"> must contain the new patient location, while </w:t>
      </w:r>
      <w:r w:rsidRPr="00F21240">
        <w:rPr>
          <w:rStyle w:val="ReferenceAttribute"/>
          <w:noProof/>
        </w:rPr>
        <w:t>PV1-6 - Prior Patient Location</w:t>
      </w:r>
      <w:r w:rsidRPr="00F21240">
        <w:rPr>
          <w:noProof/>
        </w:rPr>
        <w:t xml:space="preserve"> must contain the old patient location.</w:t>
      </w:r>
    </w:p>
    <w:p w14:paraId="77CE865B" w14:textId="77777777" w:rsidR="00715956" w:rsidRPr="00F21240" w:rsidRDefault="00715956">
      <w:pPr>
        <w:pStyle w:val="NormalIndented"/>
        <w:rPr>
          <w:noProof/>
        </w:rPr>
      </w:pPr>
      <w:r w:rsidRPr="00F21240">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F21240">
        <w:rPr>
          <w:rStyle w:val="ReferenceAttribute"/>
          <w:noProof/>
        </w:rPr>
        <w:t>PV1-42 - Pending Location</w:t>
      </w:r>
      <w:r w:rsidRPr="00F21240">
        <w:rPr>
          <w:noProof/>
        </w:rPr>
        <w:t xml:space="preserve"> is used for the new location, and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would not be used.  </w:t>
      </w:r>
      <w:r w:rsidRPr="00F21240">
        <w:rPr>
          <w:rStyle w:val="ReferenceAttribute"/>
          <w:noProof/>
        </w:rPr>
        <w:t>PV1-6 - Prior Patient Location</w:t>
      </w:r>
      <w:r w:rsidRPr="00F21240">
        <w:rPr>
          <w:noProof/>
        </w:rPr>
        <w:t xml:space="preserve"> should be used for the old location.</w:t>
      </w:r>
    </w:p>
    <w:p w14:paraId="4905560E" w14:textId="77777777" w:rsidR="00715956" w:rsidRPr="00F21240" w:rsidRDefault="00715956">
      <w:pPr>
        <w:pStyle w:val="NormalIndented"/>
        <w:rPr>
          <w:noProof/>
        </w:rPr>
      </w:pPr>
      <w:r w:rsidRPr="00F21240">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F21240">
        <w:rPr>
          <w:rStyle w:val="ReferenceAttribute"/>
          <w:noProof/>
        </w:rPr>
        <w:t>PV1-11 - Temporary Location</w:t>
      </w:r>
      <w:r w:rsidRPr="00F21240">
        <w:rPr>
          <w:noProof/>
        </w:rPr>
        <w:t xml:space="preserve"> is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w:t>
      </w:r>
      <w:r w:rsidRPr="00F21240">
        <w:rPr>
          <w:rStyle w:val="ReferenceAttribute"/>
          <w:noProof/>
        </w:rPr>
        <w:t>PV1-6 - Prior Patient Location</w:t>
      </w:r>
      <w:r w:rsidRPr="00F21240">
        <w:rPr>
          <w:noProof/>
        </w:rPr>
        <w:t xml:space="preserve"> and </w:t>
      </w:r>
      <w:r w:rsidRPr="00F21240">
        <w:rPr>
          <w:rStyle w:val="ReferenceAttribute"/>
          <w:noProof/>
        </w:rPr>
        <w:t>PV1-11 - Temporary Location</w:t>
      </w:r>
      <w:r w:rsidRPr="00F21240">
        <w:rPr>
          <w:noProof/>
        </w:rPr>
        <w:t xml:space="preserve"> should be used when the patient is moving from a permanent location to a temporary location.</w:t>
      </w:r>
    </w:p>
    <w:p w14:paraId="6CC340C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F21240" w:rsidRDefault="00715956">
      <w:pPr>
        <w:pStyle w:val="NormalIndented"/>
        <w:rPr>
          <w:noProof/>
        </w:rPr>
      </w:pPr>
      <w:r w:rsidRPr="00F21240">
        <w:rPr>
          <w:rStyle w:val="Strong"/>
          <w:noProof/>
        </w:rPr>
        <w:t>Attention: The DG1 segment was retained for backward compatibility only as of v2.4</w:t>
      </w:r>
      <w:r w:rsidRPr="00F21240">
        <w:rPr>
          <w:noProof/>
        </w:rPr>
        <w:t xml:space="preserve"> and was withdrawn and removed from this message structure as of v2.7.</w:t>
      </w:r>
    </w:p>
    <w:p w14:paraId="4A57A0ED" w14:textId="77777777" w:rsidR="00715956" w:rsidRPr="00F21240" w:rsidRDefault="00715956">
      <w:pPr>
        <w:pStyle w:val="MsgTableCaption"/>
        <w:rPr>
          <w:noProof/>
        </w:rPr>
      </w:pPr>
      <w:r w:rsidRPr="00F21240">
        <w:rPr>
          <w:noProof/>
        </w:rPr>
        <w:t>ADT^A09^ADT_A09: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F21240" w:rsidRDefault="00715956">
            <w:pPr>
              <w:pStyle w:val="MsgTableHeader"/>
              <w:jc w:val="center"/>
              <w:rPr>
                <w:noProof/>
              </w:rPr>
            </w:pPr>
            <w:r w:rsidRPr="00F21240">
              <w:rPr>
                <w:noProof/>
              </w:rPr>
              <w:t>Chapter</w:t>
            </w:r>
          </w:p>
        </w:tc>
      </w:tr>
      <w:tr w:rsidR="00715956" w:rsidRPr="00715956"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F21240" w:rsidRDefault="00715956">
            <w:pPr>
              <w:pStyle w:val="MsgTableBody"/>
              <w:jc w:val="center"/>
              <w:rPr>
                <w:noProof/>
              </w:rPr>
            </w:pPr>
            <w:r w:rsidRPr="00F21240">
              <w:rPr>
                <w:noProof/>
              </w:rPr>
              <w:t>2</w:t>
            </w:r>
          </w:p>
        </w:tc>
      </w:tr>
      <w:tr w:rsidR="00CD6658" w:rsidRPr="00151483"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CD6658" w:rsidRDefault="00CD6658" w:rsidP="002F09AE">
            <w:pPr>
              <w:pStyle w:val="MsgTableBody"/>
              <w:rPr>
                <w:noProof/>
              </w:rPr>
            </w:pPr>
            <w:r w:rsidRPr="00CD6658">
              <w:rPr>
                <w:noProof/>
              </w:rPr>
              <w:t xml:space="preserve">[{ </w:t>
            </w:r>
            <w:hyperlink w:anchor="_ARV_-_Access" w:history="1">
              <w:r w:rsidRPr="00A47759">
                <w:rPr>
                  <w:rStyle w:val="Hyperlink"/>
                  <w:noProof/>
                </w:rPr>
                <w:t>ARV</w:t>
              </w:r>
            </w:hyperlink>
            <w:r w:rsidRPr="00CD6658">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CD6658" w:rsidRDefault="00CD6658" w:rsidP="002F09AE">
            <w:pPr>
              <w:pStyle w:val="MsgTableBody"/>
              <w:rPr>
                <w:noProof/>
              </w:rPr>
            </w:pPr>
            <w:r w:rsidRPr="00CD665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CD6658"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CD6658" w:rsidRDefault="00CD6658" w:rsidP="002F09AE">
            <w:pPr>
              <w:pStyle w:val="MsgTableBody"/>
              <w:jc w:val="center"/>
              <w:rPr>
                <w:noProof/>
              </w:rPr>
            </w:pPr>
            <w:r w:rsidRPr="00CD6658">
              <w:rPr>
                <w:noProof/>
              </w:rPr>
              <w:t>3</w:t>
            </w:r>
          </w:p>
        </w:tc>
      </w:tr>
      <w:tr w:rsidR="00715956" w:rsidRPr="00715956"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F21240" w:rsidRDefault="00715956">
            <w:pPr>
              <w:pStyle w:val="MsgTableBody"/>
              <w:jc w:val="center"/>
              <w:rPr>
                <w:noProof/>
              </w:rPr>
            </w:pPr>
            <w:r w:rsidRPr="00F21240">
              <w:rPr>
                <w:noProof/>
              </w:rPr>
              <w:t>2</w:t>
            </w:r>
          </w:p>
        </w:tc>
      </w:tr>
      <w:tr w:rsidR="00715956" w:rsidRPr="00715956"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F21240" w:rsidRDefault="00715956">
            <w:pPr>
              <w:pStyle w:val="MsgTableBody"/>
              <w:jc w:val="center"/>
              <w:rPr>
                <w:noProof/>
              </w:rPr>
            </w:pPr>
            <w:r w:rsidRPr="00F21240">
              <w:rPr>
                <w:noProof/>
              </w:rPr>
              <w:t>2</w:t>
            </w:r>
          </w:p>
        </w:tc>
      </w:tr>
      <w:tr w:rsidR="00715956" w:rsidRPr="00715956"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F21240" w:rsidRDefault="00715956">
            <w:pPr>
              <w:pStyle w:val="MsgTableBody"/>
              <w:jc w:val="center"/>
              <w:rPr>
                <w:noProof/>
              </w:rPr>
            </w:pPr>
            <w:r w:rsidRPr="00F21240">
              <w:rPr>
                <w:noProof/>
              </w:rPr>
              <w:t>3</w:t>
            </w:r>
          </w:p>
        </w:tc>
      </w:tr>
      <w:tr w:rsidR="00715956" w:rsidRPr="00715956"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F21240" w:rsidRDefault="00715956">
            <w:pPr>
              <w:pStyle w:val="MsgTableBody"/>
              <w:jc w:val="center"/>
              <w:rPr>
                <w:noProof/>
              </w:rPr>
            </w:pPr>
            <w:r w:rsidRPr="00F21240">
              <w:rPr>
                <w:noProof/>
              </w:rPr>
              <w:t>3</w:t>
            </w:r>
          </w:p>
        </w:tc>
      </w:tr>
      <w:tr w:rsidR="00715956" w:rsidRPr="00715956"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F21240" w:rsidRDefault="00715956">
            <w:pPr>
              <w:pStyle w:val="MsgTableBody"/>
              <w:jc w:val="center"/>
              <w:rPr>
                <w:noProof/>
              </w:rPr>
            </w:pPr>
            <w:r w:rsidRPr="00F21240">
              <w:rPr>
                <w:noProof/>
              </w:rPr>
              <w:t>3</w:t>
            </w:r>
          </w:p>
        </w:tc>
      </w:tr>
      <w:tr w:rsidR="000A1ACA" w:rsidRPr="00715956" w14:paraId="453EC7E7" w14:textId="77777777" w:rsidTr="00D50068">
        <w:trPr>
          <w:jc w:val="center"/>
          <w:ins w:id="2201" w:author="Merrick, Riki | APHL" w:date="2022-07-17T16:53:00Z"/>
        </w:trPr>
        <w:tc>
          <w:tcPr>
            <w:tcW w:w="2880" w:type="dxa"/>
            <w:tcBorders>
              <w:top w:val="dotted" w:sz="4" w:space="0" w:color="auto"/>
              <w:left w:val="nil"/>
              <w:bottom w:val="dotted" w:sz="4" w:space="0" w:color="auto"/>
              <w:right w:val="nil"/>
            </w:tcBorders>
            <w:shd w:val="clear" w:color="auto" w:fill="FFFFFF"/>
          </w:tcPr>
          <w:p w14:paraId="5CF2A73D" w14:textId="0F23C3C5" w:rsidR="000A1ACA" w:rsidRPr="00F21240" w:rsidRDefault="000A1ACA" w:rsidP="000A1ACA">
            <w:pPr>
              <w:pStyle w:val="MsgTableBody"/>
              <w:rPr>
                <w:ins w:id="2202" w:author="Merrick, Riki | APHL" w:date="2022-07-17T16:53:00Z"/>
                <w:noProof/>
              </w:rPr>
            </w:pPr>
            <w:ins w:id="2203"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6406B489" w14:textId="6A1A1416" w:rsidR="000A1ACA" w:rsidRPr="00F21240" w:rsidRDefault="000A1ACA" w:rsidP="000A1ACA">
            <w:pPr>
              <w:pStyle w:val="MsgTableBody"/>
              <w:rPr>
                <w:ins w:id="2204" w:author="Merrick, Riki | APHL" w:date="2022-07-17T16:53:00Z"/>
                <w:noProof/>
              </w:rPr>
            </w:pPr>
            <w:ins w:id="2205"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048E2C1" w14:textId="77777777" w:rsidR="000A1ACA" w:rsidRPr="00F21240" w:rsidRDefault="000A1ACA" w:rsidP="000A1ACA">
            <w:pPr>
              <w:pStyle w:val="MsgTableBody"/>
              <w:jc w:val="center"/>
              <w:rPr>
                <w:ins w:id="2206"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72FF109" w14:textId="058180B0" w:rsidR="000A1ACA" w:rsidRPr="00F21240" w:rsidRDefault="000A1ACA" w:rsidP="000A1ACA">
            <w:pPr>
              <w:pStyle w:val="MsgTableBody"/>
              <w:jc w:val="center"/>
              <w:rPr>
                <w:ins w:id="2207" w:author="Merrick, Riki | APHL" w:date="2022-07-17T16:53:00Z"/>
                <w:noProof/>
              </w:rPr>
            </w:pPr>
            <w:ins w:id="2208" w:author="Merrick, Riki | APHL" w:date="2022-07-17T16:53:00Z">
              <w:r>
                <w:rPr>
                  <w:noProof/>
                </w:rPr>
                <w:t>3</w:t>
              </w:r>
            </w:ins>
          </w:p>
        </w:tc>
      </w:tr>
      <w:tr w:rsidR="000A1ACA" w:rsidRPr="00715956" w14:paraId="261B8D33" w14:textId="77777777" w:rsidTr="00D50068">
        <w:trPr>
          <w:jc w:val="center"/>
          <w:ins w:id="2209" w:author="Merrick, Riki | APHL" w:date="2022-07-17T16:53:00Z"/>
        </w:trPr>
        <w:tc>
          <w:tcPr>
            <w:tcW w:w="2880" w:type="dxa"/>
            <w:tcBorders>
              <w:top w:val="dotted" w:sz="4" w:space="0" w:color="auto"/>
              <w:left w:val="nil"/>
              <w:bottom w:val="dotted" w:sz="4" w:space="0" w:color="auto"/>
              <w:right w:val="nil"/>
            </w:tcBorders>
            <w:shd w:val="clear" w:color="auto" w:fill="FFFFFF"/>
          </w:tcPr>
          <w:p w14:paraId="1487B666" w14:textId="54329A9B" w:rsidR="000A1ACA" w:rsidRPr="00F21240" w:rsidRDefault="000A1ACA" w:rsidP="000A1ACA">
            <w:pPr>
              <w:pStyle w:val="MsgTableBody"/>
              <w:rPr>
                <w:ins w:id="2210" w:author="Merrick, Riki | APHL" w:date="2022-07-17T16:53:00Z"/>
                <w:noProof/>
              </w:rPr>
            </w:pPr>
            <w:ins w:id="2211"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356D137D" w14:textId="34620EC4" w:rsidR="000A1ACA" w:rsidRPr="00F21240" w:rsidRDefault="000A1ACA" w:rsidP="000A1ACA">
            <w:pPr>
              <w:pStyle w:val="MsgTableBody"/>
              <w:rPr>
                <w:ins w:id="2212" w:author="Merrick, Riki | APHL" w:date="2022-07-17T16:53:00Z"/>
                <w:noProof/>
              </w:rPr>
            </w:pPr>
            <w:ins w:id="2213"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91713C" w14:textId="77777777" w:rsidR="000A1ACA" w:rsidRPr="00F21240" w:rsidRDefault="000A1ACA" w:rsidP="000A1ACA">
            <w:pPr>
              <w:pStyle w:val="MsgTableBody"/>
              <w:jc w:val="center"/>
              <w:rPr>
                <w:ins w:id="2214"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4AB1E7EF" w14:textId="30DD429B" w:rsidR="000A1ACA" w:rsidRPr="00F21240" w:rsidRDefault="000A1ACA" w:rsidP="000A1ACA">
            <w:pPr>
              <w:pStyle w:val="MsgTableBody"/>
              <w:jc w:val="center"/>
              <w:rPr>
                <w:ins w:id="2215" w:author="Merrick, Riki | APHL" w:date="2022-07-17T16:53:00Z"/>
                <w:noProof/>
              </w:rPr>
            </w:pPr>
            <w:ins w:id="2216" w:author="Merrick, Riki | APHL" w:date="2022-07-17T16:53:00Z">
              <w:r>
                <w:rPr>
                  <w:noProof/>
                </w:rPr>
                <w:t>3</w:t>
              </w:r>
            </w:ins>
          </w:p>
        </w:tc>
      </w:tr>
      <w:tr w:rsidR="000A1ACA" w:rsidRPr="00715956" w14:paraId="5539B2D5" w14:textId="77777777" w:rsidTr="00D50068">
        <w:trPr>
          <w:jc w:val="center"/>
          <w:ins w:id="2217" w:author="Merrick, Riki | APHL" w:date="2022-07-17T16:53:00Z"/>
        </w:trPr>
        <w:tc>
          <w:tcPr>
            <w:tcW w:w="2880" w:type="dxa"/>
            <w:tcBorders>
              <w:top w:val="dotted" w:sz="4" w:space="0" w:color="auto"/>
              <w:left w:val="nil"/>
              <w:bottom w:val="dotted" w:sz="4" w:space="0" w:color="auto"/>
              <w:right w:val="nil"/>
            </w:tcBorders>
            <w:shd w:val="clear" w:color="auto" w:fill="FFFFFF"/>
          </w:tcPr>
          <w:p w14:paraId="0A049B0C" w14:textId="33510023" w:rsidR="000A1ACA" w:rsidRPr="00F21240" w:rsidRDefault="000A1ACA" w:rsidP="000A1ACA">
            <w:pPr>
              <w:pStyle w:val="MsgTableBody"/>
              <w:rPr>
                <w:ins w:id="2218" w:author="Merrick, Riki | APHL" w:date="2022-07-17T16:53:00Z"/>
                <w:noProof/>
              </w:rPr>
            </w:pPr>
            <w:ins w:id="2219"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6DBCD3B4" w14:textId="457F11A9" w:rsidR="000A1ACA" w:rsidRPr="00F21240" w:rsidRDefault="000A1ACA" w:rsidP="000A1ACA">
            <w:pPr>
              <w:pStyle w:val="MsgTableBody"/>
              <w:rPr>
                <w:ins w:id="2220" w:author="Merrick, Riki | APHL" w:date="2022-07-17T16:53:00Z"/>
                <w:noProof/>
              </w:rPr>
            </w:pPr>
            <w:ins w:id="2221" w:author="Merrick, Riki | APHL" w:date="2022-07-17T16:53: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0129103" w14:textId="77777777" w:rsidR="000A1ACA" w:rsidRPr="00F21240" w:rsidRDefault="000A1ACA" w:rsidP="000A1ACA">
            <w:pPr>
              <w:pStyle w:val="MsgTableBody"/>
              <w:jc w:val="center"/>
              <w:rPr>
                <w:ins w:id="2222"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6351D3DD" w14:textId="36D55D28" w:rsidR="000A1ACA" w:rsidRPr="00F21240" w:rsidRDefault="000A1ACA" w:rsidP="000A1ACA">
            <w:pPr>
              <w:pStyle w:val="MsgTableBody"/>
              <w:jc w:val="center"/>
              <w:rPr>
                <w:ins w:id="2223" w:author="Merrick, Riki | APHL" w:date="2022-07-17T16:53:00Z"/>
                <w:noProof/>
              </w:rPr>
            </w:pPr>
            <w:ins w:id="2224" w:author="Merrick, Riki | APHL" w:date="2022-07-17T16:53:00Z">
              <w:r>
                <w:rPr>
                  <w:noProof/>
                </w:rPr>
                <w:t>3</w:t>
              </w:r>
            </w:ins>
          </w:p>
        </w:tc>
      </w:tr>
      <w:tr w:rsidR="000A1ACA" w:rsidRPr="00715956"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0A1ACA" w:rsidRPr="00F21240" w:rsidRDefault="000A1ACA" w:rsidP="000A1ACA">
            <w:pPr>
              <w:pStyle w:val="MsgTableBody"/>
              <w:jc w:val="center"/>
              <w:rPr>
                <w:noProof/>
              </w:rPr>
            </w:pPr>
            <w:r w:rsidRPr="00F21240">
              <w:rPr>
                <w:noProof/>
              </w:rPr>
              <w:t>3</w:t>
            </w:r>
          </w:p>
        </w:tc>
      </w:tr>
      <w:tr w:rsidR="000A1ACA" w:rsidRPr="00715956"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0A1ACA" w:rsidRPr="00F21240" w:rsidRDefault="000A1ACA" w:rsidP="000A1ACA">
            <w:pPr>
              <w:pStyle w:val="MsgTableBody"/>
              <w:jc w:val="center"/>
              <w:rPr>
                <w:noProof/>
              </w:rPr>
            </w:pPr>
            <w:r w:rsidRPr="00F21240">
              <w:rPr>
                <w:noProof/>
              </w:rPr>
              <w:t>3</w:t>
            </w:r>
          </w:p>
        </w:tc>
      </w:tr>
      <w:tr w:rsidR="000A1ACA" w:rsidRPr="00715956"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0A1ACA" w:rsidRPr="00F21240" w:rsidRDefault="000A1ACA" w:rsidP="000A1ACA">
            <w:pPr>
              <w:pStyle w:val="MsgTableBody"/>
              <w:jc w:val="center"/>
              <w:rPr>
                <w:noProof/>
              </w:rPr>
            </w:pPr>
            <w:r w:rsidRPr="00F21240">
              <w:rPr>
                <w:noProof/>
              </w:rPr>
              <w:t>3</w:t>
            </w:r>
          </w:p>
        </w:tc>
      </w:tr>
      <w:tr w:rsidR="000A1ACA" w:rsidRPr="00715956"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0A1ACA" w:rsidRPr="00F21240" w:rsidRDefault="000A1ACA" w:rsidP="000A1ACA">
            <w:pPr>
              <w:pStyle w:val="MsgTableBody"/>
              <w:jc w:val="center"/>
              <w:rPr>
                <w:noProof/>
              </w:rPr>
            </w:pPr>
          </w:p>
        </w:tc>
      </w:tr>
      <w:tr w:rsidR="000A1ACA" w:rsidRPr="00715956"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0A1ACA" w:rsidRPr="00F21240" w:rsidRDefault="000A1ACA" w:rsidP="000A1ACA">
            <w:pPr>
              <w:pStyle w:val="MsgTableBody"/>
              <w:jc w:val="center"/>
              <w:rPr>
                <w:noProof/>
              </w:rPr>
            </w:pPr>
            <w:r w:rsidRPr="00F21240">
              <w:rPr>
                <w:noProof/>
              </w:rPr>
              <w:t>7</w:t>
            </w:r>
          </w:p>
        </w:tc>
      </w:tr>
      <w:tr w:rsidR="000A1ACA" w:rsidRPr="00715956"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74FC7A2" w14:textId="36B4E182"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0A1ACA" w:rsidRPr="00F21240" w:rsidRDefault="000A1ACA" w:rsidP="000A1ACA">
            <w:pPr>
              <w:pStyle w:val="MsgTableBody"/>
              <w:jc w:val="center"/>
              <w:rPr>
                <w:noProof/>
              </w:rPr>
            </w:pPr>
            <w:r>
              <w:rPr>
                <w:noProof/>
              </w:rPr>
              <w:t>7</w:t>
            </w:r>
          </w:p>
        </w:tc>
      </w:tr>
      <w:tr w:rsidR="000A1ACA" w:rsidRPr="00715956"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0A1ACA" w:rsidRPr="00F21240" w:rsidRDefault="000A1ACA" w:rsidP="000A1ACA">
            <w:pPr>
              <w:pStyle w:val="MsgTableBody"/>
              <w:jc w:val="center"/>
              <w:rPr>
                <w:noProof/>
              </w:rPr>
            </w:pPr>
          </w:p>
        </w:tc>
      </w:tr>
    </w:tbl>
    <w:p w14:paraId="7EFDFF84" w14:textId="24D46E4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65D8E6C8" w14:textId="77777777" w:rsidTr="00AE417F">
        <w:tc>
          <w:tcPr>
            <w:tcW w:w="9350" w:type="dxa"/>
            <w:gridSpan w:val="6"/>
          </w:tcPr>
          <w:p w14:paraId="0AD699DA" w14:textId="1D1F4BE4" w:rsidR="00597C63" w:rsidRPr="006D6BB6" w:rsidRDefault="00597C63" w:rsidP="00597C63">
            <w:pPr>
              <w:pStyle w:val="ACK-ChoreographyHeader"/>
            </w:pPr>
            <w:r w:rsidRPr="00C20CAF">
              <w:t>Acknowledgment Choreography</w:t>
            </w:r>
          </w:p>
        </w:tc>
      </w:tr>
      <w:tr w:rsidR="00597C63" w:rsidRPr="006D6BB6" w14:paraId="1FD9A186" w14:textId="77777777" w:rsidTr="00AE417F">
        <w:tc>
          <w:tcPr>
            <w:tcW w:w="9350" w:type="dxa"/>
            <w:gridSpan w:val="6"/>
          </w:tcPr>
          <w:p w14:paraId="61B2B514" w14:textId="651B625E" w:rsidR="00597C63" w:rsidRPr="00C20CAF" w:rsidRDefault="00372670" w:rsidP="00597C63">
            <w:pPr>
              <w:pStyle w:val="ACK-ChoreographyHeader"/>
            </w:pPr>
            <w:r w:rsidRPr="00F21240">
              <w:rPr>
                <w:noProof/>
              </w:rPr>
              <w:t>ADT^A09^ADT_A09</w:t>
            </w:r>
          </w:p>
        </w:tc>
      </w:tr>
      <w:tr w:rsidR="00EB05F1" w:rsidRPr="006D6BB6" w14:paraId="140685B3" w14:textId="77777777" w:rsidTr="00597C63">
        <w:tc>
          <w:tcPr>
            <w:tcW w:w="1410" w:type="dxa"/>
          </w:tcPr>
          <w:p w14:paraId="71407A23" w14:textId="77777777" w:rsidR="00EB05F1" w:rsidRPr="006D6BB6" w:rsidRDefault="00EB05F1" w:rsidP="00AD6CE4">
            <w:pPr>
              <w:pStyle w:val="ACK-ChoreographyBody"/>
            </w:pPr>
            <w:r w:rsidRPr="006D6BB6">
              <w:t>Field name</w:t>
            </w:r>
          </w:p>
        </w:tc>
        <w:tc>
          <w:tcPr>
            <w:tcW w:w="1854" w:type="dxa"/>
          </w:tcPr>
          <w:p w14:paraId="519A9569" w14:textId="77777777" w:rsidR="00EB05F1" w:rsidRPr="006D6BB6" w:rsidRDefault="00EB05F1" w:rsidP="00AD6CE4">
            <w:pPr>
              <w:pStyle w:val="ACK-ChoreographyBody"/>
            </w:pPr>
            <w:r w:rsidRPr="006D6BB6">
              <w:t>Field Value: Original mode</w:t>
            </w:r>
          </w:p>
        </w:tc>
        <w:tc>
          <w:tcPr>
            <w:tcW w:w="6086" w:type="dxa"/>
            <w:gridSpan w:val="4"/>
          </w:tcPr>
          <w:p w14:paraId="3262D15C" w14:textId="77777777" w:rsidR="00EB05F1" w:rsidRPr="006D6BB6" w:rsidRDefault="00EB05F1" w:rsidP="00AD6CE4">
            <w:pPr>
              <w:pStyle w:val="ACK-ChoreographyBody"/>
            </w:pPr>
            <w:r w:rsidRPr="006D6BB6">
              <w:t>Field value: Enhanced mode</w:t>
            </w:r>
          </w:p>
        </w:tc>
      </w:tr>
      <w:tr w:rsidR="00EB05F1" w:rsidRPr="006D6BB6" w14:paraId="09DC71BF" w14:textId="77777777" w:rsidTr="00597C63">
        <w:tc>
          <w:tcPr>
            <w:tcW w:w="1410" w:type="dxa"/>
          </w:tcPr>
          <w:p w14:paraId="5943DE3F" w14:textId="77777777" w:rsidR="00EB05F1" w:rsidRPr="006D6BB6" w:rsidRDefault="00EB05F1" w:rsidP="00AD6CE4">
            <w:pPr>
              <w:pStyle w:val="ACK-ChoreographyBody"/>
            </w:pPr>
            <w:r w:rsidRPr="006D6BB6">
              <w:t>MSH.15</w:t>
            </w:r>
          </w:p>
        </w:tc>
        <w:tc>
          <w:tcPr>
            <w:tcW w:w="1854" w:type="dxa"/>
          </w:tcPr>
          <w:p w14:paraId="1BB1F5E6" w14:textId="77777777" w:rsidR="00EB05F1" w:rsidRPr="006D6BB6" w:rsidRDefault="00EB05F1" w:rsidP="00AD6CE4">
            <w:pPr>
              <w:pStyle w:val="ACK-ChoreographyBody"/>
            </w:pPr>
            <w:r w:rsidRPr="006D6BB6">
              <w:t>Blank</w:t>
            </w:r>
          </w:p>
        </w:tc>
        <w:tc>
          <w:tcPr>
            <w:tcW w:w="465" w:type="dxa"/>
          </w:tcPr>
          <w:p w14:paraId="15333852" w14:textId="77777777" w:rsidR="00EB05F1" w:rsidRPr="006D6BB6" w:rsidRDefault="00EB05F1" w:rsidP="00AD6CE4">
            <w:pPr>
              <w:pStyle w:val="ACK-ChoreographyBody"/>
            </w:pPr>
            <w:r w:rsidRPr="006D6BB6">
              <w:t>NE</w:t>
            </w:r>
          </w:p>
        </w:tc>
        <w:tc>
          <w:tcPr>
            <w:tcW w:w="1603" w:type="dxa"/>
          </w:tcPr>
          <w:p w14:paraId="69046B5E" w14:textId="77777777" w:rsidR="00EB05F1" w:rsidRPr="006D6BB6" w:rsidRDefault="00EB05F1" w:rsidP="00AD6CE4">
            <w:pPr>
              <w:pStyle w:val="ACK-ChoreographyBody"/>
            </w:pPr>
            <w:r w:rsidRPr="006D6BB6">
              <w:t>AL, SU, ER</w:t>
            </w:r>
          </w:p>
        </w:tc>
        <w:tc>
          <w:tcPr>
            <w:tcW w:w="2009" w:type="dxa"/>
          </w:tcPr>
          <w:p w14:paraId="6997DD39" w14:textId="77777777" w:rsidR="00EB05F1" w:rsidRPr="006D6BB6" w:rsidRDefault="00EB05F1" w:rsidP="00AD6CE4">
            <w:pPr>
              <w:pStyle w:val="ACK-ChoreographyBody"/>
            </w:pPr>
            <w:r w:rsidRPr="006D6BB6">
              <w:t>NE</w:t>
            </w:r>
          </w:p>
        </w:tc>
        <w:tc>
          <w:tcPr>
            <w:tcW w:w="2009" w:type="dxa"/>
          </w:tcPr>
          <w:p w14:paraId="020EB904" w14:textId="77777777" w:rsidR="00EB05F1" w:rsidRPr="006D6BB6" w:rsidRDefault="00EB05F1" w:rsidP="00AD6CE4">
            <w:pPr>
              <w:pStyle w:val="ACK-ChoreographyBody"/>
            </w:pPr>
            <w:r w:rsidRPr="006D6BB6">
              <w:t>AL, SU, ER</w:t>
            </w:r>
          </w:p>
        </w:tc>
      </w:tr>
      <w:tr w:rsidR="00EB05F1" w:rsidRPr="006D6BB6" w14:paraId="7F4AEAE4" w14:textId="77777777" w:rsidTr="00597C63">
        <w:tc>
          <w:tcPr>
            <w:tcW w:w="1410" w:type="dxa"/>
          </w:tcPr>
          <w:p w14:paraId="69047511" w14:textId="77777777" w:rsidR="00EB05F1" w:rsidRPr="006D6BB6" w:rsidRDefault="00EB05F1" w:rsidP="00AD6CE4">
            <w:pPr>
              <w:pStyle w:val="ACK-ChoreographyBody"/>
            </w:pPr>
            <w:r w:rsidRPr="006D6BB6">
              <w:t>MSH.16</w:t>
            </w:r>
          </w:p>
        </w:tc>
        <w:tc>
          <w:tcPr>
            <w:tcW w:w="1854" w:type="dxa"/>
          </w:tcPr>
          <w:p w14:paraId="6B0C0559" w14:textId="77777777" w:rsidR="00EB05F1" w:rsidRPr="006D6BB6" w:rsidRDefault="00EB05F1" w:rsidP="00AD6CE4">
            <w:pPr>
              <w:pStyle w:val="ACK-ChoreographyBody"/>
            </w:pPr>
            <w:r w:rsidRPr="006D6BB6">
              <w:t>Blank</w:t>
            </w:r>
          </w:p>
        </w:tc>
        <w:tc>
          <w:tcPr>
            <w:tcW w:w="465" w:type="dxa"/>
          </w:tcPr>
          <w:p w14:paraId="473625BC" w14:textId="77777777" w:rsidR="00EB05F1" w:rsidRPr="006D6BB6" w:rsidRDefault="00EB05F1" w:rsidP="00AD6CE4">
            <w:pPr>
              <w:pStyle w:val="ACK-ChoreographyBody"/>
            </w:pPr>
            <w:r w:rsidRPr="006D6BB6">
              <w:t>NE</w:t>
            </w:r>
          </w:p>
        </w:tc>
        <w:tc>
          <w:tcPr>
            <w:tcW w:w="1603" w:type="dxa"/>
          </w:tcPr>
          <w:p w14:paraId="035287A0" w14:textId="77777777" w:rsidR="00EB05F1" w:rsidRPr="006D6BB6" w:rsidRDefault="00EB05F1" w:rsidP="00AD6CE4">
            <w:pPr>
              <w:pStyle w:val="ACK-ChoreographyBody"/>
            </w:pPr>
            <w:r w:rsidRPr="006D6BB6">
              <w:t>NE</w:t>
            </w:r>
          </w:p>
        </w:tc>
        <w:tc>
          <w:tcPr>
            <w:tcW w:w="2009" w:type="dxa"/>
          </w:tcPr>
          <w:p w14:paraId="1029AEF0" w14:textId="77777777" w:rsidR="00EB05F1" w:rsidRPr="006D6BB6" w:rsidRDefault="00EB05F1" w:rsidP="00AD6CE4">
            <w:pPr>
              <w:pStyle w:val="ACK-ChoreographyBody"/>
            </w:pPr>
            <w:r w:rsidRPr="006D6BB6">
              <w:t>AL, SU, ER</w:t>
            </w:r>
          </w:p>
        </w:tc>
        <w:tc>
          <w:tcPr>
            <w:tcW w:w="2009" w:type="dxa"/>
          </w:tcPr>
          <w:p w14:paraId="2A28EE4E" w14:textId="77777777" w:rsidR="00EB05F1" w:rsidRPr="006D6BB6" w:rsidRDefault="00EB05F1" w:rsidP="00AD6CE4">
            <w:pPr>
              <w:pStyle w:val="ACK-ChoreographyBody"/>
            </w:pPr>
            <w:r w:rsidRPr="006D6BB6">
              <w:t>AL, SU, ER</w:t>
            </w:r>
          </w:p>
        </w:tc>
      </w:tr>
      <w:tr w:rsidR="00EB05F1" w:rsidRPr="006D6BB6" w14:paraId="1121137E" w14:textId="77777777" w:rsidTr="00597C63">
        <w:tc>
          <w:tcPr>
            <w:tcW w:w="1410" w:type="dxa"/>
          </w:tcPr>
          <w:p w14:paraId="782234BF" w14:textId="77777777" w:rsidR="00EB05F1" w:rsidRPr="006D6BB6" w:rsidRDefault="00EB05F1" w:rsidP="00AD6CE4">
            <w:pPr>
              <w:pStyle w:val="ACK-ChoreographyBody"/>
            </w:pPr>
            <w:r w:rsidRPr="006D6BB6">
              <w:t>Immediate Ack</w:t>
            </w:r>
          </w:p>
        </w:tc>
        <w:tc>
          <w:tcPr>
            <w:tcW w:w="1854" w:type="dxa"/>
          </w:tcPr>
          <w:p w14:paraId="534E7068" w14:textId="77777777" w:rsidR="00EB05F1" w:rsidRPr="006D6BB6" w:rsidRDefault="00EB05F1" w:rsidP="00AD6CE4">
            <w:pPr>
              <w:pStyle w:val="ACK-ChoreographyBody"/>
            </w:pPr>
            <w:r w:rsidRPr="006D6BB6">
              <w:t>-</w:t>
            </w:r>
          </w:p>
        </w:tc>
        <w:tc>
          <w:tcPr>
            <w:tcW w:w="465" w:type="dxa"/>
          </w:tcPr>
          <w:p w14:paraId="033B2AB7" w14:textId="77777777" w:rsidR="00EB05F1" w:rsidRPr="006D6BB6" w:rsidRDefault="00EB05F1" w:rsidP="00AD6CE4">
            <w:pPr>
              <w:pStyle w:val="ACK-ChoreographyBody"/>
            </w:pPr>
            <w:r w:rsidRPr="006D6BB6">
              <w:t>-</w:t>
            </w:r>
          </w:p>
        </w:tc>
        <w:tc>
          <w:tcPr>
            <w:tcW w:w="1603" w:type="dxa"/>
          </w:tcPr>
          <w:p w14:paraId="0FE2554C" w14:textId="365E3DC2"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78EEFB88" w14:textId="77777777" w:rsidR="00EB05F1" w:rsidRPr="006D6BB6" w:rsidRDefault="00EB05F1" w:rsidP="00AD6CE4">
            <w:pPr>
              <w:pStyle w:val="ACK-ChoreographyBody"/>
            </w:pPr>
            <w:r w:rsidRPr="006D6BB6">
              <w:t>-</w:t>
            </w:r>
          </w:p>
        </w:tc>
        <w:tc>
          <w:tcPr>
            <w:tcW w:w="2009" w:type="dxa"/>
          </w:tcPr>
          <w:p w14:paraId="033486B9" w14:textId="58741457" w:rsidR="00EB05F1" w:rsidRPr="006D6BB6" w:rsidRDefault="00EB05F1" w:rsidP="00AD6CE4">
            <w:pPr>
              <w:pStyle w:val="ACK-ChoreographyBody"/>
            </w:pPr>
            <w:r w:rsidRPr="006D6BB6">
              <w:rPr>
                <w:szCs w:val="16"/>
              </w:rPr>
              <w:t>ACK^</w:t>
            </w:r>
            <w:r>
              <w:rPr>
                <w:szCs w:val="16"/>
              </w:rPr>
              <w:t>A09</w:t>
            </w:r>
            <w:r w:rsidRPr="006D6BB6">
              <w:rPr>
                <w:szCs w:val="16"/>
              </w:rPr>
              <w:t>^ACK</w:t>
            </w:r>
          </w:p>
        </w:tc>
      </w:tr>
      <w:tr w:rsidR="00EB05F1" w:rsidRPr="006D6BB6" w14:paraId="07973AB9" w14:textId="77777777" w:rsidTr="00597C63">
        <w:tc>
          <w:tcPr>
            <w:tcW w:w="1410" w:type="dxa"/>
          </w:tcPr>
          <w:p w14:paraId="3CF589AA" w14:textId="77777777" w:rsidR="00EB05F1" w:rsidRPr="006D6BB6" w:rsidRDefault="00EB05F1" w:rsidP="00AD6CE4">
            <w:pPr>
              <w:pStyle w:val="ACK-ChoreographyBody"/>
            </w:pPr>
            <w:r w:rsidRPr="006D6BB6">
              <w:t>Application Ack</w:t>
            </w:r>
          </w:p>
        </w:tc>
        <w:tc>
          <w:tcPr>
            <w:tcW w:w="1854" w:type="dxa"/>
          </w:tcPr>
          <w:p w14:paraId="32AF14C7" w14:textId="20225D08" w:rsidR="00EB05F1" w:rsidRPr="006D6BB6" w:rsidRDefault="00EB05F1" w:rsidP="00AD6CE4">
            <w:pPr>
              <w:pStyle w:val="ACK-ChoreographyBody"/>
            </w:pPr>
            <w:r>
              <w:rPr>
                <w:szCs w:val="16"/>
              </w:rPr>
              <w:t>ADT</w:t>
            </w:r>
            <w:r w:rsidRPr="006D6BB6">
              <w:rPr>
                <w:szCs w:val="16"/>
              </w:rPr>
              <w:t>^</w:t>
            </w:r>
            <w:r>
              <w:rPr>
                <w:szCs w:val="16"/>
              </w:rPr>
              <w:t>A09</w:t>
            </w:r>
            <w:r w:rsidRPr="006D6BB6">
              <w:rPr>
                <w:szCs w:val="16"/>
              </w:rPr>
              <w:t>^</w:t>
            </w:r>
            <w:r>
              <w:rPr>
                <w:szCs w:val="16"/>
              </w:rPr>
              <w:t>ADT</w:t>
            </w:r>
            <w:r w:rsidRPr="006D6BB6">
              <w:rPr>
                <w:szCs w:val="16"/>
              </w:rPr>
              <w:t>_</w:t>
            </w:r>
            <w:r>
              <w:rPr>
                <w:szCs w:val="16"/>
              </w:rPr>
              <w:t>A09</w:t>
            </w:r>
          </w:p>
        </w:tc>
        <w:tc>
          <w:tcPr>
            <w:tcW w:w="465" w:type="dxa"/>
          </w:tcPr>
          <w:p w14:paraId="01BCDDDB" w14:textId="77777777" w:rsidR="00EB05F1" w:rsidRPr="006D6BB6" w:rsidRDefault="00EB05F1" w:rsidP="00AD6CE4">
            <w:pPr>
              <w:pStyle w:val="ACK-ChoreographyBody"/>
            </w:pPr>
            <w:r w:rsidRPr="006D6BB6">
              <w:t>-</w:t>
            </w:r>
          </w:p>
        </w:tc>
        <w:tc>
          <w:tcPr>
            <w:tcW w:w="1603" w:type="dxa"/>
          </w:tcPr>
          <w:p w14:paraId="4597B994" w14:textId="77777777" w:rsidR="00EB05F1" w:rsidRPr="006D6BB6" w:rsidRDefault="00EB05F1" w:rsidP="00AD6CE4">
            <w:pPr>
              <w:pStyle w:val="ACK-ChoreographyBody"/>
            </w:pPr>
            <w:r w:rsidRPr="006D6BB6">
              <w:t>-</w:t>
            </w:r>
          </w:p>
        </w:tc>
        <w:tc>
          <w:tcPr>
            <w:tcW w:w="2009" w:type="dxa"/>
          </w:tcPr>
          <w:p w14:paraId="68B7443F" w14:textId="5F91B5E4"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59C221CA" w14:textId="783D37C7" w:rsidR="00EB05F1" w:rsidRPr="006D6BB6" w:rsidRDefault="00EB05F1" w:rsidP="00AD6CE4">
            <w:pPr>
              <w:pStyle w:val="ACK-ChoreographyBody"/>
            </w:pPr>
            <w:r w:rsidRPr="006D6BB6">
              <w:rPr>
                <w:szCs w:val="16"/>
              </w:rPr>
              <w:t>ACK^</w:t>
            </w:r>
            <w:r>
              <w:rPr>
                <w:szCs w:val="16"/>
              </w:rPr>
              <w:t>A09</w:t>
            </w:r>
            <w:r w:rsidRPr="006D6BB6">
              <w:rPr>
                <w:szCs w:val="16"/>
              </w:rPr>
              <w:t>^ACK</w:t>
            </w:r>
          </w:p>
        </w:tc>
      </w:tr>
    </w:tbl>
    <w:p w14:paraId="029A34EA" w14:textId="77777777" w:rsidR="00715956" w:rsidRPr="00F21240" w:rsidRDefault="00715956" w:rsidP="00594536">
      <w:pPr>
        <w:rPr>
          <w:noProof/>
        </w:rPr>
      </w:pPr>
    </w:p>
    <w:p w14:paraId="70ECB06C" w14:textId="77777777" w:rsidR="00715956" w:rsidRPr="00F21240" w:rsidRDefault="00715956">
      <w:pPr>
        <w:pStyle w:val="MsgTableCaption"/>
        <w:rPr>
          <w:noProof/>
        </w:rPr>
      </w:pPr>
      <w:r w:rsidRPr="00F21240">
        <w:rPr>
          <w:noProof/>
        </w:rPr>
        <w:t>ACK^A09^ACK: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F21240" w:rsidRDefault="00715956">
            <w:pPr>
              <w:pStyle w:val="MsgTableHeader"/>
              <w:jc w:val="center"/>
              <w:rPr>
                <w:noProof/>
              </w:rPr>
            </w:pPr>
            <w:r w:rsidRPr="00F21240">
              <w:rPr>
                <w:noProof/>
              </w:rPr>
              <w:t>Chapter</w:t>
            </w:r>
          </w:p>
        </w:tc>
      </w:tr>
      <w:tr w:rsidR="00715956" w:rsidRPr="00715956"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F21240" w:rsidRDefault="00715956">
            <w:pPr>
              <w:pStyle w:val="MsgTableBody"/>
              <w:jc w:val="center"/>
              <w:rPr>
                <w:noProof/>
              </w:rPr>
            </w:pPr>
            <w:r w:rsidRPr="00F21240">
              <w:rPr>
                <w:noProof/>
              </w:rPr>
              <w:t>2</w:t>
            </w:r>
          </w:p>
        </w:tc>
      </w:tr>
      <w:tr w:rsidR="00715956" w:rsidRPr="00715956"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F21240" w:rsidRDefault="00715956">
            <w:pPr>
              <w:pStyle w:val="MsgTableBody"/>
              <w:jc w:val="center"/>
              <w:rPr>
                <w:noProof/>
              </w:rPr>
            </w:pPr>
            <w:r w:rsidRPr="00F21240">
              <w:rPr>
                <w:noProof/>
              </w:rPr>
              <w:t>2</w:t>
            </w:r>
          </w:p>
        </w:tc>
      </w:tr>
      <w:tr w:rsidR="00715956" w:rsidRPr="00715956"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F21240" w:rsidRDefault="00715956">
            <w:pPr>
              <w:pStyle w:val="MsgTableBody"/>
              <w:jc w:val="center"/>
              <w:rPr>
                <w:noProof/>
              </w:rPr>
            </w:pPr>
            <w:r w:rsidRPr="00F21240">
              <w:rPr>
                <w:noProof/>
              </w:rPr>
              <w:t>2</w:t>
            </w:r>
          </w:p>
        </w:tc>
      </w:tr>
      <w:tr w:rsidR="00715956" w:rsidRPr="00715956"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F21240" w:rsidRDefault="00715956">
            <w:pPr>
              <w:pStyle w:val="MsgTableBody"/>
              <w:jc w:val="center"/>
              <w:rPr>
                <w:noProof/>
              </w:rPr>
            </w:pPr>
            <w:r w:rsidRPr="00F21240">
              <w:rPr>
                <w:noProof/>
              </w:rPr>
              <w:t>2</w:t>
            </w:r>
          </w:p>
        </w:tc>
      </w:tr>
      <w:tr w:rsidR="00715956" w:rsidRPr="00715956"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F21240" w:rsidRDefault="00715956">
            <w:pPr>
              <w:pStyle w:val="MsgTableBody"/>
              <w:jc w:val="center"/>
              <w:rPr>
                <w:noProof/>
              </w:rPr>
            </w:pPr>
            <w:r w:rsidRPr="00F21240">
              <w:rPr>
                <w:noProof/>
              </w:rPr>
              <w:t>2</w:t>
            </w:r>
          </w:p>
        </w:tc>
      </w:tr>
    </w:tbl>
    <w:p w14:paraId="24E9502B" w14:textId="36B96B1D" w:rsidR="004E4611" w:rsidRDefault="004E4611" w:rsidP="00597C63">
      <w:bookmarkStart w:id="2225" w:name="_Toc348244985"/>
      <w:bookmarkStart w:id="2226" w:name="_Toc348258173"/>
      <w:bookmarkStart w:id="2227" w:name="_Toc348263356"/>
      <w:bookmarkStart w:id="2228" w:name="_Toc348336770"/>
      <w:bookmarkStart w:id="2229" w:name="_Toc348768083"/>
      <w:bookmarkStart w:id="2230" w:name="_Toc380435631"/>
      <w:bookmarkStart w:id="2231"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6BB6" w14:paraId="0347AEEE" w14:textId="77777777" w:rsidTr="00597C63">
        <w:trPr>
          <w:jc w:val="center"/>
        </w:trPr>
        <w:tc>
          <w:tcPr>
            <w:tcW w:w="6986" w:type="dxa"/>
            <w:gridSpan w:val="4"/>
          </w:tcPr>
          <w:p w14:paraId="543B5564" w14:textId="2F74FA12" w:rsidR="00597C63" w:rsidRPr="006D6BB6" w:rsidRDefault="00597C63" w:rsidP="00597C63">
            <w:pPr>
              <w:pStyle w:val="ACK-ChoreographyHeader"/>
            </w:pPr>
            <w:r w:rsidRPr="00C20CAF">
              <w:t>Acknowledgment Choreography</w:t>
            </w:r>
          </w:p>
        </w:tc>
      </w:tr>
      <w:tr w:rsidR="00597C63" w:rsidRPr="006D6BB6" w14:paraId="54859B4D" w14:textId="77777777" w:rsidTr="00597C63">
        <w:trPr>
          <w:jc w:val="center"/>
        </w:trPr>
        <w:tc>
          <w:tcPr>
            <w:tcW w:w="6986" w:type="dxa"/>
            <w:gridSpan w:val="4"/>
          </w:tcPr>
          <w:p w14:paraId="643B5DAD" w14:textId="25EB9196" w:rsidR="00597C63" w:rsidRPr="00C20CAF" w:rsidRDefault="00372670" w:rsidP="00597C63">
            <w:pPr>
              <w:pStyle w:val="ACK-ChoreographyHeader"/>
            </w:pPr>
            <w:r w:rsidRPr="00F21240">
              <w:rPr>
                <w:noProof/>
              </w:rPr>
              <w:t>ACK^A09^ACK</w:t>
            </w:r>
          </w:p>
        </w:tc>
      </w:tr>
      <w:tr w:rsidR="004E4611" w:rsidRPr="006D6BB6" w14:paraId="70705958" w14:textId="77777777" w:rsidTr="00594536">
        <w:trPr>
          <w:jc w:val="center"/>
        </w:trPr>
        <w:tc>
          <w:tcPr>
            <w:tcW w:w="1579" w:type="dxa"/>
          </w:tcPr>
          <w:p w14:paraId="25B55731" w14:textId="77777777" w:rsidR="004E4611" w:rsidRPr="006D6BB6" w:rsidRDefault="004E4611" w:rsidP="0025077B">
            <w:pPr>
              <w:pStyle w:val="ACK-ChoreographyBody"/>
            </w:pPr>
            <w:r w:rsidRPr="006D6BB6">
              <w:t>Field name</w:t>
            </w:r>
          </w:p>
        </w:tc>
        <w:tc>
          <w:tcPr>
            <w:tcW w:w="2527" w:type="dxa"/>
          </w:tcPr>
          <w:p w14:paraId="38DEB6E9" w14:textId="77777777" w:rsidR="004E4611" w:rsidRPr="006D6BB6" w:rsidRDefault="004E4611" w:rsidP="0025077B">
            <w:pPr>
              <w:pStyle w:val="ACK-ChoreographyBody"/>
            </w:pPr>
            <w:r w:rsidRPr="006D6BB6">
              <w:t>Field Value: Original mode</w:t>
            </w:r>
          </w:p>
        </w:tc>
        <w:tc>
          <w:tcPr>
            <w:tcW w:w="2880" w:type="dxa"/>
            <w:gridSpan w:val="2"/>
          </w:tcPr>
          <w:p w14:paraId="531BE6C1" w14:textId="77777777" w:rsidR="004E4611" w:rsidRPr="006D6BB6" w:rsidRDefault="004E4611" w:rsidP="0025077B">
            <w:pPr>
              <w:pStyle w:val="ACK-ChoreographyBody"/>
            </w:pPr>
            <w:r w:rsidRPr="006D6BB6">
              <w:t>Field value: Enhanced mode</w:t>
            </w:r>
          </w:p>
        </w:tc>
      </w:tr>
      <w:tr w:rsidR="006B6AAD" w:rsidRPr="006D6BB6" w14:paraId="7EDD251A" w14:textId="77777777" w:rsidTr="00594536">
        <w:trPr>
          <w:jc w:val="center"/>
        </w:trPr>
        <w:tc>
          <w:tcPr>
            <w:tcW w:w="1579" w:type="dxa"/>
          </w:tcPr>
          <w:p w14:paraId="21208001" w14:textId="77777777" w:rsidR="006B6AAD" w:rsidRPr="006D6BB6" w:rsidRDefault="006B6AAD" w:rsidP="0025077B">
            <w:pPr>
              <w:pStyle w:val="ACK-ChoreographyBody"/>
            </w:pPr>
            <w:r w:rsidRPr="006D6BB6">
              <w:t>MSH.15</w:t>
            </w:r>
          </w:p>
        </w:tc>
        <w:tc>
          <w:tcPr>
            <w:tcW w:w="2527" w:type="dxa"/>
          </w:tcPr>
          <w:p w14:paraId="76DB63BA" w14:textId="77777777" w:rsidR="006B6AAD" w:rsidRPr="006D6BB6" w:rsidRDefault="006B6AAD" w:rsidP="0025077B">
            <w:pPr>
              <w:pStyle w:val="ACK-ChoreographyBody"/>
            </w:pPr>
            <w:r w:rsidRPr="006D6BB6">
              <w:t>Blank</w:t>
            </w:r>
          </w:p>
        </w:tc>
        <w:tc>
          <w:tcPr>
            <w:tcW w:w="851" w:type="dxa"/>
          </w:tcPr>
          <w:p w14:paraId="598DCDB4" w14:textId="77777777" w:rsidR="006B6AAD" w:rsidRPr="006D6BB6" w:rsidRDefault="006B6AAD" w:rsidP="0025077B">
            <w:pPr>
              <w:pStyle w:val="ACK-ChoreographyBody"/>
            </w:pPr>
            <w:r w:rsidRPr="006D6BB6">
              <w:t>NE</w:t>
            </w:r>
          </w:p>
        </w:tc>
        <w:tc>
          <w:tcPr>
            <w:tcW w:w="2029" w:type="dxa"/>
          </w:tcPr>
          <w:p w14:paraId="30196B67" w14:textId="77777777" w:rsidR="006B6AAD" w:rsidRPr="006D6BB6" w:rsidRDefault="006B6AAD" w:rsidP="0025077B">
            <w:pPr>
              <w:pStyle w:val="ACK-ChoreographyBody"/>
            </w:pPr>
            <w:r w:rsidRPr="006D6BB6">
              <w:t>AL, SU, ER</w:t>
            </w:r>
          </w:p>
        </w:tc>
      </w:tr>
      <w:tr w:rsidR="006B6AAD" w:rsidRPr="006D6BB6" w14:paraId="52F0A388" w14:textId="77777777" w:rsidTr="00594536">
        <w:trPr>
          <w:jc w:val="center"/>
        </w:trPr>
        <w:tc>
          <w:tcPr>
            <w:tcW w:w="1579" w:type="dxa"/>
          </w:tcPr>
          <w:p w14:paraId="04E54160" w14:textId="77777777" w:rsidR="006B6AAD" w:rsidRPr="006D6BB6" w:rsidRDefault="006B6AAD" w:rsidP="0025077B">
            <w:pPr>
              <w:pStyle w:val="ACK-ChoreographyBody"/>
            </w:pPr>
            <w:r w:rsidRPr="006D6BB6">
              <w:t>MSH.16</w:t>
            </w:r>
          </w:p>
        </w:tc>
        <w:tc>
          <w:tcPr>
            <w:tcW w:w="2527" w:type="dxa"/>
          </w:tcPr>
          <w:p w14:paraId="6A09A32A" w14:textId="77777777" w:rsidR="006B6AAD" w:rsidRPr="006D6BB6" w:rsidRDefault="006B6AAD" w:rsidP="0025077B">
            <w:pPr>
              <w:pStyle w:val="ACK-ChoreographyBody"/>
            </w:pPr>
            <w:r w:rsidRPr="006D6BB6">
              <w:t>Blank</w:t>
            </w:r>
          </w:p>
        </w:tc>
        <w:tc>
          <w:tcPr>
            <w:tcW w:w="851" w:type="dxa"/>
          </w:tcPr>
          <w:p w14:paraId="0EC5714E" w14:textId="77777777" w:rsidR="006B6AAD" w:rsidRPr="006D6BB6" w:rsidRDefault="006B6AAD" w:rsidP="0025077B">
            <w:pPr>
              <w:pStyle w:val="ACK-ChoreographyBody"/>
            </w:pPr>
            <w:r w:rsidRPr="006D6BB6">
              <w:t>NE</w:t>
            </w:r>
          </w:p>
        </w:tc>
        <w:tc>
          <w:tcPr>
            <w:tcW w:w="2029" w:type="dxa"/>
          </w:tcPr>
          <w:p w14:paraId="47987828" w14:textId="77777777" w:rsidR="006B6AAD" w:rsidRPr="006D6BB6" w:rsidRDefault="006B6AAD" w:rsidP="0025077B">
            <w:pPr>
              <w:pStyle w:val="ACK-ChoreographyBody"/>
            </w:pPr>
            <w:r w:rsidRPr="006D6BB6">
              <w:t>NE</w:t>
            </w:r>
          </w:p>
        </w:tc>
      </w:tr>
      <w:tr w:rsidR="006B6AAD" w:rsidRPr="006D6BB6" w14:paraId="76F3E687" w14:textId="77777777" w:rsidTr="00594536">
        <w:trPr>
          <w:jc w:val="center"/>
        </w:trPr>
        <w:tc>
          <w:tcPr>
            <w:tcW w:w="1579" w:type="dxa"/>
          </w:tcPr>
          <w:p w14:paraId="74BE8AAB" w14:textId="77777777" w:rsidR="006B6AAD" w:rsidRPr="006D6BB6" w:rsidRDefault="006B6AAD" w:rsidP="0025077B">
            <w:pPr>
              <w:pStyle w:val="ACK-ChoreographyBody"/>
            </w:pPr>
            <w:r w:rsidRPr="006D6BB6">
              <w:t>Immediate Ack</w:t>
            </w:r>
          </w:p>
        </w:tc>
        <w:tc>
          <w:tcPr>
            <w:tcW w:w="2527" w:type="dxa"/>
          </w:tcPr>
          <w:p w14:paraId="4CDAC266" w14:textId="77777777" w:rsidR="006B6AAD" w:rsidRPr="006D6BB6" w:rsidRDefault="006B6AAD" w:rsidP="0025077B">
            <w:pPr>
              <w:pStyle w:val="ACK-ChoreographyBody"/>
            </w:pPr>
            <w:r w:rsidRPr="006D6BB6">
              <w:t>-</w:t>
            </w:r>
          </w:p>
        </w:tc>
        <w:tc>
          <w:tcPr>
            <w:tcW w:w="851" w:type="dxa"/>
          </w:tcPr>
          <w:p w14:paraId="7F609BB1" w14:textId="77777777" w:rsidR="006B6AAD" w:rsidRPr="006D6BB6" w:rsidRDefault="006B6AAD" w:rsidP="0025077B">
            <w:pPr>
              <w:pStyle w:val="ACK-ChoreographyBody"/>
            </w:pPr>
            <w:r w:rsidRPr="006D6BB6">
              <w:t>-</w:t>
            </w:r>
          </w:p>
        </w:tc>
        <w:tc>
          <w:tcPr>
            <w:tcW w:w="2029" w:type="dxa"/>
          </w:tcPr>
          <w:p w14:paraId="3841D0EF" w14:textId="53CF822F" w:rsidR="006B6AAD" w:rsidRPr="006D6BB6" w:rsidRDefault="006B6AAD" w:rsidP="0025077B">
            <w:pPr>
              <w:pStyle w:val="ACK-ChoreographyBody"/>
            </w:pPr>
            <w:r w:rsidRPr="006D6BB6">
              <w:rPr>
                <w:szCs w:val="16"/>
              </w:rPr>
              <w:t>ACK^</w:t>
            </w:r>
            <w:r>
              <w:rPr>
                <w:szCs w:val="16"/>
              </w:rPr>
              <w:t>A09</w:t>
            </w:r>
            <w:r w:rsidRPr="006D6BB6">
              <w:rPr>
                <w:szCs w:val="16"/>
              </w:rPr>
              <w:t>^ACK</w:t>
            </w:r>
          </w:p>
        </w:tc>
      </w:tr>
      <w:tr w:rsidR="006B6AAD" w:rsidRPr="006D6BB6" w14:paraId="5FF953CD" w14:textId="77777777" w:rsidTr="00594536">
        <w:trPr>
          <w:jc w:val="center"/>
        </w:trPr>
        <w:tc>
          <w:tcPr>
            <w:tcW w:w="1579" w:type="dxa"/>
          </w:tcPr>
          <w:p w14:paraId="05DFD2EA" w14:textId="77777777" w:rsidR="006B6AAD" w:rsidRPr="006D6BB6" w:rsidRDefault="006B6AAD" w:rsidP="0025077B">
            <w:pPr>
              <w:pStyle w:val="ACK-ChoreographyBody"/>
            </w:pPr>
            <w:r w:rsidRPr="006D6BB6">
              <w:t>Application Ack</w:t>
            </w:r>
          </w:p>
        </w:tc>
        <w:tc>
          <w:tcPr>
            <w:tcW w:w="2527" w:type="dxa"/>
          </w:tcPr>
          <w:p w14:paraId="76AB16DF" w14:textId="47865926" w:rsidR="006B6AAD" w:rsidRPr="006D6BB6" w:rsidRDefault="006B6AAD" w:rsidP="0025077B">
            <w:pPr>
              <w:pStyle w:val="ACK-ChoreographyBody"/>
            </w:pPr>
            <w:r>
              <w:rPr>
                <w:szCs w:val="16"/>
              </w:rPr>
              <w:t>-</w:t>
            </w:r>
          </w:p>
        </w:tc>
        <w:tc>
          <w:tcPr>
            <w:tcW w:w="851" w:type="dxa"/>
          </w:tcPr>
          <w:p w14:paraId="1C996E3D" w14:textId="77777777" w:rsidR="006B6AAD" w:rsidRPr="006D6BB6" w:rsidRDefault="006B6AAD" w:rsidP="0025077B">
            <w:pPr>
              <w:pStyle w:val="ACK-ChoreographyBody"/>
            </w:pPr>
            <w:r w:rsidRPr="006D6BB6">
              <w:t>-</w:t>
            </w:r>
          </w:p>
        </w:tc>
        <w:tc>
          <w:tcPr>
            <w:tcW w:w="2029" w:type="dxa"/>
          </w:tcPr>
          <w:p w14:paraId="4526CC23" w14:textId="77777777" w:rsidR="006B6AAD" w:rsidRPr="006D6BB6" w:rsidRDefault="006B6AAD" w:rsidP="0025077B">
            <w:pPr>
              <w:pStyle w:val="ACK-ChoreographyBody"/>
            </w:pPr>
            <w:r w:rsidRPr="006D6BB6">
              <w:t>-</w:t>
            </w:r>
          </w:p>
        </w:tc>
      </w:tr>
    </w:tbl>
    <w:p w14:paraId="7B10D242" w14:textId="77777777" w:rsidR="00715956" w:rsidRPr="00F21240" w:rsidRDefault="00715956">
      <w:pPr>
        <w:pStyle w:val="Heading3"/>
        <w:rPr>
          <w:noProof/>
        </w:rPr>
      </w:pPr>
      <w:bookmarkStart w:id="2232" w:name="_Toc1815946"/>
      <w:bookmarkStart w:id="2233" w:name="_Toc21372491"/>
      <w:bookmarkStart w:id="2234" w:name="_Toc175991965"/>
      <w:bookmarkStart w:id="2235" w:name="_Toc176235924"/>
      <w:bookmarkStart w:id="2236" w:name="_Toc27754795"/>
      <w:bookmarkStart w:id="2237" w:name="_Toc109892090"/>
      <w:r w:rsidRPr="00F21240">
        <w:rPr>
          <w:noProof/>
        </w:rPr>
        <w:t>ADT/ACK - Patient Arriving - Tracking (Event A10</w:t>
      </w:r>
      <w:r w:rsidRPr="00F21240">
        <w:rPr>
          <w:noProof/>
        </w:rPr>
        <w:fldChar w:fldCharType="begin"/>
      </w:r>
      <w:r w:rsidRPr="00F21240">
        <w:rPr>
          <w:noProof/>
        </w:rPr>
        <w:instrText>XE "A10"</w:instrText>
      </w:r>
      <w:r w:rsidRPr="00F21240">
        <w:rPr>
          <w:noProof/>
        </w:rPr>
        <w:fldChar w:fldCharType="end"/>
      </w:r>
      <w:r w:rsidRPr="00F21240">
        <w:rPr>
          <w:noProof/>
        </w:rPr>
        <w:t>)</w:t>
      </w:r>
      <w:bookmarkEnd w:id="2225"/>
      <w:bookmarkEnd w:id="2226"/>
      <w:bookmarkEnd w:id="2227"/>
      <w:bookmarkEnd w:id="2228"/>
      <w:bookmarkEnd w:id="2229"/>
      <w:bookmarkEnd w:id="2230"/>
      <w:bookmarkEnd w:id="2231"/>
      <w:bookmarkEnd w:id="2232"/>
      <w:bookmarkEnd w:id="2233"/>
      <w:bookmarkEnd w:id="2234"/>
      <w:bookmarkEnd w:id="2235"/>
      <w:bookmarkEnd w:id="2236"/>
      <w:bookmarkEnd w:id="2237"/>
    </w:p>
    <w:p w14:paraId="4F5F38AB" w14:textId="77777777" w:rsidR="00715956" w:rsidRPr="00F21240" w:rsidRDefault="00715956">
      <w:pPr>
        <w:pStyle w:val="NormalIndented"/>
        <w:rPr>
          <w:noProof/>
        </w:rPr>
      </w:pPr>
      <w:r w:rsidRPr="00F21240">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F21240" w:rsidRDefault="00715956">
      <w:pPr>
        <w:pStyle w:val="NormalIndented"/>
        <w:rPr>
          <w:noProof/>
        </w:rPr>
      </w:pPr>
      <w:r w:rsidRPr="00F21240">
        <w:rPr>
          <w:noProof/>
        </w:rPr>
        <w:t xml:space="preserve">Patient tracking: If the patient is now at a non-temporary location and is not in transit, then </w:t>
      </w:r>
      <w:r w:rsidRPr="00F21240">
        <w:rPr>
          <w:rStyle w:val="ReferenceAttribute"/>
          <w:noProof/>
        </w:rPr>
        <w:t>PV1-3 - Assigned Patient Location</w:t>
      </w:r>
      <w:r w:rsidRPr="00F21240">
        <w:rPr>
          <w:noProof/>
        </w:rPr>
        <w:t xml:space="preserve"> must contain the new patient location and </w:t>
      </w:r>
      <w:r w:rsidRPr="00F21240">
        <w:rPr>
          <w:rStyle w:val="ReferenceAttribute"/>
          <w:noProof/>
        </w:rPr>
        <w:t xml:space="preserve">PV1-6 - Prior Patient Location </w:t>
      </w:r>
      <w:r w:rsidRPr="00F21240">
        <w:rPr>
          <w:noProof/>
        </w:rPr>
        <w:t>can contain the old patient location.</w:t>
      </w:r>
    </w:p>
    <w:p w14:paraId="157E8D8F" w14:textId="77777777" w:rsidR="00715956" w:rsidRPr="00F21240" w:rsidRDefault="00715956">
      <w:pPr>
        <w:pStyle w:val="NormalIndented"/>
        <w:rPr>
          <w:noProof/>
        </w:rPr>
      </w:pPr>
      <w:r w:rsidRPr="00F21240">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F21240">
        <w:rPr>
          <w:rStyle w:val="ReferenceAttribute"/>
          <w:noProof/>
        </w:rPr>
        <w:t>PV1-3 - Assigned Patient Location</w:t>
      </w:r>
      <w:r w:rsidRPr="00F21240">
        <w:rPr>
          <w:noProof/>
        </w:rPr>
        <w:t xml:space="preserve"> is used for the new location and </w:t>
      </w:r>
      <w:r w:rsidRPr="00F21240">
        <w:rPr>
          <w:rStyle w:val="ReferenceAttribute"/>
          <w:noProof/>
        </w:rPr>
        <w:t>PV1-6 - Prior Patient Location</w:t>
      </w:r>
      <w:r w:rsidRPr="00F21240">
        <w:rPr>
          <w:noProof/>
        </w:rPr>
        <w:t xml:space="preserve"> should be used for the old location.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are not used.</w:t>
      </w:r>
    </w:p>
    <w:p w14:paraId="330958C7" w14:textId="77777777" w:rsidR="00715956" w:rsidRPr="00F21240" w:rsidRDefault="00715956">
      <w:pPr>
        <w:pStyle w:val="NormalIndented"/>
        <w:rPr>
          <w:noProof/>
        </w:rPr>
      </w:pPr>
      <w:r w:rsidRPr="00F21240">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F21240">
        <w:rPr>
          <w:rStyle w:val="ReferenceAttribute"/>
          <w:noProof/>
        </w:rPr>
        <w:t>PV1-11 - Temporary Location</w:t>
      </w:r>
      <w:r w:rsidRPr="00F21240">
        <w:rPr>
          <w:noProof/>
        </w:rPr>
        <w:t xml:space="preserve"> would be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If the patient is arriving at a permanent location from a temporary location, </w:t>
      </w:r>
      <w:r w:rsidRPr="00F21240">
        <w:rPr>
          <w:rStyle w:val="ReferenceAttribute"/>
          <w:noProof/>
        </w:rPr>
        <w:t>PV1-3 - Assigned Patient Location</w:t>
      </w:r>
      <w:r w:rsidRPr="00F21240">
        <w:rPr>
          <w:noProof/>
        </w:rPr>
        <w:t xml:space="preserve"> should be used for the new location, and </w:t>
      </w:r>
      <w:r w:rsidRPr="00F21240">
        <w:rPr>
          <w:rStyle w:val="ReferenceAttribute"/>
          <w:noProof/>
        </w:rPr>
        <w:t>PV1-43 - Prior Temporary Location</w:t>
      </w:r>
      <w:r w:rsidRPr="00F21240">
        <w:rPr>
          <w:noProof/>
        </w:rPr>
        <w:t xml:space="preserve"> should be used for the old location.</w:t>
      </w:r>
    </w:p>
    <w:p w14:paraId="089F9C1E"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F21240" w:rsidRDefault="00715956" w:rsidP="00121474">
      <w:pPr>
        <w:pStyle w:val="NormalIndented"/>
        <w:rPr>
          <w:rStyle w:val="Strong"/>
          <w:noProof/>
        </w:rPr>
      </w:pPr>
      <w:r w:rsidRPr="00F21240">
        <w:rPr>
          <w:b/>
          <w:noProof/>
        </w:rPr>
        <w:t>Attention: T</w:t>
      </w:r>
      <w:r w:rsidRPr="00F21240">
        <w:rPr>
          <w:rStyle w:val="Strong"/>
          <w:noProof/>
        </w:rPr>
        <w:t>he DG1 segment was retained for backward compatibility only as of v2.4 and was withdrawn and removed from this message structure as of v2.7.</w:t>
      </w:r>
    </w:p>
    <w:p w14:paraId="7F494344" w14:textId="77777777" w:rsidR="00715956" w:rsidRPr="00F21240" w:rsidRDefault="00715956">
      <w:pPr>
        <w:pStyle w:val="MsgTableCaption"/>
        <w:rPr>
          <w:noProof/>
        </w:rPr>
      </w:pPr>
      <w:r w:rsidRPr="00F21240">
        <w:rPr>
          <w:noProof/>
        </w:rPr>
        <w:t>ADT^A10^ADT_A09: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F21240" w:rsidRDefault="00715956">
            <w:pPr>
              <w:pStyle w:val="MsgTableHeader"/>
              <w:jc w:val="center"/>
              <w:rPr>
                <w:noProof/>
              </w:rPr>
            </w:pPr>
            <w:r w:rsidRPr="00F21240">
              <w:rPr>
                <w:noProof/>
              </w:rPr>
              <w:t>Chapter</w:t>
            </w:r>
          </w:p>
        </w:tc>
      </w:tr>
      <w:tr w:rsidR="00715956" w:rsidRPr="00715956"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F21240" w:rsidRDefault="00715956">
            <w:pPr>
              <w:pStyle w:val="MsgTableBody"/>
              <w:keepNext/>
              <w:jc w:val="center"/>
              <w:rPr>
                <w:noProof/>
              </w:rPr>
            </w:pPr>
            <w:r w:rsidRPr="00F21240">
              <w:rPr>
                <w:noProof/>
              </w:rPr>
              <w:t>2</w:t>
            </w:r>
          </w:p>
        </w:tc>
      </w:tr>
      <w:tr w:rsidR="00CD6658" w:rsidRPr="00CD6658"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1A11D3" w:rsidRDefault="00CD6658" w:rsidP="00CD6658">
            <w:pPr>
              <w:pStyle w:val="MsgTableBody"/>
              <w:keepNext/>
              <w:rPr>
                <w:noProof/>
              </w:rPr>
            </w:pPr>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1A11D3" w:rsidRDefault="00CD6658" w:rsidP="00CD6658">
            <w:pPr>
              <w:pStyle w:val="MsgTableBody"/>
              <w:keepNext/>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1A11D3"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1A11D3" w:rsidRDefault="00CD6658" w:rsidP="00CD6658">
            <w:pPr>
              <w:pStyle w:val="MsgTableBody"/>
              <w:keepNext/>
              <w:jc w:val="center"/>
              <w:rPr>
                <w:noProof/>
              </w:rPr>
            </w:pPr>
            <w:r w:rsidRPr="001A11D3">
              <w:rPr>
                <w:noProof/>
              </w:rPr>
              <w:t>3</w:t>
            </w:r>
          </w:p>
        </w:tc>
      </w:tr>
      <w:tr w:rsidR="00715956" w:rsidRPr="00715956"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F21240" w:rsidRDefault="00715956">
            <w:pPr>
              <w:pStyle w:val="MsgTableBody"/>
              <w:jc w:val="center"/>
              <w:rPr>
                <w:noProof/>
              </w:rPr>
            </w:pPr>
            <w:r w:rsidRPr="00F21240">
              <w:rPr>
                <w:noProof/>
              </w:rPr>
              <w:t>2</w:t>
            </w:r>
          </w:p>
        </w:tc>
      </w:tr>
      <w:tr w:rsidR="00715956" w:rsidRPr="00715956"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F21240" w:rsidRDefault="00715956">
            <w:pPr>
              <w:pStyle w:val="MsgTableBody"/>
              <w:jc w:val="center"/>
              <w:rPr>
                <w:noProof/>
              </w:rPr>
            </w:pPr>
            <w:r w:rsidRPr="00F21240">
              <w:rPr>
                <w:noProof/>
              </w:rPr>
              <w:t>2</w:t>
            </w:r>
          </w:p>
        </w:tc>
      </w:tr>
      <w:tr w:rsidR="00715956" w:rsidRPr="00715956"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F21240" w:rsidRDefault="00715956">
            <w:pPr>
              <w:pStyle w:val="MsgTableBody"/>
              <w:jc w:val="center"/>
              <w:rPr>
                <w:noProof/>
              </w:rPr>
            </w:pPr>
            <w:r w:rsidRPr="00F21240">
              <w:rPr>
                <w:noProof/>
              </w:rPr>
              <w:t>3</w:t>
            </w:r>
          </w:p>
        </w:tc>
      </w:tr>
      <w:tr w:rsidR="00715956" w:rsidRPr="00715956"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F21240" w:rsidRDefault="00715956">
            <w:pPr>
              <w:pStyle w:val="MsgTableBody"/>
              <w:jc w:val="center"/>
              <w:rPr>
                <w:noProof/>
              </w:rPr>
            </w:pPr>
            <w:r w:rsidRPr="00F21240">
              <w:rPr>
                <w:noProof/>
              </w:rPr>
              <w:t>3</w:t>
            </w:r>
          </w:p>
        </w:tc>
      </w:tr>
      <w:tr w:rsidR="00715956" w:rsidRPr="00715956"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F21240" w:rsidRDefault="00715956">
            <w:pPr>
              <w:pStyle w:val="MsgTableBody"/>
              <w:jc w:val="center"/>
              <w:rPr>
                <w:noProof/>
              </w:rPr>
            </w:pPr>
            <w:r w:rsidRPr="00F21240">
              <w:rPr>
                <w:noProof/>
              </w:rPr>
              <w:t>3</w:t>
            </w:r>
          </w:p>
        </w:tc>
      </w:tr>
      <w:tr w:rsidR="000A1ACA" w:rsidRPr="00715956" w14:paraId="2C42277B" w14:textId="77777777" w:rsidTr="00D50068">
        <w:trPr>
          <w:jc w:val="center"/>
          <w:ins w:id="2238" w:author="Merrick, Riki | APHL" w:date="2022-07-17T16:53:00Z"/>
        </w:trPr>
        <w:tc>
          <w:tcPr>
            <w:tcW w:w="2880" w:type="dxa"/>
            <w:tcBorders>
              <w:top w:val="dotted" w:sz="4" w:space="0" w:color="auto"/>
              <w:left w:val="nil"/>
              <w:bottom w:val="dotted" w:sz="4" w:space="0" w:color="auto"/>
              <w:right w:val="nil"/>
            </w:tcBorders>
            <w:shd w:val="clear" w:color="auto" w:fill="FFFFFF"/>
          </w:tcPr>
          <w:p w14:paraId="528EF597" w14:textId="7F3E29B2" w:rsidR="000A1ACA" w:rsidRPr="00F21240" w:rsidRDefault="000A1ACA" w:rsidP="000A1ACA">
            <w:pPr>
              <w:pStyle w:val="MsgTableBody"/>
              <w:rPr>
                <w:ins w:id="2239" w:author="Merrick, Riki | APHL" w:date="2022-07-17T16:53:00Z"/>
                <w:noProof/>
              </w:rPr>
            </w:pPr>
            <w:ins w:id="2240"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5170764D" w14:textId="0ED29458" w:rsidR="000A1ACA" w:rsidRPr="00F21240" w:rsidRDefault="000A1ACA" w:rsidP="000A1ACA">
            <w:pPr>
              <w:pStyle w:val="MsgTableBody"/>
              <w:rPr>
                <w:ins w:id="2241" w:author="Merrick, Riki | APHL" w:date="2022-07-17T16:53:00Z"/>
                <w:noProof/>
              </w:rPr>
            </w:pPr>
            <w:ins w:id="2242"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27736A5" w14:textId="77777777" w:rsidR="000A1ACA" w:rsidRPr="00F21240" w:rsidRDefault="000A1ACA" w:rsidP="000A1ACA">
            <w:pPr>
              <w:pStyle w:val="MsgTableBody"/>
              <w:jc w:val="center"/>
              <w:rPr>
                <w:ins w:id="2243"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12784D82" w14:textId="3F919F0E" w:rsidR="000A1ACA" w:rsidRPr="00F21240" w:rsidRDefault="000A1ACA" w:rsidP="000A1ACA">
            <w:pPr>
              <w:pStyle w:val="MsgTableBody"/>
              <w:jc w:val="center"/>
              <w:rPr>
                <w:ins w:id="2244" w:author="Merrick, Riki | APHL" w:date="2022-07-17T16:53:00Z"/>
                <w:noProof/>
              </w:rPr>
            </w:pPr>
            <w:ins w:id="2245" w:author="Merrick, Riki | APHL" w:date="2022-07-17T16:53:00Z">
              <w:r>
                <w:rPr>
                  <w:noProof/>
                </w:rPr>
                <w:t>3</w:t>
              </w:r>
            </w:ins>
          </w:p>
        </w:tc>
      </w:tr>
      <w:tr w:rsidR="000A1ACA" w:rsidRPr="00715956" w14:paraId="449FEA24" w14:textId="77777777" w:rsidTr="00D50068">
        <w:trPr>
          <w:jc w:val="center"/>
          <w:ins w:id="2246" w:author="Merrick, Riki | APHL" w:date="2022-07-17T16:53:00Z"/>
        </w:trPr>
        <w:tc>
          <w:tcPr>
            <w:tcW w:w="2880" w:type="dxa"/>
            <w:tcBorders>
              <w:top w:val="dotted" w:sz="4" w:space="0" w:color="auto"/>
              <w:left w:val="nil"/>
              <w:bottom w:val="dotted" w:sz="4" w:space="0" w:color="auto"/>
              <w:right w:val="nil"/>
            </w:tcBorders>
            <w:shd w:val="clear" w:color="auto" w:fill="FFFFFF"/>
          </w:tcPr>
          <w:p w14:paraId="00F15674" w14:textId="508FA092" w:rsidR="000A1ACA" w:rsidRPr="00F21240" w:rsidRDefault="000A1ACA" w:rsidP="000A1ACA">
            <w:pPr>
              <w:pStyle w:val="MsgTableBody"/>
              <w:rPr>
                <w:ins w:id="2247" w:author="Merrick, Riki | APHL" w:date="2022-07-17T16:53:00Z"/>
                <w:noProof/>
              </w:rPr>
            </w:pPr>
            <w:ins w:id="2248"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458E5F88" w14:textId="310FDBA1" w:rsidR="000A1ACA" w:rsidRPr="00F21240" w:rsidRDefault="000A1ACA" w:rsidP="000A1ACA">
            <w:pPr>
              <w:pStyle w:val="MsgTableBody"/>
              <w:rPr>
                <w:ins w:id="2249" w:author="Merrick, Riki | APHL" w:date="2022-07-17T16:53:00Z"/>
                <w:noProof/>
              </w:rPr>
            </w:pPr>
            <w:ins w:id="2250"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1F3B183" w14:textId="77777777" w:rsidR="000A1ACA" w:rsidRPr="00F21240" w:rsidRDefault="000A1ACA" w:rsidP="000A1ACA">
            <w:pPr>
              <w:pStyle w:val="MsgTableBody"/>
              <w:jc w:val="center"/>
              <w:rPr>
                <w:ins w:id="2251"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7CEDAA01" w14:textId="48697A1E" w:rsidR="000A1ACA" w:rsidRPr="00F21240" w:rsidRDefault="000A1ACA" w:rsidP="000A1ACA">
            <w:pPr>
              <w:pStyle w:val="MsgTableBody"/>
              <w:jc w:val="center"/>
              <w:rPr>
                <w:ins w:id="2252" w:author="Merrick, Riki | APHL" w:date="2022-07-17T16:53:00Z"/>
                <w:noProof/>
              </w:rPr>
            </w:pPr>
            <w:ins w:id="2253" w:author="Merrick, Riki | APHL" w:date="2022-07-17T16:53:00Z">
              <w:r>
                <w:rPr>
                  <w:noProof/>
                </w:rPr>
                <w:t>3</w:t>
              </w:r>
            </w:ins>
          </w:p>
        </w:tc>
      </w:tr>
      <w:tr w:rsidR="000A1ACA" w:rsidRPr="00715956" w14:paraId="21A559EE" w14:textId="77777777" w:rsidTr="00D50068">
        <w:trPr>
          <w:jc w:val="center"/>
          <w:ins w:id="2254" w:author="Merrick, Riki | APHL" w:date="2022-07-17T16:53:00Z"/>
        </w:trPr>
        <w:tc>
          <w:tcPr>
            <w:tcW w:w="2880" w:type="dxa"/>
            <w:tcBorders>
              <w:top w:val="dotted" w:sz="4" w:space="0" w:color="auto"/>
              <w:left w:val="nil"/>
              <w:bottom w:val="dotted" w:sz="4" w:space="0" w:color="auto"/>
              <w:right w:val="nil"/>
            </w:tcBorders>
            <w:shd w:val="clear" w:color="auto" w:fill="FFFFFF"/>
          </w:tcPr>
          <w:p w14:paraId="45E648B6" w14:textId="117EA772" w:rsidR="000A1ACA" w:rsidRPr="00F21240" w:rsidRDefault="000A1ACA" w:rsidP="000A1ACA">
            <w:pPr>
              <w:pStyle w:val="MsgTableBody"/>
              <w:rPr>
                <w:ins w:id="2255" w:author="Merrick, Riki | APHL" w:date="2022-07-17T16:53:00Z"/>
                <w:noProof/>
              </w:rPr>
            </w:pPr>
            <w:ins w:id="2256"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2E803B98" w14:textId="42EA6C06" w:rsidR="000A1ACA" w:rsidRPr="00F21240" w:rsidRDefault="000A1ACA" w:rsidP="000A1ACA">
            <w:pPr>
              <w:pStyle w:val="MsgTableBody"/>
              <w:rPr>
                <w:ins w:id="2257" w:author="Merrick, Riki | APHL" w:date="2022-07-17T16:53:00Z"/>
                <w:noProof/>
              </w:rPr>
            </w:pPr>
            <w:ins w:id="2258" w:author="Merrick, Riki | APHL" w:date="2022-07-17T16:53: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87B0905" w14:textId="77777777" w:rsidR="000A1ACA" w:rsidRPr="00F21240" w:rsidRDefault="000A1ACA" w:rsidP="000A1ACA">
            <w:pPr>
              <w:pStyle w:val="MsgTableBody"/>
              <w:jc w:val="center"/>
              <w:rPr>
                <w:ins w:id="2259"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7315AD46" w14:textId="363EF115" w:rsidR="000A1ACA" w:rsidRPr="00F21240" w:rsidRDefault="000A1ACA" w:rsidP="000A1ACA">
            <w:pPr>
              <w:pStyle w:val="MsgTableBody"/>
              <w:jc w:val="center"/>
              <w:rPr>
                <w:ins w:id="2260" w:author="Merrick, Riki | APHL" w:date="2022-07-17T16:53:00Z"/>
                <w:noProof/>
              </w:rPr>
            </w:pPr>
            <w:ins w:id="2261" w:author="Merrick, Riki | APHL" w:date="2022-07-17T16:53:00Z">
              <w:r>
                <w:rPr>
                  <w:noProof/>
                </w:rPr>
                <w:t>3</w:t>
              </w:r>
            </w:ins>
          </w:p>
        </w:tc>
      </w:tr>
      <w:tr w:rsidR="000A1ACA" w:rsidRPr="00715956"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0A1ACA" w:rsidRPr="00F21240" w:rsidRDefault="000A1ACA" w:rsidP="000A1ACA">
            <w:pPr>
              <w:pStyle w:val="MsgTableBody"/>
              <w:jc w:val="center"/>
              <w:rPr>
                <w:noProof/>
              </w:rPr>
            </w:pPr>
            <w:r w:rsidRPr="00F21240">
              <w:rPr>
                <w:noProof/>
              </w:rPr>
              <w:t>3</w:t>
            </w:r>
          </w:p>
        </w:tc>
      </w:tr>
      <w:tr w:rsidR="000A1ACA" w:rsidRPr="00715956"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0A1ACA" w:rsidRPr="00F21240" w:rsidRDefault="000A1ACA" w:rsidP="000A1ACA">
            <w:pPr>
              <w:pStyle w:val="MsgTableBody"/>
              <w:jc w:val="center"/>
              <w:rPr>
                <w:noProof/>
              </w:rPr>
            </w:pPr>
            <w:r w:rsidRPr="00F21240">
              <w:rPr>
                <w:noProof/>
              </w:rPr>
              <w:t>3</w:t>
            </w:r>
          </w:p>
        </w:tc>
      </w:tr>
      <w:tr w:rsidR="000A1ACA" w:rsidRPr="00715956"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0A1ACA" w:rsidRPr="00F21240" w:rsidRDefault="000A1ACA" w:rsidP="000A1ACA">
            <w:pPr>
              <w:pStyle w:val="MsgTableBody"/>
              <w:jc w:val="center"/>
              <w:rPr>
                <w:noProof/>
              </w:rPr>
            </w:pPr>
            <w:r w:rsidRPr="00F21240">
              <w:rPr>
                <w:noProof/>
              </w:rPr>
              <w:t>3</w:t>
            </w:r>
          </w:p>
        </w:tc>
      </w:tr>
      <w:tr w:rsidR="000A1ACA" w:rsidRPr="00715956"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0A1ACA" w:rsidRPr="00F21240" w:rsidRDefault="000A1ACA" w:rsidP="000A1ACA">
            <w:pPr>
              <w:pStyle w:val="MsgTableBody"/>
              <w:jc w:val="center"/>
              <w:rPr>
                <w:noProof/>
              </w:rPr>
            </w:pPr>
          </w:p>
        </w:tc>
      </w:tr>
      <w:tr w:rsidR="000A1ACA" w:rsidRPr="00715956"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0A1ACA" w:rsidRPr="00F21240" w:rsidRDefault="000A1ACA" w:rsidP="000A1ACA">
            <w:pPr>
              <w:pStyle w:val="MsgTableBody"/>
              <w:jc w:val="center"/>
              <w:rPr>
                <w:noProof/>
              </w:rPr>
            </w:pPr>
            <w:r w:rsidRPr="00F21240">
              <w:rPr>
                <w:noProof/>
              </w:rPr>
              <w:t>7</w:t>
            </w:r>
          </w:p>
        </w:tc>
      </w:tr>
      <w:tr w:rsidR="000A1ACA" w:rsidRPr="00715956"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BC3E6BA" w14:textId="131AE8D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0A1ACA" w:rsidRPr="00F21240" w:rsidRDefault="000A1ACA" w:rsidP="000A1ACA">
            <w:pPr>
              <w:pStyle w:val="MsgTableBody"/>
              <w:jc w:val="center"/>
              <w:rPr>
                <w:noProof/>
              </w:rPr>
            </w:pPr>
            <w:r>
              <w:rPr>
                <w:noProof/>
              </w:rPr>
              <w:t>7</w:t>
            </w:r>
          </w:p>
        </w:tc>
      </w:tr>
      <w:tr w:rsidR="000A1ACA" w:rsidRPr="00715956"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0A1ACA" w:rsidRPr="00F21240" w:rsidRDefault="000A1ACA" w:rsidP="000A1ACA">
            <w:pPr>
              <w:pStyle w:val="MsgTableBody"/>
              <w:jc w:val="center"/>
              <w:rPr>
                <w:noProof/>
              </w:rPr>
            </w:pPr>
          </w:p>
        </w:tc>
      </w:tr>
    </w:tbl>
    <w:p w14:paraId="2649C0FC" w14:textId="0B51D90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5D5E133" w14:textId="77777777" w:rsidTr="00AE417F">
        <w:tc>
          <w:tcPr>
            <w:tcW w:w="9350" w:type="dxa"/>
            <w:gridSpan w:val="6"/>
          </w:tcPr>
          <w:p w14:paraId="004AEF95" w14:textId="1D869065" w:rsidR="00597C63" w:rsidRPr="006D6BB6" w:rsidRDefault="00597C63" w:rsidP="00597C63">
            <w:pPr>
              <w:pStyle w:val="ACK-ChoreographyHeader"/>
            </w:pPr>
            <w:r w:rsidRPr="00C20CAF">
              <w:t>Acknowledgment Choreography</w:t>
            </w:r>
          </w:p>
        </w:tc>
      </w:tr>
      <w:tr w:rsidR="00597C63" w:rsidRPr="006D6BB6" w14:paraId="68360722" w14:textId="77777777" w:rsidTr="00AE417F">
        <w:tc>
          <w:tcPr>
            <w:tcW w:w="9350" w:type="dxa"/>
            <w:gridSpan w:val="6"/>
          </w:tcPr>
          <w:p w14:paraId="0C8F156F" w14:textId="502DE8DC" w:rsidR="00597C63" w:rsidRPr="00C20CAF" w:rsidRDefault="00372670" w:rsidP="00597C63">
            <w:pPr>
              <w:pStyle w:val="ACK-ChoreographyHeader"/>
            </w:pPr>
            <w:r w:rsidRPr="00F21240">
              <w:rPr>
                <w:noProof/>
              </w:rPr>
              <w:t>ADT^A10^ADT_A09</w:t>
            </w:r>
          </w:p>
        </w:tc>
      </w:tr>
      <w:tr w:rsidR="00EB05F1" w:rsidRPr="006D6BB6" w14:paraId="76F2FB07" w14:textId="77777777" w:rsidTr="00597C63">
        <w:tc>
          <w:tcPr>
            <w:tcW w:w="1410" w:type="dxa"/>
          </w:tcPr>
          <w:p w14:paraId="767D5345" w14:textId="77777777" w:rsidR="00EB05F1" w:rsidRPr="006D6BB6" w:rsidRDefault="00EB05F1" w:rsidP="00AD6CE4">
            <w:pPr>
              <w:pStyle w:val="ACK-ChoreographyBody"/>
            </w:pPr>
            <w:r w:rsidRPr="006D6BB6">
              <w:t>Field name</w:t>
            </w:r>
          </w:p>
        </w:tc>
        <w:tc>
          <w:tcPr>
            <w:tcW w:w="1854" w:type="dxa"/>
          </w:tcPr>
          <w:p w14:paraId="40F06219" w14:textId="77777777" w:rsidR="00EB05F1" w:rsidRPr="006D6BB6" w:rsidRDefault="00EB05F1" w:rsidP="00AD6CE4">
            <w:pPr>
              <w:pStyle w:val="ACK-ChoreographyBody"/>
            </w:pPr>
            <w:r w:rsidRPr="006D6BB6">
              <w:t>Field Value: Original mode</w:t>
            </w:r>
          </w:p>
        </w:tc>
        <w:tc>
          <w:tcPr>
            <w:tcW w:w="6086" w:type="dxa"/>
            <w:gridSpan w:val="4"/>
          </w:tcPr>
          <w:p w14:paraId="60F01F70" w14:textId="77777777" w:rsidR="00EB05F1" w:rsidRPr="006D6BB6" w:rsidRDefault="00EB05F1" w:rsidP="00AD6CE4">
            <w:pPr>
              <w:pStyle w:val="ACK-ChoreographyBody"/>
            </w:pPr>
            <w:r w:rsidRPr="006D6BB6">
              <w:t>Field value: Enhanced mode</w:t>
            </w:r>
          </w:p>
        </w:tc>
      </w:tr>
      <w:tr w:rsidR="00EB05F1" w:rsidRPr="006D6BB6" w14:paraId="62308A0F" w14:textId="77777777" w:rsidTr="00597C63">
        <w:tc>
          <w:tcPr>
            <w:tcW w:w="1410" w:type="dxa"/>
          </w:tcPr>
          <w:p w14:paraId="62953899" w14:textId="77777777" w:rsidR="00EB05F1" w:rsidRPr="006D6BB6" w:rsidRDefault="00EB05F1" w:rsidP="00AD6CE4">
            <w:pPr>
              <w:pStyle w:val="ACK-ChoreographyBody"/>
            </w:pPr>
            <w:r w:rsidRPr="006D6BB6">
              <w:t>MSH.15</w:t>
            </w:r>
          </w:p>
        </w:tc>
        <w:tc>
          <w:tcPr>
            <w:tcW w:w="1854" w:type="dxa"/>
          </w:tcPr>
          <w:p w14:paraId="11A92591" w14:textId="77777777" w:rsidR="00EB05F1" w:rsidRPr="006D6BB6" w:rsidRDefault="00EB05F1" w:rsidP="00AD6CE4">
            <w:pPr>
              <w:pStyle w:val="ACK-ChoreographyBody"/>
            </w:pPr>
            <w:r w:rsidRPr="006D6BB6">
              <w:t>Blank</w:t>
            </w:r>
          </w:p>
        </w:tc>
        <w:tc>
          <w:tcPr>
            <w:tcW w:w="465" w:type="dxa"/>
          </w:tcPr>
          <w:p w14:paraId="2112F94E" w14:textId="77777777" w:rsidR="00EB05F1" w:rsidRPr="006D6BB6" w:rsidRDefault="00EB05F1" w:rsidP="00AD6CE4">
            <w:pPr>
              <w:pStyle w:val="ACK-ChoreographyBody"/>
            </w:pPr>
            <w:r w:rsidRPr="006D6BB6">
              <w:t>NE</w:t>
            </w:r>
          </w:p>
        </w:tc>
        <w:tc>
          <w:tcPr>
            <w:tcW w:w="1603" w:type="dxa"/>
          </w:tcPr>
          <w:p w14:paraId="6FF2DFB4" w14:textId="77777777" w:rsidR="00EB05F1" w:rsidRPr="006D6BB6" w:rsidRDefault="00EB05F1" w:rsidP="00AD6CE4">
            <w:pPr>
              <w:pStyle w:val="ACK-ChoreographyBody"/>
            </w:pPr>
            <w:r w:rsidRPr="006D6BB6">
              <w:t>AL, SU, ER</w:t>
            </w:r>
          </w:p>
        </w:tc>
        <w:tc>
          <w:tcPr>
            <w:tcW w:w="2009" w:type="dxa"/>
          </w:tcPr>
          <w:p w14:paraId="537CE956" w14:textId="77777777" w:rsidR="00EB05F1" w:rsidRPr="006D6BB6" w:rsidRDefault="00EB05F1" w:rsidP="00AD6CE4">
            <w:pPr>
              <w:pStyle w:val="ACK-ChoreographyBody"/>
            </w:pPr>
            <w:r w:rsidRPr="006D6BB6">
              <w:t>NE</w:t>
            </w:r>
          </w:p>
        </w:tc>
        <w:tc>
          <w:tcPr>
            <w:tcW w:w="2009" w:type="dxa"/>
          </w:tcPr>
          <w:p w14:paraId="7A106646" w14:textId="77777777" w:rsidR="00EB05F1" w:rsidRPr="006D6BB6" w:rsidRDefault="00EB05F1" w:rsidP="00AD6CE4">
            <w:pPr>
              <w:pStyle w:val="ACK-ChoreographyBody"/>
            </w:pPr>
            <w:r w:rsidRPr="006D6BB6">
              <w:t>AL, SU, ER</w:t>
            </w:r>
          </w:p>
        </w:tc>
      </w:tr>
      <w:tr w:rsidR="00EB05F1" w:rsidRPr="006D6BB6" w14:paraId="5DB17349" w14:textId="77777777" w:rsidTr="00597C63">
        <w:tc>
          <w:tcPr>
            <w:tcW w:w="1410" w:type="dxa"/>
          </w:tcPr>
          <w:p w14:paraId="7B2D3A63" w14:textId="77777777" w:rsidR="00EB05F1" w:rsidRPr="006D6BB6" w:rsidRDefault="00EB05F1" w:rsidP="00AD6CE4">
            <w:pPr>
              <w:pStyle w:val="ACK-ChoreographyBody"/>
            </w:pPr>
            <w:r w:rsidRPr="006D6BB6">
              <w:t>MSH.16</w:t>
            </w:r>
          </w:p>
        </w:tc>
        <w:tc>
          <w:tcPr>
            <w:tcW w:w="1854" w:type="dxa"/>
          </w:tcPr>
          <w:p w14:paraId="1125D91C" w14:textId="77777777" w:rsidR="00EB05F1" w:rsidRPr="006D6BB6" w:rsidRDefault="00EB05F1" w:rsidP="00AD6CE4">
            <w:pPr>
              <w:pStyle w:val="ACK-ChoreographyBody"/>
            </w:pPr>
            <w:r w:rsidRPr="006D6BB6">
              <w:t>Blank</w:t>
            </w:r>
          </w:p>
        </w:tc>
        <w:tc>
          <w:tcPr>
            <w:tcW w:w="465" w:type="dxa"/>
          </w:tcPr>
          <w:p w14:paraId="7406C56F" w14:textId="77777777" w:rsidR="00EB05F1" w:rsidRPr="006D6BB6" w:rsidRDefault="00EB05F1" w:rsidP="00AD6CE4">
            <w:pPr>
              <w:pStyle w:val="ACK-ChoreographyBody"/>
            </w:pPr>
            <w:r w:rsidRPr="006D6BB6">
              <w:t>NE</w:t>
            </w:r>
          </w:p>
        </w:tc>
        <w:tc>
          <w:tcPr>
            <w:tcW w:w="1603" w:type="dxa"/>
          </w:tcPr>
          <w:p w14:paraId="42D1315B" w14:textId="77777777" w:rsidR="00EB05F1" w:rsidRPr="006D6BB6" w:rsidRDefault="00EB05F1" w:rsidP="00AD6CE4">
            <w:pPr>
              <w:pStyle w:val="ACK-ChoreographyBody"/>
            </w:pPr>
            <w:r w:rsidRPr="006D6BB6">
              <w:t>NE</w:t>
            </w:r>
          </w:p>
        </w:tc>
        <w:tc>
          <w:tcPr>
            <w:tcW w:w="2009" w:type="dxa"/>
          </w:tcPr>
          <w:p w14:paraId="6E5F379D" w14:textId="77777777" w:rsidR="00EB05F1" w:rsidRPr="006D6BB6" w:rsidRDefault="00EB05F1" w:rsidP="00AD6CE4">
            <w:pPr>
              <w:pStyle w:val="ACK-ChoreographyBody"/>
            </w:pPr>
            <w:r w:rsidRPr="006D6BB6">
              <w:t>AL, SU, ER</w:t>
            </w:r>
          </w:p>
        </w:tc>
        <w:tc>
          <w:tcPr>
            <w:tcW w:w="2009" w:type="dxa"/>
          </w:tcPr>
          <w:p w14:paraId="55E56DC8" w14:textId="77777777" w:rsidR="00EB05F1" w:rsidRPr="006D6BB6" w:rsidRDefault="00EB05F1" w:rsidP="00AD6CE4">
            <w:pPr>
              <w:pStyle w:val="ACK-ChoreographyBody"/>
            </w:pPr>
            <w:r w:rsidRPr="006D6BB6">
              <w:t>AL, SU, ER</w:t>
            </w:r>
          </w:p>
        </w:tc>
      </w:tr>
      <w:tr w:rsidR="00EB05F1" w:rsidRPr="006D6BB6" w14:paraId="65294732" w14:textId="77777777" w:rsidTr="00597C63">
        <w:tc>
          <w:tcPr>
            <w:tcW w:w="1410" w:type="dxa"/>
          </w:tcPr>
          <w:p w14:paraId="7BA0AB5B" w14:textId="77777777" w:rsidR="00EB05F1" w:rsidRPr="006D6BB6" w:rsidRDefault="00EB05F1" w:rsidP="00AD6CE4">
            <w:pPr>
              <w:pStyle w:val="ACK-ChoreographyBody"/>
            </w:pPr>
            <w:r w:rsidRPr="006D6BB6">
              <w:t>Immediate Ack</w:t>
            </w:r>
          </w:p>
        </w:tc>
        <w:tc>
          <w:tcPr>
            <w:tcW w:w="1854" w:type="dxa"/>
          </w:tcPr>
          <w:p w14:paraId="5DDABB37" w14:textId="77777777" w:rsidR="00EB05F1" w:rsidRPr="006D6BB6" w:rsidRDefault="00EB05F1" w:rsidP="00AD6CE4">
            <w:pPr>
              <w:pStyle w:val="ACK-ChoreographyBody"/>
            </w:pPr>
            <w:r w:rsidRPr="006D6BB6">
              <w:t>-</w:t>
            </w:r>
          </w:p>
        </w:tc>
        <w:tc>
          <w:tcPr>
            <w:tcW w:w="465" w:type="dxa"/>
          </w:tcPr>
          <w:p w14:paraId="2B4D223F" w14:textId="77777777" w:rsidR="00EB05F1" w:rsidRPr="006D6BB6" w:rsidRDefault="00EB05F1" w:rsidP="00AD6CE4">
            <w:pPr>
              <w:pStyle w:val="ACK-ChoreographyBody"/>
            </w:pPr>
            <w:r w:rsidRPr="006D6BB6">
              <w:t>-</w:t>
            </w:r>
          </w:p>
        </w:tc>
        <w:tc>
          <w:tcPr>
            <w:tcW w:w="1603" w:type="dxa"/>
          </w:tcPr>
          <w:p w14:paraId="492788A1" w14:textId="1C4AF7D5"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0CB155BE" w14:textId="77777777" w:rsidR="00EB05F1" w:rsidRPr="006D6BB6" w:rsidRDefault="00EB05F1" w:rsidP="00AD6CE4">
            <w:pPr>
              <w:pStyle w:val="ACK-ChoreographyBody"/>
            </w:pPr>
            <w:r w:rsidRPr="006D6BB6">
              <w:t>-</w:t>
            </w:r>
          </w:p>
        </w:tc>
        <w:tc>
          <w:tcPr>
            <w:tcW w:w="2009" w:type="dxa"/>
          </w:tcPr>
          <w:p w14:paraId="0A3317EB" w14:textId="650B56AF" w:rsidR="00EB05F1" w:rsidRPr="006D6BB6" w:rsidRDefault="00EB05F1" w:rsidP="00AD6CE4">
            <w:pPr>
              <w:pStyle w:val="ACK-ChoreographyBody"/>
            </w:pPr>
            <w:r w:rsidRPr="006D6BB6">
              <w:rPr>
                <w:szCs w:val="16"/>
              </w:rPr>
              <w:t>ACK^</w:t>
            </w:r>
            <w:r>
              <w:rPr>
                <w:szCs w:val="16"/>
              </w:rPr>
              <w:t>A10</w:t>
            </w:r>
            <w:r w:rsidRPr="006D6BB6">
              <w:rPr>
                <w:szCs w:val="16"/>
              </w:rPr>
              <w:t>^ACK</w:t>
            </w:r>
          </w:p>
        </w:tc>
      </w:tr>
      <w:tr w:rsidR="00EB05F1" w:rsidRPr="006D6BB6" w14:paraId="5E1BDF31" w14:textId="77777777" w:rsidTr="00597C63">
        <w:tc>
          <w:tcPr>
            <w:tcW w:w="1410" w:type="dxa"/>
          </w:tcPr>
          <w:p w14:paraId="7B9D252C" w14:textId="77777777" w:rsidR="00EB05F1" w:rsidRPr="006D6BB6" w:rsidRDefault="00EB05F1" w:rsidP="00AD6CE4">
            <w:pPr>
              <w:pStyle w:val="ACK-ChoreographyBody"/>
            </w:pPr>
            <w:r w:rsidRPr="006D6BB6">
              <w:t>Application Ack</w:t>
            </w:r>
          </w:p>
        </w:tc>
        <w:tc>
          <w:tcPr>
            <w:tcW w:w="1854" w:type="dxa"/>
          </w:tcPr>
          <w:p w14:paraId="56A80B49" w14:textId="7F87EAE3" w:rsidR="00EB05F1" w:rsidRPr="006D6BB6" w:rsidRDefault="00EB05F1" w:rsidP="00AD6CE4">
            <w:pPr>
              <w:pStyle w:val="ACK-ChoreographyBody"/>
            </w:pPr>
            <w:r>
              <w:rPr>
                <w:szCs w:val="16"/>
              </w:rPr>
              <w:t>ADT</w:t>
            </w:r>
            <w:r w:rsidRPr="006D6BB6">
              <w:rPr>
                <w:szCs w:val="16"/>
              </w:rPr>
              <w:t>^</w:t>
            </w:r>
            <w:r>
              <w:rPr>
                <w:szCs w:val="16"/>
              </w:rPr>
              <w:t>A10</w:t>
            </w:r>
            <w:r w:rsidRPr="006D6BB6">
              <w:rPr>
                <w:szCs w:val="16"/>
              </w:rPr>
              <w:t>^</w:t>
            </w:r>
            <w:r>
              <w:rPr>
                <w:szCs w:val="16"/>
              </w:rPr>
              <w:t>ADT</w:t>
            </w:r>
            <w:r w:rsidRPr="006D6BB6">
              <w:rPr>
                <w:szCs w:val="16"/>
              </w:rPr>
              <w:t>_</w:t>
            </w:r>
            <w:r>
              <w:rPr>
                <w:szCs w:val="16"/>
              </w:rPr>
              <w:t>A09</w:t>
            </w:r>
          </w:p>
        </w:tc>
        <w:tc>
          <w:tcPr>
            <w:tcW w:w="465" w:type="dxa"/>
          </w:tcPr>
          <w:p w14:paraId="07C5C491" w14:textId="77777777" w:rsidR="00EB05F1" w:rsidRPr="006D6BB6" w:rsidRDefault="00EB05F1" w:rsidP="00AD6CE4">
            <w:pPr>
              <w:pStyle w:val="ACK-ChoreographyBody"/>
            </w:pPr>
            <w:r w:rsidRPr="006D6BB6">
              <w:t>-</w:t>
            </w:r>
          </w:p>
        </w:tc>
        <w:tc>
          <w:tcPr>
            <w:tcW w:w="1603" w:type="dxa"/>
          </w:tcPr>
          <w:p w14:paraId="4912A85F" w14:textId="77777777" w:rsidR="00EB05F1" w:rsidRPr="006D6BB6" w:rsidRDefault="00EB05F1" w:rsidP="00AD6CE4">
            <w:pPr>
              <w:pStyle w:val="ACK-ChoreographyBody"/>
            </w:pPr>
            <w:r w:rsidRPr="006D6BB6">
              <w:t>-</w:t>
            </w:r>
          </w:p>
        </w:tc>
        <w:tc>
          <w:tcPr>
            <w:tcW w:w="2009" w:type="dxa"/>
          </w:tcPr>
          <w:p w14:paraId="6BD2191A" w14:textId="0312797A"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7619FD6B" w14:textId="76CB01A7" w:rsidR="00EB05F1" w:rsidRPr="006D6BB6" w:rsidRDefault="00EB05F1" w:rsidP="00AD6CE4">
            <w:pPr>
              <w:pStyle w:val="ACK-ChoreographyBody"/>
            </w:pPr>
            <w:r w:rsidRPr="006D6BB6">
              <w:rPr>
                <w:szCs w:val="16"/>
              </w:rPr>
              <w:t>ACK^</w:t>
            </w:r>
            <w:r>
              <w:rPr>
                <w:szCs w:val="16"/>
              </w:rPr>
              <w:t>A10</w:t>
            </w:r>
            <w:r w:rsidRPr="006D6BB6">
              <w:rPr>
                <w:szCs w:val="16"/>
              </w:rPr>
              <w:t>^ACK</w:t>
            </w:r>
          </w:p>
        </w:tc>
      </w:tr>
    </w:tbl>
    <w:p w14:paraId="72D848BC" w14:textId="77777777" w:rsidR="00715956" w:rsidRPr="00F21240" w:rsidRDefault="00715956" w:rsidP="00594536">
      <w:pPr>
        <w:rPr>
          <w:noProof/>
        </w:rPr>
      </w:pPr>
    </w:p>
    <w:p w14:paraId="6E6B5B64" w14:textId="77777777" w:rsidR="00715956" w:rsidRPr="00F21240" w:rsidRDefault="00715956">
      <w:pPr>
        <w:pStyle w:val="MsgTableCaption"/>
        <w:rPr>
          <w:noProof/>
        </w:rPr>
      </w:pPr>
      <w:r w:rsidRPr="00F21240">
        <w:rPr>
          <w:noProof/>
        </w:rPr>
        <w:t>ACK^A10^ACK: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F21240" w:rsidRDefault="00715956">
            <w:pPr>
              <w:pStyle w:val="MsgTableHeader"/>
              <w:jc w:val="center"/>
              <w:rPr>
                <w:noProof/>
              </w:rPr>
            </w:pPr>
            <w:r w:rsidRPr="00F21240">
              <w:rPr>
                <w:noProof/>
              </w:rPr>
              <w:t>Chapter</w:t>
            </w:r>
          </w:p>
        </w:tc>
      </w:tr>
      <w:tr w:rsidR="00715956" w:rsidRPr="00715956"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F21240" w:rsidRDefault="00715956">
            <w:pPr>
              <w:pStyle w:val="MsgTableBody"/>
              <w:jc w:val="center"/>
              <w:rPr>
                <w:noProof/>
              </w:rPr>
            </w:pPr>
            <w:r w:rsidRPr="00F21240">
              <w:rPr>
                <w:noProof/>
              </w:rPr>
              <w:t>2</w:t>
            </w:r>
          </w:p>
        </w:tc>
      </w:tr>
      <w:tr w:rsidR="00715956" w:rsidRPr="00715956"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F21240" w:rsidRDefault="00715956">
            <w:pPr>
              <w:pStyle w:val="MsgTableBody"/>
              <w:jc w:val="center"/>
              <w:rPr>
                <w:noProof/>
              </w:rPr>
            </w:pPr>
            <w:r w:rsidRPr="00F21240">
              <w:rPr>
                <w:noProof/>
              </w:rPr>
              <w:t>2</w:t>
            </w:r>
          </w:p>
        </w:tc>
      </w:tr>
      <w:tr w:rsidR="00715956" w:rsidRPr="00715956"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F21240" w:rsidRDefault="00715956">
            <w:pPr>
              <w:pStyle w:val="MsgTableBody"/>
              <w:jc w:val="center"/>
              <w:rPr>
                <w:noProof/>
              </w:rPr>
            </w:pPr>
            <w:r w:rsidRPr="00F21240">
              <w:rPr>
                <w:noProof/>
              </w:rPr>
              <w:t>2</w:t>
            </w:r>
          </w:p>
        </w:tc>
      </w:tr>
      <w:tr w:rsidR="00715956" w:rsidRPr="00715956"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F21240" w:rsidRDefault="00715956">
            <w:pPr>
              <w:pStyle w:val="MsgTableBody"/>
              <w:jc w:val="center"/>
              <w:rPr>
                <w:noProof/>
              </w:rPr>
            </w:pPr>
            <w:r w:rsidRPr="00F21240">
              <w:rPr>
                <w:noProof/>
              </w:rPr>
              <w:t>2</w:t>
            </w:r>
          </w:p>
        </w:tc>
      </w:tr>
      <w:tr w:rsidR="00715956" w:rsidRPr="00715956"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F21240" w:rsidRDefault="00715956">
            <w:pPr>
              <w:pStyle w:val="MsgTableBody"/>
              <w:jc w:val="center"/>
              <w:rPr>
                <w:noProof/>
              </w:rPr>
            </w:pPr>
            <w:r w:rsidRPr="00F21240">
              <w:rPr>
                <w:noProof/>
              </w:rPr>
              <w:t>2</w:t>
            </w:r>
          </w:p>
        </w:tc>
      </w:tr>
    </w:tbl>
    <w:p w14:paraId="40177A4E" w14:textId="66743384" w:rsidR="004E4611" w:rsidRDefault="004E4611" w:rsidP="00597C63">
      <w:bookmarkStart w:id="2262" w:name="_Toc348244986"/>
      <w:bookmarkStart w:id="2263" w:name="_Toc348258174"/>
      <w:bookmarkStart w:id="2264" w:name="_Toc348263357"/>
      <w:bookmarkStart w:id="2265" w:name="_Toc348336771"/>
      <w:bookmarkStart w:id="2266" w:name="_Toc348768084"/>
      <w:bookmarkStart w:id="2267" w:name="_Toc380435632"/>
      <w:bookmarkStart w:id="2268"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6BB6" w14:paraId="78D16E90" w14:textId="77777777" w:rsidTr="00597C63">
        <w:trPr>
          <w:jc w:val="center"/>
        </w:trPr>
        <w:tc>
          <w:tcPr>
            <w:tcW w:w="7126" w:type="dxa"/>
            <w:gridSpan w:val="4"/>
          </w:tcPr>
          <w:p w14:paraId="27FEE62F" w14:textId="2265CD1A" w:rsidR="00597C63" w:rsidRPr="006D6BB6" w:rsidRDefault="00597C63" w:rsidP="00597C63">
            <w:pPr>
              <w:pStyle w:val="ACK-ChoreographyHeader"/>
            </w:pPr>
            <w:r w:rsidRPr="00C20CAF">
              <w:t>Acknowledgment Choreography</w:t>
            </w:r>
          </w:p>
        </w:tc>
      </w:tr>
      <w:tr w:rsidR="00597C63" w:rsidRPr="006D6BB6" w14:paraId="7FF54D17" w14:textId="77777777" w:rsidTr="00597C63">
        <w:trPr>
          <w:jc w:val="center"/>
        </w:trPr>
        <w:tc>
          <w:tcPr>
            <w:tcW w:w="7126" w:type="dxa"/>
            <w:gridSpan w:val="4"/>
          </w:tcPr>
          <w:p w14:paraId="0932E12E" w14:textId="0A0D5543" w:rsidR="00597C63" w:rsidRPr="00C20CAF" w:rsidRDefault="00372670" w:rsidP="00597C63">
            <w:pPr>
              <w:pStyle w:val="ACK-ChoreographyHeader"/>
            </w:pPr>
            <w:r w:rsidRPr="00F21240">
              <w:rPr>
                <w:noProof/>
              </w:rPr>
              <w:t>ACK^A10^ACK</w:t>
            </w:r>
          </w:p>
        </w:tc>
      </w:tr>
      <w:tr w:rsidR="004E4611" w:rsidRPr="006D6BB6" w14:paraId="4B30FBDA" w14:textId="77777777" w:rsidTr="00594536">
        <w:trPr>
          <w:jc w:val="center"/>
        </w:trPr>
        <w:tc>
          <w:tcPr>
            <w:tcW w:w="1578" w:type="dxa"/>
          </w:tcPr>
          <w:p w14:paraId="5FBBE64A" w14:textId="77777777" w:rsidR="004E4611" w:rsidRPr="006D6BB6" w:rsidRDefault="004E4611" w:rsidP="0025077B">
            <w:pPr>
              <w:pStyle w:val="ACK-ChoreographyBody"/>
            </w:pPr>
            <w:r w:rsidRPr="006D6BB6">
              <w:t>Field name</w:t>
            </w:r>
          </w:p>
        </w:tc>
        <w:tc>
          <w:tcPr>
            <w:tcW w:w="2238" w:type="dxa"/>
          </w:tcPr>
          <w:p w14:paraId="467E8A8F" w14:textId="77777777" w:rsidR="004E4611" w:rsidRPr="006D6BB6" w:rsidRDefault="004E4611" w:rsidP="0025077B">
            <w:pPr>
              <w:pStyle w:val="ACK-ChoreographyBody"/>
            </w:pPr>
            <w:r w:rsidRPr="006D6BB6">
              <w:t>Field Value: Original mode</w:t>
            </w:r>
          </w:p>
        </w:tc>
        <w:tc>
          <w:tcPr>
            <w:tcW w:w="3310" w:type="dxa"/>
            <w:gridSpan w:val="2"/>
          </w:tcPr>
          <w:p w14:paraId="7F967C71" w14:textId="77777777" w:rsidR="004E4611" w:rsidRPr="006D6BB6" w:rsidRDefault="004E4611" w:rsidP="0025077B">
            <w:pPr>
              <w:pStyle w:val="ACK-ChoreographyBody"/>
            </w:pPr>
            <w:r w:rsidRPr="006D6BB6">
              <w:t>Field value: Enhanced mode</w:t>
            </w:r>
          </w:p>
        </w:tc>
      </w:tr>
      <w:tr w:rsidR="006B6AAD" w:rsidRPr="006D6BB6" w14:paraId="7F900047" w14:textId="77777777" w:rsidTr="00594536">
        <w:trPr>
          <w:jc w:val="center"/>
        </w:trPr>
        <w:tc>
          <w:tcPr>
            <w:tcW w:w="1578" w:type="dxa"/>
          </w:tcPr>
          <w:p w14:paraId="313ABD54" w14:textId="77777777" w:rsidR="006B6AAD" w:rsidRPr="006D6BB6" w:rsidRDefault="006B6AAD" w:rsidP="0025077B">
            <w:pPr>
              <w:pStyle w:val="ACK-ChoreographyBody"/>
            </w:pPr>
            <w:r w:rsidRPr="006D6BB6">
              <w:t>MSH.15</w:t>
            </w:r>
          </w:p>
        </w:tc>
        <w:tc>
          <w:tcPr>
            <w:tcW w:w="2238" w:type="dxa"/>
          </w:tcPr>
          <w:p w14:paraId="357DFEE8" w14:textId="77777777" w:rsidR="006B6AAD" w:rsidRPr="006D6BB6" w:rsidRDefault="006B6AAD" w:rsidP="0025077B">
            <w:pPr>
              <w:pStyle w:val="ACK-ChoreographyBody"/>
            </w:pPr>
            <w:r w:rsidRPr="006D6BB6">
              <w:t>Blank</w:t>
            </w:r>
          </w:p>
        </w:tc>
        <w:tc>
          <w:tcPr>
            <w:tcW w:w="239" w:type="dxa"/>
          </w:tcPr>
          <w:p w14:paraId="3DA8D762" w14:textId="77777777" w:rsidR="006B6AAD" w:rsidRPr="006D6BB6" w:rsidRDefault="006B6AAD" w:rsidP="0025077B">
            <w:pPr>
              <w:pStyle w:val="ACK-ChoreographyBody"/>
            </w:pPr>
            <w:r w:rsidRPr="006D6BB6">
              <w:t>NE</w:t>
            </w:r>
          </w:p>
        </w:tc>
        <w:tc>
          <w:tcPr>
            <w:tcW w:w="3071" w:type="dxa"/>
          </w:tcPr>
          <w:p w14:paraId="115BA0EC" w14:textId="77777777" w:rsidR="006B6AAD" w:rsidRPr="006D6BB6" w:rsidRDefault="006B6AAD" w:rsidP="0025077B">
            <w:pPr>
              <w:pStyle w:val="ACK-ChoreographyBody"/>
            </w:pPr>
            <w:r w:rsidRPr="006D6BB6">
              <w:t>AL, SU, ER</w:t>
            </w:r>
          </w:p>
        </w:tc>
      </w:tr>
      <w:tr w:rsidR="006B6AAD" w:rsidRPr="006D6BB6" w14:paraId="008DA4FD" w14:textId="77777777" w:rsidTr="00594536">
        <w:trPr>
          <w:jc w:val="center"/>
        </w:trPr>
        <w:tc>
          <w:tcPr>
            <w:tcW w:w="1578" w:type="dxa"/>
          </w:tcPr>
          <w:p w14:paraId="5267929C" w14:textId="77777777" w:rsidR="006B6AAD" w:rsidRPr="006D6BB6" w:rsidRDefault="006B6AAD" w:rsidP="0025077B">
            <w:pPr>
              <w:pStyle w:val="ACK-ChoreographyBody"/>
            </w:pPr>
            <w:r w:rsidRPr="006D6BB6">
              <w:t>MSH.16</w:t>
            </w:r>
          </w:p>
        </w:tc>
        <w:tc>
          <w:tcPr>
            <w:tcW w:w="2238" w:type="dxa"/>
          </w:tcPr>
          <w:p w14:paraId="6A705D63" w14:textId="77777777" w:rsidR="006B6AAD" w:rsidRPr="006D6BB6" w:rsidRDefault="006B6AAD" w:rsidP="0025077B">
            <w:pPr>
              <w:pStyle w:val="ACK-ChoreographyBody"/>
            </w:pPr>
            <w:r w:rsidRPr="006D6BB6">
              <w:t>Blank</w:t>
            </w:r>
          </w:p>
        </w:tc>
        <w:tc>
          <w:tcPr>
            <w:tcW w:w="239" w:type="dxa"/>
          </w:tcPr>
          <w:p w14:paraId="73BB7C53" w14:textId="77777777" w:rsidR="006B6AAD" w:rsidRPr="006D6BB6" w:rsidRDefault="006B6AAD" w:rsidP="0025077B">
            <w:pPr>
              <w:pStyle w:val="ACK-ChoreographyBody"/>
            </w:pPr>
            <w:r w:rsidRPr="006D6BB6">
              <w:t>NE</w:t>
            </w:r>
          </w:p>
        </w:tc>
        <w:tc>
          <w:tcPr>
            <w:tcW w:w="3071" w:type="dxa"/>
          </w:tcPr>
          <w:p w14:paraId="7A9D626D" w14:textId="77777777" w:rsidR="006B6AAD" w:rsidRPr="006D6BB6" w:rsidRDefault="006B6AAD" w:rsidP="0025077B">
            <w:pPr>
              <w:pStyle w:val="ACK-ChoreographyBody"/>
            </w:pPr>
            <w:r w:rsidRPr="006D6BB6">
              <w:t>NE</w:t>
            </w:r>
          </w:p>
        </w:tc>
      </w:tr>
      <w:tr w:rsidR="006B6AAD" w:rsidRPr="006D6BB6" w14:paraId="58233A2F" w14:textId="77777777" w:rsidTr="00594536">
        <w:trPr>
          <w:jc w:val="center"/>
        </w:trPr>
        <w:tc>
          <w:tcPr>
            <w:tcW w:w="1578" w:type="dxa"/>
          </w:tcPr>
          <w:p w14:paraId="54FF2D6A" w14:textId="77777777" w:rsidR="006B6AAD" w:rsidRPr="006D6BB6" w:rsidRDefault="006B6AAD" w:rsidP="0025077B">
            <w:pPr>
              <w:pStyle w:val="ACK-ChoreographyBody"/>
            </w:pPr>
            <w:r w:rsidRPr="006D6BB6">
              <w:t>Immediate Ack</w:t>
            </w:r>
          </w:p>
        </w:tc>
        <w:tc>
          <w:tcPr>
            <w:tcW w:w="2238" w:type="dxa"/>
          </w:tcPr>
          <w:p w14:paraId="5C7E1B7E" w14:textId="77777777" w:rsidR="006B6AAD" w:rsidRPr="006D6BB6" w:rsidRDefault="006B6AAD" w:rsidP="0025077B">
            <w:pPr>
              <w:pStyle w:val="ACK-ChoreographyBody"/>
            </w:pPr>
            <w:r w:rsidRPr="006D6BB6">
              <w:t>-</w:t>
            </w:r>
          </w:p>
        </w:tc>
        <w:tc>
          <w:tcPr>
            <w:tcW w:w="239" w:type="dxa"/>
          </w:tcPr>
          <w:p w14:paraId="6CF189DC" w14:textId="77777777" w:rsidR="006B6AAD" w:rsidRPr="006D6BB6" w:rsidRDefault="006B6AAD" w:rsidP="0025077B">
            <w:pPr>
              <w:pStyle w:val="ACK-ChoreographyBody"/>
            </w:pPr>
            <w:r w:rsidRPr="006D6BB6">
              <w:t>-</w:t>
            </w:r>
          </w:p>
        </w:tc>
        <w:tc>
          <w:tcPr>
            <w:tcW w:w="3071" w:type="dxa"/>
          </w:tcPr>
          <w:p w14:paraId="0942BC01" w14:textId="43FB0DFC" w:rsidR="006B6AAD" w:rsidRPr="006D6BB6" w:rsidRDefault="006B6AAD" w:rsidP="0025077B">
            <w:pPr>
              <w:pStyle w:val="ACK-ChoreographyBody"/>
            </w:pPr>
            <w:r w:rsidRPr="006D6BB6">
              <w:rPr>
                <w:szCs w:val="16"/>
              </w:rPr>
              <w:t>ACK^</w:t>
            </w:r>
            <w:r>
              <w:rPr>
                <w:szCs w:val="16"/>
              </w:rPr>
              <w:t>A10</w:t>
            </w:r>
            <w:r w:rsidRPr="006D6BB6">
              <w:rPr>
                <w:szCs w:val="16"/>
              </w:rPr>
              <w:t>^ACK</w:t>
            </w:r>
          </w:p>
        </w:tc>
      </w:tr>
      <w:tr w:rsidR="006B6AAD" w:rsidRPr="006D6BB6" w14:paraId="618605DE" w14:textId="77777777" w:rsidTr="00594536">
        <w:trPr>
          <w:jc w:val="center"/>
        </w:trPr>
        <w:tc>
          <w:tcPr>
            <w:tcW w:w="1578" w:type="dxa"/>
          </w:tcPr>
          <w:p w14:paraId="5A7BF749" w14:textId="77777777" w:rsidR="006B6AAD" w:rsidRPr="006D6BB6" w:rsidRDefault="006B6AAD" w:rsidP="0025077B">
            <w:pPr>
              <w:pStyle w:val="ACK-ChoreographyBody"/>
            </w:pPr>
            <w:r w:rsidRPr="006D6BB6">
              <w:t>Application Ack</w:t>
            </w:r>
          </w:p>
        </w:tc>
        <w:tc>
          <w:tcPr>
            <w:tcW w:w="2238" w:type="dxa"/>
          </w:tcPr>
          <w:p w14:paraId="60CAA008" w14:textId="4CC1E712" w:rsidR="006B6AAD" w:rsidRPr="006D6BB6" w:rsidRDefault="006B6AAD" w:rsidP="0025077B">
            <w:pPr>
              <w:pStyle w:val="ACK-ChoreographyBody"/>
            </w:pPr>
            <w:r>
              <w:rPr>
                <w:szCs w:val="16"/>
              </w:rPr>
              <w:t>-</w:t>
            </w:r>
          </w:p>
        </w:tc>
        <w:tc>
          <w:tcPr>
            <w:tcW w:w="239" w:type="dxa"/>
          </w:tcPr>
          <w:p w14:paraId="586A3E0D" w14:textId="77777777" w:rsidR="006B6AAD" w:rsidRPr="006D6BB6" w:rsidRDefault="006B6AAD" w:rsidP="0025077B">
            <w:pPr>
              <w:pStyle w:val="ACK-ChoreographyBody"/>
            </w:pPr>
            <w:r w:rsidRPr="006D6BB6">
              <w:t>-</w:t>
            </w:r>
          </w:p>
        </w:tc>
        <w:tc>
          <w:tcPr>
            <w:tcW w:w="3071" w:type="dxa"/>
          </w:tcPr>
          <w:p w14:paraId="7EDB6F2E" w14:textId="77777777" w:rsidR="006B6AAD" w:rsidRPr="006D6BB6" w:rsidRDefault="006B6AAD" w:rsidP="0025077B">
            <w:pPr>
              <w:pStyle w:val="ACK-ChoreographyBody"/>
            </w:pPr>
            <w:r w:rsidRPr="006D6BB6">
              <w:t>-</w:t>
            </w:r>
          </w:p>
        </w:tc>
      </w:tr>
    </w:tbl>
    <w:p w14:paraId="6D9C0537" w14:textId="77777777" w:rsidR="00715956" w:rsidRPr="00F21240" w:rsidRDefault="00715956">
      <w:pPr>
        <w:pStyle w:val="Heading3"/>
        <w:rPr>
          <w:noProof/>
        </w:rPr>
      </w:pPr>
      <w:bookmarkStart w:id="2269" w:name="_Toc1815947"/>
      <w:bookmarkStart w:id="2270" w:name="_Toc21372492"/>
      <w:bookmarkStart w:id="2271" w:name="_Toc175991966"/>
      <w:bookmarkStart w:id="2272" w:name="_Toc176235925"/>
      <w:bookmarkStart w:id="2273" w:name="_Toc27754796"/>
      <w:bookmarkStart w:id="2274" w:name="_Toc109892091"/>
      <w:r w:rsidRPr="00F21240">
        <w:rPr>
          <w:noProof/>
        </w:rPr>
        <w:t>ADT/ACK - Cancel Admit / Visit Notification (Event A11</w:t>
      </w:r>
      <w:r w:rsidRPr="00F21240">
        <w:rPr>
          <w:noProof/>
        </w:rPr>
        <w:fldChar w:fldCharType="begin"/>
      </w:r>
      <w:r w:rsidRPr="00F21240">
        <w:rPr>
          <w:noProof/>
        </w:rPr>
        <w:instrText>XE "A11"</w:instrText>
      </w:r>
      <w:r w:rsidRPr="00F21240">
        <w:rPr>
          <w:noProof/>
        </w:rPr>
        <w:fldChar w:fldCharType="end"/>
      </w:r>
      <w:r w:rsidRPr="00F21240">
        <w:rPr>
          <w:noProof/>
        </w:rPr>
        <w:t>)</w:t>
      </w:r>
      <w:bookmarkEnd w:id="2262"/>
      <w:bookmarkEnd w:id="2263"/>
      <w:bookmarkEnd w:id="2264"/>
      <w:bookmarkEnd w:id="2265"/>
      <w:bookmarkEnd w:id="2266"/>
      <w:bookmarkEnd w:id="2267"/>
      <w:bookmarkEnd w:id="2268"/>
      <w:bookmarkEnd w:id="2269"/>
      <w:bookmarkEnd w:id="2270"/>
      <w:bookmarkEnd w:id="2271"/>
      <w:bookmarkEnd w:id="2272"/>
      <w:bookmarkEnd w:id="2273"/>
      <w:bookmarkEnd w:id="2274"/>
    </w:p>
    <w:p w14:paraId="1580FA95" w14:textId="77777777" w:rsidR="00715956" w:rsidRPr="00F21240" w:rsidRDefault="00715956">
      <w:pPr>
        <w:pStyle w:val="NormalIndented"/>
        <w:rPr>
          <w:noProof/>
        </w:rPr>
      </w:pPr>
      <w:r w:rsidRPr="00F21240">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F21240" w:rsidRDefault="00715956">
      <w:pPr>
        <w:pStyle w:val="NormalIndented"/>
        <w:rPr>
          <w:noProof/>
        </w:rPr>
      </w:pPr>
      <w:r w:rsidRPr="00F21240">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for backward compatibility only as of v2.4 and was withdrawn and removed from this message structure as of v2.7.</w:t>
      </w:r>
    </w:p>
    <w:p w14:paraId="62664298" w14:textId="77777777" w:rsidR="00715956" w:rsidRPr="00F21240" w:rsidRDefault="00715956">
      <w:pPr>
        <w:pStyle w:val="MsgTableCaption"/>
      </w:pPr>
      <w:r w:rsidRPr="00F21240">
        <w:t>ADT^A11^ADT_A09: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F21240" w:rsidRDefault="00715956">
            <w:pPr>
              <w:pStyle w:val="MsgTableHeader"/>
              <w:jc w:val="center"/>
              <w:rPr>
                <w:noProof/>
              </w:rPr>
            </w:pPr>
            <w:r w:rsidRPr="00F21240">
              <w:rPr>
                <w:noProof/>
              </w:rPr>
              <w:t>Chapter</w:t>
            </w:r>
          </w:p>
        </w:tc>
      </w:tr>
      <w:tr w:rsidR="00715956" w:rsidRPr="00715956"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F21240" w:rsidRDefault="00715956">
            <w:pPr>
              <w:pStyle w:val="MsgTableBody"/>
              <w:jc w:val="center"/>
              <w:rPr>
                <w:noProof/>
              </w:rPr>
            </w:pPr>
            <w:r w:rsidRPr="00F21240">
              <w:rPr>
                <w:noProof/>
              </w:rPr>
              <w:t>2</w:t>
            </w:r>
          </w:p>
        </w:tc>
      </w:tr>
      <w:tr w:rsidR="00CD6658" w:rsidRPr="00151483"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594536" w:rsidRDefault="00CD6658" w:rsidP="002F09AE">
            <w:pPr>
              <w:pStyle w:val="MsgTableBody"/>
              <w:jc w:val="center"/>
              <w:rPr>
                <w:noProof/>
              </w:rPr>
            </w:pPr>
            <w:r w:rsidRPr="00594536">
              <w:rPr>
                <w:noProof/>
              </w:rPr>
              <w:t>3</w:t>
            </w:r>
          </w:p>
        </w:tc>
      </w:tr>
      <w:tr w:rsidR="00715956" w:rsidRPr="00715956"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F21240" w:rsidRDefault="00715956">
            <w:pPr>
              <w:pStyle w:val="MsgTableBody"/>
              <w:jc w:val="center"/>
              <w:rPr>
                <w:noProof/>
              </w:rPr>
            </w:pPr>
            <w:r w:rsidRPr="00F21240">
              <w:rPr>
                <w:noProof/>
              </w:rPr>
              <w:t>2</w:t>
            </w:r>
          </w:p>
        </w:tc>
      </w:tr>
      <w:tr w:rsidR="00715956" w:rsidRPr="00715956"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F21240" w:rsidRDefault="00715956">
            <w:pPr>
              <w:pStyle w:val="MsgTableBody"/>
              <w:jc w:val="center"/>
              <w:rPr>
                <w:noProof/>
              </w:rPr>
            </w:pPr>
            <w:r w:rsidRPr="00F21240">
              <w:rPr>
                <w:noProof/>
              </w:rPr>
              <w:t>2</w:t>
            </w:r>
          </w:p>
        </w:tc>
      </w:tr>
      <w:tr w:rsidR="00715956" w:rsidRPr="00715956"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F21240" w:rsidRDefault="00715956">
            <w:pPr>
              <w:pStyle w:val="MsgTableBody"/>
              <w:jc w:val="center"/>
              <w:rPr>
                <w:noProof/>
              </w:rPr>
            </w:pPr>
            <w:r w:rsidRPr="00F21240">
              <w:rPr>
                <w:noProof/>
              </w:rPr>
              <w:t>3</w:t>
            </w:r>
          </w:p>
        </w:tc>
      </w:tr>
      <w:tr w:rsidR="00715956" w:rsidRPr="00715956"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F21240" w:rsidRDefault="00715956">
            <w:pPr>
              <w:pStyle w:val="MsgTableBody"/>
              <w:jc w:val="center"/>
              <w:rPr>
                <w:noProof/>
              </w:rPr>
            </w:pPr>
            <w:r w:rsidRPr="00F21240">
              <w:rPr>
                <w:noProof/>
              </w:rPr>
              <w:t>3</w:t>
            </w:r>
          </w:p>
        </w:tc>
      </w:tr>
      <w:tr w:rsidR="00715956" w:rsidRPr="00715956"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F21240" w:rsidRDefault="00715956">
            <w:pPr>
              <w:pStyle w:val="MsgTableBody"/>
              <w:jc w:val="center"/>
              <w:rPr>
                <w:noProof/>
              </w:rPr>
            </w:pPr>
            <w:r w:rsidRPr="00F21240">
              <w:rPr>
                <w:noProof/>
              </w:rPr>
              <w:t>3</w:t>
            </w:r>
          </w:p>
        </w:tc>
      </w:tr>
      <w:tr w:rsidR="000A1ACA" w:rsidRPr="00715956" w14:paraId="12C4671F" w14:textId="77777777" w:rsidTr="00D50068">
        <w:trPr>
          <w:jc w:val="center"/>
          <w:ins w:id="2275" w:author="Merrick, Riki | APHL" w:date="2022-07-17T16:54:00Z"/>
        </w:trPr>
        <w:tc>
          <w:tcPr>
            <w:tcW w:w="2882" w:type="dxa"/>
            <w:tcBorders>
              <w:top w:val="dotted" w:sz="4" w:space="0" w:color="auto"/>
              <w:left w:val="nil"/>
              <w:bottom w:val="dotted" w:sz="4" w:space="0" w:color="auto"/>
              <w:right w:val="nil"/>
            </w:tcBorders>
            <w:shd w:val="clear" w:color="auto" w:fill="FFFFFF"/>
          </w:tcPr>
          <w:p w14:paraId="7A5FECCA" w14:textId="794223E1" w:rsidR="000A1ACA" w:rsidRPr="00F21240" w:rsidRDefault="000A1ACA" w:rsidP="000A1ACA">
            <w:pPr>
              <w:pStyle w:val="MsgTableBody"/>
              <w:rPr>
                <w:ins w:id="2276" w:author="Merrick, Riki | APHL" w:date="2022-07-17T16:54:00Z"/>
                <w:noProof/>
              </w:rPr>
            </w:pPr>
            <w:ins w:id="2277"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D0BF958" w14:textId="796767BF" w:rsidR="000A1ACA" w:rsidRPr="00F21240" w:rsidRDefault="000A1ACA" w:rsidP="000A1ACA">
            <w:pPr>
              <w:pStyle w:val="MsgTableBody"/>
              <w:rPr>
                <w:ins w:id="2278" w:author="Merrick, Riki | APHL" w:date="2022-07-17T16:54:00Z"/>
                <w:noProof/>
              </w:rPr>
            </w:pPr>
            <w:ins w:id="2279"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F697777" w14:textId="77777777" w:rsidR="000A1ACA" w:rsidRPr="00F21240" w:rsidRDefault="000A1ACA" w:rsidP="000A1ACA">
            <w:pPr>
              <w:pStyle w:val="MsgTableBody"/>
              <w:jc w:val="center"/>
              <w:rPr>
                <w:ins w:id="2280"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6C18E98B" w14:textId="0F03F1B7" w:rsidR="000A1ACA" w:rsidRPr="00F21240" w:rsidRDefault="000A1ACA" w:rsidP="000A1ACA">
            <w:pPr>
              <w:pStyle w:val="MsgTableBody"/>
              <w:jc w:val="center"/>
              <w:rPr>
                <w:ins w:id="2281" w:author="Merrick, Riki | APHL" w:date="2022-07-17T16:54:00Z"/>
                <w:noProof/>
              </w:rPr>
            </w:pPr>
            <w:ins w:id="2282" w:author="Merrick, Riki | APHL" w:date="2022-07-17T16:54:00Z">
              <w:r>
                <w:rPr>
                  <w:noProof/>
                </w:rPr>
                <w:t>3</w:t>
              </w:r>
            </w:ins>
          </w:p>
        </w:tc>
      </w:tr>
      <w:tr w:rsidR="000A1ACA" w:rsidRPr="00715956" w14:paraId="14DA1A4B" w14:textId="77777777" w:rsidTr="00D50068">
        <w:trPr>
          <w:jc w:val="center"/>
          <w:ins w:id="2283" w:author="Merrick, Riki | APHL" w:date="2022-07-17T16:54:00Z"/>
        </w:trPr>
        <w:tc>
          <w:tcPr>
            <w:tcW w:w="2882" w:type="dxa"/>
            <w:tcBorders>
              <w:top w:val="dotted" w:sz="4" w:space="0" w:color="auto"/>
              <w:left w:val="nil"/>
              <w:bottom w:val="dotted" w:sz="4" w:space="0" w:color="auto"/>
              <w:right w:val="nil"/>
            </w:tcBorders>
            <w:shd w:val="clear" w:color="auto" w:fill="FFFFFF"/>
          </w:tcPr>
          <w:p w14:paraId="13B4B9DA" w14:textId="255CBF8A" w:rsidR="000A1ACA" w:rsidRPr="00F21240" w:rsidRDefault="000A1ACA" w:rsidP="000A1ACA">
            <w:pPr>
              <w:pStyle w:val="MsgTableBody"/>
              <w:rPr>
                <w:ins w:id="2284" w:author="Merrick, Riki | APHL" w:date="2022-07-17T16:54:00Z"/>
                <w:noProof/>
              </w:rPr>
            </w:pPr>
            <w:ins w:id="2285"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174A8C68" w14:textId="722CE49A" w:rsidR="000A1ACA" w:rsidRPr="00F21240" w:rsidRDefault="000A1ACA" w:rsidP="000A1ACA">
            <w:pPr>
              <w:pStyle w:val="MsgTableBody"/>
              <w:rPr>
                <w:ins w:id="2286" w:author="Merrick, Riki | APHL" w:date="2022-07-17T16:54:00Z"/>
                <w:noProof/>
              </w:rPr>
            </w:pPr>
            <w:ins w:id="2287"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1F92BB4" w14:textId="77777777" w:rsidR="000A1ACA" w:rsidRPr="00F21240" w:rsidRDefault="000A1ACA" w:rsidP="000A1ACA">
            <w:pPr>
              <w:pStyle w:val="MsgTableBody"/>
              <w:jc w:val="center"/>
              <w:rPr>
                <w:ins w:id="2288"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6F0E5B86" w14:textId="3F4ACF1F" w:rsidR="000A1ACA" w:rsidRPr="00F21240" w:rsidRDefault="000A1ACA" w:rsidP="000A1ACA">
            <w:pPr>
              <w:pStyle w:val="MsgTableBody"/>
              <w:jc w:val="center"/>
              <w:rPr>
                <w:ins w:id="2289" w:author="Merrick, Riki | APHL" w:date="2022-07-17T16:54:00Z"/>
                <w:noProof/>
              </w:rPr>
            </w:pPr>
            <w:ins w:id="2290" w:author="Merrick, Riki | APHL" w:date="2022-07-17T16:54:00Z">
              <w:r>
                <w:rPr>
                  <w:noProof/>
                </w:rPr>
                <w:t>3</w:t>
              </w:r>
            </w:ins>
          </w:p>
        </w:tc>
      </w:tr>
      <w:tr w:rsidR="000A1ACA" w:rsidRPr="00715956" w14:paraId="76C48893" w14:textId="77777777" w:rsidTr="00D50068">
        <w:trPr>
          <w:jc w:val="center"/>
          <w:ins w:id="2291" w:author="Merrick, Riki | APHL" w:date="2022-07-17T16:54:00Z"/>
        </w:trPr>
        <w:tc>
          <w:tcPr>
            <w:tcW w:w="2882" w:type="dxa"/>
            <w:tcBorders>
              <w:top w:val="dotted" w:sz="4" w:space="0" w:color="auto"/>
              <w:left w:val="nil"/>
              <w:bottom w:val="dotted" w:sz="4" w:space="0" w:color="auto"/>
              <w:right w:val="nil"/>
            </w:tcBorders>
            <w:shd w:val="clear" w:color="auto" w:fill="FFFFFF"/>
          </w:tcPr>
          <w:p w14:paraId="0E2F7768" w14:textId="33F8B6BF" w:rsidR="000A1ACA" w:rsidRPr="00F21240" w:rsidRDefault="000A1ACA" w:rsidP="000A1ACA">
            <w:pPr>
              <w:pStyle w:val="MsgTableBody"/>
              <w:rPr>
                <w:ins w:id="2292" w:author="Merrick, Riki | APHL" w:date="2022-07-17T16:54:00Z"/>
                <w:noProof/>
              </w:rPr>
            </w:pPr>
            <w:ins w:id="2293"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4E04812F" w14:textId="67879919" w:rsidR="000A1ACA" w:rsidRPr="00F21240" w:rsidRDefault="000A1ACA" w:rsidP="000A1ACA">
            <w:pPr>
              <w:pStyle w:val="MsgTableBody"/>
              <w:rPr>
                <w:ins w:id="2294" w:author="Merrick, Riki | APHL" w:date="2022-07-17T16:54:00Z"/>
                <w:noProof/>
              </w:rPr>
            </w:pPr>
            <w:ins w:id="2295" w:author="Merrick, Riki | APHL" w:date="2022-07-17T16:54: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DDCCEF4" w14:textId="77777777" w:rsidR="000A1ACA" w:rsidRPr="00F21240" w:rsidRDefault="000A1ACA" w:rsidP="000A1ACA">
            <w:pPr>
              <w:pStyle w:val="MsgTableBody"/>
              <w:jc w:val="center"/>
              <w:rPr>
                <w:ins w:id="2296"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3AFC292D" w14:textId="58093A82" w:rsidR="000A1ACA" w:rsidRPr="00F21240" w:rsidRDefault="000A1ACA" w:rsidP="000A1ACA">
            <w:pPr>
              <w:pStyle w:val="MsgTableBody"/>
              <w:jc w:val="center"/>
              <w:rPr>
                <w:ins w:id="2297" w:author="Merrick, Riki | APHL" w:date="2022-07-17T16:54:00Z"/>
                <w:noProof/>
              </w:rPr>
            </w:pPr>
            <w:ins w:id="2298" w:author="Merrick, Riki | APHL" w:date="2022-07-17T16:54:00Z">
              <w:r>
                <w:rPr>
                  <w:noProof/>
                </w:rPr>
                <w:t>3</w:t>
              </w:r>
            </w:ins>
          </w:p>
        </w:tc>
      </w:tr>
      <w:tr w:rsidR="000A1ACA" w:rsidRPr="00715956"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0A1ACA" w:rsidRPr="00F21240" w:rsidRDefault="000A1ACA" w:rsidP="000A1ACA">
            <w:pPr>
              <w:pStyle w:val="MsgTableBody"/>
              <w:jc w:val="center"/>
              <w:rPr>
                <w:noProof/>
              </w:rPr>
            </w:pPr>
            <w:r w:rsidRPr="00F21240">
              <w:rPr>
                <w:noProof/>
              </w:rPr>
              <w:t>3</w:t>
            </w:r>
          </w:p>
        </w:tc>
      </w:tr>
      <w:tr w:rsidR="000A1ACA" w:rsidRPr="00715956"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0A1ACA" w:rsidRPr="00F21240" w:rsidRDefault="000A1ACA" w:rsidP="000A1ACA">
            <w:pPr>
              <w:pStyle w:val="MsgTableBody"/>
              <w:jc w:val="center"/>
              <w:rPr>
                <w:noProof/>
              </w:rPr>
            </w:pPr>
            <w:r w:rsidRPr="00F21240">
              <w:rPr>
                <w:noProof/>
              </w:rPr>
              <w:t>3</w:t>
            </w:r>
          </w:p>
        </w:tc>
      </w:tr>
      <w:tr w:rsidR="000A1ACA" w:rsidRPr="00715956"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0A1ACA" w:rsidRPr="00F21240" w:rsidRDefault="000A1ACA" w:rsidP="000A1ACA">
            <w:pPr>
              <w:pStyle w:val="MsgTableBody"/>
              <w:jc w:val="center"/>
              <w:rPr>
                <w:noProof/>
              </w:rPr>
            </w:pPr>
            <w:r w:rsidRPr="00F21240">
              <w:rPr>
                <w:noProof/>
              </w:rPr>
              <w:t>3</w:t>
            </w:r>
          </w:p>
        </w:tc>
      </w:tr>
      <w:tr w:rsidR="000A1ACA" w:rsidRPr="00715956"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F3E6AF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0A1ACA" w:rsidRPr="00F21240" w:rsidRDefault="000A1ACA" w:rsidP="000A1ACA">
            <w:pPr>
              <w:pStyle w:val="MsgTableBody"/>
              <w:jc w:val="center"/>
              <w:rPr>
                <w:noProof/>
              </w:rPr>
            </w:pPr>
          </w:p>
        </w:tc>
      </w:tr>
      <w:tr w:rsidR="000A1ACA" w:rsidRPr="00715956"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0A1ACA" w:rsidRPr="00F21240" w:rsidRDefault="000A1ACA" w:rsidP="000A1ACA">
            <w:pPr>
              <w:pStyle w:val="MsgTableBody"/>
              <w:jc w:val="center"/>
              <w:rPr>
                <w:noProof/>
              </w:rPr>
            </w:pPr>
            <w:r w:rsidRPr="00F21240">
              <w:rPr>
                <w:noProof/>
              </w:rPr>
              <w:t>7</w:t>
            </w:r>
          </w:p>
        </w:tc>
      </w:tr>
      <w:tr w:rsidR="000A1ACA" w:rsidRPr="00715956"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0A1ACA" w:rsidRPr="00F21240" w:rsidRDefault="000A1ACA" w:rsidP="000A1ACA">
            <w:pPr>
              <w:pStyle w:val="MsgTableBody"/>
              <w:jc w:val="center"/>
              <w:rPr>
                <w:noProof/>
              </w:rPr>
            </w:pPr>
            <w:r>
              <w:rPr>
                <w:noProof/>
              </w:rPr>
              <w:t>7</w:t>
            </w:r>
          </w:p>
        </w:tc>
      </w:tr>
      <w:tr w:rsidR="000A1ACA" w:rsidRPr="00715956"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0A1ACA" w:rsidRPr="00F21240" w:rsidRDefault="000A1ACA" w:rsidP="000A1ACA">
            <w:pPr>
              <w:pStyle w:val="MsgTableBody"/>
              <w:jc w:val="center"/>
              <w:rPr>
                <w:noProof/>
              </w:rPr>
            </w:pPr>
          </w:p>
        </w:tc>
      </w:tr>
    </w:tbl>
    <w:p w14:paraId="0850FE8B" w14:textId="544EFE8E" w:rsidR="00EB05F1"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6BB6" w14:paraId="150B3F27" w14:textId="77777777" w:rsidTr="00372670">
        <w:trPr>
          <w:jc w:val="center"/>
        </w:trPr>
        <w:tc>
          <w:tcPr>
            <w:tcW w:w="8784" w:type="dxa"/>
            <w:gridSpan w:val="6"/>
          </w:tcPr>
          <w:p w14:paraId="71604385" w14:textId="3507B0E6" w:rsidR="00597C63" w:rsidRPr="006D6BB6" w:rsidRDefault="00597C63" w:rsidP="00597C63">
            <w:pPr>
              <w:pStyle w:val="ACK-ChoreographyHeader"/>
            </w:pPr>
            <w:r w:rsidRPr="00C20CAF">
              <w:t>Acknowledgment Choreography</w:t>
            </w:r>
          </w:p>
        </w:tc>
      </w:tr>
      <w:tr w:rsidR="00597C63" w:rsidRPr="006D6BB6" w14:paraId="650272AA" w14:textId="77777777" w:rsidTr="00372670">
        <w:trPr>
          <w:jc w:val="center"/>
        </w:trPr>
        <w:tc>
          <w:tcPr>
            <w:tcW w:w="8784" w:type="dxa"/>
            <w:gridSpan w:val="6"/>
          </w:tcPr>
          <w:p w14:paraId="2245A61D" w14:textId="6F5C2B56" w:rsidR="00597C63" w:rsidRPr="00C20CAF" w:rsidRDefault="00372670" w:rsidP="00597C63">
            <w:pPr>
              <w:pStyle w:val="ACK-ChoreographyHeader"/>
            </w:pPr>
            <w:r w:rsidRPr="00F21240">
              <w:t>ADT^A11^ADT_A09</w:t>
            </w:r>
          </w:p>
        </w:tc>
      </w:tr>
      <w:tr w:rsidR="00EB05F1" w:rsidRPr="006D6BB6" w14:paraId="2F519DB4" w14:textId="77777777" w:rsidTr="00372670">
        <w:trPr>
          <w:jc w:val="center"/>
        </w:trPr>
        <w:tc>
          <w:tcPr>
            <w:tcW w:w="1473" w:type="dxa"/>
          </w:tcPr>
          <w:p w14:paraId="2641C9A1" w14:textId="77777777" w:rsidR="00EB05F1" w:rsidRPr="006D6BB6" w:rsidRDefault="00EB05F1" w:rsidP="00AD6CE4">
            <w:pPr>
              <w:pStyle w:val="ACK-ChoreographyBody"/>
            </w:pPr>
            <w:r w:rsidRPr="006D6BB6">
              <w:t>Field name</w:t>
            </w:r>
          </w:p>
        </w:tc>
        <w:tc>
          <w:tcPr>
            <w:tcW w:w="2250" w:type="dxa"/>
          </w:tcPr>
          <w:p w14:paraId="44E0E2A1" w14:textId="77777777" w:rsidR="00EB05F1" w:rsidRPr="006D6BB6" w:rsidRDefault="00EB05F1" w:rsidP="00AD6CE4">
            <w:pPr>
              <w:pStyle w:val="ACK-ChoreographyBody"/>
            </w:pPr>
            <w:r w:rsidRPr="006D6BB6">
              <w:t>Field Value: Original mode</w:t>
            </w:r>
          </w:p>
        </w:tc>
        <w:tc>
          <w:tcPr>
            <w:tcW w:w="5061" w:type="dxa"/>
            <w:gridSpan w:val="4"/>
          </w:tcPr>
          <w:p w14:paraId="02631CB9" w14:textId="77777777" w:rsidR="00EB05F1" w:rsidRPr="006D6BB6" w:rsidRDefault="00EB05F1" w:rsidP="00AD6CE4">
            <w:pPr>
              <w:pStyle w:val="ACK-ChoreographyBody"/>
            </w:pPr>
            <w:r w:rsidRPr="006D6BB6">
              <w:t>Field value: Enhanced mode</w:t>
            </w:r>
          </w:p>
        </w:tc>
      </w:tr>
      <w:tr w:rsidR="00EB05F1" w:rsidRPr="006D6BB6" w14:paraId="34DB3D2F" w14:textId="77777777" w:rsidTr="00372670">
        <w:trPr>
          <w:jc w:val="center"/>
        </w:trPr>
        <w:tc>
          <w:tcPr>
            <w:tcW w:w="1473" w:type="dxa"/>
          </w:tcPr>
          <w:p w14:paraId="691BDA95" w14:textId="77777777" w:rsidR="00EB05F1" w:rsidRPr="006D6BB6" w:rsidRDefault="00EB05F1" w:rsidP="00AD6CE4">
            <w:pPr>
              <w:pStyle w:val="ACK-ChoreographyBody"/>
            </w:pPr>
            <w:r w:rsidRPr="006D6BB6">
              <w:t>MSH.15</w:t>
            </w:r>
          </w:p>
        </w:tc>
        <w:tc>
          <w:tcPr>
            <w:tcW w:w="2250" w:type="dxa"/>
          </w:tcPr>
          <w:p w14:paraId="6C9D6EF4" w14:textId="77777777" w:rsidR="00EB05F1" w:rsidRPr="006D6BB6" w:rsidRDefault="00EB05F1" w:rsidP="00AD6CE4">
            <w:pPr>
              <w:pStyle w:val="ACK-ChoreographyBody"/>
            </w:pPr>
            <w:r w:rsidRPr="006D6BB6">
              <w:t>Blank</w:t>
            </w:r>
          </w:p>
        </w:tc>
        <w:tc>
          <w:tcPr>
            <w:tcW w:w="456" w:type="dxa"/>
          </w:tcPr>
          <w:p w14:paraId="6EB664E6" w14:textId="77777777" w:rsidR="00EB05F1" w:rsidRPr="006D6BB6" w:rsidRDefault="00EB05F1" w:rsidP="00AD6CE4">
            <w:pPr>
              <w:pStyle w:val="ACK-ChoreographyBody"/>
            </w:pPr>
            <w:r w:rsidRPr="006D6BB6">
              <w:t>NE</w:t>
            </w:r>
          </w:p>
        </w:tc>
        <w:tc>
          <w:tcPr>
            <w:tcW w:w="1578" w:type="dxa"/>
          </w:tcPr>
          <w:p w14:paraId="6649B8E0" w14:textId="77777777" w:rsidR="00EB05F1" w:rsidRPr="006D6BB6" w:rsidRDefault="00EB05F1" w:rsidP="00AD6CE4">
            <w:pPr>
              <w:pStyle w:val="ACK-ChoreographyBody"/>
            </w:pPr>
            <w:r w:rsidRPr="006D6BB6">
              <w:t>AL, SU, ER</w:t>
            </w:r>
          </w:p>
        </w:tc>
        <w:tc>
          <w:tcPr>
            <w:tcW w:w="1468" w:type="dxa"/>
          </w:tcPr>
          <w:p w14:paraId="354643D0" w14:textId="77777777" w:rsidR="00EB05F1" w:rsidRPr="006D6BB6" w:rsidRDefault="00EB05F1" w:rsidP="00AD6CE4">
            <w:pPr>
              <w:pStyle w:val="ACK-ChoreographyBody"/>
            </w:pPr>
            <w:r w:rsidRPr="006D6BB6">
              <w:t>NE</w:t>
            </w:r>
          </w:p>
        </w:tc>
        <w:tc>
          <w:tcPr>
            <w:tcW w:w="1559" w:type="dxa"/>
          </w:tcPr>
          <w:p w14:paraId="63A4659E" w14:textId="77777777" w:rsidR="00EB05F1" w:rsidRPr="006D6BB6" w:rsidRDefault="00EB05F1" w:rsidP="00AD6CE4">
            <w:pPr>
              <w:pStyle w:val="ACK-ChoreographyBody"/>
            </w:pPr>
            <w:r w:rsidRPr="006D6BB6">
              <w:t>AL, SU, ER</w:t>
            </w:r>
          </w:p>
        </w:tc>
      </w:tr>
      <w:tr w:rsidR="00EB05F1" w:rsidRPr="006D6BB6" w14:paraId="13D13256" w14:textId="77777777" w:rsidTr="00372670">
        <w:trPr>
          <w:jc w:val="center"/>
        </w:trPr>
        <w:tc>
          <w:tcPr>
            <w:tcW w:w="1473" w:type="dxa"/>
          </w:tcPr>
          <w:p w14:paraId="59C7054C" w14:textId="77777777" w:rsidR="00EB05F1" w:rsidRPr="006D6BB6" w:rsidRDefault="00EB05F1" w:rsidP="00AD6CE4">
            <w:pPr>
              <w:pStyle w:val="ACK-ChoreographyBody"/>
            </w:pPr>
            <w:r w:rsidRPr="006D6BB6">
              <w:t>MSH.16</w:t>
            </w:r>
          </w:p>
        </w:tc>
        <w:tc>
          <w:tcPr>
            <w:tcW w:w="2250" w:type="dxa"/>
          </w:tcPr>
          <w:p w14:paraId="43230A8D" w14:textId="77777777" w:rsidR="00EB05F1" w:rsidRPr="006D6BB6" w:rsidRDefault="00EB05F1" w:rsidP="00AD6CE4">
            <w:pPr>
              <w:pStyle w:val="ACK-ChoreographyBody"/>
            </w:pPr>
            <w:r w:rsidRPr="006D6BB6">
              <w:t>Blank</w:t>
            </w:r>
          </w:p>
        </w:tc>
        <w:tc>
          <w:tcPr>
            <w:tcW w:w="456" w:type="dxa"/>
          </w:tcPr>
          <w:p w14:paraId="3258AA2D" w14:textId="77777777" w:rsidR="00EB05F1" w:rsidRPr="006D6BB6" w:rsidRDefault="00EB05F1" w:rsidP="00AD6CE4">
            <w:pPr>
              <w:pStyle w:val="ACK-ChoreographyBody"/>
            </w:pPr>
            <w:r w:rsidRPr="006D6BB6">
              <w:t>NE</w:t>
            </w:r>
          </w:p>
        </w:tc>
        <w:tc>
          <w:tcPr>
            <w:tcW w:w="1578" w:type="dxa"/>
          </w:tcPr>
          <w:p w14:paraId="0E8549DB" w14:textId="77777777" w:rsidR="00EB05F1" w:rsidRPr="006D6BB6" w:rsidRDefault="00EB05F1" w:rsidP="00AD6CE4">
            <w:pPr>
              <w:pStyle w:val="ACK-ChoreographyBody"/>
            </w:pPr>
            <w:r w:rsidRPr="006D6BB6">
              <w:t>NE</w:t>
            </w:r>
          </w:p>
        </w:tc>
        <w:tc>
          <w:tcPr>
            <w:tcW w:w="1468" w:type="dxa"/>
          </w:tcPr>
          <w:p w14:paraId="2A6F114E" w14:textId="77777777" w:rsidR="00EB05F1" w:rsidRPr="006D6BB6" w:rsidRDefault="00EB05F1" w:rsidP="00AD6CE4">
            <w:pPr>
              <w:pStyle w:val="ACK-ChoreographyBody"/>
            </w:pPr>
            <w:r w:rsidRPr="006D6BB6">
              <w:t>AL, SU, ER</w:t>
            </w:r>
          </w:p>
        </w:tc>
        <w:tc>
          <w:tcPr>
            <w:tcW w:w="1559" w:type="dxa"/>
          </w:tcPr>
          <w:p w14:paraId="01F7A067" w14:textId="77777777" w:rsidR="00EB05F1" w:rsidRPr="006D6BB6" w:rsidRDefault="00EB05F1" w:rsidP="00AD6CE4">
            <w:pPr>
              <w:pStyle w:val="ACK-ChoreographyBody"/>
            </w:pPr>
            <w:r w:rsidRPr="006D6BB6">
              <w:t>AL, SU, ER</w:t>
            </w:r>
          </w:p>
        </w:tc>
      </w:tr>
      <w:tr w:rsidR="00EB05F1" w:rsidRPr="006D6BB6" w14:paraId="3359498A" w14:textId="77777777" w:rsidTr="00372670">
        <w:trPr>
          <w:jc w:val="center"/>
        </w:trPr>
        <w:tc>
          <w:tcPr>
            <w:tcW w:w="1473" w:type="dxa"/>
          </w:tcPr>
          <w:p w14:paraId="5B84D972" w14:textId="77777777" w:rsidR="00EB05F1" w:rsidRPr="006D6BB6" w:rsidRDefault="00EB05F1" w:rsidP="00AD6CE4">
            <w:pPr>
              <w:pStyle w:val="ACK-ChoreographyBody"/>
            </w:pPr>
            <w:r w:rsidRPr="006D6BB6">
              <w:t>Immediate Ack</w:t>
            </w:r>
          </w:p>
        </w:tc>
        <w:tc>
          <w:tcPr>
            <w:tcW w:w="2250" w:type="dxa"/>
          </w:tcPr>
          <w:p w14:paraId="1296D0D8" w14:textId="77777777" w:rsidR="00EB05F1" w:rsidRPr="006D6BB6" w:rsidRDefault="00EB05F1" w:rsidP="00AD6CE4">
            <w:pPr>
              <w:pStyle w:val="ACK-ChoreographyBody"/>
            </w:pPr>
            <w:r w:rsidRPr="006D6BB6">
              <w:t>-</w:t>
            </w:r>
          </w:p>
        </w:tc>
        <w:tc>
          <w:tcPr>
            <w:tcW w:w="456" w:type="dxa"/>
          </w:tcPr>
          <w:p w14:paraId="3ED6AD8F" w14:textId="77777777" w:rsidR="00EB05F1" w:rsidRPr="006D6BB6" w:rsidRDefault="00EB05F1" w:rsidP="00AD6CE4">
            <w:pPr>
              <w:pStyle w:val="ACK-ChoreographyBody"/>
            </w:pPr>
            <w:r w:rsidRPr="006D6BB6">
              <w:t>-</w:t>
            </w:r>
          </w:p>
        </w:tc>
        <w:tc>
          <w:tcPr>
            <w:tcW w:w="1578" w:type="dxa"/>
          </w:tcPr>
          <w:p w14:paraId="4CCD1E8A" w14:textId="6D1FAE0F"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468" w:type="dxa"/>
          </w:tcPr>
          <w:p w14:paraId="74197AEE" w14:textId="77777777" w:rsidR="00EB05F1" w:rsidRPr="006D6BB6" w:rsidRDefault="00EB05F1" w:rsidP="00AD6CE4">
            <w:pPr>
              <w:pStyle w:val="ACK-ChoreographyBody"/>
            </w:pPr>
            <w:r w:rsidRPr="006D6BB6">
              <w:t>-</w:t>
            </w:r>
          </w:p>
        </w:tc>
        <w:tc>
          <w:tcPr>
            <w:tcW w:w="1559" w:type="dxa"/>
          </w:tcPr>
          <w:p w14:paraId="108E04C2" w14:textId="7F096172" w:rsidR="00EB05F1" w:rsidRPr="006D6BB6" w:rsidRDefault="00EB05F1" w:rsidP="00AD6CE4">
            <w:pPr>
              <w:pStyle w:val="ACK-ChoreographyBody"/>
            </w:pPr>
            <w:r w:rsidRPr="006D6BB6">
              <w:rPr>
                <w:szCs w:val="16"/>
              </w:rPr>
              <w:t>ACK^</w:t>
            </w:r>
            <w:r>
              <w:rPr>
                <w:szCs w:val="16"/>
              </w:rPr>
              <w:t>A11</w:t>
            </w:r>
            <w:r w:rsidRPr="006D6BB6">
              <w:rPr>
                <w:szCs w:val="16"/>
              </w:rPr>
              <w:t>^ACK</w:t>
            </w:r>
          </w:p>
        </w:tc>
      </w:tr>
      <w:tr w:rsidR="00EB05F1" w:rsidRPr="006D6BB6" w14:paraId="122A0431" w14:textId="77777777" w:rsidTr="00372670">
        <w:trPr>
          <w:jc w:val="center"/>
        </w:trPr>
        <w:tc>
          <w:tcPr>
            <w:tcW w:w="1473" w:type="dxa"/>
          </w:tcPr>
          <w:p w14:paraId="0366FC6B" w14:textId="77777777" w:rsidR="00EB05F1" w:rsidRPr="006D6BB6" w:rsidRDefault="00EB05F1" w:rsidP="00AD6CE4">
            <w:pPr>
              <w:pStyle w:val="ACK-ChoreographyBody"/>
            </w:pPr>
            <w:r w:rsidRPr="006D6BB6">
              <w:t>Application Ack</w:t>
            </w:r>
          </w:p>
        </w:tc>
        <w:tc>
          <w:tcPr>
            <w:tcW w:w="2250" w:type="dxa"/>
          </w:tcPr>
          <w:p w14:paraId="20EE3AB6" w14:textId="1653D9EF" w:rsidR="00EB05F1" w:rsidRPr="006D6BB6" w:rsidRDefault="00EB05F1" w:rsidP="00AD6CE4">
            <w:pPr>
              <w:pStyle w:val="ACK-ChoreographyBody"/>
            </w:pPr>
            <w:r>
              <w:rPr>
                <w:szCs w:val="16"/>
              </w:rPr>
              <w:t>ADT</w:t>
            </w:r>
            <w:r w:rsidRPr="006D6BB6">
              <w:rPr>
                <w:szCs w:val="16"/>
              </w:rPr>
              <w:t>^</w:t>
            </w:r>
            <w:r>
              <w:rPr>
                <w:szCs w:val="16"/>
              </w:rPr>
              <w:t>A11</w:t>
            </w:r>
            <w:r w:rsidRPr="006D6BB6">
              <w:rPr>
                <w:szCs w:val="16"/>
              </w:rPr>
              <w:t>^</w:t>
            </w:r>
            <w:r>
              <w:rPr>
                <w:szCs w:val="16"/>
              </w:rPr>
              <w:t>ADT</w:t>
            </w:r>
            <w:r w:rsidRPr="006D6BB6">
              <w:rPr>
                <w:szCs w:val="16"/>
              </w:rPr>
              <w:t>_</w:t>
            </w:r>
            <w:r>
              <w:rPr>
                <w:szCs w:val="16"/>
              </w:rPr>
              <w:t>A09</w:t>
            </w:r>
          </w:p>
        </w:tc>
        <w:tc>
          <w:tcPr>
            <w:tcW w:w="456" w:type="dxa"/>
          </w:tcPr>
          <w:p w14:paraId="6E4F278A" w14:textId="77777777" w:rsidR="00EB05F1" w:rsidRPr="006D6BB6" w:rsidRDefault="00EB05F1" w:rsidP="00AD6CE4">
            <w:pPr>
              <w:pStyle w:val="ACK-ChoreographyBody"/>
            </w:pPr>
            <w:r w:rsidRPr="006D6BB6">
              <w:t>-</w:t>
            </w:r>
          </w:p>
        </w:tc>
        <w:tc>
          <w:tcPr>
            <w:tcW w:w="1578" w:type="dxa"/>
          </w:tcPr>
          <w:p w14:paraId="6DACC7A6" w14:textId="77777777" w:rsidR="00EB05F1" w:rsidRPr="006D6BB6" w:rsidRDefault="00EB05F1" w:rsidP="00AD6CE4">
            <w:pPr>
              <w:pStyle w:val="ACK-ChoreographyBody"/>
            </w:pPr>
            <w:r w:rsidRPr="006D6BB6">
              <w:t>-</w:t>
            </w:r>
          </w:p>
        </w:tc>
        <w:tc>
          <w:tcPr>
            <w:tcW w:w="1468" w:type="dxa"/>
          </w:tcPr>
          <w:p w14:paraId="18742883" w14:textId="74333FB3"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559" w:type="dxa"/>
          </w:tcPr>
          <w:p w14:paraId="3B42F126" w14:textId="25EC4581" w:rsidR="00EB05F1" w:rsidRPr="006D6BB6" w:rsidRDefault="00EB05F1" w:rsidP="00AD6CE4">
            <w:pPr>
              <w:pStyle w:val="ACK-ChoreographyBody"/>
            </w:pPr>
            <w:r w:rsidRPr="006D6BB6">
              <w:rPr>
                <w:szCs w:val="16"/>
              </w:rPr>
              <w:t>ACK^</w:t>
            </w:r>
            <w:r>
              <w:rPr>
                <w:szCs w:val="16"/>
              </w:rPr>
              <w:t>A11</w:t>
            </w:r>
            <w:r w:rsidRPr="006D6BB6">
              <w:rPr>
                <w:szCs w:val="16"/>
              </w:rPr>
              <w:t>^ACK</w:t>
            </w:r>
          </w:p>
        </w:tc>
      </w:tr>
    </w:tbl>
    <w:p w14:paraId="4F14DFA1" w14:textId="77777777" w:rsidR="00715956" w:rsidRPr="00F21240" w:rsidRDefault="00715956" w:rsidP="00594536">
      <w:pPr>
        <w:rPr>
          <w:noProof/>
        </w:rPr>
      </w:pPr>
    </w:p>
    <w:p w14:paraId="6ED3FE86" w14:textId="77777777" w:rsidR="00715956" w:rsidRPr="00F21240" w:rsidRDefault="00715956">
      <w:pPr>
        <w:pStyle w:val="MsgTableCaption"/>
        <w:rPr>
          <w:noProof/>
        </w:rPr>
      </w:pPr>
      <w:r w:rsidRPr="00F21240">
        <w:rPr>
          <w:noProof/>
        </w:rPr>
        <w:t>ACK^A11^ACK: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F21240" w:rsidRDefault="00715956">
            <w:pPr>
              <w:pStyle w:val="MsgTableHeader"/>
              <w:jc w:val="center"/>
              <w:rPr>
                <w:noProof/>
              </w:rPr>
            </w:pPr>
            <w:r w:rsidRPr="00F21240">
              <w:rPr>
                <w:noProof/>
              </w:rPr>
              <w:t>Chapter</w:t>
            </w:r>
          </w:p>
        </w:tc>
      </w:tr>
      <w:tr w:rsidR="00715956" w:rsidRPr="00715956"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F21240" w:rsidRDefault="00715956">
            <w:pPr>
              <w:pStyle w:val="MsgTableBody"/>
              <w:jc w:val="center"/>
              <w:rPr>
                <w:noProof/>
              </w:rPr>
            </w:pPr>
            <w:r w:rsidRPr="00F21240">
              <w:rPr>
                <w:noProof/>
              </w:rPr>
              <w:t>2</w:t>
            </w:r>
          </w:p>
        </w:tc>
      </w:tr>
      <w:tr w:rsidR="00715956" w:rsidRPr="00715956"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F21240" w:rsidRDefault="00715956">
            <w:pPr>
              <w:pStyle w:val="MsgTableBody"/>
              <w:jc w:val="center"/>
              <w:rPr>
                <w:noProof/>
              </w:rPr>
            </w:pPr>
            <w:r w:rsidRPr="00F21240">
              <w:rPr>
                <w:noProof/>
              </w:rPr>
              <w:t>2</w:t>
            </w:r>
          </w:p>
        </w:tc>
      </w:tr>
      <w:tr w:rsidR="00715956" w:rsidRPr="00715956"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F21240" w:rsidRDefault="00715956">
            <w:pPr>
              <w:pStyle w:val="MsgTableBody"/>
              <w:jc w:val="center"/>
              <w:rPr>
                <w:noProof/>
              </w:rPr>
            </w:pPr>
            <w:r w:rsidRPr="00F21240">
              <w:rPr>
                <w:noProof/>
              </w:rPr>
              <w:t>2</w:t>
            </w:r>
          </w:p>
        </w:tc>
      </w:tr>
      <w:tr w:rsidR="00715956" w:rsidRPr="00715956"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F21240" w:rsidRDefault="00715956">
            <w:pPr>
              <w:pStyle w:val="MsgTableBody"/>
              <w:jc w:val="center"/>
              <w:rPr>
                <w:noProof/>
              </w:rPr>
            </w:pPr>
            <w:r w:rsidRPr="00F21240">
              <w:rPr>
                <w:noProof/>
              </w:rPr>
              <w:t>2</w:t>
            </w:r>
          </w:p>
        </w:tc>
      </w:tr>
      <w:tr w:rsidR="00715956" w:rsidRPr="00715956"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F21240" w:rsidRDefault="00715956">
            <w:pPr>
              <w:pStyle w:val="MsgTableBody"/>
              <w:jc w:val="center"/>
              <w:rPr>
                <w:noProof/>
              </w:rPr>
            </w:pPr>
            <w:r w:rsidRPr="00F21240">
              <w:rPr>
                <w:noProof/>
              </w:rPr>
              <w:t>2</w:t>
            </w:r>
          </w:p>
        </w:tc>
      </w:tr>
    </w:tbl>
    <w:p w14:paraId="4FF627D6" w14:textId="38172B3D" w:rsidR="004E4611" w:rsidRDefault="004E4611" w:rsidP="00597C63">
      <w:bookmarkStart w:id="2299" w:name="_Toc348244987"/>
      <w:bookmarkStart w:id="2300" w:name="_Toc348258175"/>
      <w:bookmarkStart w:id="2301" w:name="_Toc348263358"/>
      <w:bookmarkStart w:id="2302" w:name="_Toc348336772"/>
      <w:bookmarkStart w:id="2303" w:name="_Toc348768085"/>
      <w:bookmarkStart w:id="2304" w:name="_Toc380435633"/>
      <w:bookmarkStart w:id="2305" w:name="_Toc359236129"/>
      <w:bookmarkStart w:id="2306" w:name="_Toc1815948"/>
      <w:bookmarkStart w:id="2307" w:name="_Toc21372493"/>
      <w:bookmarkStart w:id="2308" w:name="_Toc175991967"/>
      <w:bookmarkStart w:id="2309"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6BB6" w14:paraId="449943DA" w14:textId="77777777" w:rsidTr="00597C63">
        <w:trPr>
          <w:jc w:val="center"/>
        </w:trPr>
        <w:tc>
          <w:tcPr>
            <w:tcW w:w="7268" w:type="dxa"/>
            <w:gridSpan w:val="4"/>
          </w:tcPr>
          <w:p w14:paraId="6EFEEB64" w14:textId="6D3D45A6" w:rsidR="00597C63" w:rsidRPr="006D6BB6" w:rsidRDefault="00597C63" w:rsidP="00597C63">
            <w:pPr>
              <w:pStyle w:val="ACK-ChoreographyHeader"/>
            </w:pPr>
            <w:r w:rsidRPr="00C20CAF">
              <w:t>Acknowledgment Choreography</w:t>
            </w:r>
          </w:p>
        </w:tc>
      </w:tr>
      <w:tr w:rsidR="00597C63" w:rsidRPr="006D6BB6" w14:paraId="314F8CDE" w14:textId="77777777" w:rsidTr="00597C63">
        <w:trPr>
          <w:jc w:val="center"/>
        </w:trPr>
        <w:tc>
          <w:tcPr>
            <w:tcW w:w="7268" w:type="dxa"/>
            <w:gridSpan w:val="4"/>
          </w:tcPr>
          <w:p w14:paraId="0FFE7EB5" w14:textId="74B3F84D" w:rsidR="00597C63" w:rsidRPr="00C20CAF" w:rsidRDefault="00372670" w:rsidP="00597C63">
            <w:pPr>
              <w:pStyle w:val="ACK-ChoreographyHeader"/>
            </w:pPr>
            <w:r w:rsidRPr="00F21240">
              <w:rPr>
                <w:noProof/>
              </w:rPr>
              <w:t>ACK^A11^ACK</w:t>
            </w:r>
          </w:p>
        </w:tc>
      </w:tr>
      <w:tr w:rsidR="004E4611" w:rsidRPr="006D6BB6" w14:paraId="667B0D44" w14:textId="77777777" w:rsidTr="00594536">
        <w:trPr>
          <w:jc w:val="center"/>
        </w:trPr>
        <w:tc>
          <w:tcPr>
            <w:tcW w:w="1578" w:type="dxa"/>
          </w:tcPr>
          <w:p w14:paraId="316325A5" w14:textId="77777777" w:rsidR="004E4611" w:rsidRPr="006D6BB6" w:rsidRDefault="004E4611" w:rsidP="0025077B">
            <w:pPr>
              <w:pStyle w:val="ACK-ChoreographyBody"/>
            </w:pPr>
            <w:r w:rsidRPr="006D6BB6">
              <w:t>Field name</w:t>
            </w:r>
          </w:p>
        </w:tc>
        <w:tc>
          <w:tcPr>
            <w:tcW w:w="2238" w:type="dxa"/>
          </w:tcPr>
          <w:p w14:paraId="43A7E9CE" w14:textId="77777777" w:rsidR="004E4611" w:rsidRPr="006D6BB6" w:rsidRDefault="004E4611" w:rsidP="0025077B">
            <w:pPr>
              <w:pStyle w:val="ACK-ChoreographyBody"/>
            </w:pPr>
            <w:r w:rsidRPr="006D6BB6">
              <w:t>Field Value: Original mode</w:t>
            </w:r>
          </w:p>
        </w:tc>
        <w:tc>
          <w:tcPr>
            <w:tcW w:w="3452" w:type="dxa"/>
            <w:gridSpan w:val="2"/>
          </w:tcPr>
          <w:p w14:paraId="1BC16CE3" w14:textId="77777777" w:rsidR="004E4611" w:rsidRPr="006D6BB6" w:rsidRDefault="004E4611" w:rsidP="0025077B">
            <w:pPr>
              <w:pStyle w:val="ACK-ChoreographyBody"/>
            </w:pPr>
            <w:r w:rsidRPr="006D6BB6">
              <w:t>Field value: Enhanced mode</w:t>
            </w:r>
          </w:p>
        </w:tc>
      </w:tr>
      <w:tr w:rsidR="006B6AAD" w:rsidRPr="006D6BB6" w14:paraId="5F7FDF2F" w14:textId="77777777" w:rsidTr="00594536">
        <w:trPr>
          <w:jc w:val="center"/>
        </w:trPr>
        <w:tc>
          <w:tcPr>
            <w:tcW w:w="1578" w:type="dxa"/>
          </w:tcPr>
          <w:p w14:paraId="19B8CA83" w14:textId="77777777" w:rsidR="006B6AAD" w:rsidRPr="006D6BB6" w:rsidRDefault="006B6AAD" w:rsidP="0025077B">
            <w:pPr>
              <w:pStyle w:val="ACK-ChoreographyBody"/>
            </w:pPr>
            <w:r w:rsidRPr="006D6BB6">
              <w:t>MSH.15</w:t>
            </w:r>
          </w:p>
        </w:tc>
        <w:tc>
          <w:tcPr>
            <w:tcW w:w="2238" w:type="dxa"/>
          </w:tcPr>
          <w:p w14:paraId="613DD124" w14:textId="77777777" w:rsidR="006B6AAD" w:rsidRPr="006D6BB6" w:rsidRDefault="006B6AAD" w:rsidP="0025077B">
            <w:pPr>
              <w:pStyle w:val="ACK-ChoreographyBody"/>
            </w:pPr>
            <w:r w:rsidRPr="006D6BB6">
              <w:t>Blank</w:t>
            </w:r>
          </w:p>
        </w:tc>
        <w:tc>
          <w:tcPr>
            <w:tcW w:w="237" w:type="dxa"/>
          </w:tcPr>
          <w:p w14:paraId="1B8D2BD8" w14:textId="77777777" w:rsidR="006B6AAD" w:rsidRPr="006D6BB6" w:rsidRDefault="006B6AAD" w:rsidP="0025077B">
            <w:pPr>
              <w:pStyle w:val="ACK-ChoreographyBody"/>
            </w:pPr>
            <w:r w:rsidRPr="006D6BB6">
              <w:t>NE</w:t>
            </w:r>
          </w:p>
        </w:tc>
        <w:tc>
          <w:tcPr>
            <w:tcW w:w="3215" w:type="dxa"/>
          </w:tcPr>
          <w:p w14:paraId="11D7C82D" w14:textId="77777777" w:rsidR="006B6AAD" w:rsidRPr="006D6BB6" w:rsidRDefault="006B6AAD" w:rsidP="0025077B">
            <w:pPr>
              <w:pStyle w:val="ACK-ChoreographyBody"/>
            </w:pPr>
            <w:r w:rsidRPr="006D6BB6">
              <w:t>AL, SU, ER</w:t>
            </w:r>
          </w:p>
        </w:tc>
      </w:tr>
      <w:tr w:rsidR="006B6AAD" w:rsidRPr="006D6BB6" w14:paraId="4D7B3E2A" w14:textId="77777777" w:rsidTr="00594536">
        <w:trPr>
          <w:jc w:val="center"/>
        </w:trPr>
        <w:tc>
          <w:tcPr>
            <w:tcW w:w="1578" w:type="dxa"/>
          </w:tcPr>
          <w:p w14:paraId="47A1EEA8" w14:textId="77777777" w:rsidR="006B6AAD" w:rsidRPr="006D6BB6" w:rsidRDefault="006B6AAD" w:rsidP="0025077B">
            <w:pPr>
              <w:pStyle w:val="ACK-ChoreographyBody"/>
            </w:pPr>
            <w:r w:rsidRPr="006D6BB6">
              <w:t>MSH.16</w:t>
            </w:r>
          </w:p>
        </w:tc>
        <w:tc>
          <w:tcPr>
            <w:tcW w:w="2238" w:type="dxa"/>
          </w:tcPr>
          <w:p w14:paraId="2A4D820B" w14:textId="77777777" w:rsidR="006B6AAD" w:rsidRPr="006D6BB6" w:rsidRDefault="006B6AAD" w:rsidP="0025077B">
            <w:pPr>
              <w:pStyle w:val="ACK-ChoreographyBody"/>
            </w:pPr>
            <w:r w:rsidRPr="006D6BB6">
              <w:t>Blank</w:t>
            </w:r>
          </w:p>
        </w:tc>
        <w:tc>
          <w:tcPr>
            <w:tcW w:w="237" w:type="dxa"/>
          </w:tcPr>
          <w:p w14:paraId="7A829FC2" w14:textId="77777777" w:rsidR="006B6AAD" w:rsidRPr="006D6BB6" w:rsidRDefault="006B6AAD" w:rsidP="0025077B">
            <w:pPr>
              <w:pStyle w:val="ACK-ChoreographyBody"/>
            </w:pPr>
            <w:r w:rsidRPr="006D6BB6">
              <w:t>NE</w:t>
            </w:r>
          </w:p>
        </w:tc>
        <w:tc>
          <w:tcPr>
            <w:tcW w:w="3215" w:type="dxa"/>
          </w:tcPr>
          <w:p w14:paraId="0037C56C" w14:textId="77777777" w:rsidR="006B6AAD" w:rsidRPr="006D6BB6" w:rsidRDefault="006B6AAD" w:rsidP="0025077B">
            <w:pPr>
              <w:pStyle w:val="ACK-ChoreographyBody"/>
            </w:pPr>
            <w:r w:rsidRPr="006D6BB6">
              <w:t>NE</w:t>
            </w:r>
          </w:p>
        </w:tc>
      </w:tr>
      <w:tr w:rsidR="006B6AAD" w:rsidRPr="006D6BB6" w14:paraId="7BE75AF2" w14:textId="77777777" w:rsidTr="00594536">
        <w:trPr>
          <w:jc w:val="center"/>
        </w:trPr>
        <w:tc>
          <w:tcPr>
            <w:tcW w:w="1578" w:type="dxa"/>
          </w:tcPr>
          <w:p w14:paraId="0C0CBC42" w14:textId="77777777" w:rsidR="006B6AAD" w:rsidRPr="006D6BB6" w:rsidRDefault="006B6AAD" w:rsidP="0025077B">
            <w:pPr>
              <w:pStyle w:val="ACK-ChoreographyBody"/>
            </w:pPr>
            <w:r w:rsidRPr="006D6BB6">
              <w:t>Immediate Ack</w:t>
            </w:r>
          </w:p>
        </w:tc>
        <w:tc>
          <w:tcPr>
            <w:tcW w:w="2238" w:type="dxa"/>
          </w:tcPr>
          <w:p w14:paraId="5F9EF223" w14:textId="77777777" w:rsidR="006B6AAD" w:rsidRPr="006D6BB6" w:rsidRDefault="006B6AAD" w:rsidP="0025077B">
            <w:pPr>
              <w:pStyle w:val="ACK-ChoreographyBody"/>
            </w:pPr>
            <w:r w:rsidRPr="006D6BB6">
              <w:t>-</w:t>
            </w:r>
          </w:p>
        </w:tc>
        <w:tc>
          <w:tcPr>
            <w:tcW w:w="237" w:type="dxa"/>
          </w:tcPr>
          <w:p w14:paraId="6FBC1176" w14:textId="77777777" w:rsidR="006B6AAD" w:rsidRPr="006D6BB6" w:rsidRDefault="006B6AAD" w:rsidP="0025077B">
            <w:pPr>
              <w:pStyle w:val="ACK-ChoreographyBody"/>
            </w:pPr>
            <w:r w:rsidRPr="006D6BB6">
              <w:t>-</w:t>
            </w:r>
          </w:p>
        </w:tc>
        <w:tc>
          <w:tcPr>
            <w:tcW w:w="3215" w:type="dxa"/>
          </w:tcPr>
          <w:p w14:paraId="1CF6D986" w14:textId="555FD235" w:rsidR="006B6AAD" w:rsidRPr="006D6BB6" w:rsidRDefault="006B6AAD" w:rsidP="0025077B">
            <w:pPr>
              <w:pStyle w:val="ACK-ChoreographyBody"/>
            </w:pPr>
            <w:r w:rsidRPr="006D6BB6">
              <w:rPr>
                <w:szCs w:val="16"/>
              </w:rPr>
              <w:t>ACK^</w:t>
            </w:r>
            <w:r>
              <w:rPr>
                <w:szCs w:val="16"/>
              </w:rPr>
              <w:t>A11</w:t>
            </w:r>
            <w:r w:rsidRPr="006D6BB6">
              <w:rPr>
                <w:szCs w:val="16"/>
              </w:rPr>
              <w:t>^ACK</w:t>
            </w:r>
          </w:p>
        </w:tc>
      </w:tr>
      <w:tr w:rsidR="006B6AAD" w:rsidRPr="006D6BB6" w14:paraId="1FEFFBAC" w14:textId="77777777" w:rsidTr="00594536">
        <w:trPr>
          <w:jc w:val="center"/>
        </w:trPr>
        <w:tc>
          <w:tcPr>
            <w:tcW w:w="1578" w:type="dxa"/>
          </w:tcPr>
          <w:p w14:paraId="7598ED0C" w14:textId="77777777" w:rsidR="006B6AAD" w:rsidRPr="006D6BB6" w:rsidRDefault="006B6AAD" w:rsidP="0025077B">
            <w:pPr>
              <w:pStyle w:val="ACK-ChoreographyBody"/>
            </w:pPr>
            <w:r w:rsidRPr="006D6BB6">
              <w:t>Application Ack</w:t>
            </w:r>
          </w:p>
        </w:tc>
        <w:tc>
          <w:tcPr>
            <w:tcW w:w="2238" w:type="dxa"/>
          </w:tcPr>
          <w:p w14:paraId="06CADE5F" w14:textId="5281A5A2" w:rsidR="006B6AAD" w:rsidRPr="006D6BB6" w:rsidRDefault="006B6AAD" w:rsidP="0025077B">
            <w:pPr>
              <w:pStyle w:val="ACK-ChoreographyBody"/>
            </w:pPr>
            <w:r>
              <w:rPr>
                <w:szCs w:val="16"/>
              </w:rPr>
              <w:t>-</w:t>
            </w:r>
          </w:p>
        </w:tc>
        <w:tc>
          <w:tcPr>
            <w:tcW w:w="237" w:type="dxa"/>
          </w:tcPr>
          <w:p w14:paraId="2FC1A37A" w14:textId="77777777" w:rsidR="006B6AAD" w:rsidRPr="006D6BB6" w:rsidRDefault="006B6AAD" w:rsidP="0025077B">
            <w:pPr>
              <w:pStyle w:val="ACK-ChoreographyBody"/>
            </w:pPr>
            <w:r w:rsidRPr="006D6BB6">
              <w:t>-</w:t>
            </w:r>
          </w:p>
        </w:tc>
        <w:tc>
          <w:tcPr>
            <w:tcW w:w="3215" w:type="dxa"/>
          </w:tcPr>
          <w:p w14:paraId="32A9454E" w14:textId="77777777" w:rsidR="006B6AAD" w:rsidRPr="006D6BB6" w:rsidRDefault="006B6AAD" w:rsidP="0025077B">
            <w:pPr>
              <w:pStyle w:val="ACK-ChoreographyBody"/>
            </w:pPr>
            <w:r w:rsidRPr="006D6BB6">
              <w:t>-</w:t>
            </w:r>
          </w:p>
        </w:tc>
      </w:tr>
    </w:tbl>
    <w:p w14:paraId="5496A763" w14:textId="77777777" w:rsidR="00715956" w:rsidRPr="00F21240" w:rsidRDefault="00715956">
      <w:pPr>
        <w:pStyle w:val="Heading3"/>
        <w:rPr>
          <w:noProof/>
        </w:rPr>
      </w:pPr>
      <w:bookmarkStart w:id="2310" w:name="_Toc27754797"/>
      <w:bookmarkStart w:id="2311" w:name="_Toc109892092"/>
      <w:r w:rsidRPr="00F21240">
        <w:rPr>
          <w:noProof/>
        </w:rPr>
        <w:t>ADT/ACK - Cancel Transfer (Event A12</w:t>
      </w:r>
      <w:r w:rsidRPr="00F21240">
        <w:rPr>
          <w:noProof/>
        </w:rPr>
        <w:fldChar w:fldCharType="begin"/>
      </w:r>
      <w:r w:rsidRPr="00F21240">
        <w:rPr>
          <w:noProof/>
        </w:rPr>
        <w:instrText>XE "A12"</w:instrText>
      </w:r>
      <w:r w:rsidRPr="00F21240">
        <w:rPr>
          <w:noProof/>
        </w:rPr>
        <w:fldChar w:fldCharType="end"/>
      </w:r>
      <w:r w:rsidRPr="00F21240">
        <w:rPr>
          <w:noProof/>
        </w:rPr>
        <w:t>)</w:t>
      </w:r>
      <w:bookmarkEnd w:id="2299"/>
      <w:bookmarkEnd w:id="2300"/>
      <w:bookmarkEnd w:id="2301"/>
      <w:bookmarkEnd w:id="2302"/>
      <w:bookmarkEnd w:id="2303"/>
      <w:bookmarkEnd w:id="2304"/>
      <w:bookmarkEnd w:id="2305"/>
      <w:bookmarkEnd w:id="2306"/>
      <w:bookmarkEnd w:id="2307"/>
      <w:bookmarkEnd w:id="2308"/>
      <w:bookmarkEnd w:id="2309"/>
      <w:bookmarkEnd w:id="2310"/>
      <w:bookmarkEnd w:id="2311"/>
    </w:p>
    <w:p w14:paraId="32A059C2" w14:textId="77777777" w:rsidR="00715956" w:rsidRPr="00F21240" w:rsidRDefault="00715956">
      <w:pPr>
        <w:pStyle w:val="NormalIndented"/>
        <w:rPr>
          <w:noProof/>
        </w:rPr>
      </w:pPr>
      <w:r w:rsidRPr="00F21240">
        <w:rPr>
          <w:noProof/>
        </w:rPr>
        <w:t xml:space="preserve">The A12 event is sent when an A02 (transfer a patient) event is cancelled, either because of erroneous entry of the A02 event or because of a decision not to transfer the patient after all.  </w:t>
      </w:r>
      <w:r w:rsidRPr="00F21240">
        <w:rPr>
          <w:rStyle w:val="ReferenceAttribute"/>
          <w:noProof/>
        </w:rPr>
        <w:t>PV1-3 - Assigned Patient Location</w:t>
      </w:r>
      <w:r w:rsidRPr="00F21240">
        <w:rPr>
          <w:noProof/>
        </w:rPr>
        <w:t xml:space="preserve"> must show the location of the patient prior to the original transfer.</w:t>
      </w:r>
    </w:p>
    <w:p w14:paraId="4CA024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F21240" w:rsidRDefault="00715956">
      <w:pPr>
        <w:pStyle w:val="NormalIndented"/>
        <w:rPr>
          <w:rStyle w:val="Strong"/>
          <w:noProof/>
        </w:rPr>
      </w:pPr>
      <w:bookmarkStart w:id="2312" w:name="OLE_LINK4"/>
      <w:bookmarkStart w:id="2313" w:name="OLE_LINK5"/>
      <w:r w:rsidRPr="00F21240">
        <w:rPr>
          <w:b/>
          <w:noProof/>
        </w:rPr>
        <w:t xml:space="preserve">Attention: </w:t>
      </w:r>
      <w:bookmarkEnd w:id="2312"/>
      <w:bookmarkEnd w:id="2313"/>
      <w:r w:rsidRPr="00F21240">
        <w:rPr>
          <w:rStyle w:val="Strong"/>
          <w:noProof/>
        </w:rPr>
        <w:t>The DG1 segment was retained for backward compatibility only as of v2.4 and was withdrawn and removed from this message structure as of v2.7.</w:t>
      </w:r>
    </w:p>
    <w:p w14:paraId="6BDD8EC8" w14:textId="77777777" w:rsidR="00715956" w:rsidRPr="00F21240" w:rsidRDefault="00715956">
      <w:pPr>
        <w:pStyle w:val="MsgTableCaption"/>
      </w:pPr>
      <w:r w:rsidRPr="00F21240">
        <w:t>ADT^A12^ADT_A12: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F21240" w:rsidRDefault="00715956">
            <w:pPr>
              <w:pStyle w:val="MsgTableHeader"/>
              <w:jc w:val="center"/>
              <w:rPr>
                <w:noProof/>
              </w:rPr>
            </w:pPr>
            <w:r w:rsidRPr="00F21240">
              <w:rPr>
                <w:noProof/>
              </w:rPr>
              <w:t>Chapter</w:t>
            </w:r>
          </w:p>
        </w:tc>
      </w:tr>
      <w:tr w:rsidR="00715956" w:rsidRPr="00715956"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F21240" w:rsidRDefault="00715956">
            <w:pPr>
              <w:pStyle w:val="MsgTableBody"/>
              <w:jc w:val="center"/>
              <w:rPr>
                <w:noProof/>
              </w:rPr>
            </w:pPr>
            <w:r w:rsidRPr="00F21240">
              <w:rPr>
                <w:noProof/>
              </w:rPr>
              <w:t>2</w:t>
            </w:r>
          </w:p>
        </w:tc>
      </w:tr>
      <w:tr w:rsidR="00CD6658" w:rsidRPr="00151483"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594536" w:rsidRDefault="00CD6658" w:rsidP="002F09AE">
            <w:pPr>
              <w:pStyle w:val="MsgTableBody"/>
              <w:jc w:val="center"/>
              <w:rPr>
                <w:noProof/>
              </w:rPr>
            </w:pPr>
            <w:r w:rsidRPr="00594536">
              <w:rPr>
                <w:noProof/>
              </w:rPr>
              <w:t>3</w:t>
            </w:r>
          </w:p>
        </w:tc>
      </w:tr>
      <w:tr w:rsidR="00715956" w:rsidRPr="00715956"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F21240" w:rsidRDefault="00715956">
            <w:pPr>
              <w:pStyle w:val="MsgTableBody"/>
              <w:jc w:val="center"/>
              <w:rPr>
                <w:noProof/>
              </w:rPr>
            </w:pPr>
            <w:r w:rsidRPr="00F21240">
              <w:rPr>
                <w:noProof/>
              </w:rPr>
              <w:t>2</w:t>
            </w:r>
          </w:p>
        </w:tc>
      </w:tr>
      <w:tr w:rsidR="00715956" w:rsidRPr="00715956"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F21240" w:rsidRDefault="00715956">
            <w:pPr>
              <w:pStyle w:val="MsgTableBody"/>
              <w:jc w:val="center"/>
              <w:rPr>
                <w:noProof/>
              </w:rPr>
            </w:pPr>
            <w:r w:rsidRPr="00F21240">
              <w:rPr>
                <w:noProof/>
              </w:rPr>
              <w:t>2</w:t>
            </w:r>
          </w:p>
        </w:tc>
      </w:tr>
      <w:tr w:rsidR="00715956" w:rsidRPr="00715956"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F21240" w:rsidRDefault="00715956">
            <w:pPr>
              <w:pStyle w:val="MsgTableBody"/>
              <w:jc w:val="center"/>
              <w:rPr>
                <w:noProof/>
              </w:rPr>
            </w:pPr>
            <w:r w:rsidRPr="00F21240">
              <w:rPr>
                <w:noProof/>
              </w:rPr>
              <w:t>3</w:t>
            </w:r>
          </w:p>
        </w:tc>
      </w:tr>
      <w:tr w:rsidR="00715956" w:rsidRPr="00715956"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F21240" w:rsidRDefault="00715956">
            <w:pPr>
              <w:pStyle w:val="MsgTableBody"/>
              <w:jc w:val="center"/>
              <w:rPr>
                <w:noProof/>
              </w:rPr>
            </w:pPr>
            <w:r w:rsidRPr="00F21240">
              <w:rPr>
                <w:noProof/>
              </w:rPr>
              <w:t>3</w:t>
            </w:r>
          </w:p>
        </w:tc>
      </w:tr>
      <w:tr w:rsidR="00715956" w:rsidRPr="00715956"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F21240" w:rsidRDefault="00715956">
            <w:pPr>
              <w:pStyle w:val="MsgTableBody"/>
              <w:jc w:val="center"/>
              <w:rPr>
                <w:noProof/>
              </w:rPr>
            </w:pPr>
            <w:r w:rsidRPr="00F21240">
              <w:rPr>
                <w:noProof/>
              </w:rPr>
              <w:t>3</w:t>
            </w:r>
          </w:p>
        </w:tc>
      </w:tr>
      <w:tr w:rsidR="000A1ACA" w:rsidRPr="00715956" w14:paraId="6A3CD535" w14:textId="77777777" w:rsidTr="00D50068">
        <w:trPr>
          <w:jc w:val="center"/>
          <w:ins w:id="2314" w:author="Merrick, Riki | APHL" w:date="2022-07-17T16:54:00Z"/>
        </w:trPr>
        <w:tc>
          <w:tcPr>
            <w:tcW w:w="2882" w:type="dxa"/>
            <w:tcBorders>
              <w:top w:val="dotted" w:sz="4" w:space="0" w:color="auto"/>
              <w:left w:val="nil"/>
              <w:bottom w:val="dotted" w:sz="4" w:space="0" w:color="auto"/>
              <w:right w:val="nil"/>
            </w:tcBorders>
            <w:shd w:val="clear" w:color="auto" w:fill="FFFFFF"/>
          </w:tcPr>
          <w:p w14:paraId="2767AFD6" w14:textId="57D6E963" w:rsidR="000A1ACA" w:rsidRPr="00F21240" w:rsidRDefault="000A1ACA" w:rsidP="000A1ACA">
            <w:pPr>
              <w:pStyle w:val="MsgTableBody"/>
              <w:rPr>
                <w:ins w:id="2315" w:author="Merrick, Riki | APHL" w:date="2022-07-17T16:54:00Z"/>
                <w:noProof/>
              </w:rPr>
            </w:pPr>
            <w:ins w:id="2316"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FD17BE2" w14:textId="6AC45C72" w:rsidR="000A1ACA" w:rsidRPr="00F21240" w:rsidRDefault="000A1ACA" w:rsidP="000A1ACA">
            <w:pPr>
              <w:pStyle w:val="MsgTableBody"/>
              <w:rPr>
                <w:ins w:id="2317" w:author="Merrick, Riki | APHL" w:date="2022-07-17T16:54:00Z"/>
                <w:noProof/>
              </w:rPr>
            </w:pPr>
            <w:ins w:id="2318"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28A7075" w14:textId="77777777" w:rsidR="000A1ACA" w:rsidRPr="00F21240" w:rsidRDefault="000A1ACA" w:rsidP="000A1ACA">
            <w:pPr>
              <w:pStyle w:val="MsgTableBody"/>
              <w:jc w:val="center"/>
              <w:rPr>
                <w:ins w:id="2319"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04090CCD" w14:textId="0A1B6752" w:rsidR="000A1ACA" w:rsidRPr="00F21240" w:rsidRDefault="000A1ACA" w:rsidP="000A1ACA">
            <w:pPr>
              <w:pStyle w:val="MsgTableBody"/>
              <w:jc w:val="center"/>
              <w:rPr>
                <w:ins w:id="2320" w:author="Merrick, Riki | APHL" w:date="2022-07-17T16:54:00Z"/>
                <w:noProof/>
              </w:rPr>
            </w:pPr>
            <w:ins w:id="2321" w:author="Merrick, Riki | APHL" w:date="2022-07-17T16:54:00Z">
              <w:r>
                <w:rPr>
                  <w:noProof/>
                </w:rPr>
                <w:t>3</w:t>
              </w:r>
            </w:ins>
          </w:p>
        </w:tc>
      </w:tr>
      <w:tr w:rsidR="000A1ACA" w:rsidRPr="00715956" w14:paraId="0355C76A" w14:textId="77777777" w:rsidTr="00D50068">
        <w:trPr>
          <w:jc w:val="center"/>
          <w:ins w:id="2322" w:author="Merrick, Riki | APHL" w:date="2022-07-17T16:54:00Z"/>
        </w:trPr>
        <w:tc>
          <w:tcPr>
            <w:tcW w:w="2882" w:type="dxa"/>
            <w:tcBorders>
              <w:top w:val="dotted" w:sz="4" w:space="0" w:color="auto"/>
              <w:left w:val="nil"/>
              <w:bottom w:val="dotted" w:sz="4" w:space="0" w:color="auto"/>
              <w:right w:val="nil"/>
            </w:tcBorders>
            <w:shd w:val="clear" w:color="auto" w:fill="FFFFFF"/>
          </w:tcPr>
          <w:p w14:paraId="3ACC500F" w14:textId="58576976" w:rsidR="000A1ACA" w:rsidRPr="00F21240" w:rsidRDefault="000A1ACA" w:rsidP="000A1ACA">
            <w:pPr>
              <w:pStyle w:val="MsgTableBody"/>
              <w:rPr>
                <w:ins w:id="2323" w:author="Merrick, Riki | APHL" w:date="2022-07-17T16:54:00Z"/>
                <w:noProof/>
              </w:rPr>
            </w:pPr>
            <w:ins w:id="2324"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4B282850" w14:textId="2C75C84F" w:rsidR="000A1ACA" w:rsidRPr="00F21240" w:rsidRDefault="000A1ACA" w:rsidP="000A1ACA">
            <w:pPr>
              <w:pStyle w:val="MsgTableBody"/>
              <w:rPr>
                <w:ins w:id="2325" w:author="Merrick, Riki | APHL" w:date="2022-07-17T16:54:00Z"/>
                <w:noProof/>
              </w:rPr>
            </w:pPr>
            <w:ins w:id="2326"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E9F6F3C" w14:textId="77777777" w:rsidR="000A1ACA" w:rsidRPr="00F21240" w:rsidRDefault="000A1ACA" w:rsidP="000A1ACA">
            <w:pPr>
              <w:pStyle w:val="MsgTableBody"/>
              <w:jc w:val="center"/>
              <w:rPr>
                <w:ins w:id="2327"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257B3966" w14:textId="3D923C84" w:rsidR="000A1ACA" w:rsidRPr="00F21240" w:rsidRDefault="000A1ACA" w:rsidP="000A1ACA">
            <w:pPr>
              <w:pStyle w:val="MsgTableBody"/>
              <w:jc w:val="center"/>
              <w:rPr>
                <w:ins w:id="2328" w:author="Merrick, Riki | APHL" w:date="2022-07-17T16:54:00Z"/>
                <w:noProof/>
              </w:rPr>
            </w:pPr>
            <w:ins w:id="2329" w:author="Merrick, Riki | APHL" w:date="2022-07-17T16:54:00Z">
              <w:r>
                <w:rPr>
                  <w:noProof/>
                </w:rPr>
                <w:t>3</w:t>
              </w:r>
            </w:ins>
          </w:p>
        </w:tc>
      </w:tr>
      <w:tr w:rsidR="000A1ACA" w:rsidRPr="00715956" w14:paraId="29258098" w14:textId="77777777" w:rsidTr="00D50068">
        <w:trPr>
          <w:jc w:val="center"/>
          <w:ins w:id="2330" w:author="Merrick, Riki | APHL" w:date="2022-07-17T16:54:00Z"/>
        </w:trPr>
        <w:tc>
          <w:tcPr>
            <w:tcW w:w="2882" w:type="dxa"/>
            <w:tcBorders>
              <w:top w:val="dotted" w:sz="4" w:space="0" w:color="auto"/>
              <w:left w:val="nil"/>
              <w:bottom w:val="dotted" w:sz="4" w:space="0" w:color="auto"/>
              <w:right w:val="nil"/>
            </w:tcBorders>
            <w:shd w:val="clear" w:color="auto" w:fill="FFFFFF"/>
          </w:tcPr>
          <w:p w14:paraId="0CCFDA52" w14:textId="2E28682D" w:rsidR="000A1ACA" w:rsidRPr="00F21240" w:rsidRDefault="000A1ACA" w:rsidP="000A1ACA">
            <w:pPr>
              <w:pStyle w:val="MsgTableBody"/>
              <w:rPr>
                <w:ins w:id="2331" w:author="Merrick, Riki | APHL" w:date="2022-07-17T16:54:00Z"/>
                <w:noProof/>
              </w:rPr>
            </w:pPr>
            <w:ins w:id="2332"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1CF720BB" w14:textId="5F31401E" w:rsidR="000A1ACA" w:rsidRPr="00F21240" w:rsidRDefault="000A1ACA" w:rsidP="000A1ACA">
            <w:pPr>
              <w:pStyle w:val="MsgTableBody"/>
              <w:rPr>
                <w:ins w:id="2333" w:author="Merrick, Riki | APHL" w:date="2022-07-17T16:54:00Z"/>
                <w:noProof/>
              </w:rPr>
            </w:pPr>
            <w:ins w:id="2334" w:author="Merrick, Riki | APHL" w:date="2022-07-17T16:54: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FAF6E77" w14:textId="77777777" w:rsidR="000A1ACA" w:rsidRPr="00F21240" w:rsidRDefault="000A1ACA" w:rsidP="000A1ACA">
            <w:pPr>
              <w:pStyle w:val="MsgTableBody"/>
              <w:jc w:val="center"/>
              <w:rPr>
                <w:ins w:id="2335"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82D9E7B" w14:textId="7F759A75" w:rsidR="000A1ACA" w:rsidRPr="00F21240" w:rsidRDefault="000A1ACA" w:rsidP="000A1ACA">
            <w:pPr>
              <w:pStyle w:val="MsgTableBody"/>
              <w:jc w:val="center"/>
              <w:rPr>
                <w:ins w:id="2336" w:author="Merrick, Riki | APHL" w:date="2022-07-17T16:54:00Z"/>
                <w:noProof/>
              </w:rPr>
            </w:pPr>
            <w:ins w:id="2337" w:author="Merrick, Riki | APHL" w:date="2022-07-17T16:54:00Z">
              <w:r>
                <w:rPr>
                  <w:noProof/>
                </w:rPr>
                <w:t>3</w:t>
              </w:r>
            </w:ins>
          </w:p>
        </w:tc>
      </w:tr>
      <w:tr w:rsidR="000A1ACA" w:rsidRPr="00715956"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0A1ACA" w:rsidRPr="00F21240" w:rsidRDefault="000A1ACA" w:rsidP="000A1ACA">
            <w:pPr>
              <w:pStyle w:val="MsgTableBody"/>
              <w:jc w:val="center"/>
              <w:rPr>
                <w:noProof/>
              </w:rPr>
            </w:pPr>
            <w:r w:rsidRPr="00F21240">
              <w:rPr>
                <w:noProof/>
              </w:rPr>
              <w:t>3</w:t>
            </w:r>
          </w:p>
        </w:tc>
      </w:tr>
      <w:tr w:rsidR="000A1ACA" w:rsidRPr="00715956"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0A1ACA" w:rsidRPr="00F21240" w:rsidRDefault="000A1ACA" w:rsidP="000A1ACA">
            <w:pPr>
              <w:pStyle w:val="MsgTableBody"/>
              <w:jc w:val="center"/>
              <w:rPr>
                <w:noProof/>
              </w:rPr>
            </w:pPr>
            <w:r w:rsidRPr="00F21240">
              <w:rPr>
                <w:noProof/>
              </w:rPr>
              <w:t>3</w:t>
            </w:r>
          </w:p>
        </w:tc>
      </w:tr>
      <w:tr w:rsidR="000A1ACA" w:rsidRPr="00715956"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0A1ACA" w:rsidRPr="00F21240" w:rsidRDefault="000A1ACA" w:rsidP="000A1ACA">
            <w:pPr>
              <w:pStyle w:val="MsgTableBody"/>
              <w:jc w:val="center"/>
              <w:rPr>
                <w:noProof/>
              </w:rPr>
            </w:pPr>
            <w:r w:rsidRPr="00F21240">
              <w:rPr>
                <w:noProof/>
              </w:rPr>
              <w:t>3</w:t>
            </w:r>
          </w:p>
        </w:tc>
      </w:tr>
      <w:tr w:rsidR="000A1ACA" w:rsidRPr="00715956"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54569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0A1ACA" w:rsidRPr="00F21240" w:rsidRDefault="000A1ACA" w:rsidP="000A1ACA">
            <w:pPr>
              <w:pStyle w:val="MsgTableBody"/>
              <w:jc w:val="center"/>
              <w:rPr>
                <w:noProof/>
              </w:rPr>
            </w:pPr>
          </w:p>
        </w:tc>
      </w:tr>
      <w:tr w:rsidR="000A1ACA" w:rsidRPr="00715956"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0A1ACA" w:rsidRPr="00F21240" w:rsidRDefault="000A1ACA" w:rsidP="000A1ACA">
            <w:pPr>
              <w:pStyle w:val="MsgTableBody"/>
              <w:jc w:val="center"/>
              <w:rPr>
                <w:noProof/>
              </w:rPr>
            </w:pPr>
            <w:r w:rsidRPr="00F21240">
              <w:rPr>
                <w:noProof/>
              </w:rPr>
              <w:t>7</w:t>
            </w:r>
          </w:p>
        </w:tc>
      </w:tr>
      <w:tr w:rsidR="000A1ACA" w:rsidRPr="00715956"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0A1ACA" w:rsidRPr="00F21240" w:rsidRDefault="000A1ACA" w:rsidP="000A1ACA">
            <w:pPr>
              <w:pStyle w:val="MsgTableBody"/>
              <w:jc w:val="center"/>
              <w:rPr>
                <w:noProof/>
              </w:rPr>
            </w:pPr>
          </w:p>
        </w:tc>
      </w:tr>
      <w:tr w:rsidR="000A1ACA" w:rsidRPr="00715956"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0A1ACA" w:rsidRPr="00F21240" w:rsidRDefault="000A1ACA" w:rsidP="000A1ACA">
            <w:pPr>
              <w:pStyle w:val="MsgTableBody"/>
              <w:jc w:val="center"/>
              <w:rPr>
                <w:noProof/>
              </w:rPr>
            </w:pPr>
          </w:p>
        </w:tc>
      </w:tr>
    </w:tbl>
    <w:p w14:paraId="1A926343" w14:textId="04BFF6EB"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01242921" w14:textId="77777777" w:rsidTr="00AE417F">
        <w:tc>
          <w:tcPr>
            <w:tcW w:w="9350" w:type="dxa"/>
            <w:gridSpan w:val="6"/>
          </w:tcPr>
          <w:p w14:paraId="6BA702D2" w14:textId="501FFC32" w:rsidR="00597C63" w:rsidRPr="006D6BB6" w:rsidRDefault="00597C63" w:rsidP="00597C63">
            <w:pPr>
              <w:pStyle w:val="ACK-ChoreographyHeader"/>
            </w:pPr>
            <w:r w:rsidRPr="00C20CAF">
              <w:t>Acknowledgment Choreography</w:t>
            </w:r>
          </w:p>
        </w:tc>
      </w:tr>
      <w:tr w:rsidR="00597C63" w:rsidRPr="006D6BB6" w14:paraId="40896736" w14:textId="77777777" w:rsidTr="00AE417F">
        <w:tc>
          <w:tcPr>
            <w:tcW w:w="9350" w:type="dxa"/>
            <w:gridSpan w:val="6"/>
          </w:tcPr>
          <w:p w14:paraId="7EC401E3" w14:textId="73DDF664" w:rsidR="00597C63" w:rsidRPr="00C20CAF" w:rsidRDefault="00372670" w:rsidP="00597C63">
            <w:pPr>
              <w:pStyle w:val="ACK-ChoreographyHeader"/>
            </w:pPr>
            <w:r w:rsidRPr="00F21240">
              <w:t>ADT^A12^ADT_A12</w:t>
            </w:r>
          </w:p>
        </w:tc>
      </w:tr>
      <w:tr w:rsidR="00EB05F1" w:rsidRPr="006D6BB6" w14:paraId="163E160B" w14:textId="77777777" w:rsidTr="00597C63">
        <w:tc>
          <w:tcPr>
            <w:tcW w:w="1410" w:type="dxa"/>
          </w:tcPr>
          <w:p w14:paraId="7CF6D063" w14:textId="77777777" w:rsidR="00EB05F1" w:rsidRPr="006D6BB6" w:rsidRDefault="00EB05F1" w:rsidP="00AD6CE4">
            <w:pPr>
              <w:pStyle w:val="ACK-ChoreographyBody"/>
            </w:pPr>
            <w:r w:rsidRPr="006D6BB6">
              <w:t>Field name</w:t>
            </w:r>
          </w:p>
        </w:tc>
        <w:tc>
          <w:tcPr>
            <w:tcW w:w="1854" w:type="dxa"/>
          </w:tcPr>
          <w:p w14:paraId="23A55802" w14:textId="77777777" w:rsidR="00EB05F1" w:rsidRPr="006D6BB6" w:rsidRDefault="00EB05F1" w:rsidP="00AD6CE4">
            <w:pPr>
              <w:pStyle w:val="ACK-ChoreographyBody"/>
            </w:pPr>
            <w:r w:rsidRPr="006D6BB6">
              <w:t>Field Value: Original mode</w:t>
            </w:r>
          </w:p>
        </w:tc>
        <w:tc>
          <w:tcPr>
            <w:tcW w:w="6086" w:type="dxa"/>
            <w:gridSpan w:val="4"/>
          </w:tcPr>
          <w:p w14:paraId="192E09E3" w14:textId="77777777" w:rsidR="00EB05F1" w:rsidRPr="006D6BB6" w:rsidRDefault="00EB05F1" w:rsidP="00AD6CE4">
            <w:pPr>
              <w:pStyle w:val="ACK-ChoreographyBody"/>
            </w:pPr>
            <w:r w:rsidRPr="006D6BB6">
              <w:t>Field value: Enhanced mode</w:t>
            </w:r>
          </w:p>
        </w:tc>
      </w:tr>
      <w:tr w:rsidR="00EB05F1" w:rsidRPr="006D6BB6" w14:paraId="1917956B" w14:textId="77777777" w:rsidTr="00597C63">
        <w:tc>
          <w:tcPr>
            <w:tcW w:w="1410" w:type="dxa"/>
          </w:tcPr>
          <w:p w14:paraId="66E06FE5" w14:textId="77777777" w:rsidR="00EB05F1" w:rsidRPr="006D6BB6" w:rsidRDefault="00EB05F1" w:rsidP="00AD6CE4">
            <w:pPr>
              <w:pStyle w:val="ACK-ChoreographyBody"/>
            </w:pPr>
            <w:r w:rsidRPr="006D6BB6">
              <w:t>MSH.15</w:t>
            </w:r>
          </w:p>
        </w:tc>
        <w:tc>
          <w:tcPr>
            <w:tcW w:w="1854" w:type="dxa"/>
          </w:tcPr>
          <w:p w14:paraId="4B31A478" w14:textId="77777777" w:rsidR="00EB05F1" w:rsidRPr="006D6BB6" w:rsidRDefault="00EB05F1" w:rsidP="00AD6CE4">
            <w:pPr>
              <w:pStyle w:val="ACK-ChoreographyBody"/>
            </w:pPr>
            <w:r w:rsidRPr="006D6BB6">
              <w:t>Blank</w:t>
            </w:r>
          </w:p>
        </w:tc>
        <w:tc>
          <w:tcPr>
            <w:tcW w:w="465" w:type="dxa"/>
          </w:tcPr>
          <w:p w14:paraId="4A7F683C" w14:textId="77777777" w:rsidR="00EB05F1" w:rsidRPr="006D6BB6" w:rsidRDefault="00EB05F1" w:rsidP="00AD6CE4">
            <w:pPr>
              <w:pStyle w:val="ACK-ChoreographyBody"/>
            </w:pPr>
            <w:r w:rsidRPr="006D6BB6">
              <w:t>NE</w:t>
            </w:r>
          </w:p>
        </w:tc>
        <w:tc>
          <w:tcPr>
            <w:tcW w:w="1603" w:type="dxa"/>
          </w:tcPr>
          <w:p w14:paraId="14CE9B11" w14:textId="77777777" w:rsidR="00EB05F1" w:rsidRPr="006D6BB6" w:rsidRDefault="00EB05F1" w:rsidP="00AD6CE4">
            <w:pPr>
              <w:pStyle w:val="ACK-ChoreographyBody"/>
            </w:pPr>
            <w:r w:rsidRPr="006D6BB6">
              <w:t>AL, SU, ER</w:t>
            </w:r>
          </w:p>
        </w:tc>
        <w:tc>
          <w:tcPr>
            <w:tcW w:w="2009" w:type="dxa"/>
          </w:tcPr>
          <w:p w14:paraId="551FA9C6" w14:textId="77777777" w:rsidR="00EB05F1" w:rsidRPr="006D6BB6" w:rsidRDefault="00EB05F1" w:rsidP="00AD6CE4">
            <w:pPr>
              <w:pStyle w:val="ACK-ChoreographyBody"/>
            </w:pPr>
            <w:r w:rsidRPr="006D6BB6">
              <w:t>NE</w:t>
            </w:r>
          </w:p>
        </w:tc>
        <w:tc>
          <w:tcPr>
            <w:tcW w:w="2009" w:type="dxa"/>
          </w:tcPr>
          <w:p w14:paraId="3AC0FF86" w14:textId="77777777" w:rsidR="00EB05F1" w:rsidRPr="006D6BB6" w:rsidRDefault="00EB05F1" w:rsidP="00AD6CE4">
            <w:pPr>
              <w:pStyle w:val="ACK-ChoreographyBody"/>
            </w:pPr>
            <w:r w:rsidRPr="006D6BB6">
              <w:t>AL, SU, ER</w:t>
            </w:r>
          </w:p>
        </w:tc>
      </w:tr>
      <w:tr w:rsidR="00EB05F1" w:rsidRPr="006D6BB6" w14:paraId="1CAD569A" w14:textId="77777777" w:rsidTr="00597C63">
        <w:tc>
          <w:tcPr>
            <w:tcW w:w="1410" w:type="dxa"/>
          </w:tcPr>
          <w:p w14:paraId="38CBE644" w14:textId="77777777" w:rsidR="00EB05F1" w:rsidRPr="006D6BB6" w:rsidRDefault="00EB05F1" w:rsidP="00AD6CE4">
            <w:pPr>
              <w:pStyle w:val="ACK-ChoreographyBody"/>
            </w:pPr>
            <w:r w:rsidRPr="006D6BB6">
              <w:t>MSH.16</w:t>
            </w:r>
          </w:p>
        </w:tc>
        <w:tc>
          <w:tcPr>
            <w:tcW w:w="1854" w:type="dxa"/>
          </w:tcPr>
          <w:p w14:paraId="014D819E" w14:textId="77777777" w:rsidR="00EB05F1" w:rsidRPr="006D6BB6" w:rsidRDefault="00EB05F1" w:rsidP="00AD6CE4">
            <w:pPr>
              <w:pStyle w:val="ACK-ChoreographyBody"/>
            </w:pPr>
            <w:r w:rsidRPr="006D6BB6">
              <w:t>Blank</w:t>
            </w:r>
          </w:p>
        </w:tc>
        <w:tc>
          <w:tcPr>
            <w:tcW w:w="465" w:type="dxa"/>
          </w:tcPr>
          <w:p w14:paraId="157245BF" w14:textId="77777777" w:rsidR="00EB05F1" w:rsidRPr="006D6BB6" w:rsidRDefault="00EB05F1" w:rsidP="00AD6CE4">
            <w:pPr>
              <w:pStyle w:val="ACK-ChoreographyBody"/>
            </w:pPr>
            <w:r w:rsidRPr="006D6BB6">
              <w:t>NE</w:t>
            </w:r>
          </w:p>
        </w:tc>
        <w:tc>
          <w:tcPr>
            <w:tcW w:w="1603" w:type="dxa"/>
          </w:tcPr>
          <w:p w14:paraId="5BEA5E78" w14:textId="77777777" w:rsidR="00EB05F1" w:rsidRPr="006D6BB6" w:rsidRDefault="00EB05F1" w:rsidP="00AD6CE4">
            <w:pPr>
              <w:pStyle w:val="ACK-ChoreographyBody"/>
            </w:pPr>
            <w:r w:rsidRPr="006D6BB6">
              <w:t>NE</w:t>
            </w:r>
          </w:p>
        </w:tc>
        <w:tc>
          <w:tcPr>
            <w:tcW w:w="2009" w:type="dxa"/>
          </w:tcPr>
          <w:p w14:paraId="4936FBC5" w14:textId="77777777" w:rsidR="00EB05F1" w:rsidRPr="006D6BB6" w:rsidRDefault="00EB05F1" w:rsidP="00AD6CE4">
            <w:pPr>
              <w:pStyle w:val="ACK-ChoreographyBody"/>
            </w:pPr>
            <w:r w:rsidRPr="006D6BB6">
              <w:t>AL, SU, ER</w:t>
            </w:r>
          </w:p>
        </w:tc>
        <w:tc>
          <w:tcPr>
            <w:tcW w:w="2009" w:type="dxa"/>
          </w:tcPr>
          <w:p w14:paraId="5D659260" w14:textId="77777777" w:rsidR="00EB05F1" w:rsidRPr="006D6BB6" w:rsidRDefault="00EB05F1" w:rsidP="00AD6CE4">
            <w:pPr>
              <w:pStyle w:val="ACK-ChoreographyBody"/>
            </w:pPr>
            <w:r w:rsidRPr="006D6BB6">
              <w:t>AL, SU, ER</w:t>
            </w:r>
          </w:p>
        </w:tc>
      </w:tr>
      <w:tr w:rsidR="00EB05F1" w:rsidRPr="006D6BB6" w14:paraId="0074A71F" w14:textId="77777777" w:rsidTr="00597C63">
        <w:tc>
          <w:tcPr>
            <w:tcW w:w="1410" w:type="dxa"/>
          </w:tcPr>
          <w:p w14:paraId="40E010BC" w14:textId="77777777" w:rsidR="00EB05F1" w:rsidRPr="006D6BB6" w:rsidRDefault="00EB05F1" w:rsidP="00AD6CE4">
            <w:pPr>
              <w:pStyle w:val="ACK-ChoreographyBody"/>
            </w:pPr>
            <w:r w:rsidRPr="006D6BB6">
              <w:t>Immediate Ack</w:t>
            </w:r>
          </w:p>
        </w:tc>
        <w:tc>
          <w:tcPr>
            <w:tcW w:w="1854" w:type="dxa"/>
          </w:tcPr>
          <w:p w14:paraId="6EEEDE60" w14:textId="77777777" w:rsidR="00EB05F1" w:rsidRPr="006D6BB6" w:rsidRDefault="00EB05F1" w:rsidP="00AD6CE4">
            <w:pPr>
              <w:pStyle w:val="ACK-ChoreographyBody"/>
            </w:pPr>
            <w:r w:rsidRPr="006D6BB6">
              <w:t>-</w:t>
            </w:r>
          </w:p>
        </w:tc>
        <w:tc>
          <w:tcPr>
            <w:tcW w:w="465" w:type="dxa"/>
          </w:tcPr>
          <w:p w14:paraId="5CD60029" w14:textId="77777777" w:rsidR="00EB05F1" w:rsidRPr="006D6BB6" w:rsidRDefault="00EB05F1" w:rsidP="00AD6CE4">
            <w:pPr>
              <w:pStyle w:val="ACK-ChoreographyBody"/>
            </w:pPr>
            <w:r w:rsidRPr="006D6BB6">
              <w:t>-</w:t>
            </w:r>
          </w:p>
        </w:tc>
        <w:tc>
          <w:tcPr>
            <w:tcW w:w="1603" w:type="dxa"/>
          </w:tcPr>
          <w:p w14:paraId="18D10554" w14:textId="2FEEE9A8"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25C63897" w14:textId="77777777" w:rsidR="00EB05F1" w:rsidRPr="006D6BB6" w:rsidRDefault="00EB05F1" w:rsidP="00AD6CE4">
            <w:pPr>
              <w:pStyle w:val="ACK-ChoreographyBody"/>
            </w:pPr>
            <w:r w:rsidRPr="006D6BB6">
              <w:t>-</w:t>
            </w:r>
          </w:p>
        </w:tc>
        <w:tc>
          <w:tcPr>
            <w:tcW w:w="2009" w:type="dxa"/>
          </w:tcPr>
          <w:p w14:paraId="4075C0DD" w14:textId="4A4DAC8C" w:rsidR="00EB05F1" w:rsidRPr="006D6BB6" w:rsidRDefault="00EB05F1" w:rsidP="00AD6CE4">
            <w:pPr>
              <w:pStyle w:val="ACK-ChoreographyBody"/>
            </w:pPr>
            <w:r w:rsidRPr="006D6BB6">
              <w:rPr>
                <w:szCs w:val="16"/>
              </w:rPr>
              <w:t>ACK^</w:t>
            </w:r>
            <w:r>
              <w:rPr>
                <w:szCs w:val="16"/>
              </w:rPr>
              <w:t>A12</w:t>
            </w:r>
            <w:r w:rsidRPr="006D6BB6">
              <w:rPr>
                <w:szCs w:val="16"/>
              </w:rPr>
              <w:t>^ACK</w:t>
            </w:r>
          </w:p>
        </w:tc>
      </w:tr>
      <w:tr w:rsidR="00EB05F1" w:rsidRPr="006D6BB6" w14:paraId="4BBCC0AE" w14:textId="77777777" w:rsidTr="00597C63">
        <w:tc>
          <w:tcPr>
            <w:tcW w:w="1410" w:type="dxa"/>
          </w:tcPr>
          <w:p w14:paraId="163BF2A8" w14:textId="77777777" w:rsidR="00EB05F1" w:rsidRPr="006D6BB6" w:rsidRDefault="00EB05F1" w:rsidP="00AD6CE4">
            <w:pPr>
              <w:pStyle w:val="ACK-ChoreographyBody"/>
            </w:pPr>
            <w:r w:rsidRPr="006D6BB6">
              <w:t>Application Ack</w:t>
            </w:r>
          </w:p>
        </w:tc>
        <w:tc>
          <w:tcPr>
            <w:tcW w:w="1854" w:type="dxa"/>
          </w:tcPr>
          <w:p w14:paraId="14D8D8D3" w14:textId="08D008D1" w:rsidR="00EB05F1" w:rsidRPr="006D6BB6" w:rsidRDefault="00EB05F1" w:rsidP="00AD6CE4">
            <w:pPr>
              <w:pStyle w:val="ACK-ChoreographyBody"/>
            </w:pPr>
            <w:r>
              <w:rPr>
                <w:szCs w:val="16"/>
              </w:rPr>
              <w:t>ADT</w:t>
            </w:r>
            <w:r w:rsidRPr="006D6BB6">
              <w:rPr>
                <w:szCs w:val="16"/>
              </w:rPr>
              <w:t>^</w:t>
            </w:r>
            <w:r>
              <w:rPr>
                <w:szCs w:val="16"/>
              </w:rPr>
              <w:t>A12</w:t>
            </w:r>
            <w:r w:rsidRPr="006D6BB6">
              <w:rPr>
                <w:szCs w:val="16"/>
              </w:rPr>
              <w:t>^</w:t>
            </w:r>
            <w:r>
              <w:rPr>
                <w:szCs w:val="16"/>
              </w:rPr>
              <w:t>ADT</w:t>
            </w:r>
            <w:r w:rsidRPr="006D6BB6">
              <w:rPr>
                <w:szCs w:val="16"/>
              </w:rPr>
              <w:t>_</w:t>
            </w:r>
            <w:r>
              <w:rPr>
                <w:szCs w:val="16"/>
              </w:rPr>
              <w:t>A12</w:t>
            </w:r>
          </w:p>
        </w:tc>
        <w:tc>
          <w:tcPr>
            <w:tcW w:w="465" w:type="dxa"/>
          </w:tcPr>
          <w:p w14:paraId="5E02C1B2" w14:textId="77777777" w:rsidR="00EB05F1" w:rsidRPr="006D6BB6" w:rsidRDefault="00EB05F1" w:rsidP="00AD6CE4">
            <w:pPr>
              <w:pStyle w:val="ACK-ChoreographyBody"/>
            </w:pPr>
            <w:r w:rsidRPr="006D6BB6">
              <w:t>-</w:t>
            </w:r>
          </w:p>
        </w:tc>
        <w:tc>
          <w:tcPr>
            <w:tcW w:w="1603" w:type="dxa"/>
          </w:tcPr>
          <w:p w14:paraId="2ACDC436" w14:textId="77777777" w:rsidR="00EB05F1" w:rsidRPr="006D6BB6" w:rsidRDefault="00EB05F1" w:rsidP="00AD6CE4">
            <w:pPr>
              <w:pStyle w:val="ACK-ChoreographyBody"/>
            </w:pPr>
            <w:r w:rsidRPr="006D6BB6">
              <w:t>-</w:t>
            </w:r>
          </w:p>
        </w:tc>
        <w:tc>
          <w:tcPr>
            <w:tcW w:w="2009" w:type="dxa"/>
          </w:tcPr>
          <w:p w14:paraId="32ED150C" w14:textId="7B86A08E"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4C4D477F" w14:textId="76CA4F35" w:rsidR="00EB05F1" w:rsidRPr="006D6BB6" w:rsidRDefault="00EB05F1" w:rsidP="00AD6CE4">
            <w:pPr>
              <w:pStyle w:val="ACK-ChoreographyBody"/>
            </w:pPr>
            <w:r w:rsidRPr="006D6BB6">
              <w:rPr>
                <w:szCs w:val="16"/>
              </w:rPr>
              <w:t>ACK^</w:t>
            </w:r>
            <w:r>
              <w:rPr>
                <w:szCs w:val="16"/>
              </w:rPr>
              <w:t>A12</w:t>
            </w:r>
            <w:r w:rsidRPr="006D6BB6">
              <w:rPr>
                <w:szCs w:val="16"/>
              </w:rPr>
              <w:t>^ACK</w:t>
            </w:r>
          </w:p>
        </w:tc>
      </w:tr>
    </w:tbl>
    <w:p w14:paraId="3148FDDF" w14:textId="77777777" w:rsidR="00715956" w:rsidRPr="00F21240" w:rsidRDefault="00715956" w:rsidP="00594536">
      <w:pPr>
        <w:rPr>
          <w:noProof/>
        </w:rPr>
      </w:pPr>
    </w:p>
    <w:p w14:paraId="58401D5E" w14:textId="77777777" w:rsidR="00715956" w:rsidRPr="00F21240" w:rsidRDefault="00715956">
      <w:pPr>
        <w:pStyle w:val="MsgTableCaption"/>
        <w:rPr>
          <w:noProof/>
        </w:rPr>
      </w:pPr>
      <w:r w:rsidRPr="00F21240">
        <w:rPr>
          <w:noProof/>
        </w:rPr>
        <w:t>ACK^A12^ACK: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F21240" w:rsidRDefault="00715956">
            <w:pPr>
              <w:pStyle w:val="MsgTableHeader"/>
              <w:jc w:val="center"/>
              <w:rPr>
                <w:noProof/>
              </w:rPr>
            </w:pPr>
            <w:r w:rsidRPr="00F21240">
              <w:rPr>
                <w:noProof/>
              </w:rPr>
              <w:t>Chapter</w:t>
            </w:r>
          </w:p>
        </w:tc>
      </w:tr>
      <w:tr w:rsidR="00715956" w:rsidRPr="00715956"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F21240" w:rsidRDefault="00715956">
            <w:pPr>
              <w:pStyle w:val="MsgTableBody"/>
              <w:jc w:val="center"/>
              <w:rPr>
                <w:noProof/>
              </w:rPr>
            </w:pPr>
            <w:r w:rsidRPr="00F21240">
              <w:rPr>
                <w:noProof/>
              </w:rPr>
              <w:t>2</w:t>
            </w:r>
          </w:p>
        </w:tc>
      </w:tr>
      <w:tr w:rsidR="00715956" w:rsidRPr="00715956"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F21240" w:rsidRDefault="00715956">
            <w:pPr>
              <w:pStyle w:val="MsgTableBody"/>
              <w:jc w:val="center"/>
              <w:rPr>
                <w:noProof/>
              </w:rPr>
            </w:pPr>
            <w:r w:rsidRPr="00F21240">
              <w:rPr>
                <w:noProof/>
              </w:rPr>
              <w:t>2</w:t>
            </w:r>
          </w:p>
        </w:tc>
      </w:tr>
      <w:tr w:rsidR="00715956" w:rsidRPr="00715956"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F21240" w:rsidRDefault="00715956">
            <w:pPr>
              <w:pStyle w:val="MsgTableBody"/>
              <w:jc w:val="center"/>
              <w:rPr>
                <w:noProof/>
              </w:rPr>
            </w:pPr>
            <w:r w:rsidRPr="00F21240">
              <w:rPr>
                <w:noProof/>
              </w:rPr>
              <w:t>2</w:t>
            </w:r>
          </w:p>
        </w:tc>
      </w:tr>
      <w:tr w:rsidR="00715956" w:rsidRPr="00715956"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F21240" w:rsidRDefault="00715956">
            <w:pPr>
              <w:pStyle w:val="MsgTableBody"/>
              <w:jc w:val="center"/>
              <w:rPr>
                <w:noProof/>
              </w:rPr>
            </w:pPr>
            <w:r w:rsidRPr="00F21240">
              <w:rPr>
                <w:noProof/>
              </w:rPr>
              <w:t>2</w:t>
            </w:r>
          </w:p>
        </w:tc>
      </w:tr>
      <w:tr w:rsidR="00715956" w:rsidRPr="00715956"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F21240" w:rsidRDefault="00715956">
            <w:pPr>
              <w:pStyle w:val="MsgTableBody"/>
              <w:jc w:val="center"/>
              <w:rPr>
                <w:noProof/>
              </w:rPr>
            </w:pPr>
            <w:r w:rsidRPr="00F21240">
              <w:rPr>
                <w:noProof/>
              </w:rPr>
              <w:t>2</w:t>
            </w:r>
          </w:p>
        </w:tc>
      </w:tr>
    </w:tbl>
    <w:p w14:paraId="0650DD37" w14:textId="673A243D" w:rsidR="004E4611" w:rsidRDefault="004E4611" w:rsidP="00597C63">
      <w:bookmarkStart w:id="2338" w:name="_Toc348244988"/>
      <w:bookmarkStart w:id="2339" w:name="_Toc348258176"/>
      <w:bookmarkStart w:id="2340" w:name="_Toc348263359"/>
      <w:bookmarkStart w:id="2341" w:name="_Toc348336773"/>
      <w:bookmarkStart w:id="2342" w:name="_Toc348768086"/>
      <w:bookmarkStart w:id="2343" w:name="_Toc380435634"/>
      <w:bookmarkStart w:id="2344"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6BB6" w14:paraId="3EB26E19" w14:textId="77777777" w:rsidTr="00597C63">
        <w:trPr>
          <w:jc w:val="center"/>
        </w:trPr>
        <w:tc>
          <w:tcPr>
            <w:tcW w:w="6771" w:type="dxa"/>
            <w:gridSpan w:val="4"/>
          </w:tcPr>
          <w:p w14:paraId="6E369301" w14:textId="726EE5F4" w:rsidR="00597C63" w:rsidRPr="006D6BB6" w:rsidRDefault="00597C63" w:rsidP="00597C63">
            <w:pPr>
              <w:pStyle w:val="ACK-ChoreographyHeader"/>
            </w:pPr>
            <w:r w:rsidRPr="00C20CAF">
              <w:t>Acknowledgment Choreography</w:t>
            </w:r>
          </w:p>
        </w:tc>
      </w:tr>
      <w:tr w:rsidR="00597C63" w:rsidRPr="006D6BB6" w14:paraId="140D643C" w14:textId="77777777" w:rsidTr="00597C63">
        <w:trPr>
          <w:jc w:val="center"/>
        </w:trPr>
        <w:tc>
          <w:tcPr>
            <w:tcW w:w="6771" w:type="dxa"/>
            <w:gridSpan w:val="4"/>
          </w:tcPr>
          <w:p w14:paraId="667E3D95" w14:textId="1C302D0E" w:rsidR="00597C63" w:rsidRPr="00C20CAF" w:rsidRDefault="00372670" w:rsidP="00597C63">
            <w:pPr>
              <w:pStyle w:val="ACK-ChoreographyHeader"/>
            </w:pPr>
            <w:r w:rsidRPr="00F21240">
              <w:rPr>
                <w:noProof/>
              </w:rPr>
              <w:t>ACK^A12^ACK</w:t>
            </w:r>
          </w:p>
        </w:tc>
      </w:tr>
      <w:tr w:rsidR="004E4611" w:rsidRPr="006D6BB6" w14:paraId="7CF187D4" w14:textId="77777777" w:rsidTr="00594536">
        <w:trPr>
          <w:jc w:val="center"/>
        </w:trPr>
        <w:tc>
          <w:tcPr>
            <w:tcW w:w="1458" w:type="dxa"/>
          </w:tcPr>
          <w:p w14:paraId="674328B2" w14:textId="77777777" w:rsidR="004E4611" w:rsidRPr="006D6BB6" w:rsidRDefault="004E4611" w:rsidP="0025077B">
            <w:pPr>
              <w:pStyle w:val="ACK-ChoreographyBody"/>
            </w:pPr>
            <w:r w:rsidRPr="006D6BB6">
              <w:t>Field name</w:t>
            </w:r>
          </w:p>
        </w:tc>
        <w:tc>
          <w:tcPr>
            <w:tcW w:w="2478" w:type="dxa"/>
          </w:tcPr>
          <w:p w14:paraId="167D2AD4" w14:textId="77777777" w:rsidR="004E4611" w:rsidRPr="006D6BB6" w:rsidRDefault="004E4611" w:rsidP="0025077B">
            <w:pPr>
              <w:pStyle w:val="ACK-ChoreographyBody"/>
            </w:pPr>
            <w:r w:rsidRPr="006D6BB6">
              <w:t>Field Value: Original mode</w:t>
            </w:r>
          </w:p>
        </w:tc>
        <w:tc>
          <w:tcPr>
            <w:tcW w:w="2835" w:type="dxa"/>
            <w:gridSpan w:val="2"/>
          </w:tcPr>
          <w:p w14:paraId="5AE0CBA6" w14:textId="77777777" w:rsidR="004E4611" w:rsidRPr="006D6BB6" w:rsidRDefault="004E4611" w:rsidP="0025077B">
            <w:pPr>
              <w:pStyle w:val="ACK-ChoreographyBody"/>
            </w:pPr>
            <w:r w:rsidRPr="006D6BB6">
              <w:t>Field value: Enhanced mode</w:t>
            </w:r>
          </w:p>
        </w:tc>
      </w:tr>
      <w:tr w:rsidR="006B6AAD" w:rsidRPr="006D6BB6" w14:paraId="266E732F" w14:textId="77777777" w:rsidTr="00594536">
        <w:trPr>
          <w:jc w:val="center"/>
        </w:trPr>
        <w:tc>
          <w:tcPr>
            <w:tcW w:w="1458" w:type="dxa"/>
          </w:tcPr>
          <w:p w14:paraId="58F4B8C4" w14:textId="77777777" w:rsidR="006B6AAD" w:rsidRPr="006D6BB6" w:rsidRDefault="006B6AAD" w:rsidP="0025077B">
            <w:pPr>
              <w:pStyle w:val="ACK-ChoreographyBody"/>
            </w:pPr>
            <w:r w:rsidRPr="006D6BB6">
              <w:t>MSH.15</w:t>
            </w:r>
          </w:p>
        </w:tc>
        <w:tc>
          <w:tcPr>
            <w:tcW w:w="2478" w:type="dxa"/>
          </w:tcPr>
          <w:p w14:paraId="3F610EA5" w14:textId="77777777" w:rsidR="006B6AAD" w:rsidRPr="006D6BB6" w:rsidRDefault="006B6AAD" w:rsidP="0025077B">
            <w:pPr>
              <w:pStyle w:val="ACK-ChoreographyBody"/>
            </w:pPr>
            <w:r w:rsidRPr="006D6BB6">
              <w:t>Blank</w:t>
            </w:r>
          </w:p>
        </w:tc>
        <w:tc>
          <w:tcPr>
            <w:tcW w:w="708" w:type="dxa"/>
          </w:tcPr>
          <w:p w14:paraId="097BA8CF" w14:textId="77777777" w:rsidR="006B6AAD" w:rsidRPr="006D6BB6" w:rsidRDefault="006B6AAD" w:rsidP="0025077B">
            <w:pPr>
              <w:pStyle w:val="ACK-ChoreographyBody"/>
            </w:pPr>
            <w:r w:rsidRPr="006D6BB6">
              <w:t>NE</w:t>
            </w:r>
          </w:p>
        </w:tc>
        <w:tc>
          <w:tcPr>
            <w:tcW w:w="2127" w:type="dxa"/>
          </w:tcPr>
          <w:p w14:paraId="6807D102" w14:textId="77777777" w:rsidR="006B6AAD" w:rsidRPr="006D6BB6" w:rsidRDefault="006B6AAD" w:rsidP="0025077B">
            <w:pPr>
              <w:pStyle w:val="ACK-ChoreographyBody"/>
            </w:pPr>
            <w:r w:rsidRPr="006D6BB6">
              <w:t>AL, SU, ER</w:t>
            </w:r>
          </w:p>
        </w:tc>
      </w:tr>
      <w:tr w:rsidR="006B6AAD" w:rsidRPr="006D6BB6" w14:paraId="57275422" w14:textId="77777777" w:rsidTr="00594536">
        <w:trPr>
          <w:jc w:val="center"/>
        </w:trPr>
        <w:tc>
          <w:tcPr>
            <w:tcW w:w="1458" w:type="dxa"/>
          </w:tcPr>
          <w:p w14:paraId="76459D60" w14:textId="77777777" w:rsidR="006B6AAD" w:rsidRPr="006D6BB6" w:rsidRDefault="006B6AAD" w:rsidP="0025077B">
            <w:pPr>
              <w:pStyle w:val="ACK-ChoreographyBody"/>
            </w:pPr>
            <w:r w:rsidRPr="006D6BB6">
              <w:t>MSH.16</w:t>
            </w:r>
          </w:p>
        </w:tc>
        <w:tc>
          <w:tcPr>
            <w:tcW w:w="2478" w:type="dxa"/>
          </w:tcPr>
          <w:p w14:paraId="67B35AC4" w14:textId="77777777" w:rsidR="006B6AAD" w:rsidRPr="006D6BB6" w:rsidRDefault="006B6AAD" w:rsidP="0025077B">
            <w:pPr>
              <w:pStyle w:val="ACK-ChoreographyBody"/>
            </w:pPr>
            <w:r w:rsidRPr="006D6BB6">
              <w:t>Blank</w:t>
            </w:r>
          </w:p>
        </w:tc>
        <w:tc>
          <w:tcPr>
            <w:tcW w:w="708" w:type="dxa"/>
          </w:tcPr>
          <w:p w14:paraId="66AE0ACF" w14:textId="77777777" w:rsidR="006B6AAD" w:rsidRPr="006D6BB6" w:rsidRDefault="006B6AAD" w:rsidP="0025077B">
            <w:pPr>
              <w:pStyle w:val="ACK-ChoreographyBody"/>
            </w:pPr>
            <w:r w:rsidRPr="006D6BB6">
              <w:t>NE</w:t>
            </w:r>
          </w:p>
        </w:tc>
        <w:tc>
          <w:tcPr>
            <w:tcW w:w="2127" w:type="dxa"/>
          </w:tcPr>
          <w:p w14:paraId="3DE19FD6" w14:textId="77777777" w:rsidR="006B6AAD" w:rsidRPr="006D6BB6" w:rsidRDefault="006B6AAD" w:rsidP="0025077B">
            <w:pPr>
              <w:pStyle w:val="ACK-ChoreographyBody"/>
            </w:pPr>
            <w:r w:rsidRPr="006D6BB6">
              <w:t>NE</w:t>
            </w:r>
          </w:p>
        </w:tc>
      </w:tr>
      <w:tr w:rsidR="006B6AAD" w:rsidRPr="006D6BB6" w14:paraId="7A125B9D" w14:textId="77777777" w:rsidTr="00594536">
        <w:trPr>
          <w:jc w:val="center"/>
        </w:trPr>
        <w:tc>
          <w:tcPr>
            <w:tcW w:w="1458" w:type="dxa"/>
          </w:tcPr>
          <w:p w14:paraId="1AD37299" w14:textId="77777777" w:rsidR="006B6AAD" w:rsidRPr="006D6BB6" w:rsidRDefault="006B6AAD" w:rsidP="0025077B">
            <w:pPr>
              <w:pStyle w:val="ACK-ChoreographyBody"/>
            </w:pPr>
            <w:r w:rsidRPr="006D6BB6">
              <w:t>Immediate Ack</w:t>
            </w:r>
          </w:p>
        </w:tc>
        <w:tc>
          <w:tcPr>
            <w:tcW w:w="2478" w:type="dxa"/>
          </w:tcPr>
          <w:p w14:paraId="3CE00DAE" w14:textId="77777777" w:rsidR="006B6AAD" w:rsidRPr="006D6BB6" w:rsidRDefault="006B6AAD" w:rsidP="0025077B">
            <w:pPr>
              <w:pStyle w:val="ACK-ChoreographyBody"/>
            </w:pPr>
            <w:r w:rsidRPr="006D6BB6">
              <w:t>-</w:t>
            </w:r>
          </w:p>
        </w:tc>
        <w:tc>
          <w:tcPr>
            <w:tcW w:w="708" w:type="dxa"/>
          </w:tcPr>
          <w:p w14:paraId="7A79AB97" w14:textId="77777777" w:rsidR="006B6AAD" w:rsidRPr="006D6BB6" w:rsidRDefault="006B6AAD" w:rsidP="0025077B">
            <w:pPr>
              <w:pStyle w:val="ACK-ChoreographyBody"/>
            </w:pPr>
            <w:r w:rsidRPr="006D6BB6">
              <w:t>-</w:t>
            </w:r>
          </w:p>
        </w:tc>
        <w:tc>
          <w:tcPr>
            <w:tcW w:w="2127" w:type="dxa"/>
          </w:tcPr>
          <w:p w14:paraId="28B8C8D3" w14:textId="58101CF6" w:rsidR="006B6AAD" w:rsidRPr="006D6BB6" w:rsidRDefault="006B6AAD" w:rsidP="0025077B">
            <w:pPr>
              <w:pStyle w:val="ACK-ChoreographyBody"/>
            </w:pPr>
            <w:r w:rsidRPr="006D6BB6">
              <w:rPr>
                <w:szCs w:val="16"/>
              </w:rPr>
              <w:t>ACK^</w:t>
            </w:r>
            <w:r>
              <w:rPr>
                <w:szCs w:val="16"/>
              </w:rPr>
              <w:t>A12</w:t>
            </w:r>
            <w:r w:rsidRPr="006D6BB6">
              <w:rPr>
                <w:szCs w:val="16"/>
              </w:rPr>
              <w:t>^ACK</w:t>
            </w:r>
          </w:p>
        </w:tc>
      </w:tr>
      <w:tr w:rsidR="006B6AAD" w:rsidRPr="006D6BB6" w14:paraId="1B17FBB6" w14:textId="77777777" w:rsidTr="00594536">
        <w:trPr>
          <w:jc w:val="center"/>
        </w:trPr>
        <w:tc>
          <w:tcPr>
            <w:tcW w:w="1458" w:type="dxa"/>
          </w:tcPr>
          <w:p w14:paraId="2D51921E" w14:textId="77777777" w:rsidR="006B6AAD" w:rsidRPr="006D6BB6" w:rsidRDefault="006B6AAD" w:rsidP="0025077B">
            <w:pPr>
              <w:pStyle w:val="ACK-ChoreographyBody"/>
            </w:pPr>
            <w:r w:rsidRPr="006D6BB6">
              <w:t>Application Ack</w:t>
            </w:r>
          </w:p>
        </w:tc>
        <w:tc>
          <w:tcPr>
            <w:tcW w:w="2478" w:type="dxa"/>
          </w:tcPr>
          <w:p w14:paraId="2D5F5AF2" w14:textId="29A3F3F2" w:rsidR="006B6AAD" w:rsidRPr="006D6BB6" w:rsidRDefault="006B6AAD" w:rsidP="0025077B">
            <w:pPr>
              <w:pStyle w:val="ACK-ChoreographyBody"/>
            </w:pPr>
            <w:r>
              <w:rPr>
                <w:szCs w:val="16"/>
              </w:rPr>
              <w:t>-</w:t>
            </w:r>
          </w:p>
        </w:tc>
        <w:tc>
          <w:tcPr>
            <w:tcW w:w="708" w:type="dxa"/>
          </w:tcPr>
          <w:p w14:paraId="3E30CBC8" w14:textId="77777777" w:rsidR="006B6AAD" w:rsidRPr="006D6BB6" w:rsidRDefault="006B6AAD" w:rsidP="0025077B">
            <w:pPr>
              <w:pStyle w:val="ACK-ChoreographyBody"/>
            </w:pPr>
            <w:r w:rsidRPr="006D6BB6">
              <w:t>-</w:t>
            </w:r>
          </w:p>
        </w:tc>
        <w:tc>
          <w:tcPr>
            <w:tcW w:w="2127" w:type="dxa"/>
          </w:tcPr>
          <w:p w14:paraId="710697A3" w14:textId="77777777" w:rsidR="006B6AAD" w:rsidRPr="006D6BB6" w:rsidRDefault="006B6AAD" w:rsidP="0025077B">
            <w:pPr>
              <w:pStyle w:val="ACK-ChoreographyBody"/>
            </w:pPr>
            <w:r w:rsidRPr="006D6BB6">
              <w:t>-</w:t>
            </w:r>
          </w:p>
        </w:tc>
      </w:tr>
    </w:tbl>
    <w:p w14:paraId="02202CA5" w14:textId="77777777" w:rsidR="00715956" w:rsidRPr="00F21240" w:rsidRDefault="00715956">
      <w:pPr>
        <w:pStyle w:val="Heading3"/>
        <w:rPr>
          <w:noProof/>
        </w:rPr>
      </w:pPr>
      <w:bookmarkStart w:id="2345" w:name="_Toc1815949"/>
      <w:bookmarkStart w:id="2346" w:name="_Toc21372494"/>
      <w:bookmarkStart w:id="2347" w:name="_Toc175991968"/>
      <w:bookmarkStart w:id="2348" w:name="_Toc176235927"/>
      <w:bookmarkStart w:id="2349" w:name="_Toc27754798"/>
      <w:bookmarkStart w:id="2350" w:name="_Toc109892093"/>
      <w:r w:rsidRPr="00F21240">
        <w:rPr>
          <w:noProof/>
        </w:rPr>
        <w:t>ADT/ACK - Cancel Discharge / End Visit (Event A13</w:t>
      </w:r>
      <w:r w:rsidRPr="00F21240">
        <w:rPr>
          <w:noProof/>
        </w:rPr>
        <w:fldChar w:fldCharType="begin"/>
      </w:r>
      <w:r w:rsidRPr="00F21240">
        <w:rPr>
          <w:noProof/>
        </w:rPr>
        <w:instrText>XE "A13"</w:instrText>
      </w:r>
      <w:r w:rsidRPr="00F21240">
        <w:rPr>
          <w:noProof/>
        </w:rPr>
        <w:fldChar w:fldCharType="end"/>
      </w:r>
      <w:r w:rsidRPr="00F21240">
        <w:rPr>
          <w:noProof/>
        </w:rPr>
        <w:t>)</w:t>
      </w:r>
      <w:bookmarkEnd w:id="2338"/>
      <w:bookmarkEnd w:id="2339"/>
      <w:bookmarkEnd w:id="2340"/>
      <w:bookmarkEnd w:id="2341"/>
      <w:bookmarkEnd w:id="2342"/>
      <w:bookmarkEnd w:id="2343"/>
      <w:bookmarkEnd w:id="2344"/>
      <w:bookmarkEnd w:id="2345"/>
      <w:bookmarkEnd w:id="2346"/>
      <w:bookmarkEnd w:id="2347"/>
      <w:bookmarkEnd w:id="2348"/>
      <w:bookmarkEnd w:id="2349"/>
      <w:bookmarkEnd w:id="2350"/>
    </w:p>
    <w:p w14:paraId="08985938" w14:textId="77777777" w:rsidR="00301308" w:rsidRDefault="00715956">
      <w:pPr>
        <w:pStyle w:val="NormalIndented"/>
        <w:rPr>
          <w:noProof/>
        </w:rPr>
      </w:pPr>
      <w:r w:rsidRPr="00F21240">
        <w:rPr>
          <w:noProof/>
        </w:rPr>
        <w:t xml:space="preserve">The A13 event is sent when an A03 (discharge/end visit) event is cancelled, either because of erroneous entry of the A03 event or because of a decision not to discharge or end the visit of the patient after all.  </w:t>
      </w:r>
      <w:r w:rsidRPr="00F21240">
        <w:rPr>
          <w:rStyle w:val="ReferenceAttribute"/>
          <w:noProof/>
        </w:rPr>
        <w:t>PV1-3 - Assigned Patient Location</w:t>
      </w:r>
      <w:r w:rsidRPr="00F21240">
        <w:rPr>
          <w:noProof/>
        </w:rPr>
        <w:t xml:space="preserve"> should reflect the location of the patient after the cancellation has been processed.  </w:t>
      </w:r>
    </w:p>
    <w:p w14:paraId="275D59E9" w14:textId="27B90E24"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00301308">
        <w:rPr>
          <w:noProof/>
        </w:rPr>
        <w:t xml:space="preserve"> </w:t>
      </w:r>
      <w:r w:rsidRPr="00F21240">
        <w:rPr>
          <w:noProof/>
        </w:rPr>
        <w:t xml:space="preserve"> </w:t>
      </w:r>
      <w:r w:rsidR="00301308">
        <w:rPr>
          <w:noProof/>
        </w:rPr>
        <w:t>T</w:t>
      </w:r>
      <w:r w:rsidRPr="00F21240">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F21240" w:rsidRDefault="00715956">
      <w:pPr>
        <w:pStyle w:val="NormalIndented"/>
        <w:rPr>
          <w:noProof/>
        </w:rPr>
      </w:pPr>
      <w:r w:rsidRPr="00F21240">
        <w:rPr>
          <w:noProof/>
        </w:rPr>
        <w:t xml:space="preserve">The </w:t>
      </w:r>
      <w:r w:rsidR="00BB1C8B">
        <w:rPr>
          <w:noProof/>
        </w:rPr>
        <w:t>PRT</w:t>
      </w:r>
      <w:r w:rsidR="00BB1C8B" w:rsidRPr="00F21240">
        <w:rPr>
          <w:noProof/>
        </w:rPr>
        <w:t xml:space="preserve"> </w:t>
      </w:r>
      <w:r w:rsidRPr="00F21240">
        <w:rPr>
          <w:noProof/>
        </w:rPr>
        <w:t xml:space="preserve">- </w:t>
      </w:r>
      <w:r w:rsidR="00BB1C8B">
        <w:rPr>
          <w:noProof/>
        </w:rPr>
        <w:t>Participation</w:t>
      </w:r>
      <w:r w:rsidR="00BB1C8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BB1C8B">
        <w:rPr>
          <w:noProof/>
        </w:rPr>
        <w:t>PRT</w:t>
      </w:r>
      <w:r w:rsidR="00BB1C8B" w:rsidRPr="00F21240">
        <w:rPr>
          <w:noProof/>
        </w:rPr>
        <w:t xml:space="preserve"> </w:t>
      </w:r>
      <w:r w:rsidRPr="00F21240">
        <w:rPr>
          <w:noProof/>
        </w:rPr>
        <w:t xml:space="preserve">segment following the PID/PD1 segments.  Providers corresponding to the PV1 data are reported in the </w:t>
      </w:r>
      <w:r w:rsidR="00BB1C8B">
        <w:rPr>
          <w:noProof/>
        </w:rPr>
        <w:t>PRT</w:t>
      </w:r>
      <w:r w:rsidR="00BB1C8B" w:rsidRPr="00F21240">
        <w:rPr>
          <w:noProof/>
        </w:rPr>
        <w:t xml:space="preserve"> </w:t>
      </w:r>
      <w:r w:rsidRPr="00F21240">
        <w:rPr>
          <w:noProof/>
        </w:rPr>
        <w:t xml:space="preserve">segment following the PV1/PV2 segments.  Providers related to a specific procedure are reported in the </w:t>
      </w:r>
      <w:r w:rsidR="00BB1C8B">
        <w:rPr>
          <w:noProof/>
        </w:rPr>
        <w:t>PRT</w:t>
      </w:r>
      <w:r w:rsidR="00BB1C8B" w:rsidRPr="00F21240">
        <w:rPr>
          <w:noProof/>
        </w:rPr>
        <w:t xml:space="preserve"> </w:t>
      </w:r>
      <w:r w:rsidRPr="00F21240">
        <w:rPr>
          <w:noProof/>
        </w:rPr>
        <w:t xml:space="preserve">segment following the PR1 segment.  Providers related to a specific insurance are reported in the </w:t>
      </w:r>
      <w:r w:rsidR="00BB1C8B">
        <w:rPr>
          <w:noProof/>
        </w:rPr>
        <w:t>PRT</w:t>
      </w:r>
      <w:r w:rsidR="00BB1C8B" w:rsidRPr="00F21240">
        <w:rPr>
          <w:noProof/>
        </w:rPr>
        <w:t xml:space="preserve"> </w:t>
      </w:r>
      <w:r w:rsidRPr="00F21240">
        <w:rPr>
          <w:noProof/>
        </w:rPr>
        <w:t xml:space="preserve">segment following the IN1/IN2/IN3 segments. To communicate the begin- and end-date of the provider, use the </w:t>
      </w:r>
      <w:r w:rsidR="00BB1C8B">
        <w:rPr>
          <w:rStyle w:val="ReferenceAttribute"/>
          <w:noProof/>
        </w:rPr>
        <w:t xml:space="preserve">–PRT-11 - </w:t>
      </w:r>
      <w:r w:rsidRPr="00F21240">
        <w:rPr>
          <w:rStyle w:val="ReferenceAttribute"/>
          <w:noProof/>
        </w:rPr>
        <w:t>Begin Date/Time</w:t>
      </w:r>
      <w:r w:rsidRPr="00F21240">
        <w:rPr>
          <w:noProof/>
        </w:rPr>
        <w:t xml:space="preserve"> and the </w:t>
      </w:r>
      <w:r w:rsidR="00BB1C8B">
        <w:rPr>
          <w:rStyle w:val="ReferenceAttribute"/>
          <w:noProof/>
        </w:rPr>
        <w:t xml:space="preserve">–PRT-12 - </w:t>
      </w:r>
      <w:r w:rsidRPr="00F21240">
        <w:rPr>
          <w:rStyle w:val="ReferenceAttribute"/>
          <w:noProof/>
        </w:rPr>
        <w:t>End Date/Time</w:t>
      </w:r>
      <w:r w:rsidRPr="00F21240">
        <w:rPr>
          <w:noProof/>
        </w:rPr>
        <w:t xml:space="preserve"> in the ROL, with the applicable </w:t>
      </w:r>
      <w:r w:rsidR="00BB1C8B">
        <w:rPr>
          <w:rStyle w:val="ReferenceAttribute"/>
          <w:noProof/>
        </w:rPr>
        <w:t xml:space="preserve">PRT-4 </w:t>
      </w:r>
      <w:r w:rsidR="005051F1">
        <w:rPr>
          <w:rStyle w:val="ReferenceAttribute"/>
          <w:noProof/>
        </w:rPr>
        <w:t>–</w:t>
      </w:r>
      <w:r w:rsidR="00BB1C8B">
        <w:rPr>
          <w:rStyle w:val="ReferenceAttribute"/>
          <w:noProof/>
        </w:rPr>
        <w:t xml:space="preserve"> </w:t>
      </w:r>
      <w:r w:rsidR="005051F1">
        <w:rPr>
          <w:rStyle w:val="ReferenceAttribute"/>
          <w:noProof/>
        </w:rPr>
        <w:t xml:space="preserve">Role of </w:t>
      </w:r>
      <w:r w:rsidR="00BB1C8B">
        <w:rPr>
          <w:rStyle w:val="ReferenceAttribute"/>
          <w:noProof/>
        </w:rPr>
        <w:t>Participation</w:t>
      </w:r>
      <w:r w:rsidRPr="00F21240">
        <w:rPr>
          <w:noProof/>
        </w:rPr>
        <w:t xml:space="preserve">.  Refer to Chapter </w:t>
      </w:r>
      <w:r w:rsidR="00BB1C8B">
        <w:rPr>
          <w:noProof/>
        </w:rPr>
        <w:t>7</w:t>
      </w:r>
      <w:r w:rsidR="00BB1C8B" w:rsidRPr="00F21240">
        <w:rPr>
          <w:noProof/>
        </w:rPr>
        <w:t xml:space="preserve"> </w:t>
      </w:r>
      <w:r w:rsidRPr="00F21240">
        <w:rPr>
          <w:noProof/>
        </w:rPr>
        <w:t xml:space="preserve">for the definition of the </w:t>
      </w:r>
      <w:r w:rsidR="00BB1C8B">
        <w:rPr>
          <w:noProof/>
        </w:rPr>
        <w:t>PRT</w:t>
      </w:r>
      <w:r w:rsidR="00BB1C8B" w:rsidRPr="00F21240">
        <w:rPr>
          <w:noProof/>
        </w:rPr>
        <w:t xml:space="preserve"> </w:t>
      </w:r>
      <w:r w:rsidRPr="00F21240">
        <w:rPr>
          <w:noProof/>
        </w:rPr>
        <w:t>segment.</w:t>
      </w:r>
    </w:p>
    <w:p w14:paraId="554A8103" w14:textId="77777777" w:rsidR="00715956" w:rsidRPr="00F21240" w:rsidRDefault="00715956">
      <w:pPr>
        <w:pStyle w:val="MsgTableCaption"/>
        <w:rPr>
          <w:noProof/>
        </w:rPr>
      </w:pPr>
      <w:r w:rsidRPr="00F21240">
        <w:rPr>
          <w:noProof/>
        </w:rPr>
        <w:t>ADT^A13^ADT_A01: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Default="00656733">
            <w:pPr>
              <w:pStyle w:val="MsgTableHeader"/>
              <w:jc w:val="center"/>
              <w:rPr>
                <w:noProof/>
              </w:rPr>
            </w:pPr>
            <w:r>
              <w:rPr>
                <w:noProof/>
              </w:rPr>
              <w:t>Chapter</w:t>
            </w:r>
          </w:p>
        </w:tc>
      </w:tr>
      <w:tr w:rsidR="00656733"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Default="00656733">
            <w:pPr>
              <w:pStyle w:val="MsgTableBody"/>
              <w:jc w:val="center"/>
              <w:rPr>
                <w:noProof/>
              </w:rPr>
            </w:pPr>
            <w:r>
              <w:rPr>
                <w:noProof/>
              </w:rPr>
              <w:t>2</w:t>
            </w:r>
          </w:p>
        </w:tc>
      </w:tr>
      <w:tr w:rsidR="00BE4BB4" w:rsidRPr="00BE4BB4"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1A11D3" w:rsidRDefault="00BE4BB4" w:rsidP="00622FC8">
            <w:pPr>
              <w:pStyle w:val="MsgTableBody"/>
              <w:rPr>
                <w:noProof/>
              </w:rPr>
            </w:pPr>
            <w:bookmarkStart w:id="2351" w:name="_Hlk508178259"/>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1A11D3" w:rsidRDefault="00BE4BB4" w:rsidP="00622FC8">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1A11D3"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1A11D3" w:rsidRDefault="00BE4BB4" w:rsidP="00622FC8">
            <w:pPr>
              <w:pStyle w:val="MsgTableBody"/>
              <w:jc w:val="center"/>
              <w:rPr>
                <w:noProof/>
              </w:rPr>
            </w:pPr>
            <w:r w:rsidRPr="001A11D3">
              <w:rPr>
                <w:noProof/>
              </w:rPr>
              <w:t>3</w:t>
            </w:r>
          </w:p>
        </w:tc>
      </w:tr>
      <w:bookmarkEnd w:id="2351"/>
      <w:tr w:rsidR="00656733"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Default="00656733">
            <w:pPr>
              <w:pStyle w:val="MsgTableBody"/>
              <w:jc w:val="center"/>
              <w:rPr>
                <w:noProof/>
              </w:rPr>
            </w:pPr>
            <w:r>
              <w:rPr>
                <w:noProof/>
              </w:rPr>
              <w:t>2</w:t>
            </w:r>
          </w:p>
        </w:tc>
      </w:tr>
      <w:tr w:rsidR="00656733"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Default="00656733">
            <w:pPr>
              <w:pStyle w:val="MsgTableBody"/>
              <w:jc w:val="center"/>
              <w:rPr>
                <w:noProof/>
              </w:rPr>
            </w:pPr>
            <w:r>
              <w:rPr>
                <w:noProof/>
              </w:rPr>
              <w:t>2</w:t>
            </w:r>
          </w:p>
        </w:tc>
      </w:tr>
      <w:tr w:rsidR="00656733"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Default="00000000">
            <w:pPr>
              <w:pStyle w:val="MsgTableBody"/>
              <w:rPr>
                <w:noProof/>
              </w:rPr>
            </w:pPr>
            <w:hyperlink r:id="rId55"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Default="00656733">
            <w:pPr>
              <w:pStyle w:val="MsgTableBody"/>
              <w:jc w:val="center"/>
              <w:rPr>
                <w:noProof/>
              </w:rPr>
            </w:pPr>
            <w:r>
              <w:rPr>
                <w:noProof/>
              </w:rPr>
              <w:t>3</w:t>
            </w:r>
          </w:p>
        </w:tc>
      </w:tr>
      <w:tr w:rsidR="00656733"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Default="00000000">
            <w:pPr>
              <w:pStyle w:val="MsgTableBody"/>
              <w:rPr>
                <w:noProof/>
              </w:rPr>
            </w:pPr>
            <w:hyperlink r:id="rId56"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Default="00656733">
            <w:pPr>
              <w:pStyle w:val="MsgTableBody"/>
              <w:jc w:val="center"/>
              <w:rPr>
                <w:noProof/>
              </w:rPr>
            </w:pPr>
            <w:r>
              <w:rPr>
                <w:noProof/>
              </w:rPr>
              <w:t>3</w:t>
            </w:r>
          </w:p>
        </w:tc>
      </w:tr>
      <w:tr w:rsidR="00656733"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Default="00656733">
            <w:pPr>
              <w:pStyle w:val="MsgTableBody"/>
              <w:rPr>
                <w:noProof/>
              </w:rPr>
            </w:pPr>
            <w:r>
              <w:rPr>
                <w:noProof/>
              </w:rPr>
              <w:t xml:space="preserve">[  </w:t>
            </w:r>
            <w:hyperlink r:id="rId57"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Default="00656733">
            <w:pPr>
              <w:pStyle w:val="MsgTableBody"/>
              <w:jc w:val="center"/>
              <w:rPr>
                <w:noProof/>
              </w:rPr>
            </w:pPr>
            <w:r>
              <w:rPr>
                <w:noProof/>
              </w:rPr>
              <w:t>3</w:t>
            </w:r>
          </w:p>
        </w:tc>
      </w:tr>
      <w:tr w:rsidR="000A1ACA" w14:paraId="40E49DC1" w14:textId="77777777" w:rsidTr="00D50068">
        <w:trPr>
          <w:jc w:val="center"/>
          <w:ins w:id="2352" w:author="Merrick, Riki | APHL" w:date="2022-07-17T16:54:00Z"/>
        </w:trPr>
        <w:tc>
          <w:tcPr>
            <w:tcW w:w="2882" w:type="dxa"/>
            <w:tcBorders>
              <w:top w:val="dotted" w:sz="4" w:space="0" w:color="auto"/>
              <w:left w:val="nil"/>
              <w:bottom w:val="dotted" w:sz="4" w:space="0" w:color="auto"/>
              <w:right w:val="nil"/>
            </w:tcBorders>
            <w:shd w:val="clear" w:color="auto" w:fill="FFFFFF"/>
          </w:tcPr>
          <w:p w14:paraId="758337E9" w14:textId="4B5AB8F7" w:rsidR="000A1ACA" w:rsidRDefault="000A1ACA" w:rsidP="000A1ACA">
            <w:pPr>
              <w:pStyle w:val="MsgTableBody"/>
              <w:rPr>
                <w:ins w:id="2353" w:author="Merrick, Riki | APHL" w:date="2022-07-17T16:54:00Z"/>
                <w:noProof/>
              </w:rPr>
            </w:pPr>
            <w:ins w:id="2354"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604E10D" w14:textId="7276C00F" w:rsidR="000A1ACA" w:rsidRDefault="000A1ACA" w:rsidP="000A1ACA">
            <w:pPr>
              <w:pStyle w:val="MsgTableBody"/>
              <w:rPr>
                <w:ins w:id="2355" w:author="Merrick, Riki | APHL" w:date="2022-07-17T16:54:00Z"/>
                <w:noProof/>
              </w:rPr>
            </w:pPr>
            <w:ins w:id="2356"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43A8FDB" w14:textId="77777777" w:rsidR="000A1ACA" w:rsidRDefault="000A1ACA" w:rsidP="000A1ACA">
            <w:pPr>
              <w:pStyle w:val="MsgTableBody"/>
              <w:jc w:val="center"/>
              <w:rPr>
                <w:ins w:id="2357"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5ADA020" w14:textId="50B2E19B" w:rsidR="000A1ACA" w:rsidRDefault="000A1ACA" w:rsidP="000A1ACA">
            <w:pPr>
              <w:pStyle w:val="MsgTableBody"/>
              <w:jc w:val="center"/>
              <w:rPr>
                <w:ins w:id="2358" w:author="Merrick, Riki | APHL" w:date="2022-07-17T16:54:00Z"/>
                <w:noProof/>
              </w:rPr>
            </w:pPr>
            <w:ins w:id="2359" w:author="Merrick, Riki | APHL" w:date="2022-07-17T16:54:00Z">
              <w:r>
                <w:rPr>
                  <w:noProof/>
                </w:rPr>
                <w:t>3</w:t>
              </w:r>
            </w:ins>
          </w:p>
        </w:tc>
      </w:tr>
      <w:tr w:rsidR="000A1ACA" w14:paraId="7C55A3C1" w14:textId="77777777" w:rsidTr="00D50068">
        <w:trPr>
          <w:jc w:val="center"/>
          <w:ins w:id="2360" w:author="Merrick, Riki | APHL" w:date="2022-07-17T16:54:00Z"/>
        </w:trPr>
        <w:tc>
          <w:tcPr>
            <w:tcW w:w="2882" w:type="dxa"/>
            <w:tcBorders>
              <w:top w:val="dotted" w:sz="4" w:space="0" w:color="auto"/>
              <w:left w:val="nil"/>
              <w:bottom w:val="dotted" w:sz="4" w:space="0" w:color="auto"/>
              <w:right w:val="nil"/>
            </w:tcBorders>
            <w:shd w:val="clear" w:color="auto" w:fill="FFFFFF"/>
          </w:tcPr>
          <w:p w14:paraId="1D84BC73" w14:textId="7985CF59" w:rsidR="000A1ACA" w:rsidRDefault="000A1ACA" w:rsidP="000A1ACA">
            <w:pPr>
              <w:pStyle w:val="MsgTableBody"/>
              <w:rPr>
                <w:ins w:id="2361" w:author="Merrick, Riki | APHL" w:date="2022-07-17T16:54:00Z"/>
                <w:noProof/>
              </w:rPr>
            </w:pPr>
            <w:ins w:id="2362"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083E3842" w14:textId="1D707395" w:rsidR="000A1ACA" w:rsidRDefault="000A1ACA" w:rsidP="000A1ACA">
            <w:pPr>
              <w:pStyle w:val="MsgTableBody"/>
              <w:rPr>
                <w:ins w:id="2363" w:author="Merrick, Riki | APHL" w:date="2022-07-17T16:54:00Z"/>
                <w:noProof/>
              </w:rPr>
            </w:pPr>
            <w:ins w:id="2364"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6010375" w14:textId="77777777" w:rsidR="000A1ACA" w:rsidRDefault="000A1ACA" w:rsidP="000A1ACA">
            <w:pPr>
              <w:pStyle w:val="MsgTableBody"/>
              <w:jc w:val="center"/>
              <w:rPr>
                <w:ins w:id="2365"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7FEE8447" w14:textId="7E0EE47B" w:rsidR="000A1ACA" w:rsidRDefault="000A1ACA" w:rsidP="000A1ACA">
            <w:pPr>
              <w:pStyle w:val="MsgTableBody"/>
              <w:jc w:val="center"/>
              <w:rPr>
                <w:ins w:id="2366" w:author="Merrick, Riki | APHL" w:date="2022-07-17T16:54:00Z"/>
                <w:noProof/>
              </w:rPr>
            </w:pPr>
            <w:ins w:id="2367" w:author="Merrick, Riki | APHL" w:date="2022-07-17T16:54:00Z">
              <w:r>
                <w:rPr>
                  <w:noProof/>
                </w:rPr>
                <w:t>3</w:t>
              </w:r>
            </w:ins>
          </w:p>
        </w:tc>
      </w:tr>
      <w:tr w:rsidR="000A1ACA" w14:paraId="3AD4B27C" w14:textId="77777777" w:rsidTr="00D50068">
        <w:trPr>
          <w:jc w:val="center"/>
          <w:ins w:id="2368" w:author="Merrick, Riki | APHL" w:date="2022-07-17T16:54:00Z"/>
        </w:trPr>
        <w:tc>
          <w:tcPr>
            <w:tcW w:w="2882" w:type="dxa"/>
            <w:tcBorders>
              <w:top w:val="dotted" w:sz="4" w:space="0" w:color="auto"/>
              <w:left w:val="nil"/>
              <w:bottom w:val="dotted" w:sz="4" w:space="0" w:color="auto"/>
              <w:right w:val="nil"/>
            </w:tcBorders>
            <w:shd w:val="clear" w:color="auto" w:fill="FFFFFF"/>
          </w:tcPr>
          <w:p w14:paraId="7C782F00" w14:textId="1C603C38" w:rsidR="000A1ACA" w:rsidRDefault="000A1ACA" w:rsidP="000A1ACA">
            <w:pPr>
              <w:pStyle w:val="MsgTableBody"/>
              <w:rPr>
                <w:ins w:id="2369" w:author="Merrick, Riki | APHL" w:date="2022-07-17T16:54:00Z"/>
                <w:noProof/>
              </w:rPr>
            </w:pPr>
            <w:ins w:id="2370"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29B01800" w14:textId="32F2FBCC" w:rsidR="000A1ACA" w:rsidRDefault="000A1ACA" w:rsidP="000A1ACA">
            <w:pPr>
              <w:pStyle w:val="MsgTableBody"/>
              <w:rPr>
                <w:ins w:id="2371" w:author="Merrick, Riki | APHL" w:date="2022-07-17T16:54:00Z"/>
                <w:noProof/>
              </w:rPr>
            </w:pPr>
            <w:ins w:id="2372" w:author="Merrick, Riki | APHL" w:date="2022-07-17T16:54: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63957B5C" w14:textId="77777777" w:rsidR="000A1ACA" w:rsidRDefault="000A1ACA" w:rsidP="000A1ACA">
            <w:pPr>
              <w:pStyle w:val="MsgTableBody"/>
              <w:jc w:val="center"/>
              <w:rPr>
                <w:ins w:id="2373"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78AA5D92" w14:textId="2EB29794" w:rsidR="000A1ACA" w:rsidRDefault="000A1ACA" w:rsidP="000A1ACA">
            <w:pPr>
              <w:pStyle w:val="MsgTableBody"/>
              <w:jc w:val="center"/>
              <w:rPr>
                <w:ins w:id="2374" w:author="Merrick, Riki | APHL" w:date="2022-07-17T16:54:00Z"/>
                <w:noProof/>
              </w:rPr>
            </w:pPr>
            <w:ins w:id="2375" w:author="Merrick, Riki | APHL" w:date="2022-07-17T16:54:00Z">
              <w:r>
                <w:rPr>
                  <w:noProof/>
                </w:rPr>
                <w:t>3</w:t>
              </w:r>
            </w:ins>
          </w:p>
        </w:tc>
      </w:tr>
      <w:tr w:rsidR="000A1ACA"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0A1ACA" w:rsidRDefault="000A1ACA" w:rsidP="000A1ACA">
            <w:pPr>
              <w:pStyle w:val="MsgTableBody"/>
              <w:rPr>
                <w:noProof/>
              </w:rPr>
            </w:pPr>
            <w:r>
              <w:rPr>
                <w:noProof/>
              </w:rPr>
              <w:t xml:space="preserve">[{ </w:t>
            </w:r>
            <w:hyperlink w:anchor="_OH1_-_Person" w:history="1">
              <w:r w:rsidRPr="00A47759">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109D103" w14:textId="3380FAEE" w:rsidR="000A1ACA" w:rsidDel="00BB1C8B"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0A1ACA" w:rsidRDefault="000A1ACA" w:rsidP="000A1ACA">
            <w:pPr>
              <w:pStyle w:val="MsgTableBody"/>
              <w:jc w:val="center"/>
              <w:rPr>
                <w:noProof/>
              </w:rPr>
            </w:pPr>
            <w:r>
              <w:rPr>
                <w:noProof/>
              </w:rPr>
              <w:t>3</w:t>
            </w:r>
          </w:p>
        </w:tc>
      </w:tr>
      <w:tr w:rsidR="000A1ACA"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0A1ACA" w:rsidRDefault="000A1ACA" w:rsidP="000A1ACA">
            <w:pPr>
              <w:pStyle w:val="MsgTableBody"/>
              <w:rPr>
                <w:noProof/>
              </w:rPr>
            </w:pPr>
            <w:r>
              <w:rPr>
                <w:noProof/>
              </w:rPr>
              <w:t xml:space="preserve">[{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0A1ACA" w:rsidDel="00BB1C8B"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0A1ACA" w:rsidRDefault="000A1ACA" w:rsidP="000A1ACA">
            <w:pPr>
              <w:pStyle w:val="MsgTableBody"/>
              <w:jc w:val="center"/>
              <w:rPr>
                <w:noProof/>
              </w:rPr>
            </w:pPr>
            <w:r>
              <w:rPr>
                <w:noProof/>
              </w:rPr>
              <w:t>3</w:t>
            </w:r>
          </w:p>
        </w:tc>
      </w:tr>
      <w:tr w:rsidR="000A1ACA"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0A1ACA" w:rsidRDefault="000A1ACA" w:rsidP="000A1ACA">
            <w:pPr>
              <w:pStyle w:val="MsgTableBody"/>
              <w:rPr>
                <w:noProof/>
              </w:rPr>
            </w:pPr>
            <w:r>
              <w:rPr>
                <w:noProof/>
              </w:rPr>
              <w:t xml:space="preserve">[{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0A1ACA" w:rsidDel="00BB1C8B"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0A1ACA" w:rsidRDefault="000A1ACA" w:rsidP="000A1ACA">
            <w:pPr>
              <w:pStyle w:val="MsgTableBody"/>
              <w:jc w:val="center"/>
              <w:rPr>
                <w:noProof/>
              </w:rPr>
            </w:pPr>
            <w:r>
              <w:rPr>
                <w:noProof/>
              </w:rPr>
              <w:t>3</w:t>
            </w:r>
          </w:p>
        </w:tc>
      </w:tr>
      <w:tr w:rsidR="000A1ACA"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0A1ACA" w:rsidRDefault="000A1ACA" w:rsidP="000A1ACA">
            <w:pPr>
              <w:pStyle w:val="MsgTableBody"/>
              <w:rPr>
                <w:noProof/>
              </w:rPr>
            </w:pPr>
            <w:r>
              <w:rPr>
                <w:noProof/>
              </w:rPr>
              <w:t xml:space="preserve">[{ </w:t>
            </w:r>
            <w:hyperlink w:anchor="_OH4_-_Combat" w:history="1">
              <w:r w:rsidRPr="00A47759">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0A1ACA" w:rsidDel="00BB1C8B"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0A1ACA" w:rsidRDefault="000A1ACA" w:rsidP="000A1ACA">
            <w:pPr>
              <w:pStyle w:val="MsgTableBody"/>
              <w:jc w:val="center"/>
              <w:rPr>
                <w:noProof/>
              </w:rPr>
            </w:pPr>
            <w:r>
              <w:rPr>
                <w:noProof/>
              </w:rPr>
              <w:t>3</w:t>
            </w:r>
          </w:p>
        </w:tc>
      </w:tr>
      <w:tr w:rsidR="000A1ACA"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0A1ACA" w:rsidRDefault="000A1ACA" w:rsidP="000A1ACA">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0A1ACA" w:rsidRDefault="000A1ACA" w:rsidP="000A1ACA">
            <w:pPr>
              <w:pStyle w:val="MsgTableBody"/>
              <w:jc w:val="center"/>
              <w:rPr>
                <w:noProof/>
              </w:rPr>
            </w:pPr>
            <w:r>
              <w:rPr>
                <w:noProof/>
              </w:rPr>
              <w:t>3</w:t>
            </w:r>
          </w:p>
        </w:tc>
      </w:tr>
      <w:tr w:rsidR="000A1ACA"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0A1ACA" w:rsidRPr="008D68B5" w:rsidRDefault="000A1ACA" w:rsidP="000A1ACA">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0A1ACA" w:rsidRPr="008D68B5" w:rsidRDefault="000A1ACA" w:rsidP="000A1ACA">
            <w:pPr>
              <w:pStyle w:val="MsgTableBody"/>
              <w:jc w:val="center"/>
              <w:rPr>
                <w:noProof/>
              </w:rPr>
            </w:pPr>
            <w:r w:rsidRPr="008D68B5">
              <w:rPr>
                <w:noProof/>
              </w:rPr>
              <w:t>15</w:t>
            </w:r>
          </w:p>
        </w:tc>
      </w:tr>
      <w:tr w:rsidR="000A1ACA"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0A1ACA" w:rsidRPr="00594536" w:rsidRDefault="000A1ACA" w:rsidP="000A1ACA">
            <w:pPr>
              <w:pStyle w:val="MsgTableBody"/>
              <w:jc w:val="center"/>
              <w:rPr>
                <w:noProof/>
              </w:rPr>
            </w:pPr>
            <w:r w:rsidRPr="00594536">
              <w:rPr>
                <w:noProof/>
              </w:rPr>
              <w:t>7</w:t>
            </w:r>
          </w:p>
        </w:tc>
      </w:tr>
      <w:tr w:rsidR="000A1ACA"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DB4E7B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0A1ACA" w:rsidRDefault="000A1ACA" w:rsidP="000A1ACA">
            <w:pPr>
              <w:pStyle w:val="MsgTableBody"/>
              <w:jc w:val="center"/>
              <w:rPr>
                <w:noProof/>
              </w:rPr>
            </w:pPr>
          </w:p>
        </w:tc>
      </w:tr>
      <w:tr w:rsidR="000A1ACA"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0A1ACA" w:rsidRDefault="000A1ACA" w:rsidP="000A1ACA">
            <w:pPr>
              <w:pStyle w:val="MsgTableBody"/>
              <w:rPr>
                <w:noProof/>
              </w:rPr>
            </w:pPr>
            <w:r>
              <w:rPr>
                <w:noProof/>
              </w:rPr>
              <w:t xml:space="preserve">     </w:t>
            </w:r>
            <w:hyperlink r:id="rId58"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0A1ACA" w:rsidRDefault="000A1ACA" w:rsidP="000A1ACA">
            <w:pPr>
              <w:pStyle w:val="MsgTableBody"/>
              <w:jc w:val="center"/>
              <w:rPr>
                <w:noProof/>
              </w:rPr>
            </w:pPr>
            <w:r>
              <w:rPr>
                <w:noProof/>
              </w:rPr>
              <w:t>3</w:t>
            </w:r>
          </w:p>
        </w:tc>
      </w:tr>
      <w:tr w:rsidR="00C9799C" w14:paraId="000A5ECF" w14:textId="77777777" w:rsidTr="00D50068">
        <w:trPr>
          <w:jc w:val="center"/>
          <w:ins w:id="2376" w:author="Merrick, Riki | APHL" w:date="2022-07-17T17:31:00Z"/>
        </w:trPr>
        <w:tc>
          <w:tcPr>
            <w:tcW w:w="2882" w:type="dxa"/>
            <w:tcBorders>
              <w:top w:val="dotted" w:sz="4" w:space="0" w:color="auto"/>
              <w:left w:val="nil"/>
              <w:bottom w:val="dotted" w:sz="4" w:space="0" w:color="auto"/>
              <w:right w:val="nil"/>
            </w:tcBorders>
            <w:shd w:val="clear" w:color="auto" w:fill="FFFFFF"/>
          </w:tcPr>
          <w:p w14:paraId="6CE1932D" w14:textId="1AB6BC06" w:rsidR="00C9799C" w:rsidRDefault="00C9799C" w:rsidP="00C9799C">
            <w:pPr>
              <w:pStyle w:val="MsgTableBody"/>
              <w:rPr>
                <w:ins w:id="2377" w:author="Merrick, Riki | APHL" w:date="2022-07-17T17:31:00Z"/>
                <w:noProof/>
              </w:rPr>
            </w:pPr>
            <w:ins w:id="2378"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4D80C4D" w14:textId="6F580293" w:rsidR="00C9799C" w:rsidRDefault="00C9799C" w:rsidP="00C9799C">
            <w:pPr>
              <w:pStyle w:val="MsgTableBody"/>
              <w:rPr>
                <w:ins w:id="2379" w:author="Merrick, Riki | APHL" w:date="2022-07-17T17:31:00Z"/>
                <w:noProof/>
              </w:rPr>
            </w:pPr>
            <w:ins w:id="2380"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F5CAFA1" w14:textId="77777777" w:rsidR="00C9799C" w:rsidRDefault="00C9799C" w:rsidP="00C9799C">
            <w:pPr>
              <w:pStyle w:val="MsgTableBody"/>
              <w:jc w:val="center"/>
              <w:rPr>
                <w:ins w:id="2381"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71CA7C2A" w14:textId="1E67BDC9" w:rsidR="00C9799C" w:rsidRDefault="00C9799C" w:rsidP="00C9799C">
            <w:pPr>
              <w:pStyle w:val="MsgTableBody"/>
              <w:jc w:val="center"/>
              <w:rPr>
                <w:ins w:id="2382" w:author="Merrick, Riki | APHL" w:date="2022-07-17T17:31:00Z"/>
                <w:noProof/>
              </w:rPr>
            </w:pPr>
            <w:ins w:id="2383" w:author="Merrick, Riki | APHL" w:date="2022-07-17T17:31:00Z">
              <w:r>
                <w:rPr>
                  <w:noProof/>
                </w:rPr>
                <w:t>3</w:t>
              </w:r>
            </w:ins>
          </w:p>
        </w:tc>
      </w:tr>
      <w:tr w:rsidR="00C9799C" w14:paraId="0B33518D" w14:textId="77777777" w:rsidTr="00D50068">
        <w:trPr>
          <w:jc w:val="center"/>
          <w:ins w:id="2384" w:author="Merrick, Riki | APHL" w:date="2022-07-17T17:31:00Z"/>
        </w:trPr>
        <w:tc>
          <w:tcPr>
            <w:tcW w:w="2882" w:type="dxa"/>
            <w:tcBorders>
              <w:top w:val="dotted" w:sz="4" w:space="0" w:color="auto"/>
              <w:left w:val="nil"/>
              <w:bottom w:val="dotted" w:sz="4" w:space="0" w:color="auto"/>
              <w:right w:val="nil"/>
            </w:tcBorders>
            <w:shd w:val="clear" w:color="auto" w:fill="FFFFFF"/>
          </w:tcPr>
          <w:p w14:paraId="28E3CEF1" w14:textId="0CE88F94" w:rsidR="00C9799C" w:rsidRDefault="00C9799C" w:rsidP="00C9799C">
            <w:pPr>
              <w:pStyle w:val="MsgTableBody"/>
              <w:rPr>
                <w:ins w:id="2385" w:author="Merrick, Riki | APHL" w:date="2022-07-17T17:31:00Z"/>
                <w:noProof/>
              </w:rPr>
            </w:pPr>
            <w:ins w:id="2386"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686BFAE" w14:textId="50D8E626" w:rsidR="00C9799C" w:rsidRDefault="00C9799C" w:rsidP="00C9799C">
            <w:pPr>
              <w:pStyle w:val="MsgTableBody"/>
              <w:rPr>
                <w:ins w:id="2387" w:author="Merrick, Riki | APHL" w:date="2022-07-17T17:31:00Z"/>
                <w:noProof/>
              </w:rPr>
            </w:pPr>
            <w:ins w:id="2388"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A744C4E" w14:textId="77777777" w:rsidR="00C9799C" w:rsidRDefault="00C9799C" w:rsidP="00C9799C">
            <w:pPr>
              <w:pStyle w:val="MsgTableBody"/>
              <w:jc w:val="center"/>
              <w:rPr>
                <w:ins w:id="2389"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1AA01ADD" w14:textId="2C02214A" w:rsidR="00C9799C" w:rsidRDefault="00C9799C" w:rsidP="00C9799C">
            <w:pPr>
              <w:pStyle w:val="MsgTableBody"/>
              <w:jc w:val="center"/>
              <w:rPr>
                <w:ins w:id="2390" w:author="Merrick, Riki | APHL" w:date="2022-07-17T17:31:00Z"/>
                <w:noProof/>
              </w:rPr>
            </w:pPr>
            <w:ins w:id="2391" w:author="Merrick, Riki | APHL" w:date="2022-07-17T17:31:00Z">
              <w:r>
                <w:rPr>
                  <w:noProof/>
                </w:rPr>
                <w:t>3</w:t>
              </w:r>
            </w:ins>
          </w:p>
        </w:tc>
      </w:tr>
      <w:tr w:rsidR="00C9799C"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C9799C" w:rsidRDefault="00C9799C" w:rsidP="00C9799C">
            <w:pPr>
              <w:pStyle w:val="MsgTableBody"/>
              <w:rPr>
                <w:noProof/>
              </w:rPr>
            </w:pPr>
            <w:r>
              <w:rPr>
                <w:noProof/>
              </w:rPr>
              <w:t xml:space="preserve">  [{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C9799C" w:rsidRDefault="00C9799C" w:rsidP="00C9799C">
            <w:pPr>
              <w:pStyle w:val="MsgTableBody"/>
              <w:jc w:val="center"/>
              <w:rPr>
                <w:noProof/>
              </w:rPr>
            </w:pPr>
            <w:r>
              <w:rPr>
                <w:noProof/>
              </w:rPr>
              <w:t>3</w:t>
            </w:r>
          </w:p>
        </w:tc>
      </w:tr>
      <w:tr w:rsidR="00C9799C"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C9799C" w:rsidRDefault="00C9799C" w:rsidP="00C9799C">
            <w:pPr>
              <w:pStyle w:val="MsgTableBody"/>
              <w:rPr>
                <w:noProof/>
              </w:rPr>
            </w:pPr>
            <w:r>
              <w:rPr>
                <w:noProof/>
              </w:rPr>
              <w:t xml:space="preserve">  [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4F63A63" w14:textId="3A2D5E49"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C9799C" w:rsidRDefault="00C9799C" w:rsidP="00C9799C">
            <w:pPr>
              <w:pStyle w:val="MsgTableBody"/>
              <w:jc w:val="center"/>
              <w:rPr>
                <w:noProof/>
              </w:rPr>
            </w:pPr>
            <w:r>
              <w:rPr>
                <w:noProof/>
              </w:rPr>
              <w:t>3</w:t>
            </w:r>
          </w:p>
        </w:tc>
      </w:tr>
      <w:tr w:rsidR="00C9799C"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51AB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C9799C" w:rsidRDefault="00C9799C" w:rsidP="00C9799C">
            <w:pPr>
              <w:pStyle w:val="MsgTableBody"/>
              <w:jc w:val="center"/>
              <w:rPr>
                <w:noProof/>
              </w:rPr>
            </w:pPr>
          </w:p>
        </w:tc>
      </w:tr>
      <w:tr w:rsidR="00C9799C"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C9799C" w:rsidRDefault="00C9799C" w:rsidP="00C9799C">
            <w:pPr>
              <w:pStyle w:val="MsgTableBody"/>
              <w:rPr>
                <w:noProof/>
              </w:rPr>
            </w:pPr>
            <w:r>
              <w:rPr>
                <w:noProof/>
              </w:rPr>
              <w:t xml:space="preserve">   </w:t>
            </w:r>
            <w:hyperlink r:id="rId59"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C9799C" w:rsidRDefault="00C9799C" w:rsidP="00C9799C">
            <w:pPr>
              <w:pStyle w:val="MsgTableBody"/>
              <w:jc w:val="center"/>
              <w:rPr>
                <w:noProof/>
              </w:rPr>
            </w:pPr>
            <w:r>
              <w:rPr>
                <w:noProof/>
              </w:rPr>
              <w:t>3</w:t>
            </w:r>
          </w:p>
        </w:tc>
      </w:tr>
      <w:tr w:rsidR="00C9799C"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C9799C" w:rsidRDefault="00C9799C" w:rsidP="00C9799C">
            <w:pPr>
              <w:pStyle w:val="MsgTableBody"/>
              <w:rPr>
                <w:noProof/>
              </w:rPr>
            </w:pPr>
            <w:r>
              <w:rPr>
                <w:noProof/>
              </w:rPr>
              <w:t xml:space="preserve">[  </w:t>
            </w:r>
            <w:hyperlink r:id="rId60"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C9799C" w:rsidRDefault="00C9799C" w:rsidP="00C9799C">
            <w:pPr>
              <w:pStyle w:val="MsgTableBody"/>
              <w:jc w:val="center"/>
              <w:rPr>
                <w:noProof/>
              </w:rPr>
            </w:pPr>
            <w:r>
              <w:rPr>
                <w:noProof/>
              </w:rPr>
              <w:t>3</w:t>
            </w:r>
          </w:p>
        </w:tc>
      </w:tr>
      <w:tr w:rsidR="00C9799C"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C9799C" w:rsidRDefault="00C9799C" w:rsidP="00C9799C">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C9799C" w:rsidRDefault="00C9799C" w:rsidP="00C9799C">
            <w:pPr>
              <w:pStyle w:val="MsgTableBody"/>
              <w:jc w:val="center"/>
              <w:rPr>
                <w:noProof/>
              </w:rPr>
            </w:pPr>
            <w:r>
              <w:rPr>
                <w:noProof/>
              </w:rPr>
              <w:t>3</w:t>
            </w:r>
          </w:p>
        </w:tc>
      </w:tr>
      <w:tr w:rsidR="00C9799C"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C9799C" w:rsidRPr="008D68B5" w:rsidRDefault="00C9799C" w:rsidP="00C9799C">
            <w:pPr>
              <w:pStyle w:val="MsgTableBody"/>
              <w:jc w:val="center"/>
              <w:rPr>
                <w:noProof/>
              </w:rPr>
            </w:pPr>
            <w:r w:rsidRPr="008D68B5">
              <w:rPr>
                <w:noProof/>
              </w:rPr>
              <w:t>15</w:t>
            </w:r>
          </w:p>
        </w:tc>
      </w:tr>
      <w:tr w:rsidR="00C9799C"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C9799C" w:rsidRPr="00594536" w:rsidRDefault="00C9799C" w:rsidP="00C9799C">
            <w:pPr>
              <w:pStyle w:val="MsgTableBody"/>
              <w:jc w:val="center"/>
              <w:rPr>
                <w:noProof/>
              </w:rPr>
            </w:pPr>
            <w:r w:rsidRPr="00594536">
              <w:rPr>
                <w:noProof/>
              </w:rPr>
              <w:t>7</w:t>
            </w:r>
          </w:p>
        </w:tc>
      </w:tr>
      <w:tr w:rsidR="00C9799C"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C9799C" w:rsidRDefault="00C9799C" w:rsidP="00C9799C">
            <w:pPr>
              <w:pStyle w:val="MsgTableBody"/>
              <w:rPr>
                <w:noProof/>
              </w:rPr>
            </w:pPr>
            <w:r>
              <w:rPr>
                <w:noProof/>
              </w:rPr>
              <w:t xml:space="preserve">[{ </w:t>
            </w:r>
            <w:hyperlink r:id="rId61"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C9799C" w:rsidRDefault="00C9799C" w:rsidP="00C9799C">
            <w:pPr>
              <w:pStyle w:val="MsgTableBody"/>
              <w:jc w:val="center"/>
              <w:rPr>
                <w:noProof/>
              </w:rPr>
            </w:pPr>
            <w:r>
              <w:rPr>
                <w:noProof/>
              </w:rPr>
              <w:t>3</w:t>
            </w:r>
          </w:p>
        </w:tc>
      </w:tr>
      <w:tr w:rsidR="00C9799C"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C9799C" w:rsidRDefault="00C9799C" w:rsidP="00C9799C">
            <w:pPr>
              <w:pStyle w:val="MsgTableBody"/>
              <w:jc w:val="center"/>
              <w:rPr>
                <w:noProof/>
              </w:rPr>
            </w:pPr>
          </w:p>
        </w:tc>
      </w:tr>
      <w:tr w:rsidR="00C9799C"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C9799C" w:rsidRDefault="00C9799C" w:rsidP="00C9799C">
            <w:pPr>
              <w:pStyle w:val="MsgTableBody"/>
              <w:jc w:val="center"/>
              <w:rPr>
                <w:noProof/>
              </w:rPr>
            </w:pPr>
            <w:r>
              <w:rPr>
                <w:noProof/>
              </w:rPr>
              <w:t>7</w:t>
            </w:r>
          </w:p>
        </w:tc>
      </w:tr>
      <w:tr w:rsidR="00C9799C"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B4C953" w14:textId="5397A70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C9799C" w:rsidRDefault="00C9799C" w:rsidP="00C9799C">
            <w:pPr>
              <w:pStyle w:val="MsgTableBody"/>
              <w:jc w:val="center"/>
              <w:rPr>
                <w:noProof/>
              </w:rPr>
            </w:pPr>
            <w:r>
              <w:rPr>
                <w:noProof/>
              </w:rPr>
              <w:t>7</w:t>
            </w:r>
          </w:p>
        </w:tc>
      </w:tr>
      <w:tr w:rsidR="00C9799C"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C9799C" w:rsidRDefault="00C9799C" w:rsidP="00C9799C">
            <w:pPr>
              <w:pStyle w:val="MsgTableBody"/>
              <w:jc w:val="center"/>
              <w:rPr>
                <w:noProof/>
              </w:rPr>
            </w:pPr>
          </w:p>
        </w:tc>
      </w:tr>
      <w:tr w:rsidR="00C9799C"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C9799C" w:rsidRDefault="00C9799C" w:rsidP="00C9799C">
            <w:pPr>
              <w:pStyle w:val="MsgTableBody"/>
              <w:rPr>
                <w:noProof/>
              </w:rPr>
            </w:pPr>
            <w:r>
              <w:rPr>
                <w:noProof/>
              </w:rPr>
              <w:t xml:space="preserve">[{ </w:t>
            </w:r>
            <w:hyperlink r:id="rId62"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C9799C" w:rsidRDefault="00C9799C" w:rsidP="00C9799C">
            <w:pPr>
              <w:pStyle w:val="MsgTableBody"/>
              <w:jc w:val="center"/>
              <w:rPr>
                <w:noProof/>
              </w:rPr>
            </w:pPr>
            <w:r>
              <w:rPr>
                <w:noProof/>
              </w:rPr>
              <w:t>3</w:t>
            </w:r>
          </w:p>
        </w:tc>
      </w:tr>
      <w:tr w:rsidR="00C9799C"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C9799C" w:rsidRDefault="00C9799C" w:rsidP="00C9799C">
            <w:pPr>
              <w:pStyle w:val="MsgTableBody"/>
              <w:rPr>
                <w:noProof/>
              </w:rPr>
            </w:pPr>
            <w:r>
              <w:rPr>
                <w:noProof/>
              </w:rPr>
              <w:t xml:space="preserve">[{ </w:t>
            </w:r>
            <w:hyperlink w:anchor="_IAM_-_Patient" w:history="1">
              <w:r>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C9799C" w:rsidRDefault="00C9799C" w:rsidP="00C9799C">
            <w:pPr>
              <w:pStyle w:val="MsgTableBody"/>
              <w:jc w:val="center"/>
              <w:rPr>
                <w:noProof/>
              </w:rPr>
            </w:pPr>
            <w:r>
              <w:rPr>
                <w:noProof/>
              </w:rPr>
              <w:t>3</w:t>
            </w:r>
          </w:p>
        </w:tc>
      </w:tr>
      <w:tr w:rsidR="00C9799C"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C9799C" w:rsidRDefault="00C9799C" w:rsidP="00C9799C">
            <w:pPr>
              <w:pStyle w:val="MsgTableBody"/>
              <w:jc w:val="center"/>
              <w:rPr>
                <w:noProof/>
              </w:rPr>
            </w:pPr>
            <w:r>
              <w:rPr>
                <w:noProof/>
              </w:rPr>
              <w:t>6</w:t>
            </w:r>
          </w:p>
        </w:tc>
      </w:tr>
      <w:tr w:rsidR="00C9799C"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C9799C" w:rsidRDefault="00C9799C" w:rsidP="00C9799C">
            <w:pPr>
              <w:pStyle w:val="MsgTableBody"/>
              <w:jc w:val="center"/>
              <w:rPr>
                <w:noProof/>
              </w:rPr>
            </w:pPr>
            <w:r>
              <w:rPr>
                <w:noProof/>
              </w:rPr>
              <w:t>6</w:t>
            </w:r>
          </w:p>
        </w:tc>
      </w:tr>
      <w:tr w:rsidR="00C9799C"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C9799C" w:rsidRDefault="00C9799C" w:rsidP="00C9799C">
            <w:pPr>
              <w:pStyle w:val="MsgTableBody"/>
              <w:jc w:val="center"/>
              <w:rPr>
                <w:noProof/>
              </w:rPr>
            </w:pPr>
          </w:p>
        </w:tc>
      </w:tr>
      <w:tr w:rsidR="00C9799C"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C9799C" w:rsidRDefault="00C9799C" w:rsidP="00C9799C">
            <w:pPr>
              <w:pStyle w:val="MsgTableBody"/>
              <w:jc w:val="center"/>
              <w:rPr>
                <w:noProof/>
              </w:rPr>
            </w:pPr>
            <w:r>
              <w:rPr>
                <w:noProof/>
              </w:rPr>
              <w:t>6</w:t>
            </w:r>
          </w:p>
        </w:tc>
      </w:tr>
      <w:tr w:rsidR="00C9799C"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C9799C" w:rsidRPr="008D68B5" w:rsidRDefault="00C9799C" w:rsidP="00C9799C">
            <w:pPr>
              <w:pStyle w:val="MsgTableBody"/>
              <w:jc w:val="center"/>
              <w:rPr>
                <w:noProof/>
              </w:rPr>
            </w:pPr>
            <w:r w:rsidRPr="008D68B5">
              <w:rPr>
                <w:noProof/>
              </w:rPr>
              <w:t>15</w:t>
            </w:r>
          </w:p>
        </w:tc>
      </w:tr>
      <w:tr w:rsidR="00C9799C"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C9799C" w:rsidRPr="00594536" w:rsidRDefault="00C9799C" w:rsidP="00C9799C">
            <w:pPr>
              <w:pStyle w:val="MsgTableBody"/>
              <w:jc w:val="center"/>
              <w:rPr>
                <w:noProof/>
              </w:rPr>
            </w:pPr>
            <w:r w:rsidRPr="00594536">
              <w:rPr>
                <w:noProof/>
              </w:rPr>
              <w:t>7</w:t>
            </w:r>
          </w:p>
        </w:tc>
      </w:tr>
      <w:tr w:rsidR="00C9799C"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C9799C" w:rsidRDefault="00C9799C" w:rsidP="00C9799C">
            <w:pPr>
              <w:pStyle w:val="MsgTableBody"/>
              <w:jc w:val="center"/>
              <w:rPr>
                <w:noProof/>
              </w:rPr>
            </w:pPr>
          </w:p>
        </w:tc>
      </w:tr>
      <w:tr w:rsidR="00C9799C"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C9799C" w:rsidRDefault="00C9799C" w:rsidP="00C9799C">
            <w:pPr>
              <w:pStyle w:val="MsgTableBody"/>
              <w:jc w:val="center"/>
              <w:rPr>
                <w:noProof/>
              </w:rPr>
            </w:pPr>
            <w:r>
              <w:rPr>
                <w:noProof/>
              </w:rPr>
              <w:t>6</w:t>
            </w:r>
          </w:p>
        </w:tc>
      </w:tr>
      <w:tr w:rsidR="00B85E35" w14:paraId="0F51E20F" w14:textId="77777777" w:rsidTr="00D50068">
        <w:trPr>
          <w:jc w:val="center"/>
          <w:ins w:id="2392" w:author="Merrick, Riki | APHL" w:date="2022-07-28T10:12:00Z"/>
        </w:trPr>
        <w:tc>
          <w:tcPr>
            <w:tcW w:w="2882" w:type="dxa"/>
            <w:tcBorders>
              <w:top w:val="dotted" w:sz="4" w:space="0" w:color="auto"/>
              <w:left w:val="nil"/>
              <w:bottom w:val="dotted" w:sz="4" w:space="0" w:color="auto"/>
              <w:right w:val="nil"/>
            </w:tcBorders>
            <w:shd w:val="clear" w:color="auto" w:fill="FFFFFF"/>
          </w:tcPr>
          <w:p w14:paraId="4D75E6C0" w14:textId="1ED03660" w:rsidR="00B85E35" w:rsidRDefault="00B85E35" w:rsidP="00B85E35">
            <w:pPr>
              <w:pStyle w:val="MsgTableBody"/>
              <w:rPr>
                <w:ins w:id="2393" w:author="Merrick, Riki | APHL" w:date="2022-07-28T10:12:00Z"/>
                <w:noProof/>
              </w:rPr>
            </w:pPr>
            <w:ins w:id="2394" w:author="Merrick, Riki | APHL" w:date="2022-07-28T10:12:00Z">
              <w:r>
                <w:rPr>
                  <w:noProof/>
                </w:rPr>
                <w:t>[{ GSP }]</w:t>
              </w:r>
            </w:ins>
          </w:p>
        </w:tc>
        <w:tc>
          <w:tcPr>
            <w:tcW w:w="4320" w:type="dxa"/>
            <w:tcBorders>
              <w:top w:val="dotted" w:sz="4" w:space="0" w:color="auto"/>
              <w:left w:val="nil"/>
              <w:bottom w:val="dotted" w:sz="4" w:space="0" w:color="auto"/>
              <w:right w:val="nil"/>
            </w:tcBorders>
            <w:shd w:val="clear" w:color="auto" w:fill="FFFFFF"/>
          </w:tcPr>
          <w:p w14:paraId="3F2225A6" w14:textId="0B87DA50" w:rsidR="00B85E35" w:rsidRDefault="00B85E35" w:rsidP="00B85E35">
            <w:pPr>
              <w:pStyle w:val="MsgTableBody"/>
              <w:rPr>
                <w:ins w:id="2395" w:author="Merrick, Riki | APHL" w:date="2022-07-28T10:12:00Z"/>
                <w:noProof/>
              </w:rPr>
            </w:pPr>
            <w:ins w:id="2396" w:author="Merrick, Riki | APHL" w:date="2022-07-28T10:1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C0B193D" w14:textId="77777777" w:rsidR="00B85E35" w:rsidRDefault="00B85E35" w:rsidP="00B85E35">
            <w:pPr>
              <w:pStyle w:val="MsgTableBody"/>
              <w:jc w:val="center"/>
              <w:rPr>
                <w:ins w:id="2397"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70D3FB05" w14:textId="75CEF6C4" w:rsidR="00B85E35" w:rsidRDefault="00B85E35" w:rsidP="00B85E35">
            <w:pPr>
              <w:pStyle w:val="MsgTableBody"/>
              <w:jc w:val="center"/>
              <w:rPr>
                <w:ins w:id="2398" w:author="Merrick, Riki | APHL" w:date="2022-07-28T10:12:00Z"/>
                <w:noProof/>
              </w:rPr>
            </w:pPr>
            <w:ins w:id="2399" w:author="Merrick, Riki | APHL" w:date="2022-07-28T10:12:00Z">
              <w:r>
                <w:rPr>
                  <w:noProof/>
                </w:rPr>
                <w:t>3</w:t>
              </w:r>
            </w:ins>
          </w:p>
        </w:tc>
      </w:tr>
      <w:tr w:rsidR="00B85E35" w14:paraId="124A608F" w14:textId="77777777" w:rsidTr="00D50068">
        <w:trPr>
          <w:jc w:val="center"/>
          <w:ins w:id="2400" w:author="Merrick, Riki | APHL" w:date="2022-07-28T10:12:00Z"/>
        </w:trPr>
        <w:tc>
          <w:tcPr>
            <w:tcW w:w="2882" w:type="dxa"/>
            <w:tcBorders>
              <w:top w:val="dotted" w:sz="4" w:space="0" w:color="auto"/>
              <w:left w:val="nil"/>
              <w:bottom w:val="dotted" w:sz="4" w:space="0" w:color="auto"/>
              <w:right w:val="nil"/>
            </w:tcBorders>
            <w:shd w:val="clear" w:color="auto" w:fill="FFFFFF"/>
          </w:tcPr>
          <w:p w14:paraId="535A1B03" w14:textId="78DE968D" w:rsidR="00B85E35" w:rsidRDefault="00B85E35" w:rsidP="00B85E35">
            <w:pPr>
              <w:pStyle w:val="MsgTableBody"/>
              <w:rPr>
                <w:ins w:id="2401" w:author="Merrick, Riki | APHL" w:date="2022-07-28T10:12:00Z"/>
                <w:noProof/>
              </w:rPr>
            </w:pPr>
            <w:ins w:id="2402" w:author="Merrick, Riki | APHL" w:date="2022-07-28T10:12:00Z">
              <w:r>
                <w:rPr>
                  <w:noProof/>
                </w:rPr>
                <w:t>[{ GSR }]</w:t>
              </w:r>
            </w:ins>
          </w:p>
        </w:tc>
        <w:tc>
          <w:tcPr>
            <w:tcW w:w="4320" w:type="dxa"/>
            <w:tcBorders>
              <w:top w:val="dotted" w:sz="4" w:space="0" w:color="auto"/>
              <w:left w:val="nil"/>
              <w:bottom w:val="dotted" w:sz="4" w:space="0" w:color="auto"/>
              <w:right w:val="nil"/>
            </w:tcBorders>
            <w:shd w:val="clear" w:color="auto" w:fill="FFFFFF"/>
          </w:tcPr>
          <w:p w14:paraId="42CB1975" w14:textId="17BDFBB5" w:rsidR="00B85E35" w:rsidRDefault="00B85E35" w:rsidP="00B85E35">
            <w:pPr>
              <w:pStyle w:val="MsgTableBody"/>
              <w:rPr>
                <w:ins w:id="2403" w:author="Merrick, Riki | APHL" w:date="2022-07-28T10:12:00Z"/>
                <w:noProof/>
              </w:rPr>
            </w:pPr>
            <w:ins w:id="2404" w:author="Merrick, Riki | APHL" w:date="2022-07-28T10:1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49C6F68" w14:textId="77777777" w:rsidR="00B85E35" w:rsidRDefault="00B85E35" w:rsidP="00B85E35">
            <w:pPr>
              <w:pStyle w:val="MsgTableBody"/>
              <w:jc w:val="center"/>
              <w:rPr>
                <w:ins w:id="2405"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006A8A5A" w14:textId="6E6E0F0A" w:rsidR="00B85E35" w:rsidRDefault="00B85E35" w:rsidP="00B85E35">
            <w:pPr>
              <w:pStyle w:val="MsgTableBody"/>
              <w:jc w:val="center"/>
              <w:rPr>
                <w:ins w:id="2406" w:author="Merrick, Riki | APHL" w:date="2022-07-28T10:12:00Z"/>
                <w:noProof/>
              </w:rPr>
            </w:pPr>
            <w:ins w:id="2407" w:author="Merrick, Riki | APHL" w:date="2022-07-28T10:12:00Z">
              <w:r>
                <w:rPr>
                  <w:noProof/>
                </w:rPr>
                <w:t>3</w:t>
              </w:r>
            </w:ins>
          </w:p>
        </w:tc>
      </w:tr>
      <w:tr w:rsidR="00B85E35"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B85E35" w:rsidRDefault="00B85E35" w:rsidP="00B85E35">
            <w:pPr>
              <w:pStyle w:val="MsgTableBody"/>
              <w:jc w:val="center"/>
              <w:rPr>
                <w:noProof/>
              </w:rPr>
            </w:pPr>
          </w:p>
        </w:tc>
      </w:tr>
      <w:tr w:rsidR="00B85E35"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B85E35" w:rsidRDefault="00B85E35" w:rsidP="00B85E35">
            <w:pPr>
              <w:pStyle w:val="MsgTableBody"/>
              <w:jc w:val="center"/>
              <w:rPr>
                <w:noProof/>
              </w:rPr>
            </w:pPr>
            <w:r>
              <w:rPr>
                <w:noProof/>
              </w:rPr>
              <w:t>6</w:t>
            </w:r>
          </w:p>
        </w:tc>
      </w:tr>
      <w:tr w:rsidR="00B85E35"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B85E35" w:rsidRDefault="00B85E35" w:rsidP="00B85E35">
            <w:pPr>
              <w:pStyle w:val="MsgTableBody"/>
              <w:jc w:val="center"/>
              <w:rPr>
                <w:noProof/>
              </w:rPr>
            </w:pPr>
            <w:r>
              <w:rPr>
                <w:noProof/>
              </w:rPr>
              <w:t>6</w:t>
            </w:r>
          </w:p>
        </w:tc>
      </w:tr>
      <w:tr w:rsidR="00B85E35"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B85E35" w:rsidRDefault="00B85E35" w:rsidP="00B85E35">
            <w:pPr>
              <w:pStyle w:val="MsgTableBody"/>
              <w:jc w:val="center"/>
              <w:rPr>
                <w:noProof/>
              </w:rPr>
            </w:pPr>
            <w:r>
              <w:rPr>
                <w:noProof/>
              </w:rPr>
              <w:t>6</w:t>
            </w:r>
          </w:p>
        </w:tc>
      </w:tr>
      <w:tr w:rsidR="00B85E35" w14:paraId="5964334E" w14:textId="77777777" w:rsidTr="00D50068">
        <w:trPr>
          <w:jc w:val="center"/>
          <w:ins w:id="2408" w:author="Merrick, Riki | APHL" w:date="2022-07-28T10:12:00Z"/>
        </w:trPr>
        <w:tc>
          <w:tcPr>
            <w:tcW w:w="2882" w:type="dxa"/>
            <w:tcBorders>
              <w:top w:val="dotted" w:sz="4" w:space="0" w:color="auto"/>
              <w:left w:val="nil"/>
              <w:bottom w:val="dotted" w:sz="4" w:space="0" w:color="auto"/>
              <w:right w:val="nil"/>
            </w:tcBorders>
            <w:shd w:val="clear" w:color="auto" w:fill="FFFFFF"/>
          </w:tcPr>
          <w:p w14:paraId="74DC97A6" w14:textId="0807DE72" w:rsidR="00B85E35" w:rsidRPr="008D68B5" w:rsidRDefault="00B85E35" w:rsidP="00B85E35">
            <w:pPr>
              <w:pStyle w:val="MsgTableBody"/>
              <w:rPr>
                <w:ins w:id="2409" w:author="Merrick, Riki | APHL" w:date="2022-07-28T10:12:00Z"/>
                <w:noProof/>
              </w:rPr>
            </w:pPr>
            <w:ins w:id="2410" w:author="Merrick, Riki | APHL" w:date="2022-07-28T10:1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4DB2C300" w14:textId="30ED7CE7" w:rsidR="00B85E35" w:rsidRPr="008D68B5" w:rsidRDefault="00B85E35" w:rsidP="00B85E35">
            <w:pPr>
              <w:pStyle w:val="MsgTableBody"/>
              <w:rPr>
                <w:ins w:id="2411" w:author="Merrick, Riki | APHL" w:date="2022-07-28T10:12:00Z"/>
                <w:noProof/>
              </w:rPr>
            </w:pPr>
            <w:ins w:id="2412" w:author="Merrick, Riki | APHL" w:date="2022-07-28T10:1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DEFAF0A" w14:textId="77777777" w:rsidR="00B85E35" w:rsidRDefault="00B85E35" w:rsidP="00B85E35">
            <w:pPr>
              <w:pStyle w:val="MsgTableBody"/>
              <w:jc w:val="center"/>
              <w:rPr>
                <w:ins w:id="2413"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4F1AFCE1" w14:textId="21DD7A51" w:rsidR="00B85E35" w:rsidRPr="008D68B5" w:rsidRDefault="00B85E35" w:rsidP="00B85E35">
            <w:pPr>
              <w:pStyle w:val="MsgTableBody"/>
              <w:jc w:val="center"/>
              <w:rPr>
                <w:ins w:id="2414" w:author="Merrick, Riki | APHL" w:date="2022-07-28T10:12:00Z"/>
                <w:noProof/>
              </w:rPr>
            </w:pPr>
            <w:ins w:id="2415" w:author="Merrick, Riki | APHL" w:date="2022-07-28T10:12:00Z">
              <w:r>
                <w:rPr>
                  <w:noProof/>
                </w:rPr>
                <w:t>3</w:t>
              </w:r>
            </w:ins>
          </w:p>
        </w:tc>
      </w:tr>
      <w:tr w:rsidR="00B85E35" w14:paraId="457A3BC7" w14:textId="77777777" w:rsidTr="00D50068">
        <w:trPr>
          <w:jc w:val="center"/>
          <w:ins w:id="2416" w:author="Merrick, Riki | APHL" w:date="2022-07-28T10:12:00Z"/>
        </w:trPr>
        <w:tc>
          <w:tcPr>
            <w:tcW w:w="2882" w:type="dxa"/>
            <w:tcBorders>
              <w:top w:val="dotted" w:sz="4" w:space="0" w:color="auto"/>
              <w:left w:val="nil"/>
              <w:bottom w:val="dotted" w:sz="4" w:space="0" w:color="auto"/>
              <w:right w:val="nil"/>
            </w:tcBorders>
            <w:shd w:val="clear" w:color="auto" w:fill="FFFFFF"/>
          </w:tcPr>
          <w:p w14:paraId="741122EE" w14:textId="48AA4B71" w:rsidR="00B85E35" w:rsidRPr="008D68B5" w:rsidRDefault="00B85E35" w:rsidP="00B85E35">
            <w:pPr>
              <w:pStyle w:val="MsgTableBody"/>
              <w:rPr>
                <w:ins w:id="2417" w:author="Merrick, Riki | APHL" w:date="2022-07-28T10:12:00Z"/>
                <w:noProof/>
              </w:rPr>
            </w:pPr>
            <w:ins w:id="2418" w:author="Merrick, Riki | APHL" w:date="2022-07-28T10:1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075FE5E" w14:textId="481D1BF8" w:rsidR="00B85E35" w:rsidRPr="008D68B5" w:rsidRDefault="00B85E35" w:rsidP="00B85E35">
            <w:pPr>
              <w:pStyle w:val="MsgTableBody"/>
              <w:rPr>
                <w:ins w:id="2419" w:author="Merrick, Riki | APHL" w:date="2022-07-28T10:12:00Z"/>
                <w:noProof/>
              </w:rPr>
            </w:pPr>
            <w:ins w:id="2420" w:author="Merrick, Riki | APHL" w:date="2022-07-28T10:1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9AC4A5E" w14:textId="77777777" w:rsidR="00B85E35" w:rsidRDefault="00B85E35" w:rsidP="00B85E35">
            <w:pPr>
              <w:pStyle w:val="MsgTableBody"/>
              <w:jc w:val="center"/>
              <w:rPr>
                <w:ins w:id="2421"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41ADD968" w14:textId="1FC6E4D8" w:rsidR="00B85E35" w:rsidRPr="008D68B5" w:rsidRDefault="00B85E35" w:rsidP="00B85E35">
            <w:pPr>
              <w:pStyle w:val="MsgTableBody"/>
              <w:jc w:val="center"/>
              <w:rPr>
                <w:ins w:id="2422" w:author="Merrick, Riki | APHL" w:date="2022-07-28T10:12:00Z"/>
                <w:noProof/>
              </w:rPr>
            </w:pPr>
            <w:ins w:id="2423" w:author="Merrick, Riki | APHL" w:date="2022-07-28T10:12:00Z">
              <w:r>
                <w:rPr>
                  <w:noProof/>
                </w:rPr>
                <w:t>3</w:t>
              </w:r>
            </w:ins>
          </w:p>
        </w:tc>
      </w:tr>
      <w:tr w:rsidR="00B85E35"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B85E35" w:rsidRPr="008D68B5" w:rsidRDefault="00B85E35" w:rsidP="00B85E35">
            <w:pPr>
              <w:pStyle w:val="MsgTableBody"/>
              <w:jc w:val="center"/>
              <w:rPr>
                <w:noProof/>
              </w:rPr>
            </w:pPr>
            <w:r w:rsidRPr="008D68B5">
              <w:rPr>
                <w:noProof/>
              </w:rPr>
              <w:t>15</w:t>
            </w:r>
          </w:p>
        </w:tc>
      </w:tr>
      <w:tr w:rsidR="00B85E35"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B85E35" w:rsidRPr="00594536" w:rsidRDefault="00B85E35" w:rsidP="00B85E35">
            <w:pPr>
              <w:pStyle w:val="MsgTableBody"/>
              <w:jc w:val="center"/>
              <w:rPr>
                <w:noProof/>
              </w:rPr>
            </w:pPr>
            <w:r w:rsidRPr="00594536">
              <w:rPr>
                <w:noProof/>
              </w:rPr>
              <w:t>7</w:t>
            </w:r>
          </w:p>
        </w:tc>
      </w:tr>
      <w:tr w:rsidR="00B85E35"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B85E35" w:rsidRPr="008D68B5" w:rsidRDefault="00B85E35" w:rsidP="00B85E35">
            <w:pPr>
              <w:pStyle w:val="MsgTableBody"/>
              <w:jc w:val="center"/>
              <w:rPr>
                <w:noProof/>
              </w:rPr>
            </w:pPr>
          </w:p>
        </w:tc>
      </w:tr>
      <w:tr w:rsidR="00B85E35"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B85E35" w:rsidRPr="008D68B5" w:rsidRDefault="00B85E35" w:rsidP="00B85E35">
            <w:pPr>
              <w:pStyle w:val="MsgTableBody"/>
              <w:jc w:val="center"/>
              <w:rPr>
                <w:noProof/>
              </w:rPr>
            </w:pPr>
            <w:r w:rsidRPr="008D68B5">
              <w:rPr>
                <w:noProof/>
              </w:rPr>
              <w:t>11</w:t>
            </w:r>
          </w:p>
        </w:tc>
      </w:tr>
      <w:tr w:rsidR="00B85E35"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B85E35" w:rsidRPr="00594536" w:rsidRDefault="00B85E35" w:rsidP="00B85E35">
            <w:pPr>
              <w:pStyle w:val="MsgTableBody"/>
              <w:jc w:val="center"/>
              <w:rPr>
                <w:noProof/>
              </w:rPr>
            </w:pPr>
            <w:r w:rsidRPr="00594536">
              <w:rPr>
                <w:noProof/>
              </w:rPr>
              <w:t>7</w:t>
            </w:r>
          </w:p>
        </w:tc>
      </w:tr>
      <w:tr w:rsidR="00B85E35"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B85E35" w:rsidRPr="008D68B5" w:rsidRDefault="00B85E35" w:rsidP="00B85E35">
            <w:pPr>
              <w:pStyle w:val="MsgTableBody"/>
              <w:jc w:val="center"/>
              <w:rPr>
                <w:noProof/>
              </w:rPr>
            </w:pPr>
          </w:p>
        </w:tc>
      </w:tr>
      <w:tr w:rsidR="00B85E35"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B85E35" w:rsidRPr="008D68B5" w:rsidRDefault="00B85E35" w:rsidP="00B85E35">
            <w:pPr>
              <w:pStyle w:val="MsgTableBody"/>
              <w:jc w:val="center"/>
              <w:rPr>
                <w:noProof/>
              </w:rPr>
            </w:pPr>
          </w:p>
        </w:tc>
      </w:tr>
      <w:tr w:rsidR="00B85E35"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B85E35" w:rsidRPr="008D68B5" w:rsidRDefault="00B85E35" w:rsidP="00B85E35">
            <w:pPr>
              <w:pStyle w:val="MsgTableBody"/>
              <w:jc w:val="center"/>
              <w:rPr>
                <w:noProof/>
              </w:rPr>
            </w:pPr>
            <w:r w:rsidRPr="008D68B5">
              <w:rPr>
                <w:noProof/>
              </w:rPr>
              <w:t>11</w:t>
            </w:r>
          </w:p>
        </w:tc>
      </w:tr>
      <w:tr w:rsidR="00B85E35"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B85E35" w:rsidRPr="00594536" w:rsidRDefault="00B85E35" w:rsidP="00B85E35">
            <w:pPr>
              <w:pStyle w:val="MsgTableBody"/>
              <w:jc w:val="center"/>
              <w:rPr>
                <w:noProof/>
              </w:rPr>
            </w:pPr>
            <w:r w:rsidRPr="00594536">
              <w:rPr>
                <w:noProof/>
              </w:rPr>
              <w:t>7</w:t>
            </w:r>
          </w:p>
        </w:tc>
      </w:tr>
      <w:tr w:rsidR="00B85E35"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B85E35" w:rsidRPr="008D68B5" w:rsidRDefault="00B85E35" w:rsidP="00B85E35">
            <w:pPr>
              <w:pStyle w:val="MsgTableBody"/>
              <w:jc w:val="center"/>
              <w:rPr>
                <w:noProof/>
              </w:rPr>
            </w:pPr>
          </w:p>
        </w:tc>
      </w:tr>
      <w:tr w:rsidR="00B85E35"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B85E35" w:rsidRDefault="00B85E35" w:rsidP="00B85E3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B85E35" w:rsidRDefault="00B85E35" w:rsidP="00B85E35">
            <w:pPr>
              <w:pStyle w:val="MsgTableBody"/>
              <w:jc w:val="center"/>
              <w:rPr>
                <w:noProof/>
              </w:rPr>
            </w:pPr>
          </w:p>
        </w:tc>
      </w:tr>
      <w:tr w:rsidR="00B85E35"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B85E35" w:rsidRDefault="00B85E35" w:rsidP="00B85E35">
            <w:pPr>
              <w:pStyle w:val="MsgTableBody"/>
              <w:jc w:val="center"/>
              <w:rPr>
                <w:noProof/>
              </w:rPr>
            </w:pPr>
            <w:r>
              <w:rPr>
                <w:noProof/>
              </w:rPr>
              <w:t>6</w:t>
            </w:r>
          </w:p>
        </w:tc>
      </w:tr>
      <w:tr w:rsidR="00B85E35"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B85E35" w:rsidRDefault="00B85E35" w:rsidP="00B85E35">
            <w:pPr>
              <w:pStyle w:val="MsgTableBody"/>
              <w:jc w:val="center"/>
              <w:rPr>
                <w:noProof/>
              </w:rPr>
            </w:pPr>
            <w:r>
              <w:rPr>
                <w:noProof/>
              </w:rPr>
              <w:t>6</w:t>
            </w:r>
          </w:p>
        </w:tc>
      </w:tr>
      <w:tr w:rsidR="00B85E35"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B85E35" w:rsidRDefault="00B85E35" w:rsidP="00B85E35">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B85E35" w:rsidRDefault="00B85E35" w:rsidP="00B85E35">
            <w:pPr>
              <w:pStyle w:val="MsgTableBody"/>
              <w:jc w:val="center"/>
              <w:rPr>
                <w:noProof/>
              </w:rPr>
            </w:pPr>
            <w:r>
              <w:rPr>
                <w:noProof/>
              </w:rPr>
              <w:t>6</w:t>
            </w:r>
          </w:p>
        </w:tc>
      </w:tr>
      <w:tr w:rsidR="00B85E35"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B85E35" w:rsidRDefault="00B85E35" w:rsidP="00B85E35">
            <w:pPr>
              <w:pStyle w:val="MsgTableBody"/>
              <w:rPr>
                <w:noProof/>
              </w:rPr>
            </w:pPr>
            <w:r>
              <w:rPr>
                <w:noProof/>
              </w:rPr>
              <w:t xml:space="preserve">[ </w:t>
            </w:r>
            <w:hyperlink r:id="rId63"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B85E35" w:rsidRDefault="00B85E35" w:rsidP="00B85E35">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B85E35" w:rsidRDefault="00B85E35" w:rsidP="00B85E35">
            <w:pPr>
              <w:pStyle w:val="MsgTableBody"/>
              <w:jc w:val="center"/>
              <w:rPr>
                <w:noProof/>
              </w:rPr>
            </w:pPr>
            <w:r>
              <w:rPr>
                <w:noProof/>
              </w:rPr>
              <w:t>3</w:t>
            </w:r>
          </w:p>
        </w:tc>
      </w:tr>
    </w:tbl>
    <w:p w14:paraId="105A65E2" w14:textId="74231B0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DE56BEA" w14:textId="77777777" w:rsidTr="00AE417F">
        <w:tc>
          <w:tcPr>
            <w:tcW w:w="9350" w:type="dxa"/>
            <w:gridSpan w:val="6"/>
          </w:tcPr>
          <w:p w14:paraId="6842989B" w14:textId="4B358DFE" w:rsidR="00597C63" w:rsidRPr="006D6BB6" w:rsidRDefault="00597C63" w:rsidP="00597C63">
            <w:pPr>
              <w:pStyle w:val="ACK-ChoreographyHeader"/>
            </w:pPr>
            <w:r w:rsidRPr="00C20CAF">
              <w:t>Acknowledgment Choreography</w:t>
            </w:r>
          </w:p>
        </w:tc>
      </w:tr>
      <w:tr w:rsidR="00597C63" w:rsidRPr="006D6BB6" w14:paraId="57DF533A" w14:textId="77777777" w:rsidTr="00AE417F">
        <w:tc>
          <w:tcPr>
            <w:tcW w:w="9350" w:type="dxa"/>
            <w:gridSpan w:val="6"/>
          </w:tcPr>
          <w:p w14:paraId="56BE26B2" w14:textId="049D5FB8" w:rsidR="00597C63" w:rsidRPr="00C20CAF" w:rsidRDefault="00372670" w:rsidP="00597C63">
            <w:pPr>
              <w:pStyle w:val="ACK-ChoreographyHeader"/>
            </w:pPr>
            <w:r w:rsidRPr="00F21240">
              <w:rPr>
                <w:noProof/>
              </w:rPr>
              <w:t>ADT^A13^ADT_A01</w:t>
            </w:r>
          </w:p>
        </w:tc>
      </w:tr>
      <w:tr w:rsidR="00EB05F1" w:rsidRPr="006D6BB6" w14:paraId="55D61594" w14:textId="77777777" w:rsidTr="00597C63">
        <w:tc>
          <w:tcPr>
            <w:tcW w:w="1410" w:type="dxa"/>
          </w:tcPr>
          <w:p w14:paraId="77033BAE" w14:textId="77777777" w:rsidR="00EB05F1" w:rsidRPr="006D6BB6" w:rsidRDefault="00EB05F1" w:rsidP="00AD6CE4">
            <w:pPr>
              <w:pStyle w:val="ACK-ChoreographyBody"/>
            </w:pPr>
            <w:r w:rsidRPr="006D6BB6">
              <w:t>Field name</w:t>
            </w:r>
          </w:p>
        </w:tc>
        <w:tc>
          <w:tcPr>
            <w:tcW w:w="1854" w:type="dxa"/>
          </w:tcPr>
          <w:p w14:paraId="52158556" w14:textId="77777777" w:rsidR="00EB05F1" w:rsidRPr="006D6BB6" w:rsidRDefault="00EB05F1" w:rsidP="00AD6CE4">
            <w:pPr>
              <w:pStyle w:val="ACK-ChoreographyBody"/>
            </w:pPr>
            <w:r w:rsidRPr="006D6BB6">
              <w:t>Field Value: Original mode</w:t>
            </w:r>
          </w:p>
        </w:tc>
        <w:tc>
          <w:tcPr>
            <w:tcW w:w="6086" w:type="dxa"/>
            <w:gridSpan w:val="4"/>
          </w:tcPr>
          <w:p w14:paraId="1EA9094A" w14:textId="77777777" w:rsidR="00EB05F1" w:rsidRPr="006D6BB6" w:rsidRDefault="00EB05F1" w:rsidP="00AD6CE4">
            <w:pPr>
              <w:pStyle w:val="ACK-ChoreographyBody"/>
            </w:pPr>
            <w:r w:rsidRPr="006D6BB6">
              <w:t>Field value: Enhanced mode</w:t>
            </w:r>
          </w:p>
        </w:tc>
      </w:tr>
      <w:tr w:rsidR="00EB05F1" w:rsidRPr="006D6BB6" w14:paraId="3351E492" w14:textId="77777777" w:rsidTr="00597C63">
        <w:tc>
          <w:tcPr>
            <w:tcW w:w="1410" w:type="dxa"/>
          </w:tcPr>
          <w:p w14:paraId="1106A35D" w14:textId="77777777" w:rsidR="00EB05F1" w:rsidRPr="006D6BB6" w:rsidRDefault="00EB05F1" w:rsidP="00AD6CE4">
            <w:pPr>
              <w:pStyle w:val="ACK-ChoreographyBody"/>
            </w:pPr>
            <w:r w:rsidRPr="006D6BB6">
              <w:t>MSH.15</w:t>
            </w:r>
          </w:p>
        </w:tc>
        <w:tc>
          <w:tcPr>
            <w:tcW w:w="1854" w:type="dxa"/>
          </w:tcPr>
          <w:p w14:paraId="46B5DD08" w14:textId="77777777" w:rsidR="00EB05F1" w:rsidRPr="006D6BB6" w:rsidRDefault="00EB05F1" w:rsidP="00AD6CE4">
            <w:pPr>
              <w:pStyle w:val="ACK-ChoreographyBody"/>
            </w:pPr>
            <w:r w:rsidRPr="006D6BB6">
              <w:t>Blank</w:t>
            </w:r>
          </w:p>
        </w:tc>
        <w:tc>
          <w:tcPr>
            <w:tcW w:w="465" w:type="dxa"/>
          </w:tcPr>
          <w:p w14:paraId="49ED693A" w14:textId="77777777" w:rsidR="00EB05F1" w:rsidRPr="006D6BB6" w:rsidRDefault="00EB05F1" w:rsidP="00AD6CE4">
            <w:pPr>
              <w:pStyle w:val="ACK-ChoreographyBody"/>
            </w:pPr>
            <w:r w:rsidRPr="006D6BB6">
              <w:t>NE</w:t>
            </w:r>
          </w:p>
        </w:tc>
        <w:tc>
          <w:tcPr>
            <w:tcW w:w="1603" w:type="dxa"/>
          </w:tcPr>
          <w:p w14:paraId="33EAB06F" w14:textId="77777777" w:rsidR="00EB05F1" w:rsidRPr="006D6BB6" w:rsidRDefault="00EB05F1" w:rsidP="00AD6CE4">
            <w:pPr>
              <w:pStyle w:val="ACK-ChoreographyBody"/>
            </w:pPr>
            <w:r w:rsidRPr="006D6BB6">
              <w:t>AL, SU, ER</w:t>
            </w:r>
          </w:p>
        </w:tc>
        <w:tc>
          <w:tcPr>
            <w:tcW w:w="2009" w:type="dxa"/>
          </w:tcPr>
          <w:p w14:paraId="4D7F6E69" w14:textId="77777777" w:rsidR="00EB05F1" w:rsidRPr="006D6BB6" w:rsidRDefault="00EB05F1" w:rsidP="00AD6CE4">
            <w:pPr>
              <w:pStyle w:val="ACK-ChoreographyBody"/>
            </w:pPr>
            <w:r w:rsidRPr="006D6BB6">
              <w:t>NE</w:t>
            </w:r>
          </w:p>
        </w:tc>
        <w:tc>
          <w:tcPr>
            <w:tcW w:w="2009" w:type="dxa"/>
          </w:tcPr>
          <w:p w14:paraId="2CBB950D" w14:textId="77777777" w:rsidR="00EB05F1" w:rsidRPr="006D6BB6" w:rsidRDefault="00EB05F1" w:rsidP="00AD6CE4">
            <w:pPr>
              <w:pStyle w:val="ACK-ChoreographyBody"/>
            </w:pPr>
            <w:r w:rsidRPr="006D6BB6">
              <w:t>AL, SU, ER</w:t>
            </w:r>
          </w:p>
        </w:tc>
      </w:tr>
      <w:tr w:rsidR="00EB05F1" w:rsidRPr="006D6BB6" w14:paraId="009F0B73" w14:textId="77777777" w:rsidTr="00597C63">
        <w:tc>
          <w:tcPr>
            <w:tcW w:w="1410" w:type="dxa"/>
          </w:tcPr>
          <w:p w14:paraId="67BA8E80" w14:textId="77777777" w:rsidR="00EB05F1" w:rsidRPr="006D6BB6" w:rsidRDefault="00EB05F1" w:rsidP="00AD6CE4">
            <w:pPr>
              <w:pStyle w:val="ACK-ChoreographyBody"/>
            </w:pPr>
            <w:r w:rsidRPr="006D6BB6">
              <w:t>MSH.16</w:t>
            </w:r>
          </w:p>
        </w:tc>
        <w:tc>
          <w:tcPr>
            <w:tcW w:w="1854" w:type="dxa"/>
          </w:tcPr>
          <w:p w14:paraId="7AF9C00E" w14:textId="77777777" w:rsidR="00EB05F1" w:rsidRPr="006D6BB6" w:rsidRDefault="00EB05F1" w:rsidP="00AD6CE4">
            <w:pPr>
              <w:pStyle w:val="ACK-ChoreographyBody"/>
            </w:pPr>
            <w:r w:rsidRPr="006D6BB6">
              <w:t>Blank</w:t>
            </w:r>
          </w:p>
        </w:tc>
        <w:tc>
          <w:tcPr>
            <w:tcW w:w="465" w:type="dxa"/>
          </w:tcPr>
          <w:p w14:paraId="5A49C714" w14:textId="77777777" w:rsidR="00EB05F1" w:rsidRPr="006D6BB6" w:rsidRDefault="00EB05F1" w:rsidP="00AD6CE4">
            <w:pPr>
              <w:pStyle w:val="ACK-ChoreographyBody"/>
            </w:pPr>
            <w:r w:rsidRPr="006D6BB6">
              <w:t>NE</w:t>
            </w:r>
          </w:p>
        </w:tc>
        <w:tc>
          <w:tcPr>
            <w:tcW w:w="1603" w:type="dxa"/>
          </w:tcPr>
          <w:p w14:paraId="5B673CFB" w14:textId="77777777" w:rsidR="00EB05F1" w:rsidRPr="006D6BB6" w:rsidRDefault="00EB05F1" w:rsidP="00AD6CE4">
            <w:pPr>
              <w:pStyle w:val="ACK-ChoreographyBody"/>
            </w:pPr>
            <w:r w:rsidRPr="006D6BB6">
              <w:t>NE</w:t>
            </w:r>
          </w:p>
        </w:tc>
        <w:tc>
          <w:tcPr>
            <w:tcW w:w="2009" w:type="dxa"/>
          </w:tcPr>
          <w:p w14:paraId="229B468C" w14:textId="77777777" w:rsidR="00EB05F1" w:rsidRPr="006D6BB6" w:rsidRDefault="00EB05F1" w:rsidP="00AD6CE4">
            <w:pPr>
              <w:pStyle w:val="ACK-ChoreographyBody"/>
            </w:pPr>
            <w:r w:rsidRPr="006D6BB6">
              <w:t>AL, SU, ER</w:t>
            </w:r>
          </w:p>
        </w:tc>
        <w:tc>
          <w:tcPr>
            <w:tcW w:w="2009" w:type="dxa"/>
          </w:tcPr>
          <w:p w14:paraId="39EE28C6" w14:textId="77777777" w:rsidR="00EB05F1" w:rsidRPr="006D6BB6" w:rsidRDefault="00EB05F1" w:rsidP="00AD6CE4">
            <w:pPr>
              <w:pStyle w:val="ACK-ChoreographyBody"/>
            </w:pPr>
            <w:r w:rsidRPr="006D6BB6">
              <w:t>AL, SU, ER</w:t>
            </w:r>
          </w:p>
        </w:tc>
      </w:tr>
      <w:tr w:rsidR="00EB05F1" w:rsidRPr="006D6BB6" w14:paraId="5197B7C6" w14:textId="77777777" w:rsidTr="00597C63">
        <w:tc>
          <w:tcPr>
            <w:tcW w:w="1410" w:type="dxa"/>
          </w:tcPr>
          <w:p w14:paraId="7086F43F" w14:textId="77777777" w:rsidR="00EB05F1" w:rsidRPr="006D6BB6" w:rsidRDefault="00EB05F1" w:rsidP="00AD6CE4">
            <w:pPr>
              <w:pStyle w:val="ACK-ChoreographyBody"/>
            </w:pPr>
            <w:r w:rsidRPr="006D6BB6">
              <w:t>Immediate Ack</w:t>
            </w:r>
          </w:p>
        </w:tc>
        <w:tc>
          <w:tcPr>
            <w:tcW w:w="1854" w:type="dxa"/>
          </w:tcPr>
          <w:p w14:paraId="0454FAF2" w14:textId="77777777" w:rsidR="00EB05F1" w:rsidRPr="006D6BB6" w:rsidRDefault="00EB05F1" w:rsidP="00AD6CE4">
            <w:pPr>
              <w:pStyle w:val="ACK-ChoreographyBody"/>
            </w:pPr>
            <w:r w:rsidRPr="006D6BB6">
              <w:t>-</w:t>
            </w:r>
          </w:p>
        </w:tc>
        <w:tc>
          <w:tcPr>
            <w:tcW w:w="465" w:type="dxa"/>
          </w:tcPr>
          <w:p w14:paraId="4B2BBDB3" w14:textId="77777777" w:rsidR="00EB05F1" w:rsidRPr="006D6BB6" w:rsidRDefault="00EB05F1" w:rsidP="00AD6CE4">
            <w:pPr>
              <w:pStyle w:val="ACK-ChoreographyBody"/>
            </w:pPr>
            <w:r w:rsidRPr="006D6BB6">
              <w:t>-</w:t>
            </w:r>
          </w:p>
        </w:tc>
        <w:tc>
          <w:tcPr>
            <w:tcW w:w="1603" w:type="dxa"/>
          </w:tcPr>
          <w:p w14:paraId="6819672C" w14:textId="5146F4E4"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3197F972" w14:textId="77777777" w:rsidR="00EB05F1" w:rsidRPr="006D6BB6" w:rsidRDefault="00EB05F1" w:rsidP="00AD6CE4">
            <w:pPr>
              <w:pStyle w:val="ACK-ChoreographyBody"/>
            </w:pPr>
            <w:r w:rsidRPr="006D6BB6">
              <w:t>-</w:t>
            </w:r>
          </w:p>
        </w:tc>
        <w:tc>
          <w:tcPr>
            <w:tcW w:w="2009" w:type="dxa"/>
          </w:tcPr>
          <w:p w14:paraId="2E496AEC" w14:textId="1033FAC3" w:rsidR="00EB05F1" w:rsidRPr="006D6BB6" w:rsidRDefault="00EB05F1" w:rsidP="00AD6CE4">
            <w:pPr>
              <w:pStyle w:val="ACK-ChoreographyBody"/>
            </w:pPr>
            <w:r w:rsidRPr="006D6BB6">
              <w:rPr>
                <w:szCs w:val="16"/>
              </w:rPr>
              <w:t>ACK^</w:t>
            </w:r>
            <w:r>
              <w:rPr>
                <w:szCs w:val="16"/>
              </w:rPr>
              <w:t>A13</w:t>
            </w:r>
            <w:r w:rsidRPr="006D6BB6">
              <w:rPr>
                <w:szCs w:val="16"/>
              </w:rPr>
              <w:t>^ACK</w:t>
            </w:r>
          </w:p>
        </w:tc>
      </w:tr>
      <w:tr w:rsidR="00EB05F1" w:rsidRPr="006D6BB6" w14:paraId="2AD6748E" w14:textId="77777777" w:rsidTr="00597C63">
        <w:tc>
          <w:tcPr>
            <w:tcW w:w="1410" w:type="dxa"/>
          </w:tcPr>
          <w:p w14:paraId="4472112E" w14:textId="77777777" w:rsidR="00EB05F1" w:rsidRPr="006D6BB6" w:rsidRDefault="00EB05F1" w:rsidP="00AD6CE4">
            <w:pPr>
              <w:pStyle w:val="ACK-ChoreographyBody"/>
            </w:pPr>
            <w:r w:rsidRPr="006D6BB6">
              <w:t>Application Ack</w:t>
            </w:r>
          </w:p>
        </w:tc>
        <w:tc>
          <w:tcPr>
            <w:tcW w:w="1854" w:type="dxa"/>
          </w:tcPr>
          <w:p w14:paraId="6709DAEA" w14:textId="33B544EB" w:rsidR="00EB05F1" w:rsidRPr="006D6BB6" w:rsidRDefault="00EB05F1" w:rsidP="00AD6CE4">
            <w:pPr>
              <w:pStyle w:val="ACK-ChoreographyBody"/>
            </w:pPr>
            <w:r>
              <w:rPr>
                <w:szCs w:val="16"/>
              </w:rPr>
              <w:t>ADT</w:t>
            </w:r>
            <w:r w:rsidRPr="006D6BB6">
              <w:rPr>
                <w:szCs w:val="16"/>
              </w:rPr>
              <w:t>^</w:t>
            </w:r>
            <w:r>
              <w:rPr>
                <w:szCs w:val="16"/>
              </w:rPr>
              <w:t>A13</w:t>
            </w:r>
            <w:r w:rsidRPr="006D6BB6">
              <w:rPr>
                <w:szCs w:val="16"/>
              </w:rPr>
              <w:t>^</w:t>
            </w:r>
            <w:r>
              <w:rPr>
                <w:szCs w:val="16"/>
              </w:rPr>
              <w:t>ADT</w:t>
            </w:r>
            <w:r w:rsidRPr="006D6BB6">
              <w:rPr>
                <w:szCs w:val="16"/>
              </w:rPr>
              <w:t>_</w:t>
            </w:r>
            <w:r>
              <w:rPr>
                <w:szCs w:val="16"/>
              </w:rPr>
              <w:t>A01</w:t>
            </w:r>
          </w:p>
        </w:tc>
        <w:tc>
          <w:tcPr>
            <w:tcW w:w="465" w:type="dxa"/>
          </w:tcPr>
          <w:p w14:paraId="00202E9C" w14:textId="77777777" w:rsidR="00EB05F1" w:rsidRPr="006D6BB6" w:rsidRDefault="00EB05F1" w:rsidP="00AD6CE4">
            <w:pPr>
              <w:pStyle w:val="ACK-ChoreographyBody"/>
            </w:pPr>
            <w:r w:rsidRPr="006D6BB6">
              <w:t>-</w:t>
            </w:r>
          </w:p>
        </w:tc>
        <w:tc>
          <w:tcPr>
            <w:tcW w:w="1603" w:type="dxa"/>
          </w:tcPr>
          <w:p w14:paraId="6DA8C3DA" w14:textId="77777777" w:rsidR="00EB05F1" w:rsidRPr="006D6BB6" w:rsidRDefault="00EB05F1" w:rsidP="00AD6CE4">
            <w:pPr>
              <w:pStyle w:val="ACK-ChoreographyBody"/>
            </w:pPr>
            <w:r w:rsidRPr="006D6BB6">
              <w:t>-</w:t>
            </w:r>
          </w:p>
        </w:tc>
        <w:tc>
          <w:tcPr>
            <w:tcW w:w="2009" w:type="dxa"/>
          </w:tcPr>
          <w:p w14:paraId="7E6E7056" w14:textId="3527C1EA"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6DD8A247" w14:textId="16212277" w:rsidR="00EB05F1" w:rsidRPr="006D6BB6" w:rsidRDefault="00EB05F1" w:rsidP="00AD6CE4">
            <w:pPr>
              <w:pStyle w:val="ACK-ChoreographyBody"/>
            </w:pPr>
            <w:r w:rsidRPr="006D6BB6">
              <w:rPr>
                <w:szCs w:val="16"/>
              </w:rPr>
              <w:t>ACK^</w:t>
            </w:r>
            <w:r>
              <w:rPr>
                <w:szCs w:val="16"/>
              </w:rPr>
              <w:t>A13</w:t>
            </w:r>
            <w:r w:rsidRPr="006D6BB6">
              <w:rPr>
                <w:szCs w:val="16"/>
              </w:rPr>
              <w:t>^ACK</w:t>
            </w:r>
          </w:p>
        </w:tc>
      </w:tr>
    </w:tbl>
    <w:p w14:paraId="1465155F" w14:textId="77777777" w:rsidR="00715956" w:rsidRPr="00F21240" w:rsidRDefault="00715956">
      <w:pPr>
        <w:rPr>
          <w:noProof/>
        </w:rPr>
      </w:pPr>
    </w:p>
    <w:p w14:paraId="04F194D0" w14:textId="77777777" w:rsidR="00715956" w:rsidRPr="00F21240" w:rsidRDefault="00715956">
      <w:pPr>
        <w:pStyle w:val="MsgTableCaption"/>
        <w:rPr>
          <w:noProof/>
        </w:rPr>
      </w:pPr>
      <w:r w:rsidRPr="00F21240">
        <w:rPr>
          <w:noProof/>
        </w:rPr>
        <w:t>ACK^A13^ACK: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F21240" w:rsidRDefault="00715956">
            <w:pPr>
              <w:pStyle w:val="MsgTableHeader"/>
              <w:jc w:val="center"/>
              <w:rPr>
                <w:noProof/>
              </w:rPr>
            </w:pPr>
            <w:r w:rsidRPr="00F21240">
              <w:rPr>
                <w:noProof/>
              </w:rPr>
              <w:t>Chapter</w:t>
            </w:r>
          </w:p>
        </w:tc>
      </w:tr>
      <w:tr w:rsidR="00715956" w:rsidRPr="00715956"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F21240" w:rsidRDefault="00715956">
            <w:pPr>
              <w:pStyle w:val="MsgTableBody"/>
              <w:jc w:val="center"/>
              <w:rPr>
                <w:noProof/>
              </w:rPr>
            </w:pPr>
            <w:r w:rsidRPr="00F21240">
              <w:rPr>
                <w:noProof/>
              </w:rPr>
              <w:t>2</w:t>
            </w:r>
          </w:p>
        </w:tc>
      </w:tr>
      <w:tr w:rsidR="00715956" w:rsidRPr="00715956"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F21240" w:rsidRDefault="00715956">
            <w:pPr>
              <w:pStyle w:val="MsgTableBody"/>
              <w:jc w:val="center"/>
              <w:rPr>
                <w:noProof/>
              </w:rPr>
            </w:pPr>
            <w:r w:rsidRPr="00F21240">
              <w:rPr>
                <w:noProof/>
              </w:rPr>
              <w:t>2</w:t>
            </w:r>
          </w:p>
        </w:tc>
      </w:tr>
      <w:tr w:rsidR="00715956" w:rsidRPr="00715956"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F21240" w:rsidRDefault="00715956">
            <w:pPr>
              <w:pStyle w:val="MsgTableBody"/>
              <w:jc w:val="center"/>
              <w:rPr>
                <w:noProof/>
              </w:rPr>
            </w:pPr>
            <w:r w:rsidRPr="00F21240">
              <w:rPr>
                <w:noProof/>
              </w:rPr>
              <w:t>2</w:t>
            </w:r>
          </w:p>
        </w:tc>
      </w:tr>
      <w:tr w:rsidR="00715956" w:rsidRPr="00715956"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F21240" w:rsidRDefault="00715956">
            <w:pPr>
              <w:pStyle w:val="MsgTableBody"/>
              <w:jc w:val="center"/>
              <w:rPr>
                <w:noProof/>
              </w:rPr>
            </w:pPr>
            <w:r w:rsidRPr="00F21240">
              <w:rPr>
                <w:noProof/>
              </w:rPr>
              <w:t>2</w:t>
            </w:r>
          </w:p>
        </w:tc>
      </w:tr>
      <w:tr w:rsidR="00715956" w:rsidRPr="00715956"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F21240" w:rsidRDefault="00715956">
            <w:pPr>
              <w:pStyle w:val="MsgTableBody"/>
              <w:jc w:val="center"/>
              <w:rPr>
                <w:noProof/>
              </w:rPr>
            </w:pPr>
            <w:r w:rsidRPr="00F21240">
              <w:rPr>
                <w:noProof/>
              </w:rPr>
              <w:t>2</w:t>
            </w:r>
          </w:p>
        </w:tc>
      </w:tr>
    </w:tbl>
    <w:p w14:paraId="3F6E7454" w14:textId="385F1C8E" w:rsidR="004E4611" w:rsidRDefault="004E4611" w:rsidP="00597C63">
      <w:bookmarkStart w:id="2424" w:name="_Toc348244989"/>
      <w:bookmarkStart w:id="2425" w:name="_Toc348258177"/>
      <w:bookmarkStart w:id="2426" w:name="_Toc348263360"/>
      <w:bookmarkStart w:id="2427" w:name="_Toc348336774"/>
      <w:bookmarkStart w:id="2428" w:name="_Toc348768087"/>
      <w:bookmarkStart w:id="2429" w:name="_Toc380435635"/>
      <w:bookmarkStart w:id="2430" w:name="_Toc359236131"/>
      <w:bookmarkStart w:id="2431" w:name="_Toc1815950"/>
      <w:bookmarkStart w:id="2432" w:name="_Toc21372495"/>
      <w:bookmarkStart w:id="2433" w:name="_Toc175991969"/>
      <w:bookmarkStart w:id="2434"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6BB6" w14:paraId="46F40CE3" w14:textId="77777777" w:rsidTr="00A97252">
        <w:trPr>
          <w:jc w:val="center"/>
        </w:trPr>
        <w:tc>
          <w:tcPr>
            <w:tcW w:w="6986" w:type="dxa"/>
            <w:gridSpan w:val="4"/>
          </w:tcPr>
          <w:p w14:paraId="478B52CB" w14:textId="73943FCD" w:rsidR="00597C63" w:rsidRPr="006D6BB6" w:rsidRDefault="00597C63" w:rsidP="00597C63">
            <w:pPr>
              <w:pStyle w:val="ACK-ChoreographyHeader"/>
            </w:pPr>
            <w:r w:rsidRPr="00C20CAF">
              <w:t>Acknowledgment Choreography</w:t>
            </w:r>
          </w:p>
        </w:tc>
      </w:tr>
      <w:tr w:rsidR="00597C63" w:rsidRPr="006D6BB6" w14:paraId="0B5721CB" w14:textId="77777777" w:rsidTr="00A97252">
        <w:trPr>
          <w:jc w:val="center"/>
        </w:trPr>
        <w:tc>
          <w:tcPr>
            <w:tcW w:w="6986" w:type="dxa"/>
            <w:gridSpan w:val="4"/>
          </w:tcPr>
          <w:p w14:paraId="281366AF" w14:textId="40CD42C1" w:rsidR="00597C63" w:rsidRPr="00C20CAF" w:rsidRDefault="009118D0" w:rsidP="00597C63">
            <w:pPr>
              <w:pStyle w:val="ACK-ChoreographyHeader"/>
            </w:pPr>
            <w:r w:rsidRPr="00F21240">
              <w:rPr>
                <w:noProof/>
              </w:rPr>
              <w:t>ACK^A13^ACK</w:t>
            </w:r>
          </w:p>
        </w:tc>
      </w:tr>
      <w:tr w:rsidR="004E4611" w:rsidRPr="006D6BB6" w14:paraId="5E264999" w14:textId="77777777" w:rsidTr="00594536">
        <w:trPr>
          <w:jc w:val="center"/>
        </w:trPr>
        <w:tc>
          <w:tcPr>
            <w:tcW w:w="1579" w:type="dxa"/>
          </w:tcPr>
          <w:p w14:paraId="0B719A5A" w14:textId="77777777" w:rsidR="004E4611" w:rsidRPr="006D6BB6" w:rsidRDefault="004E4611" w:rsidP="0025077B">
            <w:pPr>
              <w:pStyle w:val="ACK-ChoreographyBody"/>
            </w:pPr>
            <w:r w:rsidRPr="006D6BB6">
              <w:t>Field name</w:t>
            </w:r>
          </w:p>
        </w:tc>
        <w:tc>
          <w:tcPr>
            <w:tcW w:w="2237" w:type="dxa"/>
          </w:tcPr>
          <w:p w14:paraId="203B2E63" w14:textId="77777777" w:rsidR="004E4611" w:rsidRPr="006D6BB6" w:rsidRDefault="004E4611" w:rsidP="0025077B">
            <w:pPr>
              <w:pStyle w:val="ACK-ChoreographyBody"/>
            </w:pPr>
            <w:r w:rsidRPr="006D6BB6">
              <w:t>Field Value: Original mode</w:t>
            </w:r>
          </w:p>
        </w:tc>
        <w:tc>
          <w:tcPr>
            <w:tcW w:w="3170" w:type="dxa"/>
            <w:gridSpan w:val="2"/>
          </w:tcPr>
          <w:p w14:paraId="196F4E94" w14:textId="77777777" w:rsidR="004E4611" w:rsidRPr="006D6BB6" w:rsidRDefault="004E4611" w:rsidP="0025077B">
            <w:pPr>
              <w:pStyle w:val="ACK-ChoreographyBody"/>
            </w:pPr>
            <w:r w:rsidRPr="006D6BB6">
              <w:t>Field value: Enhanced mode</w:t>
            </w:r>
          </w:p>
        </w:tc>
      </w:tr>
      <w:tr w:rsidR="006B6AAD" w:rsidRPr="006D6BB6" w14:paraId="51AD5498" w14:textId="77777777" w:rsidTr="00594536">
        <w:trPr>
          <w:jc w:val="center"/>
        </w:trPr>
        <w:tc>
          <w:tcPr>
            <w:tcW w:w="1579" w:type="dxa"/>
          </w:tcPr>
          <w:p w14:paraId="7DE25782" w14:textId="77777777" w:rsidR="006B6AAD" w:rsidRPr="006D6BB6" w:rsidRDefault="006B6AAD" w:rsidP="0025077B">
            <w:pPr>
              <w:pStyle w:val="ACK-ChoreographyBody"/>
            </w:pPr>
            <w:r w:rsidRPr="006D6BB6">
              <w:t>MSH.15</w:t>
            </w:r>
          </w:p>
        </w:tc>
        <w:tc>
          <w:tcPr>
            <w:tcW w:w="2237" w:type="dxa"/>
          </w:tcPr>
          <w:p w14:paraId="6F4409C3" w14:textId="77777777" w:rsidR="006B6AAD" w:rsidRPr="006D6BB6" w:rsidRDefault="006B6AAD" w:rsidP="0025077B">
            <w:pPr>
              <w:pStyle w:val="ACK-ChoreographyBody"/>
            </w:pPr>
            <w:r w:rsidRPr="006D6BB6">
              <w:t>Blank</w:t>
            </w:r>
          </w:p>
        </w:tc>
        <w:tc>
          <w:tcPr>
            <w:tcW w:w="574" w:type="dxa"/>
          </w:tcPr>
          <w:p w14:paraId="203781A4" w14:textId="77777777" w:rsidR="006B6AAD" w:rsidRPr="006D6BB6" w:rsidRDefault="006B6AAD" w:rsidP="0025077B">
            <w:pPr>
              <w:pStyle w:val="ACK-ChoreographyBody"/>
            </w:pPr>
            <w:r w:rsidRPr="006D6BB6">
              <w:t>NE</w:t>
            </w:r>
          </w:p>
        </w:tc>
        <w:tc>
          <w:tcPr>
            <w:tcW w:w="2596" w:type="dxa"/>
          </w:tcPr>
          <w:p w14:paraId="0C75378A" w14:textId="77777777" w:rsidR="006B6AAD" w:rsidRPr="006D6BB6" w:rsidRDefault="006B6AAD" w:rsidP="0025077B">
            <w:pPr>
              <w:pStyle w:val="ACK-ChoreographyBody"/>
            </w:pPr>
            <w:r w:rsidRPr="006D6BB6">
              <w:t>AL, SU, ER</w:t>
            </w:r>
          </w:p>
        </w:tc>
      </w:tr>
      <w:tr w:rsidR="006B6AAD" w:rsidRPr="006D6BB6" w14:paraId="58E21761" w14:textId="77777777" w:rsidTr="00594536">
        <w:trPr>
          <w:jc w:val="center"/>
        </w:trPr>
        <w:tc>
          <w:tcPr>
            <w:tcW w:w="1579" w:type="dxa"/>
          </w:tcPr>
          <w:p w14:paraId="01931C12" w14:textId="77777777" w:rsidR="006B6AAD" w:rsidRPr="006D6BB6" w:rsidRDefault="006B6AAD" w:rsidP="0025077B">
            <w:pPr>
              <w:pStyle w:val="ACK-ChoreographyBody"/>
            </w:pPr>
            <w:r w:rsidRPr="006D6BB6">
              <w:t>MSH.16</w:t>
            </w:r>
          </w:p>
        </w:tc>
        <w:tc>
          <w:tcPr>
            <w:tcW w:w="2237" w:type="dxa"/>
          </w:tcPr>
          <w:p w14:paraId="03A891A5" w14:textId="77777777" w:rsidR="006B6AAD" w:rsidRPr="006D6BB6" w:rsidRDefault="006B6AAD" w:rsidP="0025077B">
            <w:pPr>
              <w:pStyle w:val="ACK-ChoreographyBody"/>
            </w:pPr>
            <w:r w:rsidRPr="006D6BB6">
              <w:t>Blank</w:t>
            </w:r>
          </w:p>
        </w:tc>
        <w:tc>
          <w:tcPr>
            <w:tcW w:w="574" w:type="dxa"/>
          </w:tcPr>
          <w:p w14:paraId="74E815C5" w14:textId="77777777" w:rsidR="006B6AAD" w:rsidRPr="006D6BB6" w:rsidRDefault="006B6AAD" w:rsidP="0025077B">
            <w:pPr>
              <w:pStyle w:val="ACK-ChoreographyBody"/>
            </w:pPr>
            <w:r w:rsidRPr="006D6BB6">
              <w:t>NE</w:t>
            </w:r>
          </w:p>
        </w:tc>
        <w:tc>
          <w:tcPr>
            <w:tcW w:w="2596" w:type="dxa"/>
          </w:tcPr>
          <w:p w14:paraId="06982010" w14:textId="77777777" w:rsidR="006B6AAD" w:rsidRPr="006D6BB6" w:rsidRDefault="006B6AAD" w:rsidP="0025077B">
            <w:pPr>
              <w:pStyle w:val="ACK-ChoreographyBody"/>
            </w:pPr>
            <w:r w:rsidRPr="006D6BB6">
              <w:t>NE</w:t>
            </w:r>
          </w:p>
        </w:tc>
      </w:tr>
      <w:tr w:rsidR="006B6AAD" w:rsidRPr="006D6BB6" w14:paraId="78BEE44A" w14:textId="77777777" w:rsidTr="00594536">
        <w:trPr>
          <w:jc w:val="center"/>
        </w:trPr>
        <w:tc>
          <w:tcPr>
            <w:tcW w:w="1579" w:type="dxa"/>
          </w:tcPr>
          <w:p w14:paraId="74A7B89B" w14:textId="77777777" w:rsidR="006B6AAD" w:rsidRPr="006D6BB6" w:rsidRDefault="006B6AAD" w:rsidP="0025077B">
            <w:pPr>
              <w:pStyle w:val="ACK-ChoreographyBody"/>
            </w:pPr>
            <w:r w:rsidRPr="006D6BB6">
              <w:t>Immediate Ack</w:t>
            </w:r>
          </w:p>
        </w:tc>
        <w:tc>
          <w:tcPr>
            <w:tcW w:w="2237" w:type="dxa"/>
          </w:tcPr>
          <w:p w14:paraId="61620060" w14:textId="77777777" w:rsidR="006B6AAD" w:rsidRPr="006D6BB6" w:rsidRDefault="006B6AAD" w:rsidP="0025077B">
            <w:pPr>
              <w:pStyle w:val="ACK-ChoreographyBody"/>
            </w:pPr>
            <w:r w:rsidRPr="006D6BB6">
              <w:t>-</w:t>
            </w:r>
          </w:p>
        </w:tc>
        <w:tc>
          <w:tcPr>
            <w:tcW w:w="574" w:type="dxa"/>
          </w:tcPr>
          <w:p w14:paraId="07B55CA3" w14:textId="77777777" w:rsidR="006B6AAD" w:rsidRPr="006D6BB6" w:rsidRDefault="006B6AAD" w:rsidP="0025077B">
            <w:pPr>
              <w:pStyle w:val="ACK-ChoreographyBody"/>
            </w:pPr>
            <w:r w:rsidRPr="006D6BB6">
              <w:t>-</w:t>
            </w:r>
          </w:p>
        </w:tc>
        <w:tc>
          <w:tcPr>
            <w:tcW w:w="2596" w:type="dxa"/>
          </w:tcPr>
          <w:p w14:paraId="53AF930F" w14:textId="7D33DDCF" w:rsidR="006B6AAD" w:rsidRPr="006D6BB6" w:rsidRDefault="006B6AAD" w:rsidP="0025077B">
            <w:pPr>
              <w:pStyle w:val="ACK-ChoreographyBody"/>
            </w:pPr>
            <w:r w:rsidRPr="006D6BB6">
              <w:rPr>
                <w:szCs w:val="16"/>
              </w:rPr>
              <w:t>ACK^</w:t>
            </w:r>
            <w:r>
              <w:rPr>
                <w:szCs w:val="16"/>
              </w:rPr>
              <w:t>A13</w:t>
            </w:r>
            <w:r w:rsidRPr="006D6BB6">
              <w:rPr>
                <w:szCs w:val="16"/>
              </w:rPr>
              <w:t>^ACK</w:t>
            </w:r>
          </w:p>
        </w:tc>
      </w:tr>
      <w:tr w:rsidR="006B6AAD" w:rsidRPr="006D6BB6" w14:paraId="549B0559" w14:textId="77777777" w:rsidTr="00594536">
        <w:trPr>
          <w:jc w:val="center"/>
        </w:trPr>
        <w:tc>
          <w:tcPr>
            <w:tcW w:w="1579" w:type="dxa"/>
          </w:tcPr>
          <w:p w14:paraId="4E48E491" w14:textId="77777777" w:rsidR="006B6AAD" w:rsidRPr="006D6BB6" w:rsidRDefault="006B6AAD" w:rsidP="0025077B">
            <w:pPr>
              <w:pStyle w:val="ACK-ChoreographyBody"/>
            </w:pPr>
            <w:r w:rsidRPr="006D6BB6">
              <w:t>Application Ack</w:t>
            </w:r>
          </w:p>
        </w:tc>
        <w:tc>
          <w:tcPr>
            <w:tcW w:w="2237" w:type="dxa"/>
          </w:tcPr>
          <w:p w14:paraId="5D7567EA" w14:textId="6564F95A" w:rsidR="006B6AAD" w:rsidRPr="006D6BB6" w:rsidRDefault="006B6AAD" w:rsidP="0025077B">
            <w:pPr>
              <w:pStyle w:val="ACK-ChoreographyBody"/>
            </w:pPr>
            <w:r>
              <w:rPr>
                <w:szCs w:val="16"/>
              </w:rPr>
              <w:t>-</w:t>
            </w:r>
          </w:p>
        </w:tc>
        <w:tc>
          <w:tcPr>
            <w:tcW w:w="574" w:type="dxa"/>
          </w:tcPr>
          <w:p w14:paraId="7C2062A8" w14:textId="77777777" w:rsidR="006B6AAD" w:rsidRPr="006D6BB6" w:rsidRDefault="006B6AAD" w:rsidP="0025077B">
            <w:pPr>
              <w:pStyle w:val="ACK-ChoreographyBody"/>
            </w:pPr>
            <w:r w:rsidRPr="006D6BB6">
              <w:t>-</w:t>
            </w:r>
          </w:p>
        </w:tc>
        <w:tc>
          <w:tcPr>
            <w:tcW w:w="2596" w:type="dxa"/>
          </w:tcPr>
          <w:p w14:paraId="0175C165" w14:textId="77777777" w:rsidR="006B6AAD" w:rsidRPr="006D6BB6" w:rsidRDefault="006B6AAD" w:rsidP="0025077B">
            <w:pPr>
              <w:pStyle w:val="ACK-ChoreographyBody"/>
            </w:pPr>
            <w:r w:rsidRPr="006D6BB6">
              <w:t>-</w:t>
            </w:r>
          </w:p>
        </w:tc>
      </w:tr>
    </w:tbl>
    <w:p w14:paraId="5A290840" w14:textId="77777777" w:rsidR="00715956" w:rsidRPr="00F21240" w:rsidRDefault="00715956">
      <w:pPr>
        <w:pStyle w:val="Heading3"/>
        <w:rPr>
          <w:noProof/>
        </w:rPr>
      </w:pPr>
      <w:bookmarkStart w:id="2435" w:name="_Toc27754799"/>
      <w:bookmarkStart w:id="2436" w:name="_Toc109892094"/>
      <w:r w:rsidRPr="00F21240">
        <w:rPr>
          <w:noProof/>
        </w:rPr>
        <w:t>ADT/ACK - Pending Admit (Event A14</w:t>
      </w:r>
      <w:r w:rsidRPr="00F21240">
        <w:rPr>
          <w:noProof/>
        </w:rPr>
        <w:fldChar w:fldCharType="begin"/>
      </w:r>
      <w:r w:rsidRPr="00F21240">
        <w:rPr>
          <w:noProof/>
        </w:rPr>
        <w:instrText>XE "A14"</w:instrText>
      </w:r>
      <w:r w:rsidRPr="00F21240">
        <w:rPr>
          <w:noProof/>
        </w:rPr>
        <w:fldChar w:fldCharType="end"/>
      </w:r>
      <w:r w:rsidRPr="00F21240">
        <w:rPr>
          <w:noProof/>
        </w:rPr>
        <w:t>)</w:t>
      </w:r>
      <w:bookmarkEnd w:id="2424"/>
      <w:bookmarkEnd w:id="2425"/>
      <w:bookmarkEnd w:id="2426"/>
      <w:bookmarkEnd w:id="2427"/>
      <w:bookmarkEnd w:id="2428"/>
      <w:bookmarkEnd w:id="2429"/>
      <w:bookmarkEnd w:id="2430"/>
      <w:bookmarkEnd w:id="2431"/>
      <w:bookmarkEnd w:id="2432"/>
      <w:bookmarkEnd w:id="2433"/>
      <w:bookmarkEnd w:id="2434"/>
      <w:bookmarkEnd w:id="2435"/>
      <w:bookmarkEnd w:id="2436"/>
    </w:p>
    <w:p w14:paraId="732E6A65" w14:textId="77777777" w:rsidR="00715956" w:rsidRPr="00F21240" w:rsidRDefault="00715956">
      <w:pPr>
        <w:pStyle w:val="NormalIndented"/>
        <w:rPr>
          <w:noProof/>
        </w:rPr>
      </w:pPr>
      <w:r w:rsidRPr="00F21240">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F21240" w:rsidRDefault="00715956">
      <w:pPr>
        <w:pStyle w:val="NormalIndented"/>
        <w:rPr>
          <w:noProof/>
        </w:rPr>
      </w:pPr>
      <w:r w:rsidRPr="00F21240">
        <w:rPr>
          <w:noProof/>
        </w:rPr>
        <w:t xml:space="preserve">The </w:t>
      </w:r>
      <w:r w:rsidR="008D68B5">
        <w:rPr>
          <w:noProof/>
        </w:rPr>
        <w:t>PRT</w:t>
      </w:r>
      <w:r w:rsidR="008D68B5" w:rsidRPr="00F21240">
        <w:rPr>
          <w:noProof/>
        </w:rPr>
        <w:t xml:space="preserve"> </w:t>
      </w:r>
      <w:r w:rsidRPr="00F21240">
        <w:rPr>
          <w:noProof/>
        </w:rPr>
        <w:t xml:space="preserve">- </w:t>
      </w:r>
      <w:r w:rsidR="008D68B5">
        <w:rPr>
          <w:noProof/>
        </w:rPr>
        <w:t>Participation</w:t>
      </w:r>
      <w:r w:rsidR="008D68B5"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8D68B5">
        <w:rPr>
          <w:noProof/>
        </w:rPr>
        <w:t>PRT</w:t>
      </w:r>
      <w:r w:rsidR="008D68B5" w:rsidRPr="00F21240">
        <w:rPr>
          <w:noProof/>
        </w:rPr>
        <w:t xml:space="preserve"> </w:t>
      </w:r>
      <w:r w:rsidRPr="00F21240">
        <w:rPr>
          <w:noProof/>
        </w:rPr>
        <w:t xml:space="preserve">segment following the PID/PD1 segments.  Providers corresponding to the PV1 data are reported in the </w:t>
      </w:r>
      <w:r w:rsidR="008D68B5">
        <w:rPr>
          <w:noProof/>
        </w:rPr>
        <w:t>PRT</w:t>
      </w:r>
      <w:r w:rsidR="008D68B5" w:rsidRPr="00F21240">
        <w:rPr>
          <w:noProof/>
        </w:rPr>
        <w:t xml:space="preserve"> </w:t>
      </w:r>
      <w:r w:rsidRPr="00F21240">
        <w:rPr>
          <w:noProof/>
        </w:rPr>
        <w:t xml:space="preserve">segment following the PV1/PV2 segments.  Providers related to a specific procedure are reported in the </w:t>
      </w:r>
      <w:r w:rsidR="008D68B5">
        <w:rPr>
          <w:noProof/>
        </w:rPr>
        <w:t>PRT</w:t>
      </w:r>
      <w:r w:rsidR="008D68B5" w:rsidRPr="00F21240">
        <w:rPr>
          <w:noProof/>
        </w:rPr>
        <w:t xml:space="preserve"> </w:t>
      </w:r>
      <w:r w:rsidRPr="00F21240">
        <w:rPr>
          <w:noProof/>
        </w:rPr>
        <w:t xml:space="preserve">segment following the PR1 segment.  Providers related to a specific insurance are reported in the </w:t>
      </w:r>
      <w:r w:rsidR="008D68B5">
        <w:rPr>
          <w:noProof/>
        </w:rPr>
        <w:t>PRT</w:t>
      </w:r>
      <w:r w:rsidR="008D68B5" w:rsidRPr="00F21240">
        <w:rPr>
          <w:noProof/>
        </w:rPr>
        <w:t xml:space="preserve"> </w:t>
      </w:r>
      <w:r w:rsidRPr="00F21240">
        <w:rPr>
          <w:noProof/>
        </w:rPr>
        <w:t xml:space="preserve">segment following the IN1/IN2/IN3 segments. To communicate the begin- and end-date of the provider, use the </w:t>
      </w:r>
      <w:r w:rsidR="008D68B5">
        <w:rPr>
          <w:rStyle w:val="ReferenceAttribute"/>
          <w:noProof/>
        </w:rPr>
        <w:t xml:space="preserve">–PRT-11 - </w:t>
      </w:r>
      <w:r w:rsidRPr="00F21240">
        <w:rPr>
          <w:rStyle w:val="ReferenceAttribute"/>
          <w:noProof/>
        </w:rPr>
        <w:t>Begin Date/Time</w:t>
      </w:r>
      <w:r w:rsidRPr="00F21240">
        <w:rPr>
          <w:noProof/>
        </w:rPr>
        <w:t xml:space="preserve"> and the </w:t>
      </w:r>
      <w:r w:rsidR="008D68B5">
        <w:rPr>
          <w:rStyle w:val="ReferenceAttribute"/>
          <w:noProof/>
        </w:rPr>
        <w:t xml:space="preserve">–PRT-12 - </w:t>
      </w:r>
      <w:r w:rsidRPr="00F21240">
        <w:rPr>
          <w:rStyle w:val="ReferenceAttribute"/>
          <w:noProof/>
        </w:rPr>
        <w:t>End Date/Time</w:t>
      </w:r>
      <w:r w:rsidRPr="00F21240">
        <w:rPr>
          <w:noProof/>
        </w:rPr>
        <w:t xml:space="preserve"> in the </w:t>
      </w:r>
      <w:r w:rsidR="008D68B5">
        <w:rPr>
          <w:noProof/>
        </w:rPr>
        <w:t>PRT</w:t>
      </w:r>
      <w:r w:rsidRPr="00F21240">
        <w:rPr>
          <w:noProof/>
        </w:rPr>
        <w:t xml:space="preserve">, with the applicable </w:t>
      </w:r>
      <w:r w:rsidR="008D68B5">
        <w:rPr>
          <w:rStyle w:val="ReferenceAttribute"/>
          <w:noProof/>
        </w:rPr>
        <w:t xml:space="preserve">PRT-4 </w:t>
      </w:r>
      <w:r w:rsidR="005051F1">
        <w:rPr>
          <w:rStyle w:val="ReferenceAttribute"/>
          <w:noProof/>
        </w:rPr>
        <w:t>–</w:t>
      </w:r>
      <w:r w:rsidR="008D68B5">
        <w:rPr>
          <w:rStyle w:val="ReferenceAttribute"/>
          <w:noProof/>
        </w:rPr>
        <w:t xml:space="preserve"> </w:t>
      </w:r>
      <w:r w:rsidR="005051F1">
        <w:rPr>
          <w:rStyle w:val="ReferenceAttribute"/>
          <w:noProof/>
        </w:rPr>
        <w:t xml:space="preserve">Role of </w:t>
      </w:r>
      <w:r w:rsidR="008D68B5">
        <w:rPr>
          <w:rStyle w:val="ReferenceAttribute"/>
          <w:noProof/>
        </w:rPr>
        <w:t>Participation</w:t>
      </w:r>
      <w:r w:rsidRPr="00F21240">
        <w:rPr>
          <w:noProof/>
        </w:rPr>
        <w:t xml:space="preserve">.  Refer to Chapter </w:t>
      </w:r>
      <w:r w:rsidR="008D68B5">
        <w:rPr>
          <w:noProof/>
        </w:rPr>
        <w:t>7</w:t>
      </w:r>
      <w:r w:rsidR="008D68B5" w:rsidRPr="00F21240">
        <w:rPr>
          <w:noProof/>
        </w:rPr>
        <w:t xml:space="preserve"> </w:t>
      </w:r>
      <w:r w:rsidRPr="00F21240">
        <w:rPr>
          <w:noProof/>
        </w:rPr>
        <w:t xml:space="preserve">for the definition of the </w:t>
      </w:r>
      <w:r w:rsidR="008D68B5">
        <w:rPr>
          <w:noProof/>
        </w:rPr>
        <w:t>PRT</w:t>
      </w:r>
      <w:r w:rsidR="008D68B5" w:rsidRPr="00F21240">
        <w:rPr>
          <w:noProof/>
        </w:rPr>
        <w:t xml:space="preserve"> </w:t>
      </w:r>
      <w:r w:rsidRPr="00F21240">
        <w:rPr>
          <w:noProof/>
        </w:rPr>
        <w:t>segment.</w:t>
      </w:r>
    </w:p>
    <w:p w14:paraId="69B107C0" w14:textId="77777777" w:rsidR="00715956" w:rsidRPr="00F21240" w:rsidRDefault="00715956">
      <w:pPr>
        <w:pStyle w:val="MsgTableCaption"/>
        <w:rPr>
          <w:noProof/>
        </w:rPr>
      </w:pPr>
      <w:r w:rsidRPr="00F21240">
        <w:rPr>
          <w:noProof/>
        </w:rPr>
        <w:t>ADT^A14^ADT_A05: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Default="00656733">
            <w:pPr>
              <w:pStyle w:val="MsgTableHeader"/>
              <w:jc w:val="center"/>
              <w:rPr>
                <w:noProof/>
              </w:rPr>
            </w:pPr>
            <w:r>
              <w:rPr>
                <w:noProof/>
              </w:rPr>
              <w:t>Chapter</w:t>
            </w:r>
          </w:p>
        </w:tc>
      </w:tr>
      <w:tr w:rsidR="00656733"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Default="00656733">
            <w:pPr>
              <w:pStyle w:val="MsgTableBody"/>
              <w:jc w:val="center"/>
              <w:rPr>
                <w:noProof/>
              </w:rPr>
            </w:pPr>
            <w:r>
              <w:rPr>
                <w:noProof/>
              </w:rPr>
              <w:t>2</w:t>
            </w:r>
          </w:p>
        </w:tc>
      </w:tr>
      <w:tr w:rsidR="00F70303" w:rsidRPr="00F70303"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8D68B5" w:rsidRDefault="00BE4BB4" w:rsidP="00622FC8">
            <w:pPr>
              <w:pStyle w:val="MsgTableBody"/>
              <w:rPr>
                <w:noProof/>
              </w:rPr>
            </w:pPr>
            <w:r w:rsidRPr="008D68B5">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8D68B5" w:rsidRDefault="00BE4BB4" w:rsidP="00622FC8">
            <w:pPr>
              <w:pStyle w:val="MsgTableBody"/>
              <w:rPr>
                <w:noProof/>
              </w:rPr>
            </w:pPr>
            <w:r w:rsidRPr="008D68B5">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8D68B5"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8D68B5" w:rsidRDefault="00BE4BB4" w:rsidP="00622FC8">
            <w:pPr>
              <w:pStyle w:val="MsgTableBody"/>
              <w:jc w:val="center"/>
              <w:rPr>
                <w:noProof/>
              </w:rPr>
            </w:pPr>
            <w:r w:rsidRPr="008D68B5">
              <w:rPr>
                <w:noProof/>
              </w:rPr>
              <w:t>3</w:t>
            </w:r>
          </w:p>
        </w:tc>
      </w:tr>
      <w:tr w:rsidR="00656733"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Default="00656733">
            <w:pPr>
              <w:pStyle w:val="MsgTableBody"/>
              <w:jc w:val="center"/>
              <w:rPr>
                <w:noProof/>
              </w:rPr>
            </w:pPr>
            <w:r>
              <w:rPr>
                <w:noProof/>
              </w:rPr>
              <w:t>2</w:t>
            </w:r>
          </w:p>
        </w:tc>
      </w:tr>
      <w:tr w:rsidR="00656733"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Default="00656733">
            <w:pPr>
              <w:pStyle w:val="MsgTableBody"/>
              <w:jc w:val="center"/>
              <w:rPr>
                <w:noProof/>
              </w:rPr>
            </w:pPr>
            <w:r>
              <w:rPr>
                <w:noProof/>
              </w:rPr>
              <w:t>2</w:t>
            </w:r>
          </w:p>
        </w:tc>
      </w:tr>
      <w:tr w:rsidR="00656733"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Default="00000000">
            <w:pPr>
              <w:pStyle w:val="MsgTableBody"/>
              <w:rPr>
                <w:noProof/>
              </w:rPr>
            </w:pPr>
            <w:hyperlink r:id="rId64"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Default="00656733">
            <w:pPr>
              <w:pStyle w:val="MsgTableBody"/>
              <w:jc w:val="center"/>
              <w:rPr>
                <w:noProof/>
              </w:rPr>
            </w:pPr>
            <w:r>
              <w:rPr>
                <w:noProof/>
              </w:rPr>
              <w:t>3</w:t>
            </w:r>
          </w:p>
        </w:tc>
      </w:tr>
      <w:tr w:rsidR="00656733"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Default="00000000">
            <w:pPr>
              <w:pStyle w:val="MsgTableBody"/>
              <w:rPr>
                <w:noProof/>
              </w:rPr>
            </w:pPr>
            <w:hyperlink r:id="rId65"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Default="00656733">
            <w:pPr>
              <w:pStyle w:val="MsgTableBody"/>
              <w:jc w:val="center"/>
              <w:rPr>
                <w:noProof/>
              </w:rPr>
            </w:pPr>
            <w:r>
              <w:rPr>
                <w:noProof/>
              </w:rPr>
              <w:t>3</w:t>
            </w:r>
          </w:p>
        </w:tc>
      </w:tr>
      <w:tr w:rsidR="00656733"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Default="00656733">
            <w:pPr>
              <w:pStyle w:val="MsgTableBody"/>
              <w:rPr>
                <w:noProof/>
              </w:rPr>
            </w:pPr>
            <w:r>
              <w:rPr>
                <w:noProof/>
              </w:rPr>
              <w:t xml:space="preserve">[  </w:t>
            </w:r>
            <w:hyperlink r:id="rId66" w:anchor="#PD1" w:history="1">
              <w:r>
                <w:rPr>
                  <w:rStyle w:val="Hyperlink"/>
                  <w:noProof/>
                </w:rPr>
                <w:t>P</w:t>
              </w:r>
              <w:bookmarkStart w:id="2437" w:name="_Hlt495125571"/>
              <w:r>
                <w:rPr>
                  <w:rStyle w:val="Hyperlink"/>
                  <w:noProof/>
                </w:rPr>
                <w:t>D</w:t>
              </w:r>
              <w:bookmarkEnd w:id="2437"/>
              <w:r>
                <w:rPr>
                  <w:rStyle w:val="Hyperlink"/>
                  <w:noProof/>
                </w:rPr>
                <w:t>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Default="00656733">
            <w:pPr>
              <w:pStyle w:val="MsgTableBody"/>
              <w:jc w:val="center"/>
              <w:rPr>
                <w:noProof/>
              </w:rPr>
            </w:pPr>
            <w:r>
              <w:rPr>
                <w:noProof/>
              </w:rPr>
              <w:t>3</w:t>
            </w:r>
          </w:p>
        </w:tc>
      </w:tr>
      <w:tr w:rsidR="000A1ACA" w14:paraId="5F30C0CB" w14:textId="77777777" w:rsidTr="00D50068">
        <w:trPr>
          <w:jc w:val="center"/>
          <w:ins w:id="2438" w:author="Merrick, Riki | APHL" w:date="2022-07-17T16:54:00Z"/>
        </w:trPr>
        <w:tc>
          <w:tcPr>
            <w:tcW w:w="2882" w:type="dxa"/>
            <w:tcBorders>
              <w:top w:val="dotted" w:sz="4" w:space="0" w:color="auto"/>
              <w:left w:val="nil"/>
              <w:bottom w:val="dotted" w:sz="4" w:space="0" w:color="auto"/>
              <w:right w:val="nil"/>
            </w:tcBorders>
            <w:shd w:val="clear" w:color="auto" w:fill="FFFFFF"/>
          </w:tcPr>
          <w:p w14:paraId="0877F046" w14:textId="147B6DD3" w:rsidR="000A1ACA" w:rsidRDefault="000A1ACA" w:rsidP="000A1ACA">
            <w:pPr>
              <w:pStyle w:val="MsgTableBody"/>
              <w:rPr>
                <w:ins w:id="2439" w:author="Merrick, Riki | APHL" w:date="2022-07-17T16:54:00Z"/>
                <w:noProof/>
              </w:rPr>
            </w:pPr>
            <w:ins w:id="2440"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7C495B48" w14:textId="5E30F445" w:rsidR="000A1ACA" w:rsidRDefault="000A1ACA" w:rsidP="000A1ACA">
            <w:pPr>
              <w:pStyle w:val="MsgTableBody"/>
              <w:rPr>
                <w:ins w:id="2441" w:author="Merrick, Riki | APHL" w:date="2022-07-17T16:54:00Z"/>
                <w:noProof/>
              </w:rPr>
            </w:pPr>
            <w:ins w:id="2442"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53FDFA8" w14:textId="77777777" w:rsidR="000A1ACA" w:rsidRDefault="000A1ACA" w:rsidP="000A1ACA">
            <w:pPr>
              <w:pStyle w:val="MsgTableBody"/>
              <w:jc w:val="center"/>
              <w:rPr>
                <w:ins w:id="2443"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E73E54F" w14:textId="1717D2E3" w:rsidR="000A1ACA" w:rsidRDefault="000A1ACA" w:rsidP="000A1ACA">
            <w:pPr>
              <w:pStyle w:val="MsgTableBody"/>
              <w:jc w:val="center"/>
              <w:rPr>
                <w:ins w:id="2444" w:author="Merrick, Riki | APHL" w:date="2022-07-17T16:54:00Z"/>
                <w:noProof/>
              </w:rPr>
            </w:pPr>
            <w:ins w:id="2445" w:author="Merrick, Riki | APHL" w:date="2022-07-17T16:54:00Z">
              <w:r>
                <w:rPr>
                  <w:noProof/>
                </w:rPr>
                <w:t>3</w:t>
              </w:r>
            </w:ins>
          </w:p>
        </w:tc>
      </w:tr>
      <w:tr w:rsidR="000A1ACA" w14:paraId="2279E3A6" w14:textId="77777777" w:rsidTr="00D50068">
        <w:trPr>
          <w:jc w:val="center"/>
          <w:ins w:id="2446" w:author="Merrick, Riki | APHL" w:date="2022-07-17T16:54:00Z"/>
        </w:trPr>
        <w:tc>
          <w:tcPr>
            <w:tcW w:w="2882" w:type="dxa"/>
            <w:tcBorders>
              <w:top w:val="dotted" w:sz="4" w:space="0" w:color="auto"/>
              <w:left w:val="nil"/>
              <w:bottom w:val="dotted" w:sz="4" w:space="0" w:color="auto"/>
              <w:right w:val="nil"/>
            </w:tcBorders>
            <w:shd w:val="clear" w:color="auto" w:fill="FFFFFF"/>
          </w:tcPr>
          <w:p w14:paraId="6C611551" w14:textId="0801FD73" w:rsidR="000A1ACA" w:rsidRDefault="000A1ACA" w:rsidP="000A1ACA">
            <w:pPr>
              <w:pStyle w:val="MsgTableBody"/>
              <w:rPr>
                <w:ins w:id="2447" w:author="Merrick, Riki | APHL" w:date="2022-07-17T16:54:00Z"/>
                <w:noProof/>
              </w:rPr>
            </w:pPr>
            <w:ins w:id="2448"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637BC201" w14:textId="4F64D3FB" w:rsidR="000A1ACA" w:rsidRDefault="000A1ACA" w:rsidP="000A1ACA">
            <w:pPr>
              <w:pStyle w:val="MsgTableBody"/>
              <w:rPr>
                <w:ins w:id="2449" w:author="Merrick, Riki | APHL" w:date="2022-07-17T16:54:00Z"/>
                <w:noProof/>
              </w:rPr>
            </w:pPr>
            <w:ins w:id="2450"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DCE8AB0" w14:textId="77777777" w:rsidR="000A1ACA" w:rsidRDefault="000A1ACA" w:rsidP="000A1ACA">
            <w:pPr>
              <w:pStyle w:val="MsgTableBody"/>
              <w:jc w:val="center"/>
              <w:rPr>
                <w:ins w:id="2451"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7AB521D" w14:textId="6A252EA8" w:rsidR="000A1ACA" w:rsidRDefault="000A1ACA" w:rsidP="000A1ACA">
            <w:pPr>
              <w:pStyle w:val="MsgTableBody"/>
              <w:jc w:val="center"/>
              <w:rPr>
                <w:ins w:id="2452" w:author="Merrick, Riki | APHL" w:date="2022-07-17T16:54:00Z"/>
                <w:noProof/>
              </w:rPr>
            </w:pPr>
            <w:ins w:id="2453" w:author="Merrick, Riki | APHL" w:date="2022-07-17T16:54:00Z">
              <w:r>
                <w:rPr>
                  <w:noProof/>
                </w:rPr>
                <w:t>3</w:t>
              </w:r>
            </w:ins>
          </w:p>
        </w:tc>
      </w:tr>
      <w:tr w:rsidR="000A1ACA" w14:paraId="73149A7E" w14:textId="77777777" w:rsidTr="00D50068">
        <w:trPr>
          <w:jc w:val="center"/>
          <w:ins w:id="2454" w:author="Merrick, Riki | APHL" w:date="2022-07-17T16:54:00Z"/>
        </w:trPr>
        <w:tc>
          <w:tcPr>
            <w:tcW w:w="2882" w:type="dxa"/>
            <w:tcBorders>
              <w:top w:val="dotted" w:sz="4" w:space="0" w:color="auto"/>
              <w:left w:val="nil"/>
              <w:bottom w:val="dotted" w:sz="4" w:space="0" w:color="auto"/>
              <w:right w:val="nil"/>
            </w:tcBorders>
            <w:shd w:val="clear" w:color="auto" w:fill="FFFFFF"/>
          </w:tcPr>
          <w:p w14:paraId="391F2B3A" w14:textId="2F7BC124" w:rsidR="000A1ACA" w:rsidRDefault="000A1ACA" w:rsidP="000A1ACA">
            <w:pPr>
              <w:pStyle w:val="MsgTableBody"/>
              <w:rPr>
                <w:ins w:id="2455" w:author="Merrick, Riki | APHL" w:date="2022-07-17T16:54:00Z"/>
                <w:noProof/>
              </w:rPr>
            </w:pPr>
            <w:ins w:id="2456"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7BCA1454" w14:textId="39AD6150" w:rsidR="000A1ACA" w:rsidRDefault="000A1ACA" w:rsidP="000A1ACA">
            <w:pPr>
              <w:pStyle w:val="MsgTableBody"/>
              <w:rPr>
                <w:ins w:id="2457" w:author="Merrick, Riki | APHL" w:date="2022-07-17T16:54:00Z"/>
                <w:noProof/>
              </w:rPr>
            </w:pPr>
            <w:ins w:id="2458" w:author="Merrick, Riki | APHL" w:date="2022-07-17T16:54: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27AC691" w14:textId="77777777" w:rsidR="000A1ACA" w:rsidRDefault="000A1ACA" w:rsidP="000A1ACA">
            <w:pPr>
              <w:pStyle w:val="MsgTableBody"/>
              <w:jc w:val="center"/>
              <w:rPr>
                <w:ins w:id="2459"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0B205975" w14:textId="4B7B0EBB" w:rsidR="000A1ACA" w:rsidRDefault="000A1ACA" w:rsidP="000A1ACA">
            <w:pPr>
              <w:pStyle w:val="MsgTableBody"/>
              <w:jc w:val="center"/>
              <w:rPr>
                <w:ins w:id="2460" w:author="Merrick, Riki | APHL" w:date="2022-07-17T16:54:00Z"/>
                <w:noProof/>
              </w:rPr>
            </w:pPr>
            <w:ins w:id="2461" w:author="Merrick, Riki | APHL" w:date="2022-07-17T16:54:00Z">
              <w:r>
                <w:rPr>
                  <w:noProof/>
                </w:rPr>
                <w:t>3</w:t>
              </w:r>
            </w:ins>
          </w:p>
        </w:tc>
      </w:tr>
      <w:tr w:rsidR="000A1ACA"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371FD03A" w14:textId="1437076D"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0A1ACA" w:rsidRDefault="000A1ACA" w:rsidP="000A1ACA">
            <w:pPr>
              <w:pStyle w:val="MsgTableBody"/>
              <w:jc w:val="center"/>
              <w:rPr>
                <w:noProof/>
              </w:rPr>
            </w:pPr>
            <w:r>
              <w:rPr>
                <w:noProof/>
              </w:rPr>
              <w:t>3</w:t>
            </w:r>
          </w:p>
        </w:tc>
      </w:tr>
      <w:tr w:rsidR="000A1ACA"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0A1ACA" w:rsidRDefault="000A1ACA" w:rsidP="000A1ACA">
            <w:pPr>
              <w:pStyle w:val="MsgTableBody"/>
              <w:jc w:val="center"/>
              <w:rPr>
                <w:noProof/>
              </w:rPr>
            </w:pPr>
            <w:r>
              <w:rPr>
                <w:noProof/>
              </w:rPr>
              <w:t>3</w:t>
            </w:r>
          </w:p>
        </w:tc>
      </w:tr>
      <w:tr w:rsidR="000A1ACA"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F432FB6" w14:textId="70CEEFFF"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0A1ACA" w:rsidRDefault="000A1ACA" w:rsidP="000A1ACA">
            <w:pPr>
              <w:pStyle w:val="MsgTableBody"/>
              <w:jc w:val="center"/>
              <w:rPr>
                <w:noProof/>
              </w:rPr>
            </w:pPr>
            <w:r>
              <w:rPr>
                <w:noProof/>
              </w:rPr>
              <w:t>3</w:t>
            </w:r>
          </w:p>
        </w:tc>
      </w:tr>
      <w:tr w:rsidR="000A1ACA"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0A1ACA" w:rsidRDefault="000A1ACA" w:rsidP="000A1ACA">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0A1ACA" w:rsidRDefault="000A1ACA" w:rsidP="000A1ACA">
            <w:pPr>
              <w:pStyle w:val="MsgTableBody"/>
              <w:jc w:val="center"/>
              <w:rPr>
                <w:noProof/>
              </w:rPr>
            </w:pPr>
            <w:r>
              <w:rPr>
                <w:noProof/>
              </w:rPr>
              <w:t>3</w:t>
            </w:r>
          </w:p>
        </w:tc>
      </w:tr>
      <w:tr w:rsidR="000A1ACA"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0A1ACA" w:rsidRDefault="000A1ACA" w:rsidP="000A1ACA">
            <w:pPr>
              <w:pStyle w:val="MsgTableBody"/>
              <w:jc w:val="center"/>
              <w:rPr>
                <w:noProof/>
              </w:rPr>
            </w:pPr>
            <w:r>
              <w:rPr>
                <w:noProof/>
              </w:rPr>
              <w:t>3</w:t>
            </w:r>
          </w:p>
        </w:tc>
      </w:tr>
      <w:tr w:rsidR="000A1ACA"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0A1ACA" w:rsidRPr="008D68B5" w:rsidRDefault="000A1ACA" w:rsidP="000A1ACA">
            <w:pPr>
              <w:pStyle w:val="MsgTableBody"/>
              <w:rPr>
                <w:noProof/>
              </w:rPr>
            </w:pPr>
            <w:r w:rsidRPr="008D68B5">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0A1ACA" w:rsidRPr="008D68B5" w:rsidRDefault="000A1ACA" w:rsidP="000A1ACA">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0A1ACA" w:rsidRPr="008D68B5"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0A1ACA" w:rsidRPr="008D68B5" w:rsidRDefault="000A1ACA" w:rsidP="000A1ACA">
            <w:pPr>
              <w:pStyle w:val="MsgTableBody"/>
              <w:jc w:val="center"/>
              <w:rPr>
                <w:noProof/>
              </w:rPr>
            </w:pPr>
            <w:r w:rsidRPr="008D68B5">
              <w:rPr>
                <w:noProof/>
              </w:rPr>
              <w:t>15</w:t>
            </w:r>
          </w:p>
        </w:tc>
      </w:tr>
      <w:tr w:rsidR="000A1ACA"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0A1ACA" w:rsidRPr="00594536" w:rsidRDefault="000A1ACA" w:rsidP="000A1ACA">
            <w:pPr>
              <w:pStyle w:val="MsgTableBody"/>
              <w:jc w:val="center"/>
              <w:rPr>
                <w:noProof/>
              </w:rPr>
            </w:pPr>
            <w:r w:rsidRPr="00594536">
              <w:rPr>
                <w:noProof/>
              </w:rPr>
              <w:t>7</w:t>
            </w:r>
          </w:p>
        </w:tc>
      </w:tr>
      <w:tr w:rsidR="000A1ACA"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424384D"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0A1ACA" w:rsidRDefault="000A1ACA" w:rsidP="000A1ACA">
            <w:pPr>
              <w:pStyle w:val="MsgTableBody"/>
              <w:jc w:val="center"/>
              <w:rPr>
                <w:noProof/>
              </w:rPr>
            </w:pPr>
          </w:p>
        </w:tc>
      </w:tr>
      <w:tr w:rsidR="000A1ACA"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0A1ACA" w:rsidRDefault="000A1ACA" w:rsidP="000A1ACA">
            <w:pPr>
              <w:pStyle w:val="MsgTableBody"/>
              <w:rPr>
                <w:noProof/>
              </w:rPr>
            </w:pPr>
            <w:r>
              <w:rPr>
                <w:noProof/>
              </w:rPr>
              <w:t xml:space="preserve">     </w:t>
            </w:r>
            <w:hyperlink r:id="rId67"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0A1ACA" w:rsidRDefault="000A1ACA" w:rsidP="000A1ACA">
            <w:pPr>
              <w:pStyle w:val="MsgTableBody"/>
              <w:jc w:val="center"/>
              <w:rPr>
                <w:noProof/>
              </w:rPr>
            </w:pPr>
            <w:r>
              <w:rPr>
                <w:noProof/>
              </w:rPr>
              <w:t>3</w:t>
            </w:r>
          </w:p>
        </w:tc>
      </w:tr>
      <w:tr w:rsidR="00C9799C" w14:paraId="2CC258F9" w14:textId="77777777" w:rsidTr="00D50068">
        <w:trPr>
          <w:jc w:val="center"/>
          <w:ins w:id="2462" w:author="Merrick, Riki | APHL" w:date="2022-07-17T17:31:00Z"/>
        </w:trPr>
        <w:tc>
          <w:tcPr>
            <w:tcW w:w="2882" w:type="dxa"/>
            <w:tcBorders>
              <w:top w:val="dotted" w:sz="4" w:space="0" w:color="auto"/>
              <w:left w:val="nil"/>
              <w:bottom w:val="dotted" w:sz="4" w:space="0" w:color="auto"/>
              <w:right w:val="nil"/>
            </w:tcBorders>
            <w:shd w:val="clear" w:color="auto" w:fill="FFFFFF"/>
          </w:tcPr>
          <w:p w14:paraId="530507BF" w14:textId="64E1EB7B" w:rsidR="00C9799C" w:rsidRDefault="00C9799C" w:rsidP="00C9799C">
            <w:pPr>
              <w:pStyle w:val="MsgTableBody"/>
              <w:rPr>
                <w:ins w:id="2463" w:author="Merrick, Riki | APHL" w:date="2022-07-17T17:31:00Z"/>
                <w:noProof/>
              </w:rPr>
            </w:pPr>
            <w:ins w:id="2464"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3070A99" w14:textId="4A13C246" w:rsidR="00C9799C" w:rsidRDefault="00C9799C" w:rsidP="00C9799C">
            <w:pPr>
              <w:pStyle w:val="MsgTableBody"/>
              <w:rPr>
                <w:ins w:id="2465" w:author="Merrick, Riki | APHL" w:date="2022-07-17T17:31:00Z"/>
                <w:noProof/>
              </w:rPr>
            </w:pPr>
            <w:ins w:id="2466"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02E4BC0" w14:textId="77777777" w:rsidR="00C9799C" w:rsidRDefault="00C9799C" w:rsidP="00C9799C">
            <w:pPr>
              <w:pStyle w:val="MsgTableBody"/>
              <w:jc w:val="center"/>
              <w:rPr>
                <w:ins w:id="2467"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4B1CD91F" w14:textId="7310C32E" w:rsidR="00C9799C" w:rsidRDefault="00C9799C" w:rsidP="00C9799C">
            <w:pPr>
              <w:pStyle w:val="MsgTableBody"/>
              <w:jc w:val="center"/>
              <w:rPr>
                <w:ins w:id="2468" w:author="Merrick, Riki | APHL" w:date="2022-07-17T17:31:00Z"/>
                <w:noProof/>
              </w:rPr>
            </w:pPr>
            <w:ins w:id="2469" w:author="Merrick, Riki | APHL" w:date="2022-07-17T17:31:00Z">
              <w:r>
                <w:rPr>
                  <w:noProof/>
                </w:rPr>
                <w:t>3</w:t>
              </w:r>
            </w:ins>
          </w:p>
        </w:tc>
      </w:tr>
      <w:tr w:rsidR="00C9799C" w14:paraId="28A9E5FF" w14:textId="77777777" w:rsidTr="00D50068">
        <w:trPr>
          <w:jc w:val="center"/>
          <w:ins w:id="2470" w:author="Merrick, Riki | APHL" w:date="2022-07-17T17:31:00Z"/>
        </w:trPr>
        <w:tc>
          <w:tcPr>
            <w:tcW w:w="2882" w:type="dxa"/>
            <w:tcBorders>
              <w:top w:val="dotted" w:sz="4" w:space="0" w:color="auto"/>
              <w:left w:val="nil"/>
              <w:bottom w:val="dotted" w:sz="4" w:space="0" w:color="auto"/>
              <w:right w:val="nil"/>
            </w:tcBorders>
            <w:shd w:val="clear" w:color="auto" w:fill="FFFFFF"/>
          </w:tcPr>
          <w:p w14:paraId="36DC12B6" w14:textId="651CAE0D" w:rsidR="00C9799C" w:rsidRDefault="00C9799C" w:rsidP="00C9799C">
            <w:pPr>
              <w:pStyle w:val="MsgTableBody"/>
              <w:rPr>
                <w:ins w:id="2471" w:author="Merrick, Riki | APHL" w:date="2022-07-17T17:31:00Z"/>
                <w:noProof/>
              </w:rPr>
            </w:pPr>
            <w:ins w:id="2472"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3C6AA2F" w14:textId="184E09C2" w:rsidR="00C9799C" w:rsidRDefault="00C9799C" w:rsidP="00C9799C">
            <w:pPr>
              <w:pStyle w:val="MsgTableBody"/>
              <w:rPr>
                <w:ins w:id="2473" w:author="Merrick, Riki | APHL" w:date="2022-07-17T17:31:00Z"/>
                <w:noProof/>
              </w:rPr>
            </w:pPr>
            <w:ins w:id="2474"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77B8D49" w14:textId="77777777" w:rsidR="00C9799C" w:rsidRDefault="00C9799C" w:rsidP="00C9799C">
            <w:pPr>
              <w:pStyle w:val="MsgTableBody"/>
              <w:jc w:val="center"/>
              <w:rPr>
                <w:ins w:id="2475"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09E81CEA" w14:textId="04D91393" w:rsidR="00C9799C" w:rsidRDefault="00C9799C" w:rsidP="00C9799C">
            <w:pPr>
              <w:pStyle w:val="MsgTableBody"/>
              <w:jc w:val="center"/>
              <w:rPr>
                <w:ins w:id="2476" w:author="Merrick, Riki | APHL" w:date="2022-07-17T17:31:00Z"/>
                <w:noProof/>
              </w:rPr>
            </w:pPr>
            <w:ins w:id="2477" w:author="Merrick, Riki | APHL" w:date="2022-07-17T17:31:00Z">
              <w:r>
                <w:rPr>
                  <w:noProof/>
                </w:rPr>
                <w:t>3</w:t>
              </w:r>
            </w:ins>
          </w:p>
        </w:tc>
      </w:tr>
      <w:tr w:rsidR="00C9799C"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C9799C" w:rsidRDefault="00C9799C" w:rsidP="00C9799C">
            <w:pPr>
              <w:pStyle w:val="MsgTableBody"/>
              <w:jc w:val="center"/>
              <w:rPr>
                <w:noProof/>
              </w:rPr>
            </w:pPr>
            <w:r>
              <w:rPr>
                <w:noProof/>
              </w:rPr>
              <w:t>3</w:t>
            </w:r>
          </w:p>
        </w:tc>
      </w:tr>
      <w:tr w:rsidR="00C9799C"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6D55C67E" w14:textId="698D07E2"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C9799C" w:rsidRDefault="00C9799C" w:rsidP="00C9799C">
            <w:pPr>
              <w:pStyle w:val="MsgTableBody"/>
              <w:jc w:val="center"/>
              <w:rPr>
                <w:noProof/>
              </w:rPr>
            </w:pPr>
            <w:r>
              <w:rPr>
                <w:noProof/>
              </w:rPr>
              <w:t>3</w:t>
            </w:r>
          </w:p>
        </w:tc>
      </w:tr>
      <w:tr w:rsidR="00C9799C"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E7878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C9799C" w:rsidRDefault="00C9799C" w:rsidP="00C9799C">
            <w:pPr>
              <w:pStyle w:val="MsgTableBody"/>
              <w:jc w:val="center"/>
              <w:rPr>
                <w:noProof/>
              </w:rPr>
            </w:pPr>
          </w:p>
        </w:tc>
      </w:tr>
      <w:tr w:rsidR="00C9799C"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C9799C" w:rsidRDefault="00C9799C" w:rsidP="00C9799C">
            <w:pPr>
              <w:pStyle w:val="MsgTableBody"/>
              <w:rPr>
                <w:noProof/>
              </w:rPr>
            </w:pPr>
            <w:r>
              <w:rPr>
                <w:noProof/>
              </w:rPr>
              <w:t xml:space="preserve">   </w:t>
            </w:r>
            <w:hyperlink r:id="rId68"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C9799C" w:rsidRDefault="00C9799C" w:rsidP="00C9799C">
            <w:pPr>
              <w:pStyle w:val="MsgTableBody"/>
              <w:jc w:val="center"/>
              <w:rPr>
                <w:noProof/>
              </w:rPr>
            </w:pPr>
            <w:r>
              <w:rPr>
                <w:noProof/>
              </w:rPr>
              <w:t>3</w:t>
            </w:r>
          </w:p>
        </w:tc>
      </w:tr>
      <w:tr w:rsidR="00C9799C"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C9799C" w:rsidRDefault="00C9799C" w:rsidP="00C9799C">
            <w:pPr>
              <w:pStyle w:val="MsgTableBody"/>
              <w:rPr>
                <w:noProof/>
              </w:rPr>
            </w:pPr>
            <w:r>
              <w:rPr>
                <w:noProof/>
              </w:rPr>
              <w:t xml:space="preserve">[  </w:t>
            </w:r>
            <w:hyperlink r:id="rId69"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C9799C" w:rsidRDefault="00C9799C" w:rsidP="00C9799C">
            <w:pPr>
              <w:pStyle w:val="MsgTableBody"/>
              <w:jc w:val="center"/>
              <w:rPr>
                <w:noProof/>
              </w:rPr>
            </w:pPr>
            <w:r>
              <w:rPr>
                <w:noProof/>
              </w:rPr>
              <w:t>3</w:t>
            </w:r>
          </w:p>
        </w:tc>
      </w:tr>
      <w:tr w:rsidR="00C9799C"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C9799C" w:rsidRDefault="00C9799C" w:rsidP="00C9799C">
            <w:pPr>
              <w:pStyle w:val="MsgTableBody"/>
              <w:jc w:val="center"/>
              <w:rPr>
                <w:noProof/>
              </w:rPr>
            </w:pPr>
            <w:r>
              <w:rPr>
                <w:noProof/>
              </w:rPr>
              <w:t>3</w:t>
            </w:r>
          </w:p>
        </w:tc>
      </w:tr>
      <w:tr w:rsidR="00C9799C"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C9799C" w:rsidRPr="008D68B5" w:rsidRDefault="00C9799C" w:rsidP="00C9799C">
            <w:pPr>
              <w:pStyle w:val="MsgTableBody"/>
              <w:rPr>
                <w:noProof/>
              </w:rPr>
            </w:pPr>
            <w:r w:rsidRPr="008D68B5">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C9799C" w:rsidRPr="008D68B5" w:rsidRDefault="00C9799C" w:rsidP="00C9799C">
            <w:pPr>
              <w:pStyle w:val="MsgTableBody"/>
              <w:jc w:val="center"/>
              <w:rPr>
                <w:noProof/>
              </w:rPr>
            </w:pPr>
            <w:r w:rsidRPr="008D68B5">
              <w:rPr>
                <w:noProof/>
              </w:rPr>
              <w:t>15</w:t>
            </w:r>
          </w:p>
        </w:tc>
      </w:tr>
      <w:tr w:rsidR="00C9799C"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C9799C" w:rsidRPr="00594536" w:rsidRDefault="00C9799C" w:rsidP="00C9799C">
            <w:pPr>
              <w:pStyle w:val="MsgTableBody"/>
              <w:jc w:val="center"/>
              <w:rPr>
                <w:noProof/>
              </w:rPr>
            </w:pPr>
            <w:r w:rsidRPr="00594536">
              <w:rPr>
                <w:noProof/>
              </w:rPr>
              <w:t>7</w:t>
            </w:r>
          </w:p>
        </w:tc>
      </w:tr>
      <w:tr w:rsidR="00C9799C"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C9799C" w:rsidRDefault="00C9799C" w:rsidP="00C9799C">
            <w:pPr>
              <w:pStyle w:val="MsgTableBody"/>
              <w:rPr>
                <w:noProof/>
              </w:rPr>
            </w:pPr>
            <w:r>
              <w:rPr>
                <w:noProof/>
              </w:rPr>
              <w:t xml:space="preserve">[{ </w:t>
            </w:r>
            <w:hyperlink r:id="rId70"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C9799C" w:rsidRDefault="00C9799C" w:rsidP="00C9799C">
            <w:pPr>
              <w:pStyle w:val="MsgTableBody"/>
              <w:jc w:val="center"/>
              <w:rPr>
                <w:noProof/>
              </w:rPr>
            </w:pPr>
            <w:r>
              <w:rPr>
                <w:noProof/>
              </w:rPr>
              <w:t>3</w:t>
            </w:r>
          </w:p>
        </w:tc>
      </w:tr>
      <w:tr w:rsidR="00C9799C"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C9799C" w:rsidRDefault="00C9799C" w:rsidP="00C9799C">
            <w:pPr>
              <w:pStyle w:val="MsgTableBody"/>
              <w:jc w:val="center"/>
              <w:rPr>
                <w:noProof/>
              </w:rPr>
            </w:pPr>
          </w:p>
        </w:tc>
      </w:tr>
      <w:tr w:rsidR="00C9799C"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C9799C" w:rsidRDefault="00C9799C" w:rsidP="00C9799C">
            <w:pPr>
              <w:pStyle w:val="MsgTableBody"/>
              <w:jc w:val="center"/>
              <w:rPr>
                <w:noProof/>
              </w:rPr>
            </w:pPr>
            <w:r>
              <w:rPr>
                <w:noProof/>
              </w:rPr>
              <w:t>7</w:t>
            </w:r>
          </w:p>
        </w:tc>
      </w:tr>
      <w:tr w:rsidR="00C9799C"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C9799C" w:rsidRDefault="00C9799C" w:rsidP="00C9799C">
            <w:pPr>
              <w:pStyle w:val="MsgTableBody"/>
              <w:jc w:val="center"/>
              <w:rPr>
                <w:noProof/>
              </w:rPr>
            </w:pPr>
            <w:r>
              <w:rPr>
                <w:noProof/>
              </w:rPr>
              <w:t>7</w:t>
            </w:r>
          </w:p>
        </w:tc>
      </w:tr>
      <w:tr w:rsidR="00C9799C"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C9799C" w:rsidRDefault="00C9799C" w:rsidP="00C9799C">
            <w:pPr>
              <w:pStyle w:val="MsgTableBody"/>
              <w:jc w:val="center"/>
              <w:rPr>
                <w:noProof/>
              </w:rPr>
            </w:pPr>
          </w:p>
        </w:tc>
      </w:tr>
      <w:tr w:rsidR="00C9799C"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C9799C" w:rsidRDefault="00C9799C" w:rsidP="00C9799C">
            <w:pPr>
              <w:pStyle w:val="MsgTableBody"/>
              <w:rPr>
                <w:noProof/>
              </w:rPr>
            </w:pPr>
            <w:r>
              <w:rPr>
                <w:noProof/>
              </w:rPr>
              <w:t xml:space="preserve">[{ </w:t>
            </w:r>
            <w:hyperlink r:id="rId71"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C9799C" w:rsidRDefault="00C9799C" w:rsidP="00C9799C">
            <w:pPr>
              <w:pStyle w:val="MsgTableBody"/>
              <w:jc w:val="center"/>
              <w:rPr>
                <w:noProof/>
              </w:rPr>
            </w:pPr>
            <w:r>
              <w:rPr>
                <w:noProof/>
              </w:rPr>
              <w:t>3</w:t>
            </w:r>
          </w:p>
        </w:tc>
      </w:tr>
      <w:tr w:rsidR="00C9799C"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C9799C" w:rsidRDefault="00C9799C" w:rsidP="00C9799C">
            <w:pPr>
              <w:pStyle w:val="MsgTableBody"/>
              <w:jc w:val="center"/>
              <w:rPr>
                <w:noProof/>
              </w:rPr>
            </w:pPr>
            <w:r>
              <w:rPr>
                <w:noProof/>
              </w:rPr>
              <w:t>3</w:t>
            </w:r>
          </w:p>
        </w:tc>
      </w:tr>
      <w:tr w:rsidR="00C9799C"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C9799C" w:rsidRDefault="00C9799C" w:rsidP="00C9799C">
            <w:pPr>
              <w:pStyle w:val="MsgTableBody"/>
              <w:jc w:val="center"/>
              <w:rPr>
                <w:noProof/>
              </w:rPr>
            </w:pPr>
            <w:r>
              <w:rPr>
                <w:noProof/>
              </w:rPr>
              <w:t>6</w:t>
            </w:r>
          </w:p>
        </w:tc>
      </w:tr>
      <w:tr w:rsidR="00C9799C"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C9799C" w:rsidRDefault="00C9799C" w:rsidP="00C9799C">
            <w:pPr>
              <w:pStyle w:val="MsgTableBody"/>
              <w:jc w:val="center"/>
              <w:rPr>
                <w:noProof/>
              </w:rPr>
            </w:pPr>
            <w:r>
              <w:rPr>
                <w:noProof/>
              </w:rPr>
              <w:t>6</w:t>
            </w:r>
          </w:p>
        </w:tc>
      </w:tr>
      <w:tr w:rsidR="00C9799C"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C9799C" w:rsidRDefault="00C9799C" w:rsidP="00C9799C">
            <w:pPr>
              <w:pStyle w:val="MsgTableBody"/>
              <w:jc w:val="center"/>
              <w:rPr>
                <w:noProof/>
              </w:rPr>
            </w:pPr>
          </w:p>
        </w:tc>
      </w:tr>
      <w:tr w:rsidR="00C9799C"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C9799C" w:rsidRDefault="00C9799C" w:rsidP="00C9799C">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C9799C" w:rsidRDefault="00C9799C" w:rsidP="00C9799C">
            <w:pPr>
              <w:pStyle w:val="MsgTableBody"/>
              <w:jc w:val="center"/>
              <w:rPr>
                <w:noProof/>
              </w:rPr>
            </w:pPr>
            <w:r>
              <w:rPr>
                <w:noProof/>
              </w:rPr>
              <w:t>6</w:t>
            </w:r>
          </w:p>
        </w:tc>
      </w:tr>
      <w:tr w:rsidR="00C9799C"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C9799C" w:rsidRPr="008D68B5" w:rsidRDefault="00C9799C" w:rsidP="00C9799C">
            <w:pPr>
              <w:pStyle w:val="MsgTableBody"/>
              <w:jc w:val="center"/>
              <w:rPr>
                <w:noProof/>
              </w:rPr>
            </w:pPr>
            <w:r w:rsidRPr="008D68B5">
              <w:rPr>
                <w:noProof/>
              </w:rPr>
              <w:t>15</w:t>
            </w:r>
          </w:p>
        </w:tc>
      </w:tr>
      <w:tr w:rsidR="00C9799C"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C9799C" w:rsidRPr="00594536" w:rsidRDefault="00C9799C" w:rsidP="00C9799C">
            <w:pPr>
              <w:pStyle w:val="MsgTableBody"/>
              <w:jc w:val="center"/>
              <w:rPr>
                <w:noProof/>
              </w:rPr>
            </w:pPr>
            <w:r w:rsidRPr="00594536">
              <w:rPr>
                <w:noProof/>
              </w:rPr>
              <w:t>7</w:t>
            </w:r>
          </w:p>
        </w:tc>
      </w:tr>
      <w:tr w:rsidR="00C9799C"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C9799C" w:rsidRDefault="00C9799C" w:rsidP="00C9799C">
            <w:pPr>
              <w:pStyle w:val="MsgTableBody"/>
              <w:jc w:val="center"/>
              <w:rPr>
                <w:noProof/>
              </w:rPr>
            </w:pPr>
          </w:p>
        </w:tc>
      </w:tr>
      <w:tr w:rsidR="00C9799C"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C9799C" w:rsidRDefault="00C9799C" w:rsidP="00C9799C">
            <w:pPr>
              <w:pStyle w:val="MsgTableBody"/>
              <w:jc w:val="center"/>
              <w:rPr>
                <w:noProof/>
              </w:rPr>
            </w:pPr>
            <w:r>
              <w:rPr>
                <w:noProof/>
              </w:rPr>
              <w:t>6</w:t>
            </w:r>
          </w:p>
        </w:tc>
      </w:tr>
      <w:tr w:rsidR="00B85E35" w14:paraId="35DE059A" w14:textId="77777777" w:rsidTr="00D50068">
        <w:trPr>
          <w:jc w:val="center"/>
          <w:ins w:id="2478" w:author="Merrick, Riki | APHL" w:date="2022-07-28T10:13:00Z"/>
        </w:trPr>
        <w:tc>
          <w:tcPr>
            <w:tcW w:w="2882" w:type="dxa"/>
            <w:tcBorders>
              <w:top w:val="dotted" w:sz="4" w:space="0" w:color="auto"/>
              <w:left w:val="nil"/>
              <w:bottom w:val="dotted" w:sz="4" w:space="0" w:color="auto"/>
              <w:right w:val="nil"/>
            </w:tcBorders>
            <w:shd w:val="clear" w:color="auto" w:fill="FFFFFF"/>
          </w:tcPr>
          <w:p w14:paraId="1431CCA4" w14:textId="692D0FBF" w:rsidR="00B85E35" w:rsidRDefault="00B85E35" w:rsidP="00B85E35">
            <w:pPr>
              <w:pStyle w:val="MsgTableBody"/>
              <w:rPr>
                <w:ins w:id="2479" w:author="Merrick, Riki | APHL" w:date="2022-07-28T10:13:00Z"/>
                <w:noProof/>
              </w:rPr>
            </w:pPr>
            <w:ins w:id="2480" w:author="Merrick, Riki | APHL" w:date="2022-07-28T10:13:00Z">
              <w:r>
                <w:rPr>
                  <w:noProof/>
                </w:rPr>
                <w:t>[{ GSP }]</w:t>
              </w:r>
            </w:ins>
          </w:p>
        </w:tc>
        <w:tc>
          <w:tcPr>
            <w:tcW w:w="4320" w:type="dxa"/>
            <w:tcBorders>
              <w:top w:val="dotted" w:sz="4" w:space="0" w:color="auto"/>
              <w:left w:val="nil"/>
              <w:bottom w:val="dotted" w:sz="4" w:space="0" w:color="auto"/>
              <w:right w:val="nil"/>
            </w:tcBorders>
            <w:shd w:val="clear" w:color="auto" w:fill="FFFFFF"/>
          </w:tcPr>
          <w:p w14:paraId="558475D3" w14:textId="6619AB40" w:rsidR="00B85E35" w:rsidRDefault="00B85E35" w:rsidP="00B85E35">
            <w:pPr>
              <w:pStyle w:val="MsgTableBody"/>
              <w:rPr>
                <w:ins w:id="2481" w:author="Merrick, Riki | APHL" w:date="2022-07-28T10:13:00Z"/>
                <w:noProof/>
              </w:rPr>
            </w:pPr>
            <w:ins w:id="2482" w:author="Merrick, Riki | APHL" w:date="2022-07-28T10:1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5A8F15C" w14:textId="77777777" w:rsidR="00B85E35" w:rsidRDefault="00B85E35" w:rsidP="00B85E35">
            <w:pPr>
              <w:pStyle w:val="MsgTableBody"/>
              <w:jc w:val="center"/>
              <w:rPr>
                <w:ins w:id="2483"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4D404684" w14:textId="01CBB170" w:rsidR="00B85E35" w:rsidRDefault="00B85E35" w:rsidP="00B85E35">
            <w:pPr>
              <w:pStyle w:val="MsgTableBody"/>
              <w:jc w:val="center"/>
              <w:rPr>
                <w:ins w:id="2484" w:author="Merrick, Riki | APHL" w:date="2022-07-28T10:13:00Z"/>
                <w:noProof/>
              </w:rPr>
            </w:pPr>
            <w:ins w:id="2485" w:author="Merrick, Riki | APHL" w:date="2022-07-28T10:13:00Z">
              <w:r>
                <w:rPr>
                  <w:noProof/>
                </w:rPr>
                <w:t>3</w:t>
              </w:r>
            </w:ins>
          </w:p>
        </w:tc>
      </w:tr>
      <w:tr w:rsidR="00B85E35" w14:paraId="20301CAA" w14:textId="77777777" w:rsidTr="00D50068">
        <w:trPr>
          <w:jc w:val="center"/>
          <w:ins w:id="2486" w:author="Merrick, Riki | APHL" w:date="2022-07-28T10:13:00Z"/>
        </w:trPr>
        <w:tc>
          <w:tcPr>
            <w:tcW w:w="2882" w:type="dxa"/>
            <w:tcBorders>
              <w:top w:val="dotted" w:sz="4" w:space="0" w:color="auto"/>
              <w:left w:val="nil"/>
              <w:bottom w:val="dotted" w:sz="4" w:space="0" w:color="auto"/>
              <w:right w:val="nil"/>
            </w:tcBorders>
            <w:shd w:val="clear" w:color="auto" w:fill="FFFFFF"/>
          </w:tcPr>
          <w:p w14:paraId="2189C202" w14:textId="0EA3701E" w:rsidR="00B85E35" w:rsidRDefault="00B85E35" w:rsidP="00B85E35">
            <w:pPr>
              <w:pStyle w:val="MsgTableBody"/>
              <w:rPr>
                <w:ins w:id="2487" w:author="Merrick, Riki | APHL" w:date="2022-07-28T10:13:00Z"/>
                <w:noProof/>
              </w:rPr>
            </w:pPr>
            <w:ins w:id="2488" w:author="Merrick, Riki | APHL" w:date="2022-07-28T10:13:00Z">
              <w:r>
                <w:rPr>
                  <w:noProof/>
                </w:rPr>
                <w:t>[{ GSR }]</w:t>
              </w:r>
            </w:ins>
          </w:p>
        </w:tc>
        <w:tc>
          <w:tcPr>
            <w:tcW w:w="4320" w:type="dxa"/>
            <w:tcBorders>
              <w:top w:val="dotted" w:sz="4" w:space="0" w:color="auto"/>
              <w:left w:val="nil"/>
              <w:bottom w:val="dotted" w:sz="4" w:space="0" w:color="auto"/>
              <w:right w:val="nil"/>
            </w:tcBorders>
            <w:shd w:val="clear" w:color="auto" w:fill="FFFFFF"/>
          </w:tcPr>
          <w:p w14:paraId="3CE49122" w14:textId="2C98BB48" w:rsidR="00B85E35" w:rsidRDefault="00B85E35" w:rsidP="00B85E35">
            <w:pPr>
              <w:pStyle w:val="MsgTableBody"/>
              <w:rPr>
                <w:ins w:id="2489" w:author="Merrick, Riki | APHL" w:date="2022-07-28T10:13:00Z"/>
                <w:noProof/>
              </w:rPr>
            </w:pPr>
            <w:ins w:id="2490" w:author="Merrick, Riki | APHL" w:date="2022-07-28T10:1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7A086FE" w14:textId="77777777" w:rsidR="00B85E35" w:rsidRDefault="00B85E35" w:rsidP="00B85E35">
            <w:pPr>
              <w:pStyle w:val="MsgTableBody"/>
              <w:jc w:val="center"/>
              <w:rPr>
                <w:ins w:id="2491"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5467763E" w14:textId="7A55855B" w:rsidR="00B85E35" w:rsidRDefault="00B85E35" w:rsidP="00B85E35">
            <w:pPr>
              <w:pStyle w:val="MsgTableBody"/>
              <w:jc w:val="center"/>
              <w:rPr>
                <w:ins w:id="2492" w:author="Merrick, Riki | APHL" w:date="2022-07-28T10:13:00Z"/>
                <w:noProof/>
              </w:rPr>
            </w:pPr>
            <w:ins w:id="2493" w:author="Merrick, Riki | APHL" w:date="2022-07-28T10:13:00Z">
              <w:r>
                <w:rPr>
                  <w:noProof/>
                </w:rPr>
                <w:t>3</w:t>
              </w:r>
            </w:ins>
          </w:p>
        </w:tc>
      </w:tr>
      <w:tr w:rsidR="00B85E35"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B85E35" w:rsidRDefault="00B85E35" w:rsidP="00B85E35">
            <w:pPr>
              <w:pStyle w:val="MsgTableBody"/>
              <w:jc w:val="center"/>
              <w:rPr>
                <w:noProof/>
              </w:rPr>
            </w:pPr>
          </w:p>
        </w:tc>
      </w:tr>
      <w:tr w:rsidR="00B85E35"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B85E35" w:rsidRDefault="00B85E35" w:rsidP="00B85E35">
            <w:pPr>
              <w:pStyle w:val="MsgTableBody"/>
              <w:jc w:val="center"/>
              <w:rPr>
                <w:noProof/>
              </w:rPr>
            </w:pPr>
            <w:r>
              <w:rPr>
                <w:noProof/>
              </w:rPr>
              <w:t>6</w:t>
            </w:r>
          </w:p>
        </w:tc>
      </w:tr>
      <w:tr w:rsidR="00B85E35"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B85E35" w:rsidRDefault="00B85E35" w:rsidP="00B85E35">
            <w:pPr>
              <w:pStyle w:val="MsgTableBody"/>
              <w:jc w:val="center"/>
              <w:rPr>
                <w:noProof/>
              </w:rPr>
            </w:pPr>
            <w:r>
              <w:rPr>
                <w:noProof/>
              </w:rPr>
              <w:t>6</w:t>
            </w:r>
          </w:p>
        </w:tc>
      </w:tr>
      <w:tr w:rsidR="00B85E35"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B85E35" w:rsidRDefault="00B85E35" w:rsidP="00B85E35">
            <w:pPr>
              <w:pStyle w:val="MsgTableBody"/>
              <w:jc w:val="center"/>
              <w:rPr>
                <w:noProof/>
              </w:rPr>
            </w:pPr>
            <w:r>
              <w:rPr>
                <w:noProof/>
              </w:rPr>
              <w:t>6</w:t>
            </w:r>
          </w:p>
        </w:tc>
      </w:tr>
      <w:tr w:rsidR="00B85E35" w14:paraId="40216801" w14:textId="77777777" w:rsidTr="00D50068">
        <w:trPr>
          <w:jc w:val="center"/>
          <w:ins w:id="2494" w:author="Merrick, Riki | APHL" w:date="2022-07-28T10:13:00Z"/>
        </w:trPr>
        <w:tc>
          <w:tcPr>
            <w:tcW w:w="2882" w:type="dxa"/>
            <w:tcBorders>
              <w:top w:val="dotted" w:sz="4" w:space="0" w:color="auto"/>
              <w:left w:val="nil"/>
              <w:bottom w:val="dotted" w:sz="4" w:space="0" w:color="auto"/>
              <w:right w:val="nil"/>
            </w:tcBorders>
            <w:shd w:val="clear" w:color="auto" w:fill="FFFFFF"/>
          </w:tcPr>
          <w:p w14:paraId="14C67AD2" w14:textId="7D7BDC37" w:rsidR="00B85E35" w:rsidRPr="008D68B5" w:rsidRDefault="00B85E35" w:rsidP="00B85E35">
            <w:pPr>
              <w:pStyle w:val="MsgTableBody"/>
              <w:rPr>
                <w:ins w:id="2495" w:author="Merrick, Riki | APHL" w:date="2022-07-28T10:13:00Z"/>
                <w:noProof/>
              </w:rPr>
            </w:pPr>
            <w:ins w:id="2496" w:author="Merrick, Riki | APHL" w:date="2022-07-28T10:13: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D629838" w14:textId="13BC2D7C" w:rsidR="00B85E35" w:rsidRPr="008D68B5" w:rsidRDefault="00B85E35" w:rsidP="00B85E35">
            <w:pPr>
              <w:pStyle w:val="MsgTableBody"/>
              <w:rPr>
                <w:ins w:id="2497" w:author="Merrick, Riki | APHL" w:date="2022-07-28T10:13:00Z"/>
                <w:noProof/>
              </w:rPr>
            </w:pPr>
            <w:ins w:id="2498" w:author="Merrick, Riki | APHL" w:date="2022-07-28T10:1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A764C38" w14:textId="77777777" w:rsidR="00B85E35" w:rsidRDefault="00B85E35" w:rsidP="00B85E35">
            <w:pPr>
              <w:pStyle w:val="MsgTableBody"/>
              <w:jc w:val="center"/>
              <w:rPr>
                <w:ins w:id="2499"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5757032B" w14:textId="35299922" w:rsidR="00B85E35" w:rsidRPr="008D68B5" w:rsidRDefault="00B85E35" w:rsidP="00B85E35">
            <w:pPr>
              <w:pStyle w:val="MsgTableBody"/>
              <w:jc w:val="center"/>
              <w:rPr>
                <w:ins w:id="2500" w:author="Merrick, Riki | APHL" w:date="2022-07-28T10:13:00Z"/>
                <w:noProof/>
              </w:rPr>
            </w:pPr>
            <w:ins w:id="2501" w:author="Merrick, Riki | APHL" w:date="2022-07-28T10:13:00Z">
              <w:r>
                <w:rPr>
                  <w:noProof/>
                </w:rPr>
                <w:t>3</w:t>
              </w:r>
            </w:ins>
          </w:p>
        </w:tc>
      </w:tr>
      <w:tr w:rsidR="00B85E35" w14:paraId="105BDB11" w14:textId="77777777" w:rsidTr="00D50068">
        <w:trPr>
          <w:jc w:val="center"/>
          <w:ins w:id="2502" w:author="Merrick, Riki | APHL" w:date="2022-07-28T10:13:00Z"/>
        </w:trPr>
        <w:tc>
          <w:tcPr>
            <w:tcW w:w="2882" w:type="dxa"/>
            <w:tcBorders>
              <w:top w:val="dotted" w:sz="4" w:space="0" w:color="auto"/>
              <w:left w:val="nil"/>
              <w:bottom w:val="dotted" w:sz="4" w:space="0" w:color="auto"/>
              <w:right w:val="nil"/>
            </w:tcBorders>
            <w:shd w:val="clear" w:color="auto" w:fill="FFFFFF"/>
          </w:tcPr>
          <w:p w14:paraId="5C9FD0F8" w14:textId="17E471D7" w:rsidR="00B85E35" w:rsidRPr="008D68B5" w:rsidRDefault="00B85E35" w:rsidP="00B85E35">
            <w:pPr>
              <w:pStyle w:val="MsgTableBody"/>
              <w:rPr>
                <w:ins w:id="2503" w:author="Merrick, Riki | APHL" w:date="2022-07-28T10:13:00Z"/>
                <w:noProof/>
              </w:rPr>
            </w:pPr>
            <w:ins w:id="2504" w:author="Merrick, Riki | APHL" w:date="2022-07-28T10:13: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7A20956E" w14:textId="31EFF955" w:rsidR="00B85E35" w:rsidRPr="008D68B5" w:rsidRDefault="00B85E35" w:rsidP="00B85E35">
            <w:pPr>
              <w:pStyle w:val="MsgTableBody"/>
              <w:rPr>
                <w:ins w:id="2505" w:author="Merrick, Riki | APHL" w:date="2022-07-28T10:13:00Z"/>
                <w:noProof/>
              </w:rPr>
            </w:pPr>
            <w:ins w:id="2506" w:author="Merrick, Riki | APHL" w:date="2022-07-28T10:1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1186E9" w14:textId="77777777" w:rsidR="00B85E35" w:rsidRDefault="00B85E35" w:rsidP="00B85E35">
            <w:pPr>
              <w:pStyle w:val="MsgTableBody"/>
              <w:jc w:val="center"/>
              <w:rPr>
                <w:ins w:id="2507"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6E716C7D" w14:textId="5E3CFC82" w:rsidR="00B85E35" w:rsidRPr="008D68B5" w:rsidRDefault="00B85E35" w:rsidP="00B85E35">
            <w:pPr>
              <w:pStyle w:val="MsgTableBody"/>
              <w:jc w:val="center"/>
              <w:rPr>
                <w:ins w:id="2508" w:author="Merrick, Riki | APHL" w:date="2022-07-28T10:13:00Z"/>
                <w:noProof/>
              </w:rPr>
            </w:pPr>
            <w:ins w:id="2509" w:author="Merrick, Riki | APHL" w:date="2022-07-28T10:13:00Z">
              <w:r>
                <w:rPr>
                  <w:noProof/>
                </w:rPr>
                <w:t>3</w:t>
              </w:r>
            </w:ins>
          </w:p>
        </w:tc>
      </w:tr>
      <w:tr w:rsidR="00B85E35"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85E35" w:rsidRPr="008D68B5" w:rsidRDefault="00B85E35" w:rsidP="00B85E35">
            <w:pPr>
              <w:pStyle w:val="MsgTableBody"/>
              <w:jc w:val="center"/>
              <w:rPr>
                <w:noProof/>
              </w:rPr>
            </w:pPr>
            <w:r w:rsidRPr="008D68B5">
              <w:rPr>
                <w:noProof/>
              </w:rPr>
              <w:t>15</w:t>
            </w:r>
          </w:p>
        </w:tc>
      </w:tr>
      <w:tr w:rsidR="00B85E35"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B85E35" w:rsidRPr="00594536" w:rsidRDefault="00B85E35" w:rsidP="00B85E35">
            <w:pPr>
              <w:pStyle w:val="MsgTableBody"/>
              <w:jc w:val="center"/>
              <w:rPr>
                <w:noProof/>
              </w:rPr>
            </w:pPr>
            <w:r w:rsidRPr="00594536">
              <w:rPr>
                <w:noProof/>
              </w:rPr>
              <w:t>7</w:t>
            </w:r>
          </w:p>
        </w:tc>
      </w:tr>
      <w:tr w:rsidR="00B85E35"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B85E35" w:rsidRPr="008D68B5" w:rsidRDefault="00B85E35" w:rsidP="00B85E35">
            <w:pPr>
              <w:pStyle w:val="MsgTableBody"/>
              <w:jc w:val="center"/>
              <w:rPr>
                <w:noProof/>
              </w:rPr>
            </w:pPr>
          </w:p>
        </w:tc>
      </w:tr>
      <w:tr w:rsidR="00B85E35"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B85E35" w:rsidRPr="008D68B5" w:rsidRDefault="00B85E35" w:rsidP="00B85E35">
            <w:pPr>
              <w:pStyle w:val="MsgTableBody"/>
              <w:jc w:val="center"/>
              <w:rPr>
                <w:noProof/>
              </w:rPr>
            </w:pPr>
            <w:r w:rsidRPr="008D68B5">
              <w:rPr>
                <w:noProof/>
              </w:rPr>
              <w:t>11</w:t>
            </w:r>
          </w:p>
        </w:tc>
      </w:tr>
      <w:tr w:rsidR="00B85E35"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B85E35" w:rsidRPr="00594536" w:rsidRDefault="00B85E35" w:rsidP="00B85E35">
            <w:pPr>
              <w:pStyle w:val="MsgTableBody"/>
              <w:jc w:val="center"/>
              <w:rPr>
                <w:noProof/>
              </w:rPr>
            </w:pPr>
            <w:r w:rsidRPr="00594536">
              <w:rPr>
                <w:noProof/>
              </w:rPr>
              <w:t>7</w:t>
            </w:r>
          </w:p>
        </w:tc>
      </w:tr>
      <w:tr w:rsidR="00B85E35"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B85E35" w:rsidRPr="008D68B5" w:rsidRDefault="00B85E35" w:rsidP="00B85E35">
            <w:pPr>
              <w:pStyle w:val="MsgTableBody"/>
              <w:jc w:val="center"/>
              <w:rPr>
                <w:noProof/>
              </w:rPr>
            </w:pPr>
          </w:p>
        </w:tc>
      </w:tr>
      <w:tr w:rsidR="00B85E35"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B85E35" w:rsidRPr="008D68B5" w:rsidRDefault="00B85E35" w:rsidP="00B85E35">
            <w:pPr>
              <w:pStyle w:val="MsgTableBody"/>
              <w:jc w:val="center"/>
              <w:rPr>
                <w:noProof/>
              </w:rPr>
            </w:pPr>
          </w:p>
        </w:tc>
      </w:tr>
      <w:tr w:rsidR="00B85E35"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B85E35" w:rsidRPr="008D68B5" w:rsidRDefault="00B85E35" w:rsidP="00B85E35">
            <w:pPr>
              <w:pStyle w:val="MsgTableBody"/>
              <w:jc w:val="center"/>
              <w:rPr>
                <w:noProof/>
              </w:rPr>
            </w:pPr>
            <w:r w:rsidRPr="008D68B5">
              <w:rPr>
                <w:noProof/>
              </w:rPr>
              <w:t>11</w:t>
            </w:r>
          </w:p>
        </w:tc>
      </w:tr>
      <w:tr w:rsidR="00B85E35"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B85E35" w:rsidRPr="00594536" w:rsidRDefault="00B85E35" w:rsidP="00B85E35">
            <w:pPr>
              <w:pStyle w:val="MsgTableBody"/>
              <w:jc w:val="center"/>
              <w:rPr>
                <w:noProof/>
              </w:rPr>
            </w:pPr>
            <w:r w:rsidRPr="00594536">
              <w:rPr>
                <w:noProof/>
              </w:rPr>
              <w:t>7</w:t>
            </w:r>
          </w:p>
        </w:tc>
      </w:tr>
      <w:tr w:rsidR="00B85E35"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B85E35" w:rsidRDefault="00B85E35" w:rsidP="00B85E35">
            <w:pPr>
              <w:pStyle w:val="MsgTableBody"/>
              <w:jc w:val="center"/>
              <w:rPr>
                <w:noProof/>
              </w:rPr>
            </w:pPr>
          </w:p>
        </w:tc>
      </w:tr>
      <w:tr w:rsidR="00B85E35"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B85E35" w:rsidRDefault="00B85E35" w:rsidP="00B85E35">
            <w:pPr>
              <w:pStyle w:val="MsgTableBody"/>
              <w:jc w:val="center"/>
              <w:rPr>
                <w:noProof/>
              </w:rPr>
            </w:pPr>
          </w:p>
        </w:tc>
      </w:tr>
      <w:tr w:rsidR="00B85E35"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B85E35" w:rsidRDefault="00B85E35" w:rsidP="00B85E35">
            <w:pPr>
              <w:pStyle w:val="MsgTableBody"/>
              <w:jc w:val="center"/>
              <w:rPr>
                <w:noProof/>
              </w:rPr>
            </w:pPr>
            <w:r>
              <w:rPr>
                <w:noProof/>
              </w:rPr>
              <w:t>6</w:t>
            </w:r>
          </w:p>
        </w:tc>
      </w:tr>
      <w:tr w:rsidR="00B85E35"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B85E35" w:rsidRDefault="00B85E35" w:rsidP="00B85E35">
            <w:pPr>
              <w:pStyle w:val="MsgTableBody"/>
              <w:jc w:val="center"/>
              <w:rPr>
                <w:noProof/>
              </w:rPr>
            </w:pPr>
            <w:r>
              <w:rPr>
                <w:noProof/>
              </w:rPr>
              <w:t>6</w:t>
            </w:r>
          </w:p>
        </w:tc>
      </w:tr>
      <w:tr w:rsidR="00B85E35"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B85E35" w:rsidRDefault="00B85E35" w:rsidP="00B85E35">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B85E35" w:rsidRDefault="00B85E35" w:rsidP="00B85E35">
            <w:pPr>
              <w:pStyle w:val="MsgTableBody"/>
              <w:jc w:val="center"/>
              <w:rPr>
                <w:noProof/>
              </w:rPr>
            </w:pPr>
            <w:r>
              <w:rPr>
                <w:noProof/>
              </w:rPr>
              <w:t>6</w:t>
            </w:r>
          </w:p>
        </w:tc>
      </w:tr>
    </w:tbl>
    <w:p w14:paraId="47EBE2C2" w14:textId="099F9CF1"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3154BFA6" w14:textId="77777777" w:rsidTr="00AE417F">
        <w:tc>
          <w:tcPr>
            <w:tcW w:w="9350" w:type="dxa"/>
            <w:gridSpan w:val="6"/>
          </w:tcPr>
          <w:p w14:paraId="31BCC16A" w14:textId="7077C814" w:rsidR="00A97252" w:rsidRPr="006D6BB6" w:rsidRDefault="00A97252" w:rsidP="00A97252">
            <w:pPr>
              <w:pStyle w:val="ACK-ChoreographyHeader"/>
            </w:pPr>
            <w:r w:rsidRPr="00C20CAF">
              <w:t>Acknowledgment Choreography</w:t>
            </w:r>
          </w:p>
        </w:tc>
      </w:tr>
      <w:tr w:rsidR="00A97252" w:rsidRPr="006D6BB6" w14:paraId="48CBAA3C" w14:textId="77777777" w:rsidTr="00AE417F">
        <w:tc>
          <w:tcPr>
            <w:tcW w:w="9350" w:type="dxa"/>
            <w:gridSpan w:val="6"/>
          </w:tcPr>
          <w:p w14:paraId="44AD5611" w14:textId="65803ADC" w:rsidR="00A97252" w:rsidRPr="00C20CAF" w:rsidRDefault="009118D0" w:rsidP="00A97252">
            <w:pPr>
              <w:pStyle w:val="ACK-ChoreographyHeader"/>
            </w:pPr>
            <w:r w:rsidRPr="00F21240">
              <w:rPr>
                <w:noProof/>
              </w:rPr>
              <w:t>ADT^A14^ADT_A05</w:t>
            </w:r>
          </w:p>
        </w:tc>
      </w:tr>
      <w:tr w:rsidR="00EB05F1" w:rsidRPr="006D6BB6" w14:paraId="50CD0700" w14:textId="77777777" w:rsidTr="00A97252">
        <w:tc>
          <w:tcPr>
            <w:tcW w:w="1410" w:type="dxa"/>
          </w:tcPr>
          <w:p w14:paraId="3F670D96" w14:textId="77777777" w:rsidR="00EB05F1" w:rsidRPr="006D6BB6" w:rsidRDefault="00EB05F1" w:rsidP="00AD6CE4">
            <w:pPr>
              <w:pStyle w:val="ACK-ChoreographyBody"/>
            </w:pPr>
            <w:r w:rsidRPr="006D6BB6">
              <w:t>Field name</w:t>
            </w:r>
          </w:p>
        </w:tc>
        <w:tc>
          <w:tcPr>
            <w:tcW w:w="1854" w:type="dxa"/>
          </w:tcPr>
          <w:p w14:paraId="6F80F68D" w14:textId="77777777" w:rsidR="00EB05F1" w:rsidRPr="006D6BB6" w:rsidRDefault="00EB05F1" w:rsidP="00AD6CE4">
            <w:pPr>
              <w:pStyle w:val="ACK-ChoreographyBody"/>
            </w:pPr>
            <w:r w:rsidRPr="006D6BB6">
              <w:t>Field Value: Original mode</w:t>
            </w:r>
          </w:p>
        </w:tc>
        <w:tc>
          <w:tcPr>
            <w:tcW w:w="6086" w:type="dxa"/>
            <w:gridSpan w:val="4"/>
          </w:tcPr>
          <w:p w14:paraId="417F6EDE" w14:textId="77777777" w:rsidR="00EB05F1" w:rsidRPr="006D6BB6" w:rsidRDefault="00EB05F1" w:rsidP="00AD6CE4">
            <w:pPr>
              <w:pStyle w:val="ACK-ChoreographyBody"/>
            </w:pPr>
            <w:r w:rsidRPr="006D6BB6">
              <w:t>Field value: Enhanced mode</w:t>
            </w:r>
          </w:p>
        </w:tc>
      </w:tr>
      <w:tr w:rsidR="00EB05F1" w:rsidRPr="006D6BB6" w14:paraId="4095983E" w14:textId="77777777" w:rsidTr="00A97252">
        <w:tc>
          <w:tcPr>
            <w:tcW w:w="1410" w:type="dxa"/>
          </w:tcPr>
          <w:p w14:paraId="6492685C" w14:textId="77777777" w:rsidR="00EB05F1" w:rsidRPr="006D6BB6" w:rsidRDefault="00EB05F1" w:rsidP="00AD6CE4">
            <w:pPr>
              <w:pStyle w:val="ACK-ChoreographyBody"/>
            </w:pPr>
            <w:r w:rsidRPr="006D6BB6">
              <w:t>MSH.15</w:t>
            </w:r>
          </w:p>
        </w:tc>
        <w:tc>
          <w:tcPr>
            <w:tcW w:w="1854" w:type="dxa"/>
          </w:tcPr>
          <w:p w14:paraId="5FBA77B3" w14:textId="77777777" w:rsidR="00EB05F1" w:rsidRPr="006D6BB6" w:rsidRDefault="00EB05F1" w:rsidP="00AD6CE4">
            <w:pPr>
              <w:pStyle w:val="ACK-ChoreographyBody"/>
            </w:pPr>
            <w:r w:rsidRPr="006D6BB6">
              <w:t>Blank</w:t>
            </w:r>
          </w:p>
        </w:tc>
        <w:tc>
          <w:tcPr>
            <w:tcW w:w="465" w:type="dxa"/>
          </w:tcPr>
          <w:p w14:paraId="0F8EE58C" w14:textId="77777777" w:rsidR="00EB05F1" w:rsidRPr="006D6BB6" w:rsidRDefault="00EB05F1" w:rsidP="00AD6CE4">
            <w:pPr>
              <w:pStyle w:val="ACK-ChoreographyBody"/>
            </w:pPr>
            <w:r w:rsidRPr="006D6BB6">
              <w:t>NE</w:t>
            </w:r>
          </w:p>
        </w:tc>
        <w:tc>
          <w:tcPr>
            <w:tcW w:w="1603" w:type="dxa"/>
          </w:tcPr>
          <w:p w14:paraId="7808E554" w14:textId="77777777" w:rsidR="00EB05F1" w:rsidRPr="006D6BB6" w:rsidRDefault="00EB05F1" w:rsidP="00AD6CE4">
            <w:pPr>
              <w:pStyle w:val="ACK-ChoreographyBody"/>
            </w:pPr>
            <w:r w:rsidRPr="006D6BB6">
              <w:t>AL, SU, ER</w:t>
            </w:r>
          </w:p>
        </w:tc>
        <w:tc>
          <w:tcPr>
            <w:tcW w:w="2009" w:type="dxa"/>
          </w:tcPr>
          <w:p w14:paraId="0852AD92" w14:textId="77777777" w:rsidR="00EB05F1" w:rsidRPr="006D6BB6" w:rsidRDefault="00EB05F1" w:rsidP="00AD6CE4">
            <w:pPr>
              <w:pStyle w:val="ACK-ChoreographyBody"/>
            </w:pPr>
            <w:r w:rsidRPr="006D6BB6">
              <w:t>NE</w:t>
            </w:r>
          </w:p>
        </w:tc>
        <w:tc>
          <w:tcPr>
            <w:tcW w:w="2009" w:type="dxa"/>
          </w:tcPr>
          <w:p w14:paraId="66D97CCC" w14:textId="77777777" w:rsidR="00EB05F1" w:rsidRPr="006D6BB6" w:rsidRDefault="00EB05F1" w:rsidP="00AD6CE4">
            <w:pPr>
              <w:pStyle w:val="ACK-ChoreographyBody"/>
            </w:pPr>
            <w:r w:rsidRPr="006D6BB6">
              <w:t>AL, SU, ER</w:t>
            </w:r>
          </w:p>
        </w:tc>
      </w:tr>
      <w:tr w:rsidR="00EB05F1" w:rsidRPr="006D6BB6" w14:paraId="0A1B2333" w14:textId="77777777" w:rsidTr="00A97252">
        <w:tc>
          <w:tcPr>
            <w:tcW w:w="1410" w:type="dxa"/>
          </w:tcPr>
          <w:p w14:paraId="45FE5F36" w14:textId="77777777" w:rsidR="00EB05F1" w:rsidRPr="006D6BB6" w:rsidRDefault="00EB05F1" w:rsidP="00AD6CE4">
            <w:pPr>
              <w:pStyle w:val="ACK-ChoreographyBody"/>
            </w:pPr>
            <w:r w:rsidRPr="006D6BB6">
              <w:t>MSH.16</w:t>
            </w:r>
          </w:p>
        </w:tc>
        <w:tc>
          <w:tcPr>
            <w:tcW w:w="1854" w:type="dxa"/>
          </w:tcPr>
          <w:p w14:paraId="4A97688B" w14:textId="77777777" w:rsidR="00EB05F1" w:rsidRPr="006D6BB6" w:rsidRDefault="00EB05F1" w:rsidP="00AD6CE4">
            <w:pPr>
              <w:pStyle w:val="ACK-ChoreographyBody"/>
            </w:pPr>
            <w:r w:rsidRPr="006D6BB6">
              <w:t>Blank</w:t>
            </w:r>
          </w:p>
        </w:tc>
        <w:tc>
          <w:tcPr>
            <w:tcW w:w="465" w:type="dxa"/>
          </w:tcPr>
          <w:p w14:paraId="2D9272BD" w14:textId="77777777" w:rsidR="00EB05F1" w:rsidRPr="006D6BB6" w:rsidRDefault="00EB05F1" w:rsidP="00AD6CE4">
            <w:pPr>
              <w:pStyle w:val="ACK-ChoreographyBody"/>
            </w:pPr>
            <w:r w:rsidRPr="006D6BB6">
              <w:t>NE</w:t>
            </w:r>
          </w:p>
        </w:tc>
        <w:tc>
          <w:tcPr>
            <w:tcW w:w="1603" w:type="dxa"/>
          </w:tcPr>
          <w:p w14:paraId="6648991F" w14:textId="77777777" w:rsidR="00EB05F1" w:rsidRPr="006D6BB6" w:rsidRDefault="00EB05F1" w:rsidP="00AD6CE4">
            <w:pPr>
              <w:pStyle w:val="ACK-ChoreographyBody"/>
            </w:pPr>
            <w:r w:rsidRPr="006D6BB6">
              <w:t>NE</w:t>
            </w:r>
          </w:p>
        </w:tc>
        <w:tc>
          <w:tcPr>
            <w:tcW w:w="2009" w:type="dxa"/>
          </w:tcPr>
          <w:p w14:paraId="0A2719A6" w14:textId="77777777" w:rsidR="00EB05F1" w:rsidRPr="006D6BB6" w:rsidRDefault="00EB05F1" w:rsidP="00AD6CE4">
            <w:pPr>
              <w:pStyle w:val="ACK-ChoreographyBody"/>
            </w:pPr>
            <w:r w:rsidRPr="006D6BB6">
              <w:t>AL, SU, ER</w:t>
            </w:r>
          </w:p>
        </w:tc>
        <w:tc>
          <w:tcPr>
            <w:tcW w:w="2009" w:type="dxa"/>
          </w:tcPr>
          <w:p w14:paraId="190FB18D" w14:textId="77777777" w:rsidR="00EB05F1" w:rsidRPr="006D6BB6" w:rsidRDefault="00EB05F1" w:rsidP="00AD6CE4">
            <w:pPr>
              <w:pStyle w:val="ACK-ChoreographyBody"/>
            </w:pPr>
            <w:r w:rsidRPr="006D6BB6">
              <w:t>AL, SU, ER</w:t>
            </w:r>
          </w:p>
        </w:tc>
      </w:tr>
      <w:tr w:rsidR="00EB05F1" w:rsidRPr="006D6BB6" w14:paraId="6F49B08D" w14:textId="77777777" w:rsidTr="00A97252">
        <w:tc>
          <w:tcPr>
            <w:tcW w:w="1410" w:type="dxa"/>
            <w:tcBorders>
              <w:bottom w:val="single" w:sz="4" w:space="0" w:color="auto"/>
            </w:tcBorders>
          </w:tcPr>
          <w:p w14:paraId="4E221F1D" w14:textId="77777777" w:rsidR="00EB05F1" w:rsidRPr="006D6BB6" w:rsidRDefault="00EB05F1" w:rsidP="00AD6CE4">
            <w:pPr>
              <w:pStyle w:val="ACK-ChoreographyBody"/>
            </w:pPr>
            <w:r w:rsidRPr="006D6BB6">
              <w:t>Immediate Ack</w:t>
            </w:r>
          </w:p>
        </w:tc>
        <w:tc>
          <w:tcPr>
            <w:tcW w:w="1854" w:type="dxa"/>
            <w:tcBorders>
              <w:bottom w:val="single" w:sz="4" w:space="0" w:color="auto"/>
            </w:tcBorders>
          </w:tcPr>
          <w:p w14:paraId="0E106F3C" w14:textId="77777777" w:rsidR="00EB05F1" w:rsidRPr="006D6BB6" w:rsidRDefault="00EB05F1" w:rsidP="00AD6CE4">
            <w:pPr>
              <w:pStyle w:val="ACK-ChoreographyBody"/>
            </w:pPr>
            <w:r w:rsidRPr="006D6BB6">
              <w:t>-</w:t>
            </w:r>
          </w:p>
        </w:tc>
        <w:tc>
          <w:tcPr>
            <w:tcW w:w="465" w:type="dxa"/>
            <w:tcBorders>
              <w:bottom w:val="single" w:sz="4" w:space="0" w:color="auto"/>
            </w:tcBorders>
          </w:tcPr>
          <w:p w14:paraId="27880027" w14:textId="77777777" w:rsidR="00EB05F1" w:rsidRPr="006D6BB6" w:rsidRDefault="00EB05F1" w:rsidP="00AD6CE4">
            <w:pPr>
              <w:pStyle w:val="ACK-ChoreographyBody"/>
            </w:pPr>
            <w:r w:rsidRPr="006D6BB6">
              <w:t>-</w:t>
            </w:r>
          </w:p>
        </w:tc>
        <w:tc>
          <w:tcPr>
            <w:tcW w:w="1603" w:type="dxa"/>
            <w:tcBorders>
              <w:bottom w:val="single" w:sz="4" w:space="0" w:color="auto"/>
            </w:tcBorders>
          </w:tcPr>
          <w:p w14:paraId="277AAA37" w14:textId="274F7592"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single" w:sz="4" w:space="0" w:color="auto"/>
            </w:tcBorders>
          </w:tcPr>
          <w:p w14:paraId="27E0D5DA" w14:textId="77777777" w:rsidR="00EB05F1" w:rsidRPr="006D6BB6" w:rsidRDefault="00EB05F1" w:rsidP="00AD6CE4">
            <w:pPr>
              <w:pStyle w:val="ACK-ChoreographyBody"/>
            </w:pPr>
            <w:r w:rsidRPr="006D6BB6">
              <w:t>-</w:t>
            </w:r>
          </w:p>
        </w:tc>
        <w:tc>
          <w:tcPr>
            <w:tcW w:w="2009" w:type="dxa"/>
            <w:tcBorders>
              <w:bottom w:val="single" w:sz="4" w:space="0" w:color="auto"/>
            </w:tcBorders>
          </w:tcPr>
          <w:p w14:paraId="7778C5D0" w14:textId="67F7B10B" w:rsidR="00EB05F1" w:rsidRPr="006D6BB6" w:rsidRDefault="00EB05F1" w:rsidP="00AD6CE4">
            <w:pPr>
              <w:pStyle w:val="ACK-ChoreographyBody"/>
            </w:pPr>
            <w:r w:rsidRPr="006D6BB6">
              <w:rPr>
                <w:szCs w:val="16"/>
              </w:rPr>
              <w:t>ACK^</w:t>
            </w:r>
            <w:r>
              <w:rPr>
                <w:szCs w:val="16"/>
              </w:rPr>
              <w:t>A14</w:t>
            </w:r>
            <w:r w:rsidRPr="006D6BB6">
              <w:rPr>
                <w:szCs w:val="16"/>
              </w:rPr>
              <w:t>^ACK</w:t>
            </w:r>
          </w:p>
        </w:tc>
      </w:tr>
      <w:tr w:rsidR="00EB05F1" w:rsidRPr="006D6BB6" w14:paraId="0649254C" w14:textId="77777777" w:rsidTr="00A97252">
        <w:tc>
          <w:tcPr>
            <w:tcW w:w="1410" w:type="dxa"/>
            <w:tcBorders>
              <w:bottom w:val="nil"/>
            </w:tcBorders>
          </w:tcPr>
          <w:p w14:paraId="7906F1F4" w14:textId="77777777" w:rsidR="00EB05F1" w:rsidRPr="006D6BB6" w:rsidRDefault="00EB05F1" w:rsidP="00AD6CE4">
            <w:pPr>
              <w:pStyle w:val="ACK-ChoreographyBody"/>
            </w:pPr>
            <w:r w:rsidRPr="006D6BB6">
              <w:t>Application Ack</w:t>
            </w:r>
          </w:p>
        </w:tc>
        <w:tc>
          <w:tcPr>
            <w:tcW w:w="1854" w:type="dxa"/>
            <w:tcBorders>
              <w:bottom w:val="nil"/>
            </w:tcBorders>
          </w:tcPr>
          <w:p w14:paraId="1A7D0AAA" w14:textId="42252D81" w:rsidR="00EB05F1" w:rsidRPr="006D6BB6" w:rsidRDefault="00EB05F1" w:rsidP="00AD6CE4">
            <w:pPr>
              <w:pStyle w:val="ACK-ChoreographyBody"/>
            </w:pPr>
            <w:r>
              <w:rPr>
                <w:szCs w:val="16"/>
              </w:rPr>
              <w:t>ADT</w:t>
            </w:r>
            <w:r w:rsidRPr="006D6BB6">
              <w:rPr>
                <w:szCs w:val="16"/>
              </w:rPr>
              <w:t>^</w:t>
            </w:r>
            <w:r>
              <w:rPr>
                <w:szCs w:val="16"/>
              </w:rPr>
              <w:t>A14</w:t>
            </w:r>
            <w:r w:rsidRPr="006D6BB6">
              <w:rPr>
                <w:szCs w:val="16"/>
              </w:rPr>
              <w:t>^</w:t>
            </w:r>
            <w:r>
              <w:rPr>
                <w:szCs w:val="16"/>
              </w:rPr>
              <w:t>ADT</w:t>
            </w:r>
            <w:r w:rsidRPr="006D6BB6">
              <w:rPr>
                <w:szCs w:val="16"/>
              </w:rPr>
              <w:t>_</w:t>
            </w:r>
            <w:r>
              <w:rPr>
                <w:szCs w:val="16"/>
              </w:rPr>
              <w:t>A05</w:t>
            </w:r>
          </w:p>
        </w:tc>
        <w:tc>
          <w:tcPr>
            <w:tcW w:w="465" w:type="dxa"/>
            <w:tcBorders>
              <w:bottom w:val="nil"/>
            </w:tcBorders>
          </w:tcPr>
          <w:p w14:paraId="4A0EDA53" w14:textId="77777777" w:rsidR="00EB05F1" w:rsidRPr="006D6BB6" w:rsidRDefault="00EB05F1" w:rsidP="00AD6CE4">
            <w:pPr>
              <w:pStyle w:val="ACK-ChoreographyBody"/>
            </w:pPr>
            <w:r w:rsidRPr="006D6BB6">
              <w:t>-</w:t>
            </w:r>
          </w:p>
        </w:tc>
        <w:tc>
          <w:tcPr>
            <w:tcW w:w="1603" w:type="dxa"/>
            <w:tcBorders>
              <w:bottom w:val="nil"/>
            </w:tcBorders>
          </w:tcPr>
          <w:p w14:paraId="36DA6F54" w14:textId="77777777" w:rsidR="00EB05F1" w:rsidRPr="006D6BB6" w:rsidRDefault="00EB05F1" w:rsidP="00AD6CE4">
            <w:pPr>
              <w:pStyle w:val="ACK-ChoreographyBody"/>
            </w:pPr>
            <w:r w:rsidRPr="006D6BB6">
              <w:t>-</w:t>
            </w:r>
          </w:p>
        </w:tc>
        <w:tc>
          <w:tcPr>
            <w:tcW w:w="2009" w:type="dxa"/>
            <w:tcBorders>
              <w:bottom w:val="nil"/>
            </w:tcBorders>
          </w:tcPr>
          <w:p w14:paraId="74EDC6CC" w14:textId="2E5E355C"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nil"/>
            </w:tcBorders>
          </w:tcPr>
          <w:p w14:paraId="60F085C8" w14:textId="6F31E3A9" w:rsidR="00EB05F1" w:rsidRPr="006D6BB6" w:rsidRDefault="00EB05F1" w:rsidP="00AD6CE4">
            <w:pPr>
              <w:pStyle w:val="ACK-ChoreographyBody"/>
            </w:pPr>
            <w:r w:rsidRPr="006D6BB6">
              <w:rPr>
                <w:szCs w:val="16"/>
              </w:rPr>
              <w:t>ACK^</w:t>
            </w:r>
            <w:r>
              <w:rPr>
                <w:szCs w:val="16"/>
              </w:rPr>
              <w:t>A14</w:t>
            </w:r>
            <w:r w:rsidRPr="006D6BB6">
              <w:rPr>
                <w:szCs w:val="16"/>
              </w:rPr>
              <w:t>^ACK</w:t>
            </w:r>
          </w:p>
        </w:tc>
      </w:tr>
    </w:tbl>
    <w:p w14:paraId="479C0A49" w14:textId="77777777" w:rsidR="00715956" w:rsidRPr="00F21240" w:rsidRDefault="00715956">
      <w:pPr>
        <w:rPr>
          <w:noProof/>
        </w:rPr>
      </w:pPr>
    </w:p>
    <w:p w14:paraId="48437054" w14:textId="77777777" w:rsidR="00715956" w:rsidRPr="00F21240" w:rsidRDefault="00715956">
      <w:pPr>
        <w:pStyle w:val="MsgTableCaption"/>
        <w:rPr>
          <w:noProof/>
        </w:rPr>
      </w:pPr>
      <w:r w:rsidRPr="00F21240">
        <w:rPr>
          <w:noProof/>
        </w:rPr>
        <w:t>ACK^A14^ACK: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F21240" w:rsidRDefault="00715956">
            <w:pPr>
              <w:pStyle w:val="MsgTableHeader"/>
              <w:jc w:val="center"/>
              <w:rPr>
                <w:noProof/>
              </w:rPr>
            </w:pPr>
            <w:r w:rsidRPr="00F21240">
              <w:rPr>
                <w:noProof/>
              </w:rPr>
              <w:t>Chapter</w:t>
            </w:r>
          </w:p>
        </w:tc>
      </w:tr>
      <w:tr w:rsidR="00715956" w:rsidRPr="00715956"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F21240" w:rsidRDefault="00715956">
            <w:pPr>
              <w:pStyle w:val="MsgTableBody"/>
              <w:jc w:val="center"/>
              <w:rPr>
                <w:noProof/>
              </w:rPr>
            </w:pPr>
            <w:r w:rsidRPr="00F21240">
              <w:rPr>
                <w:noProof/>
              </w:rPr>
              <w:t>2</w:t>
            </w:r>
          </w:p>
        </w:tc>
      </w:tr>
      <w:tr w:rsidR="00715956" w:rsidRPr="00715956"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F21240" w:rsidRDefault="00715956">
            <w:pPr>
              <w:pStyle w:val="MsgTableBody"/>
              <w:jc w:val="center"/>
              <w:rPr>
                <w:noProof/>
              </w:rPr>
            </w:pPr>
            <w:r w:rsidRPr="00F21240">
              <w:rPr>
                <w:noProof/>
              </w:rPr>
              <w:t>2</w:t>
            </w:r>
          </w:p>
        </w:tc>
      </w:tr>
      <w:tr w:rsidR="00715956" w:rsidRPr="00715956"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F21240" w:rsidRDefault="00715956">
            <w:pPr>
              <w:pStyle w:val="MsgTableBody"/>
              <w:jc w:val="center"/>
              <w:rPr>
                <w:noProof/>
              </w:rPr>
            </w:pPr>
            <w:r w:rsidRPr="00F21240">
              <w:rPr>
                <w:noProof/>
              </w:rPr>
              <w:t>2</w:t>
            </w:r>
          </w:p>
        </w:tc>
      </w:tr>
      <w:tr w:rsidR="00715956" w:rsidRPr="00715956"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F21240" w:rsidRDefault="00715956">
            <w:pPr>
              <w:pStyle w:val="MsgTableBody"/>
              <w:jc w:val="center"/>
              <w:rPr>
                <w:noProof/>
              </w:rPr>
            </w:pPr>
            <w:r w:rsidRPr="00F21240">
              <w:rPr>
                <w:noProof/>
              </w:rPr>
              <w:t>2</w:t>
            </w:r>
          </w:p>
        </w:tc>
      </w:tr>
      <w:tr w:rsidR="00715956" w:rsidRPr="00715956"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F21240" w:rsidRDefault="00715956">
            <w:pPr>
              <w:pStyle w:val="MsgTableBody"/>
              <w:jc w:val="center"/>
              <w:rPr>
                <w:noProof/>
              </w:rPr>
            </w:pPr>
            <w:r w:rsidRPr="00F21240">
              <w:rPr>
                <w:noProof/>
              </w:rPr>
              <w:t>2</w:t>
            </w:r>
          </w:p>
        </w:tc>
      </w:tr>
    </w:tbl>
    <w:p w14:paraId="2CA375C7" w14:textId="58DCEB5E" w:rsidR="004E4611" w:rsidRDefault="004E4611" w:rsidP="00A97252">
      <w:bookmarkStart w:id="2510" w:name="_Toc348244990"/>
      <w:bookmarkStart w:id="2511" w:name="_Toc348258178"/>
      <w:bookmarkStart w:id="2512" w:name="_Toc348263361"/>
      <w:bookmarkStart w:id="2513" w:name="_Toc348336775"/>
      <w:bookmarkStart w:id="2514" w:name="_Toc348768088"/>
      <w:bookmarkStart w:id="2515" w:name="_Toc380435636"/>
      <w:bookmarkStart w:id="2516" w:name="_Toc359236132"/>
      <w:bookmarkStart w:id="2517" w:name="_Toc1815951"/>
      <w:bookmarkStart w:id="2518" w:name="_Toc21372496"/>
      <w:bookmarkStart w:id="2519" w:name="_Toc175991970"/>
      <w:bookmarkStart w:id="2520"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6BB6" w14:paraId="365F1617" w14:textId="77777777" w:rsidTr="00A97252">
        <w:trPr>
          <w:jc w:val="center"/>
        </w:trPr>
        <w:tc>
          <w:tcPr>
            <w:tcW w:w="6771" w:type="dxa"/>
            <w:gridSpan w:val="4"/>
          </w:tcPr>
          <w:p w14:paraId="7002CC28" w14:textId="704641BF" w:rsidR="00A97252" w:rsidRPr="006D6BB6" w:rsidRDefault="00A97252" w:rsidP="00A97252">
            <w:pPr>
              <w:pStyle w:val="ACK-ChoreographyHeader"/>
            </w:pPr>
            <w:r w:rsidRPr="00C20CAF">
              <w:t>Acknowledgment Choreography</w:t>
            </w:r>
          </w:p>
        </w:tc>
      </w:tr>
      <w:tr w:rsidR="00A97252" w:rsidRPr="006D6BB6" w14:paraId="475B3DCD" w14:textId="77777777" w:rsidTr="00A97252">
        <w:trPr>
          <w:jc w:val="center"/>
        </w:trPr>
        <w:tc>
          <w:tcPr>
            <w:tcW w:w="6771" w:type="dxa"/>
            <w:gridSpan w:val="4"/>
          </w:tcPr>
          <w:p w14:paraId="2AA642BE" w14:textId="4E1873CF" w:rsidR="00A97252" w:rsidRPr="00C20CAF" w:rsidRDefault="009118D0" w:rsidP="00A97252">
            <w:pPr>
              <w:pStyle w:val="ACK-ChoreographyHeader"/>
            </w:pPr>
            <w:r w:rsidRPr="00F21240">
              <w:rPr>
                <w:noProof/>
              </w:rPr>
              <w:t>ACK^A14^ACK</w:t>
            </w:r>
          </w:p>
        </w:tc>
      </w:tr>
      <w:tr w:rsidR="004E4611" w:rsidRPr="006D6BB6" w14:paraId="5B6B9410" w14:textId="77777777" w:rsidTr="00594536">
        <w:trPr>
          <w:jc w:val="center"/>
        </w:trPr>
        <w:tc>
          <w:tcPr>
            <w:tcW w:w="1458" w:type="dxa"/>
          </w:tcPr>
          <w:p w14:paraId="15EA1216" w14:textId="77777777" w:rsidR="004E4611" w:rsidRPr="006D6BB6" w:rsidRDefault="004E4611" w:rsidP="0025077B">
            <w:pPr>
              <w:pStyle w:val="ACK-ChoreographyBody"/>
            </w:pPr>
            <w:r w:rsidRPr="006D6BB6">
              <w:t>Field name</w:t>
            </w:r>
          </w:p>
        </w:tc>
        <w:tc>
          <w:tcPr>
            <w:tcW w:w="2619" w:type="dxa"/>
          </w:tcPr>
          <w:p w14:paraId="4FC491B6" w14:textId="77777777" w:rsidR="004E4611" w:rsidRPr="006D6BB6" w:rsidRDefault="004E4611" w:rsidP="0025077B">
            <w:pPr>
              <w:pStyle w:val="ACK-ChoreographyBody"/>
            </w:pPr>
            <w:r w:rsidRPr="006D6BB6">
              <w:t>Field Value: Original mode</w:t>
            </w:r>
          </w:p>
        </w:tc>
        <w:tc>
          <w:tcPr>
            <w:tcW w:w="2694" w:type="dxa"/>
            <w:gridSpan w:val="2"/>
          </w:tcPr>
          <w:p w14:paraId="4316C40A" w14:textId="77777777" w:rsidR="004E4611" w:rsidRPr="006D6BB6" w:rsidRDefault="004E4611" w:rsidP="0025077B">
            <w:pPr>
              <w:pStyle w:val="ACK-ChoreographyBody"/>
            </w:pPr>
            <w:r w:rsidRPr="006D6BB6">
              <w:t>Field value: Enhanced mode</w:t>
            </w:r>
          </w:p>
        </w:tc>
      </w:tr>
      <w:tr w:rsidR="006B6AAD" w:rsidRPr="006D6BB6" w14:paraId="754E9090" w14:textId="77777777" w:rsidTr="00594536">
        <w:trPr>
          <w:jc w:val="center"/>
        </w:trPr>
        <w:tc>
          <w:tcPr>
            <w:tcW w:w="1458" w:type="dxa"/>
          </w:tcPr>
          <w:p w14:paraId="491C213F" w14:textId="77777777" w:rsidR="006B6AAD" w:rsidRPr="006D6BB6" w:rsidRDefault="006B6AAD" w:rsidP="0025077B">
            <w:pPr>
              <w:pStyle w:val="ACK-ChoreographyBody"/>
            </w:pPr>
            <w:r w:rsidRPr="006D6BB6">
              <w:t>MSH.15</w:t>
            </w:r>
          </w:p>
        </w:tc>
        <w:tc>
          <w:tcPr>
            <w:tcW w:w="2619" w:type="dxa"/>
          </w:tcPr>
          <w:p w14:paraId="57345C41" w14:textId="77777777" w:rsidR="006B6AAD" w:rsidRPr="006D6BB6" w:rsidRDefault="006B6AAD" w:rsidP="0025077B">
            <w:pPr>
              <w:pStyle w:val="ACK-ChoreographyBody"/>
            </w:pPr>
            <w:r w:rsidRPr="006D6BB6">
              <w:t>Blank</w:t>
            </w:r>
          </w:p>
        </w:tc>
        <w:tc>
          <w:tcPr>
            <w:tcW w:w="709" w:type="dxa"/>
          </w:tcPr>
          <w:p w14:paraId="0EC418CF" w14:textId="77777777" w:rsidR="006B6AAD" w:rsidRPr="006D6BB6" w:rsidRDefault="006B6AAD" w:rsidP="0025077B">
            <w:pPr>
              <w:pStyle w:val="ACK-ChoreographyBody"/>
            </w:pPr>
            <w:r w:rsidRPr="006D6BB6">
              <w:t>NE</w:t>
            </w:r>
          </w:p>
        </w:tc>
        <w:tc>
          <w:tcPr>
            <w:tcW w:w="1985" w:type="dxa"/>
          </w:tcPr>
          <w:p w14:paraId="13F885F5" w14:textId="77777777" w:rsidR="006B6AAD" w:rsidRPr="006D6BB6" w:rsidRDefault="006B6AAD" w:rsidP="0025077B">
            <w:pPr>
              <w:pStyle w:val="ACK-ChoreographyBody"/>
            </w:pPr>
            <w:r w:rsidRPr="006D6BB6">
              <w:t>AL, SU, ER</w:t>
            </w:r>
          </w:p>
        </w:tc>
      </w:tr>
      <w:tr w:rsidR="006B6AAD" w:rsidRPr="006D6BB6" w14:paraId="25D92356" w14:textId="77777777" w:rsidTr="00594536">
        <w:trPr>
          <w:jc w:val="center"/>
        </w:trPr>
        <w:tc>
          <w:tcPr>
            <w:tcW w:w="1458" w:type="dxa"/>
          </w:tcPr>
          <w:p w14:paraId="620CD3BB" w14:textId="77777777" w:rsidR="006B6AAD" w:rsidRPr="006D6BB6" w:rsidRDefault="006B6AAD" w:rsidP="0025077B">
            <w:pPr>
              <w:pStyle w:val="ACK-ChoreographyBody"/>
            </w:pPr>
            <w:r w:rsidRPr="006D6BB6">
              <w:t>MSH.16</w:t>
            </w:r>
          </w:p>
        </w:tc>
        <w:tc>
          <w:tcPr>
            <w:tcW w:w="2619" w:type="dxa"/>
          </w:tcPr>
          <w:p w14:paraId="21238AAC" w14:textId="77777777" w:rsidR="006B6AAD" w:rsidRPr="006D6BB6" w:rsidRDefault="006B6AAD" w:rsidP="0025077B">
            <w:pPr>
              <w:pStyle w:val="ACK-ChoreographyBody"/>
            </w:pPr>
            <w:r w:rsidRPr="006D6BB6">
              <w:t>Blank</w:t>
            </w:r>
          </w:p>
        </w:tc>
        <w:tc>
          <w:tcPr>
            <w:tcW w:w="709" w:type="dxa"/>
          </w:tcPr>
          <w:p w14:paraId="6B8BA4E0" w14:textId="77777777" w:rsidR="006B6AAD" w:rsidRPr="006D6BB6" w:rsidRDefault="006B6AAD" w:rsidP="0025077B">
            <w:pPr>
              <w:pStyle w:val="ACK-ChoreographyBody"/>
            </w:pPr>
            <w:r w:rsidRPr="006D6BB6">
              <w:t>NE</w:t>
            </w:r>
          </w:p>
        </w:tc>
        <w:tc>
          <w:tcPr>
            <w:tcW w:w="1985" w:type="dxa"/>
          </w:tcPr>
          <w:p w14:paraId="67410EA6" w14:textId="77777777" w:rsidR="006B6AAD" w:rsidRPr="006D6BB6" w:rsidRDefault="006B6AAD" w:rsidP="0025077B">
            <w:pPr>
              <w:pStyle w:val="ACK-ChoreographyBody"/>
            </w:pPr>
            <w:r w:rsidRPr="006D6BB6">
              <w:t>NE</w:t>
            </w:r>
          </w:p>
        </w:tc>
      </w:tr>
      <w:tr w:rsidR="006B6AAD" w:rsidRPr="006D6BB6" w14:paraId="71629935" w14:textId="77777777" w:rsidTr="00594536">
        <w:trPr>
          <w:jc w:val="center"/>
        </w:trPr>
        <w:tc>
          <w:tcPr>
            <w:tcW w:w="1458" w:type="dxa"/>
          </w:tcPr>
          <w:p w14:paraId="162D69D2" w14:textId="77777777" w:rsidR="006B6AAD" w:rsidRPr="006D6BB6" w:rsidRDefault="006B6AAD" w:rsidP="0025077B">
            <w:pPr>
              <w:pStyle w:val="ACK-ChoreographyBody"/>
            </w:pPr>
            <w:r w:rsidRPr="006D6BB6">
              <w:t>Immediate Ack</w:t>
            </w:r>
          </w:p>
        </w:tc>
        <w:tc>
          <w:tcPr>
            <w:tcW w:w="2619" w:type="dxa"/>
          </w:tcPr>
          <w:p w14:paraId="67414D04" w14:textId="77777777" w:rsidR="006B6AAD" w:rsidRPr="006D6BB6" w:rsidRDefault="006B6AAD" w:rsidP="0025077B">
            <w:pPr>
              <w:pStyle w:val="ACK-ChoreographyBody"/>
            </w:pPr>
            <w:r w:rsidRPr="006D6BB6">
              <w:t>-</w:t>
            </w:r>
          </w:p>
        </w:tc>
        <w:tc>
          <w:tcPr>
            <w:tcW w:w="709" w:type="dxa"/>
          </w:tcPr>
          <w:p w14:paraId="4F348757" w14:textId="77777777" w:rsidR="006B6AAD" w:rsidRPr="006D6BB6" w:rsidRDefault="006B6AAD" w:rsidP="0025077B">
            <w:pPr>
              <w:pStyle w:val="ACK-ChoreographyBody"/>
            </w:pPr>
            <w:r w:rsidRPr="006D6BB6">
              <w:t>-</w:t>
            </w:r>
          </w:p>
        </w:tc>
        <w:tc>
          <w:tcPr>
            <w:tcW w:w="1985" w:type="dxa"/>
          </w:tcPr>
          <w:p w14:paraId="2D38FC3C" w14:textId="49D1433D" w:rsidR="006B6AAD" w:rsidRPr="006D6BB6" w:rsidRDefault="006B6AAD" w:rsidP="0025077B">
            <w:pPr>
              <w:pStyle w:val="ACK-ChoreographyBody"/>
            </w:pPr>
            <w:r w:rsidRPr="006D6BB6">
              <w:rPr>
                <w:szCs w:val="16"/>
              </w:rPr>
              <w:t>ACK^</w:t>
            </w:r>
            <w:r>
              <w:rPr>
                <w:szCs w:val="16"/>
              </w:rPr>
              <w:t>A14</w:t>
            </w:r>
            <w:r w:rsidRPr="006D6BB6">
              <w:rPr>
                <w:szCs w:val="16"/>
              </w:rPr>
              <w:t>^ACK</w:t>
            </w:r>
          </w:p>
        </w:tc>
      </w:tr>
      <w:tr w:rsidR="006B6AAD" w:rsidRPr="006D6BB6" w14:paraId="039BCB05" w14:textId="77777777" w:rsidTr="00594536">
        <w:trPr>
          <w:jc w:val="center"/>
        </w:trPr>
        <w:tc>
          <w:tcPr>
            <w:tcW w:w="1458" w:type="dxa"/>
          </w:tcPr>
          <w:p w14:paraId="6E9C8388" w14:textId="77777777" w:rsidR="006B6AAD" w:rsidRPr="006D6BB6" w:rsidRDefault="006B6AAD" w:rsidP="0025077B">
            <w:pPr>
              <w:pStyle w:val="ACK-ChoreographyBody"/>
            </w:pPr>
            <w:r w:rsidRPr="006D6BB6">
              <w:t>Application Ack</w:t>
            </w:r>
          </w:p>
        </w:tc>
        <w:tc>
          <w:tcPr>
            <w:tcW w:w="2619" w:type="dxa"/>
          </w:tcPr>
          <w:p w14:paraId="056EED39" w14:textId="2FD85A63" w:rsidR="006B6AAD" w:rsidRPr="006D6BB6" w:rsidRDefault="006B6AAD" w:rsidP="0025077B">
            <w:pPr>
              <w:pStyle w:val="ACK-ChoreographyBody"/>
            </w:pPr>
            <w:r>
              <w:rPr>
                <w:szCs w:val="16"/>
              </w:rPr>
              <w:t>-</w:t>
            </w:r>
          </w:p>
        </w:tc>
        <w:tc>
          <w:tcPr>
            <w:tcW w:w="709" w:type="dxa"/>
          </w:tcPr>
          <w:p w14:paraId="0B8F5E14" w14:textId="77777777" w:rsidR="006B6AAD" w:rsidRPr="006D6BB6" w:rsidRDefault="006B6AAD" w:rsidP="0025077B">
            <w:pPr>
              <w:pStyle w:val="ACK-ChoreographyBody"/>
            </w:pPr>
            <w:r w:rsidRPr="006D6BB6">
              <w:t>-</w:t>
            </w:r>
          </w:p>
        </w:tc>
        <w:tc>
          <w:tcPr>
            <w:tcW w:w="1985" w:type="dxa"/>
          </w:tcPr>
          <w:p w14:paraId="1618EBDA" w14:textId="77777777" w:rsidR="006B6AAD" w:rsidRPr="006D6BB6" w:rsidRDefault="006B6AAD" w:rsidP="0025077B">
            <w:pPr>
              <w:pStyle w:val="ACK-ChoreographyBody"/>
            </w:pPr>
            <w:r w:rsidRPr="006D6BB6">
              <w:t>-</w:t>
            </w:r>
          </w:p>
        </w:tc>
      </w:tr>
    </w:tbl>
    <w:p w14:paraId="0AC83AEA" w14:textId="77777777" w:rsidR="00715956" w:rsidRPr="00F21240" w:rsidRDefault="00715956">
      <w:pPr>
        <w:pStyle w:val="Heading3"/>
        <w:rPr>
          <w:noProof/>
        </w:rPr>
      </w:pPr>
      <w:bookmarkStart w:id="2521" w:name="_Toc27754800"/>
      <w:bookmarkStart w:id="2522" w:name="_Toc109892095"/>
      <w:r w:rsidRPr="00F21240">
        <w:rPr>
          <w:noProof/>
        </w:rPr>
        <w:t>ADT/ACK - Pending Transfer (Event A15</w:t>
      </w:r>
      <w:r w:rsidRPr="00F21240">
        <w:rPr>
          <w:noProof/>
        </w:rPr>
        <w:fldChar w:fldCharType="begin"/>
      </w:r>
      <w:r w:rsidRPr="00F21240">
        <w:rPr>
          <w:noProof/>
        </w:rPr>
        <w:instrText>XE "A15"</w:instrText>
      </w:r>
      <w:r w:rsidRPr="00F21240">
        <w:rPr>
          <w:noProof/>
        </w:rPr>
        <w:fldChar w:fldCharType="end"/>
      </w:r>
      <w:r w:rsidRPr="00F21240">
        <w:rPr>
          <w:noProof/>
        </w:rPr>
        <w:t>)</w:t>
      </w:r>
      <w:bookmarkEnd w:id="2510"/>
      <w:bookmarkEnd w:id="2511"/>
      <w:bookmarkEnd w:id="2512"/>
      <w:bookmarkEnd w:id="2513"/>
      <w:bookmarkEnd w:id="2514"/>
      <w:bookmarkEnd w:id="2515"/>
      <w:bookmarkEnd w:id="2516"/>
      <w:bookmarkEnd w:id="2517"/>
      <w:bookmarkEnd w:id="2518"/>
      <w:bookmarkEnd w:id="2519"/>
      <w:bookmarkEnd w:id="2520"/>
      <w:bookmarkEnd w:id="2521"/>
      <w:bookmarkEnd w:id="2522"/>
    </w:p>
    <w:p w14:paraId="3E88CA0C" w14:textId="77777777" w:rsidR="00715956" w:rsidRPr="00F21240" w:rsidRDefault="00715956">
      <w:pPr>
        <w:pStyle w:val="NormalIndented"/>
        <w:rPr>
          <w:noProof/>
        </w:rPr>
      </w:pPr>
      <w:r w:rsidRPr="00F21240">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79D662" w14:textId="41F07DD1" w:rsidR="00715956" w:rsidRDefault="00715956">
      <w:pPr>
        <w:pStyle w:val="NormalIndented"/>
        <w:rPr>
          <w:noProof/>
        </w:rPr>
      </w:pPr>
      <w:r w:rsidRPr="00F21240">
        <w:rPr>
          <w:noProof/>
        </w:rPr>
        <w:t xml:space="preserve">The </w:t>
      </w:r>
      <w:r w:rsidR="00461ACD">
        <w:rPr>
          <w:noProof/>
        </w:rPr>
        <w:t>PRT</w:t>
      </w:r>
      <w:r w:rsidR="00461ACD" w:rsidRPr="00F21240">
        <w:rPr>
          <w:noProof/>
        </w:rPr>
        <w:t xml:space="preserve"> </w:t>
      </w:r>
      <w:r w:rsidRPr="00F21240">
        <w:rPr>
          <w:noProof/>
        </w:rPr>
        <w:t xml:space="preserve">- </w:t>
      </w:r>
      <w:r w:rsidR="00461ACD">
        <w:rPr>
          <w:noProof/>
        </w:rPr>
        <w:t>Participation</w:t>
      </w:r>
      <w:r w:rsidR="00461ACD"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461ACD">
        <w:rPr>
          <w:noProof/>
        </w:rPr>
        <w:t>PRT</w:t>
      </w:r>
      <w:r w:rsidR="00461ACD" w:rsidRPr="00F21240">
        <w:rPr>
          <w:noProof/>
        </w:rPr>
        <w:t xml:space="preserve"> </w:t>
      </w:r>
      <w:r w:rsidRPr="00F21240">
        <w:rPr>
          <w:noProof/>
        </w:rPr>
        <w:t xml:space="preserve">segment following the PID/PD1 segments.  Providers corresponding to the PV1 data are reported in the </w:t>
      </w:r>
      <w:r w:rsidR="00461ACD">
        <w:rPr>
          <w:noProof/>
        </w:rPr>
        <w:t>PRT</w:t>
      </w:r>
      <w:r w:rsidR="00461ACD" w:rsidRPr="00F21240">
        <w:rPr>
          <w:noProof/>
        </w:rPr>
        <w:t xml:space="preserve"> </w:t>
      </w:r>
      <w:r w:rsidRPr="00F21240">
        <w:rPr>
          <w:noProof/>
        </w:rPr>
        <w:t xml:space="preserve">segment following the PV1/PV2 segments.  Providers related to a specific procedure are reported in the </w:t>
      </w:r>
      <w:r w:rsidR="00461ACD">
        <w:rPr>
          <w:noProof/>
        </w:rPr>
        <w:t>PRT</w:t>
      </w:r>
      <w:r w:rsidR="00461ACD" w:rsidRPr="00F21240">
        <w:rPr>
          <w:noProof/>
        </w:rPr>
        <w:t xml:space="preserve"> </w:t>
      </w:r>
      <w:r w:rsidRPr="00F21240">
        <w:rPr>
          <w:noProof/>
        </w:rPr>
        <w:t xml:space="preserve">segment following the PR1 segment.  Providers related to a specific insurance are reported in the </w:t>
      </w:r>
      <w:r w:rsidR="00461ACD">
        <w:rPr>
          <w:noProof/>
        </w:rPr>
        <w:t>PRT</w:t>
      </w:r>
      <w:r w:rsidR="00461ACD" w:rsidRPr="00F21240">
        <w:rPr>
          <w:noProof/>
        </w:rPr>
        <w:t xml:space="preserve"> </w:t>
      </w:r>
      <w:r w:rsidRPr="00F21240">
        <w:rPr>
          <w:noProof/>
        </w:rPr>
        <w:t xml:space="preserve">segment following the IN1/IN2/IN3 segments. To communicate the begin- and end-date of the provider, use the </w:t>
      </w:r>
      <w:r w:rsidR="00461ACD">
        <w:rPr>
          <w:rStyle w:val="ReferenceAttribute"/>
          <w:noProof/>
        </w:rPr>
        <w:t xml:space="preserve">PRT-11 - </w:t>
      </w:r>
      <w:r w:rsidRPr="00F21240">
        <w:rPr>
          <w:rStyle w:val="ReferenceAttribute"/>
          <w:noProof/>
        </w:rPr>
        <w:t>Begin Date/Time</w:t>
      </w:r>
      <w:r w:rsidRPr="00F21240">
        <w:rPr>
          <w:noProof/>
        </w:rPr>
        <w:t xml:space="preserve"> and the </w:t>
      </w:r>
      <w:r w:rsidR="00461ACD">
        <w:rPr>
          <w:rStyle w:val="ReferenceAttribute"/>
          <w:noProof/>
        </w:rPr>
        <w:t xml:space="preserve">PRT-12 - </w:t>
      </w:r>
      <w:r w:rsidRPr="00F21240">
        <w:rPr>
          <w:rStyle w:val="ReferenceAttribute"/>
          <w:noProof/>
        </w:rPr>
        <w:t>End Date/Time</w:t>
      </w:r>
      <w:r w:rsidRPr="00F21240">
        <w:rPr>
          <w:noProof/>
        </w:rPr>
        <w:t xml:space="preserve"> in the </w:t>
      </w:r>
      <w:r w:rsidR="00461ACD">
        <w:rPr>
          <w:noProof/>
        </w:rPr>
        <w:t>PRT</w:t>
      </w:r>
      <w:r w:rsidR="00461ACD" w:rsidRPr="00F21240">
        <w:rPr>
          <w:noProof/>
        </w:rPr>
        <w:t xml:space="preserve"> </w:t>
      </w:r>
      <w:r w:rsidRPr="00F21240">
        <w:rPr>
          <w:noProof/>
        </w:rPr>
        <w:t xml:space="preserve">segment, with the applicable </w:t>
      </w:r>
      <w:r w:rsidR="00461ACD">
        <w:rPr>
          <w:rStyle w:val="ReferenceAttribute"/>
          <w:noProof/>
        </w:rPr>
        <w:t xml:space="preserve">PRT-4 </w:t>
      </w:r>
      <w:r w:rsidR="001E3ADE">
        <w:rPr>
          <w:rStyle w:val="ReferenceAttribute"/>
          <w:noProof/>
        </w:rPr>
        <w:t>–</w:t>
      </w:r>
      <w:r w:rsidR="00461ACD">
        <w:rPr>
          <w:rStyle w:val="ReferenceAttribute"/>
          <w:noProof/>
        </w:rPr>
        <w:t xml:space="preserve"> </w:t>
      </w:r>
      <w:r w:rsidR="001E3ADE">
        <w:rPr>
          <w:rStyle w:val="ReferenceAttribute"/>
          <w:noProof/>
        </w:rPr>
        <w:t xml:space="preserve">Role of </w:t>
      </w:r>
      <w:r w:rsidR="00461ACD">
        <w:rPr>
          <w:rStyle w:val="ReferenceAttribute"/>
          <w:noProof/>
        </w:rPr>
        <w:t>Participation</w:t>
      </w:r>
      <w:r w:rsidRPr="00F21240">
        <w:rPr>
          <w:noProof/>
        </w:rPr>
        <w:t xml:space="preserve">.  Refer to Chapter </w:t>
      </w:r>
      <w:r w:rsidR="00461ACD">
        <w:rPr>
          <w:noProof/>
        </w:rPr>
        <w:t>7</w:t>
      </w:r>
      <w:r w:rsidR="00461ACD" w:rsidRPr="00F21240">
        <w:rPr>
          <w:noProof/>
        </w:rPr>
        <w:t xml:space="preserve"> </w:t>
      </w:r>
      <w:r w:rsidRPr="00F21240">
        <w:rPr>
          <w:noProof/>
        </w:rPr>
        <w:t xml:space="preserve">for the definition of the </w:t>
      </w:r>
      <w:r w:rsidR="00461ACD">
        <w:rPr>
          <w:noProof/>
        </w:rPr>
        <w:t>PRT</w:t>
      </w:r>
      <w:r w:rsidR="00461ACD" w:rsidRPr="00F21240">
        <w:rPr>
          <w:noProof/>
        </w:rPr>
        <w:t xml:space="preserve"> </w:t>
      </w:r>
      <w:r w:rsidRPr="00F21240">
        <w:rPr>
          <w:noProof/>
        </w:rPr>
        <w:t>segment.</w:t>
      </w:r>
    </w:p>
    <w:p w14:paraId="6B224A5C"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in this message for backward compatibility only as of v2.4 and was withdrawn and removed from this message structure as of v2.7.</w:t>
      </w:r>
    </w:p>
    <w:p w14:paraId="1D8BA6AE" w14:textId="77777777" w:rsidR="00715956" w:rsidRPr="00F21240" w:rsidRDefault="00715956">
      <w:pPr>
        <w:pStyle w:val="MsgTableCaption"/>
      </w:pPr>
      <w:r w:rsidRPr="00F21240">
        <w:t>ADT^A15^ADT_A15: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F21240" w:rsidRDefault="00715956">
            <w:pPr>
              <w:pStyle w:val="MsgTableHeader"/>
              <w:jc w:val="center"/>
              <w:rPr>
                <w:noProof/>
              </w:rPr>
            </w:pPr>
            <w:r w:rsidRPr="00F21240">
              <w:rPr>
                <w:noProof/>
              </w:rPr>
              <w:t>Chapter</w:t>
            </w:r>
          </w:p>
        </w:tc>
      </w:tr>
      <w:tr w:rsidR="00715956" w:rsidRPr="00715956"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F21240" w:rsidRDefault="00715956">
            <w:pPr>
              <w:pStyle w:val="MsgTableBody"/>
              <w:jc w:val="center"/>
              <w:rPr>
                <w:noProof/>
              </w:rPr>
            </w:pPr>
            <w:r w:rsidRPr="00F21240">
              <w:rPr>
                <w:noProof/>
              </w:rPr>
              <w:t>2</w:t>
            </w:r>
          </w:p>
        </w:tc>
      </w:tr>
      <w:tr w:rsidR="007C18FE" w:rsidRPr="00151483"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594536" w:rsidRDefault="007C18FE" w:rsidP="00622FC8">
            <w:pPr>
              <w:pStyle w:val="MsgTableBody"/>
              <w:jc w:val="center"/>
              <w:rPr>
                <w:noProof/>
              </w:rPr>
            </w:pPr>
            <w:r w:rsidRPr="00594536">
              <w:rPr>
                <w:noProof/>
              </w:rPr>
              <w:t>3</w:t>
            </w:r>
          </w:p>
        </w:tc>
      </w:tr>
      <w:tr w:rsidR="00715956" w:rsidRPr="00715956"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F21240" w:rsidRDefault="00715956">
            <w:pPr>
              <w:pStyle w:val="MsgTableBody"/>
              <w:jc w:val="center"/>
              <w:rPr>
                <w:noProof/>
              </w:rPr>
            </w:pPr>
            <w:r w:rsidRPr="00F21240">
              <w:rPr>
                <w:noProof/>
              </w:rPr>
              <w:t>2</w:t>
            </w:r>
          </w:p>
        </w:tc>
      </w:tr>
      <w:tr w:rsidR="00715956" w:rsidRPr="00715956"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F21240" w:rsidRDefault="00715956">
            <w:pPr>
              <w:pStyle w:val="MsgTableBody"/>
              <w:jc w:val="center"/>
              <w:rPr>
                <w:noProof/>
              </w:rPr>
            </w:pPr>
            <w:r w:rsidRPr="00F21240">
              <w:rPr>
                <w:noProof/>
              </w:rPr>
              <w:t>2</w:t>
            </w:r>
          </w:p>
        </w:tc>
      </w:tr>
      <w:tr w:rsidR="00715956" w:rsidRPr="00715956"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F21240" w:rsidRDefault="00000000">
            <w:pPr>
              <w:pStyle w:val="MsgTableBody"/>
              <w:rPr>
                <w:noProof/>
              </w:rPr>
            </w:pPr>
            <w:hyperlink w:anchor="EVN" w:history="1">
              <w:r w:rsidR="004E448F">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F21240" w:rsidRDefault="00715956">
            <w:pPr>
              <w:pStyle w:val="MsgTableBody"/>
              <w:jc w:val="center"/>
              <w:rPr>
                <w:noProof/>
              </w:rPr>
            </w:pPr>
            <w:r w:rsidRPr="00F21240">
              <w:rPr>
                <w:noProof/>
              </w:rPr>
              <w:t>3</w:t>
            </w:r>
          </w:p>
        </w:tc>
      </w:tr>
      <w:tr w:rsidR="00715956" w:rsidRPr="00715956"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F21240" w:rsidRDefault="00000000">
            <w:pPr>
              <w:pStyle w:val="MsgTableBody"/>
              <w:rPr>
                <w:noProof/>
              </w:rPr>
            </w:pPr>
            <w:hyperlink w:anchor="PID" w:history="1">
              <w:r w:rsidR="004E448F">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F21240" w:rsidRDefault="00715956">
            <w:pPr>
              <w:pStyle w:val="MsgTableBody"/>
              <w:jc w:val="center"/>
              <w:rPr>
                <w:noProof/>
              </w:rPr>
            </w:pPr>
            <w:r w:rsidRPr="00F21240">
              <w:rPr>
                <w:noProof/>
              </w:rPr>
              <w:t>3</w:t>
            </w:r>
          </w:p>
        </w:tc>
      </w:tr>
      <w:tr w:rsidR="00715956" w:rsidRPr="00715956"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F21240" w:rsidRDefault="00715956">
            <w:pPr>
              <w:pStyle w:val="MsgTableBody"/>
              <w:rPr>
                <w:noProof/>
              </w:rPr>
            </w:pPr>
            <w:r w:rsidRPr="00F21240">
              <w:rPr>
                <w:noProof/>
              </w:rPr>
              <w:t xml:space="preserve">[  </w:t>
            </w:r>
            <w:hyperlink w:anchor="PD1" w:history="1">
              <w:r w:rsidR="004E448F">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F21240" w:rsidRDefault="00715956">
            <w:pPr>
              <w:pStyle w:val="MsgTableBody"/>
              <w:jc w:val="center"/>
              <w:rPr>
                <w:noProof/>
              </w:rPr>
            </w:pPr>
            <w:r w:rsidRPr="00F21240">
              <w:rPr>
                <w:noProof/>
              </w:rPr>
              <w:t>3</w:t>
            </w:r>
          </w:p>
        </w:tc>
      </w:tr>
      <w:tr w:rsidR="000A1ACA" w:rsidRPr="00715956" w14:paraId="4CB56605" w14:textId="77777777" w:rsidTr="00D50068">
        <w:trPr>
          <w:jc w:val="center"/>
          <w:ins w:id="2523" w:author="Merrick, Riki | APHL" w:date="2022-07-17T16:55:00Z"/>
        </w:trPr>
        <w:tc>
          <w:tcPr>
            <w:tcW w:w="2882" w:type="dxa"/>
            <w:tcBorders>
              <w:top w:val="dotted" w:sz="4" w:space="0" w:color="auto"/>
              <w:left w:val="nil"/>
              <w:bottom w:val="dotted" w:sz="4" w:space="0" w:color="auto"/>
              <w:right w:val="nil"/>
            </w:tcBorders>
            <w:shd w:val="clear" w:color="auto" w:fill="FFFFFF"/>
          </w:tcPr>
          <w:p w14:paraId="7C94708A" w14:textId="41D9AD19" w:rsidR="000A1ACA" w:rsidRPr="00F21240" w:rsidRDefault="000A1ACA" w:rsidP="000A1ACA">
            <w:pPr>
              <w:pStyle w:val="MsgTableBody"/>
              <w:rPr>
                <w:ins w:id="2524" w:author="Merrick, Riki | APHL" w:date="2022-07-17T16:55:00Z"/>
                <w:noProof/>
              </w:rPr>
            </w:pPr>
            <w:ins w:id="2525"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65AE5BA3" w14:textId="56D26D6D" w:rsidR="000A1ACA" w:rsidRPr="00F21240" w:rsidRDefault="000A1ACA" w:rsidP="000A1ACA">
            <w:pPr>
              <w:pStyle w:val="MsgTableBody"/>
              <w:rPr>
                <w:ins w:id="2526" w:author="Merrick, Riki | APHL" w:date="2022-07-17T16:55:00Z"/>
                <w:noProof/>
              </w:rPr>
            </w:pPr>
            <w:ins w:id="2527"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CFE5FA4" w14:textId="77777777" w:rsidR="000A1ACA" w:rsidRDefault="000A1ACA" w:rsidP="000A1ACA">
            <w:pPr>
              <w:pStyle w:val="MsgTableBody"/>
              <w:jc w:val="center"/>
              <w:rPr>
                <w:ins w:id="2528"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75A81833" w14:textId="61BCC42A" w:rsidR="000A1ACA" w:rsidRPr="00F21240" w:rsidRDefault="000A1ACA" w:rsidP="000A1ACA">
            <w:pPr>
              <w:pStyle w:val="MsgTableBody"/>
              <w:jc w:val="center"/>
              <w:rPr>
                <w:ins w:id="2529" w:author="Merrick, Riki | APHL" w:date="2022-07-17T16:55:00Z"/>
                <w:noProof/>
              </w:rPr>
            </w:pPr>
            <w:ins w:id="2530" w:author="Merrick, Riki | APHL" w:date="2022-07-17T16:55:00Z">
              <w:r>
                <w:rPr>
                  <w:noProof/>
                </w:rPr>
                <w:t>3</w:t>
              </w:r>
            </w:ins>
          </w:p>
        </w:tc>
      </w:tr>
      <w:tr w:rsidR="000A1ACA" w:rsidRPr="00715956" w14:paraId="2B9F61E5" w14:textId="77777777" w:rsidTr="00D50068">
        <w:trPr>
          <w:jc w:val="center"/>
          <w:ins w:id="2531" w:author="Merrick, Riki | APHL" w:date="2022-07-17T16:55:00Z"/>
        </w:trPr>
        <w:tc>
          <w:tcPr>
            <w:tcW w:w="2882" w:type="dxa"/>
            <w:tcBorders>
              <w:top w:val="dotted" w:sz="4" w:space="0" w:color="auto"/>
              <w:left w:val="nil"/>
              <w:bottom w:val="dotted" w:sz="4" w:space="0" w:color="auto"/>
              <w:right w:val="nil"/>
            </w:tcBorders>
            <w:shd w:val="clear" w:color="auto" w:fill="FFFFFF"/>
          </w:tcPr>
          <w:p w14:paraId="6617B3A4" w14:textId="21BE69BC" w:rsidR="000A1ACA" w:rsidRPr="00F21240" w:rsidRDefault="000A1ACA" w:rsidP="000A1ACA">
            <w:pPr>
              <w:pStyle w:val="MsgTableBody"/>
              <w:rPr>
                <w:ins w:id="2532" w:author="Merrick, Riki | APHL" w:date="2022-07-17T16:55:00Z"/>
                <w:noProof/>
              </w:rPr>
            </w:pPr>
            <w:ins w:id="2533"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36539503" w14:textId="20EB090C" w:rsidR="000A1ACA" w:rsidRPr="00F21240" w:rsidRDefault="000A1ACA" w:rsidP="000A1ACA">
            <w:pPr>
              <w:pStyle w:val="MsgTableBody"/>
              <w:rPr>
                <w:ins w:id="2534" w:author="Merrick, Riki | APHL" w:date="2022-07-17T16:55:00Z"/>
                <w:noProof/>
              </w:rPr>
            </w:pPr>
            <w:ins w:id="2535"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F886649" w14:textId="77777777" w:rsidR="000A1ACA" w:rsidRDefault="000A1ACA" w:rsidP="000A1ACA">
            <w:pPr>
              <w:pStyle w:val="MsgTableBody"/>
              <w:jc w:val="center"/>
              <w:rPr>
                <w:ins w:id="2536"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6EC8E252" w14:textId="73C6CA3A" w:rsidR="000A1ACA" w:rsidRPr="00F21240" w:rsidRDefault="000A1ACA" w:rsidP="000A1ACA">
            <w:pPr>
              <w:pStyle w:val="MsgTableBody"/>
              <w:jc w:val="center"/>
              <w:rPr>
                <w:ins w:id="2537" w:author="Merrick, Riki | APHL" w:date="2022-07-17T16:55:00Z"/>
                <w:noProof/>
              </w:rPr>
            </w:pPr>
            <w:ins w:id="2538" w:author="Merrick, Riki | APHL" w:date="2022-07-17T16:55:00Z">
              <w:r>
                <w:rPr>
                  <w:noProof/>
                </w:rPr>
                <w:t>3</w:t>
              </w:r>
            </w:ins>
          </w:p>
        </w:tc>
      </w:tr>
      <w:tr w:rsidR="000A1ACA" w:rsidRPr="00715956" w14:paraId="5D6F9524" w14:textId="77777777" w:rsidTr="00D50068">
        <w:trPr>
          <w:jc w:val="center"/>
          <w:ins w:id="2539" w:author="Merrick, Riki | APHL" w:date="2022-07-17T16:55:00Z"/>
        </w:trPr>
        <w:tc>
          <w:tcPr>
            <w:tcW w:w="2882" w:type="dxa"/>
            <w:tcBorders>
              <w:top w:val="dotted" w:sz="4" w:space="0" w:color="auto"/>
              <w:left w:val="nil"/>
              <w:bottom w:val="dotted" w:sz="4" w:space="0" w:color="auto"/>
              <w:right w:val="nil"/>
            </w:tcBorders>
            <w:shd w:val="clear" w:color="auto" w:fill="FFFFFF"/>
          </w:tcPr>
          <w:p w14:paraId="1C7B5CA5" w14:textId="2C490E1B" w:rsidR="000A1ACA" w:rsidRPr="00F21240" w:rsidRDefault="000A1ACA" w:rsidP="000A1ACA">
            <w:pPr>
              <w:pStyle w:val="MsgTableBody"/>
              <w:rPr>
                <w:ins w:id="2540" w:author="Merrick, Riki | APHL" w:date="2022-07-17T16:55:00Z"/>
                <w:noProof/>
              </w:rPr>
            </w:pPr>
            <w:ins w:id="2541"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439DE03C" w14:textId="09AEDF2E" w:rsidR="000A1ACA" w:rsidRPr="00F21240" w:rsidRDefault="000A1ACA" w:rsidP="000A1ACA">
            <w:pPr>
              <w:pStyle w:val="MsgTableBody"/>
              <w:rPr>
                <w:ins w:id="2542" w:author="Merrick, Riki | APHL" w:date="2022-07-17T16:55:00Z"/>
                <w:noProof/>
              </w:rPr>
            </w:pPr>
            <w:ins w:id="2543" w:author="Merrick, Riki | APHL" w:date="2022-07-17T16:55: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AB043C7" w14:textId="77777777" w:rsidR="000A1ACA" w:rsidRDefault="000A1ACA" w:rsidP="000A1ACA">
            <w:pPr>
              <w:pStyle w:val="MsgTableBody"/>
              <w:jc w:val="center"/>
              <w:rPr>
                <w:ins w:id="2544"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7724E4EF" w14:textId="14B49220" w:rsidR="000A1ACA" w:rsidRPr="00F21240" w:rsidRDefault="000A1ACA" w:rsidP="000A1ACA">
            <w:pPr>
              <w:pStyle w:val="MsgTableBody"/>
              <w:jc w:val="center"/>
              <w:rPr>
                <w:ins w:id="2545" w:author="Merrick, Riki | APHL" w:date="2022-07-17T16:55:00Z"/>
                <w:noProof/>
              </w:rPr>
            </w:pPr>
            <w:ins w:id="2546" w:author="Merrick, Riki | APHL" w:date="2022-07-17T16:55:00Z">
              <w:r>
                <w:rPr>
                  <w:noProof/>
                </w:rPr>
                <w:t>3</w:t>
              </w:r>
            </w:ins>
          </w:p>
        </w:tc>
      </w:tr>
      <w:tr w:rsidR="000A1ACA" w:rsidRPr="00715956"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0A1ACA" w:rsidRPr="00F21240" w:rsidRDefault="000A1ACA" w:rsidP="000A1ACA">
            <w:pPr>
              <w:pStyle w:val="MsgTableBody"/>
              <w:jc w:val="center"/>
              <w:rPr>
                <w:noProof/>
              </w:rPr>
            </w:pPr>
            <w:r w:rsidRPr="00F21240">
              <w:rPr>
                <w:noProof/>
              </w:rPr>
              <w:t>3</w:t>
            </w:r>
          </w:p>
        </w:tc>
      </w:tr>
      <w:tr w:rsidR="000A1ACA"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0A1ACA" w:rsidRPr="00461ACD" w:rsidRDefault="000A1ACA" w:rsidP="000A1ACA">
            <w:pPr>
              <w:pStyle w:val="MsgTableBody"/>
              <w:rPr>
                <w:noProof/>
              </w:rPr>
            </w:pPr>
            <w:r w:rsidRPr="00461ACD">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0A1ACA" w:rsidRPr="00461ACD"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0A1ACA" w:rsidRPr="00461ACD"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0A1ACA" w:rsidRPr="00461ACD" w:rsidRDefault="000A1ACA" w:rsidP="000A1ACA">
            <w:pPr>
              <w:pStyle w:val="MsgTableBody"/>
              <w:jc w:val="center"/>
              <w:rPr>
                <w:noProof/>
              </w:rPr>
            </w:pPr>
            <w:r w:rsidRPr="00461ACD">
              <w:rPr>
                <w:noProof/>
              </w:rPr>
              <w:t>15</w:t>
            </w:r>
          </w:p>
        </w:tc>
      </w:tr>
      <w:tr w:rsidR="000A1ACA"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0A1ACA" w:rsidRPr="00594536" w:rsidRDefault="000A1ACA" w:rsidP="000A1ACA">
            <w:pPr>
              <w:pStyle w:val="MsgTableBody"/>
              <w:jc w:val="center"/>
              <w:rPr>
                <w:noProof/>
              </w:rPr>
            </w:pPr>
            <w:r w:rsidRPr="00594536">
              <w:rPr>
                <w:noProof/>
              </w:rPr>
              <w:t>7</w:t>
            </w:r>
          </w:p>
        </w:tc>
      </w:tr>
      <w:tr w:rsidR="000A1ACA" w:rsidRPr="00715956"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0A1ACA" w:rsidRPr="00F21240" w:rsidRDefault="000A1ACA" w:rsidP="000A1ACA">
            <w:pPr>
              <w:pStyle w:val="MsgTableBody"/>
              <w:rPr>
                <w:noProof/>
              </w:rPr>
            </w:pPr>
            <w:r w:rsidRPr="00F21240">
              <w:rPr>
                <w:noProof/>
              </w:rPr>
              <w:t xml:space="preserve">   </w:t>
            </w:r>
            <w:hyperlink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0A1ACA" w:rsidRPr="00F21240" w:rsidRDefault="000A1ACA" w:rsidP="000A1ACA">
            <w:pPr>
              <w:pStyle w:val="MsgTableBody"/>
              <w:jc w:val="center"/>
              <w:rPr>
                <w:noProof/>
              </w:rPr>
            </w:pPr>
            <w:r w:rsidRPr="00F21240">
              <w:rPr>
                <w:noProof/>
              </w:rPr>
              <w:t>3</w:t>
            </w:r>
          </w:p>
        </w:tc>
      </w:tr>
      <w:tr w:rsidR="000A1ACA" w:rsidRPr="00715956"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0A1ACA" w:rsidRPr="00F21240" w:rsidRDefault="000A1ACA" w:rsidP="000A1ACA">
            <w:pPr>
              <w:pStyle w:val="MsgTableBody"/>
              <w:jc w:val="center"/>
              <w:rPr>
                <w:noProof/>
              </w:rPr>
            </w:pPr>
            <w:r w:rsidRPr="00F21240">
              <w:rPr>
                <w:noProof/>
              </w:rPr>
              <w:t>3</w:t>
            </w:r>
          </w:p>
        </w:tc>
      </w:tr>
      <w:tr w:rsidR="000A1ACA" w:rsidRPr="00715956"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0A1ACA" w:rsidRPr="00F21240" w:rsidRDefault="000A1ACA" w:rsidP="000A1ACA">
            <w:pPr>
              <w:pStyle w:val="MsgTableBody"/>
              <w:jc w:val="center"/>
              <w:rPr>
                <w:noProof/>
              </w:rPr>
            </w:pPr>
            <w:r w:rsidRPr="00F21240">
              <w:rPr>
                <w:noProof/>
              </w:rPr>
              <w:t>3</w:t>
            </w:r>
          </w:p>
        </w:tc>
      </w:tr>
      <w:tr w:rsidR="000A1ACA" w:rsidRPr="00715956"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0A1ACA" w:rsidRPr="00F21240" w:rsidRDefault="000A1ACA" w:rsidP="000A1ACA">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0A1ACA" w:rsidRPr="00F21240" w:rsidRDefault="000A1ACA" w:rsidP="000A1ACA">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0A1ACA" w:rsidRPr="00F21240" w:rsidRDefault="000A1ACA" w:rsidP="000A1ACA">
            <w:pPr>
              <w:pStyle w:val="MsgTableBody"/>
              <w:jc w:val="center"/>
              <w:rPr>
                <w:noProof/>
              </w:rPr>
            </w:pPr>
            <w:r w:rsidRPr="00F21240">
              <w:rPr>
                <w:noProof/>
              </w:rPr>
              <w:t>15</w:t>
            </w:r>
          </w:p>
        </w:tc>
      </w:tr>
      <w:tr w:rsidR="000A1ACA" w:rsidRPr="00715956"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0A1ACA" w:rsidRPr="00F21240" w:rsidRDefault="000A1ACA" w:rsidP="000A1ACA">
            <w:pPr>
              <w:pStyle w:val="MsgTableBody"/>
              <w:jc w:val="center"/>
              <w:rPr>
                <w:noProof/>
              </w:rPr>
            </w:pPr>
            <w:r>
              <w:rPr>
                <w:noProof/>
              </w:rPr>
              <w:t>7</w:t>
            </w:r>
          </w:p>
        </w:tc>
      </w:tr>
      <w:tr w:rsidR="000A1ACA" w:rsidRPr="00715956"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0A1ACA" w:rsidRPr="00F21240" w:rsidRDefault="000A1ACA" w:rsidP="000A1ACA">
            <w:pPr>
              <w:pStyle w:val="MsgTableBody"/>
              <w:jc w:val="center"/>
              <w:rPr>
                <w:noProof/>
              </w:rPr>
            </w:pPr>
            <w:r w:rsidRPr="00F21240">
              <w:rPr>
                <w:noProof/>
              </w:rPr>
              <w:t>3</w:t>
            </w:r>
          </w:p>
        </w:tc>
      </w:tr>
      <w:tr w:rsidR="000A1ACA" w:rsidRPr="00715956"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0A1ACA" w:rsidRPr="00F21240" w:rsidRDefault="000A1ACA" w:rsidP="000A1ACA">
            <w:pPr>
              <w:pStyle w:val="MsgTableBody"/>
              <w:jc w:val="center"/>
              <w:rPr>
                <w:noProof/>
              </w:rPr>
            </w:pPr>
          </w:p>
        </w:tc>
      </w:tr>
      <w:tr w:rsidR="000A1ACA" w:rsidRPr="00715956"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0A1ACA" w:rsidRPr="00F21240" w:rsidRDefault="000A1ACA" w:rsidP="000A1ACA">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49B066B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0A1ACA" w:rsidRPr="00F21240" w:rsidRDefault="000A1ACA" w:rsidP="000A1ACA">
            <w:pPr>
              <w:pStyle w:val="MsgTableBody"/>
              <w:jc w:val="center"/>
              <w:rPr>
                <w:noProof/>
              </w:rPr>
            </w:pPr>
            <w:r w:rsidRPr="00F21240">
              <w:rPr>
                <w:noProof/>
              </w:rPr>
              <w:t>7</w:t>
            </w:r>
          </w:p>
        </w:tc>
      </w:tr>
      <w:tr w:rsidR="000A1ACA" w:rsidRPr="00715956"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0A1ACA" w:rsidRPr="00F21240" w:rsidRDefault="000A1ACA" w:rsidP="000A1ACA">
            <w:pPr>
              <w:pStyle w:val="MsgTableBody"/>
              <w:jc w:val="center"/>
              <w:rPr>
                <w:noProof/>
              </w:rPr>
            </w:pPr>
            <w:r>
              <w:rPr>
                <w:noProof/>
              </w:rPr>
              <w:t>7</w:t>
            </w:r>
          </w:p>
        </w:tc>
      </w:tr>
      <w:tr w:rsidR="000A1ACA" w:rsidRPr="00715956"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0A1ACA" w:rsidRPr="00F21240" w:rsidRDefault="000A1ACA" w:rsidP="000A1ACA">
            <w:pPr>
              <w:pStyle w:val="MsgTableBody"/>
              <w:jc w:val="center"/>
              <w:rPr>
                <w:noProof/>
              </w:rPr>
            </w:pPr>
          </w:p>
        </w:tc>
      </w:tr>
    </w:tbl>
    <w:p w14:paraId="7B7266BF" w14:textId="1C79ACE6" w:rsidR="00EB05F1"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6BB6" w14:paraId="3C018907" w14:textId="77777777" w:rsidTr="009118D0">
        <w:tc>
          <w:tcPr>
            <w:tcW w:w="8926" w:type="dxa"/>
            <w:gridSpan w:val="6"/>
          </w:tcPr>
          <w:p w14:paraId="3235260D" w14:textId="0708DB9F" w:rsidR="00A97252" w:rsidRPr="006D6BB6" w:rsidRDefault="00A97252" w:rsidP="00A97252">
            <w:pPr>
              <w:pStyle w:val="ACK-ChoreographyHeader"/>
            </w:pPr>
            <w:r w:rsidRPr="00C20CAF">
              <w:t>Acknowledgment Choreography</w:t>
            </w:r>
          </w:p>
        </w:tc>
      </w:tr>
      <w:tr w:rsidR="00A97252" w:rsidRPr="006D6BB6" w14:paraId="55BC84EB" w14:textId="77777777" w:rsidTr="009118D0">
        <w:tc>
          <w:tcPr>
            <w:tcW w:w="8926" w:type="dxa"/>
            <w:gridSpan w:val="6"/>
          </w:tcPr>
          <w:p w14:paraId="58BFEB8E" w14:textId="2CAA04A0" w:rsidR="00A97252" w:rsidRPr="00C20CAF" w:rsidRDefault="009118D0" w:rsidP="00A97252">
            <w:pPr>
              <w:pStyle w:val="ACK-ChoreographyHeader"/>
            </w:pPr>
            <w:r w:rsidRPr="00F21240">
              <w:t>ADT^A15^ADT_A15</w:t>
            </w:r>
          </w:p>
        </w:tc>
      </w:tr>
      <w:tr w:rsidR="00EB05F1" w:rsidRPr="006D6BB6" w14:paraId="05DD2A33" w14:textId="77777777" w:rsidTr="009118D0">
        <w:tc>
          <w:tcPr>
            <w:tcW w:w="1473" w:type="dxa"/>
          </w:tcPr>
          <w:p w14:paraId="6EDCA50B" w14:textId="77777777" w:rsidR="00EB05F1" w:rsidRPr="006D6BB6" w:rsidRDefault="00EB05F1" w:rsidP="00AD6CE4">
            <w:pPr>
              <w:pStyle w:val="ACK-ChoreographyBody"/>
            </w:pPr>
            <w:r w:rsidRPr="006D6BB6">
              <w:t>Field name</w:t>
            </w:r>
          </w:p>
        </w:tc>
        <w:tc>
          <w:tcPr>
            <w:tcW w:w="2250" w:type="dxa"/>
          </w:tcPr>
          <w:p w14:paraId="21B49A59" w14:textId="77777777" w:rsidR="00EB05F1" w:rsidRPr="006D6BB6" w:rsidRDefault="00EB05F1" w:rsidP="00AD6CE4">
            <w:pPr>
              <w:pStyle w:val="ACK-ChoreographyBody"/>
            </w:pPr>
            <w:r w:rsidRPr="006D6BB6">
              <w:t>Field Value: Original mode</w:t>
            </w:r>
          </w:p>
        </w:tc>
        <w:tc>
          <w:tcPr>
            <w:tcW w:w="5203" w:type="dxa"/>
            <w:gridSpan w:val="4"/>
          </w:tcPr>
          <w:p w14:paraId="28920BD8" w14:textId="77777777" w:rsidR="00EB05F1" w:rsidRPr="006D6BB6" w:rsidRDefault="00EB05F1" w:rsidP="00AD6CE4">
            <w:pPr>
              <w:pStyle w:val="ACK-ChoreographyBody"/>
            </w:pPr>
            <w:r w:rsidRPr="006D6BB6">
              <w:t>Field value: Enhanced mode</w:t>
            </w:r>
          </w:p>
        </w:tc>
      </w:tr>
      <w:tr w:rsidR="00EB05F1" w:rsidRPr="006D6BB6" w14:paraId="17EFE259" w14:textId="77777777" w:rsidTr="009118D0">
        <w:tc>
          <w:tcPr>
            <w:tcW w:w="1473" w:type="dxa"/>
          </w:tcPr>
          <w:p w14:paraId="10A89A02" w14:textId="77777777" w:rsidR="00EB05F1" w:rsidRPr="006D6BB6" w:rsidRDefault="00EB05F1" w:rsidP="00AD6CE4">
            <w:pPr>
              <w:pStyle w:val="ACK-ChoreographyBody"/>
            </w:pPr>
            <w:r w:rsidRPr="006D6BB6">
              <w:t>MSH.15</w:t>
            </w:r>
          </w:p>
        </w:tc>
        <w:tc>
          <w:tcPr>
            <w:tcW w:w="2250" w:type="dxa"/>
          </w:tcPr>
          <w:p w14:paraId="2F28EA09" w14:textId="77777777" w:rsidR="00EB05F1" w:rsidRPr="006D6BB6" w:rsidRDefault="00EB05F1" w:rsidP="00AD6CE4">
            <w:pPr>
              <w:pStyle w:val="ACK-ChoreographyBody"/>
            </w:pPr>
            <w:r w:rsidRPr="006D6BB6">
              <w:t>Blank</w:t>
            </w:r>
          </w:p>
        </w:tc>
        <w:tc>
          <w:tcPr>
            <w:tcW w:w="456" w:type="dxa"/>
          </w:tcPr>
          <w:p w14:paraId="4FA734A9" w14:textId="77777777" w:rsidR="00EB05F1" w:rsidRPr="006D6BB6" w:rsidRDefault="00EB05F1" w:rsidP="00AD6CE4">
            <w:pPr>
              <w:pStyle w:val="ACK-ChoreographyBody"/>
            </w:pPr>
            <w:r w:rsidRPr="006D6BB6">
              <w:t>NE</w:t>
            </w:r>
          </w:p>
        </w:tc>
        <w:tc>
          <w:tcPr>
            <w:tcW w:w="1578" w:type="dxa"/>
          </w:tcPr>
          <w:p w14:paraId="5C9C059E" w14:textId="77777777" w:rsidR="00EB05F1" w:rsidRPr="006D6BB6" w:rsidRDefault="00EB05F1" w:rsidP="00AD6CE4">
            <w:pPr>
              <w:pStyle w:val="ACK-ChoreographyBody"/>
            </w:pPr>
            <w:r w:rsidRPr="006D6BB6">
              <w:t>AL, SU, ER</w:t>
            </w:r>
          </w:p>
        </w:tc>
        <w:tc>
          <w:tcPr>
            <w:tcW w:w="1468" w:type="dxa"/>
          </w:tcPr>
          <w:p w14:paraId="68907083" w14:textId="77777777" w:rsidR="00EB05F1" w:rsidRPr="006D6BB6" w:rsidRDefault="00EB05F1" w:rsidP="00AD6CE4">
            <w:pPr>
              <w:pStyle w:val="ACK-ChoreographyBody"/>
            </w:pPr>
            <w:r w:rsidRPr="006D6BB6">
              <w:t>NE</w:t>
            </w:r>
          </w:p>
        </w:tc>
        <w:tc>
          <w:tcPr>
            <w:tcW w:w="1701" w:type="dxa"/>
          </w:tcPr>
          <w:p w14:paraId="083943EF" w14:textId="77777777" w:rsidR="00EB05F1" w:rsidRPr="006D6BB6" w:rsidRDefault="00EB05F1" w:rsidP="00AD6CE4">
            <w:pPr>
              <w:pStyle w:val="ACK-ChoreographyBody"/>
            </w:pPr>
            <w:r w:rsidRPr="006D6BB6">
              <w:t>AL, SU, ER</w:t>
            </w:r>
          </w:p>
        </w:tc>
      </w:tr>
      <w:tr w:rsidR="00EB05F1" w:rsidRPr="006D6BB6" w14:paraId="608B6C7E" w14:textId="77777777" w:rsidTr="009118D0">
        <w:tc>
          <w:tcPr>
            <w:tcW w:w="1473" w:type="dxa"/>
          </w:tcPr>
          <w:p w14:paraId="68CB1E7C" w14:textId="77777777" w:rsidR="00EB05F1" w:rsidRPr="006D6BB6" w:rsidRDefault="00EB05F1" w:rsidP="00AD6CE4">
            <w:pPr>
              <w:pStyle w:val="ACK-ChoreographyBody"/>
            </w:pPr>
            <w:r w:rsidRPr="006D6BB6">
              <w:t>MSH.16</w:t>
            </w:r>
          </w:p>
        </w:tc>
        <w:tc>
          <w:tcPr>
            <w:tcW w:w="2250" w:type="dxa"/>
          </w:tcPr>
          <w:p w14:paraId="535D770D" w14:textId="77777777" w:rsidR="00EB05F1" w:rsidRPr="006D6BB6" w:rsidRDefault="00EB05F1" w:rsidP="00AD6CE4">
            <w:pPr>
              <w:pStyle w:val="ACK-ChoreographyBody"/>
            </w:pPr>
            <w:r w:rsidRPr="006D6BB6">
              <w:t>Blank</w:t>
            </w:r>
          </w:p>
        </w:tc>
        <w:tc>
          <w:tcPr>
            <w:tcW w:w="456" w:type="dxa"/>
          </w:tcPr>
          <w:p w14:paraId="43AD1F2A" w14:textId="77777777" w:rsidR="00EB05F1" w:rsidRPr="006D6BB6" w:rsidRDefault="00EB05F1" w:rsidP="00AD6CE4">
            <w:pPr>
              <w:pStyle w:val="ACK-ChoreographyBody"/>
            </w:pPr>
            <w:r w:rsidRPr="006D6BB6">
              <w:t>NE</w:t>
            </w:r>
          </w:p>
        </w:tc>
        <w:tc>
          <w:tcPr>
            <w:tcW w:w="1578" w:type="dxa"/>
          </w:tcPr>
          <w:p w14:paraId="6391683F" w14:textId="77777777" w:rsidR="00EB05F1" w:rsidRPr="006D6BB6" w:rsidRDefault="00EB05F1" w:rsidP="00AD6CE4">
            <w:pPr>
              <w:pStyle w:val="ACK-ChoreographyBody"/>
            </w:pPr>
            <w:r w:rsidRPr="006D6BB6">
              <w:t>NE</w:t>
            </w:r>
          </w:p>
        </w:tc>
        <w:tc>
          <w:tcPr>
            <w:tcW w:w="1468" w:type="dxa"/>
          </w:tcPr>
          <w:p w14:paraId="5C59187E" w14:textId="77777777" w:rsidR="00EB05F1" w:rsidRPr="006D6BB6" w:rsidRDefault="00EB05F1" w:rsidP="00AD6CE4">
            <w:pPr>
              <w:pStyle w:val="ACK-ChoreographyBody"/>
            </w:pPr>
            <w:r w:rsidRPr="006D6BB6">
              <w:t>AL, SU, ER</w:t>
            </w:r>
          </w:p>
        </w:tc>
        <w:tc>
          <w:tcPr>
            <w:tcW w:w="1701" w:type="dxa"/>
          </w:tcPr>
          <w:p w14:paraId="610D9148" w14:textId="77777777" w:rsidR="00EB05F1" w:rsidRPr="006D6BB6" w:rsidRDefault="00EB05F1" w:rsidP="00AD6CE4">
            <w:pPr>
              <w:pStyle w:val="ACK-ChoreographyBody"/>
            </w:pPr>
            <w:r w:rsidRPr="006D6BB6">
              <w:t>AL, SU, ER</w:t>
            </w:r>
          </w:p>
        </w:tc>
      </w:tr>
      <w:tr w:rsidR="00EB05F1" w:rsidRPr="006D6BB6" w14:paraId="3A5AF674" w14:textId="77777777" w:rsidTr="009118D0">
        <w:tc>
          <w:tcPr>
            <w:tcW w:w="1473" w:type="dxa"/>
          </w:tcPr>
          <w:p w14:paraId="5FCE08D8" w14:textId="77777777" w:rsidR="00EB05F1" w:rsidRPr="006D6BB6" w:rsidRDefault="00EB05F1" w:rsidP="00AD6CE4">
            <w:pPr>
              <w:pStyle w:val="ACK-ChoreographyBody"/>
            </w:pPr>
            <w:r w:rsidRPr="006D6BB6">
              <w:t>Immediate Ack</w:t>
            </w:r>
          </w:p>
        </w:tc>
        <w:tc>
          <w:tcPr>
            <w:tcW w:w="2250" w:type="dxa"/>
          </w:tcPr>
          <w:p w14:paraId="7E3635F5" w14:textId="77777777" w:rsidR="00EB05F1" w:rsidRPr="006D6BB6" w:rsidRDefault="00EB05F1" w:rsidP="00AD6CE4">
            <w:pPr>
              <w:pStyle w:val="ACK-ChoreographyBody"/>
            </w:pPr>
            <w:r w:rsidRPr="006D6BB6">
              <w:t>-</w:t>
            </w:r>
          </w:p>
        </w:tc>
        <w:tc>
          <w:tcPr>
            <w:tcW w:w="456" w:type="dxa"/>
          </w:tcPr>
          <w:p w14:paraId="00C10300" w14:textId="77777777" w:rsidR="00EB05F1" w:rsidRPr="006D6BB6" w:rsidRDefault="00EB05F1" w:rsidP="00AD6CE4">
            <w:pPr>
              <w:pStyle w:val="ACK-ChoreographyBody"/>
            </w:pPr>
            <w:r w:rsidRPr="006D6BB6">
              <w:t>-</w:t>
            </w:r>
          </w:p>
        </w:tc>
        <w:tc>
          <w:tcPr>
            <w:tcW w:w="1578" w:type="dxa"/>
          </w:tcPr>
          <w:p w14:paraId="079CC862" w14:textId="5E1E042F"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468" w:type="dxa"/>
          </w:tcPr>
          <w:p w14:paraId="24BFFF9E" w14:textId="77777777" w:rsidR="00EB05F1" w:rsidRPr="006D6BB6" w:rsidRDefault="00EB05F1" w:rsidP="00AD6CE4">
            <w:pPr>
              <w:pStyle w:val="ACK-ChoreographyBody"/>
            </w:pPr>
            <w:r w:rsidRPr="006D6BB6">
              <w:t>-</w:t>
            </w:r>
          </w:p>
        </w:tc>
        <w:tc>
          <w:tcPr>
            <w:tcW w:w="1701" w:type="dxa"/>
          </w:tcPr>
          <w:p w14:paraId="74BE0F39" w14:textId="29574708" w:rsidR="00EB05F1" w:rsidRPr="006D6BB6" w:rsidRDefault="00EB05F1" w:rsidP="00AD6CE4">
            <w:pPr>
              <w:pStyle w:val="ACK-ChoreographyBody"/>
            </w:pPr>
            <w:r w:rsidRPr="006D6BB6">
              <w:rPr>
                <w:szCs w:val="16"/>
              </w:rPr>
              <w:t>ACK^</w:t>
            </w:r>
            <w:r>
              <w:rPr>
                <w:szCs w:val="16"/>
              </w:rPr>
              <w:t>A15</w:t>
            </w:r>
            <w:r w:rsidRPr="006D6BB6">
              <w:rPr>
                <w:szCs w:val="16"/>
              </w:rPr>
              <w:t>^ACK</w:t>
            </w:r>
          </w:p>
        </w:tc>
      </w:tr>
      <w:tr w:rsidR="00EB05F1" w:rsidRPr="006D6BB6" w14:paraId="3FC74CD7" w14:textId="77777777" w:rsidTr="009118D0">
        <w:tc>
          <w:tcPr>
            <w:tcW w:w="1473" w:type="dxa"/>
          </w:tcPr>
          <w:p w14:paraId="4EADA239" w14:textId="77777777" w:rsidR="00EB05F1" w:rsidRPr="006D6BB6" w:rsidRDefault="00EB05F1" w:rsidP="00AD6CE4">
            <w:pPr>
              <w:pStyle w:val="ACK-ChoreographyBody"/>
            </w:pPr>
            <w:r w:rsidRPr="006D6BB6">
              <w:t>Application Ack</w:t>
            </w:r>
          </w:p>
        </w:tc>
        <w:tc>
          <w:tcPr>
            <w:tcW w:w="2250" w:type="dxa"/>
          </w:tcPr>
          <w:p w14:paraId="763535A0" w14:textId="7347B254" w:rsidR="00EB05F1" w:rsidRPr="006D6BB6" w:rsidRDefault="00EB05F1" w:rsidP="00AD6CE4">
            <w:pPr>
              <w:pStyle w:val="ACK-ChoreographyBody"/>
            </w:pPr>
            <w:r>
              <w:rPr>
                <w:szCs w:val="16"/>
              </w:rPr>
              <w:t>ADT</w:t>
            </w:r>
            <w:r w:rsidRPr="006D6BB6">
              <w:rPr>
                <w:szCs w:val="16"/>
              </w:rPr>
              <w:t>^</w:t>
            </w:r>
            <w:r>
              <w:rPr>
                <w:szCs w:val="16"/>
              </w:rPr>
              <w:t>A15</w:t>
            </w:r>
            <w:r w:rsidRPr="006D6BB6">
              <w:rPr>
                <w:szCs w:val="16"/>
              </w:rPr>
              <w:t>^</w:t>
            </w:r>
            <w:r>
              <w:rPr>
                <w:szCs w:val="16"/>
              </w:rPr>
              <w:t>ADT</w:t>
            </w:r>
            <w:r w:rsidRPr="006D6BB6">
              <w:rPr>
                <w:szCs w:val="16"/>
              </w:rPr>
              <w:t>_</w:t>
            </w:r>
            <w:r>
              <w:rPr>
                <w:szCs w:val="16"/>
              </w:rPr>
              <w:t>A15</w:t>
            </w:r>
          </w:p>
        </w:tc>
        <w:tc>
          <w:tcPr>
            <w:tcW w:w="456" w:type="dxa"/>
          </w:tcPr>
          <w:p w14:paraId="725741EB" w14:textId="77777777" w:rsidR="00EB05F1" w:rsidRPr="006D6BB6" w:rsidRDefault="00EB05F1" w:rsidP="00AD6CE4">
            <w:pPr>
              <w:pStyle w:val="ACK-ChoreographyBody"/>
            </w:pPr>
            <w:r w:rsidRPr="006D6BB6">
              <w:t>-</w:t>
            </w:r>
          </w:p>
        </w:tc>
        <w:tc>
          <w:tcPr>
            <w:tcW w:w="1578" w:type="dxa"/>
          </w:tcPr>
          <w:p w14:paraId="1888CBE2" w14:textId="77777777" w:rsidR="00EB05F1" w:rsidRPr="006D6BB6" w:rsidRDefault="00EB05F1" w:rsidP="00AD6CE4">
            <w:pPr>
              <w:pStyle w:val="ACK-ChoreographyBody"/>
            </w:pPr>
            <w:r w:rsidRPr="006D6BB6">
              <w:t>-</w:t>
            </w:r>
          </w:p>
        </w:tc>
        <w:tc>
          <w:tcPr>
            <w:tcW w:w="1468" w:type="dxa"/>
          </w:tcPr>
          <w:p w14:paraId="53026C26" w14:textId="144CB73B"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701" w:type="dxa"/>
          </w:tcPr>
          <w:p w14:paraId="1EFBDFD9" w14:textId="244FED82" w:rsidR="00EB05F1" w:rsidRPr="006D6BB6" w:rsidRDefault="00EB05F1" w:rsidP="00AD6CE4">
            <w:pPr>
              <w:pStyle w:val="ACK-ChoreographyBody"/>
            </w:pPr>
            <w:r w:rsidRPr="006D6BB6">
              <w:rPr>
                <w:szCs w:val="16"/>
              </w:rPr>
              <w:t>ACK^</w:t>
            </w:r>
            <w:r>
              <w:rPr>
                <w:szCs w:val="16"/>
              </w:rPr>
              <w:t>A15</w:t>
            </w:r>
            <w:r w:rsidRPr="006D6BB6">
              <w:rPr>
                <w:szCs w:val="16"/>
              </w:rPr>
              <w:t>^ACK</w:t>
            </w:r>
          </w:p>
        </w:tc>
      </w:tr>
    </w:tbl>
    <w:p w14:paraId="5C9FBD71" w14:textId="77777777" w:rsidR="00715956" w:rsidRPr="00F21240" w:rsidRDefault="00715956">
      <w:pPr>
        <w:jc w:val="center"/>
        <w:rPr>
          <w:noProof/>
        </w:rPr>
      </w:pPr>
    </w:p>
    <w:p w14:paraId="77337662" w14:textId="77777777" w:rsidR="00715956" w:rsidRPr="00F21240" w:rsidRDefault="00715956">
      <w:pPr>
        <w:pStyle w:val="MsgTableCaption"/>
        <w:rPr>
          <w:noProof/>
        </w:rPr>
      </w:pPr>
      <w:r w:rsidRPr="00F21240">
        <w:rPr>
          <w:noProof/>
        </w:rPr>
        <w:t>ACK^A15^ACK: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F21240" w:rsidRDefault="00715956">
            <w:pPr>
              <w:pStyle w:val="MsgTableHeader"/>
              <w:jc w:val="center"/>
              <w:rPr>
                <w:noProof/>
              </w:rPr>
            </w:pPr>
            <w:r w:rsidRPr="00F21240">
              <w:rPr>
                <w:noProof/>
              </w:rPr>
              <w:t>Chapter</w:t>
            </w:r>
          </w:p>
        </w:tc>
      </w:tr>
      <w:tr w:rsidR="00715956" w:rsidRPr="00715956"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F21240" w:rsidRDefault="00715956">
            <w:pPr>
              <w:pStyle w:val="MsgTableBody"/>
              <w:jc w:val="center"/>
              <w:rPr>
                <w:noProof/>
              </w:rPr>
            </w:pPr>
            <w:r w:rsidRPr="00F21240">
              <w:rPr>
                <w:noProof/>
              </w:rPr>
              <w:t>2</w:t>
            </w:r>
          </w:p>
        </w:tc>
      </w:tr>
      <w:tr w:rsidR="00715956" w:rsidRPr="00715956"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F21240" w:rsidRDefault="00715956">
            <w:pPr>
              <w:pStyle w:val="MsgTableBody"/>
              <w:jc w:val="center"/>
              <w:rPr>
                <w:noProof/>
              </w:rPr>
            </w:pPr>
            <w:r w:rsidRPr="00F21240">
              <w:rPr>
                <w:noProof/>
              </w:rPr>
              <w:t>2</w:t>
            </w:r>
          </w:p>
        </w:tc>
      </w:tr>
      <w:tr w:rsidR="00715956" w:rsidRPr="00715956"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F21240" w:rsidRDefault="00715956">
            <w:pPr>
              <w:pStyle w:val="MsgTableBody"/>
              <w:jc w:val="center"/>
              <w:rPr>
                <w:noProof/>
              </w:rPr>
            </w:pPr>
            <w:r w:rsidRPr="00F21240">
              <w:rPr>
                <w:noProof/>
              </w:rPr>
              <w:t>2</w:t>
            </w:r>
          </w:p>
        </w:tc>
      </w:tr>
      <w:tr w:rsidR="00715956" w:rsidRPr="00715956"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F21240" w:rsidRDefault="00715956">
            <w:pPr>
              <w:pStyle w:val="MsgTableBody"/>
              <w:jc w:val="center"/>
              <w:rPr>
                <w:noProof/>
              </w:rPr>
            </w:pPr>
            <w:r w:rsidRPr="00F21240">
              <w:rPr>
                <w:noProof/>
              </w:rPr>
              <w:t>2</w:t>
            </w:r>
          </w:p>
        </w:tc>
      </w:tr>
      <w:tr w:rsidR="00715956" w:rsidRPr="00715956"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F21240" w:rsidRDefault="00715956">
            <w:pPr>
              <w:pStyle w:val="MsgTableBody"/>
              <w:jc w:val="center"/>
              <w:rPr>
                <w:noProof/>
              </w:rPr>
            </w:pPr>
            <w:r w:rsidRPr="00F21240">
              <w:rPr>
                <w:noProof/>
              </w:rPr>
              <w:t>2</w:t>
            </w:r>
          </w:p>
        </w:tc>
      </w:tr>
    </w:tbl>
    <w:p w14:paraId="27B7BD00" w14:textId="7970DC2E" w:rsidR="004E4611" w:rsidRDefault="004E4611" w:rsidP="00A97252">
      <w:bookmarkStart w:id="2547" w:name="_Toc348244991"/>
      <w:bookmarkStart w:id="2548" w:name="_Toc348258179"/>
      <w:bookmarkStart w:id="2549" w:name="_Toc348263362"/>
      <w:bookmarkStart w:id="2550" w:name="_Toc348336776"/>
      <w:bookmarkStart w:id="2551" w:name="_Toc348768089"/>
      <w:bookmarkStart w:id="2552" w:name="_Toc380435637"/>
      <w:bookmarkStart w:id="2553" w:name="_Toc359236133"/>
      <w:bookmarkStart w:id="2554" w:name="_Toc1815952"/>
      <w:bookmarkStart w:id="2555" w:name="_Toc21372497"/>
      <w:bookmarkStart w:id="2556" w:name="_Toc175991971"/>
      <w:bookmarkStart w:id="2557"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6BB6" w14:paraId="6E58B807" w14:textId="77777777" w:rsidTr="00A97252">
        <w:trPr>
          <w:jc w:val="center"/>
        </w:trPr>
        <w:tc>
          <w:tcPr>
            <w:tcW w:w="6912" w:type="dxa"/>
            <w:gridSpan w:val="4"/>
          </w:tcPr>
          <w:p w14:paraId="2A71E486" w14:textId="6591C24C" w:rsidR="00A97252" w:rsidRPr="006D6BB6" w:rsidRDefault="00A97252" w:rsidP="00A97252">
            <w:pPr>
              <w:pStyle w:val="ACK-ChoreographyHeader"/>
            </w:pPr>
            <w:r w:rsidRPr="00C20CAF">
              <w:t>Acknowledgment Choreography</w:t>
            </w:r>
          </w:p>
        </w:tc>
      </w:tr>
      <w:tr w:rsidR="00A97252" w:rsidRPr="006D6BB6" w14:paraId="2875F16F" w14:textId="77777777" w:rsidTr="00A97252">
        <w:trPr>
          <w:jc w:val="center"/>
        </w:trPr>
        <w:tc>
          <w:tcPr>
            <w:tcW w:w="6912" w:type="dxa"/>
            <w:gridSpan w:val="4"/>
          </w:tcPr>
          <w:p w14:paraId="2A2354B8" w14:textId="170B1858" w:rsidR="00A97252" w:rsidRPr="00C20CAF" w:rsidRDefault="009118D0" w:rsidP="00A97252">
            <w:pPr>
              <w:pStyle w:val="ACK-ChoreographyHeader"/>
            </w:pPr>
            <w:r w:rsidRPr="00F21240">
              <w:rPr>
                <w:noProof/>
              </w:rPr>
              <w:t>ACK^A15^ACK</w:t>
            </w:r>
          </w:p>
        </w:tc>
      </w:tr>
      <w:tr w:rsidR="004E4611" w:rsidRPr="006D6BB6" w14:paraId="187FF3FA" w14:textId="77777777" w:rsidTr="00594536">
        <w:trPr>
          <w:jc w:val="center"/>
        </w:trPr>
        <w:tc>
          <w:tcPr>
            <w:tcW w:w="1458" w:type="dxa"/>
          </w:tcPr>
          <w:p w14:paraId="4EDA71E8" w14:textId="77777777" w:rsidR="004E4611" w:rsidRPr="006D6BB6" w:rsidRDefault="004E4611" w:rsidP="0025077B">
            <w:pPr>
              <w:pStyle w:val="ACK-ChoreographyBody"/>
            </w:pPr>
            <w:r w:rsidRPr="006D6BB6">
              <w:t>Field name</w:t>
            </w:r>
          </w:p>
        </w:tc>
        <w:tc>
          <w:tcPr>
            <w:tcW w:w="2619" w:type="dxa"/>
          </w:tcPr>
          <w:p w14:paraId="2D50A102" w14:textId="77777777" w:rsidR="004E4611" w:rsidRPr="006D6BB6" w:rsidRDefault="004E4611" w:rsidP="0025077B">
            <w:pPr>
              <w:pStyle w:val="ACK-ChoreographyBody"/>
            </w:pPr>
            <w:r w:rsidRPr="006D6BB6">
              <w:t>Field Value: Original mode</w:t>
            </w:r>
          </w:p>
        </w:tc>
        <w:tc>
          <w:tcPr>
            <w:tcW w:w="2835" w:type="dxa"/>
            <w:gridSpan w:val="2"/>
          </w:tcPr>
          <w:p w14:paraId="093D8765" w14:textId="77777777" w:rsidR="004E4611" w:rsidRPr="006D6BB6" w:rsidRDefault="004E4611" w:rsidP="0025077B">
            <w:pPr>
              <w:pStyle w:val="ACK-ChoreographyBody"/>
            </w:pPr>
            <w:r w:rsidRPr="006D6BB6">
              <w:t>Field value: Enhanced mode</w:t>
            </w:r>
          </w:p>
        </w:tc>
      </w:tr>
      <w:tr w:rsidR="006B6AAD" w:rsidRPr="006D6BB6" w14:paraId="6714C6D5" w14:textId="77777777" w:rsidTr="00594536">
        <w:trPr>
          <w:jc w:val="center"/>
        </w:trPr>
        <w:tc>
          <w:tcPr>
            <w:tcW w:w="1458" w:type="dxa"/>
          </w:tcPr>
          <w:p w14:paraId="7FBF7FD4" w14:textId="77777777" w:rsidR="006B6AAD" w:rsidRPr="006D6BB6" w:rsidRDefault="006B6AAD" w:rsidP="0025077B">
            <w:pPr>
              <w:pStyle w:val="ACK-ChoreographyBody"/>
            </w:pPr>
            <w:r w:rsidRPr="006D6BB6">
              <w:t>MSH.15</w:t>
            </w:r>
          </w:p>
        </w:tc>
        <w:tc>
          <w:tcPr>
            <w:tcW w:w="2619" w:type="dxa"/>
          </w:tcPr>
          <w:p w14:paraId="7097E930" w14:textId="77777777" w:rsidR="006B6AAD" w:rsidRPr="006D6BB6" w:rsidRDefault="006B6AAD" w:rsidP="0025077B">
            <w:pPr>
              <w:pStyle w:val="ACK-ChoreographyBody"/>
            </w:pPr>
            <w:r w:rsidRPr="006D6BB6">
              <w:t>Blank</w:t>
            </w:r>
          </w:p>
        </w:tc>
        <w:tc>
          <w:tcPr>
            <w:tcW w:w="709" w:type="dxa"/>
          </w:tcPr>
          <w:p w14:paraId="0ED9DC56" w14:textId="77777777" w:rsidR="006B6AAD" w:rsidRPr="006D6BB6" w:rsidRDefault="006B6AAD" w:rsidP="0025077B">
            <w:pPr>
              <w:pStyle w:val="ACK-ChoreographyBody"/>
            </w:pPr>
            <w:r w:rsidRPr="006D6BB6">
              <w:t>NE</w:t>
            </w:r>
          </w:p>
        </w:tc>
        <w:tc>
          <w:tcPr>
            <w:tcW w:w="2126" w:type="dxa"/>
          </w:tcPr>
          <w:p w14:paraId="56E6997F" w14:textId="77777777" w:rsidR="006B6AAD" w:rsidRPr="006D6BB6" w:rsidRDefault="006B6AAD" w:rsidP="0025077B">
            <w:pPr>
              <w:pStyle w:val="ACK-ChoreographyBody"/>
            </w:pPr>
            <w:r w:rsidRPr="006D6BB6">
              <w:t>AL, SU, ER</w:t>
            </w:r>
          </w:p>
        </w:tc>
      </w:tr>
      <w:tr w:rsidR="006B6AAD" w:rsidRPr="006D6BB6" w14:paraId="017D422D" w14:textId="77777777" w:rsidTr="00594536">
        <w:trPr>
          <w:jc w:val="center"/>
        </w:trPr>
        <w:tc>
          <w:tcPr>
            <w:tcW w:w="1458" w:type="dxa"/>
          </w:tcPr>
          <w:p w14:paraId="231CCF18" w14:textId="77777777" w:rsidR="006B6AAD" w:rsidRPr="006D6BB6" w:rsidRDefault="006B6AAD" w:rsidP="0025077B">
            <w:pPr>
              <w:pStyle w:val="ACK-ChoreographyBody"/>
            </w:pPr>
            <w:r w:rsidRPr="006D6BB6">
              <w:t>MSH.16</w:t>
            </w:r>
          </w:p>
        </w:tc>
        <w:tc>
          <w:tcPr>
            <w:tcW w:w="2619" w:type="dxa"/>
          </w:tcPr>
          <w:p w14:paraId="23418CE9" w14:textId="77777777" w:rsidR="006B6AAD" w:rsidRPr="006D6BB6" w:rsidRDefault="006B6AAD" w:rsidP="0025077B">
            <w:pPr>
              <w:pStyle w:val="ACK-ChoreographyBody"/>
            </w:pPr>
            <w:r w:rsidRPr="006D6BB6">
              <w:t>Blank</w:t>
            </w:r>
          </w:p>
        </w:tc>
        <w:tc>
          <w:tcPr>
            <w:tcW w:w="709" w:type="dxa"/>
          </w:tcPr>
          <w:p w14:paraId="24C77B2C" w14:textId="77777777" w:rsidR="006B6AAD" w:rsidRPr="006D6BB6" w:rsidRDefault="006B6AAD" w:rsidP="0025077B">
            <w:pPr>
              <w:pStyle w:val="ACK-ChoreographyBody"/>
            </w:pPr>
            <w:r w:rsidRPr="006D6BB6">
              <w:t>NE</w:t>
            </w:r>
          </w:p>
        </w:tc>
        <w:tc>
          <w:tcPr>
            <w:tcW w:w="2126" w:type="dxa"/>
          </w:tcPr>
          <w:p w14:paraId="13CD0720" w14:textId="77777777" w:rsidR="006B6AAD" w:rsidRPr="006D6BB6" w:rsidRDefault="006B6AAD" w:rsidP="0025077B">
            <w:pPr>
              <w:pStyle w:val="ACK-ChoreographyBody"/>
            </w:pPr>
            <w:r w:rsidRPr="006D6BB6">
              <w:t>NE</w:t>
            </w:r>
          </w:p>
        </w:tc>
      </w:tr>
      <w:tr w:rsidR="006B6AAD" w:rsidRPr="006D6BB6" w14:paraId="748D6099" w14:textId="77777777" w:rsidTr="00594536">
        <w:trPr>
          <w:jc w:val="center"/>
        </w:trPr>
        <w:tc>
          <w:tcPr>
            <w:tcW w:w="1458" w:type="dxa"/>
          </w:tcPr>
          <w:p w14:paraId="3D607065" w14:textId="77777777" w:rsidR="006B6AAD" w:rsidRPr="006D6BB6" w:rsidRDefault="006B6AAD" w:rsidP="0025077B">
            <w:pPr>
              <w:pStyle w:val="ACK-ChoreographyBody"/>
            </w:pPr>
            <w:r w:rsidRPr="006D6BB6">
              <w:t>Immediate Ack</w:t>
            </w:r>
          </w:p>
        </w:tc>
        <w:tc>
          <w:tcPr>
            <w:tcW w:w="2619" w:type="dxa"/>
          </w:tcPr>
          <w:p w14:paraId="37C4A770" w14:textId="77777777" w:rsidR="006B6AAD" w:rsidRPr="006D6BB6" w:rsidRDefault="006B6AAD" w:rsidP="0025077B">
            <w:pPr>
              <w:pStyle w:val="ACK-ChoreographyBody"/>
            </w:pPr>
            <w:r w:rsidRPr="006D6BB6">
              <w:t>-</w:t>
            </w:r>
          </w:p>
        </w:tc>
        <w:tc>
          <w:tcPr>
            <w:tcW w:w="709" w:type="dxa"/>
          </w:tcPr>
          <w:p w14:paraId="0E584357" w14:textId="77777777" w:rsidR="006B6AAD" w:rsidRPr="006D6BB6" w:rsidRDefault="006B6AAD" w:rsidP="0025077B">
            <w:pPr>
              <w:pStyle w:val="ACK-ChoreographyBody"/>
            </w:pPr>
            <w:r w:rsidRPr="006D6BB6">
              <w:t>-</w:t>
            </w:r>
          </w:p>
        </w:tc>
        <w:tc>
          <w:tcPr>
            <w:tcW w:w="2126" w:type="dxa"/>
          </w:tcPr>
          <w:p w14:paraId="6B1C174D" w14:textId="7C0D4A82" w:rsidR="006B6AAD" w:rsidRPr="006D6BB6" w:rsidRDefault="006B6AAD" w:rsidP="0025077B">
            <w:pPr>
              <w:pStyle w:val="ACK-ChoreographyBody"/>
            </w:pPr>
            <w:r w:rsidRPr="006D6BB6">
              <w:rPr>
                <w:szCs w:val="16"/>
              </w:rPr>
              <w:t>ACK^</w:t>
            </w:r>
            <w:r>
              <w:rPr>
                <w:szCs w:val="16"/>
              </w:rPr>
              <w:t>A15</w:t>
            </w:r>
            <w:r w:rsidRPr="006D6BB6">
              <w:rPr>
                <w:szCs w:val="16"/>
              </w:rPr>
              <w:t>^ACK</w:t>
            </w:r>
          </w:p>
        </w:tc>
      </w:tr>
      <w:tr w:rsidR="006B6AAD" w:rsidRPr="006D6BB6" w14:paraId="5EB369C9" w14:textId="77777777" w:rsidTr="00594536">
        <w:trPr>
          <w:jc w:val="center"/>
        </w:trPr>
        <w:tc>
          <w:tcPr>
            <w:tcW w:w="1458" w:type="dxa"/>
          </w:tcPr>
          <w:p w14:paraId="6EBFBD99" w14:textId="77777777" w:rsidR="006B6AAD" w:rsidRPr="006D6BB6" w:rsidRDefault="006B6AAD" w:rsidP="0025077B">
            <w:pPr>
              <w:pStyle w:val="ACK-ChoreographyBody"/>
            </w:pPr>
            <w:r w:rsidRPr="006D6BB6">
              <w:t>Application Ack</w:t>
            </w:r>
          </w:p>
        </w:tc>
        <w:tc>
          <w:tcPr>
            <w:tcW w:w="2619" w:type="dxa"/>
          </w:tcPr>
          <w:p w14:paraId="4CD985B3" w14:textId="61B50C2C" w:rsidR="006B6AAD" w:rsidRPr="006D6BB6" w:rsidRDefault="006B6AAD" w:rsidP="0025077B">
            <w:pPr>
              <w:pStyle w:val="ACK-ChoreographyBody"/>
            </w:pPr>
            <w:r>
              <w:rPr>
                <w:szCs w:val="16"/>
              </w:rPr>
              <w:t>-</w:t>
            </w:r>
          </w:p>
        </w:tc>
        <w:tc>
          <w:tcPr>
            <w:tcW w:w="709" w:type="dxa"/>
          </w:tcPr>
          <w:p w14:paraId="4FEB0C40" w14:textId="77777777" w:rsidR="006B6AAD" w:rsidRPr="006D6BB6" w:rsidRDefault="006B6AAD" w:rsidP="0025077B">
            <w:pPr>
              <w:pStyle w:val="ACK-ChoreographyBody"/>
            </w:pPr>
            <w:r w:rsidRPr="006D6BB6">
              <w:t>-</w:t>
            </w:r>
          </w:p>
        </w:tc>
        <w:tc>
          <w:tcPr>
            <w:tcW w:w="2126" w:type="dxa"/>
          </w:tcPr>
          <w:p w14:paraId="0741E67E" w14:textId="77777777" w:rsidR="006B6AAD" w:rsidRPr="006D6BB6" w:rsidRDefault="006B6AAD" w:rsidP="0025077B">
            <w:pPr>
              <w:pStyle w:val="ACK-ChoreographyBody"/>
            </w:pPr>
            <w:r w:rsidRPr="006D6BB6">
              <w:t>-</w:t>
            </w:r>
          </w:p>
        </w:tc>
      </w:tr>
    </w:tbl>
    <w:p w14:paraId="23EE3191" w14:textId="77777777" w:rsidR="00715956" w:rsidRPr="00F21240" w:rsidRDefault="00715956">
      <w:pPr>
        <w:pStyle w:val="Heading3"/>
        <w:rPr>
          <w:noProof/>
        </w:rPr>
      </w:pPr>
      <w:bookmarkStart w:id="2558" w:name="_Toc27754801"/>
      <w:bookmarkStart w:id="2559" w:name="_Toc109892096"/>
      <w:r w:rsidRPr="00F21240">
        <w:rPr>
          <w:noProof/>
        </w:rPr>
        <w:t>ADT/ACK - Pending Discharge (Event A16</w:t>
      </w:r>
      <w:r w:rsidRPr="00F21240">
        <w:rPr>
          <w:noProof/>
        </w:rPr>
        <w:fldChar w:fldCharType="begin"/>
      </w:r>
      <w:r w:rsidRPr="00F21240">
        <w:rPr>
          <w:noProof/>
        </w:rPr>
        <w:instrText>XE "A16"</w:instrText>
      </w:r>
      <w:r w:rsidRPr="00F21240">
        <w:rPr>
          <w:noProof/>
        </w:rPr>
        <w:fldChar w:fldCharType="end"/>
      </w:r>
      <w:r w:rsidRPr="00F21240">
        <w:rPr>
          <w:noProof/>
        </w:rPr>
        <w:t>)</w:t>
      </w:r>
      <w:bookmarkEnd w:id="2547"/>
      <w:bookmarkEnd w:id="2548"/>
      <w:bookmarkEnd w:id="2549"/>
      <w:bookmarkEnd w:id="2550"/>
      <w:bookmarkEnd w:id="2551"/>
      <w:bookmarkEnd w:id="2552"/>
      <w:bookmarkEnd w:id="2553"/>
      <w:bookmarkEnd w:id="2554"/>
      <w:bookmarkEnd w:id="2555"/>
      <w:bookmarkEnd w:id="2556"/>
      <w:bookmarkEnd w:id="2557"/>
      <w:bookmarkEnd w:id="2558"/>
      <w:bookmarkEnd w:id="2559"/>
    </w:p>
    <w:p w14:paraId="03F05096" w14:textId="77777777" w:rsidR="00715956" w:rsidRPr="00F21240" w:rsidRDefault="00715956">
      <w:pPr>
        <w:pStyle w:val="NormalIndented"/>
        <w:rPr>
          <w:noProof/>
        </w:rPr>
      </w:pPr>
      <w:r w:rsidRPr="00F21240">
        <w:rPr>
          <w:noProof/>
        </w:rPr>
        <w:t>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0E21639" w14:textId="7D3840EC" w:rsidR="00715956" w:rsidRDefault="00715956">
      <w:pPr>
        <w:pStyle w:val="NormalIndented"/>
        <w:rPr>
          <w:noProof/>
        </w:rPr>
      </w:pPr>
      <w:r w:rsidRPr="00F21240">
        <w:rPr>
          <w:noProof/>
        </w:rPr>
        <w:t xml:space="preserve">The </w:t>
      </w:r>
      <w:r w:rsidR="008F0BD8">
        <w:rPr>
          <w:noProof/>
        </w:rPr>
        <w:t>PRT</w:t>
      </w:r>
      <w:r w:rsidR="008F0BD8" w:rsidRPr="00F21240">
        <w:rPr>
          <w:noProof/>
        </w:rPr>
        <w:t xml:space="preserve"> </w:t>
      </w:r>
      <w:r w:rsidR="00BE3D2C">
        <w:rPr>
          <w:noProof/>
        </w:rPr>
        <w:t>–</w:t>
      </w:r>
      <w:r w:rsidRPr="00F21240">
        <w:rPr>
          <w:noProof/>
        </w:rPr>
        <w:t xml:space="preserve"> </w:t>
      </w:r>
      <w:r w:rsidR="008F0BD8">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8F0BD8">
        <w:rPr>
          <w:noProof/>
        </w:rPr>
        <w:t>PRT</w:t>
      </w:r>
      <w:r w:rsidR="008F0BD8" w:rsidRPr="00F21240">
        <w:rPr>
          <w:noProof/>
        </w:rPr>
        <w:t xml:space="preserve"> </w:t>
      </w:r>
      <w:r w:rsidRPr="00F21240">
        <w:rPr>
          <w:noProof/>
        </w:rPr>
        <w:t xml:space="preserve">segment following the PID/PD1 segments.  Providers corresponding to the PV1 data are reported in the </w:t>
      </w:r>
      <w:r w:rsidR="008F0BD8">
        <w:rPr>
          <w:noProof/>
        </w:rPr>
        <w:t>PRT</w:t>
      </w:r>
      <w:r w:rsidR="008F0BD8" w:rsidRPr="00F21240">
        <w:rPr>
          <w:noProof/>
        </w:rPr>
        <w:t xml:space="preserve"> </w:t>
      </w:r>
      <w:r w:rsidRPr="00F21240">
        <w:rPr>
          <w:noProof/>
        </w:rPr>
        <w:t xml:space="preserve">segment following the PV1/PV2 segments.  Providers related to a specific procedure are reported in the </w:t>
      </w:r>
      <w:r w:rsidR="008F0BD8">
        <w:rPr>
          <w:noProof/>
        </w:rPr>
        <w:t>PRT</w:t>
      </w:r>
      <w:r w:rsidR="008F0BD8" w:rsidRPr="00F21240">
        <w:rPr>
          <w:noProof/>
        </w:rPr>
        <w:t xml:space="preserve"> </w:t>
      </w:r>
      <w:r w:rsidRPr="00F21240">
        <w:rPr>
          <w:noProof/>
        </w:rPr>
        <w:t xml:space="preserve">segment following the PR1 segment.  Providers related to a specific insurance are reported in the </w:t>
      </w:r>
      <w:r w:rsidR="008F0BD8">
        <w:rPr>
          <w:noProof/>
        </w:rPr>
        <w:t>PRT</w:t>
      </w:r>
      <w:r w:rsidR="008F0BD8" w:rsidRPr="00F21240">
        <w:rPr>
          <w:noProof/>
        </w:rPr>
        <w:t xml:space="preserve"> </w:t>
      </w:r>
      <w:r w:rsidRPr="00F21240">
        <w:rPr>
          <w:noProof/>
        </w:rPr>
        <w:t xml:space="preserve">segment following the IN1/IN2/IN3 segments. To communicate the begin- and end-date of the provider, use the </w:t>
      </w:r>
      <w:r w:rsidR="008F0BD8">
        <w:rPr>
          <w:rStyle w:val="ReferenceAttribute"/>
          <w:noProof/>
        </w:rPr>
        <w:t xml:space="preserve">PRT-11 - </w:t>
      </w:r>
      <w:r w:rsidRPr="00F21240">
        <w:rPr>
          <w:rStyle w:val="ReferenceAttribute"/>
          <w:noProof/>
        </w:rPr>
        <w:t>Begin Date/Time</w:t>
      </w:r>
      <w:r w:rsidRPr="00F21240">
        <w:rPr>
          <w:noProof/>
        </w:rPr>
        <w:t xml:space="preserve"> and the </w:t>
      </w:r>
      <w:r w:rsidR="008F0BD8">
        <w:rPr>
          <w:rStyle w:val="ReferenceAttribute"/>
          <w:noProof/>
        </w:rPr>
        <w:t xml:space="preserve">PRT-12 - </w:t>
      </w:r>
      <w:r w:rsidRPr="00F21240">
        <w:rPr>
          <w:rStyle w:val="ReferenceAttribute"/>
          <w:noProof/>
        </w:rPr>
        <w:t>End Date/Time</w:t>
      </w:r>
      <w:r w:rsidRPr="00F21240">
        <w:rPr>
          <w:noProof/>
        </w:rPr>
        <w:t xml:space="preserve"> in the </w:t>
      </w:r>
      <w:r w:rsidR="008F0BD8">
        <w:rPr>
          <w:noProof/>
        </w:rPr>
        <w:t>PRT</w:t>
      </w:r>
      <w:r w:rsidRPr="00F21240">
        <w:rPr>
          <w:noProof/>
        </w:rPr>
        <w:t xml:space="preserve">, with the applicable </w:t>
      </w:r>
      <w:r w:rsidR="008F0BD8">
        <w:rPr>
          <w:rStyle w:val="ReferenceAttribute"/>
          <w:noProof/>
        </w:rPr>
        <w:t xml:space="preserve">PRT-4 </w:t>
      </w:r>
      <w:r w:rsidR="001E3ADE">
        <w:rPr>
          <w:rStyle w:val="ReferenceAttribute"/>
          <w:noProof/>
        </w:rPr>
        <w:t>–</w:t>
      </w:r>
      <w:r w:rsidR="008F0BD8">
        <w:rPr>
          <w:rStyle w:val="ReferenceAttribute"/>
          <w:noProof/>
        </w:rPr>
        <w:t xml:space="preserve"> </w:t>
      </w:r>
      <w:r w:rsidR="001E3ADE">
        <w:rPr>
          <w:rStyle w:val="ReferenceAttribute"/>
          <w:noProof/>
        </w:rPr>
        <w:t xml:space="preserve">Role of </w:t>
      </w:r>
      <w:r w:rsidR="008F0BD8">
        <w:rPr>
          <w:rStyle w:val="ReferenceAttribute"/>
          <w:noProof/>
        </w:rPr>
        <w:t>Participation</w:t>
      </w:r>
      <w:r w:rsidRPr="00F21240">
        <w:rPr>
          <w:noProof/>
        </w:rPr>
        <w:t xml:space="preserve">.  Refer to Chapter </w:t>
      </w:r>
      <w:r w:rsidR="008F0BD8">
        <w:rPr>
          <w:noProof/>
        </w:rPr>
        <w:t>7</w:t>
      </w:r>
      <w:r w:rsidR="008F0BD8" w:rsidRPr="00F21240">
        <w:rPr>
          <w:noProof/>
        </w:rPr>
        <w:t xml:space="preserve"> </w:t>
      </w:r>
      <w:r w:rsidRPr="00F21240">
        <w:rPr>
          <w:noProof/>
        </w:rPr>
        <w:t xml:space="preserve">for the definition of the </w:t>
      </w:r>
      <w:r w:rsidR="008F0BD8">
        <w:rPr>
          <w:noProof/>
        </w:rPr>
        <w:t>PRT</w:t>
      </w:r>
      <w:r w:rsidR="008F0BD8" w:rsidRPr="00F21240">
        <w:rPr>
          <w:noProof/>
        </w:rPr>
        <w:t xml:space="preserve"> </w:t>
      </w:r>
      <w:r w:rsidRPr="00F21240">
        <w:rPr>
          <w:noProof/>
        </w:rPr>
        <w:t>segment.</w:t>
      </w:r>
    </w:p>
    <w:p w14:paraId="5C7B755A" w14:textId="77777777" w:rsidR="00715956" w:rsidRPr="00F21240" w:rsidRDefault="00715956">
      <w:pPr>
        <w:pStyle w:val="MsgTableCaption"/>
        <w:rPr>
          <w:noProof/>
        </w:rPr>
      </w:pPr>
      <w:r w:rsidRPr="00F21240">
        <w:rPr>
          <w:noProof/>
        </w:rPr>
        <w:t>ADT^A16^ADT_A16: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Default="00656733">
            <w:pPr>
              <w:pStyle w:val="MsgTableHeader"/>
              <w:jc w:val="center"/>
              <w:rPr>
                <w:noProof/>
              </w:rPr>
            </w:pPr>
            <w:r>
              <w:rPr>
                <w:noProof/>
              </w:rPr>
              <w:t>Chapter</w:t>
            </w:r>
          </w:p>
        </w:tc>
      </w:tr>
      <w:tr w:rsidR="00656733"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Default="00656733">
            <w:pPr>
              <w:pStyle w:val="MsgTableBody"/>
              <w:jc w:val="center"/>
              <w:rPr>
                <w:noProof/>
              </w:rPr>
            </w:pPr>
            <w:r>
              <w:rPr>
                <w:noProof/>
              </w:rPr>
              <w:t>2</w:t>
            </w:r>
          </w:p>
        </w:tc>
      </w:tr>
      <w:tr w:rsidR="007C18FE" w:rsidRPr="00151483"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594536" w:rsidRDefault="007C18FE" w:rsidP="00622FC8">
            <w:pPr>
              <w:pStyle w:val="MsgTableBody"/>
              <w:jc w:val="center"/>
              <w:rPr>
                <w:noProof/>
              </w:rPr>
            </w:pPr>
            <w:r w:rsidRPr="00594536">
              <w:rPr>
                <w:noProof/>
              </w:rPr>
              <w:t>3</w:t>
            </w:r>
          </w:p>
        </w:tc>
      </w:tr>
      <w:tr w:rsidR="00656733"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Default="00656733">
            <w:pPr>
              <w:pStyle w:val="MsgTableBody"/>
              <w:jc w:val="center"/>
              <w:rPr>
                <w:noProof/>
              </w:rPr>
            </w:pPr>
            <w:r>
              <w:rPr>
                <w:noProof/>
              </w:rPr>
              <w:t>2</w:t>
            </w:r>
          </w:p>
        </w:tc>
      </w:tr>
      <w:tr w:rsidR="00656733"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Default="00656733">
            <w:pPr>
              <w:pStyle w:val="MsgTableBody"/>
              <w:jc w:val="center"/>
              <w:rPr>
                <w:noProof/>
              </w:rPr>
            </w:pPr>
            <w:r>
              <w:rPr>
                <w:noProof/>
              </w:rPr>
              <w:t>2</w:t>
            </w:r>
          </w:p>
        </w:tc>
      </w:tr>
      <w:tr w:rsidR="00656733"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Default="00000000">
            <w:pPr>
              <w:pStyle w:val="MsgTableBody"/>
              <w:rPr>
                <w:noProof/>
              </w:rPr>
            </w:pPr>
            <w:hyperlink r:id="rId72"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Default="00656733">
            <w:pPr>
              <w:pStyle w:val="MsgTableBody"/>
              <w:jc w:val="center"/>
              <w:rPr>
                <w:noProof/>
              </w:rPr>
            </w:pPr>
            <w:r>
              <w:rPr>
                <w:noProof/>
              </w:rPr>
              <w:t>3</w:t>
            </w:r>
          </w:p>
        </w:tc>
      </w:tr>
      <w:tr w:rsidR="00656733"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Default="00000000">
            <w:pPr>
              <w:pStyle w:val="MsgTableBody"/>
              <w:rPr>
                <w:noProof/>
              </w:rPr>
            </w:pPr>
            <w:hyperlink r:id="rId73"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Default="00656733">
            <w:pPr>
              <w:pStyle w:val="MsgTableBody"/>
              <w:jc w:val="center"/>
              <w:rPr>
                <w:noProof/>
              </w:rPr>
            </w:pPr>
            <w:r>
              <w:rPr>
                <w:noProof/>
              </w:rPr>
              <w:t>3</w:t>
            </w:r>
          </w:p>
        </w:tc>
      </w:tr>
      <w:tr w:rsidR="00656733"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Default="00656733">
            <w:pPr>
              <w:pStyle w:val="MsgTableBody"/>
              <w:rPr>
                <w:noProof/>
              </w:rPr>
            </w:pPr>
            <w:r>
              <w:rPr>
                <w:noProof/>
              </w:rPr>
              <w:t xml:space="preserve">[  </w:t>
            </w:r>
            <w:hyperlink r:id="rId74"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Default="00656733">
            <w:pPr>
              <w:pStyle w:val="MsgTableBody"/>
              <w:jc w:val="center"/>
              <w:rPr>
                <w:noProof/>
              </w:rPr>
            </w:pPr>
            <w:r>
              <w:rPr>
                <w:noProof/>
              </w:rPr>
              <w:t>3</w:t>
            </w:r>
          </w:p>
        </w:tc>
      </w:tr>
      <w:tr w:rsidR="000A1ACA" w14:paraId="2F93D893" w14:textId="77777777" w:rsidTr="00D50068">
        <w:trPr>
          <w:jc w:val="center"/>
          <w:ins w:id="2560" w:author="Merrick, Riki | APHL" w:date="2022-07-17T16:55:00Z"/>
        </w:trPr>
        <w:tc>
          <w:tcPr>
            <w:tcW w:w="2882" w:type="dxa"/>
            <w:tcBorders>
              <w:top w:val="dotted" w:sz="4" w:space="0" w:color="auto"/>
              <w:left w:val="nil"/>
              <w:bottom w:val="dotted" w:sz="4" w:space="0" w:color="auto"/>
              <w:right w:val="nil"/>
            </w:tcBorders>
            <w:shd w:val="clear" w:color="auto" w:fill="FFFFFF"/>
          </w:tcPr>
          <w:p w14:paraId="7A92FA43" w14:textId="2F528ACB" w:rsidR="000A1ACA" w:rsidRDefault="000A1ACA" w:rsidP="000A1ACA">
            <w:pPr>
              <w:pStyle w:val="MsgTableBody"/>
              <w:rPr>
                <w:ins w:id="2561" w:author="Merrick, Riki | APHL" w:date="2022-07-17T16:55:00Z"/>
                <w:noProof/>
              </w:rPr>
            </w:pPr>
            <w:ins w:id="2562"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7397C982" w14:textId="0CA36783" w:rsidR="000A1ACA" w:rsidRDefault="000A1ACA" w:rsidP="000A1ACA">
            <w:pPr>
              <w:pStyle w:val="MsgTableBody"/>
              <w:rPr>
                <w:ins w:id="2563" w:author="Merrick, Riki | APHL" w:date="2022-07-17T16:55:00Z"/>
                <w:noProof/>
              </w:rPr>
            </w:pPr>
            <w:ins w:id="2564"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11A7318" w14:textId="77777777" w:rsidR="000A1ACA" w:rsidRDefault="000A1ACA" w:rsidP="000A1ACA">
            <w:pPr>
              <w:pStyle w:val="MsgTableBody"/>
              <w:jc w:val="center"/>
              <w:rPr>
                <w:ins w:id="2565"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0EBE24BB" w14:textId="73C6D74A" w:rsidR="000A1ACA" w:rsidRDefault="000A1ACA" w:rsidP="000A1ACA">
            <w:pPr>
              <w:pStyle w:val="MsgTableBody"/>
              <w:jc w:val="center"/>
              <w:rPr>
                <w:ins w:id="2566" w:author="Merrick, Riki | APHL" w:date="2022-07-17T16:55:00Z"/>
                <w:noProof/>
              </w:rPr>
            </w:pPr>
            <w:ins w:id="2567" w:author="Merrick, Riki | APHL" w:date="2022-07-17T16:55:00Z">
              <w:r>
                <w:rPr>
                  <w:noProof/>
                </w:rPr>
                <w:t>3</w:t>
              </w:r>
            </w:ins>
          </w:p>
        </w:tc>
      </w:tr>
      <w:tr w:rsidR="000A1ACA" w14:paraId="5DED2C45" w14:textId="77777777" w:rsidTr="00D50068">
        <w:trPr>
          <w:jc w:val="center"/>
          <w:ins w:id="2568" w:author="Merrick, Riki | APHL" w:date="2022-07-17T16:55:00Z"/>
        </w:trPr>
        <w:tc>
          <w:tcPr>
            <w:tcW w:w="2882" w:type="dxa"/>
            <w:tcBorders>
              <w:top w:val="dotted" w:sz="4" w:space="0" w:color="auto"/>
              <w:left w:val="nil"/>
              <w:bottom w:val="dotted" w:sz="4" w:space="0" w:color="auto"/>
              <w:right w:val="nil"/>
            </w:tcBorders>
            <w:shd w:val="clear" w:color="auto" w:fill="FFFFFF"/>
          </w:tcPr>
          <w:p w14:paraId="55E8538C" w14:textId="2E3E35C2" w:rsidR="000A1ACA" w:rsidRDefault="000A1ACA" w:rsidP="000A1ACA">
            <w:pPr>
              <w:pStyle w:val="MsgTableBody"/>
              <w:rPr>
                <w:ins w:id="2569" w:author="Merrick, Riki | APHL" w:date="2022-07-17T16:55:00Z"/>
                <w:noProof/>
              </w:rPr>
            </w:pPr>
            <w:ins w:id="2570"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4CD9FB06" w14:textId="23A12154" w:rsidR="000A1ACA" w:rsidRDefault="000A1ACA" w:rsidP="000A1ACA">
            <w:pPr>
              <w:pStyle w:val="MsgTableBody"/>
              <w:rPr>
                <w:ins w:id="2571" w:author="Merrick, Riki | APHL" w:date="2022-07-17T16:55:00Z"/>
                <w:noProof/>
              </w:rPr>
            </w:pPr>
            <w:ins w:id="2572"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17FF4DD" w14:textId="77777777" w:rsidR="000A1ACA" w:rsidRDefault="000A1ACA" w:rsidP="000A1ACA">
            <w:pPr>
              <w:pStyle w:val="MsgTableBody"/>
              <w:jc w:val="center"/>
              <w:rPr>
                <w:ins w:id="2573"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04E19A68" w14:textId="778862C9" w:rsidR="000A1ACA" w:rsidRDefault="000A1ACA" w:rsidP="000A1ACA">
            <w:pPr>
              <w:pStyle w:val="MsgTableBody"/>
              <w:jc w:val="center"/>
              <w:rPr>
                <w:ins w:id="2574" w:author="Merrick, Riki | APHL" w:date="2022-07-17T16:55:00Z"/>
                <w:noProof/>
              </w:rPr>
            </w:pPr>
            <w:ins w:id="2575" w:author="Merrick, Riki | APHL" w:date="2022-07-17T16:55:00Z">
              <w:r>
                <w:rPr>
                  <w:noProof/>
                </w:rPr>
                <w:t>3</w:t>
              </w:r>
            </w:ins>
          </w:p>
        </w:tc>
      </w:tr>
      <w:tr w:rsidR="000A1ACA" w14:paraId="70BE6DB5" w14:textId="77777777" w:rsidTr="00D50068">
        <w:trPr>
          <w:jc w:val="center"/>
          <w:ins w:id="2576" w:author="Merrick, Riki | APHL" w:date="2022-07-17T16:55:00Z"/>
        </w:trPr>
        <w:tc>
          <w:tcPr>
            <w:tcW w:w="2882" w:type="dxa"/>
            <w:tcBorders>
              <w:top w:val="dotted" w:sz="4" w:space="0" w:color="auto"/>
              <w:left w:val="nil"/>
              <w:bottom w:val="dotted" w:sz="4" w:space="0" w:color="auto"/>
              <w:right w:val="nil"/>
            </w:tcBorders>
            <w:shd w:val="clear" w:color="auto" w:fill="FFFFFF"/>
          </w:tcPr>
          <w:p w14:paraId="6EC83E83" w14:textId="4642BFF7" w:rsidR="000A1ACA" w:rsidRDefault="000A1ACA" w:rsidP="000A1ACA">
            <w:pPr>
              <w:pStyle w:val="MsgTableBody"/>
              <w:rPr>
                <w:ins w:id="2577" w:author="Merrick, Riki | APHL" w:date="2022-07-17T16:55:00Z"/>
                <w:noProof/>
              </w:rPr>
            </w:pPr>
            <w:ins w:id="2578"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13131391" w14:textId="09CB45D1" w:rsidR="000A1ACA" w:rsidRDefault="000A1ACA" w:rsidP="000A1ACA">
            <w:pPr>
              <w:pStyle w:val="MsgTableBody"/>
              <w:rPr>
                <w:ins w:id="2579" w:author="Merrick, Riki | APHL" w:date="2022-07-17T16:55:00Z"/>
                <w:noProof/>
              </w:rPr>
            </w:pPr>
            <w:ins w:id="2580" w:author="Merrick, Riki | APHL" w:date="2022-07-17T16:55: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DE24B69" w14:textId="77777777" w:rsidR="000A1ACA" w:rsidRDefault="000A1ACA" w:rsidP="000A1ACA">
            <w:pPr>
              <w:pStyle w:val="MsgTableBody"/>
              <w:jc w:val="center"/>
              <w:rPr>
                <w:ins w:id="2581"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4D73DBA7" w14:textId="564229A8" w:rsidR="000A1ACA" w:rsidRDefault="000A1ACA" w:rsidP="000A1ACA">
            <w:pPr>
              <w:pStyle w:val="MsgTableBody"/>
              <w:jc w:val="center"/>
              <w:rPr>
                <w:ins w:id="2582" w:author="Merrick, Riki | APHL" w:date="2022-07-17T16:55:00Z"/>
                <w:noProof/>
              </w:rPr>
            </w:pPr>
            <w:ins w:id="2583" w:author="Merrick, Riki | APHL" w:date="2022-07-17T16:55:00Z">
              <w:r>
                <w:rPr>
                  <w:noProof/>
                </w:rPr>
                <w:t>3</w:t>
              </w:r>
            </w:ins>
          </w:p>
        </w:tc>
      </w:tr>
      <w:tr w:rsidR="000A1ACA"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021A36BD" w14:textId="2147C725"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0A1ACA" w:rsidRDefault="000A1ACA" w:rsidP="000A1ACA">
            <w:pPr>
              <w:pStyle w:val="MsgTableBody"/>
              <w:jc w:val="center"/>
              <w:rPr>
                <w:noProof/>
              </w:rPr>
            </w:pPr>
            <w:r>
              <w:rPr>
                <w:noProof/>
              </w:rPr>
              <w:t>3</w:t>
            </w:r>
          </w:p>
        </w:tc>
      </w:tr>
      <w:tr w:rsidR="000A1ACA"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0A1ACA" w:rsidRDefault="000A1ACA" w:rsidP="000A1ACA">
            <w:pPr>
              <w:pStyle w:val="MsgTableBody"/>
              <w:jc w:val="center"/>
              <w:rPr>
                <w:noProof/>
              </w:rPr>
            </w:pPr>
            <w:r>
              <w:rPr>
                <w:noProof/>
              </w:rPr>
              <w:t>3</w:t>
            </w:r>
          </w:p>
        </w:tc>
      </w:tr>
      <w:tr w:rsidR="000A1ACA"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0A1ACA" w:rsidRDefault="000A1ACA" w:rsidP="000A1ACA">
            <w:pPr>
              <w:pStyle w:val="MsgTableBody"/>
              <w:jc w:val="center"/>
              <w:rPr>
                <w:noProof/>
              </w:rPr>
            </w:pPr>
            <w:r>
              <w:rPr>
                <w:noProof/>
              </w:rPr>
              <w:t>3</w:t>
            </w:r>
          </w:p>
        </w:tc>
      </w:tr>
      <w:tr w:rsidR="000A1ACA"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0A1ACA" w:rsidRDefault="000A1ACA" w:rsidP="000A1ACA">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36AA5E06" w14:textId="53B14100"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0A1ACA" w:rsidRDefault="000A1ACA" w:rsidP="000A1ACA">
            <w:pPr>
              <w:pStyle w:val="MsgTableBody"/>
              <w:jc w:val="center"/>
              <w:rPr>
                <w:noProof/>
              </w:rPr>
            </w:pPr>
            <w:r>
              <w:rPr>
                <w:noProof/>
              </w:rPr>
              <w:t>3</w:t>
            </w:r>
          </w:p>
        </w:tc>
      </w:tr>
      <w:tr w:rsidR="000A1ACA"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0A1ACA" w:rsidRDefault="000A1ACA" w:rsidP="000A1ACA">
            <w:pPr>
              <w:pStyle w:val="MsgTableBody"/>
              <w:jc w:val="center"/>
              <w:rPr>
                <w:noProof/>
              </w:rPr>
            </w:pPr>
            <w:r>
              <w:rPr>
                <w:noProof/>
              </w:rPr>
              <w:t>3</w:t>
            </w:r>
          </w:p>
        </w:tc>
      </w:tr>
      <w:tr w:rsidR="000A1ACA"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0A1ACA" w:rsidRPr="008F0BD8" w:rsidRDefault="000A1ACA" w:rsidP="000A1ACA">
            <w:pPr>
              <w:pStyle w:val="MsgTableBody"/>
              <w:rPr>
                <w:noProof/>
              </w:rPr>
            </w:pPr>
            <w:r w:rsidRPr="008F0BD8">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0A1ACA" w:rsidRPr="008F0BD8"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0A1ACA" w:rsidRPr="008F0BD8"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0A1ACA" w:rsidRPr="008F0BD8" w:rsidRDefault="000A1ACA" w:rsidP="000A1ACA">
            <w:pPr>
              <w:pStyle w:val="MsgTableBody"/>
              <w:jc w:val="center"/>
              <w:rPr>
                <w:noProof/>
              </w:rPr>
            </w:pPr>
            <w:r w:rsidRPr="008F0BD8">
              <w:rPr>
                <w:noProof/>
              </w:rPr>
              <w:t>15</w:t>
            </w:r>
          </w:p>
        </w:tc>
      </w:tr>
      <w:tr w:rsidR="000A1ACA"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0A1ACA" w:rsidRPr="00594536" w:rsidRDefault="000A1ACA" w:rsidP="000A1ACA">
            <w:pPr>
              <w:pStyle w:val="MsgTableBody"/>
              <w:jc w:val="center"/>
              <w:rPr>
                <w:noProof/>
              </w:rPr>
            </w:pPr>
            <w:r w:rsidRPr="00594536">
              <w:rPr>
                <w:noProof/>
              </w:rPr>
              <w:t>7</w:t>
            </w:r>
          </w:p>
        </w:tc>
      </w:tr>
      <w:tr w:rsidR="000A1ACA"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96ACD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0A1ACA" w:rsidRDefault="000A1ACA" w:rsidP="000A1ACA">
            <w:pPr>
              <w:pStyle w:val="MsgTableBody"/>
              <w:jc w:val="center"/>
              <w:rPr>
                <w:noProof/>
              </w:rPr>
            </w:pPr>
          </w:p>
        </w:tc>
      </w:tr>
      <w:tr w:rsidR="000A1ACA"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0A1ACA" w:rsidRDefault="000A1ACA" w:rsidP="000A1ACA">
            <w:pPr>
              <w:pStyle w:val="MsgTableBody"/>
              <w:rPr>
                <w:noProof/>
              </w:rPr>
            </w:pPr>
            <w:r>
              <w:rPr>
                <w:noProof/>
              </w:rPr>
              <w:t xml:space="preserve">     </w:t>
            </w:r>
            <w:hyperlink r:id="rId75"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0A1ACA" w:rsidRDefault="000A1ACA" w:rsidP="000A1ACA">
            <w:pPr>
              <w:pStyle w:val="MsgTableBody"/>
              <w:jc w:val="center"/>
              <w:rPr>
                <w:noProof/>
              </w:rPr>
            </w:pPr>
            <w:r>
              <w:rPr>
                <w:noProof/>
              </w:rPr>
              <w:t>3</w:t>
            </w:r>
          </w:p>
        </w:tc>
      </w:tr>
      <w:tr w:rsidR="00C9799C" w14:paraId="03B49F31" w14:textId="77777777" w:rsidTr="00D50068">
        <w:trPr>
          <w:jc w:val="center"/>
          <w:ins w:id="2584" w:author="Merrick, Riki | APHL" w:date="2022-07-17T17:31:00Z"/>
        </w:trPr>
        <w:tc>
          <w:tcPr>
            <w:tcW w:w="2882" w:type="dxa"/>
            <w:tcBorders>
              <w:top w:val="dotted" w:sz="4" w:space="0" w:color="auto"/>
              <w:left w:val="nil"/>
              <w:bottom w:val="dotted" w:sz="4" w:space="0" w:color="auto"/>
              <w:right w:val="nil"/>
            </w:tcBorders>
            <w:shd w:val="clear" w:color="auto" w:fill="FFFFFF"/>
          </w:tcPr>
          <w:p w14:paraId="7E56DDB4" w14:textId="3A43F908" w:rsidR="00C9799C" w:rsidRDefault="00C9799C" w:rsidP="00C9799C">
            <w:pPr>
              <w:pStyle w:val="MsgTableBody"/>
              <w:rPr>
                <w:ins w:id="2585" w:author="Merrick, Riki | APHL" w:date="2022-07-17T17:31:00Z"/>
                <w:noProof/>
              </w:rPr>
            </w:pPr>
            <w:ins w:id="2586"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5842D63" w14:textId="5CB57C50" w:rsidR="00C9799C" w:rsidRDefault="00C9799C" w:rsidP="00C9799C">
            <w:pPr>
              <w:pStyle w:val="MsgTableBody"/>
              <w:rPr>
                <w:ins w:id="2587" w:author="Merrick, Riki | APHL" w:date="2022-07-17T17:31:00Z"/>
                <w:noProof/>
              </w:rPr>
            </w:pPr>
            <w:ins w:id="2588"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ACE177E" w14:textId="77777777" w:rsidR="00C9799C" w:rsidRDefault="00C9799C" w:rsidP="00C9799C">
            <w:pPr>
              <w:pStyle w:val="MsgTableBody"/>
              <w:jc w:val="center"/>
              <w:rPr>
                <w:ins w:id="2589"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6F67FF28" w14:textId="396EE779" w:rsidR="00C9799C" w:rsidRDefault="00C9799C" w:rsidP="00C9799C">
            <w:pPr>
              <w:pStyle w:val="MsgTableBody"/>
              <w:jc w:val="center"/>
              <w:rPr>
                <w:ins w:id="2590" w:author="Merrick, Riki | APHL" w:date="2022-07-17T17:31:00Z"/>
                <w:noProof/>
              </w:rPr>
            </w:pPr>
            <w:ins w:id="2591" w:author="Merrick, Riki | APHL" w:date="2022-07-17T17:31:00Z">
              <w:r>
                <w:rPr>
                  <w:noProof/>
                </w:rPr>
                <w:t>3</w:t>
              </w:r>
            </w:ins>
          </w:p>
        </w:tc>
      </w:tr>
      <w:tr w:rsidR="00C9799C" w14:paraId="052FB49B" w14:textId="77777777" w:rsidTr="00D50068">
        <w:trPr>
          <w:jc w:val="center"/>
          <w:ins w:id="2592" w:author="Merrick, Riki | APHL" w:date="2022-07-17T17:31:00Z"/>
        </w:trPr>
        <w:tc>
          <w:tcPr>
            <w:tcW w:w="2882" w:type="dxa"/>
            <w:tcBorders>
              <w:top w:val="dotted" w:sz="4" w:space="0" w:color="auto"/>
              <w:left w:val="nil"/>
              <w:bottom w:val="dotted" w:sz="4" w:space="0" w:color="auto"/>
              <w:right w:val="nil"/>
            </w:tcBorders>
            <w:shd w:val="clear" w:color="auto" w:fill="FFFFFF"/>
          </w:tcPr>
          <w:p w14:paraId="434BBF71" w14:textId="6EB2E1B3" w:rsidR="00C9799C" w:rsidRDefault="00C9799C" w:rsidP="00C9799C">
            <w:pPr>
              <w:pStyle w:val="MsgTableBody"/>
              <w:rPr>
                <w:ins w:id="2593" w:author="Merrick, Riki | APHL" w:date="2022-07-17T17:31:00Z"/>
                <w:noProof/>
              </w:rPr>
            </w:pPr>
            <w:ins w:id="2594"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BFC2512" w14:textId="5F897A93" w:rsidR="00C9799C" w:rsidRDefault="00C9799C" w:rsidP="00C9799C">
            <w:pPr>
              <w:pStyle w:val="MsgTableBody"/>
              <w:rPr>
                <w:ins w:id="2595" w:author="Merrick, Riki | APHL" w:date="2022-07-17T17:31:00Z"/>
                <w:noProof/>
              </w:rPr>
            </w:pPr>
            <w:ins w:id="2596"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3270745" w14:textId="77777777" w:rsidR="00C9799C" w:rsidRDefault="00C9799C" w:rsidP="00C9799C">
            <w:pPr>
              <w:pStyle w:val="MsgTableBody"/>
              <w:jc w:val="center"/>
              <w:rPr>
                <w:ins w:id="2597"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2B4EB2D7" w14:textId="38303EA2" w:rsidR="00C9799C" w:rsidRDefault="00C9799C" w:rsidP="00C9799C">
            <w:pPr>
              <w:pStyle w:val="MsgTableBody"/>
              <w:jc w:val="center"/>
              <w:rPr>
                <w:ins w:id="2598" w:author="Merrick, Riki | APHL" w:date="2022-07-17T17:31:00Z"/>
                <w:noProof/>
              </w:rPr>
            </w:pPr>
            <w:ins w:id="2599" w:author="Merrick, Riki | APHL" w:date="2022-07-17T17:31:00Z">
              <w:r>
                <w:rPr>
                  <w:noProof/>
                </w:rPr>
                <w:t>3</w:t>
              </w:r>
            </w:ins>
          </w:p>
        </w:tc>
      </w:tr>
      <w:tr w:rsidR="00C9799C"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C9799C" w:rsidRDefault="00C9799C" w:rsidP="00C9799C">
            <w:pPr>
              <w:pStyle w:val="MsgTableBody"/>
              <w:jc w:val="center"/>
              <w:rPr>
                <w:noProof/>
              </w:rPr>
            </w:pPr>
            <w:r>
              <w:rPr>
                <w:noProof/>
              </w:rPr>
              <w:t>3</w:t>
            </w:r>
          </w:p>
        </w:tc>
      </w:tr>
      <w:tr w:rsidR="00C9799C"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C9799C" w:rsidRDefault="00C9799C" w:rsidP="00C9799C">
            <w:pPr>
              <w:pStyle w:val="MsgTableBody"/>
              <w:jc w:val="center"/>
              <w:rPr>
                <w:noProof/>
              </w:rPr>
            </w:pPr>
            <w:r>
              <w:rPr>
                <w:noProof/>
              </w:rPr>
              <w:t>3</w:t>
            </w:r>
          </w:p>
        </w:tc>
      </w:tr>
      <w:tr w:rsidR="00C9799C"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B543FF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C9799C" w:rsidRDefault="00C9799C" w:rsidP="00C9799C">
            <w:pPr>
              <w:pStyle w:val="MsgTableBody"/>
              <w:jc w:val="center"/>
              <w:rPr>
                <w:noProof/>
              </w:rPr>
            </w:pPr>
          </w:p>
        </w:tc>
      </w:tr>
      <w:tr w:rsidR="00C9799C"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C9799C" w:rsidRDefault="00C9799C" w:rsidP="00C9799C">
            <w:pPr>
              <w:pStyle w:val="MsgTableBody"/>
              <w:rPr>
                <w:noProof/>
              </w:rPr>
            </w:pPr>
            <w:r>
              <w:rPr>
                <w:noProof/>
              </w:rPr>
              <w:t xml:space="preserve">   </w:t>
            </w:r>
            <w:hyperlink r:id="rId76"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C9799C" w:rsidRDefault="00C9799C" w:rsidP="00C9799C">
            <w:pPr>
              <w:pStyle w:val="MsgTableBody"/>
              <w:jc w:val="center"/>
              <w:rPr>
                <w:noProof/>
              </w:rPr>
            </w:pPr>
            <w:r>
              <w:rPr>
                <w:noProof/>
              </w:rPr>
              <w:t>3</w:t>
            </w:r>
          </w:p>
        </w:tc>
      </w:tr>
      <w:tr w:rsidR="00C9799C"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C9799C" w:rsidRDefault="00C9799C" w:rsidP="00C9799C">
            <w:pPr>
              <w:pStyle w:val="MsgTableBody"/>
              <w:rPr>
                <w:noProof/>
              </w:rPr>
            </w:pPr>
            <w:r>
              <w:rPr>
                <w:noProof/>
              </w:rPr>
              <w:t xml:space="preserve">[  </w:t>
            </w:r>
            <w:hyperlink r:id="rId77"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C9799C" w:rsidRDefault="00C9799C" w:rsidP="00C9799C">
            <w:pPr>
              <w:pStyle w:val="MsgTableBody"/>
              <w:jc w:val="center"/>
              <w:rPr>
                <w:noProof/>
              </w:rPr>
            </w:pPr>
            <w:r>
              <w:rPr>
                <w:noProof/>
              </w:rPr>
              <w:t>3</w:t>
            </w:r>
          </w:p>
        </w:tc>
      </w:tr>
      <w:tr w:rsidR="00C9799C"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C9799C" w:rsidRDefault="00C9799C" w:rsidP="00C9799C">
            <w:pPr>
              <w:pStyle w:val="MsgTableBody"/>
              <w:jc w:val="center"/>
              <w:rPr>
                <w:noProof/>
              </w:rPr>
            </w:pPr>
            <w:r>
              <w:rPr>
                <w:noProof/>
              </w:rPr>
              <w:t>3</w:t>
            </w:r>
          </w:p>
        </w:tc>
      </w:tr>
      <w:tr w:rsidR="00C9799C"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C9799C" w:rsidRDefault="00C9799C" w:rsidP="00C9799C">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C9799C" w:rsidRPr="008F0BD8"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C9799C" w:rsidRPr="008F0BD8"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C9799C" w:rsidRPr="008F0BD8" w:rsidRDefault="00C9799C" w:rsidP="00C9799C">
            <w:pPr>
              <w:pStyle w:val="MsgTableBody"/>
              <w:jc w:val="center"/>
              <w:rPr>
                <w:noProof/>
              </w:rPr>
            </w:pPr>
            <w:r w:rsidRPr="008F0BD8">
              <w:rPr>
                <w:noProof/>
              </w:rPr>
              <w:t>15</w:t>
            </w:r>
          </w:p>
        </w:tc>
      </w:tr>
      <w:tr w:rsidR="00C9799C"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C9799C" w:rsidRPr="00594536" w:rsidRDefault="00C9799C" w:rsidP="00C9799C">
            <w:pPr>
              <w:pStyle w:val="MsgTableBody"/>
              <w:jc w:val="center"/>
              <w:rPr>
                <w:noProof/>
              </w:rPr>
            </w:pPr>
            <w:r w:rsidRPr="00594536">
              <w:rPr>
                <w:noProof/>
              </w:rPr>
              <w:t>7</w:t>
            </w:r>
          </w:p>
        </w:tc>
      </w:tr>
      <w:tr w:rsidR="00C9799C"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C9799C" w:rsidRDefault="00C9799C" w:rsidP="00C9799C">
            <w:pPr>
              <w:pStyle w:val="MsgTableBody"/>
              <w:rPr>
                <w:noProof/>
              </w:rPr>
            </w:pPr>
            <w:r>
              <w:rPr>
                <w:noProof/>
              </w:rPr>
              <w:t xml:space="preserve">[{ </w:t>
            </w:r>
            <w:hyperlink r:id="rId78"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C9799C" w:rsidRDefault="00C9799C" w:rsidP="00C9799C">
            <w:pPr>
              <w:pStyle w:val="MsgTableBody"/>
              <w:jc w:val="center"/>
              <w:rPr>
                <w:noProof/>
              </w:rPr>
            </w:pPr>
            <w:r>
              <w:rPr>
                <w:noProof/>
              </w:rPr>
              <w:t>3</w:t>
            </w:r>
          </w:p>
        </w:tc>
      </w:tr>
      <w:tr w:rsidR="00C9799C"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C9799C" w:rsidRDefault="00C9799C" w:rsidP="00C9799C">
            <w:pPr>
              <w:pStyle w:val="MsgTableBody"/>
              <w:jc w:val="center"/>
              <w:rPr>
                <w:noProof/>
              </w:rPr>
            </w:pPr>
          </w:p>
        </w:tc>
      </w:tr>
      <w:tr w:rsidR="00C9799C"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C9799C" w:rsidRDefault="00C9799C" w:rsidP="00C9799C">
            <w:pPr>
              <w:pStyle w:val="MsgTableBody"/>
              <w:jc w:val="center"/>
              <w:rPr>
                <w:noProof/>
              </w:rPr>
            </w:pPr>
            <w:r>
              <w:rPr>
                <w:noProof/>
              </w:rPr>
              <w:t>7</w:t>
            </w:r>
          </w:p>
        </w:tc>
      </w:tr>
      <w:tr w:rsidR="00C9799C"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C9799C" w:rsidRDefault="00C9799C" w:rsidP="00C9799C">
            <w:pPr>
              <w:pStyle w:val="MsgTableBody"/>
              <w:jc w:val="center"/>
              <w:rPr>
                <w:noProof/>
              </w:rPr>
            </w:pPr>
            <w:r>
              <w:rPr>
                <w:noProof/>
              </w:rPr>
              <w:t>7</w:t>
            </w:r>
          </w:p>
        </w:tc>
      </w:tr>
      <w:tr w:rsidR="00C9799C"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C9799C" w:rsidRDefault="00C9799C" w:rsidP="00C9799C">
            <w:pPr>
              <w:pStyle w:val="MsgTableBody"/>
              <w:jc w:val="center"/>
              <w:rPr>
                <w:noProof/>
              </w:rPr>
            </w:pPr>
          </w:p>
        </w:tc>
      </w:tr>
      <w:tr w:rsidR="00C9799C"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C9799C" w:rsidRDefault="00C9799C" w:rsidP="00C9799C">
            <w:pPr>
              <w:pStyle w:val="MsgTableBody"/>
              <w:rPr>
                <w:noProof/>
              </w:rPr>
            </w:pPr>
            <w:r>
              <w:rPr>
                <w:noProof/>
              </w:rPr>
              <w:t xml:space="preserve">[{ </w:t>
            </w:r>
            <w:hyperlink r:id="rId79"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C9799C" w:rsidRDefault="00C9799C" w:rsidP="00C9799C">
            <w:pPr>
              <w:pStyle w:val="MsgTableBody"/>
              <w:jc w:val="center"/>
              <w:rPr>
                <w:noProof/>
              </w:rPr>
            </w:pPr>
            <w:r>
              <w:rPr>
                <w:noProof/>
              </w:rPr>
              <w:t>3</w:t>
            </w:r>
          </w:p>
        </w:tc>
      </w:tr>
      <w:tr w:rsidR="00C9799C"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C9799C" w:rsidRDefault="00C9799C" w:rsidP="00C9799C">
            <w:pPr>
              <w:pStyle w:val="MsgTableBody"/>
              <w:jc w:val="center"/>
              <w:rPr>
                <w:noProof/>
              </w:rPr>
            </w:pPr>
          </w:p>
        </w:tc>
      </w:tr>
      <w:tr w:rsidR="00C9799C"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C9799C" w:rsidRDefault="00C9799C" w:rsidP="00C9799C">
            <w:pPr>
              <w:pStyle w:val="MsgTableBody"/>
              <w:jc w:val="center"/>
              <w:rPr>
                <w:noProof/>
              </w:rPr>
            </w:pPr>
            <w:r>
              <w:rPr>
                <w:noProof/>
              </w:rPr>
              <w:t>6</w:t>
            </w:r>
          </w:p>
        </w:tc>
      </w:tr>
      <w:tr w:rsidR="00C9799C"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C9799C" w:rsidRDefault="00C9799C" w:rsidP="00C9799C">
            <w:pPr>
              <w:pStyle w:val="MsgTableBody"/>
              <w:jc w:val="center"/>
              <w:rPr>
                <w:noProof/>
              </w:rPr>
            </w:pPr>
            <w:r>
              <w:rPr>
                <w:noProof/>
              </w:rPr>
              <w:t>6</w:t>
            </w:r>
          </w:p>
        </w:tc>
      </w:tr>
      <w:tr w:rsidR="00C9799C"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C9799C" w:rsidRDefault="00C9799C" w:rsidP="00C9799C">
            <w:pPr>
              <w:pStyle w:val="MsgTableBody"/>
              <w:jc w:val="center"/>
              <w:rPr>
                <w:noProof/>
              </w:rPr>
            </w:pPr>
          </w:p>
        </w:tc>
      </w:tr>
      <w:tr w:rsidR="00C9799C"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C9799C" w:rsidRDefault="00C9799C" w:rsidP="00C9799C">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C9799C" w:rsidRDefault="00C9799C" w:rsidP="00C9799C">
            <w:pPr>
              <w:pStyle w:val="MsgTableBody"/>
              <w:jc w:val="center"/>
              <w:rPr>
                <w:noProof/>
              </w:rPr>
            </w:pPr>
            <w:r>
              <w:rPr>
                <w:noProof/>
              </w:rPr>
              <w:t>6</w:t>
            </w:r>
          </w:p>
        </w:tc>
      </w:tr>
      <w:tr w:rsidR="00C9799C"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C9799C" w:rsidRPr="00D61637" w:rsidRDefault="00C9799C" w:rsidP="00C9799C">
            <w:pPr>
              <w:pStyle w:val="MsgTableBody"/>
              <w:rPr>
                <w:noProof/>
              </w:rPr>
            </w:pPr>
            <w:r w:rsidRPr="00D61637">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C9799C" w:rsidRPr="00D61637"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C9799C" w:rsidRPr="00D6163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C9799C" w:rsidRPr="00D61637" w:rsidRDefault="00C9799C" w:rsidP="00C9799C">
            <w:pPr>
              <w:pStyle w:val="MsgTableBody"/>
              <w:jc w:val="center"/>
              <w:rPr>
                <w:noProof/>
              </w:rPr>
            </w:pPr>
            <w:r w:rsidRPr="00D61637">
              <w:rPr>
                <w:noProof/>
              </w:rPr>
              <w:t>15</w:t>
            </w:r>
          </w:p>
        </w:tc>
      </w:tr>
      <w:tr w:rsidR="00C9799C"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C9799C" w:rsidRPr="00594536" w:rsidRDefault="00C9799C" w:rsidP="00C9799C">
            <w:pPr>
              <w:pStyle w:val="MsgTableBody"/>
              <w:jc w:val="center"/>
              <w:rPr>
                <w:noProof/>
              </w:rPr>
            </w:pPr>
            <w:r w:rsidRPr="00594536">
              <w:rPr>
                <w:noProof/>
              </w:rPr>
              <w:t>7</w:t>
            </w:r>
          </w:p>
        </w:tc>
      </w:tr>
      <w:tr w:rsidR="00C9799C"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C9799C" w:rsidRDefault="00C9799C" w:rsidP="00C9799C">
            <w:pPr>
              <w:pStyle w:val="MsgTableBody"/>
              <w:jc w:val="center"/>
              <w:rPr>
                <w:noProof/>
              </w:rPr>
            </w:pPr>
          </w:p>
        </w:tc>
      </w:tr>
      <w:tr w:rsidR="00C9799C"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C9799C" w:rsidRDefault="00C9799C" w:rsidP="00C9799C">
            <w:pPr>
              <w:pStyle w:val="MsgTableBody"/>
              <w:jc w:val="center"/>
              <w:rPr>
                <w:noProof/>
              </w:rPr>
            </w:pPr>
            <w:r>
              <w:rPr>
                <w:noProof/>
              </w:rPr>
              <w:t>6</w:t>
            </w:r>
          </w:p>
        </w:tc>
      </w:tr>
      <w:tr w:rsidR="00B85E35" w14:paraId="5B1FBED9" w14:textId="77777777" w:rsidTr="00D50068">
        <w:trPr>
          <w:jc w:val="center"/>
          <w:ins w:id="2600" w:author="Merrick, Riki | APHL" w:date="2022-07-28T10:14:00Z"/>
        </w:trPr>
        <w:tc>
          <w:tcPr>
            <w:tcW w:w="2882" w:type="dxa"/>
            <w:tcBorders>
              <w:top w:val="dotted" w:sz="4" w:space="0" w:color="auto"/>
              <w:left w:val="nil"/>
              <w:bottom w:val="dotted" w:sz="4" w:space="0" w:color="auto"/>
              <w:right w:val="nil"/>
            </w:tcBorders>
            <w:shd w:val="clear" w:color="auto" w:fill="FFFFFF"/>
          </w:tcPr>
          <w:p w14:paraId="6AED4619" w14:textId="51CDFA56" w:rsidR="00B85E35" w:rsidRDefault="00B85E35" w:rsidP="00B85E35">
            <w:pPr>
              <w:pStyle w:val="MsgTableBody"/>
              <w:rPr>
                <w:ins w:id="2601" w:author="Merrick, Riki | APHL" w:date="2022-07-28T10:14:00Z"/>
                <w:noProof/>
              </w:rPr>
            </w:pPr>
            <w:ins w:id="2602" w:author="Merrick, Riki | APHL" w:date="2022-07-28T10:14:00Z">
              <w:r>
                <w:rPr>
                  <w:noProof/>
                </w:rPr>
                <w:t>[{ GSP }]</w:t>
              </w:r>
            </w:ins>
          </w:p>
        </w:tc>
        <w:tc>
          <w:tcPr>
            <w:tcW w:w="4320" w:type="dxa"/>
            <w:tcBorders>
              <w:top w:val="dotted" w:sz="4" w:space="0" w:color="auto"/>
              <w:left w:val="nil"/>
              <w:bottom w:val="dotted" w:sz="4" w:space="0" w:color="auto"/>
              <w:right w:val="nil"/>
            </w:tcBorders>
            <w:shd w:val="clear" w:color="auto" w:fill="FFFFFF"/>
          </w:tcPr>
          <w:p w14:paraId="2BA71B27" w14:textId="01323F84" w:rsidR="00B85E35" w:rsidRDefault="00B85E35" w:rsidP="00B85E35">
            <w:pPr>
              <w:pStyle w:val="MsgTableBody"/>
              <w:rPr>
                <w:ins w:id="2603" w:author="Merrick, Riki | APHL" w:date="2022-07-28T10:14:00Z"/>
                <w:noProof/>
              </w:rPr>
            </w:pPr>
            <w:ins w:id="2604" w:author="Merrick, Riki | APHL" w:date="2022-07-28T10:1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4C97A90" w14:textId="77777777" w:rsidR="00B85E35" w:rsidRDefault="00B85E35" w:rsidP="00B85E35">
            <w:pPr>
              <w:pStyle w:val="MsgTableBody"/>
              <w:jc w:val="center"/>
              <w:rPr>
                <w:ins w:id="2605"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006FC686" w14:textId="7FBB6D69" w:rsidR="00B85E35" w:rsidRDefault="00B85E35" w:rsidP="00B85E35">
            <w:pPr>
              <w:pStyle w:val="MsgTableBody"/>
              <w:jc w:val="center"/>
              <w:rPr>
                <w:ins w:id="2606" w:author="Merrick, Riki | APHL" w:date="2022-07-28T10:14:00Z"/>
                <w:noProof/>
              </w:rPr>
            </w:pPr>
            <w:ins w:id="2607" w:author="Merrick, Riki | APHL" w:date="2022-07-28T10:14:00Z">
              <w:r>
                <w:rPr>
                  <w:noProof/>
                </w:rPr>
                <w:t>3</w:t>
              </w:r>
            </w:ins>
          </w:p>
        </w:tc>
      </w:tr>
      <w:tr w:rsidR="00B85E35" w14:paraId="1E2EEBDC" w14:textId="77777777" w:rsidTr="00D50068">
        <w:trPr>
          <w:jc w:val="center"/>
          <w:ins w:id="2608" w:author="Merrick, Riki | APHL" w:date="2022-07-28T10:14:00Z"/>
        </w:trPr>
        <w:tc>
          <w:tcPr>
            <w:tcW w:w="2882" w:type="dxa"/>
            <w:tcBorders>
              <w:top w:val="dotted" w:sz="4" w:space="0" w:color="auto"/>
              <w:left w:val="nil"/>
              <w:bottom w:val="dotted" w:sz="4" w:space="0" w:color="auto"/>
              <w:right w:val="nil"/>
            </w:tcBorders>
            <w:shd w:val="clear" w:color="auto" w:fill="FFFFFF"/>
          </w:tcPr>
          <w:p w14:paraId="6BE95F33" w14:textId="31A81E44" w:rsidR="00B85E35" w:rsidRDefault="00B85E35" w:rsidP="00B85E35">
            <w:pPr>
              <w:pStyle w:val="MsgTableBody"/>
              <w:rPr>
                <w:ins w:id="2609" w:author="Merrick, Riki | APHL" w:date="2022-07-28T10:14:00Z"/>
                <w:noProof/>
              </w:rPr>
            </w:pPr>
            <w:ins w:id="2610" w:author="Merrick, Riki | APHL" w:date="2022-07-28T10:14:00Z">
              <w:r>
                <w:rPr>
                  <w:noProof/>
                </w:rPr>
                <w:t>[{ GSR }]</w:t>
              </w:r>
            </w:ins>
          </w:p>
        </w:tc>
        <w:tc>
          <w:tcPr>
            <w:tcW w:w="4320" w:type="dxa"/>
            <w:tcBorders>
              <w:top w:val="dotted" w:sz="4" w:space="0" w:color="auto"/>
              <w:left w:val="nil"/>
              <w:bottom w:val="dotted" w:sz="4" w:space="0" w:color="auto"/>
              <w:right w:val="nil"/>
            </w:tcBorders>
            <w:shd w:val="clear" w:color="auto" w:fill="FFFFFF"/>
          </w:tcPr>
          <w:p w14:paraId="72F6210F" w14:textId="35BDACEA" w:rsidR="00B85E35" w:rsidRDefault="00B85E35" w:rsidP="00B85E35">
            <w:pPr>
              <w:pStyle w:val="MsgTableBody"/>
              <w:rPr>
                <w:ins w:id="2611" w:author="Merrick, Riki | APHL" w:date="2022-07-28T10:14:00Z"/>
                <w:noProof/>
              </w:rPr>
            </w:pPr>
            <w:ins w:id="2612" w:author="Merrick, Riki | APHL" w:date="2022-07-28T10:1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75F2E43" w14:textId="77777777" w:rsidR="00B85E35" w:rsidRDefault="00B85E35" w:rsidP="00B85E35">
            <w:pPr>
              <w:pStyle w:val="MsgTableBody"/>
              <w:jc w:val="center"/>
              <w:rPr>
                <w:ins w:id="2613"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497EBD3F" w14:textId="489F5863" w:rsidR="00B85E35" w:rsidRDefault="00B85E35" w:rsidP="00B85E35">
            <w:pPr>
              <w:pStyle w:val="MsgTableBody"/>
              <w:jc w:val="center"/>
              <w:rPr>
                <w:ins w:id="2614" w:author="Merrick, Riki | APHL" w:date="2022-07-28T10:14:00Z"/>
                <w:noProof/>
              </w:rPr>
            </w:pPr>
            <w:ins w:id="2615" w:author="Merrick, Riki | APHL" w:date="2022-07-28T10:14:00Z">
              <w:r>
                <w:rPr>
                  <w:noProof/>
                </w:rPr>
                <w:t>3</w:t>
              </w:r>
            </w:ins>
          </w:p>
        </w:tc>
      </w:tr>
      <w:tr w:rsidR="00B85E35"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B85E35" w:rsidRDefault="00B85E35" w:rsidP="00B85E35">
            <w:pPr>
              <w:pStyle w:val="MsgTableBody"/>
              <w:rPr>
                <w:noProof/>
              </w:rPr>
            </w:pPr>
            <w:r>
              <w:rPr>
                <w:noProof/>
              </w:rPr>
              <w:t xml:space="preserve">[{ </w:t>
            </w:r>
            <w:bookmarkStart w:id="2616" w:name="_Hlt20967265"/>
            <w:bookmarkEnd w:id="2616"/>
          </w:p>
        </w:tc>
        <w:tc>
          <w:tcPr>
            <w:tcW w:w="4320" w:type="dxa"/>
            <w:tcBorders>
              <w:top w:val="dotted" w:sz="4" w:space="0" w:color="auto"/>
              <w:left w:val="nil"/>
              <w:bottom w:val="dotted" w:sz="4" w:space="0" w:color="auto"/>
              <w:right w:val="nil"/>
            </w:tcBorders>
            <w:shd w:val="clear" w:color="auto" w:fill="FFFFFF"/>
            <w:hideMark/>
          </w:tcPr>
          <w:p w14:paraId="3BFA98E8"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B85E35" w:rsidRDefault="00B85E35" w:rsidP="00B85E35">
            <w:pPr>
              <w:pStyle w:val="MsgTableBody"/>
              <w:jc w:val="center"/>
              <w:rPr>
                <w:noProof/>
              </w:rPr>
            </w:pPr>
          </w:p>
        </w:tc>
      </w:tr>
      <w:tr w:rsidR="00B85E35"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B85E35" w:rsidRDefault="00B85E35" w:rsidP="00B85E35">
            <w:pPr>
              <w:pStyle w:val="MsgTableBody"/>
              <w:jc w:val="center"/>
              <w:rPr>
                <w:noProof/>
              </w:rPr>
            </w:pPr>
            <w:r>
              <w:rPr>
                <w:noProof/>
              </w:rPr>
              <w:t>6</w:t>
            </w:r>
          </w:p>
        </w:tc>
      </w:tr>
      <w:tr w:rsidR="00B85E35"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B85E35" w:rsidRDefault="00B85E35" w:rsidP="00B85E35">
            <w:pPr>
              <w:pStyle w:val="MsgTableBody"/>
              <w:jc w:val="center"/>
              <w:rPr>
                <w:noProof/>
              </w:rPr>
            </w:pPr>
            <w:r>
              <w:rPr>
                <w:noProof/>
              </w:rPr>
              <w:t>6</w:t>
            </w:r>
          </w:p>
        </w:tc>
      </w:tr>
      <w:tr w:rsidR="00B85E35"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B85E35" w:rsidRDefault="00B85E35" w:rsidP="00B85E35">
            <w:pPr>
              <w:pStyle w:val="MsgTableBody"/>
              <w:jc w:val="center"/>
              <w:rPr>
                <w:noProof/>
              </w:rPr>
            </w:pPr>
            <w:r>
              <w:rPr>
                <w:noProof/>
              </w:rPr>
              <w:t>6</w:t>
            </w:r>
          </w:p>
        </w:tc>
      </w:tr>
      <w:tr w:rsidR="00B85E35" w14:paraId="552B111A" w14:textId="77777777" w:rsidTr="00D50068">
        <w:trPr>
          <w:jc w:val="center"/>
          <w:ins w:id="2617" w:author="Merrick, Riki | APHL" w:date="2022-07-28T10:14:00Z"/>
        </w:trPr>
        <w:tc>
          <w:tcPr>
            <w:tcW w:w="2882" w:type="dxa"/>
            <w:tcBorders>
              <w:top w:val="dotted" w:sz="4" w:space="0" w:color="auto"/>
              <w:left w:val="nil"/>
              <w:bottom w:val="dotted" w:sz="4" w:space="0" w:color="auto"/>
              <w:right w:val="nil"/>
            </w:tcBorders>
            <w:shd w:val="clear" w:color="auto" w:fill="FFFFFF"/>
          </w:tcPr>
          <w:p w14:paraId="28993342" w14:textId="7F25AF46" w:rsidR="00B85E35" w:rsidRDefault="00B85E35" w:rsidP="00B85E35">
            <w:pPr>
              <w:pStyle w:val="MsgTableBody"/>
              <w:rPr>
                <w:ins w:id="2618" w:author="Merrick, Riki | APHL" w:date="2022-07-28T10:14:00Z"/>
                <w:noProof/>
              </w:rPr>
            </w:pPr>
            <w:ins w:id="2619" w:author="Merrick, Riki | APHL" w:date="2022-07-28T10:14: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8503515" w14:textId="63C21E44" w:rsidR="00B85E35" w:rsidRDefault="00B85E35" w:rsidP="00B85E35">
            <w:pPr>
              <w:pStyle w:val="MsgTableBody"/>
              <w:rPr>
                <w:ins w:id="2620" w:author="Merrick, Riki | APHL" w:date="2022-07-28T10:14:00Z"/>
                <w:noProof/>
              </w:rPr>
            </w:pPr>
            <w:ins w:id="2621" w:author="Merrick, Riki | APHL" w:date="2022-07-28T10:1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81132C1" w14:textId="77777777" w:rsidR="00B85E35" w:rsidRDefault="00B85E35" w:rsidP="00B85E35">
            <w:pPr>
              <w:pStyle w:val="MsgTableBody"/>
              <w:jc w:val="center"/>
              <w:rPr>
                <w:ins w:id="2622"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26D504EF" w14:textId="29101110" w:rsidR="00B85E35" w:rsidRDefault="00B85E35" w:rsidP="00B85E35">
            <w:pPr>
              <w:pStyle w:val="MsgTableBody"/>
              <w:jc w:val="center"/>
              <w:rPr>
                <w:ins w:id="2623" w:author="Merrick, Riki | APHL" w:date="2022-07-28T10:14:00Z"/>
                <w:noProof/>
              </w:rPr>
            </w:pPr>
            <w:ins w:id="2624" w:author="Merrick, Riki | APHL" w:date="2022-07-28T10:14:00Z">
              <w:r>
                <w:rPr>
                  <w:noProof/>
                </w:rPr>
                <w:t>3</w:t>
              </w:r>
            </w:ins>
          </w:p>
        </w:tc>
      </w:tr>
      <w:tr w:rsidR="00B85E35" w14:paraId="320AE253" w14:textId="77777777" w:rsidTr="00D50068">
        <w:trPr>
          <w:jc w:val="center"/>
          <w:ins w:id="2625" w:author="Merrick, Riki | APHL" w:date="2022-07-28T10:14:00Z"/>
        </w:trPr>
        <w:tc>
          <w:tcPr>
            <w:tcW w:w="2882" w:type="dxa"/>
            <w:tcBorders>
              <w:top w:val="dotted" w:sz="4" w:space="0" w:color="auto"/>
              <w:left w:val="nil"/>
              <w:bottom w:val="dotted" w:sz="4" w:space="0" w:color="auto"/>
              <w:right w:val="nil"/>
            </w:tcBorders>
            <w:shd w:val="clear" w:color="auto" w:fill="FFFFFF"/>
          </w:tcPr>
          <w:p w14:paraId="703BE8D6" w14:textId="686B5E0A" w:rsidR="00B85E35" w:rsidRDefault="00B85E35" w:rsidP="00B85E35">
            <w:pPr>
              <w:pStyle w:val="MsgTableBody"/>
              <w:rPr>
                <w:ins w:id="2626" w:author="Merrick, Riki | APHL" w:date="2022-07-28T10:14:00Z"/>
                <w:noProof/>
              </w:rPr>
            </w:pPr>
            <w:ins w:id="2627" w:author="Merrick, Riki | APHL" w:date="2022-07-28T10:14: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5604424" w14:textId="7A038D8E" w:rsidR="00B85E35" w:rsidRDefault="00B85E35" w:rsidP="00B85E35">
            <w:pPr>
              <w:pStyle w:val="MsgTableBody"/>
              <w:rPr>
                <w:ins w:id="2628" w:author="Merrick, Riki | APHL" w:date="2022-07-28T10:14:00Z"/>
                <w:noProof/>
              </w:rPr>
            </w:pPr>
            <w:ins w:id="2629" w:author="Merrick, Riki | APHL" w:date="2022-07-28T10:1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922F039" w14:textId="77777777" w:rsidR="00B85E35" w:rsidRDefault="00B85E35" w:rsidP="00B85E35">
            <w:pPr>
              <w:pStyle w:val="MsgTableBody"/>
              <w:jc w:val="center"/>
              <w:rPr>
                <w:ins w:id="2630"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6C6677B2" w14:textId="755A7E50" w:rsidR="00B85E35" w:rsidRDefault="00B85E35" w:rsidP="00B85E35">
            <w:pPr>
              <w:pStyle w:val="MsgTableBody"/>
              <w:jc w:val="center"/>
              <w:rPr>
                <w:ins w:id="2631" w:author="Merrick, Riki | APHL" w:date="2022-07-28T10:14:00Z"/>
                <w:noProof/>
              </w:rPr>
            </w:pPr>
            <w:ins w:id="2632" w:author="Merrick, Riki | APHL" w:date="2022-07-28T10:14:00Z">
              <w:r>
                <w:rPr>
                  <w:noProof/>
                </w:rPr>
                <w:t>3</w:t>
              </w:r>
            </w:ins>
          </w:p>
        </w:tc>
      </w:tr>
      <w:tr w:rsidR="00B85E35"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B85E35" w:rsidRDefault="00B85E35" w:rsidP="00B85E35">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B85E35" w:rsidRPr="00D61637" w:rsidRDefault="00B85E35" w:rsidP="00B85E3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B85E35" w:rsidRPr="00D61637"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B85E35" w:rsidRDefault="00B85E35" w:rsidP="00B85E35">
            <w:pPr>
              <w:pStyle w:val="MsgTableBody"/>
              <w:jc w:val="center"/>
              <w:rPr>
                <w:noProof/>
              </w:rPr>
            </w:pPr>
            <w:r>
              <w:rPr>
                <w:noProof/>
              </w:rPr>
              <w:t>15</w:t>
            </w:r>
          </w:p>
        </w:tc>
      </w:tr>
      <w:tr w:rsidR="00B85E35"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B85E35" w:rsidRPr="00594536" w:rsidRDefault="00B85E35" w:rsidP="00B85E35">
            <w:pPr>
              <w:pStyle w:val="MsgTableBody"/>
              <w:jc w:val="center"/>
              <w:rPr>
                <w:noProof/>
              </w:rPr>
            </w:pPr>
            <w:r w:rsidRPr="00594536">
              <w:rPr>
                <w:noProof/>
              </w:rPr>
              <w:t>7</w:t>
            </w:r>
          </w:p>
        </w:tc>
      </w:tr>
      <w:tr w:rsidR="00B85E35"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B85E35" w:rsidRPr="00D61637" w:rsidRDefault="00B85E35" w:rsidP="00B85E35">
            <w:pPr>
              <w:pStyle w:val="MsgTableBody"/>
              <w:jc w:val="center"/>
              <w:rPr>
                <w:noProof/>
              </w:rPr>
            </w:pPr>
          </w:p>
        </w:tc>
      </w:tr>
      <w:tr w:rsidR="00B85E35"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B85E35" w:rsidRDefault="00B85E35" w:rsidP="00B85E35">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B85E35" w:rsidRDefault="00B85E35" w:rsidP="00B85E35">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B85E35" w:rsidRDefault="00B85E35" w:rsidP="00B85E35">
            <w:pPr>
              <w:pStyle w:val="MsgTableBody"/>
              <w:jc w:val="center"/>
              <w:rPr>
                <w:noProof/>
              </w:rPr>
            </w:pPr>
            <w:r>
              <w:rPr>
                <w:noProof/>
              </w:rPr>
              <w:t>11</w:t>
            </w:r>
          </w:p>
        </w:tc>
      </w:tr>
      <w:tr w:rsidR="00B85E35"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B85E35" w:rsidRPr="00594536" w:rsidRDefault="00B85E35" w:rsidP="00B85E35">
            <w:pPr>
              <w:pStyle w:val="MsgTableBody"/>
              <w:jc w:val="center"/>
              <w:rPr>
                <w:noProof/>
              </w:rPr>
            </w:pPr>
            <w:r w:rsidRPr="00594536">
              <w:rPr>
                <w:noProof/>
              </w:rPr>
              <w:t>7</w:t>
            </w:r>
          </w:p>
        </w:tc>
      </w:tr>
      <w:tr w:rsidR="00B85E35"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B85E35" w:rsidRDefault="00B85E35" w:rsidP="00B85E35">
            <w:pPr>
              <w:pStyle w:val="MsgTableBody"/>
              <w:jc w:val="center"/>
              <w:rPr>
                <w:noProof/>
              </w:rPr>
            </w:pPr>
          </w:p>
        </w:tc>
      </w:tr>
      <w:tr w:rsidR="00B85E35"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B85E35" w:rsidRDefault="00B85E35" w:rsidP="00B85E35">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B85E35" w:rsidRDefault="00B85E35" w:rsidP="00B85E35">
            <w:pPr>
              <w:pStyle w:val="MsgTableBody"/>
              <w:jc w:val="center"/>
              <w:rPr>
                <w:noProof/>
              </w:rPr>
            </w:pPr>
          </w:p>
        </w:tc>
      </w:tr>
      <w:tr w:rsidR="00B85E35"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B85E35" w:rsidRDefault="00B85E35" w:rsidP="00B85E35">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B85E35" w:rsidRDefault="00B85E35" w:rsidP="00B85E35">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B85E35" w:rsidRDefault="00B85E35" w:rsidP="00B85E35">
            <w:pPr>
              <w:pStyle w:val="MsgTableBody"/>
              <w:jc w:val="center"/>
              <w:rPr>
                <w:noProof/>
              </w:rPr>
            </w:pPr>
            <w:r>
              <w:rPr>
                <w:noProof/>
              </w:rPr>
              <w:t>11</w:t>
            </w:r>
          </w:p>
        </w:tc>
      </w:tr>
      <w:tr w:rsidR="00B85E35"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B85E35" w:rsidRPr="00594536" w:rsidRDefault="00B85E35" w:rsidP="00B85E35">
            <w:pPr>
              <w:pStyle w:val="MsgTableBody"/>
              <w:jc w:val="center"/>
              <w:rPr>
                <w:noProof/>
              </w:rPr>
            </w:pPr>
            <w:r w:rsidRPr="00594536">
              <w:rPr>
                <w:noProof/>
              </w:rPr>
              <w:t>7</w:t>
            </w:r>
          </w:p>
        </w:tc>
      </w:tr>
      <w:tr w:rsidR="00B85E35"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B85E35" w:rsidRPr="00D61637"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B85E35" w:rsidRPr="00D61637" w:rsidRDefault="00B85E35" w:rsidP="00B85E35">
            <w:pPr>
              <w:pStyle w:val="MsgTableBody"/>
              <w:jc w:val="center"/>
              <w:rPr>
                <w:noProof/>
              </w:rPr>
            </w:pPr>
          </w:p>
        </w:tc>
      </w:tr>
      <w:tr w:rsidR="00B85E35"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B85E35" w:rsidRDefault="00B85E35" w:rsidP="00B85E35">
            <w:pPr>
              <w:pStyle w:val="MsgTableBody"/>
              <w:jc w:val="center"/>
              <w:rPr>
                <w:noProof/>
              </w:rPr>
            </w:pPr>
          </w:p>
        </w:tc>
      </w:tr>
      <w:tr w:rsidR="00B85E35"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B85E35" w:rsidRDefault="00B85E35" w:rsidP="00B85E35">
            <w:pPr>
              <w:pStyle w:val="MsgTableBody"/>
              <w:rPr>
                <w:noProof/>
              </w:rPr>
            </w:pPr>
            <w:r>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B85E35" w:rsidRDefault="00B85E35" w:rsidP="00B85E35">
            <w:pPr>
              <w:pStyle w:val="MsgTableBody"/>
              <w:jc w:val="center"/>
              <w:rPr>
                <w:noProof/>
              </w:rPr>
            </w:pPr>
            <w:r>
              <w:rPr>
                <w:noProof/>
              </w:rPr>
              <w:t>6</w:t>
            </w:r>
          </w:p>
        </w:tc>
      </w:tr>
    </w:tbl>
    <w:p w14:paraId="4536B23F" w14:textId="326483FD"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46651C10" w14:textId="77777777" w:rsidTr="00AE417F">
        <w:tc>
          <w:tcPr>
            <w:tcW w:w="9350" w:type="dxa"/>
            <w:gridSpan w:val="6"/>
          </w:tcPr>
          <w:p w14:paraId="4550C367" w14:textId="1CC25D21" w:rsidR="00A97252" w:rsidRPr="006D6BB6" w:rsidRDefault="00A97252" w:rsidP="00A97252">
            <w:pPr>
              <w:pStyle w:val="ACK-ChoreographyHeader"/>
            </w:pPr>
            <w:r w:rsidRPr="00C20CAF">
              <w:t>Acknowledgment Choreography</w:t>
            </w:r>
          </w:p>
        </w:tc>
      </w:tr>
      <w:tr w:rsidR="00A97252" w:rsidRPr="006D6BB6" w14:paraId="7BB0B38F" w14:textId="77777777" w:rsidTr="00AE417F">
        <w:tc>
          <w:tcPr>
            <w:tcW w:w="9350" w:type="dxa"/>
            <w:gridSpan w:val="6"/>
          </w:tcPr>
          <w:p w14:paraId="06E78A48" w14:textId="3BEE2159" w:rsidR="00A97252" w:rsidRPr="00C20CAF" w:rsidRDefault="009118D0" w:rsidP="00A97252">
            <w:pPr>
              <w:pStyle w:val="ACK-ChoreographyHeader"/>
            </w:pPr>
            <w:r w:rsidRPr="00F21240">
              <w:rPr>
                <w:noProof/>
              </w:rPr>
              <w:t>ADT^A16^ADT_A16</w:t>
            </w:r>
          </w:p>
        </w:tc>
      </w:tr>
      <w:tr w:rsidR="00EB05F1" w:rsidRPr="006D6BB6" w14:paraId="402ED19C" w14:textId="77777777" w:rsidTr="00A97252">
        <w:tc>
          <w:tcPr>
            <w:tcW w:w="1410" w:type="dxa"/>
          </w:tcPr>
          <w:p w14:paraId="5E60F420" w14:textId="77777777" w:rsidR="00EB05F1" w:rsidRPr="006D6BB6" w:rsidRDefault="00EB05F1" w:rsidP="00AD6CE4">
            <w:pPr>
              <w:pStyle w:val="ACK-ChoreographyBody"/>
            </w:pPr>
            <w:r w:rsidRPr="006D6BB6">
              <w:t>Field name</w:t>
            </w:r>
          </w:p>
        </w:tc>
        <w:tc>
          <w:tcPr>
            <w:tcW w:w="1854" w:type="dxa"/>
          </w:tcPr>
          <w:p w14:paraId="48825647" w14:textId="77777777" w:rsidR="00EB05F1" w:rsidRPr="006D6BB6" w:rsidRDefault="00EB05F1" w:rsidP="00AD6CE4">
            <w:pPr>
              <w:pStyle w:val="ACK-ChoreographyBody"/>
            </w:pPr>
            <w:r w:rsidRPr="006D6BB6">
              <w:t>Field Value: Original mode</w:t>
            </w:r>
          </w:p>
        </w:tc>
        <w:tc>
          <w:tcPr>
            <w:tcW w:w="6086" w:type="dxa"/>
            <w:gridSpan w:val="4"/>
          </w:tcPr>
          <w:p w14:paraId="4B34B5CA" w14:textId="77777777" w:rsidR="00EB05F1" w:rsidRPr="006D6BB6" w:rsidRDefault="00EB05F1" w:rsidP="00AD6CE4">
            <w:pPr>
              <w:pStyle w:val="ACK-ChoreographyBody"/>
            </w:pPr>
            <w:r w:rsidRPr="006D6BB6">
              <w:t>Field value: Enhanced mode</w:t>
            </w:r>
          </w:p>
        </w:tc>
      </w:tr>
      <w:tr w:rsidR="00EB05F1" w:rsidRPr="006D6BB6" w14:paraId="2589713A" w14:textId="77777777" w:rsidTr="00A97252">
        <w:tc>
          <w:tcPr>
            <w:tcW w:w="1410" w:type="dxa"/>
          </w:tcPr>
          <w:p w14:paraId="5F2C3599" w14:textId="77777777" w:rsidR="00EB05F1" w:rsidRPr="006D6BB6" w:rsidRDefault="00EB05F1" w:rsidP="00AD6CE4">
            <w:pPr>
              <w:pStyle w:val="ACK-ChoreographyBody"/>
            </w:pPr>
            <w:r w:rsidRPr="006D6BB6">
              <w:t>MSH.15</w:t>
            </w:r>
          </w:p>
        </w:tc>
        <w:tc>
          <w:tcPr>
            <w:tcW w:w="1854" w:type="dxa"/>
          </w:tcPr>
          <w:p w14:paraId="3E1105F3" w14:textId="77777777" w:rsidR="00EB05F1" w:rsidRPr="006D6BB6" w:rsidRDefault="00EB05F1" w:rsidP="00AD6CE4">
            <w:pPr>
              <w:pStyle w:val="ACK-ChoreographyBody"/>
            </w:pPr>
            <w:r w:rsidRPr="006D6BB6">
              <w:t>Blank</w:t>
            </w:r>
          </w:p>
        </w:tc>
        <w:tc>
          <w:tcPr>
            <w:tcW w:w="465" w:type="dxa"/>
          </w:tcPr>
          <w:p w14:paraId="2E1E0D2D" w14:textId="77777777" w:rsidR="00EB05F1" w:rsidRPr="006D6BB6" w:rsidRDefault="00EB05F1" w:rsidP="00AD6CE4">
            <w:pPr>
              <w:pStyle w:val="ACK-ChoreographyBody"/>
            </w:pPr>
            <w:r w:rsidRPr="006D6BB6">
              <w:t>NE</w:t>
            </w:r>
          </w:p>
        </w:tc>
        <w:tc>
          <w:tcPr>
            <w:tcW w:w="1603" w:type="dxa"/>
          </w:tcPr>
          <w:p w14:paraId="51EC3F47" w14:textId="77777777" w:rsidR="00EB05F1" w:rsidRPr="006D6BB6" w:rsidRDefault="00EB05F1" w:rsidP="00AD6CE4">
            <w:pPr>
              <w:pStyle w:val="ACK-ChoreographyBody"/>
            </w:pPr>
            <w:r w:rsidRPr="006D6BB6">
              <w:t>AL, SU, ER</w:t>
            </w:r>
          </w:p>
        </w:tc>
        <w:tc>
          <w:tcPr>
            <w:tcW w:w="2009" w:type="dxa"/>
          </w:tcPr>
          <w:p w14:paraId="6F446F04" w14:textId="77777777" w:rsidR="00EB05F1" w:rsidRPr="006D6BB6" w:rsidRDefault="00EB05F1" w:rsidP="00AD6CE4">
            <w:pPr>
              <w:pStyle w:val="ACK-ChoreographyBody"/>
            </w:pPr>
            <w:r w:rsidRPr="006D6BB6">
              <w:t>NE</w:t>
            </w:r>
          </w:p>
        </w:tc>
        <w:tc>
          <w:tcPr>
            <w:tcW w:w="2009" w:type="dxa"/>
          </w:tcPr>
          <w:p w14:paraId="2F63DFB2" w14:textId="77777777" w:rsidR="00EB05F1" w:rsidRPr="006D6BB6" w:rsidRDefault="00EB05F1" w:rsidP="00AD6CE4">
            <w:pPr>
              <w:pStyle w:val="ACK-ChoreographyBody"/>
            </w:pPr>
            <w:r w:rsidRPr="006D6BB6">
              <w:t>AL, SU, ER</w:t>
            </w:r>
          </w:p>
        </w:tc>
      </w:tr>
      <w:tr w:rsidR="00EB05F1" w:rsidRPr="006D6BB6" w14:paraId="495068E7" w14:textId="77777777" w:rsidTr="00A97252">
        <w:tc>
          <w:tcPr>
            <w:tcW w:w="1410" w:type="dxa"/>
          </w:tcPr>
          <w:p w14:paraId="24C99570" w14:textId="77777777" w:rsidR="00EB05F1" w:rsidRPr="006D6BB6" w:rsidRDefault="00EB05F1" w:rsidP="00AD6CE4">
            <w:pPr>
              <w:pStyle w:val="ACK-ChoreographyBody"/>
            </w:pPr>
            <w:r w:rsidRPr="006D6BB6">
              <w:t>MSH.16</w:t>
            </w:r>
          </w:p>
        </w:tc>
        <w:tc>
          <w:tcPr>
            <w:tcW w:w="1854" w:type="dxa"/>
          </w:tcPr>
          <w:p w14:paraId="6476BB95" w14:textId="77777777" w:rsidR="00EB05F1" w:rsidRPr="006D6BB6" w:rsidRDefault="00EB05F1" w:rsidP="00AD6CE4">
            <w:pPr>
              <w:pStyle w:val="ACK-ChoreographyBody"/>
            </w:pPr>
            <w:r w:rsidRPr="006D6BB6">
              <w:t>Blank</w:t>
            </w:r>
          </w:p>
        </w:tc>
        <w:tc>
          <w:tcPr>
            <w:tcW w:w="465" w:type="dxa"/>
          </w:tcPr>
          <w:p w14:paraId="3A07316D" w14:textId="77777777" w:rsidR="00EB05F1" w:rsidRPr="006D6BB6" w:rsidRDefault="00EB05F1" w:rsidP="00AD6CE4">
            <w:pPr>
              <w:pStyle w:val="ACK-ChoreographyBody"/>
            </w:pPr>
            <w:r w:rsidRPr="006D6BB6">
              <w:t>NE</w:t>
            </w:r>
          </w:p>
        </w:tc>
        <w:tc>
          <w:tcPr>
            <w:tcW w:w="1603" w:type="dxa"/>
          </w:tcPr>
          <w:p w14:paraId="40FFE476" w14:textId="77777777" w:rsidR="00EB05F1" w:rsidRPr="006D6BB6" w:rsidRDefault="00EB05F1" w:rsidP="00AD6CE4">
            <w:pPr>
              <w:pStyle w:val="ACK-ChoreographyBody"/>
            </w:pPr>
            <w:r w:rsidRPr="006D6BB6">
              <w:t>NE</w:t>
            </w:r>
          </w:p>
        </w:tc>
        <w:tc>
          <w:tcPr>
            <w:tcW w:w="2009" w:type="dxa"/>
          </w:tcPr>
          <w:p w14:paraId="33EC4FBF" w14:textId="77777777" w:rsidR="00EB05F1" w:rsidRPr="006D6BB6" w:rsidRDefault="00EB05F1" w:rsidP="00AD6CE4">
            <w:pPr>
              <w:pStyle w:val="ACK-ChoreographyBody"/>
            </w:pPr>
            <w:r w:rsidRPr="006D6BB6">
              <w:t>AL, SU, ER</w:t>
            </w:r>
          </w:p>
        </w:tc>
        <w:tc>
          <w:tcPr>
            <w:tcW w:w="2009" w:type="dxa"/>
          </w:tcPr>
          <w:p w14:paraId="0BBC13CD" w14:textId="77777777" w:rsidR="00EB05F1" w:rsidRPr="006D6BB6" w:rsidRDefault="00EB05F1" w:rsidP="00AD6CE4">
            <w:pPr>
              <w:pStyle w:val="ACK-ChoreographyBody"/>
            </w:pPr>
            <w:r w:rsidRPr="006D6BB6">
              <w:t>AL, SU, ER</w:t>
            </w:r>
          </w:p>
        </w:tc>
      </w:tr>
      <w:tr w:rsidR="00EB05F1" w:rsidRPr="006D6BB6" w14:paraId="7490F9CF" w14:textId="77777777" w:rsidTr="00A97252">
        <w:tc>
          <w:tcPr>
            <w:tcW w:w="1410" w:type="dxa"/>
          </w:tcPr>
          <w:p w14:paraId="2CD5400F" w14:textId="77777777" w:rsidR="00EB05F1" w:rsidRPr="006D6BB6" w:rsidRDefault="00EB05F1" w:rsidP="00AD6CE4">
            <w:pPr>
              <w:pStyle w:val="ACK-ChoreographyBody"/>
            </w:pPr>
            <w:r w:rsidRPr="006D6BB6">
              <w:t>Immediate Ack</w:t>
            </w:r>
          </w:p>
        </w:tc>
        <w:tc>
          <w:tcPr>
            <w:tcW w:w="1854" w:type="dxa"/>
          </w:tcPr>
          <w:p w14:paraId="0C0746A2" w14:textId="77777777" w:rsidR="00EB05F1" w:rsidRPr="006D6BB6" w:rsidRDefault="00EB05F1" w:rsidP="00AD6CE4">
            <w:pPr>
              <w:pStyle w:val="ACK-ChoreographyBody"/>
            </w:pPr>
            <w:r w:rsidRPr="006D6BB6">
              <w:t>-</w:t>
            </w:r>
          </w:p>
        </w:tc>
        <w:tc>
          <w:tcPr>
            <w:tcW w:w="465" w:type="dxa"/>
          </w:tcPr>
          <w:p w14:paraId="0E2D7DC3" w14:textId="77777777" w:rsidR="00EB05F1" w:rsidRPr="006D6BB6" w:rsidRDefault="00EB05F1" w:rsidP="00AD6CE4">
            <w:pPr>
              <w:pStyle w:val="ACK-ChoreographyBody"/>
            </w:pPr>
            <w:r w:rsidRPr="006D6BB6">
              <w:t>-</w:t>
            </w:r>
          </w:p>
        </w:tc>
        <w:tc>
          <w:tcPr>
            <w:tcW w:w="1603" w:type="dxa"/>
          </w:tcPr>
          <w:p w14:paraId="023E4B34" w14:textId="37AF66BC"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2AD7C78F" w14:textId="77777777" w:rsidR="00EB05F1" w:rsidRPr="006D6BB6" w:rsidRDefault="00EB05F1" w:rsidP="00AD6CE4">
            <w:pPr>
              <w:pStyle w:val="ACK-ChoreographyBody"/>
            </w:pPr>
            <w:r w:rsidRPr="006D6BB6">
              <w:t>-</w:t>
            </w:r>
          </w:p>
        </w:tc>
        <w:tc>
          <w:tcPr>
            <w:tcW w:w="2009" w:type="dxa"/>
          </w:tcPr>
          <w:p w14:paraId="330F7F3C" w14:textId="0F3245FB" w:rsidR="00EB05F1" w:rsidRPr="006D6BB6" w:rsidRDefault="00EB05F1" w:rsidP="00AD6CE4">
            <w:pPr>
              <w:pStyle w:val="ACK-ChoreographyBody"/>
            </w:pPr>
            <w:r w:rsidRPr="006D6BB6">
              <w:rPr>
                <w:szCs w:val="16"/>
              </w:rPr>
              <w:t>ACK^</w:t>
            </w:r>
            <w:r>
              <w:rPr>
                <w:szCs w:val="16"/>
              </w:rPr>
              <w:t>A16</w:t>
            </w:r>
            <w:r w:rsidRPr="006D6BB6">
              <w:rPr>
                <w:szCs w:val="16"/>
              </w:rPr>
              <w:t>^ACK</w:t>
            </w:r>
          </w:p>
        </w:tc>
      </w:tr>
      <w:tr w:rsidR="00EB05F1" w:rsidRPr="006D6BB6" w14:paraId="059489AF" w14:textId="77777777" w:rsidTr="00A97252">
        <w:tc>
          <w:tcPr>
            <w:tcW w:w="1410" w:type="dxa"/>
          </w:tcPr>
          <w:p w14:paraId="78CC724E" w14:textId="77777777" w:rsidR="00EB05F1" w:rsidRPr="006D6BB6" w:rsidRDefault="00EB05F1" w:rsidP="00AD6CE4">
            <w:pPr>
              <w:pStyle w:val="ACK-ChoreographyBody"/>
            </w:pPr>
            <w:r w:rsidRPr="006D6BB6">
              <w:t>Application Ack</w:t>
            </w:r>
          </w:p>
        </w:tc>
        <w:tc>
          <w:tcPr>
            <w:tcW w:w="1854" w:type="dxa"/>
          </w:tcPr>
          <w:p w14:paraId="564A2122" w14:textId="7C648781" w:rsidR="00EB05F1" w:rsidRPr="006D6BB6" w:rsidRDefault="00EB05F1" w:rsidP="00AD6CE4">
            <w:pPr>
              <w:pStyle w:val="ACK-ChoreographyBody"/>
            </w:pPr>
            <w:r>
              <w:rPr>
                <w:szCs w:val="16"/>
              </w:rPr>
              <w:t>ADT</w:t>
            </w:r>
            <w:r w:rsidRPr="006D6BB6">
              <w:rPr>
                <w:szCs w:val="16"/>
              </w:rPr>
              <w:t>^</w:t>
            </w:r>
            <w:r>
              <w:rPr>
                <w:szCs w:val="16"/>
              </w:rPr>
              <w:t>A16</w:t>
            </w:r>
            <w:r w:rsidRPr="006D6BB6">
              <w:rPr>
                <w:szCs w:val="16"/>
              </w:rPr>
              <w:t>^</w:t>
            </w:r>
            <w:r>
              <w:rPr>
                <w:szCs w:val="16"/>
              </w:rPr>
              <w:t>ADT</w:t>
            </w:r>
            <w:r w:rsidRPr="006D6BB6">
              <w:rPr>
                <w:szCs w:val="16"/>
              </w:rPr>
              <w:t>_</w:t>
            </w:r>
            <w:r>
              <w:rPr>
                <w:szCs w:val="16"/>
              </w:rPr>
              <w:t>A16</w:t>
            </w:r>
          </w:p>
        </w:tc>
        <w:tc>
          <w:tcPr>
            <w:tcW w:w="465" w:type="dxa"/>
          </w:tcPr>
          <w:p w14:paraId="74E5E67F" w14:textId="77777777" w:rsidR="00EB05F1" w:rsidRPr="006D6BB6" w:rsidRDefault="00EB05F1" w:rsidP="00AD6CE4">
            <w:pPr>
              <w:pStyle w:val="ACK-ChoreographyBody"/>
            </w:pPr>
            <w:r w:rsidRPr="006D6BB6">
              <w:t>-</w:t>
            </w:r>
          </w:p>
        </w:tc>
        <w:tc>
          <w:tcPr>
            <w:tcW w:w="1603" w:type="dxa"/>
          </w:tcPr>
          <w:p w14:paraId="32C88B7A" w14:textId="77777777" w:rsidR="00EB05F1" w:rsidRPr="006D6BB6" w:rsidRDefault="00EB05F1" w:rsidP="00AD6CE4">
            <w:pPr>
              <w:pStyle w:val="ACK-ChoreographyBody"/>
            </w:pPr>
            <w:r w:rsidRPr="006D6BB6">
              <w:t>-</w:t>
            </w:r>
          </w:p>
        </w:tc>
        <w:tc>
          <w:tcPr>
            <w:tcW w:w="2009" w:type="dxa"/>
          </w:tcPr>
          <w:p w14:paraId="529B8C2E" w14:textId="5F051256"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345D97C7" w14:textId="609D577D" w:rsidR="00EB05F1" w:rsidRPr="006D6BB6" w:rsidRDefault="00EB05F1" w:rsidP="00AD6CE4">
            <w:pPr>
              <w:pStyle w:val="ACK-ChoreographyBody"/>
            </w:pPr>
            <w:r w:rsidRPr="006D6BB6">
              <w:rPr>
                <w:szCs w:val="16"/>
              </w:rPr>
              <w:t>ACK^</w:t>
            </w:r>
            <w:r>
              <w:rPr>
                <w:szCs w:val="16"/>
              </w:rPr>
              <w:t>A16</w:t>
            </w:r>
            <w:r w:rsidRPr="006D6BB6">
              <w:rPr>
                <w:szCs w:val="16"/>
              </w:rPr>
              <w:t>^ACK</w:t>
            </w:r>
          </w:p>
        </w:tc>
      </w:tr>
    </w:tbl>
    <w:p w14:paraId="5E2BE450" w14:textId="77777777" w:rsidR="00715956" w:rsidRPr="00F21240" w:rsidRDefault="00715956">
      <w:pPr>
        <w:rPr>
          <w:noProof/>
        </w:rPr>
      </w:pPr>
    </w:p>
    <w:p w14:paraId="54E2BAEF" w14:textId="77777777" w:rsidR="00715956" w:rsidRPr="00F21240" w:rsidRDefault="00715956">
      <w:pPr>
        <w:pStyle w:val="MsgTableCaption"/>
        <w:rPr>
          <w:noProof/>
        </w:rPr>
      </w:pPr>
      <w:r w:rsidRPr="00F21240">
        <w:rPr>
          <w:noProof/>
        </w:rPr>
        <w:t>ACK^A16^ACK: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F21240" w:rsidRDefault="00715956">
            <w:pPr>
              <w:pStyle w:val="MsgTableHeader"/>
              <w:jc w:val="center"/>
              <w:rPr>
                <w:noProof/>
              </w:rPr>
            </w:pPr>
            <w:r w:rsidRPr="00F21240">
              <w:rPr>
                <w:noProof/>
              </w:rPr>
              <w:t>Chapter</w:t>
            </w:r>
          </w:p>
        </w:tc>
      </w:tr>
      <w:tr w:rsidR="00715956" w:rsidRPr="00715956"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F21240" w:rsidRDefault="00715956">
            <w:pPr>
              <w:pStyle w:val="MsgTableBody"/>
              <w:jc w:val="center"/>
              <w:rPr>
                <w:noProof/>
              </w:rPr>
            </w:pPr>
            <w:r w:rsidRPr="00F21240">
              <w:rPr>
                <w:noProof/>
              </w:rPr>
              <w:t>2</w:t>
            </w:r>
          </w:p>
        </w:tc>
      </w:tr>
      <w:tr w:rsidR="00715956" w:rsidRPr="00715956"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F21240" w:rsidRDefault="00715956">
            <w:pPr>
              <w:pStyle w:val="MsgTableBody"/>
              <w:jc w:val="center"/>
              <w:rPr>
                <w:noProof/>
              </w:rPr>
            </w:pPr>
            <w:r w:rsidRPr="00F21240">
              <w:rPr>
                <w:noProof/>
              </w:rPr>
              <w:t>2</w:t>
            </w:r>
          </w:p>
        </w:tc>
      </w:tr>
      <w:tr w:rsidR="00715956" w:rsidRPr="00715956"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F21240" w:rsidRDefault="00715956">
            <w:pPr>
              <w:pStyle w:val="MsgTableBody"/>
              <w:jc w:val="center"/>
              <w:rPr>
                <w:noProof/>
              </w:rPr>
            </w:pPr>
            <w:r w:rsidRPr="00F21240">
              <w:rPr>
                <w:noProof/>
              </w:rPr>
              <w:t>2</w:t>
            </w:r>
          </w:p>
        </w:tc>
      </w:tr>
      <w:tr w:rsidR="00715956" w:rsidRPr="00715956"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F21240" w:rsidRDefault="00715956">
            <w:pPr>
              <w:pStyle w:val="MsgTableBody"/>
              <w:jc w:val="center"/>
              <w:rPr>
                <w:noProof/>
              </w:rPr>
            </w:pPr>
            <w:r w:rsidRPr="00F21240">
              <w:rPr>
                <w:noProof/>
              </w:rPr>
              <w:t>2</w:t>
            </w:r>
          </w:p>
        </w:tc>
      </w:tr>
      <w:tr w:rsidR="00715956" w:rsidRPr="00715956"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F21240" w:rsidRDefault="00715956">
            <w:pPr>
              <w:pStyle w:val="MsgTableBody"/>
              <w:jc w:val="center"/>
              <w:rPr>
                <w:noProof/>
              </w:rPr>
            </w:pPr>
            <w:r w:rsidRPr="00F21240">
              <w:rPr>
                <w:noProof/>
              </w:rPr>
              <w:t>2</w:t>
            </w:r>
          </w:p>
        </w:tc>
      </w:tr>
    </w:tbl>
    <w:p w14:paraId="73EF9F18" w14:textId="42010BB0" w:rsidR="004E4611" w:rsidRDefault="004E4611" w:rsidP="00A97252">
      <w:bookmarkStart w:id="2633" w:name="_Toc348244992"/>
      <w:bookmarkStart w:id="2634" w:name="_Toc348258180"/>
      <w:bookmarkStart w:id="2635" w:name="_Toc348263363"/>
      <w:bookmarkStart w:id="2636" w:name="_Toc348336777"/>
      <w:bookmarkStart w:id="2637" w:name="_Toc348768090"/>
      <w:bookmarkStart w:id="2638" w:name="_Toc380435638"/>
      <w:bookmarkStart w:id="2639" w:name="_Toc359236134"/>
      <w:bookmarkStart w:id="2640" w:name="_Toc1815953"/>
      <w:bookmarkStart w:id="2641" w:name="_Toc21372498"/>
      <w:bookmarkStart w:id="2642" w:name="_Toc175991972"/>
      <w:bookmarkStart w:id="2643"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6BB6" w14:paraId="4A435720" w14:textId="77777777" w:rsidTr="00A97252">
        <w:trPr>
          <w:jc w:val="center"/>
        </w:trPr>
        <w:tc>
          <w:tcPr>
            <w:tcW w:w="6844" w:type="dxa"/>
            <w:gridSpan w:val="4"/>
          </w:tcPr>
          <w:p w14:paraId="2CAB7F67" w14:textId="430D24FD" w:rsidR="00A97252" w:rsidRPr="006D6BB6" w:rsidRDefault="00A97252" w:rsidP="00A97252">
            <w:pPr>
              <w:pStyle w:val="ACK-ChoreographyHeader"/>
            </w:pPr>
            <w:r w:rsidRPr="00C20CAF">
              <w:t>Acknowledgment Choreography</w:t>
            </w:r>
          </w:p>
        </w:tc>
      </w:tr>
      <w:tr w:rsidR="00A97252" w:rsidRPr="006D6BB6" w14:paraId="7BD626FE" w14:textId="77777777" w:rsidTr="00A97252">
        <w:trPr>
          <w:jc w:val="center"/>
        </w:trPr>
        <w:tc>
          <w:tcPr>
            <w:tcW w:w="6844" w:type="dxa"/>
            <w:gridSpan w:val="4"/>
          </w:tcPr>
          <w:p w14:paraId="39FEB798" w14:textId="22065FCE" w:rsidR="00A97252" w:rsidRPr="00C20CAF" w:rsidRDefault="009118D0" w:rsidP="00A97252">
            <w:pPr>
              <w:pStyle w:val="ACK-ChoreographyHeader"/>
            </w:pPr>
            <w:r w:rsidRPr="00F21240">
              <w:rPr>
                <w:noProof/>
              </w:rPr>
              <w:t>ACK^A16^ACK</w:t>
            </w:r>
          </w:p>
        </w:tc>
      </w:tr>
      <w:tr w:rsidR="004E4611" w:rsidRPr="006D6BB6" w14:paraId="729AEC90" w14:textId="77777777" w:rsidTr="00594536">
        <w:trPr>
          <w:jc w:val="center"/>
        </w:trPr>
        <w:tc>
          <w:tcPr>
            <w:tcW w:w="1579" w:type="dxa"/>
          </w:tcPr>
          <w:p w14:paraId="4AB74298" w14:textId="77777777" w:rsidR="004E4611" w:rsidRPr="006D6BB6" w:rsidRDefault="004E4611" w:rsidP="0025077B">
            <w:pPr>
              <w:pStyle w:val="ACK-ChoreographyBody"/>
            </w:pPr>
            <w:r w:rsidRPr="006D6BB6">
              <w:t>Field name</w:t>
            </w:r>
          </w:p>
        </w:tc>
        <w:tc>
          <w:tcPr>
            <w:tcW w:w="2244" w:type="dxa"/>
          </w:tcPr>
          <w:p w14:paraId="7382AA31" w14:textId="77777777" w:rsidR="004E4611" w:rsidRPr="006D6BB6" w:rsidRDefault="004E4611" w:rsidP="0025077B">
            <w:pPr>
              <w:pStyle w:val="ACK-ChoreographyBody"/>
            </w:pPr>
            <w:r w:rsidRPr="006D6BB6">
              <w:t>Field Value: Original mode</w:t>
            </w:r>
          </w:p>
        </w:tc>
        <w:tc>
          <w:tcPr>
            <w:tcW w:w="3021" w:type="dxa"/>
            <w:gridSpan w:val="2"/>
          </w:tcPr>
          <w:p w14:paraId="76C805FF" w14:textId="77777777" w:rsidR="004E4611" w:rsidRPr="006D6BB6" w:rsidRDefault="004E4611" w:rsidP="0025077B">
            <w:pPr>
              <w:pStyle w:val="ACK-ChoreographyBody"/>
            </w:pPr>
            <w:r w:rsidRPr="006D6BB6">
              <w:t>Field value: Enhanced mode</w:t>
            </w:r>
          </w:p>
        </w:tc>
      </w:tr>
      <w:tr w:rsidR="006B6AAD" w:rsidRPr="006D6BB6" w14:paraId="6A0AB7FB" w14:textId="77777777" w:rsidTr="00594536">
        <w:trPr>
          <w:jc w:val="center"/>
        </w:trPr>
        <w:tc>
          <w:tcPr>
            <w:tcW w:w="1579" w:type="dxa"/>
          </w:tcPr>
          <w:p w14:paraId="3C7243ED" w14:textId="77777777" w:rsidR="006B6AAD" w:rsidRPr="006D6BB6" w:rsidRDefault="006B6AAD" w:rsidP="0025077B">
            <w:pPr>
              <w:pStyle w:val="ACK-ChoreographyBody"/>
            </w:pPr>
            <w:r w:rsidRPr="006D6BB6">
              <w:t>MSH.15</w:t>
            </w:r>
          </w:p>
        </w:tc>
        <w:tc>
          <w:tcPr>
            <w:tcW w:w="2244" w:type="dxa"/>
          </w:tcPr>
          <w:p w14:paraId="06A4BF6E" w14:textId="77777777" w:rsidR="006B6AAD" w:rsidRPr="006D6BB6" w:rsidRDefault="006B6AAD" w:rsidP="0025077B">
            <w:pPr>
              <w:pStyle w:val="ACK-ChoreographyBody"/>
            </w:pPr>
            <w:r w:rsidRPr="006D6BB6">
              <w:t>Blank</w:t>
            </w:r>
          </w:p>
        </w:tc>
        <w:tc>
          <w:tcPr>
            <w:tcW w:w="992" w:type="dxa"/>
          </w:tcPr>
          <w:p w14:paraId="79509AC0" w14:textId="77777777" w:rsidR="006B6AAD" w:rsidRPr="006D6BB6" w:rsidRDefault="006B6AAD" w:rsidP="0025077B">
            <w:pPr>
              <w:pStyle w:val="ACK-ChoreographyBody"/>
            </w:pPr>
            <w:r w:rsidRPr="006D6BB6">
              <w:t>NE</w:t>
            </w:r>
          </w:p>
        </w:tc>
        <w:tc>
          <w:tcPr>
            <w:tcW w:w="2029" w:type="dxa"/>
          </w:tcPr>
          <w:p w14:paraId="244DB602" w14:textId="77777777" w:rsidR="006B6AAD" w:rsidRPr="006D6BB6" w:rsidRDefault="006B6AAD" w:rsidP="0025077B">
            <w:pPr>
              <w:pStyle w:val="ACK-ChoreographyBody"/>
            </w:pPr>
            <w:r w:rsidRPr="006D6BB6">
              <w:t>AL, SU, ER</w:t>
            </w:r>
          </w:p>
        </w:tc>
      </w:tr>
      <w:tr w:rsidR="006B6AAD" w:rsidRPr="006D6BB6" w14:paraId="53A51C3B" w14:textId="77777777" w:rsidTr="00594536">
        <w:trPr>
          <w:jc w:val="center"/>
        </w:trPr>
        <w:tc>
          <w:tcPr>
            <w:tcW w:w="1579" w:type="dxa"/>
          </w:tcPr>
          <w:p w14:paraId="38411983" w14:textId="77777777" w:rsidR="006B6AAD" w:rsidRPr="006D6BB6" w:rsidRDefault="006B6AAD" w:rsidP="0025077B">
            <w:pPr>
              <w:pStyle w:val="ACK-ChoreographyBody"/>
            </w:pPr>
            <w:r w:rsidRPr="006D6BB6">
              <w:t>MSH.16</w:t>
            </w:r>
          </w:p>
        </w:tc>
        <w:tc>
          <w:tcPr>
            <w:tcW w:w="2244" w:type="dxa"/>
          </w:tcPr>
          <w:p w14:paraId="347C7DB3" w14:textId="77777777" w:rsidR="006B6AAD" w:rsidRPr="006D6BB6" w:rsidRDefault="006B6AAD" w:rsidP="0025077B">
            <w:pPr>
              <w:pStyle w:val="ACK-ChoreographyBody"/>
            </w:pPr>
            <w:r w:rsidRPr="006D6BB6">
              <w:t>Blank</w:t>
            </w:r>
          </w:p>
        </w:tc>
        <w:tc>
          <w:tcPr>
            <w:tcW w:w="992" w:type="dxa"/>
          </w:tcPr>
          <w:p w14:paraId="26EEFDF7" w14:textId="77777777" w:rsidR="006B6AAD" w:rsidRPr="006D6BB6" w:rsidRDefault="006B6AAD" w:rsidP="0025077B">
            <w:pPr>
              <w:pStyle w:val="ACK-ChoreographyBody"/>
            </w:pPr>
            <w:r w:rsidRPr="006D6BB6">
              <w:t>NE</w:t>
            </w:r>
          </w:p>
        </w:tc>
        <w:tc>
          <w:tcPr>
            <w:tcW w:w="2029" w:type="dxa"/>
          </w:tcPr>
          <w:p w14:paraId="3991C093" w14:textId="77777777" w:rsidR="006B6AAD" w:rsidRPr="006D6BB6" w:rsidRDefault="006B6AAD" w:rsidP="0025077B">
            <w:pPr>
              <w:pStyle w:val="ACK-ChoreographyBody"/>
            </w:pPr>
            <w:r w:rsidRPr="006D6BB6">
              <w:t>NE</w:t>
            </w:r>
          </w:p>
        </w:tc>
      </w:tr>
      <w:tr w:rsidR="006B6AAD" w:rsidRPr="006D6BB6" w14:paraId="56CAA928" w14:textId="77777777" w:rsidTr="00594536">
        <w:trPr>
          <w:jc w:val="center"/>
        </w:trPr>
        <w:tc>
          <w:tcPr>
            <w:tcW w:w="1579" w:type="dxa"/>
          </w:tcPr>
          <w:p w14:paraId="0038DC61" w14:textId="77777777" w:rsidR="006B6AAD" w:rsidRPr="006D6BB6" w:rsidRDefault="006B6AAD" w:rsidP="0025077B">
            <w:pPr>
              <w:pStyle w:val="ACK-ChoreographyBody"/>
            </w:pPr>
            <w:r w:rsidRPr="006D6BB6">
              <w:t>Immediate Ack</w:t>
            </w:r>
          </w:p>
        </w:tc>
        <w:tc>
          <w:tcPr>
            <w:tcW w:w="2244" w:type="dxa"/>
          </w:tcPr>
          <w:p w14:paraId="206B19A8" w14:textId="77777777" w:rsidR="006B6AAD" w:rsidRPr="006D6BB6" w:rsidRDefault="006B6AAD" w:rsidP="0025077B">
            <w:pPr>
              <w:pStyle w:val="ACK-ChoreographyBody"/>
            </w:pPr>
            <w:r w:rsidRPr="006D6BB6">
              <w:t>-</w:t>
            </w:r>
          </w:p>
        </w:tc>
        <w:tc>
          <w:tcPr>
            <w:tcW w:w="992" w:type="dxa"/>
          </w:tcPr>
          <w:p w14:paraId="47C40026" w14:textId="77777777" w:rsidR="006B6AAD" w:rsidRPr="006D6BB6" w:rsidRDefault="006B6AAD" w:rsidP="0025077B">
            <w:pPr>
              <w:pStyle w:val="ACK-ChoreographyBody"/>
            </w:pPr>
            <w:r w:rsidRPr="006D6BB6">
              <w:t>-</w:t>
            </w:r>
          </w:p>
        </w:tc>
        <w:tc>
          <w:tcPr>
            <w:tcW w:w="2029" w:type="dxa"/>
          </w:tcPr>
          <w:p w14:paraId="454689EC" w14:textId="24F044C8" w:rsidR="006B6AAD" w:rsidRPr="006D6BB6" w:rsidRDefault="006B6AAD" w:rsidP="0025077B">
            <w:pPr>
              <w:pStyle w:val="ACK-ChoreographyBody"/>
            </w:pPr>
            <w:r w:rsidRPr="006D6BB6">
              <w:rPr>
                <w:szCs w:val="16"/>
              </w:rPr>
              <w:t>ACK^</w:t>
            </w:r>
            <w:r>
              <w:rPr>
                <w:szCs w:val="16"/>
              </w:rPr>
              <w:t>A16</w:t>
            </w:r>
            <w:r w:rsidRPr="006D6BB6">
              <w:rPr>
                <w:szCs w:val="16"/>
              </w:rPr>
              <w:t>^ACK</w:t>
            </w:r>
          </w:p>
        </w:tc>
      </w:tr>
      <w:tr w:rsidR="006B6AAD" w:rsidRPr="006D6BB6" w14:paraId="147B3160" w14:textId="77777777" w:rsidTr="00594536">
        <w:trPr>
          <w:jc w:val="center"/>
        </w:trPr>
        <w:tc>
          <w:tcPr>
            <w:tcW w:w="1579" w:type="dxa"/>
          </w:tcPr>
          <w:p w14:paraId="37C859EB" w14:textId="77777777" w:rsidR="006B6AAD" w:rsidRPr="006D6BB6" w:rsidRDefault="006B6AAD" w:rsidP="0025077B">
            <w:pPr>
              <w:pStyle w:val="ACK-ChoreographyBody"/>
            </w:pPr>
            <w:r w:rsidRPr="006D6BB6">
              <w:t>Application Ack</w:t>
            </w:r>
          </w:p>
        </w:tc>
        <w:tc>
          <w:tcPr>
            <w:tcW w:w="2244" w:type="dxa"/>
          </w:tcPr>
          <w:p w14:paraId="1C2E65EA" w14:textId="4555D139" w:rsidR="006B6AAD" w:rsidRPr="006D6BB6" w:rsidRDefault="006B6AAD" w:rsidP="0025077B">
            <w:pPr>
              <w:pStyle w:val="ACK-ChoreographyBody"/>
            </w:pPr>
            <w:r>
              <w:rPr>
                <w:szCs w:val="16"/>
              </w:rPr>
              <w:t>-</w:t>
            </w:r>
          </w:p>
        </w:tc>
        <w:tc>
          <w:tcPr>
            <w:tcW w:w="992" w:type="dxa"/>
          </w:tcPr>
          <w:p w14:paraId="3B0877CF" w14:textId="77777777" w:rsidR="006B6AAD" w:rsidRPr="006D6BB6" w:rsidRDefault="006B6AAD" w:rsidP="0025077B">
            <w:pPr>
              <w:pStyle w:val="ACK-ChoreographyBody"/>
            </w:pPr>
            <w:r w:rsidRPr="006D6BB6">
              <w:t>-</w:t>
            </w:r>
          </w:p>
        </w:tc>
        <w:tc>
          <w:tcPr>
            <w:tcW w:w="2029" w:type="dxa"/>
          </w:tcPr>
          <w:p w14:paraId="4EE903B6" w14:textId="77777777" w:rsidR="006B6AAD" w:rsidRPr="006D6BB6" w:rsidRDefault="006B6AAD" w:rsidP="0025077B">
            <w:pPr>
              <w:pStyle w:val="ACK-ChoreographyBody"/>
            </w:pPr>
            <w:r w:rsidRPr="006D6BB6">
              <w:t>-</w:t>
            </w:r>
          </w:p>
        </w:tc>
      </w:tr>
    </w:tbl>
    <w:p w14:paraId="5521E2E6" w14:textId="77777777" w:rsidR="00715956" w:rsidRPr="00F21240" w:rsidRDefault="00715956">
      <w:pPr>
        <w:pStyle w:val="Heading3"/>
        <w:rPr>
          <w:noProof/>
        </w:rPr>
      </w:pPr>
      <w:bookmarkStart w:id="2644" w:name="_Toc27754802"/>
      <w:bookmarkStart w:id="2645" w:name="_Toc109892097"/>
      <w:r w:rsidRPr="00F21240">
        <w:rPr>
          <w:noProof/>
        </w:rPr>
        <w:t>ADT/ACK - Swap Patients (Event A17</w:t>
      </w:r>
      <w:r w:rsidRPr="00F21240">
        <w:rPr>
          <w:noProof/>
        </w:rPr>
        <w:fldChar w:fldCharType="begin"/>
      </w:r>
      <w:r w:rsidRPr="00F21240">
        <w:rPr>
          <w:noProof/>
        </w:rPr>
        <w:instrText>XE "A17"</w:instrText>
      </w:r>
      <w:r w:rsidRPr="00F21240">
        <w:rPr>
          <w:noProof/>
        </w:rPr>
        <w:fldChar w:fldCharType="end"/>
      </w:r>
      <w:r w:rsidRPr="00F21240">
        <w:rPr>
          <w:noProof/>
        </w:rPr>
        <w:t>)</w:t>
      </w:r>
      <w:bookmarkEnd w:id="2633"/>
      <w:bookmarkEnd w:id="2634"/>
      <w:bookmarkEnd w:id="2635"/>
      <w:bookmarkEnd w:id="2636"/>
      <w:bookmarkEnd w:id="2637"/>
      <w:bookmarkEnd w:id="2638"/>
      <w:bookmarkEnd w:id="2639"/>
      <w:bookmarkEnd w:id="2640"/>
      <w:bookmarkEnd w:id="2641"/>
      <w:bookmarkEnd w:id="2642"/>
      <w:bookmarkEnd w:id="2643"/>
      <w:bookmarkEnd w:id="2644"/>
      <w:bookmarkEnd w:id="2645"/>
    </w:p>
    <w:p w14:paraId="100A8625" w14:textId="77777777" w:rsidR="00715956" w:rsidRPr="00F21240" w:rsidRDefault="00715956">
      <w:pPr>
        <w:pStyle w:val="NormalIndented"/>
        <w:rPr>
          <w:noProof/>
        </w:rPr>
      </w:pPr>
      <w:r w:rsidRPr="00F21240">
        <w:rPr>
          <w:noProof/>
        </w:rPr>
        <w:t xml:space="preserve">The A17 is used when it is decided that two patients will exchange beds.  The patient ID and visit data are repeated for the two patients changing places.  See section </w:t>
      </w:r>
      <w:hyperlink w:anchor="_Swapping_a_patient" w:history="1">
        <w:r w:rsidRPr="00F21240">
          <w:rPr>
            <w:rStyle w:val="HyperlinkText"/>
            <w:noProof/>
          </w:rPr>
          <w:fldChar w:fldCharType="begin"/>
        </w:r>
        <w:r w:rsidRPr="00F21240">
          <w:rPr>
            <w:rStyle w:val="HyperlinkText"/>
            <w:noProof/>
          </w:rPr>
          <w:instrText xml:space="preserve"> REF _Ref434107681 \r  \* MERGEFORMAT </w:instrText>
        </w:r>
        <w:r w:rsidRPr="00F21240">
          <w:rPr>
            <w:rStyle w:val="HyperlinkText"/>
            <w:noProof/>
          </w:rPr>
          <w:fldChar w:fldCharType="separate"/>
        </w:r>
        <w:r w:rsidR="00FD1E54">
          <w:rPr>
            <w:rStyle w:val="HyperlinkText"/>
          </w:rPr>
          <w:t>3.5.1</w:t>
        </w:r>
        <w:r w:rsidRPr="00F21240">
          <w:rPr>
            <w:rStyle w:val="HyperlinkText"/>
            <w:noProof/>
          </w:rPr>
          <w:fldChar w:fldCharType="end"/>
        </w:r>
      </w:hyperlink>
      <w:r w:rsidRPr="00F21240">
        <w:rPr>
          <w:noProof/>
        </w:rPr>
        <w:t>, "</w:t>
      </w:r>
      <w:hyperlink w:anchor="_Hlt433528487" w:history="1">
        <w:r w:rsidRPr="00F21240">
          <w:rPr>
            <w:rStyle w:val="HyperlinkText"/>
            <w:noProof/>
          </w:rPr>
          <w:fldChar w:fldCharType="begin"/>
        </w:r>
        <w:r w:rsidRPr="00F21240">
          <w:rPr>
            <w:rStyle w:val="HyperlinkText"/>
            <w:noProof/>
          </w:rPr>
          <w:instrText xml:space="preserve"> REF _Ref436465081  \* MERGEFORMAT </w:instrText>
        </w:r>
        <w:r w:rsidRPr="00F21240">
          <w:rPr>
            <w:rStyle w:val="HyperlinkText"/>
            <w:noProof/>
          </w:rPr>
          <w:fldChar w:fldCharType="separate"/>
        </w:r>
        <w:r w:rsidR="00FD1E54" w:rsidRPr="00FD1E54">
          <w:rPr>
            <w:rStyle w:val="HyperlinkText"/>
          </w:rPr>
          <w:t>Swapping a patient</w:t>
        </w:r>
        <w:r w:rsidRPr="00F21240">
          <w:rPr>
            <w:rStyle w:val="HyperlinkText"/>
            <w:noProof/>
          </w:rPr>
          <w:fldChar w:fldCharType="end"/>
        </w:r>
      </w:hyperlink>
      <w:r w:rsidRPr="00F21240">
        <w:rPr>
          <w:rStyle w:val="HyperlinkText"/>
          <w:noProof/>
        </w:rPr>
        <w:t>,</w:t>
      </w:r>
      <w:r w:rsidRPr="00F21240">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F21240" w:rsidRDefault="00715956">
      <w:pPr>
        <w:pStyle w:val="MsgTableCaption"/>
        <w:rPr>
          <w:noProof/>
        </w:rPr>
      </w:pPr>
      <w:r w:rsidRPr="00F21240">
        <w:rPr>
          <w:noProof/>
        </w:rPr>
        <w:t>ADT^A17^ADT_A17: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F21240" w:rsidRDefault="00715956">
            <w:pPr>
              <w:pStyle w:val="MsgTableHeader"/>
              <w:jc w:val="center"/>
              <w:rPr>
                <w:noProof/>
              </w:rPr>
            </w:pPr>
            <w:r w:rsidRPr="00F21240">
              <w:rPr>
                <w:noProof/>
              </w:rPr>
              <w:t>Chapter</w:t>
            </w:r>
          </w:p>
        </w:tc>
      </w:tr>
      <w:tr w:rsidR="00715956" w:rsidRPr="00715956"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F21240" w:rsidRDefault="00715956">
            <w:pPr>
              <w:pStyle w:val="MsgTableBody"/>
              <w:jc w:val="center"/>
              <w:rPr>
                <w:noProof/>
              </w:rPr>
            </w:pPr>
            <w:r w:rsidRPr="00F21240">
              <w:rPr>
                <w:noProof/>
              </w:rPr>
              <w:t>2</w:t>
            </w:r>
          </w:p>
        </w:tc>
      </w:tr>
      <w:tr w:rsidR="007C18FE" w:rsidRPr="00151483"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594536" w:rsidRDefault="007C18FE" w:rsidP="00622FC8">
            <w:pPr>
              <w:pStyle w:val="MsgTableBody"/>
              <w:jc w:val="center"/>
              <w:rPr>
                <w:noProof/>
              </w:rPr>
            </w:pPr>
            <w:r w:rsidRPr="00594536">
              <w:rPr>
                <w:noProof/>
              </w:rPr>
              <w:t>3</w:t>
            </w:r>
          </w:p>
        </w:tc>
      </w:tr>
      <w:tr w:rsidR="00715956" w:rsidRPr="00715956"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F21240" w:rsidRDefault="00715956">
            <w:pPr>
              <w:pStyle w:val="MsgTableBody"/>
              <w:jc w:val="center"/>
              <w:rPr>
                <w:noProof/>
              </w:rPr>
            </w:pPr>
            <w:r w:rsidRPr="00F21240">
              <w:rPr>
                <w:noProof/>
              </w:rPr>
              <w:t>2</w:t>
            </w:r>
          </w:p>
        </w:tc>
      </w:tr>
      <w:tr w:rsidR="00715956" w:rsidRPr="00715956"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F21240" w:rsidRDefault="00715956">
            <w:pPr>
              <w:pStyle w:val="MsgTableBody"/>
              <w:jc w:val="center"/>
              <w:rPr>
                <w:noProof/>
              </w:rPr>
            </w:pPr>
            <w:r w:rsidRPr="00F21240">
              <w:rPr>
                <w:noProof/>
              </w:rPr>
              <w:t>2</w:t>
            </w:r>
          </w:p>
        </w:tc>
      </w:tr>
      <w:tr w:rsidR="00715956" w:rsidRPr="00715956"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F21240" w:rsidRDefault="00000000">
            <w:pPr>
              <w:pStyle w:val="MsgTableBody"/>
              <w:rPr>
                <w:noProof/>
              </w:rPr>
            </w:pPr>
            <w:hyperlink w:anchor="EVN" w:history="1">
              <w:r w:rsidR="00535D9E">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F21240" w:rsidRDefault="00715956">
            <w:pPr>
              <w:pStyle w:val="MsgTableBody"/>
              <w:jc w:val="center"/>
              <w:rPr>
                <w:noProof/>
              </w:rPr>
            </w:pPr>
            <w:r w:rsidRPr="00F21240">
              <w:rPr>
                <w:noProof/>
              </w:rPr>
              <w:t>3</w:t>
            </w:r>
          </w:p>
        </w:tc>
      </w:tr>
      <w:tr w:rsidR="00715956" w:rsidRPr="00715956"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F21240" w:rsidRDefault="00000000">
            <w:pPr>
              <w:pStyle w:val="MsgTableBody"/>
              <w:rPr>
                <w:noProof/>
              </w:rPr>
            </w:pPr>
            <w:hyperlink w:anchor="PID" w:history="1">
              <w:r w:rsidR="00535D9E">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F21240" w:rsidRDefault="00715956">
            <w:pPr>
              <w:pStyle w:val="MsgTableBody"/>
              <w:jc w:val="center"/>
              <w:rPr>
                <w:noProof/>
              </w:rPr>
            </w:pPr>
            <w:r w:rsidRPr="00F21240">
              <w:rPr>
                <w:noProof/>
              </w:rPr>
              <w:t>3</w:t>
            </w:r>
          </w:p>
        </w:tc>
      </w:tr>
      <w:tr w:rsidR="000A1ACA" w:rsidRPr="00715956" w14:paraId="708E7A27" w14:textId="77777777" w:rsidTr="00D50068">
        <w:trPr>
          <w:jc w:val="center"/>
          <w:ins w:id="2646" w:author="Merrick, Riki | APHL" w:date="2022-07-17T16:55:00Z"/>
        </w:trPr>
        <w:tc>
          <w:tcPr>
            <w:tcW w:w="2882" w:type="dxa"/>
            <w:tcBorders>
              <w:top w:val="dotted" w:sz="4" w:space="0" w:color="auto"/>
              <w:left w:val="nil"/>
              <w:bottom w:val="dotted" w:sz="4" w:space="0" w:color="auto"/>
              <w:right w:val="nil"/>
            </w:tcBorders>
            <w:shd w:val="clear" w:color="auto" w:fill="FFFFFF"/>
          </w:tcPr>
          <w:p w14:paraId="3CD4DE1B" w14:textId="2DB5C744" w:rsidR="000A1ACA" w:rsidRPr="00F21240" w:rsidRDefault="000A1ACA" w:rsidP="000A1ACA">
            <w:pPr>
              <w:pStyle w:val="MsgTableBody"/>
              <w:rPr>
                <w:ins w:id="2647" w:author="Merrick, Riki | APHL" w:date="2022-07-17T16:55:00Z"/>
                <w:noProof/>
              </w:rPr>
            </w:pPr>
            <w:ins w:id="2648"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4D59874D" w14:textId="31AA39AC" w:rsidR="000A1ACA" w:rsidRPr="00F21240" w:rsidRDefault="000A1ACA" w:rsidP="000A1ACA">
            <w:pPr>
              <w:pStyle w:val="MsgTableBody"/>
              <w:rPr>
                <w:ins w:id="2649" w:author="Merrick, Riki | APHL" w:date="2022-07-17T16:55:00Z"/>
                <w:noProof/>
              </w:rPr>
            </w:pPr>
            <w:ins w:id="2650"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EA87879" w14:textId="77777777" w:rsidR="000A1ACA" w:rsidRPr="00F21240" w:rsidRDefault="000A1ACA" w:rsidP="000A1ACA">
            <w:pPr>
              <w:pStyle w:val="MsgTableBody"/>
              <w:jc w:val="center"/>
              <w:rPr>
                <w:ins w:id="2651"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2022C28E" w14:textId="6A733746" w:rsidR="000A1ACA" w:rsidRPr="00F21240" w:rsidRDefault="000A1ACA" w:rsidP="000A1ACA">
            <w:pPr>
              <w:pStyle w:val="MsgTableBody"/>
              <w:jc w:val="center"/>
              <w:rPr>
                <w:ins w:id="2652" w:author="Merrick, Riki | APHL" w:date="2022-07-17T16:55:00Z"/>
                <w:noProof/>
              </w:rPr>
            </w:pPr>
            <w:ins w:id="2653" w:author="Merrick, Riki | APHL" w:date="2022-07-17T16:55:00Z">
              <w:r>
                <w:rPr>
                  <w:noProof/>
                </w:rPr>
                <w:t>3</w:t>
              </w:r>
            </w:ins>
          </w:p>
        </w:tc>
      </w:tr>
      <w:tr w:rsidR="000A1ACA" w:rsidRPr="00715956" w14:paraId="11D87AF0" w14:textId="77777777" w:rsidTr="00D50068">
        <w:trPr>
          <w:jc w:val="center"/>
          <w:ins w:id="2654" w:author="Merrick, Riki | APHL" w:date="2022-07-17T16:55:00Z"/>
        </w:trPr>
        <w:tc>
          <w:tcPr>
            <w:tcW w:w="2882" w:type="dxa"/>
            <w:tcBorders>
              <w:top w:val="dotted" w:sz="4" w:space="0" w:color="auto"/>
              <w:left w:val="nil"/>
              <w:bottom w:val="dotted" w:sz="4" w:space="0" w:color="auto"/>
              <w:right w:val="nil"/>
            </w:tcBorders>
            <w:shd w:val="clear" w:color="auto" w:fill="FFFFFF"/>
          </w:tcPr>
          <w:p w14:paraId="24F12FB1" w14:textId="611C76AF" w:rsidR="000A1ACA" w:rsidRPr="00F21240" w:rsidRDefault="000A1ACA" w:rsidP="000A1ACA">
            <w:pPr>
              <w:pStyle w:val="MsgTableBody"/>
              <w:rPr>
                <w:ins w:id="2655" w:author="Merrick, Riki | APHL" w:date="2022-07-17T16:55:00Z"/>
                <w:noProof/>
              </w:rPr>
            </w:pPr>
            <w:ins w:id="2656"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53BF6727" w14:textId="1C01F3E3" w:rsidR="000A1ACA" w:rsidRPr="00F21240" w:rsidRDefault="000A1ACA" w:rsidP="000A1ACA">
            <w:pPr>
              <w:pStyle w:val="MsgTableBody"/>
              <w:rPr>
                <w:ins w:id="2657" w:author="Merrick, Riki | APHL" w:date="2022-07-17T16:55:00Z"/>
                <w:noProof/>
              </w:rPr>
            </w:pPr>
            <w:ins w:id="2658"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0E51270" w14:textId="77777777" w:rsidR="000A1ACA" w:rsidRPr="00F21240" w:rsidRDefault="000A1ACA" w:rsidP="000A1ACA">
            <w:pPr>
              <w:pStyle w:val="MsgTableBody"/>
              <w:jc w:val="center"/>
              <w:rPr>
                <w:ins w:id="2659"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1F0159A3" w14:textId="11F61CEA" w:rsidR="000A1ACA" w:rsidRPr="00F21240" w:rsidRDefault="000A1ACA" w:rsidP="000A1ACA">
            <w:pPr>
              <w:pStyle w:val="MsgTableBody"/>
              <w:jc w:val="center"/>
              <w:rPr>
                <w:ins w:id="2660" w:author="Merrick, Riki | APHL" w:date="2022-07-17T16:55:00Z"/>
                <w:noProof/>
              </w:rPr>
            </w:pPr>
            <w:ins w:id="2661" w:author="Merrick, Riki | APHL" w:date="2022-07-17T16:55:00Z">
              <w:r>
                <w:rPr>
                  <w:noProof/>
                </w:rPr>
                <w:t>3</w:t>
              </w:r>
            </w:ins>
          </w:p>
        </w:tc>
      </w:tr>
      <w:tr w:rsidR="000A1ACA" w:rsidRPr="00715956" w14:paraId="14733166" w14:textId="77777777" w:rsidTr="00D50068">
        <w:trPr>
          <w:jc w:val="center"/>
          <w:ins w:id="2662" w:author="Merrick, Riki | APHL" w:date="2022-07-17T16:55:00Z"/>
        </w:trPr>
        <w:tc>
          <w:tcPr>
            <w:tcW w:w="2882" w:type="dxa"/>
            <w:tcBorders>
              <w:top w:val="dotted" w:sz="4" w:space="0" w:color="auto"/>
              <w:left w:val="nil"/>
              <w:bottom w:val="dotted" w:sz="4" w:space="0" w:color="auto"/>
              <w:right w:val="nil"/>
            </w:tcBorders>
            <w:shd w:val="clear" w:color="auto" w:fill="FFFFFF"/>
          </w:tcPr>
          <w:p w14:paraId="38F10FEC" w14:textId="29C0017E" w:rsidR="000A1ACA" w:rsidRPr="00F21240" w:rsidRDefault="000A1ACA" w:rsidP="000A1ACA">
            <w:pPr>
              <w:pStyle w:val="MsgTableBody"/>
              <w:rPr>
                <w:ins w:id="2663" w:author="Merrick, Riki | APHL" w:date="2022-07-17T16:55:00Z"/>
                <w:noProof/>
              </w:rPr>
            </w:pPr>
            <w:ins w:id="2664"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12FC9632" w14:textId="4606195D" w:rsidR="000A1ACA" w:rsidRPr="00F21240" w:rsidRDefault="000A1ACA" w:rsidP="000A1ACA">
            <w:pPr>
              <w:pStyle w:val="MsgTableBody"/>
              <w:rPr>
                <w:ins w:id="2665" w:author="Merrick, Riki | APHL" w:date="2022-07-17T16:55:00Z"/>
                <w:noProof/>
              </w:rPr>
            </w:pPr>
            <w:ins w:id="2666" w:author="Merrick, Riki | APHL" w:date="2022-07-17T16:55: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F1ABE3F" w14:textId="77777777" w:rsidR="000A1ACA" w:rsidRPr="00F21240" w:rsidRDefault="000A1ACA" w:rsidP="000A1ACA">
            <w:pPr>
              <w:pStyle w:val="MsgTableBody"/>
              <w:jc w:val="center"/>
              <w:rPr>
                <w:ins w:id="2667"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40017F08" w14:textId="7307CF69" w:rsidR="000A1ACA" w:rsidRPr="00F21240" w:rsidRDefault="000A1ACA" w:rsidP="000A1ACA">
            <w:pPr>
              <w:pStyle w:val="MsgTableBody"/>
              <w:jc w:val="center"/>
              <w:rPr>
                <w:ins w:id="2668" w:author="Merrick, Riki | APHL" w:date="2022-07-17T16:55:00Z"/>
                <w:noProof/>
              </w:rPr>
            </w:pPr>
            <w:ins w:id="2669" w:author="Merrick, Riki | APHL" w:date="2022-07-17T16:55:00Z">
              <w:r>
                <w:rPr>
                  <w:noProof/>
                </w:rPr>
                <w:t>3</w:t>
              </w:r>
            </w:ins>
          </w:p>
        </w:tc>
      </w:tr>
      <w:tr w:rsidR="000A1ACA" w:rsidRPr="00715956"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0A1ACA" w:rsidRPr="00F21240" w:rsidRDefault="000A1ACA" w:rsidP="000A1ACA">
            <w:pPr>
              <w:pStyle w:val="MsgTableBody"/>
              <w:jc w:val="center"/>
              <w:rPr>
                <w:noProof/>
              </w:rPr>
            </w:pPr>
            <w:r w:rsidRPr="00F21240">
              <w:rPr>
                <w:noProof/>
              </w:rPr>
              <w:t>3</w:t>
            </w:r>
          </w:p>
        </w:tc>
      </w:tr>
      <w:tr w:rsidR="000A1ACA" w:rsidRPr="00715956"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0A1ACA" w:rsidRPr="00F21240" w:rsidRDefault="000A1ACA" w:rsidP="000A1ACA">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0A1ACA" w:rsidRPr="00F21240" w:rsidRDefault="000A1ACA" w:rsidP="000A1ACA">
            <w:pPr>
              <w:pStyle w:val="MsgTableBody"/>
              <w:jc w:val="center"/>
              <w:rPr>
                <w:noProof/>
              </w:rPr>
            </w:pPr>
            <w:r w:rsidRPr="00F21240">
              <w:rPr>
                <w:noProof/>
              </w:rPr>
              <w:t>3</w:t>
            </w:r>
          </w:p>
        </w:tc>
      </w:tr>
      <w:tr w:rsidR="000A1ACA" w:rsidRPr="00715956"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0A1ACA" w:rsidRPr="00F21240" w:rsidRDefault="000A1ACA" w:rsidP="000A1ACA">
            <w:pPr>
              <w:pStyle w:val="MsgTableBody"/>
              <w:rPr>
                <w:noProof/>
              </w:rPr>
            </w:pPr>
            <w:r w:rsidRPr="00F21240">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0A1ACA" w:rsidRPr="00F21240" w:rsidRDefault="000A1ACA" w:rsidP="000A1ACA">
            <w:pPr>
              <w:pStyle w:val="MsgTableBody"/>
              <w:jc w:val="center"/>
              <w:rPr>
                <w:noProof/>
              </w:rPr>
            </w:pPr>
            <w:r w:rsidRPr="00F21240">
              <w:rPr>
                <w:noProof/>
              </w:rPr>
              <w:t>3</w:t>
            </w:r>
          </w:p>
        </w:tc>
      </w:tr>
      <w:tr w:rsidR="000A1ACA" w:rsidRPr="00715956"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0A1ACA" w:rsidRPr="00F21240" w:rsidRDefault="000A1ACA" w:rsidP="000A1ACA">
            <w:pPr>
              <w:pStyle w:val="MsgTableBody"/>
              <w:jc w:val="center"/>
              <w:rPr>
                <w:noProof/>
              </w:rPr>
            </w:pPr>
            <w:r w:rsidRPr="00F21240">
              <w:rPr>
                <w:noProof/>
              </w:rPr>
              <w:t>3</w:t>
            </w:r>
          </w:p>
        </w:tc>
      </w:tr>
      <w:tr w:rsidR="000A1ACA" w:rsidRPr="00715956"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0A1ACA" w:rsidRPr="00F21240" w:rsidRDefault="000A1ACA" w:rsidP="000A1ACA">
            <w:pPr>
              <w:pStyle w:val="MsgTableBody"/>
              <w:rPr>
                <w:noProof/>
              </w:rPr>
            </w:pPr>
            <w:r>
              <w:rPr>
                <w:noProof/>
              </w:rPr>
              <w:t>--- OBSERVATION_RESULT_1 begin</w:t>
            </w:r>
          </w:p>
        </w:tc>
        <w:tc>
          <w:tcPr>
            <w:tcW w:w="864" w:type="dxa"/>
            <w:tcBorders>
              <w:top w:val="dotted" w:sz="4" w:space="0" w:color="auto"/>
              <w:left w:val="nil"/>
              <w:bottom w:val="dotted" w:sz="4" w:space="0" w:color="auto"/>
              <w:right w:val="nil"/>
            </w:tcBorders>
            <w:shd w:val="clear" w:color="auto" w:fill="FFFFFF"/>
          </w:tcPr>
          <w:p w14:paraId="60CCFD8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0A1ACA" w:rsidRPr="00F21240" w:rsidRDefault="000A1ACA" w:rsidP="000A1ACA">
            <w:pPr>
              <w:pStyle w:val="MsgTableBody"/>
              <w:jc w:val="center"/>
              <w:rPr>
                <w:noProof/>
              </w:rPr>
            </w:pPr>
          </w:p>
        </w:tc>
      </w:tr>
      <w:tr w:rsidR="000A1ACA" w:rsidRPr="00715956"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0A1ACA" w:rsidRPr="00F21240" w:rsidRDefault="000A1ACA" w:rsidP="000A1ACA">
            <w:pPr>
              <w:pStyle w:val="MsgTableBody"/>
              <w:rPr>
                <w:noProof/>
              </w:rPr>
            </w:pPr>
            <w:r>
              <w:rPr>
                <w:noProof/>
              </w:rPr>
              <w:t xml:space="preserve">    </w:t>
            </w:r>
            <w:r w:rsidRPr="00F21240">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0A1ACA" w:rsidRPr="00F21240" w:rsidRDefault="000A1ACA" w:rsidP="000A1ACA">
            <w:pPr>
              <w:pStyle w:val="MsgTableBody"/>
              <w:rPr>
                <w:noProof/>
              </w:rPr>
            </w:pPr>
            <w:r w:rsidRPr="00F21240">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0A1ACA" w:rsidRPr="00F21240" w:rsidRDefault="000A1ACA" w:rsidP="000A1ACA">
            <w:pPr>
              <w:pStyle w:val="MsgTableBody"/>
              <w:jc w:val="center"/>
              <w:rPr>
                <w:noProof/>
              </w:rPr>
            </w:pPr>
            <w:r w:rsidRPr="00F21240">
              <w:rPr>
                <w:noProof/>
              </w:rPr>
              <w:t>7</w:t>
            </w:r>
          </w:p>
        </w:tc>
      </w:tr>
      <w:tr w:rsidR="000A1ACA" w:rsidRPr="00715956"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0A1ACA" w:rsidRDefault="000A1ACA" w:rsidP="000A1ACA">
            <w:pPr>
              <w:pStyle w:val="MsgTableBody"/>
            </w:pPr>
            <w:r>
              <w:t xml:space="preserve">  </w:t>
            </w:r>
            <w:proofErr w:type="gramStart"/>
            <w:r>
              <w:t>[{ PRT</w:t>
            </w:r>
            <w:proofErr w:type="gramEnd"/>
            <w:r>
              <w:t xml:space="preserve"> }}</w:t>
            </w:r>
          </w:p>
        </w:tc>
        <w:tc>
          <w:tcPr>
            <w:tcW w:w="4320" w:type="dxa"/>
            <w:tcBorders>
              <w:top w:val="dotted" w:sz="4" w:space="0" w:color="auto"/>
              <w:left w:val="nil"/>
              <w:bottom w:val="dotted" w:sz="4" w:space="0" w:color="auto"/>
              <w:right w:val="nil"/>
            </w:tcBorders>
            <w:shd w:val="clear" w:color="auto" w:fill="FFFFFF"/>
          </w:tcPr>
          <w:p w14:paraId="66796B2F" w14:textId="5C927D7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0A1ACA" w:rsidRPr="00F21240" w:rsidRDefault="000A1ACA" w:rsidP="000A1ACA">
            <w:pPr>
              <w:pStyle w:val="MsgTableBody"/>
              <w:jc w:val="center"/>
              <w:rPr>
                <w:noProof/>
              </w:rPr>
            </w:pPr>
            <w:r>
              <w:rPr>
                <w:noProof/>
              </w:rPr>
              <w:t>7</w:t>
            </w:r>
          </w:p>
        </w:tc>
      </w:tr>
      <w:tr w:rsidR="000A1ACA" w:rsidRPr="00715956"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0A1ACA" w:rsidRDefault="000A1ACA" w:rsidP="000A1ACA">
            <w:pPr>
              <w:pStyle w:val="MsgTableBody"/>
            </w:pPr>
            <w:r>
              <w:t>}]</w:t>
            </w:r>
          </w:p>
        </w:tc>
        <w:tc>
          <w:tcPr>
            <w:tcW w:w="4320" w:type="dxa"/>
            <w:tcBorders>
              <w:top w:val="dotted" w:sz="4" w:space="0" w:color="auto"/>
              <w:left w:val="nil"/>
              <w:bottom w:val="dotted" w:sz="4" w:space="0" w:color="auto"/>
              <w:right w:val="nil"/>
            </w:tcBorders>
            <w:shd w:val="clear" w:color="auto" w:fill="FFFFFF"/>
          </w:tcPr>
          <w:p w14:paraId="35C16798" w14:textId="6C8A7DD6" w:rsidR="000A1ACA" w:rsidRDefault="000A1ACA" w:rsidP="000A1ACA">
            <w:pPr>
              <w:pStyle w:val="MsgTableBody"/>
              <w:rPr>
                <w:noProof/>
              </w:rPr>
            </w:pPr>
            <w:r>
              <w:rPr>
                <w:noProof/>
              </w:rPr>
              <w:t>--- OBSERVATION_RESULT_1 end</w:t>
            </w:r>
          </w:p>
        </w:tc>
        <w:tc>
          <w:tcPr>
            <w:tcW w:w="864" w:type="dxa"/>
            <w:tcBorders>
              <w:top w:val="dotted" w:sz="4" w:space="0" w:color="auto"/>
              <w:left w:val="nil"/>
              <w:bottom w:val="dotted" w:sz="4" w:space="0" w:color="auto"/>
              <w:right w:val="nil"/>
            </w:tcBorders>
            <w:shd w:val="clear" w:color="auto" w:fill="FFFFFF"/>
          </w:tcPr>
          <w:p w14:paraId="57AFFFB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0A1ACA" w:rsidRDefault="000A1ACA" w:rsidP="000A1ACA">
            <w:pPr>
              <w:pStyle w:val="MsgTableBody"/>
              <w:jc w:val="center"/>
              <w:rPr>
                <w:noProof/>
              </w:rPr>
            </w:pPr>
          </w:p>
        </w:tc>
      </w:tr>
      <w:tr w:rsidR="000A1ACA" w:rsidRPr="00715956"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0A1ACA" w:rsidRPr="00F21240" w:rsidRDefault="00000000" w:rsidP="000A1ACA">
            <w:pPr>
              <w:pStyle w:val="MsgTableBody"/>
              <w:rPr>
                <w:noProof/>
              </w:rPr>
            </w:pPr>
            <w:hyperlink w:anchor="PID" w:history="1">
              <w:r w:rsidR="000A1ACA">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0A1ACA" w:rsidRPr="00F21240" w:rsidRDefault="000A1ACA" w:rsidP="000A1ACA">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0A1ACA" w:rsidRPr="00F21240" w:rsidRDefault="000A1ACA" w:rsidP="000A1ACA">
            <w:pPr>
              <w:pStyle w:val="MsgTableBody"/>
              <w:jc w:val="center"/>
              <w:rPr>
                <w:noProof/>
              </w:rPr>
            </w:pPr>
            <w:r w:rsidRPr="00F21240">
              <w:rPr>
                <w:noProof/>
              </w:rPr>
              <w:t>3</w:t>
            </w:r>
          </w:p>
        </w:tc>
      </w:tr>
      <w:tr w:rsidR="000A1ACA" w:rsidRPr="00715956"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0A1ACA" w:rsidRPr="00F21240" w:rsidRDefault="000A1ACA" w:rsidP="000A1ACA">
            <w:pPr>
              <w:pStyle w:val="MsgTableBody"/>
              <w:jc w:val="center"/>
              <w:rPr>
                <w:noProof/>
              </w:rPr>
            </w:pPr>
            <w:r w:rsidRPr="00F21240">
              <w:rPr>
                <w:noProof/>
              </w:rPr>
              <w:t>3</w:t>
            </w:r>
          </w:p>
        </w:tc>
      </w:tr>
      <w:tr w:rsidR="000A1ACA" w:rsidRPr="00715956"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0A1ACA" w:rsidRPr="00F21240" w:rsidRDefault="000A1ACA" w:rsidP="000A1ACA">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0A1ACA" w:rsidRPr="00F21240" w:rsidRDefault="000A1ACA" w:rsidP="000A1ACA">
            <w:pPr>
              <w:pStyle w:val="MsgTableBody"/>
              <w:jc w:val="center"/>
              <w:rPr>
                <w:noProof/>
              </w:rPr>
            </w:pPr>
            <w:r w:rsidRPr="00F21240">
              <w:rPr>
                <w:noProof/>
              </w:rPr>
              <w:t>3</w:t>
            </w:r>
          </w:p>
        </w:tc>
      </w:tr>
      <w:tr w:rsidR="000A1ACA" w:rsidRPr="00715956"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0A1ACA" w:rsidRPr="00F21240" w:rsidRDefault="000A1ACA" w:rsidP="000A1ACA">
            <w:pPr>
              <w:pStyle w:val="MsgTableBody"/>
              <w:rPr>
                <w:noProof/>
              </w:rPr>
            </w:pPr>
            <w:r w:rsidRPr="00F21240">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0A1ACA" w:rsidRPr="00F21240" w:rsidRDefault="000A1ACA" w:rsidP="000A1ACA">
            <w:pPr>
              <w:pStyle w:val="MsgTableBody"/>
              <w:jc w:val="center"/>
              <w:rPr>
                <w:noProof/>
              </w:rPr>
            </w:pPr>
            <w:r w:rsidRPr="00F21240">
              <w:rPr>
                <w:noProof/>
              </w:rPr>
              <w:t>3</w:t>
            </w:r>
          </w:p>
        </w:tc>
      </w:tr>
      <w:tr w:rsidR="000A1ACA" w:rsidRPr="00715956"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0A1ACA" w:rsidRPr="00F21240" w:rsidRDefault="000A1ACA" w:rsidP="000A1ACA">
            <w:pPr>
              <w:pStyle w:val="MsgTableBody"/>
              <w:jc w:val="center"/>
              <w:rPr>
                <w:noProof/>
              </w:rPr>
            </w:pPr>
            <w:r w:rsidRPr="00F21240">
              <w:rPr>
                <w:noProof/>
              </w:rPr>
              <w:t>3</w:t>
            </w:r>
          </w:p>
        </w:tc>
      </w:tr>
      <w:tr w:rsidR="000A1ACA" w:rsidRPr="00715956"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0A1ACA" w:rsidRPr="00F21240" w:rsidRDefault="000A1ACA" w:rsidP="000A1ACA">
            <w:pPr>
              <w:pStyle w:val="MsgTableBody"/>
              <w:rPr>
                <w:noProof/>
              </w:rPr>
            </w:pPr>
            <w:r>
              <w:rPr>
                <w:noProof/>
              </w:rPr>
              <w:t>--- OBSERVATION_RESULT_2 begin</w:t>
            </w:r>
          </w:p>
        </w:tc>
        <w:tc>
          <w:tcPr>
            <w:tcW w:w="864" w:type="dxa"/>
            <w:tcBorders>
              <w:top w:val="dotted" w:sz="4" w:space="0" w:color="auto"/>
              <w:left w:val="nil"/>
              <w:bottom w:val="dotted" w:sz="4" w:space="0" w:color="auto"/>
              <w:right w:val="nil"/>
            </w:tcBorders>
            <w:shd w:val="clear" w:color="auto" w:fill="FFFFFF"/>
          </w:tcPr>
          <w:p w14:paraId="5077558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0A1ACA" w:rsidRPr="00F21240" w:rsidRDefault="000A1ACA" w:rsidP="000A1ACA">
            <w:pPr>
              <w:pStyle w:val="MsgTableBody"/>
              <w:jc w:val="center"/>
              <w:rPr>
                <w:noProof/>
              </w:rPr>
            </w:pPr>
          </w:p>
        </w:tc>
      </w:tr>
      <w:tr w:rsidR="000A1ACA" w:rsidRPr="00715956"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0A1ACA" w:rsidRPr="00F21240" w:rsidRDefault="000A1ACA" w:rsidP="000A1ACA">
            <w:pPr>
              <w:pStyle w:val="MsgTableBody"/>
              <w:rPr>
                <w:noProof/>
              </w:rPr>
            </w:pPr>
            <w:r w:rsidRPr="00F21240">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0A1ACA" w:rsidRPr="00F21240" w:rsidRDefault="000A1ACA" w:rsidP="000A1ACA">
            <w:pPr>
              <w:pStyle w:val="MsgTableBody"/>
              <w:jc w:val="center"/>
              <w:rPr>
                <w:noProof/>
              </w:rPr>
            </w:pPr>
            <w:r w:rsidRPr="00F21240">
              <w:rPr>
                <w:noProof/>
              </w:rPr>
              <w:t>7</w:t>
            </w:r>
          </w:p>
        </w:tc>
      </w:tr>
      <w:tr w:rsidR="000A1ACA" w:rsidRPr="00715956"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006B5F" w14:textId="6DFA32DA"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0A1ACA" w:rsidRPr="00F21240" w:rsidRDefault="000A1ACA" w:rsidP="000A1ACA">
            <w:pPr>
              <w:pStyle w:val="MsgTableBody"/>
              <w:jc w:val="center"/>
              <w:rPr>
                <w:noProof/>
              </w:rPr>
            </w:pPr>
            <w:r>
              <w:rPr>
                <w:noProof/>
              </w:rPr>
              <w:t>7</w:t>
            </w:r>
          </w:p>
        </w:tc>
      </w:tr>
      <w:tr w:rsidR="000A1ACA" w:rsidRPr="00715956"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0A1ACA"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48970F0" w14:textId="4114DA36" w:rsidR="000A1ACA" w:rsidRDefault="000A1ACA" w:rsidP="000A1ACA">
            <w:pPr>
              <w:pStyle w:val="MsgTableBody"/>
              <w:rPr>
                <w:noProof/>
              </w:rPr>
            </w:pPr>
            <w:r>
              <w:rPr>
                <w:noProof/>
              </w:rPr>
              <w:t>--- OBSERVATION_RESULT_2 end</w:t>
            </w:r>
          </w:p>
        </w:tc>
        <w:tc>
          <w:tcPr>
            <w:tcW w:w="864" w:type="dxa"/>
            <w:tcBorders>
              <w:top w:val="dotted" w:sz="4" w:space="0" w:color="auto"/>
              <w:left w:val="nil"/>
              <w:bottom w:val="single" w:sz="2" w:space="0" w:color="auto"/>
              <w:right w:val="nil"/>
            </w:tcBorders>
            <w:shd w:val="clear" w:color="auto" w:fill="FFFFFF"/>
          </w:tcPr>
          <w:p w14:paraId="37BE920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0A1ACA" w:rsidRDefault="000A1ACA" w:rsidP="000A1ACA">
            <w:pPr>
              <w:pStyle w:val="MsgTableBody"/>
              <w:jc w:val="center"/>
              <w:rPr>
                <w:noProof/>
              </w:rPr>
            </w:pPr>
          </w:p>
        </w:tc>
      </w:tr>
    </w:tbl>
    <w:p w14:paraId="7435CAC4" w14:textId="54FB34A6"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6BB6" w14:paraId="5C6771A7" w14:textId="77777777" w:rsidTr="009118D0">
        <w:trPr>
          <w:jc w:val="center"/>
        </w:trPr>
        <w:tc>
          <w:tcPr>
            <w:tcW w:w="9067" w:type="dxa"/>
            <w:gridSpan w:val="6"/>
          </w:tcPr>
          <w:p w14:paraId="0F056103" w14:textId="772814EA" w:rsidR="00A97252" w:rsidRPr="006D6BB6" w:rsidRDefault="00A97252" w:rsidP="00A97252">
            <w:pPr>
              <w:pStyle w:val="ACK-ChoreographyHeader"/>
            </w:pPr>
            <w:r w:rsidRPr="00C20CAF">
              <w:t>Acknowledgment Choreography</w:t>
            </w:r>
          </w:p>
        </w:tc>
      </w:tr>
      <w:tr w:rsidR="00A97252" w:rsidRPr="006D6BB6" w14:paraId="78A771AA" w14:textId="77777777" w:rsidTr="009118D0">
        <w:trPr>
          <w:jc w:val="center"/>
        </w:trPr>
        <w:tc>
          <w:tcPr>
            <w:tcW w:w="9067" w:type="dxa"/>
            <w:gridSpan w:val="6"/>
          </w:tcPr>
          <w:p w14:paraId="30639DBF" w14:textId="10ABD085" w:rsidR="00A97252" w:rsidRPr="00C20CAF" w:rsidRDefault="009118D0" w:rsidP="00A97252">
            <w:pPr>
              <w:pStyle w:val="ACK-ChoreographyHeader"/>
            </w:pPr>
            <w:r w:rsidRPr="00F21240">
              <w:rPr>
                <w:noProof/>
              </w:rPr>
              <w:t>ADT^A17^ADT_A17</w:t>
            </w:r>
          </w:p>
        </w:tc>
      </w:tr>
      <w:tr w:rsidR="00EB05F1" w:rsidRPr="006D6BB6" w14:paraId="20B2A460" w14:textId="77777777" w:rsidTr="009118D0">
        <w:trPr>
          <w:jc w:val="center"/>
        </w:trPr>
        <w:tc>
          <w:tcPr>
            <w:tcW w:w="1506" w:type="dxa"/>
          </w:tcPr>
          <w:p w14:paraId="4EB0B292" w14:textId="77777777" w:rsidR="00EB05F1" w:rsidRPr="006D6BB6" w:rsidRDefault="00EB05F1" w:rsidP="00AD6CE4">
            <w:pPr>
              <w:pStyle w:val="ACK-ChoreographyBody"/>
            </w:pPr>
            <w:r w:rsidRPr="006D6BB6">
              <w:t>Field name</w:t>
            </w:r>
          </w:p>
        </w:tc>
        <w:tc>
          <w:tcPr>
            <w:tcW w:w="2351" w:type="dxa"/>
          </w:tcPr>
          <w:p w14:paraId="6BBF5E22" w14:textId="77777777" w:rsidR="00EB05F1" w:rsidRPr="006D6BB6" w:rsidRDefault="00EB05F1" w:rsidP="00AD6CE4">
            <w:pPr>
              <w:pStyle w:val="ACK-ChoreographyBody"/>
            </w:pPr>
            <w:r w:rsidRPr="006D6BB6">
              <w:t>Field Value: Original mode</w:t>
            </w:r>
          </w:p>
        </w:tc>
        <w:tc>
          <w:tcPr>
            <w:tcW w:w="5210" w:type="dxa"/>
            <w:gridSpan w:val="4"/>
          </w:tcPr>
          <w:p w14:paraId="278B290D" w14:textId="77777777" w:rsidR="00EB05F1" w:rsidRPr="006D6BB6" w:rsidRDefault="00EB05F1" w:rsidP="00AD6CE4">
            <w:pPr>
              <w:pStyle w:val="ACK-ChoreographyBody"/>
            </w:pPr>
            <w:r w:rsidRPr="006D6BB6">
              <w:t>Field value: Enhanced mode</w:t>
            </w:r>
          </w:p>
        </w:tc>
      </w:tr>
      <w:tr w:rsidR="00EB05F1" w:rsidRPr="006D6BB6" w14:paraId="63D972AE" w14:textId="77777777" w:rsidTr="009118D0">
        <w:trPr>
          <w:jc w:val="center"/>
        </w:trPr>
        <w:tc>
          <w:tcPr>
            <w:tcW w:w="1506" w:type="dxa"/>
          </w:tcPr>
          <w:p w14:paraId="0058C9C0" w14:textId="77777777" w:rsidR="00EB05F1" w:rsidRPr="006D6BB6" w:rsidRDefault="00EB05F1" w:rsidP="00AD6CE4">
            <w:pPr>
              <w:pStyle w:val="ACK-ChoreographyBody"/>
            </w:pPr>
            <w:r w:rsidRPr="006D6BB6">
              <w:t>MSH.15</w:t>
            </w:r>
          </w:p>
        </w:tc>
        <w:tc>
          <w:tcPr>
            <w:tcW w:w="2351" w:type="dxa"/>
          </w:tcPr>
          <w:p w14:paraId="69407A2D" w14:textId="77777777" w:rsidR="00EB05F1" w:rsidRPr="006D6BB6" w:rsidRDefault="00EB05F1" w:rsidP="00AD6CE4">
            <w:pPr>
              <w:pStyle w:val="ACK-ChoreographyBody"/>
            </w:pPr>
            <w:r w:rsidRPr="006D6BB6">
              <w:t>Blank</w:t>
            </w:r>
          </w:p>
        </w:tc>
        <w:tc>
          <w:tcPr>
            <w:tcW w:w="456" w:type="dxa"/>
          </w:tcPr>
          <w:p w14:paraId="699C0FBA" w14:textId="77777777" w:rsidR="00EB05F1" w:rsidRPr="006D6BB6" w:rsidRDefault="00EB05F1" w:rsidP="00AD6CE4">
            <w:pPr>
              <w:pStyle w:val="ACK-ChoreographyBody"/>
            </w:pPr>
            <w:r w:rsidRPr="006D6BB6">
              <w:t>NE</w:t>
            </w:r>
          </w:p>
        </w:tc>
        <w:tc>
          <w:tcPr>
            <w:tcW w:w="1575" w:type="dxa"/>
          </w:tcPr>
          <w:p w14:paraId="231432B5" w14:textId="77777777" w:rsidR="00EB05F1" w:rsidRPr="006D6BB6" w:rsidRDefault="00EB05F1" w:rsidP="00AD6CE4">
            <w:pPr>
              <w:pStyle w:val="ACK-ChoreographyBody"/>
            </w:pPr>
            <w:r w:rsidRPr="006D6BB6">
              <w:t>AL, SU, ER</w:t>
            </w:r>
          </w:p>
        </w:tc>
        <w:tc>
          <w:tcPr>
            <w:tcW w:w="1620" w:type="dxa"/>
          </w:tcPr>
          <w:p w14:paraId="58E9FEF4" w14:textId="77777777" w:rsidR="00EB05F1" w:rsidRPr="006D6BB6" w:rsidRDefault="00EB05F1" w:rsidP="00AD6CE4">
            <w:pPr>
              <w:pStyle w:val="ACK-ChoreographyBody"/>
            </w:pPr>
            <w:r w:rsidRPr="006D6BB6">
              <w:t>NE</w:t>
            </w:r>
          </w:p>
        </w:tc>
        <w:tc>
          <w:tcPr>
            <w:tcW w:w="1559" w:type="dxa"/>
          </w:tcPr>
          <w:p w14:paraId="23E6AF22" w14:textId="77777777" w:rsidR="00EB05F1" w:rsidRPr="006D6BB6" w:rsidRDefault="00EB05F1" w:rsidP="00AD6CE4">
            <w:pPr>
              <w:pStyle w:val="ACK-ChoreographyBody"/>
            </w:pPr>
            <w:r w:rsidRPr="006D6BB6">
              <w:t>AL, SU, ER</w:t>
            </w:r>
          </w:p>
        </w:tc>
      </w:tr>
      <w:tr w:rsidR="00EB05F1" w:rsidRPr="006D6BB6" w14:paraId="3042616C" w14:textId="77777777" w:rsidTr="009118D0">
        <w:trPr>
          <w:jc w:val="center"/>
        </w:trPr>
        <w:tc>
          <w:tcPr>
            <w:tcW w:w="1506" w:type="dxa"/>
          </w:tcPr>
          <w:p w14:paraId="28117A6B" w14:textId="77777777" w:rsidR="00EB05F1" w:rsidRPr="006D6BB6" w:rsidRDefault="00EB05F1" w:rsidP="00AD6CE4">
            <w:pPr>
              <w:pStyle w:val="ACK-ChoreographyBody"/>
            </w:pPr>
            <w:r w:rsidRPr="006D6BB6">
              <w:t>MSH.16</w:t>
            </w:r>
          </w:p>
        </w:tc>
        <w:tc>
          <w:tcPr>
            <w:tcW w:w="2351" w:type="dxa"/>
          </w:tcPr>
          <w:p w14:paraId="4192225A" w14:textId="77777777" w:rsidR="00EB05F1" w:rsidRPr="006D6BB6" w:rsidRDefault="00EB05F1" w:rsidP="00AD6CE4">
            <w:pPr>
              <w:pStyle w:val="ACK-ChoreographyBody"/>
            </w:pPr>
            <w:r w:rsidRPr="006D6BB6">
              <w:t>Blank</w:t>
            </w:r>
          </w:p>
        </w:tc>
        <w:tc>
          <w:tcPr>
            <w:tcW w:w="456" w:type="dxa"/>
          </w:tcPr>
          <w:p w14:paraId="1E3CBB7A" w14:textId="77777777" w:rsidR="00EB05F1" w:rsidRPr="006D6BB6" w:rsidRDefault="00EB05F1" w:rsidP="00AD6CE4">
            <w:pPr>
              <w:pStyle w:val="ACK-ChoreographyBody"/>
            </w:pPr>
            <w:r w:rsidRPr="006D6BB6">
              <w:t>NE</w:t>
            </w:r>
          </w:p>
        </w:tc>
        <w:tc>
          <w:tcPr>
            <w:tcW w:w="1575" w:type="dxa"/>
          </w:tcPr>
          <w:p w14:paraId="1AF0F690" w14:textId="77777777" w:rsidR="00EB05F1" w:rsidRPr="006D6BB6" w:rsidRDefault="00EB05F1" w:rsidP="00AD6CE4">
            <w:pPr>
              <w:pStyle w:val="ACK-ChoreographyBody"/>
            </w:pPr>
            <w:r w:rsidRPr="006D6BB6">
              <w:t>NE</w:t>
            </w:r>
          </w:p>
        </w:tc>
        <w:tc>
          <w:tcPr>
            <w:tcW w:w="1620" w:type="dxa"/>
          </w:tcPr>
          <w:p w14:paraId="292FB17B" w14:textId="77777777" w:rsidR="00EB05F1" w:rsidRPr="006D6BB6" w:rsidRDefault="00EB05F1" w:rsidP="00AD6CE4">
            <w:pPr>
              <w:pStyle w:val="ACK-ChoreographyBody"/>
            </w:pPr>
            <w:r w:rsidRPr="006D6BB6">
              <w:t>AL, SU, ER</w:t>
            </w:r>
          </w:p>
        </w:tc>
        <w:tc>
          <w:tcPr>
            <w:tcW w:w="1559" w:type="dxa"/>
          </w:tcPr>
          <w:p w14:paraId="25B873E2" w14:textId="77777777" w:rsidR="00EB05F1" w:rsidRPr="006D6BB6" w:rsidRDefault="00EB05F1" w:rsidP="00AD6CE4">
            <w:pPr>
              <w:pStyle w:val="ACK-ChoreographyBody"/>
            </w:pPr>
            <w:r w:rsidRPr="006D6BB6">
              <w:t>AL, SU, ER</w:t>
            </w:r>
          </w:p>
        </w:tc>
      </w:tr>
      <w:tr w:rsidR="00EB05F1" w:rsidRPr="006D6BB6" w14:paraId="6691C0D8" w14:textId="77777777" w:rsidTr="009118D0">
        <w:trPr>
          <w:jc w:val="center"/>
        </w:trPr>
        <w:tc>
          <w:tcPr>
            <w:tcW w:w="1506" w:type="dxa"/>
          </w:tcPr>
          <w:p w14:paraId="7DA0282C" w14:textId="77777777" w:rsidR="00EB05F1" w:rsidRPr="006D6BB6" w:rsidRDefault="00EB05F1" w:rsidP="00AD6CE4">
            <w:pPr>
              <w:pStyle w:val="ACK-ChoreographyBody"/>
            </w:pPr>
            <w:r w:rsidRPr="006D6BB6">
              <w:t>Immediate Ack</w:t>
            </w:r>
          </w:p>
        </w:tc>
        <w:tc>
          <w:tcPr>
            <w:tcW w:w="2351" w:type="dxa"/>
          </w:tcPr>
          <w:p w14:paraId="04322C2E" w14:textId="77777777" w:rsidR="00EB05F1" w:rsidRPr="006D6BB6" w:rsidRDefault="00EB05F1" w:rsidP="00AD6CE4">
            <w:pPr>
              <w:pStyle w:val="ACK-ChoreographyBody"/>
            </w:pPr>
            <w:r w:rsidRPr="006D6BB6">
              <w:t>-</w:t>
            </w:r>
          </w:p>
        </w:tc>
        <w:tc>
          <w:tcPr>
            <w:tcW w:w="456" w:type="dxa"/>
          </w:tcPr>
          <w:p w14:paraId="13D58E7F" w14:textId="77777777" w:rsidR="00EB05F1" w:rsidRPr="006D6BB6" w:rsidRDefault="00EB05F1" w:rsidP="00AD6CE4">
            <w:pPr>
              <w:pStyle w:val="ACK-ChoreographyBody"/>
            </w:pPr>
            <w:r w:rsidRPr="006D6BB6">
              <w:t>-</w:t>
            </w:r>
          </w:p>
        </w:tc>
        <w:tc>
          <w:tcPr>
            <w:tcW w:w="1575" w:type="dxa"/>
          </w:tcPr>
          <w:p w14:paraId="02C850F1" w14:textId="63EB6C1B"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620" w:type="dxa"/>
          </w:tcPr>
          <w:p w14:paraId="59D5E6DF" w14:textId="77777777" w:rsidR="00EB05F1" w:rsidRPr="006D6BB6" w:rsidRDefault="00EB05F1" w:rsidP="00AD6CE4">
            <w:pPr>
              <w:pStyle w:val="ACK-ChoreographyBody"/>
            </w:pPr>
            <w:r w:rsidRPr="006D6BB6">
              <w:t>-</w:t>
            </w:r>
          </w:p>
        </w:tc>
        <w:tc>
          <w:tcPr>
            <w:tcW w:w="1559" w:type="dxa"/>
          </w:tcPr>
          <w:p w14:paraId="7E06D120" w14:textId="16B3736C" w:rsidR="00EB05F1" w:rsidRPr="006D6BB6" w:rsidRDefault="00EB05F1" w:rsidP="00AD6CE4">
            <w:pPr>
              <w:pStyle w:val="ACK-ChoreographyBody"/>
            </w:pPr>
            <w:r w:rsidRPr="006D6BB6">
              <w:rPr>
                <w:szCs w:val="16"/>
              </w:rPr>
              <w:t>ACK^</w:t>
            </w:r>
            <w:r>
              <w:rPr>
                <w:szCs w:val="16"/>
              </w:rPr>
              <w:t>A17</w:t>
            </w:r>
            <w:r w:rsidRPr="006D6BB6">
              <w:rPr>
                <w:szCs w:val="16"/>
              </w:rPr>
              <w:t>^ACK</w:t>
            </w:r>
          </w:p>
        </w:tc>
      </w:tr>
      <w:tr w:rsidR="00EB05F1" w:rsidRPr="006D6BB6" w14:paraId="29E6A101" w14:textId="77777777" w:rsidTr="009118D0">
        <w:trPr>
          <w:jc w:val="center"/>
        </w:trPr>
        <w:tc>
          <w:tcPr>
            <w:tcW w:w="1506" w:type="dxa"/>
          </w:tcPr>
          <w:p w14:paraId="00A00101" w14:textId="77777777" w:rsidR="00EB05F1" w:rsidRPr="006D6BB6" w:rsidRDefault="00EB05F1" w:rsidP="00AD6CE4">
            <w:pPr>
              <w:pStyle w:val="ACK-ChoreographyBody"/>
            </w:pPr>
            <w:r w:rsidRPr="006D6BB6">
              <w:t>Application Ack</w:t>
            </w:r>
          </w:p>
        </w:tc>
        <w:tc>
          <w:tcPr>
            <w:tcW w:w="2351" w:type="dxa"/>
          </w:tcPr>
          <w:p w14:paraId="1553315F" w14:textId="4A3C3F12" w:rsidR="00EB05F1" w:rsidRPr="006D6BB6" w:rsidRDefault="00EB05F1" w:rsidP="00AD6CE4">
            <w:pPr>
              <w:pStyle w:val="ACK-ChoreographyBody"/>
            </w:pPr>
            <w:r>
              <w:rPr>
                <w:szCs w:val="16"/>
              </w:rPr>
              <w:t>ADT</w:t>
            </w:r>
            <w:r w:rsidRPr="006D6BB6">
              <w:rPr>
                <w:szCs w:val="16"/>
              </w:rPr>
              <w:t>^</w:t>
            </w:r>
            <w:r>
              <w:rPr>
                <w:szCs w:val="16"/>
              </w:rPr>
              <w:t>A17</w:t>
            </w:r>
            <w:r w:rsidRPr="006D6BB6">
              <w:rPr>
                <w:szCs w:val="16"/>
              </w:rPr>
              <w:t>^</w:t>
            </w:r>
            <w:r>
              <w:rPr>
                <w:szCs w:val="16"/>
              </w:rPr>
              <w:t>ADT</w:t>
            </w:r>
            <w:r w:rsidRPr="006D6BB6">
              <w:rPr>
                <w:szCs w:val="16"/>
              </w:rPr>
              <w:t>_</w:t>
            </w:r>
            <w:r>
              <w:rPr>
                <w:szCs w:val="16"/>
              </w:rPr>
              <w:t>A17</w:t>
            </w:r>
          </w:p>
        </w:tc>
        <w:tc>
          <w:tcPr>
            <w:tcW w:w="456" w:type="dxa"/>
          </w:tcPr>
          <w:p w14:paraId="3399D138" w14:textId="77777777" w:rsidR="00EB05F1" w:rsidRPr="006D6BB6" w:rsidRDefault="00EB05F1" w:rsidP="00AD6CE4">
            <w:pPr>
              <w:pStyle w:val="ACK-ChoreographyBody"/>
            </w:pPr>
            <w:r w:rsidRPr="006D6BB6">
              <w:t>-</w:t>
            </w:r>
          </w:p>
        </w:tc>
        <w:tc>
          <w:tcPr>
            <w:tcW w:w="1575" w:type="dxa"/>
          </w:tcPr>
          <w:p w14:paraId="2EFC302B" w14:textId="77777777" w:rsidR="00EB05F1" w:rsidRPr="006D6BB6" w:rsidRDefault="00EB05F1" w:rsidP="00AD6CE4">
            <w:pPr>
              <w:pStyle w:val="ACK-ChoreographyBody"/>
            </w:pPr>
            <w:r w:rsidRPr="006D6BB6">
              <w:t>-</w:t>
            </w:r>
          </w:p>
        </w:tc>
        <w:tc>
          <w:tcPr>
            <w:tcW w:w="1620" w:type="dxa"/>
          </w:tcPr>
          <w:p w14:paraId="1BD0A326" w14:textId="590D07A7"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559" w:type="dxa"/>
          </w:tcPr>
          <w:p w14:paraId="2E0FA982" w14:textId="7D5FA36A" w:rsidR="00EB05F1" w:rsidRPr="006D6BB6" w:rsidRDefault="00EB05F1" w:rsidP="00AD6CE4">
            <w:pPr>
              <w:pStyle w:val="ACK-ChoreographyBody"/>
            </w:pPr>
            <w:r w:rsidRPr="006D6BB6">
              <w:rPr>
                <w:szCs w:val="16"/>
              </w:rPr>
              <w:t>ACK^</w:t>
            </w:r>
            <w:r>
              <w:rPr>
                <w:szCs w:val="16"/>
              </w:rPr>
              <w:t>A17</w:t>
            </w:r>
            <w:r w:rsidRPr="006D6BB6">
              <w:rPr>
                <w:szCs w:val="16"/>
              </w:rPr>
              <w:t>^ACK</w:t>
            </w:r>
          </w:p>
        </w:tc>
      </w:tr>
    </w:tbl>
    <w:p w14:paraId="55AAF02A" w14:textId="77777777" w:rsidR="00715956" w:rsidRPr="00F21240" w:rsidRDefault="00715956">
      <w:pPr>
        <w:rPr>
          <w:noProof/>
        </w:rPr>
      </w:pPr>
    </w:p>
    <w:p w14:paraId="19CC5865" w14:textId="77777777" w:rsidR="00715956" w:rsidRPr="00F21240" w:rsidRDefault="00715956">
      <w:pPr>
        <w:pStyle w:val="MsgTableCaption"/>
        <w:rPr>
          <w:noProof/>
        </w:rPr>
      </w:pPr>
      <w:r w:rsidRPr="00F21240">
        <w:rPr>
          <w:noProof/>
        </w:rPr>
        <w:t>ACK^A17^ACK: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F21240" w:rsidRDefault="00715956">
            <w:pPr>
              <w:pStyle w:val="MsgTableHeader"/>
              <w:jc w:val="center"/>
              <w:rPr>
                <w:noProof/>
              </w:rPr>
            </w:pPr>
            <w:r w:rsidRPr="00F21240">
              <w:rPr>
                <w:noProof/>
              </w:rPr>
              <w:t>Chapter</w:t>
            </w:r>
          </w:p>
        </w:tc>
      </w:tr>
      <w:tr w:rsidR="00715956" w:rsidRPr="00715956"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F21240" w:rsidRDefault="00715956">
            <w:pPr>
              <w:pStyle w:val="MsgTableBody"/>
              <w:jc w:val="center"/>
              <w:rPr>
                <w:noProof/>
              </w:rPr>
            </w:pPr>
            <w:r w:rsidRPr="00F21240">
              <w:rPr>
                <w:noProof/>
              </w:rPr>
              <w:t>2</w:t>
            </w:r>
          </w:p>
        </w:tc>
      </w:tr>
      <w:tr w:rsidR="00715956" w:rsidRPr="00715956"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F21240" w:rsidRDefault="00715956">
            <w:pPr>
              <w:pStyle w:val="MsgTableBody"/>
              <w:jc w:val="center"/>
              <w:rPr>
                <w:noProof/>
              </w:rPr>
            </w:pPr>
            <w:r w:rsidRPr="00F21240">
              <w:rPr>
                <w:noProof/>
              </w:rPr>
              <w:t>2</w:t>
            </w:r>
          </w:p>
        </w:tc>
      </w:tr>
      <w:tr w:rsidR="00715956" w:rsidRPr="00715956"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F21240" w:rsidRDefault="00715956">
            <w:pPr>
              <w:pStyle w:val="MsgTableBody"/>
              <w:jc w:val="center"/>
              <w:rPr>
                <w:noProof/>
              </w:rPr>
            </w:pPr>
            <w:r w:rsidRPr="00F21240">
              <w:rPr>
                <w:noProof/>
              </w:rPr>
              <w:t>2</w:t>
            </w:r>
          </w:p>
        </w:tc>
      </w:tr>
      <w:tr w:rsidR="00715956" w:rsidRPr="00715956"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F21240" w:rsidRDefault="00715956">
            <w:pPr>
              <w:pStyle w:val="MsgTableBody"/>
              <w:jc w:val="center"/>
              <w:rPr>
                <w:noProof/>
              </w:rPr>
            </w:pPr>
            <w:r w:rsidRPr="00F21240">
              <w:rPr>
                <w:noProof/>
              </w:rPr>
              <w:t>2</w:t>
            </w:r>
          </w:p>
        </w:tc>
      </w:tr>
      <w:tr w:rsidR="00715956" w:rsidRPr="00715956"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F21240" w:rsidRDefault="00715956">
            <w:pPr>
              <w:pStyle w:val="MsgTableBody"/>
              <w:jc w:val="center"/>
              <w:rPr>
                <w:noProof/>
              </w:rPr>
            </w:pPr>
            <w:r w:rsidRPr="00F21240">
              <w:rPr>
                <w:noProof/>
              </w:rPr>
              <w:t>2</w:t>
            </w:r>
          </w:p>
        </w:tc>
      </w:tr>
    </w:tbl>
    <w:p w14:paraId="4B7E693A" w14:textId="3C4D909B" w:rsidR="004E4611" w:rsidRDefault="004E4611" w:rsidP="00A97252">
      <w:bookmarkStart w:id="2670" w:name="_Toc348244993"/>
      <w:bookmarkStart w:id="2671" w:name="_Toc348258181"/>
      <w:bookmarkStart w:id="2672" w:name="_Toc348263364"/>
      <w:bookmarkStart w:id="2673" w:name="_Toc348336778"/>
      <w:bookmarkStart w:id="2674" w:name="_Toc348768091"/>
      <w:bookmarkStart w:id="2675" w:name="_Toc380435639"/>
      <w:bookmarkStart w:id="2676" w:name="_Toc359236135"/>
      <w:bookmarkStart w:id="2677" w:name="_Toc1815954"/>
      <w:bookmarkStart w:id="2678" w:name="_Toc21372499"/>
      <w:bookmarkStart w:id="2679" w:name="_Toc175991973"/>
      <w:bookmarkStart w:id="2680"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6BB6" w14:paraId="118982DB" w14:textId="77777777" w:rsidTr="00A97252">
        <w:trPr>
          <w:jc w:val="center"/>
        </w:trPr>
        <w:tc>
          <w:tcPr>
            <w:tcW w:w="0" w:type="auto"/>
            <w:gridSpan w:val="4"/>
          </w:tcPr>
          <w:p w14:paraId="6450F9BC" w14:textId="1705A75C" w:rsidR="00A97252" w:rsidRPr="006D6BB6" w:rsidRDefault="00A97252" w:rsidP="00A97252">
            <w:pPr>
              <w:pStyle w:val="ACK-ChoreographyHeader"/>
            </w:pPr>
            <w:r w:rsidRPr="00C20CAF">
              <w:t>Acknowledgment Choreography</w:t>
            </w:r>
          </w:p>
        </w:tc>
      </w:tr>
      <w:tr w:rsidR="00A97252" w:rsidRPr="006D6BB6" w14:paraId="63A03EB7" w14:textId="77777777" w:rsidTr="00A97252">
        <w:trPr>
          <w:jc w:val="center"/>
        </w:trPr>
        <w:tc>
          <w:tcPr>
            <w:tcW w:w="0" w:type="auto"/>
            <w:gridSpan w:val="4"/>
          </w:tcPr>
          <w:p w14:paraId="3C8F619B" w14:textId="1B9C8613" w:rsidR="00A97252" w:rsidRPr="00C20CAF" w:rsidRDefault="009118D0" w:rsidP="00A97252">
            <w:pPr>
              <w:pStyle w:val="ACK-ChoreographyHeader"/>
            </w:pPr>
            <w:r w:rsidRPr="00F21240">
              <w:rPr>
                <w:noProof/>
              </w:rPr>
              <w:t>ACK^A17^ACK</w:t>
            </w:r>
          </w:p>
        </w:tc>
      </w:tr>
      <w:tr w:rsidR="004E4611" w:rsidRPr="006D6BB6" w14:paraId="6828DE14" w14:textId="77777777" w:rsidTr="00594536">
        <w:trPr>
          <w:jc w:val="center"/>
        </w:trPr>
        <w:tc>
          <w:tcPr>
            <w:tcW w:w="0" w:type="auto"/>
          </w:tcPr>
          <w:p w14:paraId="4B97AE09" w14:textId="77777777" w:rsidR="004E4611" w:rsidRPr="006D6BB6" w:rsidRDefault="004E4611" w:rsidP="0025077B">
            <w:pPr>
              <w:pStyle w:val="ACK-ChoreographyBody"/>
            </w:pPr>
            <w:r w:rsidRPr="006D6BB6">
              <w:t>Field name</w:t>
            </w:r>
          </w:p>
        </w:tc>
        <w:tc>
          <w:tcPr>
            <w:tcW w:w="0" w:type="auto"/>
          </w:tcPr>
          <w:p w14:paraId="14FC728D" w14:textId="77777777" w:rsidR="004E4611" w:rsidRPr="006D6BB6" w:rsidRDefault="004E4611" w:rsidP="0025077B">
            <w:pPr>
              <w:pStyle w:val="ACK-ChoreographyBody"/>
            </w:pPr>
            <w:r w:rsidRPr="006D6BB6">
              <w:t>Field Value: Original mode</w:t>
            </w:r>
          </w:p>
        </w:tc>
        <w:tc>
          <w:tcPr>
            <w:tcW w:w="0" w:type="auto"/>
            <w:gridSpan w:val="2"/>
          </w:tcPr>
          <w:p w14:paraId="33C3588D" w14:textId="77777777" w:rsidR="004E4611" w:rsidRPr="006D6BB6" w:rsidRDefault="004E4611" w:rsidP="0025077B">
            <w:pPr>
              <w:pStyle w:val="ACK-ChoreographyBody"/>
            </w:pPr>
            <w:r w:rsidRPr="006D6BB6">
              <w:t>Field value: Enhanced mode</w:t>
            </w:r>
          </w:p>
        </w:tc>
      </w:tr>
      <w:tr w:rsidR="006B6AAD" w:rsidRPr="006D6BB6" w14:paraId="7BAD197F" w14:textId="77777777" w:rsidTr="00594536">
        <w:trPr>
          <w:jc w:val="center"/>
        </w:trPr>
        <w:tc>
          <w:tcPr>
            <w:tcW w:w="0" w:type="auto"/>
          </w:tcPr>
          <w:p w14:paraId="02DCA2B3" w14:textId="77777777" w:rsidR="006B6AAD" w:rsidRPr="006D6BB6" w:rsidRDefault="006B6AAD" w:rsidP="0025077B">
            <w:pPr>
              <w:pStyle w:val="ACK-ChoreographyBody"/>
            </w:pPr>
            <w:r w:rsidRPr="006D6BB6">
              <w:t>MSH.15</w:t>
            </w:r>
          </w:p>
        </w:tc>
        <w:tc>
          <w:tcPr>
            <w:tcW w:w="0" w:type="auto"/>
          </w:tcPr>
          <w:p w14:paraId="655A630C" w14:textId="77777777" w:rsidR="006B6AAD" w:rsidRPr="006D6BB6" w:rsidRDefault="006B6AAD" w:rsidP="0025077B">
            <w:pPr>
              <w:pStyle w:val="ACK-ChoreographyBody"/>
            </w:pPr>
            <w:r w:rsidRPr="006D6BB6">
              <w:t>Blank</w:t>
            </w:r>
          </w:p>
        </w:tc>
        <w:tc>
          <w:tcPr>
            <w:tcW w:w="0" w:type="auto"/>
          </w:tcPr>
          <w:p w14:paraId="5796C224" w14:textId="77777777" w:rsidR="006B6AAD" w:rsidRPr="006D6BB6" w:rsidRDefault="006B6AAD" w:rsidP="0025077B">
            <w:pPr>
              <w:pStyle w:val="ACK-ChoreographyBody"/>
            </w:pPr>
            <w:r w:rsidRPr="006D6BB6">
              <w:t>NE</w:t>
            </w:r>
          </w:p>
        </w:tc>
        <w:tc>
          <w:tcPr>
            <w:tcW w:w="0" w:type="auto"/>
          </w:tcPr>
          <w:p w14:paraId="4DA2B672" w14:textId="77777777" w:rsidR="006B6AAD" w:rsidRPr="006D6BB6" w:rsidRDefault="006B6AAD" w:rsidP="0025077B">
            <w:pPr>
              <w:pStyle w:val="ACK-ChoreographyBody"/>
            </w:pPr>
            <w:r w:rsidRPr="006D6BB6">
              <w:t>AL, SU, ER</w:t>
            </w:r>
          </w:p>
        </w:tc>
      </w:tr>
      <w:tr w:rsidR="006B6AAD" w:rsidRPr="006D6BB6" w14:paraId="63E4AAB9" w14:textId="77777777" w:rsidTr="00594536">
        <w:trPr>
          <w:jc w:val="center"/>
        </w:trPr>
        <w:tc>
          <w:tcPr>
            <w:tcW w:w="0" w:type="auto"/>
          </w:tcPr>
          <w:p w14:paraId="3AB81061" w14:textId="77777777" w:rsidR="006B6AAD" w:rsidRPr="006D6BB6" w:rsidRDefault="006B6AAD" w:rsidP="0025077B">
            <w:pPr>
              <w:pStyle w:val="ACK-ChoreographyBody"/>
            </w:pPr>
            <w:r w:rsidRPr="006D6BB6">
              <w:t>MSH.16</w:t>
            </w:r>
          </w:p>
        </w:tc>
        <w:tc>
          <w:tcPr>
            <w:tcW w:w="0" w:type="auto"/>
          </w:tcPr>
          <w:p w14:paraId="42591ACD" w14:textId="77777777" w:rsidR="006B6AAD" w:rsidRPr="006D6BB6" w:rsidRDefault="006B6AAD" w:rsidP="0025077B">
            <w:pPr>
              <w:pStyle w:val="ACK-ChoreographyBody"/>
            </w:pPr>
            <w:r w:rsidRPr="006D6BB6">
              <w:t>Blank</w:t>
            </w:r>
          </w:p>
        </w:tc>
        <w:tc>
          <w:tcPr>
            <w:tcW w:w="0" w:type="auto"/>
          </w:tcPr>
          <w:p w14:paraId="6F6601D6" w14:textId="77777777" w:rsidR="006B6AAD" w:rsidRPr="006D6BB6" w:rsidRDefault="006B6AAD" w:rsidP="0025077B">
            <w:pPr>
              <w:pStyle w:val="ACK-ChoreographyBody"/>
            </w:pPr>
            <w:r w:rsidRPr="006D6BB6">
              <w:t>NE</w:t>
            </w:r>
          </w:p>
        </w:tc>
        <w:tc>
          <w:tcPr>
            <w:tcW w:w="0" w:type="auto"/>
          </w:tcPr>
          <w:p w14:paraId="37616701" w14:textId="77777777" w:rsidR="006B6AAD" w:rsidRPr="006D6BB6" w:rsidRDefault="006B6AAD" w:rsidP="0025077B">
            <w:pPr>
              <w:pStyle w:val="ACK-ChoreographyBody"/>
            </w:pPr>
            <w:r w:rsidRPr="006D6BB6">
              <w:t>NE</w:t>
            </w:r>
          </w:p>
        </w:tc>
      </w:tr>
      <w:tr w:rsidR="006B6AAD" w:rsidRPr="006D6BB6" w14:paraId="563273EB" w14:textId="77777777" w:rsidTr="00594536">
        <w:trPr>
          <w:jc w:val="center"/>
        </w:trPr>
        <w:tc>
          <w:tcPr>
            <w:tcW w:w="0" w:type="auto"/>
          </w:tcPr>
          <w:p w14:paraId="5676635B" w14:textId="77777777" w:rsidR="006B6AAD" w:rsidRPr="006D6BB6" w:rsidRDefault="006B6AAD" w:rsidP="0025077B">
            <w:pPr>
              <w:pStyle w:val="ACK-ChoreographyBody"/>
            </w:pPr>
            <w:r w:rsidRPr="006D6BB6">
              <w:t>Immediate Ack</w:t>
            </w:r>
          </w:p>
        </w:tc>
        <w:tc>
          <w:tcPr>
            <w:tcW w:w="0" w:type="auto"/>
          </w:tcPr>
          <w:p w14:paraId="16CE8655" w14:textId="77777777" w:rsidR="006B6AAD" w:rsidRPr="006D6BB6" w:rsidRDefault="006B6AAD" w:rsidP="0025077B">
            <w:pPr>
              <w:pStyle w:val="ACK-ChoreographyBody"/>
            </w:pPr>
            <w:r w:rsidRPr="006D6BB6">
              <w:t>-</w:t>
            </w:r>
          </w:p>
        </w:tc>
        <w:tc>
          <w:tcPr>
            <w:tcW w:w="0" w:type="auto"/>
          </w:tcPr>
          <w:p w14:paraId="0C04306A" w14:textId="77777777" w:rsidR="006B6AAD" w:rsidRPr="006D6BB6" w:rsidRDefault="006B6AAD" w:rsidP="0025077B">
            <w:pPr>
              <w:pStyle w:val="ACK-ChoreographyBody"/>
            </w:pPr>
            <w:r w:rsidRPr="006D6BB6">
              <w:t>-</w:t>
            </w:r>
          </w:p>
        </w:tc>
        <w:tc>
          <w:tcPr>
            <w:tcW w:w="0" w:type="auto"/>
          </w:tcPr>
          <w:p w14:paraId="17C21B91" w14:textId="2F58FB09" w:rsidR="006B6AAD" w:rsidRPr="006D6BB6" w:rsidRDefault="006B6AAD" w:rsidP="0025077B">
            <w:pPr>
              <w:pStyle w:val="ACK-ChoreographyBody"/>
            </w:pPr>
            <w:r w:rsidRPr="006D6BB6">
              <w:rPr>
                <w:szCs w:val="16"/>
              </w:rPr>
              <w:t>ACK^</w:t>
            </w:r>
            <w:r>
              <w:rPr>
                <w:szCs w:val="16"/>
              </w:rPr>
              <w:t>A17</w:t>
            </w:r>
            <w:r w:rsidRPr="006D6BB6">
              <w:rPr>
                <w:szCs w:val="16"/>
              </w:rPr>
              <w:t>^ACK</w:t>
            </w:r>
          </w:p>
        </w:tc>
      </w:tr>
      <w:tr w:rsidR="006B6AAD" w:rsidRPr="006D6BB6" w14:paraId="124CF4D7" w14:textId="77777777" w:rsidTr="00594536">
        <w:trPr>
          <w:jc w:val="center"/>
        </w:trPr>
        <w:tc>
          <w:tcPr>
            <w:tcW w:w="0" w:type="auto"/>
          </w:tcPr>
          <w:p w14:paraId="6895DFB3" w14:textId="77777777" w:rsidR="006B6AAD" w:rsidRPr="006D6BB6" w:rsidRDefault="006B6AAD" w:rsidP="0025077B">
            <w:pPr>
              <w:pStyle w:val="ACK-ChoreographyBody"/>
            </w:pPr>
            <w:r w:rsidRPr="006D6BB6">
              <w:t>Application Ack</w:t>
            </w:r>
          </w:p>
        </w:tc>
        <w:tc>
          <w:tcPr>
            <w:tcW w:w="0" w:type="auto"/>
          </w:tcPr>
          <w:p w14:paraId="58B3D45B" w14:textId="5C117E23" w:rsidR="006B6AAD" w:rsidRPr="006D6BB6" w:rsidRDefault="006B6AAD" w:rsidP="0025077B">
            <w:pPr>
              <w:pStyle w:val="ACK-ChoreographyBody"/>
            </w:pPr>
            <w:r>
              <w:rPr>
                <w:szCs w:val="16"/>
              </w:rPr>
              <w:t>-</w:t>
            </w:r>
          </w:p>
        </w:tc>
        <w:tc>
          <w:tcPr>
            <w:tcW w:w="0" w:type="auto"/>
          </w:tcPr>
          <w:p w14:paraId="05E68A58" w14:textId="77777777" w:rsidR="006B6AAD" w:rsidRPr="006D6BB6" w:rsidRDefault="006B6AAD" w:rsidP="0025077B">
            <w:pPr>
              <w:pStyle w:val="ACK-ChoreographyBody"/>
            </w:pPr>
            <w:r w:rsidRPr="006D6BB6">
              <w:t>-</w:t>
            </w:r>
          </w:p>
        </w:tc>
        <w:tc>
          <w:tcPr>
            <w:tcW w:w="0" w:type="auto"/>
          </w:tcPr>
          <w:p w14:paraId="7855F8EE" w14:textId="77777777" w:rsidR="006B6AAD" w:rsidRPr="006D6BB6" w:rsidRDefault="006B6AAD" w:rsidP="0025077B">
            <w:pPr>
              <w:pStyle w:val="ACK-ChoreographyBody"/>
            </w:pPr>
            <w:r w:rsidRPr="006D6BB6">
              <w:t>-</w:t>
            </w:r>
          </w:p>
        </w:tc>
      </w:tr>
    </w:tbl>
    <w:p w14:paraId="2D598A0A" w14:textId="77777777" w:rsidR="00715956" w:rsidRPr="00F21240" w:rsidRDefault="00715956">
      <w:pPr>
        <w:pStyle w:val="Heading3"/>
        <w:rPr>
          <w:noProof/>
        </w:rPr>
      </w:pPr>
      <w:bookmarkStart w:id="2681" w:name="_Toc27754803"/>
      <w:bookmarkStart w:id="2682" w:name="_Toc109892098"/>
      <w:r w:rsidRPr="00F21240">
        <w:rPr>
          <w:noProof/>
        </w:rPr>
        <w:t>ADT/ACK - Merge Patient Information (Event A18</w:t>
      </w:r>
      <w:r w:rsidRPr="00F21240">
        <w:rPr>
          <w:noProof/>
        </w:rPr>
        <w:fldChar w:fldCharType="begin"/>
      </w:r>
      <w:r w:rsidRPr="00F21240">
        <w:rPr>
          <w:noProof/>
        </w:rPr>
        <w:instrText>XE "A18"</w:instrText>
      </w:r>
      <w:r w:rsidRPr="00F21240">
        <w:rPr>
          <w:noProof/>
        </w:rPr>
        <w:fldChar w:fldCharType="end"/>
      </w:r>
      <w:r w:rsidRPr="00F21240">
        <w:rPr>
          <w:noProof/>
        </w:rPr>
        <w:t>)</w:t>
      </w:r>
      <w:bookmarkEnd w:id="2670"/>
      <w:bookmarkEnd w:id="2671"/>
      <w:bookmarkEnd w:id="2672"/>
      <w:bookmarkEnd w:id="2673"/>
      <w:bookmarkEnd w:id="2674"/>
      <w:bookmarkEnd w:id="2675"/>
      <w:bookmarkEnd w:id="2676"/>
      <w:bookmarkEnd w:id="2677"/>
      <w:bookmarkEnd w:id="2678"/>
      <w:bookmarkEnd w:id="2679"/>
      <w:bookmarkEnd w:id="2680"/>
      <w:bookmarkEnd w:id="2681"/>
      <w:bookmarkEnd w:id="2682"/>
    </w:p>
    <w:p w14:paraId="5F11625F" w14:textId="77777777" w:rsidR="00715956" w:rsidRPr="00F21240" w:rsidRDefault="00715956">
      <w:pPr>
        <w:pStyle w:val="NormalIndented"/>
        <w:rPr>
          <w:rStyle w:val="Strong"/>
          <w:noProof/>
        </w:rPr>
      </w:pPr>
      <w:r w:rsidRPr="00F21240">
        <w:rPr>
          <w:b/>
          <w:noProof/>
        </w:rPr>
        <w:t xml:space="preserve">The Original Mode Query was maintained for backward compatibility as of v2.3.1 and was withdrawn as of v2.7. </w:t>
      </w:r>
      <w:r w:rsidRPr="00F21240">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F21240" w:rsidRDefault="00715956">
      <w:pPr>
        <w:pStyle w:val="NormalIndented"/>
        <w:rPr>
          <w:noProof/>
        </w:rPr>
      </w:pPr>
      <w:r w:rsidRPr="00F21240">
        <w:rPr>
          <w:noProof/>
        </w:rPr>
        <w:t xml:space="preserve">See section </w:t>
      </w:r>
      <w:hyperlink w:anchor="_Merging_patient/person_information"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
            <w:noProof/>
          </w:rPr>
          <w:fldChar w:fldCharType="begin"/>
        </w:r>
        <w:r w:rsidRPr="00F21240">
          <w:rPr>
            <w:rStyle w:val="Hyperlink"/>
            <w:noProof/>
          </w:rPr>
          <w:instrText xml:space="preserve"> REF _Ref373657558 \* MERGEFORMAT </w:instrText>
        </w:r>
        <w:r w:rsidRPr="00F21240">
          <w:rPr>
            <w:rStyle w:val="Hyperlink"/>
            <w:noProof/>
          </w:rPr>
          <w:fldChar w:fldCharType="separate"/>
        </w:r>
        <w:r w:rsidR="00FD1E54" w:rsidRPr="00FD1E54">
          <w:rPr>
            <w:rStyle w:val="HyperlinkText"/>
          </w:rPr>
          <w:t>Merging patient/person information</w:t>
        </w:r>
        <w:r w:rsidRPr="00F21240">
          <w:rPr>
            <w:rStyle w:val="Hyperlink"/>
            <w:noProof/>
          </w:rPr>
          <w:fldChar w:fldCharType="end"/>
        </w:r>
      </w:hyperlink>
      <w:r w:rsidRPr="00F21240">
        <w:rPr>
          <w:rStyle w:val="HyperlinkText"/>
          <w:noProof/>
        </w:rPr>
        <w:t>,</w:t>
      </w:r>
      <w:r w:rsidRPr="00F21240">
        <w:rPr>
          <w:noProof/>
        </w:rPr>
        <w:t>" for a discussion of issues related to implementing patient merge events.</w:t>
      </w:r>
    </w:p>
    <w:p w14:paraId="10D94282" w14:textId="77777777" w:rsidR="00715956" w:rsidRPr="00F21240" w:rsidRDefault="00715956">
      <w:pPr>
        <w:pStyle w:val="Heading3"/>
        <w:rPr>
          <w:noProof/>
        </w:rPr>
      </w:pPr>
      <w:bookmarkStart w:id="2683" w:name="_Toc348244994"/>
      <w:bookmarkStart w:id="2684" w:name="_Toc348258182"/>
      <w:bookmarkStart w:id="2685" w:name="_Toc348263365"/>
      <w:bookmarkStart w:id="2686" w:name="_Toc348336779"/>
      <w:bookmarkStart w:id="2687" w:name="_Toc348768092"/>
      <w:bookmarkStart w:id="2688" w:name="_Toc380435640"/>
      <w:bookmarkStart w:id="2689" w:name="_Toc359236136"/>
      <w:bookmarkStart w:id="2690" w:name="_Toc1815955"/>
      <w:bookmarkStart w:id="2691" w:name="_Toc21372500"/>
      <w:bookmarkStart w:id="2692" w:name="_Toc175991974"/>
      <w:bookmarkStart w:id="2693" w:name="_Toc176235933"/>
      <w:bookmarkStart w:id="2694" w:name="_Toc27754804"/>
      <w:bookmarkStart w:id="2695" w:name="_Toc109892099"/>
      <w:r w:rsidRPr="00F21240">
        <w:rPr>
          <w:noProof/>
        </w:rPr>
        <w:t>QRY/ADR - Patient Query (Event A19</w:t>
      </w:r>
      <w:r w:rsidRPr="00F21240">
        <w:rPr>
          <w:noProof/>
        </w:rPr>
        <w:fldChar w:fldCharType="begin"/>
      </w:r>
      <w:r w:rsidRPr="00F21240">
        <w:rPr>
          <w:noProof/>
        </w:rPr>
        <w:instrText>XE "A19"</w:instrText>
      </w:r>
      <w:r w:rsidRPr="00F21240">
        <w:rPr>
          <w:noProof/>
        </w:rPr>
        <w:fldChar w:fldCharType="end"/>
      </w:r>
      <w:r w:rsidRPr="00F21240">
        <w:rPr>
          <w:noProof/>
        </w:rPr>
        <w:t>)</w:t>
      </w:r>
      <w:bookmarkEnd w:id="2683"/>
      <w:bookmarkEnd w:id="2684"/>
      <w:bookmarkEnd w:id="2685"/>
      <w:bookmarkEnd w:id="2686"/>
      <w:bookmarkEnd w:id="2687"/>
      <w:bookmarkEnd w:id="2688"/>
      <w:bookmarkEnd w:id="2689"/>
      <w:bookmarkEnd w:id="2690"/>
      <w:bookmarkEnd w:id="2691"/>
      <w:bookmarkEnd w:id="2692"/>
      <w:bookmarkEnd w:id="2693"/>
      <w:bookmarkEnd w:id="2694"/>
      <w:bookmarkEnd w:id="2695"/>
    </w:p>
    <w:p w14:paraId="79D93909" w14:textId="77777777" w:rsidR="00715956" w:rsidRPr="00F21240" w:rsidRDefault="00715956">
      <w:pPr>
        <w:pStyle w:val="NormalIndented"/>
        <w:rPr>
          <w:noProof/>
        </w:rPr>
      </w:pPr>
      <w:r w:rsidRPr="00F21240">
        <w:rPr>
          <w:b/>
          <w:noProof/>
        </w:rPr>
        <w:t xml:space="preserve">The Original Mode Query was maintained for backward compatibility as of v2.4 and was withdrawn as of v2.7. </w:t>
      </w:r>
      <w:r w:rsidRPr="00F21240">
        <w:rPr>
          <w:noProof/>
        </w:rPr>
        <w:t>The reader is referred to chapter 5, section 5.4, for the current query/response message structure.</w:t>
      </w:r>
    </w:p>
    <w:p w14:paraId="1D6DF6DF" w14:textId="77777777" w:rsidR="00715956" w:rsidRPr="00F21240" w:rsidRDefault="00715956" w:rsidP="00121474">
      <w:pPr>
        <w:pStyle w:val="Heading3"/>
        <w:rPr>
          <w:noProof/>
        </w:rPr>
      </w:pPr>
      <w:bookmarkStart w:id="2696" w:name="_Toc202159310"/>
      <w:bookmarkStart w:id="2697" w:name="_Toc1815956"/>
      <w:bookmarkStart w:id="2698" w:name="_Toc202159516"/>
      <w:bookmarkStart w:id="2699" w:name="_Toc202159517"/>
      <w:bookmarkStart w:id="2700" w:name="_Toc348244995"/>
      <w:bookmarkStart w:id="2701" w:name="_Toc348258183"/>
      <w:bookmarkStart w:id="2702" w:name="_Toc348263366"/>
      <w:bookmarkStart w:id="2703" w:name="_Toc348336780"/>
      <w:bookmarkStart w:id="2704" w:name="_Toc348768093"/>
      <w:bookmarkStart w:id="2705" w:name="_Toc380435641"/>
      <w:bookmarkStart w:id="2706" w:name="_Toc359236137"/>
      <w:bookmarkStart w:id="2707" w:name="_Toc1815958"/>
      <w:bookmarkStart w:id="2708" w:name="_Toc21372502"/>
      <w:bookmarkStart w:id="2709" w:name="_Toc175991976"/>
      <w:bookmarkStart w:id="2710" w:name="_Toc176235934"/>
      <w:bookmarkStart w:id="2711" w:name="_Toc27754805"/>
      <w:bookmarkStart w:id="2712" w:name="_Toc109892100"/>
      <w:bookmarkEnd w:id="2696"/>
      <w:bookmarkEnd w:id="2697"/>
      <w:bookmarkEnd w:id="2698"/>
      <w:bookmarkEnd w:id="2699"/>
      <w:r w:rsidRPr="00F21240">
        <w:rPr>
          <w:noProof/>
        </w:rPr>
        <w:t>ADT/ACK - Bed Status Update (Event A20</w:t>
      </w:r>
      <w:r w:rsidRPr="00F21240">
        <w:rPr>
          <w:noProof/>
        </w:rPr>
        <w:fldChar w:fldCharType="begin"/>
      </w:r>
      <w:r w:rsidRPr="00F21240">
        <w:rPr>
          <w:noProof/>
        </w:rPr>
        <w:instrText>XE "A20"</w:instrText>
      </w:r>
      <w:r w:rsidRPr="00F21240">
        <w:rPr>
          <w:noProof/>
        </w:rPr>
        <w:fldChar w:fldCharType="end"/>
      </w:r>
      <w:r w:rsidRPr="00F21240">
        <w:rPr>
          <w:noProof/>
        </w:rPr>
        <w:t>)</w:t>
      </w:r>
      <w:bookmarkEnd w:id="2700"/>
      <w:bookmarkEnd w:id="2701"/>
      <w:bookmarkEnd w:id="2702"/>
      <w:bookmarkEnd w:id="2703"/>
      <w:bookmarkEnd w:id="2704"/>
      <w:bookmarkEnd w:id="2705"/>
      <w:bookmarkEnd w:id="2706"/>
      <w:bookmarkEnd w:id="2707"/>
      <w:bookmarkEnd w:id="2708"/>
      <w:bookmarkEnd w:id="2709"/>
      <w:bookmarkEnd w:id="2710"/>
      <w:bookmarkEnd w:id="2711"/>
      <w:bookmarkEnd w:id="2712"/>
    </w:p>
    <w:p w14:paraId="1EA4925E" w14:textId="77777777" w:rsidR="00715956" w:rsidRPr="00F21240" w:rsidRDefault="00715956">
      <w:pPr>
        <w:pStyle w:val="NormalIndented"/>
        <w:rPr>
          <w:noProof/>
        </w:rPr>
      </w:pPr>
      <w:r w:rsidRPr="00F21240">
        <w:rPr>
          <w:noProof/>
        </w:rPr>
        <w:t>Certain nursing/census applications need to be able to update the Patient Administration system's bed status.  The following is the associated record layout:</w:t>
      </w:r>
    </w:p>
    <w:p w14:paraId="2A8FF352" w14:textId="77777777" w:rsidR="00715956" w:rsidRPr="00F21240" w:rsidRDefault="00715956">
      <w:pPr>
        <w:pStyle w:val="MsgTableCaption"/>
        <w:rPr>
          <w:noProof/>
        </w:rPr>
      </w:pPr>
      <w:r w:rsidRPr="00F21240">
        <w:rPr>
          <w:noProof/>
        </w:rPr>
        <w:t>ADT^A20^ADT_A20: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F21240" w:rsidRDefault="00715956">
            <w:pPr>
              <w:pStyle w:val="MsgTableHeader"/>
              <w:jc w:val="center"/>
              <w:rPr>
                <w:noProof/>
              </w:rPr>
            </w:pPr>
            <w:r w:rsidRPr="00F21240">
              <w:rPr>
                <w:noProof/>
              </w:rPr>
              <w:t>Chapter</w:t>
            </w:r>
          </w:p>
        </w:tc>
      </w:tr>
      <w:tr w:rsidR="00715956" w:rsidRPr="00715956"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F21240" w:rsidRDefault="00715956">
            <w:pPr>
              <w:pStyle w:val="MsgTableBody"/>
              <w:jc w:val="center"/>
              <w:rPr>
                <w:noProof/>
              </w:rPr>
            </w:pPr>
            <w:r w:rsidRPr="00F21240">
              <w:rPr>
                <w:noProof/>
              </w:rPr>
              <w:t>2</w:t>
            </w:r>
          </w:p>
        </w:tc>
      </w:tr>
      <w:tr w:rsidR="00715956" w:rsidRPr="00715956"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F21240" w:rsidRDefault="00715956">
            <w:pPr>
              <w:pStyle w:val="MsgTableBody"/>
              <w:jc w:val="center"/>
              <w:rPr>
                <w:noProof/>
              </w:rPr>
            </w:pPr>
            <w:r w:rsidRPr="00F21240">
              <w:rPr>
                <w:noProof/>
              </w:rPr>
              <w:t>2</w:t>
            </w:r>
          </w:p>
        </w:tc>
      </w:tr>
      <w:tr w:rsidR="00715956" w:rsidRPr="00715956"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F21240" w:rsidRDefault="00715956">
            <w:pPr>
              <w:pStyle w:val="MsgTableBody"/>
              <w:jc w:val="center"/>
              <w:rPr>
                <w:noProof/>
              </w:rPr>
            </w:pPr>
            <w:r w:rsidRPr="00F21240">
              <w:rPr>
                <w:noProof/>
              </w:rPr>
              <w:t>2</w:t>
            </w:r>
          </w:p>
        </w:tc>
      </w:tr>
      <w:tr w:rsidR="00715956" w:rsidRPr="00715956"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F21240" w:rsidRDefault="00000000">
            <w:pPr>
              <w:pStyle w:val="MsgTableBody"/>
              <w:rPr>
                <w:noProof/>
              </w:rPr>
            </w:pPr>
            <w:hyperlink w:anchor="EVN" w:history="1">
              <w:r w:rsidR="002647B3">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F21240" w:rsidRDefault="00715956">
            <w:pPr>
              <w:pStyle w:val="MsgTableBody"/>
              <w:jc w:val="center"/>
              <w:rPr>
                <w:noProof/>
              </w:rPr>
            </w:pPr>
            <w:r w:rsidRPr="00F21240">
              <w:rPr>
                <w:noProof/>
              </w:rPr>
              <w:t>3</w:t>
            </w:r>
          </w:p>
        </w:tc>
      </w:tr>
      <w:tr w:rsidR="00715956" w:rsidRPr="00715956"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F21240" w:rsidRDefault="00000000">
            <w:pPr>
              <w:pStyle w:val="MsgTableBody"/>
              <w:rPr>
                <w:noProof/>
              </w:rPr>
            </w:pPr>
            <w:hyperlink w:anchor="NPU" w:history="1">
              <w:r w:rsidR="002647B3">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F21240" w:rsidRDefault="00715956">
            <w:pPr>
              <w:pStyle w:val="MsgTableBody"/>
              <w:rPr>
                <w:noProof/>
              </w:rPr>
            </w:pPr>
            <w:r w:rsidRPr="00F21240">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F21240" w:rsidRDefault="00715956">
            <w:pPr>
              <w:pStyle w:val="MsgTableBody"/>
              <w:jc w:val="center"/>
              <w:rPr>
                <w:noProof/>
              </w:rPr>
            </w:pPr>
            <w:r w:rsidRPr="00F21240">
              <w:rPr>
                <w:noProof/>
              </w:rPr>
              <w:t>3</w:t>
            </w:r>
          </w:p>
        </w:tc>
      </w:tr>
    </w:tbl>
    <w:p w14:paraId="2BBB60BF" w14:textId="5B694E60" w:rsidR="00EB05F1"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6BB6" w14:paraId="147DAA65" w14:textId="77777777" w:rsidTr="00A97252">
        <w:trPr>
          <w:jc w:val="center"/>
        </w:trPr>
        <w:tc>
          <w:tcPr>
            <w:tcW w:w="9209" w:type="dxa"/>
            <w:gridSpan w:val="6"/>
          </w:tcPr>
          <w:p w14:paraId="3D202023" w14:textId="6EA17896" w:rsidR="00A97252" w:rsidRPr="006D6BB6" w:rsidRDefault="00A97252" w:rsidP="00A97252">
            <w:pPr>
              <w:pStyle w:val="ACK-ChoreographyHeader"/>
            </w:pPr>
            <w:r w:rsidRPr="00C20CAF">
              <w:t>Acknowledgment Choreography</w:t>
            </w:r>
          </w:p>
        </w:tc>
      </w:tr>
      <w:tr w:rsidR="00A97252" w:rsidRPr="006D6BB6" w14:paraId="2E135AAE" w14:textId="77777777" w:rsidTr="00A97252">
        <w:trPr>
          <w:jc w:val="center"/>
        </w:trPr>
        <w:tc>
          <w:tcPr>
            <w:tcW w:w="9209" w:type="dxa"/>
            <w:gridSpan w:val="6"/>
          </w:tcPr>
          <w:p w14:paraId="526CAC1B" w14:textId="65F84DFD" w:rsidR="00A97252" w:rsidRPr="00C20CAF" w:rsidRDefault="009118D0" w:rsidP="00A97252">
            <w:pPr>
              <w:pStyle w:val="ACK-ChoreographyHeader"/>
            </w:pPr>
            <w:r w:rsidRPr="00F21240">
              <w:rPr>
                <w:noProof/>
              </w:rPr>
              <w:t>ADT^A20^ADT_A20</w:t>
            </w:r>
          </w:p>
        </w:tc>
      </w:tr>
      <w:tr w:rsidR="00EB05F1" w:rsidRPr="006D6BB6" w14:paraId="47C5A81A" w14:textId="77777777" w:rsidTr="00A97252">
        <w:trPr>
          <w:jc w:val="center"/>
        </w:trPr>
        <w:tc>
          <w:tcPr>
            <w:tcW w:w="1374" w:type="dxa"/>
          </w:tcPr>
          <w:p w14:paraId="4E7B3C61" w14:textId="77777777" w:rsidR="00EB05F1" w:rsidRPr="006D6BB6" w:rsidRDefault="00EB05F1" w:rsidP="00AD6CE4">
            <w:pPr>
              <w:pStyle w:val="ACK-ChoreographyBody"/>
            </w:pPr>
            <w:r w:rsidRPr="006D6BB6">
              <w:t>Field name</w:t>
            </w:r>
          </w:p>
        </w:tc>
        <w:tc>
          <w:tcPr>
            <w:tcW w:w="2355" w:type="dxa"/>
          </w:tcPr>
          <w:p w14:paraId="68C84089" w14:textId="77777777" w:rsidR="00EB05F1" w:rsidRPr="006D6BB6" w:rsidRDefault="00EB05F1" w:rsidP="00AD6CE4">
            <w:pPr>
              <w:pStyle w:val="ACK-ChoreographyBody"/>
            </w:pPr>
            <w:r w:rsidRPr="006D6BB6">
              <w:t>Field Value: Original mode</w:t>
            </w:r>
          </w:p>
        </w:tc>
        <w:tc>
          <w:tcPr>
            <w:tcW w:w="5480" w:type="dxa"/>
            <w:gridSpan w:val="4"/>
          </w:tcPr>
          <w:p w14:paraId="6560A5CD" w14:textId="77777777" w:rsidR="00EB05F1" w:rsidRPr="006D6BB6" w:rsidRDefault="00EB05F1" w:rsidP="00AD6CE4">
            <w:pPr>
              <w:pStyle w:val="ACK-ChoreographyBody"/>
            </w:pPr>
            <w:r w:rsidRPr="006D6BB6">
              <w:t>Field value: Enhanced mode</w:t>
            </w:r>
          </w:p>
        </w:tc>
      </w:tr>
      <w:tr w:rsidR="00EB05F1" w:rsidRPr="006D6BB6" w14:paraId="1FBD2C16" w14:textId="77777777" w:rsidTr="00A97252">
        <w:trPr>
          <w:jc w:val="center"/>
        </w:trPr>
        <w:tc>
          <w:tcPr>
            <w:tcW w:w="1374" w:type="dxa"/>
          </w:tcPr>
          <w:p w14:paraId="04CEC63D" w14:textId="77777777" w:rsidR="00EB05F1" w:rsidRPr="006D6BB6" w:rsidRDefault="00EB05F1" w:rsidP="00AD6CE4">
            <w:pPr>
              <w:pStyle w:val="ACK-ChoreographyBody"/>
            </w:pPr>
            <w:r w:rsidRPr="006D6BB6">
              <w:t>MSH.15</w:t>
            </w:r>
          </w:p>
        </w:tc>
        <w:tc>
          <w:tcPr>
            <w:tcW w:w="2355" w:type="dxa"/>
          </w:tcPr>
          <w:p w14:paraId="0B97CF01" w14:textId="77777777" w:rsidR="00EB05F1" w:rsidRPr="006D6BB6" w:rsidRDefault="00EB05F1" w:rsidP="00AD6CE4">
            <w:pPr>
              <w:pStyle w:val="ACK-ChoreographyBody"/>
            </w:pPr>
            <w:r w:rsidRPr="006D6BB6">
              <w:t>Blank</w:t>
            </w:r>
          </w:p>
        </w:tc>
        <w:tc>
          <w:tcPr>
            <w:tcW w:w="456" w:type="dxa"/>
          </w:tcPr>
          <w:p w14:paraId="59ED1FB8" w14:textId="77777777" w:rsidR="00EB05F1" w:rsidRPr="006D6BB6" w:rsidRDefault="00EB05F1" w:rsidP="00AD6CE4">
            <w:pPr>
              <w:pStyle w:val="ACK-ChoreographyBody"/>
            </w:pPr>
            <w:r w:rsidRPr="006D6BB6">
              <w:t>NE</w:t>
            </w:r>
          </w:p>
        </w:tc>
        <w:tc>
          <w:tcPr>
            <w:tcW w:w="1588" w:type="dxa"/>
          </w:tcPr>
          <w:p w14:paraId="78E6C52F" w14:textId="77777777" w:rsidR="00EB05F1" w:rsidRPr="006D6BB6" w:rsidRDefault="00EB05F1" w:rsidP="00AD6CE4">
            <w:pPr>
              <w:pStyle w:val="ACK-ChoreographyBody"/>
            </w:pPr>
            <w:r w:rsidRPr="006D6BB6">
              <w:t>AL, SU, ER</w:t>
            </w:r>
          </w:p>
        </w:tc>
        <w:tc>
          <w:tcPr>
            <w:tcW w:w="1735" w:type="dxa"/>
          </w:tcPr>
          <w:p w14:paraId="48279921" w14:textId="77777777" w:rsidR="00EB05F1" w:rsidRPr="006D6BB6" w:rsidRDefault="00EB05F1" w:rsidP="00AD6CE4">
            <w:pPr>
              <w:pStyle w:val="ACK-ChoreographyBody"/>
            </w:pPr>
            <w:r w:rsidRPr="006D6BB6">
              <w:t>NE</w:t>
            </w:r>
          </w:p>
        </w:tc>
        <w:tc>
          <w:tcPr>
            <w:tcW w:w="1701" w:type="dxa"/>
          </w:tcPr>
          <w:p w14:paraId="322A66F9" w14:textId="77777777" w:rsidR="00EB05F1" w:rsidRPr="006D6BB6" w:rsidRDefault="00EB05F1" w:rsidP="00AD6CE4">
            <w:pPr>
              <w:pStyle w:val="ACK-ChoreographyBody"/>
            </w:pPr>
            <w:r w:rsidRPr="006D6BB6">
              <w:t>AL, SU, ER</w:t>
            </w:r>
          </w:p>
        </w:tc>
      </w:tr>
      <w:tr w:rsidR="00EB05F1" w:rsidRPr="006D6BB6" w14:paraId="5FDA252C" w14:textId="77777777" w:rsidTr="00A97252">
        <w:trPr>
          <w:jc w:val="center"/>
        </w:trPr>
        <w:tc>
          <w:tcPr>
            <w:tcW w:w="1374" w:type="dxa"/>
          </w:tcPr>
          <w:p w14:paraId="3751025D" w14:textId="77777777" w:rsidR="00EB05F1" w:rsidRPr="006D6BB6" w:rsidRDefault="00EB05F1" w:rsidP="00AD6CE4">
            <w:pPr>
              <w:pStyle w:val="ACK-ChoreographyBody"/>
            </w:pPr>
            <w:r w:rsidRPr="006D6BB6">
              <w:t>MSH.16</w:t>
            </w:r>
          </w:p>
        </w:tc>
        <w:tc>
          <w:tcPr>
            <w:tcW w:w="2355" w:type="dxa"/>
          </w:tcPr>
          <w:p w14:paraId="39D4705E" w14:textId="77777777" w:rsidR="00EB05F1" w:rsidRPr="006D6BB6" w:rsidRDefault="00EB05F1" w:rsidP="00AD6CE4">
            <w:pPr>
              <w:pStyle w:val="ACK-ChoreographyBody"/>
            </w:pPr>
            <w:r w:rsidRPr="006D6BB6">
              <w:t>Blank</w:t>
            </w:r>
          </w:p>
        </w:tc>
        <w:tc>
          <w:tcPr>
            <w:tcW w:w="456" w:type="dxa"/>
          </w:tcPr>
          <w:p w14:paraId="25E7A409" w14:textId="77777777" w:rsidR="00EB05F1" w:rsidRPr="006D6BB6" w:rsidRDefault="00EB05F1" w:rsidP="00AD6CE4">
            <w:pPr>
              <w:pStyle w:val="ACK-ChoreographyBody"/>
            </w:pPr>
            <w:r w:rsidRPr="006D6BB6">
              <w:t>NE</w:t>
            </w:r>
          </w:p>
        </w:tc>
        <w:tc>
          <w:tcPr>
            <w:tcW w:w="1588" w:type="dxa"/>
          </w:tcPr>
          <w:p w14:paraId="428CB799" w14:textId="77777777" w:rsidR="00EB05F1" w:rsidRPr="006D6BB6" w:rsidRDefault="00EB05F1" w:rsidP="00AD6CE4">
            <w:pPr>
              <w:pStyle w:val="ACK-ChoreographyBody"/>
            </w:pPr>
            <w:r w:rsidRPr="006D6BB6">
              <w:t>NE</w:t>
            </w:r>
          </w:p>
        </w:tc>
        <w:tc>
          <w:tcPr>
            <w:tcW w:w="1735" w:type="dxa"/>
          </w:tcPr>
          <w:p w14:paraId="2B6C499E" w14:textId="77777777" w:rsidR="00EB05F1" w:rsidRPr="006D6BB6" w:rsidRDefault="00EB05F1" w:rsidP="00AD6CE4">
            <w:pPr>
              <w:pStyle w:val="ACK-ChoreographyBody"/>
            </w:pPr>
            <w:r w:rsidRPr="006D6BB6">
              <w:t>AL, SU, ER</w:t>
            </w:r>
          </w:p>
        </w:tc>
        <w:tc>
          <w:tcPr>
            <w:tcW w:w="1701" w:type="dxa"/>
          </w:tcPr>
          <w:p w14:paraId="7450EE7D" w14:textId="77777777" w:rsidR="00EB05F1" w:rsidRPr="006D6BB6" w:rsidRDefault="00EB05F1" w:rsidP="00AD6CE4">
            <w:pPr>
              <w:pStyle w:val="ACK-ChoreographyBody"/>
            </w:pPr>
            <w:r w:rsidRPr="006D6BB6">
              <w:t>AL, SU, ER</w:t>
            </w:r>
          </w:p>
        </w:tc>
      </w:tr>
      <w:tr w:rsidR="00EB05F1" w:rsidRPr="006D6BB6" w14:paraId="4E905134" w14:textId="77777777" w:rsidTr="00A97252">
        <w:trPr>
          <w:jc w:val="center"/>
        </w:trPr>
        <w:tc>
          <w:tcPr>
            <w:tcW w:w="1374" w:type="dxa"/>
          </w:tcPr>
          <w:p w14:paraId="4ED0FB40" w14:textId="77777777" w:rsidR="00EB05F1" w:rsidRPr="006D6BB6" w:rsidRDefault="00EB05F1" w:rsidP="00AD6CE4">
            <w:pPr>
              <w:pStyle w:val="ACK-ChoreographyBody"/>
            </w:pPr>
            <w:r w:rsidRPr="006D6BB6">
              <w:t>Immediate Ack</w:t>
            </w:r>
          </w:p>
        </w:tc>
        <w:tc>
          <w:tcPr>
            <w:tcW w:w="2355" w:type="dxa"/>
          </w:tcPr>
          <w:p w14:paraId="4243A02A" w14:textId="77777777" w:rsidR="00EB05F1" w:rsidRPr="006D6BB6" w:rsidRDefault="00EB05F1" w:rsidP="00AD6CE4">
            <w:pPr>
              <w:pStyle w:val="ACK-ChoreographyBody"/>
            </w:pPr>
            <w:r w:rsidRPr="006D6BB6">
              <w:t>-</w:t>
            </w:r>
          </w:p>
        </w:tc>
        <w:tc>
          <w:tcPr>
            <w:tcW w:w="456" w:type="dxa"/>
          </w:tcPr>
          <w:p w14:paraId="376443E6" w14:textId="77777777" w:rsidR="00EB05F1" w:rsidRPr="006D6BB6" w:rsidRDefault="00EB05F1" w:rsidP="00AD6CE4">
            <w:pPr>
              <w:pStyle w:val="ACK-ChoreographyBody"/>
            </w:pPr>
            <w:r w:rsidRPr="006D6BB6">
              <w:t>-</w:t>
            </w:r>
          </w:p>
        </w:tc>
        <w:tc>
          <w:tcPr>
            <w:tcW w:w="1588" w:type="dxa"/>
          </w:tcPr>
          <w:p w14:paraId="1C8DA3D3" w14:textId="18D00B9C"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35" w:type="dxa"/>
          </w:tcPr>
          <w:p w14:paraId="00D2A442" w14:textId="77777777" w:rsidR="00EB05F1" w:rsidRPr="006D6BB6" w:rsidRDefault="00EB05F1" w:rsidP="00AD6CE4">
            <w:pPr>
              <w:pStyle w:val="ACK-ChoreographyBody"/>
            </w:pPr>
            <w:r w:rsidRPr="006D6BB6">
              <w:t>-</w:t>
            </w:r>
          </w:p>
        </w:tc>
        <w:tc>
          <w:tcPr>
            <w:tcW w:w="1701" w:type="dxa"/>
          </w:tcPr>
          <w:p w14:paraId="2BF419D9" w14:textId="4C5AB7DD" w:rsidR="00EB05F1" w:rsidRPr="006D6BB6" w:rsidRDefault="00EB05F1" w:rsidP="00AD6CE4">
            <w:pPr>
              <w:pStyle w:val="ACK-ChoreographyBody"/>
            </w:pPr>
            <w:r w:rsidRPr="006D6BB6">
              <w:rPr>
                <w:szCs w:val="16"/>
              </w:rPr>
              <w:t>ACK^</w:t>
            </w:r>
            <w:r>
              <w:rPr>
                <w:szCs w:val="16"/>
              </w:rPr>
              <w:t>A20</w:t>
            </w:r>
            <w:r w:rsidRPr="006D6BB6">
              <w:rPr>
                <w:szCs w:val="16"/>
              </w:rPr>
              <w:t>^ACK</w:t>
            </w:r>
          </w:p>
        </w:tc>
      </w:tr>
      <w:tr w:rsidR="00EB05F1" w:rsidRPr="006D6BB6" w14:paraId="0A0F1C26" w14:textId="77777777" w:rsidTr="00A97252">
        <w:trPr>
          <w:jc w:val="center"/>
        </w:trPr>
        <w:tc>
          <w:tcPr>
            <w:tcW w:w="1374" w:type="dxa"/>
          </w:tcPr>
          <w:p w14:paraId="11882627" w14:textId="77777777" w:rsidR="00EB05F1" w:rsidRPr="006D6BB6" w:rsidRDefault="00EB05F1" w:rsidP="00AD6CE4">
            <w:pPr>
              <w:pStyle w:val="ACK-ChoreographyBody"/>
            </w:pPr>
            <w:r w:rsidRPr="006D6BB6">
              <w:t>Application Ack</w:t>
            </w:r>
          </w:p>
        </w:tc>
        <w:tc>
          <w:tcPr>
            <w:tcW w:w="2355" w:type="dxa"/>
          </w:tcPr>
          <w:p w14:paraId="2F2C5154" w14:textId="020F1CC9" w:rsidR="00EB05F1" w:rsidRPr="006D6BB6" w:rsidRDefault="00EB05F1" w:rsidP="00AD6CE4">
            <w:pPr>
              <w:pStyle w:val="ACK-ChoreographyBody"/>
            </w:pPr>
            <w:r>
              <w:rPr>
                <w:szCs w:val="16"/>
              </w:rPr>
              <w:t>ADT</w:t>
            </w:r>
            <w:r w:rsidRPr="006D6BB6">
              <w:rPr>
                <w:szCs w:val="16"/>
              </w:rPr>
              <w:t>^</w:t>
            </w:r>
            <w:r>
              <w:rPr>
                <w:szCs w:val="16"/>
              </w:rPr>
              <w:t>A20</w:t>
            </w:r>
            <w:r w:rsidRPr="006D6BB6">
              <w:rPr>
                <w:szCs w:val="16"/>
              </w:rPr>
              <w:t>^</w:t>
            </w:r>
            <w:r>
              <w:rPr>
                <w:szCs w:val="16"/>
              </w:rPr>
              <w:t>ADT</w:t>
            </w:r>
            <w:r w:rsidRPr="006D6BB6">
              <w:rPr>
                <w:szCs w:val="16"/>
              </w:rPr>
              <w:t>_</w:t>
            </w:r>
            <w:r>
              <w:rPr>
                <w:szCs w:val="16"/>
              </w:rPr>
              <w:t>A20</w:t>
            </w:r>
          </w:p>
        </w:tc>
        <w:tc>
          <w:tcPr>
            <w:tcW w:w="456" w:type="dxa"/>
          </w:tcPr>
          <w:p w14:paraId="5238CEF8" w14:textId="77777777" w:rsidR="00EB05F1" w:rsidRPr="006D6BB6" w:rsidRDefault="00EB05F1" w:rsidP="00AD6CE4">
            <w:pPr>
              <w:pStyle w:val="ACK-ChoreographyBody"/>
            </w:pPr>
            <w:r w:rsidRPr="006D6BB6">
              <w:t>-</w:t>
            </w:r>
          </w:p>
        </w:tc>
        <w:tc>
          <w:tcPr>
            <w:tcW w:w="1588" w:type="dxa"/>
          </w:tcPr>
          <w:p w14:paraId="6868D68F" w14:textId="77777777" w:rsidR="00EB05F1" w:rsidRPr="006D6BB6" w:rsidRDefault="00EB05F1" w:rsidP="00AD6CE4">
            <w:pPr>
              <w:pStyle w:val="ACK-ChoreographyBody"/>
            </w:pPr>
            <w:r w:rsidRPr="006D6BB6">
              <w:t>-</w:t>
            </w:r>
          </w:p>
        </w:tc>
        <w:tc>
          <w:tcPr>
            <w:tcW w:w="1735" w:type="dxa"/>
          </w:tcPr>
          <w:p w14:paraId="18FC1D52" w14:textId="005A292F"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01" w:type="dxa"/>
          </w:tcPr>
          <w:p w14:paraId="1AFD7F73" w14:textId="1DEA9B76" w:rsidR="00EB05F1" w:rsidRPr="006D6BB6" w:rsidRDefault="00EB05F1" w:rsidP="00AD6CE4">
            <w:pPr>
              <w:pStyle w:val="ACK-ChoreographyBody"/>
            </w:pPr>
            <w:r w:rsidRPr="006D6BB6">
              <w:rPr>
                <w:szCs w:val="16"/>
              </w:rPr>
              <w:t>ACK^</w:t>
            </w:r>
            <w:r>
              <w:rPr>
                <w:szCs w:val="16"/>
              </w:rPr>
              <w:t>A20</w:t>
            </w:r>
            <w:r w:rsidRPr="006D6BB6">
              <w:rPr>
                <w:szCs w:val="16"/>
              </w:rPr>
              <w:t>^ACK</w:t>
            </w:r>
          </w:p>
        </w:tc>
      </w:tr>
    </w:tbl>
    <w:p w14:paraId="48524C77" w14:textId="77777777" w:rsidR="00715956" w:rsidRPr="00F21240" w:rsidRDefault="00715956">
      <w:pPr>
        <w:rPr>
          <w:noProof/>
        </w:rPr>
      </w:pPr>
    </w:p>
    <w:p w14:paraId="184C39C4" w14:textId="77777777" w:rsidR="00715956" w:rsidRPr="00F21240" w:rsidRDefault="00715956">
      <w:pPr>
        <w:pStyle w:val="MsgTableCaption"/>
        <w:rPr>
          <w:noProof/>
        </w:rPr>
      </w:pPr>
      <w:r w:rsidRPr="00F21240">
        <w:rPr>
          <w:noProof/>
        </w:rPr>
        <w:t>ACK^A20^ACK: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F21240" w:rsidRDefault="00715956">
            <w:pPr>
              <w:pStyle w:val="MsgTableHeader"/>
              <w:jc w:val="center"/>
              <w:rPr>
                <w:noProof/>
              </w:rPr>
            </w:pPr>
            <w:r w:rsidRPr="00F21240">
              <w:rPr>
                <w:noProof/>
              </w:rPr>
              <w:t>Chapter</w:t>
            </w:r>
          </w:p>
        </w:tc>
      </w:tr>
      <w:tr w:rsidR="00715956" w:rsidRPr="00715956"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F21240" w:rsidRDefault="00715956">
            <w:pPr>
              <w:pStyle w:val="MsgTableBody"/>
              <w:jc w:val="center"/>
              <w:rPr>
                <w:noProof/>
              </w:rPr>
            </w:pPr>
            <w:r w:rsidRPr="00F21240">
              <w:rPr>
                <w:noProof/>
              </w:rPr>
              <w:t>2</w:t>
            </w:r>
          </w:p>
        </w:tc>
      </w:tr>
      <w:tr w:rsidR="00715956" w:rsidRPr="00715956"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F21240" w:rsidRDefault="00715956">
            <w:pPr>
              <w:pStyle w:val="MsgTableBody"/>
              <w:jc w:val="center"/>
              <w:rPr>
                <w:noProof/>
              </w:rPr>
            </w:pPr>
            <w:r w:rsidRPr="00F21240">
              <w:rPr>
                <w:noProof/>
              </w:rPr>
              <w:t>2</w:t>
            </w:r>
          </w:p>
        </w:tc>
      </w:tr>
      <w:tr w:rsidR="00715956" w:rsidRPr="00715956"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F21240" w:rsidRDefault="00715956">
            <w:pPr>
              <w:pStyle w:val="MsgTableBody"/>
              <w:jc w:val="center"/>
              <w:rPr>
                <w:noProof/>
              </w:rPr>
            </w:pPr>
            <w:r w:rsidRPr="00F21240">
              <w:rPr>
                <w:noProof/>
              </w:rPr>
              <w:t>2</w:t>
            </w:r>
          </w:p>
        </w:tc>
      </w:tr>
      <w:tr w:rsidR="00715956" w:rsidRPr="00715956"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F21240" w:rsidRDefault="00715956">
            <w:pPr>
              <w:pStyle w:val="MsgTableBody"/>
              <w:jc w:val="center"/>
              <w:rPr>
                <w:noProof/>
              </w:rPr>
            </w:pPr>
            <w:r w:rsidRPr="00F21240">
              <w:rPr>
                <w:noProof/>
              </w:rPr>
              <w:t>2</w:t>
            </w:r>
          </w:p>
        </w:tc>
      </w:tr>
      <w:tr w:rsidR="00715956" w:rsidRPr="00715956"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F21240" w:rsidRDefault="00715956">
            <w:pPr>
              <w:pStyle w:val="MsgTableBody"/>
              <w:jc w:val="center"/>
              <w:rPr>
                <w:noProof/>
              </w:rPr>
            </w:pPr>
            <w:r w:rsidRPr="00F21240">
              <w:rPr>
                <w:noProof/>
              </w:rPr>
              <w:t>2</w:t>
            </w:r>
          </w:p>
        </w:tc>
      </w:tr>
    </w:tbl>
    <w:p w14:paraId="0F865218" w14:textId="5DDD6155" w:rsidR="004E4611" w:rsidRDefault="004E4611" w:rsidP="00A97252">
      <w:bookmarkStart w:id="2713" w:name="_Toc348244996"/>
      <w:bookmarkStart w:id="2714" w:name="_Toc348258184"/>
      <w:bookmarkStart w:id="2715" w:name="_Toc348263367"/>
      <w:bookmarkStart w:id="2716" w:name="_Toc348336781"/>
      <w:bookmarkStart w:id="2717" w:name="_Toc348768094"/>
      <w:bookmarkStart w:id="2718" w:name="_Toc380435642"/>
      <w:bookmarkStart w:id="2719" w:name="_Toc359236138"/>
      <w:bookmarkStart w:id="2720" w:name="_Toc1815959"/>
      <w:bookmarkStart w:id="2721" w:name="_Toc21372503"/>
      <w:bookmarkStart w:id="2722" w:name="_Toc175991977"/>
      <w:bookmarkStart w:id="2723"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6BB6" w14:paraId="01F95EA4" w14:textId="77777777" w:rsidTr="00A97252">
        <w:trPr>
          <w:jc w:val="center"/>
        </w:trPr>
        <w:tc>
          <w:tcPr>
            <w:tcW w:w="6912" w:type="dxa"/>
            <w:gridSpan w:val="4"/>
          </w:tcPr>
          <w:p w14:paraId="2A61B8C0" w14:textId="494CECAE" w:rsidR="00A97252" w:rsidRPr="006D6BB6" w:rsidRDefault="00A97252" w:rsidP="00A97252">
            <w:pPr>
              <w:pStyle w:val="ACK-ChoreographyHeader"/>
            </w:pPr>
            <w:r w:rsidRPr="00C20CAF">
              <w:t>Acknowledgment Choreography</w:t>
            </w:r>
          </w:p>
        </w:tc>
      </w:tr>
      <w:tr w:rsidR="00A97252" w:rsidRPr="006D6BB6" w14:paraId="7123451D" w14:textId="77777777" w:rsidTr="00A97252">
        <w:trPr>
          <w:jc w:val="center"/>
        </w:trPr>
        <w:tc>
          <w:tcPr>
            <w:tcW w:w="6912" w:type="dxa"/>
            <w:gridSpan w:val="4"/>
          </w:tcPr>
          <w:p w14:paraId="2CA5D684" w14:textId="3143BC21" w:rsidR="00A97252" w:rsidRPr="00C20CAF" w:rsidRDefault="009118D0" w:rsidP="00A97252">
            <w:pPr>
              <w:pStyle w:val="ACK-ChoreographyHeader"/>
            </w:pPr>
            <w:r w:rsidRPr="00F21240">
              <w:rPr>
                <w:noProof/>
              </w:rPr>
              <w:t>ACK^A20^ACK</w:t>
            </w:r>
          </w:p>
        </w:tc>
      </w:tr>
      <w:tr w:rsidR="004E4611" w:rsidRPr="006D6BB6" w14:paraId="52B85D13" w14:textId="77777777" w:rsidTr="00594536">
        <w:trPr>
          <w:jc w:val="center"/>
        </w:trPr>
        <w:tc>
          <w:tcPr>
            <w:tcW w:w="1458" w:type="dxa"/>
          </w:tcPr>
          <w:p w14:paraId="2F081287" w14:textId="77777777" w:rsidR="004E4611" w:rsidRPr="006D6BB6" w:rsidRDefault="004E4611" w:rsidP="0025077B">
            <w:pPr>
              <w:pStyle w:val="ACK-ChoreographyBody"/>
            </w:pPr>
            <w:r w:rsidRPr="006D6BB6">
              <w:t>Field name</w:t>
            </w:r>
          </w:p>
        </w:tc>
        <w:tc>
          <w:tcPr>
            <w:tcW w:w="2478" w:type="dxa"/>
          </w:tcPr>
          <w:p w14:paraId="63BB8B2D" w14:textId="77777777" w:rsidR="004E4611" w:rsidRPr="006D6BB6" w:rsidRDefault="004E4611" w:rsidP="0025077B">
            <w:pPr>
              <w:pStyle w:val="ACK-ChoreographyBody"/>
            </w:pPr>
            <w:r w:rsidRPr="006D6BB6">
              <w:t>Field Value: Original mode</w:t>
            </w:r>
          </w:p>
        </w:tc>
        <w:tc>
          <w:tcPr>
            <w:tcW w:w="2976" w:type="dxa"/>
            <w:gridSpan w:val="2"/>
          </w:tcPr>
          <w:p w14:paraId="2CD717CA" w14:textId="77777777" w:rsidR="004E4611" w:rsidRPr="006D6BB6" w:rsidRDefault="004E4611" w:rsidP="0025077B">
            <w:pPr>
              <w:pStyle w:val="ACK-ChoreographyBody"/>
            </w:pPr>
            <w:r w:rsidRPr="006D6BB6">
              <w:t>Field value: Enhanced mode</w:t>
            </w:r>
          </w:p>
        </w:tc>
      </w:tr>
      <w:tr w:rsidR="006B6AAD" w:rsidRPr="006D6BB6" w14:paraId="1C04DBEE" w14:textId="77777777" w:rsidTr="00594536">
        <w:trPr>
          <w:jc w:val="center"/>
        </w:trPr>
        <w:tc>
          <w:tcPr>
            <w:tcW w:w="1458" w:type="dxa"/>
          </w:tcPr>
          <w:p w14:paraId="05D780B1" w14:textId="77777777" w:rsidR="006B6AAD" w:rsidRPr="006D6BB6" w:rsidRDefault="006B6AAD" w:rsidP="0025077B">
            <w:pPr>
              <w:pStyle w:val="ACK-ChoreographyBody"/>
            </w:pPr>
            <w:r w:rsidRPr="006D6BB6">
              <w:t>MSH.15</w:t>
            </w:r>
          </w:p>
        </w:tc>
        <w:tc>
          <w:tcPr>
            <w:tcW w:w="2478" w:type="dxa"/>
          </w:tcPr>
          <w:p w14:paraId="3770B129" w14:textId="77777777" w:rsidR="006B6AAD" w:rsidRPr="006D6BB6" w:rsidRDefault="006B6AAD" w:rsidP="0025077B">
            <w:pPr>
              <w:pStyle w:val="ACK-ChoreographyBody"/>
            </w:pPr>
            <w:r w:rsidRPr="006D6BB6">
              <w:t>Blank</w:t>
            </w:r>
          </w:p>
        </w:tc>
        <w:tc>
          <w:tcPr>
            <w:tcW w:w="708" w:type="dxa"/>
          </w:tcPr>
          <w:p w14:paraId="794947D6" w14:textId="77777777" w:rsidR="006B6AAD" w:rsidRPr="006D6BB6" w:rsidRDefault="006B6AAD" w:rsidP="0025077B">
            <w:pPr>
              <w:pStyle w:val="ACK-ChoreographyBody"/>
            </w:pPr>
            <w:r w:rsidRPr="006D6BB6">
              <w:t>NE</w:t>
            </w:r>
          </w:p>
        </w:tc>
        <w:tc>
          <w:tcPr>
            <w:tcW w:w="2268" w:type="dxa"/>
          </w:tcPr>
          <w:p w14:paraId="0B55C3B2" w14:textId="77777777" w:rsidR="006B6AAD" w:rsidRPr="006D6BB6" w:rsidRDefault="006B6AAD" w:rsidP="0025077B">
            <w:pPr>
              <w:pStyle w:val="ACK-ChoreographyBody"/>
            </w:pPr>
            <w:r w:rsidRPr="006D6BB6">
              <w:t>AL, SU, ER</w:t>
            </w:r>
          </w:p>
        </w:tc>
      </w:tr>
      <w:tr w:rsidR="006B6AAD" w:rsidRPr="006D6BB6" w14:paraId="65E8B3E4" w14:textId="77777777" w:rsidTr="00594536">
        <w:trPr>
          <w:jc w:val="center"/>
        </w:trPr>
        <w:tc>
          <w:tcPr>
            <w:tcW w:w="1458" w:type="dxa"/>
          </w:tcPr>
          <w:p w14:paraId="0175EB11" w14:textId="77777777" w:rsidR="006B6AAD" w:rsidRPr="006D6BB6" w:rsidRDefault="006B6AAD" w:rsidP="0025077B">
            <w:pPr>
              <w:pStyle w:val="ACK-ChoreographyBody"/>
            </w:pPr>
            <w:r w:rsidRPr="006D6BB6">
              <w:t>MSH.16</w:t>
            </w:r>
          </w:p>
        </w:tc>
        <w:tc>
          <w:tcPr>
            <w:tcW w:w="2478" w:type="dxa"/>
          </w:tcPr>
          <w:p w14:paraId="23C7A818" w14:textId="77777777" w:rsidR="006B6AAD" w:rsidRPr="006D6BB6" w:rsidRDefault="006B6AAD" w:rsidP="0025077B">
            <w:pPr>
              <w:pStyle w:val="ACK-ChoreographyBody"/>
            </w:pPr>
            <w:r w:rsidRPr="006D6BB6">
              <w:t>Blank</w:t>
            </w:r>
          </w:p>
        </w:tc>
        <w:tc>
          <w:tcPr>
            <w:tcW w:w="708" w:type="dxa"/>
          </w:tcPr>
          <w:p w14:paraId="3D886E0C" w14:textId="77777777" w:rsidR="006B6AAD" w:rsidRPr="006D6BB6" w:rsidRDefault="006B6AAD" w:rsidP="0025077B">
            <w:pPr>
              <w:pStyle w:val="ACK-ChoreographyBody"/>
            </w:pPr>
            <w:r w:rsidRPr="006D6BB6">
              <w:t>NE</w:t>
            </w:r>
          </w:p>
        </w:tc>
        <w:tc>
          <w:tcPr>
            <w:tcW w:w="2268" w:type="dxa"/>
          </w:tcPr>
          <w:p w14:paraId="35F292B9" w14:textId="77777777" w:rsidR="006B6AAD" w:rsidRPr="006D6BB6" w:rsidRDefault="006B6AAD" w:rsidP="0025077B">
            <w:pPr>
              <w:pStyle w:val="ACK-ChoreographyBody"/>
            </w:pPr>
            <w:r w:rsidRPr="006D6BB6">
              <w:t>NE</w:t>
            </w:r>
          </w:p>
        </w:tc>
      </w:tr>
      <w:tr w:rsidR="006B6AAD" w:rsidRPr="006D6BB6" w14:paraId="6DC02FB6" w14:textId="77777777" w:rsidTr="00594536">
        <w:trPr>
          <w:jc w:val="center"/>
        </w:trPr>
        <w:tc>
          <w:tcPr>
            <w:tcW w:w="1458" w:type="dxa"/>
          </w:tcPr>
          <w:p w14:paraId="2B4A1542" w14:textId="77777777" w:rsidR="006B6AAD" w:rsidRPr="006D6BB6" w:rsidRDefault="006B6AAD" w:rsidP="0025077B">
            <w:pPr>
              <w:pStyle w:val="ACK-ChoreographyBody"/>
            </w:pPr>
            <w:r w:rsidRPr="006D6BB6">
              <w:t>Immediate Ack</w:t>
            </w:r>
          </w:p>
        </w:tc>
        <w:tc>
          <w:tcPr>
            <w:tcW w:w="2478" w:type="dxa"/>
          </w:tcPr>
          <w:p w14:paraId="541E603D" w14:textId="77777777" w:rsidR="006B6AAD" w:rsidRPr="006D6BB6" w:rsidRDefault="006B6AAD" w:rsidP="0025077B">
            <w:pPr>
              <w:pStyle w:val="ACK-ChoreographyBody"/>
            </w:pPr>
            <w:r w:rsidRPr="006D6BB6">
              <w:t>-</w:t>
            </w:r>
          </w:p>
        </w:tc>
        <w:tc>
          <w:tcPr>
            <w:tcW w:w="708" w:type="dxa"/>
          </w:tcPr>
          <w:p w14:paraId="2C5EE724" w14:textId="77777777" w:rsidR="006B6AAD" w:rsidRPr="006D6BB6" w:rsidRDefault="006B6AAD" w:rsidP="0025077B">
            <w:pPr>
              <w:pStyle w:val="ACK-ChoreographyBody"/>
            </w:pPr>
            <w:r w:rsidRPr="006D6BB6">
              <w:t>-</w:t>
            </w:r>
          </w:p>
        </w:tc>
        <w:tc>
          <w:tcPr>
            <w:tcW w:w="2268" w:type="dxa"/>
          </w:tcPr>
          <w:p w14:paraId="4FD627E5" w14:textId="308B6155" w:rsidR="006B6AAD" w:rsidRPr="006D6BB6" w:rsidRDefault="006B6AAD" w:rsidP="0025077B">
            <w:pPr>
              <w:pStyle w:val="ACK-ChoreographyBody"/>
            </w:pPr>
            <w:r w:rsidRPr="006D6BB6">
              <w:rPr>
                <w:szCs w:val="16"/>
              </w:rPr>
              <w:t>ACK^</w:t>
            </w:r>
            <w:r>
              <w:rPr>
                <w:szCs w:val="16"/>
              </w:rPr>
              <w:t>A20</w:t>
            </w:r>
            <w:r w:rsidRPr="006D6BB6">
              <w:rPr>
                <w:szCs w:val="16"/>
              </w:rPr>
              <w:t>^ACK</w:t>
            </w:r>
          </w:p>
        </w:tc>
      </w:tr>
      <w:tr w:rsidR="006B6AAD" w:rsidRPr="006D6BB6" w14:paraId="5DA44138" w14:textId="77777777" w:rsidTr="00594536">
        <w:trPr>
          <w:jc w:val="center"/>
        </w:trPr>
        <w:tc>
          <w:tcPr>
            <w:tcW w:w="1458" w:type="dxa"/>
          </w:tcPr>
          <w:p w14:paraId="00F35D98" w14:textId="77777777" w:rsidR="006B6AAD" w:rsidRPr="006D6BB6" w:rsidRDefault="006B6AAD" w:rsidP="0025077B">
            <w:pPr>
              <w:pStyle w:val="ACK-ChoreographyBody"/>
            </w:pPr>
            <w:r w:rsidRPr="006D6BB6">
              <w:t>Application Ack</w:t>
            </w:r>
          </w:p>
        </w:tc>
        <w:tc>
          <w:tcPr>
            <w:tcW w:w="2478" w:type="dxa"/>
          </w:tcPr>
          <w:p w14:paraId="135A4918" w14:textId="32F595D2" w:rsidR="006B6AAD" w:rsidRPr="006D6BB6" w:rsidRDefault="006B6AAD" w:rsidP="0025077B">
            <w:pPr>
              <w:pStyle w:val="ACK-ChoreographyBody"/>
            </w:pPr>
            <w:r>
              <w:rPr>
                <w:szCs w:val="16"/>
              </w:rPr>
              <w:t>-</w:t>
            </w:r>
          </w:p>
        </w:tc>
        <w:tc>
          <w:tcPr>
            <w:tcW w:w="708" w:type="dxa"/>
          </w:tcPr>
          <w:p w14:paraId="09B2CC07" w14:textId="77777777" w:rsidR="006B6AAD" w:rsidRPr="006D6BB6" w:rsidRDefault="006B6AAD" w:rsidP="0025077B">
            <w:pPr>
              <w:pStyle w:val="ACK-ChoreographyBody"/>
            </w:pPr>
            <w:r w:rsidRPr="006D6BB6">
              <w:t>-</w:t>
            </w:r>
          </w:p>
        </w:tc>
        <w:tc>
          <w:tcPr>
            <w:tcW w:w="2268" w:type="dxa"/>
          </w:tcPr>
          <w:p w14:paraId="2B49F143" w14:textId="77777777" w:rsidR="006B6AAD" w:rsidRPr="006D6BB6" w:rsidRDefault="006B6AAD" w:rsidP="0025077B">
            <w:pPr>
              <w:pStyle w:val="ACK-ChoreographyBody"/>
            </w:pPr>
            <w:r w:rsidRPr="006D6BB6">
              <w:t>-</w:t>
            </w:r>
          </w:p>
        </w:tc>
      </w:tr>
    </w:tbl>
    <w:p w14:paraId="0166E2D4" w14:textId="77777777" w:rsidR="00715956" w:rsidRPr="00F21240" w:rsidRDefault="00715956">
      <w:pPr>
        <w:pStyle w:val="Heading3"/>
        <w:rPr>
          <w:noProof/>
        </w:rPr>
      </w:pPr>
      <w:bookmarkStart w:id="2724" w:name="_Toc27754806"/>
      <w:bookmarkStart w:id="2725" w:name="_Toc109892101"/>
      <w:r w:rsidRPr="00F21240">
        <w:rPr>
          <w:noProof/>
        </w:rPr>
        <w:t>ADT/ACK - Patient Goes on a Leave of Absence (Event A21</w:t>
      </w:r>
      <w:r w:rsidRPr="00F21240">
        <w:rPr>
          <w:noProof/>
        </w:rPr>
        <w:fldChar w:fldCharType="begin"/>
      </w:r>
      <w:r w:rsidRPr="00F21240">
        <w:rPr>
          <w:noProof/>
        </w:rPr>
        <w:instrText>XE "A21"</w:instrText>
      </w:r>
      <w:r w:rsidRPr="00F21240">
        <w:rPr>
          <w:noProof/>
        </w:rPr>
        <w:fldChar w:fldCharType="end"/>
      </w:r>
      <w:r w:rsidRPr="00F21240">
        <w:rPr>
          <w:noProof/>
        </w:rPr>
        <w:t>)</w:t>
      </w:r>
      <w:bookmarkEnd w:id="2713"/>
      <w:bookmarkEnd w:id="2714"/>
      <w:bookmarkEnd w:id="2715"/>
      <w:bookmarkEnd w:id="2716"/>
      <w:bookmarkEnd w:id="2717"/>
      <w:bookmarkEnd w:id="2718"/>
      <w:bookmarkEnd w:id="2719"/>
      <w:bookmarkEnd w:id="2720"/>
      <w:bookmarkEnd w:id="2721"/>
      <w:bookmarkEnd w:id="2722"/>
      <w:bookmarkEnd w:id="2723"/>
      <w:bookmarkEnd w:id="2724"/>
      <w:bookmarkEnd w:id="2725"/>
    </w:p>
    <w:p w14:paraId="63189E8E" w14:textId="77777777" w:rsidR="00715956" w:rsidRPr="00F21240" w:rsidRDefault="00715956">
      <w:pPr>
        <w:pStyle w:val="NormalIndented"/>
        <w:rPr>
          <w:noProof/>
        </w:rPr>
      </w:pPr>
      <w:r w:rsidRPr="00F21240">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F21240" w:rsidRDefault="00715956">
      <w:pPr>
        <w:pStyle w:val="NormalIndented"/>
        <w:rPr>
          <w:noProof/>
        </w:rPr>
      </w:pPr>
      <w:r w:rsidRPr="00F21240">
        <w:rPr>
          <w:noProof/>
        </w:rPr>
        <w:t xml:space="preserve">As there is no specific field for the LOA start date/time, it is recommended field </w:t>
      </w:r>
      <w:r w:rsidRPr="00F21240">
        <w:rPr>
          <w:rStyle w:val="ReferenceAttribute"/>
          <w:noProof/>
        </w:rPr>
        <w:t>EVN-6 - Event Occurred</w:t>
      </w:r>
      <w:r w:rsidRPr="00F21240">
        <w:rPr>
          <w:noProof/>
        </w:rPr>
        <w:t xml:space="preserve"> contain the date/time the patient actually left.  </w:t>
      </w:r>
      <w:r w:rsidRPr="00F21240">
        <w:rPr>
          <w:rStyle w:val="ReferenceAttribute"/>
          <w:noProof/>
        </w:rPr>
        <w:t>PV2-47 - Expected LOA Return Date/Time</w:t>
      </w:r>
      <w:r w:rsidRPr="00F21240">
        <w:rPr>
          <w:noProof/>
        </w:rPr>
        <w:t xml:space="preserve"> is used to communicate the date/time the patient is expected to return from LOA.</w:t>
      </w:r>
    </w:p>
    <w:p w14:paraId="32AAC4EC" w14:textId="77777777" w:rsidR="00715956" w:rsidRPr="00F21240" w:rsidRDefault="00715956">
      <w:pPr>
        <w:pStyle w:val="MsgTableCaption"/>
        <w:rPr>
          <w:noProof/>
        </w:rPr>
      </w:pPr>
      <w:r w:rsidRPr="00F21240">
        <w:rPr>
          <w:noProof/>
        </w:rPr>
        <w:t>ADT^A21^ADT_A21: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F21240" w:rsidRDefault="00715956">
            <w:pPr>
              <w:pStyle w:val="MsgTableHeader"/>
              <w:jc w:val="center"/>
              <w:rPr>
                <w:noProof/>
              </w:rPr>
            </w:pPr>
            <w:r w:rsidRPr="00F21240">
              <w:rPr>
                <w:noProof/>
              </w:rPr>
              <w:t>Chapter</w:t>
            </w:r>
          </w:p>
        </w:tc>
      </w:tr>
      <w:tr w:rsidR="00715956" w:rsidRPr="00715956"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F21240" w:rsidRDefault="00715956">
            <w:pPr>
              <w:pStyle w:val="MsgTableBody"/>
              <w:jc w:val="center"/>
              <w:rPr>
                <w:noProof/>
              </w:rPr>
            </w:pPr>
            <w:r w:rsidRPr="00F21240">
              <w:rPr>
                <w:noProof/>
              </w:rPr>
              <w:t>2</w:t>
            </w:r>
          </w:p>
        </w:tc>
      </w:tr>
      <w:tr w:rsidR="007C18FE" w:rsidRPr="00151483"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594536" w:rsidRDefault="007C18FE" w:rsidP="00622FC8">
            <w:pPr>
              <w:pStyle w:val="MsgTableBody"/>
              <w:jc w:val="center"/>
              <w:rPr>
                <w:noProof/>
              </w:rPr>
            </w:pPr>
            <w:r w:rsidRPr="00594536">
              <w:rPr>
                <w:noProof/>
              </w:rPr>
              <w:t>3</w:t>
            </w:r>
          </w:p>
        </w:tc>
      </w:tr>
      <w:tr w:rsidR="00715956" w:rsidRPr="00715956"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F21240" w:rsidRDefault="00715956">
            <w:pPr>
              <w:pStyle w:val="MsgTableBody"/>
              <w:jc w:val="center"/>
              <w:rPr>
                <w:noProof/>
              </w:rPr>
            </w:pPr>
            <w:r w:rsidRPr="00F21240">
              <w:rPr>
                <w:noProof/>
              </w:rPr>
              <w:t>2</w:t>
            </w:r>
          </w:p>
        </w:tc>
      </w:tr>
      <w:tr w:rsidR="00715956" w:rsidRPr="00715956"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F21240" w:rsidRDefault="00715956">
            <w:pPr>
              <w:pStyle w:val="MsgTableBody"/>
              <w:jc w:val="center"/>
              <w:rPr>
                <w:noProof/>
              </w:rPr>
            </w:pPr>
            <w:r w:rsidRPr="00F21240">
              <w:rPr>
                <w:noProof/>
              </w:rPr>
              <w:t>2</w:t>
            </w:r>
          </w:p>
        </w:tc>
      </w:tr>
      <w:tr w:rsidR="00715956" w:rsidRPr="00715956"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F21240" w:rsidRDefault="00715956">
            <w:pPr>
              <w:pStyle w:val="MsgTableBody"/>
              <w:jc w:val="center"/>
              <w:rPr>
                <w:noProof/>
              </w:rPr>
            </w:pPr>
            <w:r w:rsidRPr="00F21240">
              <w:rPr>
                <w:noProof/>
              </w:rPr>
              <w:t>3</w:t>
            </w:r>
          </w:p>
        </w:tc>
      </w:tr>
      <w:tr w:rsidR="00715956" w:rsidRPr="00715956"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F21240" w:rsidRDefault="00715956">
            <w:pPr>
              <w:pStyle w:val="MsgTableBody"/>
              <w:jc w:val="center"/>
              <w:rPr>
                <w:noProof/>
              </w:rPr>
            </w:pPr>
            <w:r w:rsidRPr="00F21240">
              <w:rPr>
                <w:noProof/>
              </w:rPr>
              <w:t>3</w:t>
            </w:r>
          </w:p>
        </w:tc>
      </w:tr>
      <w:tr w:rsidR="00715956" w:rsidRPr="00715956"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F21240" w:rsidRDefault="00715956">
            <w:pPr>
              <w:pStyle w:val="MsgTableBody"/>
              <w:jc w:val="center"/>
              <w:rPr>
                <w:noProof/>
              </w:rPr>
            </w:pPr>
            <w:r w:rsidRPr="00F21240">
              <w:rPr>
                <w:noProof/>
              </w:rPr>
              <w:t>3</w:t>
            </w:r>
          </w:p>
        </w:tc>
      </w:tr>
      <w:tr w:rsidR="000A1ACA" w:rsidRPr="00715956" w14:paraId="5B324893" w14:textId="77777777" w:rsidTr="00D50068">
        <w:trPr>
          <w:jc w:val="center"/>
          <w:ins w:id="2726" w:author="Merrick, Riki | APHL" w:date="2022-07-17T16:56:00Z"/>
        </w:trPr>
        <w:tc>
          <w:tcPr>
            <w:tcW w:w="2882" w:type="dxa"/>
            <w:tcBorders>
              <w:top w:val="dotted" w:sz="4" w:space="0" w:color="auto"/>
              <w:left w:val="nil"/>
              <w:bottom w:val="dotted" w:sz="4" w:space="0" w:color="auto"/>
              <w:right w:val="nil"/>
            </w:tcBorders>
            <w:shd w:val="clear" w:color="auto" w:fill="FFFFFF"/>
          </w:tcPr>
          <w:p w14:paraId="0E067D11" w14:textId="3D15E474" w:rsidR="000A1ACA" w:rsidRDefault="000A1ACA" w:rsidP="000A1ACA">
            <w:pPr>
              <w:pStyle w:val="MsgTableBody"/>
              <w:rPr>
                <w:ins w:id="2727" w:author="Merrick, Riki | APHL" w:date="2022-07-17T16:56:00Z"/>
              </w:rPr>
            </w:pPr>
            <w:ins w:id="2728"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29F8A655" w14:textId="0BEA1D3F" w:rsidR="000A1ACA" w:rsidRPr="00F21240" w:rsidRDefault="000A1ACA" w:rsidP="000A1ACA">
            <w:pPr>
              <w:pStyle w:val="MsgTableBody"/>
              <w:rPr>
                <w:ins w:id="2729" w:author="Merrick, Riki | APHL" w:date="2022-07-17T16:56:00Z"/>
                <w:noProof/>
              </w:rPr>
            </w:pPr>
            <w:ins w:id="2730"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311C459" w14:textId="77777777" w:rsidR="000A1ACA" w:rsidRPr="00F21240" w:rsidRDefault="000A1ACA" w:rsidP="000A1ACA">
            <w:pPr>
              <w:pStyle w:val="MsgTableBody"/>
              <w:jc w:val="center"/>
              <w:rPr>
                <w:ins w:id="2731"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1BA67063" w14:textId="2F70AAF7" w:rsidR="000A1ACA" w:rsidRPr="00F21240" w:rsidRDefault="000A1ACA" w:rsidP="000A1ACA">
            <w:pPr>
              <w:pStyle w:val="MsgTableBody"/>
              <w:jc w:val="center"/>
              <w:rPr>
                <w:ins w:id="2732" w:author="Merrick, Riki | APHL" w:date="2022-07-17T16:56:00Z"/>
                <w:noProof/>
              </w:rPr>
            </w:pPr>
            <w:ins w:id="2733" w:author="Merrick, Riki | APHL" w:date="2022-07-17T16:56:00Z">
              <w:r>
                <w:rPr>
                  <w:noProof/>
                </w:rPr>
                <w:t>3</w:t>
              </w:r>
            </w:ins>
          </w:p>
        </w:tc>
      </w:tr>
      <w:tr w:rsidR="000A1ACA" w:rsidRPr="00715956" w14:paraId="0988E9B9" w14:textId="77777777" w:rsidTr="00D50068">
        <w:trPr>
          <w:jc w:val="center"/>
          <w:ins w:id="2734" w:author="Merrick, Riki | APHL" w:date="2022-07-17T16:56:00Z"/>
        </w:trPr>
        <w:tc>
          <w:tcPr>
            <w:tcW w:w="2882" w:type="dxa"/>
            <w:tcBorders>
              <w:top w:val="dotted" w:sz="4" w:space="0" w:color="auto"/>
              <w:left w:val="nil"/>
              <w:bottom w:val="dotted" w:sz="4" w:space="0" w:color="auto"/>
              <w:right w:val="nil"/>
            </w:tcBorders>
            <w:shd w:val="clear" w:color="auto" w:fill="FFFFFF"/>
          </w:tcPr>
          <w:p w14:paraId="33171B9A" w14:textId="105B9E99" w:rsidR="000A1ACA" w:rsidRDefault="000A1ACA" w:rsidP="000A1ACA">
            <w:pPr>
              <w:pStyle w:val="MsgTableBody"/>
              <w:rPr>
                <w:ins w:id="2735" w:author="Merrick, Riki | APHL" w:date="2022-07-17T16:56:00Z"/>
              </w:rPr>
            </w:pPr>
            <w:ins w:id="2736"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188AA183" w14:textId="25E01765" w:rsidR="000A1ACA" w:rsidRPr="00F21240" w:rsidRDefault="000A1ACA" w:rsidP="000A1ACA">
            <w:pPr>
              <w:pStyle w:val="MsgTableBody"/>
              <w:rPr>
                <w:ins w:id="2737" w:author="Merrick, Riki | APHL" w:date="2022-07-17T16:56:00Z"/>
                <w:noProof/>
              </w:rPr>
            </w:pPr>
            <w:ins w:id="2738"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962EBC5" w14:textId="77777777" w:rsidR="000A1ACA" w:rsidRPr="00F21240" w:rsidRDefault="000A1ACA" w:rsidP="000A1ACA">
            <w:pPr>
              <w:pStyle w:val="MsgTableBody"/>
              <w:jc w:val="center"/>
              <w:rPr>
                <w:ins w:id="2739"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02FB9B7E" w14:textId="20EE3FEE" w:rsidR="000A1ACA" w:rsidRPr="00F21240" w:rsidRDefault="000A1ACA" w:rsidP="000A1ACA">
            <w:pPr>
              <w:pStyle w:val="MsgTableBody"/>
              <w:jc w:val="center"/>
              <w:rPr>
                <w:ins w:id="2740" w:author="Merrick, Riki | APHL" w:date="2022-07-17T16:56:00Z"/>
                <w:noProof/>
              </w:rPr>
            </w:pPr>
            <w:ins w:id="2741" w:author="Merrick, Riki | APHL" w:date="2022-07-17T16:56:00Z">
              <w:r>
                <w:rPr>
                  <w:noProof/>
                </w:rPr>
                <w:t>3</w:t>
              </w:r>
            </w:ins>
          </w:p>
        </w:tc>
      </w:tr>
      <w:tr w:rsidR="000A1ACA" w:rsidRPr="00715956" w14:paraId="3C1F94F1" w14:textId="77777777" w:rsidTr="00D50068">
        <w:trPr>
          <w:jc w:val="center"/>
          <w:ins w:id="2742" w:author="Merrick, Riki | APHL" w:date="2022-07-17T16:56:00Z"/>
        </w:trPr>
        <w:tc>
          <w:tcPr>
            <w:tcW w:w="2882" w:type="dxa"/>
            <w:tcBorders>
              <w:top w:val="dotted" w:sz="4" w:space="0" w:color="auto"/>
              <w:left w:val="nil"/>
              <w:bottom w:val="dotted" w:sz="4" w:space="0" w:color="auto"/>
              <w:right w:val="nil"/>
            </w:tcBorders>
            <w:shd w:val="clear" w:color="auto" w:fill="FFFFFF"/>
          </w:tcPr>
          <w:p w14:paraId="647B137B" w14:textId="6F1756D0" w:rsidR="000A1ACA" w:rsidRDefault="000A1ACA" w:rsidP="000A1ACA">
            <w:pPr>
              <w:pStyle w:val="MsgTableBody"/>
              <w:rPr>
                <w:ins w:id="2743" w:author="Merrick, Riki | APHL" w:date="2022-07-17T16:56:00Z"/>
              </w:rPr>
            </w:pPr>
            <w:ins w:id="2744"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60A74C22" w14:textId="6D6A6318" w:rsidR="000A1ACA" w:rsidRPr="00F21240" w:rsidRDefault="000A1ACA" w:rsidP="000A1ACA">
            <w:pPr>
              <w:pStyle w:val="MsgTableBody"/>
              <w:rPr>
                <w:ins w:id="2745" w:author="Merrick, Riki | APHL" w:date="2022-07-17T16:56:00Z"/>
                <w:noProof/>
              </w:rPr>
            </w:pPr>
            <w:ins w:id="2746" w:author="Merrick, Riki | APHL" w:date="2022-07-17T16:5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D20ABF1" w14:textId="77777777" w:rsidR="000A1ACA" w:rsidRPr="00F21240" w:rsidRDefault="000A1ACA" w:rsidP="000A1ACA">
            <w:pPr>
              <w:pStyle w:val="MsgTableBody"/>
              <w:jc w:val="center"/>
              <w:rPr>
                <w:ins w:id="2747"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3970EC22" w14:textId="25688189" w:rsidR="000A1ACA" w:rsidRPr="00F21240" w:rsidRDefault="000A1ACA" w:rsidP="000A1ACA">
            <w:pPr>
              <w:pStyle w:val="MsgTableBody"/>
              <w:jc w:val="center"/>
              <w:rPr>
                <w:ins w:id="2748" w:author="Merrick, Riki | APHL" w:date="2022-07-17T16:56:00Z"/>
                <w:noProof/>
              </w:rPr>
            </w:pPr>
            <w:ins w:id="2749" w:author="Merrick, Riki | APHL" w:date="2022-07-17T16:56:00Z">
              <w:r>
                <w:rPr>
                  <w:noProof/>
                </w:rPr>
                <w:t>3</w:t>
              </w:r>
            </w:ins>
          </w:p>
        </w:tc>
      </w:tr>
      <w:tr w:rsidR="000A1ACA" w:rsidRPr="00715956"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0A1ACA" w:rsidRPr="00F21240" w:rsidRDefault="000A1ACA" w:rsidP="000A1ACA">
            <w:pPr>
              <w:pStyle w:val="MsgTableBody"/>
              <w:jc w:val="center"/>
              <w:rPr>
                <w:noProof/>
              </w:rPr>
            </w:pPr>
            <w:r w:rsidRPr="00F21240">
              <w:rPr>
                <w:noProof/>
              </w:rPr>
              <w:t>3</w:t>
            </w:r>
          </w:p>
        </w:tc>
      </w:tr>
      <w:tr w:rsidR="000A1ACA" w:rsidRPr="00715956"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0A1ACA" w:rsidRPr="00F21240" w:rsidRDefault="000A1ACA" w:rsidP="000A1ACA">
            <w:pPr>
              <w:pStyle w:val="MsgTableBody"/>
              <w:jc w:val="center"/>
              <w:rPr>
                <w:noProof/>
              </w:rPr>
            </w:pPr>
            <w:r w:rsidRPr="00F21240">
              <w:rPr>
                <w:noProof/>
              </w:rPr>
              <w:t>3</w:t>
            </w:r>
          </w:p>
        </w:tc>
      </w:tr>
      <w:tr w:rsidR="000A1ACA" w:rsidRPr="00715956"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0A1ACA" w:rsidRPr="00F21240" w:rsidRDefault="000A1ACA" w:rsidP="000A1ACA">
            <w:pPr>
              <w:pStyle w:val="MsgTableBody"/>
              <w:jc w:val="center"/>
              <w:rPr>
                <w:noProof/>
              </w:rPr>
            </w:pPr>
            <w:r w:rsidRPr="00F21240">
              <w:rPr>
                <w:noProof/>
              </w:rPr>
              <w:t>3</w:t>
            </w:r>
          </w:p>
        </w:tc>
      </w:tr>
      <w:tr w:rsidR="000A1ACA" w:rsidRPr="00715956"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0A1ACA" w:rsidRPr="00F21240" w:rsidRDefault="000A1ACA" w:rsidP="000A1ACA">
            <w:pPr>
              <w:pStyle w:val="MsgTableBody"/>
              <w:jc w:val="center"/>
              <w:rPr>
                <w:noProof/>
              </w:rPr>
            </w:pPr>
          </w:p>
        </w:tc>
      </w:tr>
      <w:tr w:rsidR="000A1ACA" w:rsidRPr="00715956"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0A1ACA" w:rsidRPr="00F21240" w:rsidRDefault="000A1ACA" w:rsidP="000A1ACA">
            <w:pPr>
              <w:pStyle w:val="MsgTableBody"/>
              <w:jc w:val="center"/>
              <w:rPr>
                <w:noProof/>
              </w:rPr>
            </w:pPr>
            <w:r w:rsidRPr="00F21240">
              <w:rPr>
                <w:noProof/>
              </w:rPr>
              <w:t>7</w:t>
            </w:r>
          </w:p>
        </w:tc>
      </w:tr>
      <w:tr w:rsidR="000A1ACA" w:rsidRPr="00715956"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0A1ACA" w:rsidRPr="00F21240" w:rsidRDefault="000A1ACA" w:rsidP="000A1ACA">
            <w:pPr>
              <w:pStyle w:val="MsgTableBody"/>
              <w:jc w:val="center"/>
              <w:rPr>
                <w:noProof/>
              </w:rPr>
            </w:pPr>
            <w:r>
              <w:rPr>
                <w:noProof/>
              </w:rPr>
              <w:t>7</w:t>
            </w:r>
          </w:p>
        </w:tc>
      </w:tr>
      <w:tr w:rsidR="000A1ACA" w:rsidRPr="00715956"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0A1ACA" w:rsidRPr="00F21240" w:rsidRDefault="000A1ACA" w:rsidP="000A1ACA">
            <w:pPr>
              <w:pStyle w:val="MsgTableBody"/>
              <w:jc w:val="center"/>
              <w:rPr>
                <w:noProof/>
              </w:rPr>
            </w:pPr>
          </w:p>
        </w:tc>
      </w:tr>
    </w:tbl>
    <w:p w14:paraId="2E2082F0" w14:textId="4A329577"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6BB6" w14:paraId="4D3BDBD9" w14:textId="77777777" w:rsidTr="00A97252">
        <w:trPr>
          <w:jc w:val="center"/>
        </w:trPr>
        <w:tc>
          <w:tcPr>
            <w:tcW w:w="9067" w:type="dxa"/>
            <w:gridSpan w:val="6"/>
          </w:tcPr>
          <w:p w14:paraId="2E109549" w14:textId="691B5D12" w:rsidR="00A97252" w:rsidRPr="006D6BB6" w:rsidRDefault="00A97252" w:rsidP="00A97252">
            <w:pPr>
              <w:pStyle w:val="ACK-ChoreographyHeader"/>
            </w:pPr>
            <w:r w:rsidRPr="00C20CAF">
              <w:t>Acknowledgment Choreography</w:t>
            </w:r>
          </w:p>
        </w:tc>
      </w:tr>
      <w:tr w:rsidR="00A97252" w:rsidRPr="006D6BB6" w14:paraId="35CEEF74" w14:textId="77777777" w:rsidTr="00A97252">
        <w:trPr>
          <w:jc w:val="center"/>
        </w:trPr>
        <w:tc>
          <w:tcPr>
            <w:tcW w:w="9067" w:type="dxa"/>
            <w:gridSpan w:val="6"/>
          </w:tcPr>
          <w:p w14:paraId="5FBECD18" w14:textId="1FA50C32" w:rsidR="00A97252" w:rsidRPr="00C20CAF" w:rsidRDefault="009118D0" w:rsidP="00A97252">
            <w:pPr>
              <w:pStyle w:val="ACK-ChoreographyHeader"/>
            </w:pPr>
            <w:r w:rsidRPr="00F21240">
              <w:rPr>
                <w:noProof/>
              </w:rPr>
              <w:t>ADT^A21^ADT_A21</w:t>
            </w:r>
          </w:p>
        </w:tc>
      </w:tr>
      <w:tr w:rsidR="00EB05F1" w:rsidRPr="006D6BB6" w14:paraId="6672203B" w14:textId="77777777" w:rsidTr="00A97252">
        <w:trPr>
          <w:jc w:val="center"/>
        </w:trPr>
        <w:tc>
          <w:tcPr>
            <w:tcW w:w="1555" w:type="dxa"/>
          </w:tcPr>
          <w:p w14:paraId="304BFB4B" w14:textId="77777777" w:rsidR="00EB05F1" w:rsidRPr="006D6BB6" w:rsidRDefault="00EB05F1" w:rsidP="00AD6CE4">
            <w:pPr>
              <w:pStyle w:val="ACK-ChoreographyBody"/>
            </w:pPr>
            <w:r w:rsidRPr="006D6BB6">
              <w:t>Field name</w:t>
            </w:r>
          </w:p>
        </w:tc>
        <w:tc>
          <w:tcPr>
            <w:tcW w:w="2308" w:type="dxa"/>
          </w:tcPr>
          <w:p w14:paraId="6DF4385F" w14:textId="77777777" w:rsidR="00EB05F1" w:rsidRPr="006D6BB6" w:rsidRDefault="00EB05F1" w:rsidP="00AD6CE4">
            <w:pPr>
              <w:pStyle w:val="ACK-ChoreographyBody"/>
            </w:pPr>
            <w:r w:rsidRPr="006D6BB6">
              <w:t>Field Value: Original mode</w:t>
            </w:r>
          </w:p>
        </w:tc>
        <w:tc>
          <w:tcPr>
            <w:tcW w:w="5204" w:type="dxa"/>
            <w:gridSpan w:val="4"/>
          </w:tcPr>
          <w:p w14:paraId="4D238355" w14:textId="77777777" w:rsidR="00EB05F1" w:rsidRPr="006D6BB6" w:rsidRDefault="00EB05F1" w:rsidP="00AD6CE4">
            <w:pPr>
              <w:pStyle w:val="ACK-ChoreographyBody"/>
            </w:pPr>
            <w:r w:rsidRPr="006D6BB6">
              <w:t>Field value: Enhanced mode</w:t>
            </w:r>
          </w:p>
        </w:tc>
      </w:tr>
      <w:tr w:rsidR="00EB05F1" w:rsidRPr="006D6BB6" w14:paraId="0A641F6B" w14:textId="77777777" w:rsidTr="00A97252">
        <w:trPr>
          <w:jc w:val="center"/>
        </w:trPr>
        <w:tc>
          <w:tcPr>
            <w:tcW w:w="1555" w:type="dxa"/>
          </w:tcPr>
          <w:p w14:paraId="434B54CB" w14:textId="77777777" w:rsidR="00EB05F1" w:rsidRPr="006D6BB6" w:rsidRDefault="00EB05F1" w:rsidP="00AD6CE4">
            <w:pPr>
              <w:pStyle w:val="ACK-ChoreographyBody"/>
            </w:pPr>
            <w:r w:rsidRPr="006D6BB6">
              <w:t>MSH.15</w:t>
            </w:r>
          </w:p>
        </w:tc>
        <w:tc>
          <w:tcPr>
            <w:tcW w:w="2308" w:type="dxa"/>
          </w:tcPr>
          <w:p w14:paraId="3C00D606" w14:textId="77777777" w:rsidR="00EB05F1" w:rsidRPr="006D6BB6" w:rsidRDefault="00EB05F1" w:rsidP="00AD6CE4">
            <w:pPr>
              <w:pStyle w:val="ACK-ChoreographyBody"/>
            </w:pPr>
            <w:r w:rsidRPr="006D6BB6">
              <w:t>Blank</w:t>
            </w:r>
          </w:p>
        </w:tc>
        <w:tc>
          <w:tcPr>
            <w:tcW w:w="456" w:type="dxa"/>
          </w:tcPr>
          <w:p w14:paraId="071F7BB3" w14:textId="77777777" w:rsidR="00EB05F1" w:rsidRPr="006D6BB6" w:rsidRDefault="00EB05F1" w:rsidP="00AD6CE4">
            <w:pPr>
              <w:pStyle w:val="ACK-ChoreographyBody"/>
            </w:pPr>
            <w:r w:rsidRPr="006D6BB6">
              <w:t>NE</w:t>
            </w:r>
          </w:p>
        </w:tc>
        <w:tc>
          <w:tcPr>
            <w:tcW w:w="1589" w:type="dxa"/>
          </w:tcPr>
          <w:p w14:paraId="5DD93B7F" w14:textId="77777777" w:rsidR="00EB05F1" w:rsidRPr="006D6BB6" w:rsidRDefault="00EB05F1" w:rsidP="00AD6CE4">
            <w:pPr>
              <w:pStyle w:val="ACK-ChoreographyBody"/>
            </w:pPr>
            <w:r w:rsidRPr="006D6BB6">
              <w:t>AL, SU, ER</w:t>
            </w:r>
          </w:p>
        </w:tc>
        <w:tc>
          <w:tcPr>
            <w:tcW w:w="1600" w:type="dxa"/>
          </w:tcPr>
          <w:p w14:paraId="71CC5D30" w14:textId="77777777" w:rsidR="00EB05F1" w:rsidRPr="006D6BB6" w:rsidRDefault="00EB05F1" w:rsidP="00AD6CE4">
            <w:pPr>
              <w:pStyle w:val="ACK-ChoreographyBody"/>
            </w:pPr>
            <w:r w:rsidRPr="006D6BB6">
              <w:t>NE</w:t>
            </w:r>
          </w:p>
        </w:tc>
        <w:tc>
          <w:tcPr>
            <w:tcW w:w="1559" w:type="dxa"/>
          </w:tcPr>
          <w:p w14:paraId="481FE369" w14:textId="77777777" w:rsidR="00EB05F1" w:rsidRPr="006D6BB6" w:rsidRDefault="00EB05F1" w:rsidP="00AD6CE4">
            <w:pPr>
              <w:pStyle w:val="ACK-ChoreographyBody"/>
            </w:pPr>
            <w:r w:rsidRPr="006D6BB6">
              <w:t>AL, SU, ER</w:t>
            </w:r>
          </w:p>
        </w:tc>
      </w:tr>
      <w:tr w:rsidR="00EB05F1" w:rsidRPr="006D6BB6" w14:paraId="15D58D50" w14:textId="77777777" w:rsidTr="00A97252">
        <w:trPr>
          <w:jc w:val="center"/>
        </w:trPr>
        <w:tc>
          <w:tcPr>
            <w:tcW w:w="1555" w:type="dxa"/>
          </w:tcPr>
          <w:p w14:paraId="3E161168" w14:textId="77777777" w:rsidR="00EB05F1" w:rsidRPr="006D6BB6" w:rsidRDefault="00EB05F1" w:rsidP="00AD6CE4">
            <w:pPr>
              <w:pStyle w:val="ACK-ChoreographyBody"/>
            </w:pPr>
            <w:r w:rsidRPr="006D6BB6">
              <w:t>MSH.16</w:t>
            </w:r>
          </w:p>
        </w:tc>
        <w:tc>
          <w:tcPr>
            <w:tcW w:w="2308" w:type="dxa"/>
          </w:tcPr>
          <w:p w14:paraId="6FA68BD5" w14:textId="77777777" w:rsidR="00EB05F1" w:rsidRPr="006D6BB6" w:rsidRDefault="00EB05F1" w:rsidP="00AD6CE4">
            <w:pPr>
              <w:pStyle w:val="ACK-ChoreographyBody"/>
            </w:pPr>
            <w:r w:rsidRPr="006D6BB6">
              <w:t>Blank</w:t>
            </w:r>
          </w:p>
        </w:tc>
        <w:tc>
          <w:tcPr>
            <w:tcW w:w="456" w:type="dxa"/>
          </w:tcPr>
          <w:p w14:paraId="634F6E67" w14:textId="77777777" w:rsidR="00EB05F1" w:rsidRPr="006D6BB6" w:rsidRDefault="00EB05F1" w:rsidP="00AD6CE4">
            <w:pPr>
              <w:pStyle w:val="ACK-ChoreographyBody"/>
            </w:pPr>
            <w:r w:rsidRPr="006D6BB6">
              <w:t>NE</w:t>
            </w:r>
          </w:p>
        </w:tc>
        <w:tc>
          <w:tcPr>
            <w:tcW w:w="1589" w:type="dxa"/>
          </w:tcPr>
          <w:p w14:paraId="794B415A" w14:textId="77777777" w:rsidR="00EB05F1" w:rsidRPr="006D6BB6" w:rsidRDefault="00EB05F1" w:rsidP="00AD6CE4">
            <w:pPr>
              <w:pStyle w:val="ACK-ChoreographyBody"/>
            </w:pPr>
            <w:r w:rsidRPr="006D6BB6">
              <w:t>NE</w:t>
            </w:r>
          </w:p>
        </w:tc>
        <w:tc>
          <w:tcPr>
            <w:tcW w:w="1600" w:type="dxa"/>
          </w:tcPr>
          <w:p w14:paraId="57171507" w14:textId="77777777" w:rsidR="00EB05F1" w:rsidRPr="006D6BB6" w:rsidRDefault="00EB05F1" w:rsidP="00AD6CE4">
            <w:pPr>
              <w:pStyle w:val="ACK-ChoreographyBody"/>
            </w:pPr>
            <w:r w:rsidRPr="006D6BB6">
              <w:t>AL, SU, ER</w:t>
            </w:r>
          </w:p>
        </w:tc>
        <w:tc>
          <w:tcPr>
            <w:tcW w:w="1559" w:type="dxa"/>
          </w:tcPr>
          <w:p w14:paraId="2B8E86C9" w14:textId="77777777" w:rsidR="00EB05F1" w:rsidRPr="006D6BB6" w:rsidRDefault="00EB05F1" w:rsidP="00AD6CE4">
            <w:pPr>
              <w:pStyle w:val="ACK-ChoreographyBody"/>
            </w:pPr>
            <w:r w:rsidRPr="006D6BB6">
              <w:t>AL, SU, ER</w:t>
            </w:r>
          </w:p>
        </w:tc>
      </w:tr>
      <w:tr w:rsidR="00EB05F1" w:rsidRPr="006D6BB6" w14:paraId="41164A8C" w14:textId="77777777" w:rsidTr="00A97252">
        <w:trPr>
          <w:jc w:val="center"/>
        </w:trPr>
        <w:tc>
          <w:tcPr>
            <w:tcW w:w="1555" w:type="dxa"/>
          </w:tcPr>
          <w:p w14:paraId="3C9AE3B2" w14:textId="77777777" w:rsidR="00EB05F1" w:rsidRPr="006D6BB6" w:rsidRDefault="00EB05F1" w:rsidP="00AD6CE4">
            <w:pPr>
              <w:pStyle w:val="ACK-ChoreographyBody"/>
            </w:pPr>
            <w:r w:rsidRPr="006D6BB6">
              <w:t>Immediate Ack</w:t>
            </w:r>
          </w:p>
        </w:tc>
        <w:tc>
          <w:tcPr>
            <w:tcW w:w="2308" w:type="dxa"/>
          </w:tcPr>
          <w:p w14:paraId="1D1DEEE5" w14:textId="77777777" w:rsidR="00EB05F1" w:rsidRPr="006D6BB6" w:rsidRDefault="00EB05F1" w:rsidP="00AD6CE4">
            <w:pPr>
              <w:pStyle w:val="ACK-ChoreographyBody"/>
            </w:pPr>
            <w:r w:rsidRPr="006D6BB6">
              <w:t>-</w:t>
            </w:r>
          </w:p>
        </w:tc>
        <w:tc>
          <w:tcPr>
            <w:tcW w:w="456" w:type="dxa"/>
          </w:tcPr>
          <w:p w14:paraId="206288C2" w14:textId="77777777" w:rsidR="00EB05F1" w:rsidRPr="006D6BB6" w:rsidRDefault="00EB05F1" w:rsidP="00AD6CE4">
            <w:pPr>
              <w:pStyle w:val="ACK-ChoreographyBody"/>
            </w:pPr>
            <w:r w:rsidRPr="006D6BB6">
              <w:t>-</w:t>
            </w:r>
          </w:p>
        </w:tc>
        <w:tc>
          <w:tcPr>
            <w:tcW w:w="1589" w:type="dxa"/>
          </w:tcPr>
          <w:p w14:paraId="7F252B7A" w14:textId="449ED793"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600" w:type="dxa"/>
          </w:tcPr>
          <w:p w14:paraId="5001DF94" w14:textId="77777777" w:rsidR="00EB05F1" w:rsidRPr="006D6BB6" w:rsidRDefault="00EB05F1" w:rsidP="00AD6CE4">
            <w:pPr>
              <w:pStyle w:val="ACK-ChoreographyBody"/>
            </w:pPr>
            <w:r w:rsidRPr="006D6BB6">
              <w:t>-</w:t>
            </w:r>
          </w:p>
        </w:tc>
        <w:tc>
          <w:tcPr>
            <w:tcW w:w="1559" w:type="dxa"/>
          </w:tcPr>
          <w:p w14:paraId="72EB1F22" w14:textId="42B5A6A0" w:rsidR="00EB05F1" w:rsidRPr="006D6BB6" w:rsidRDefault="00EB05F1" w:rsidP="00AD6CE4">
            <w:pPr>
              <w:pStyle w:val="ACK-ChoreographyBody"/>
            </w:pPr>
            <w:r w:rsidRPr="006D6BB6">
              <w:rPr>
                <w:szCs w:val="16"/>
              </w:rPr>
              <w:t>ACK^</w:t>
            </w:r>
            <w:r>
              <w:rPr>
                <w:szCs w:val="16"/>
              </w:rPr>
              <w:t>A21</w:t>
            </w:r>
            <w:r w:rsidRPr="006D6BB6">
              <w:rPr>
                <w:szCs w:val="16"/>
              </w:rPr>
              <w:t>^ACK</w:t>
            </w:r>
          </w:p>
        </w:tc>
      </w:tr>
      <w:tr w:rsidR="00EB05F1" w:rsidRPr="006D6BB6" w14:paraId="0D202C83" w14:textId="77777777" w:rsidTr="00A97252">
        <w:trPr>
          <w:jc w:val="center"/>
        </w:trPr>
        <w:tc>
          <w:tcPr>
            <w:tcW w:w="1555" w:type="dxa"/>
          </w:tcPr>
          <w:p w14:paraId="0F36A59E" w14:textId="77777777" w:rsidR="00EB05F1" w:rsidRPr="006D6BB6" w:rsidRDefault="00EB05F1" w:rsidP="00AD6CE4">
            <w:pPr>
              <w:pStyle w:val="ACK-ChoreographyBody"/>
            </w:pPr>
            <w:r w:rsidRPr="006D6BB6">
              <w:t>Application Ack</w:t>
            </w:r>
          </w:p>
        </w:tc>
        <w:tc>
          <w:tcPr>
            <w:tcW w:w="2308" w:type="dxa"/>
          </w:tcPr>
          <w:p w14:paraId="3E7C6030" w14:textId="343D5551" w:rsidR="00EB05F1" w:rsidRPr="006D6BB6" w:rsidRDefault="00EB05F1" w:rsidP="00AD6CE4">
            <w:pPr>
              <w:pStyle w:val="ACK-ChoreographyBody"/>
            </w:pPr>
            <w:r>
              <w:rPr>
                <w:szCs w:val="16"/>
              </w:rPr>
              <w:t>ADT</w:t>
            </w:r>
            <w:r w:rsidRPr="006D6BB6">
              <w:rPr>
                <w:szCs w:val="16"/>
              </w:rPr>
              <w:t>^</w:t>
            </w:r>
            <w:r>
              <w:rPr>
                <w:szCs w:val="16"/>
              </w:rPr>
              <w:t>A21</w:t>
            </w:r>
            <w:r w:rsidRPr="006D6BB6">
              <w:rPr>
                <w:szCs w:val="16"/>
              </w:rPr>
              <w:t>^</w:t>
            </w:r>
            <w:r>
              <w:rPr>
                <w:szCs w:val="16"/>
              </w:rPr>
              <w:t>ADT</w:t>
            </w:r>
            <w:r w:rsidRPr="006D6BB6">
              <w:rPr>
                <w:szCs w:val="16"/>
              </w:rPr>
              <w:t>_</w:t>
            </w:r>
            <w:r>
              <w:rPr>
                <w:szCs w:val="16"/>
              </w:rPr>
              <w:t>A21</w:t>
            </w:r>
          </w:p>
        </w:tc>
        <w:tc>
          <w:tcPr>
            <w:tcW w:w="456" w:type="dxa"/>
          </w:tcPr>
          <w:p w14:paraId="4482D758" w14:textId="77777777" w:rsidR="00EB05F1" w:rsidRPr="006D6BB6" w:rsidRDefault="00EB05F1" w:rsidP="00AD6CE4">
            <w:pPr>
              <w:pStyle w:val="ACK-ChoreographyBody"/>
            </w:pPr>
            <w:r w:rsidRPr="006D6BB6">
              <w:t>-</w:t>
            </w:r>
          </w:p>
        </w:tc>
        <w:tc>
          <w:tcPr>
            <w:tcW w:w="1589" w:type="dxa"/>
          </w:tcPr>
          <w:p w14:paraId="6A8C36DD" w14:textId="77777777" w:rsidR="00EB05F1" w:rsidRPr="006D6BB6" w:rsidRDefault="00EB05F1" w:rsidP="00AD6CE4">
            <w:pPr>
              <w:pStyle w:val="ACK-ChoreographyBody"/>
            </w:pPr>
            <w:r w:rsidRPr="006D6BB6">
              <w:t>-</w:t>
            </w:r>
          </w:p>
        </w:tc>
        <w:tc>
          <w:tcPr>
            <w:tcW w:w="1600" w:type="dxa"/>
          </w:tcPr>
          <w:p w14:paraId="2021ABB5" w14:textId="4DC61EF7"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559" w:type="dxa"/>
          </w:tcPr>
          <w:p w14:paraId="46C4F60D" w14:textId="4F4C71C6" w:rsidR="00EB05F1" w:rsidRPr="006D6BB6" w:rsidRDefault="00EB05F1" w:rsidP="00AD6CE4">
            <w:pPr>
              <w:pStyle w:val="ACK-ChoreographyBody"/>
            </w:pPr>
            <w:r w:rsidRPr="006D6BB6">
              <w:rPr>
                <w:szCs w:val="16"/>
              </w:rPr>
              <w:t>ACK^</w:t>
            </w:r>
            <w:r>
              <w:rPr>
                <w:szCs w:val="16"/>
              </w:rPr>
              <w:t>A21</w:t>
            </w:r>
            <w:r w:rsidRPr="006D6BB6">
              <w:rPr>
                <w:szCs w:val="16"/>
              </w:rPr>
              <w:t>^ACK</w:t>
            </w:r>
          </w:p>
        </w:tc>
      </w:tr>
    </w:tbl>
    <w:p w14:paraId="233EC470" w14:textId="77777777" w:rsidR="00715956" w:rsidRPr="00F21240" w:rsidRDefault="00715956">
      <w:pPr>
        <w:rPr>
          <w:noProof/>
        </w:rPr>
      </w:pPr>
    </w:p>
    <w:p w14:paraId="3A02B901" w14:textId="77777777" w:rsidR="00715956" w:rsidRPr="00F21240" w:rsidRDefault="00715956">
      <w:pPr>
        <w:pStyle w:val="MsgTableCaption"/>
        <w:rPr>
          <w:noProof/>
        </w:rPr>
      </w:pPr>
      <w:r w:rsidRPr="00F21240">
        <w:rPr>
          <w:noProof/>
        </w:rPr>
        <w:t>ACK^A21^ACK: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F21240" w:rsidRDefault="00715956">
            <w:pPr>
              <w:pStyle w:val="MsgTableHeader"/>
              <w:jc w:val="center"/>
              <w:rPr>
                <w:noProof/>
              </w:rPr>
            </w:pPr>
            <w:r w:rsidRPr="00F21240">
              <w:rPr>
                <w:noProof/>
              </w:rPr>
              <w:t>Chapter</w:t>
            </w:r>
          </w:p>
        </w:tc>
      </w:tr>
      <w:tr w:rsidR="00715956" w:rsidRPr="00715956"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F21240" w:rsidRDefault="00715956">
            <w:pPr>
              <w:pStyle w:val="MsgTableBody"/>
              <w:jc w:val="center"/>
              <w:rPr>
                <w:noProof/>
              </w:rPr>
            </w:pPr>
            <w:r w:rsidRPr="00F21240">
              <w:rPr>
                <w:noProof/>
              </w:rPr>
              <w:t>2</w:t>
            </w:r>
          </w:p>
        </w:tc>
      </w:tr>
      <w:tr w:rsidR="00715956" w:rsidRPr="00715956"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F21240" w:rsidRDefault="00715956">
            <w:pPr>
              <w:pStyle w:val="MsgTableBody"/>
              <w:jc w:val="center"/>
              <w:rPr>
                <w:noProof/>
              </w:rPr>
            </w:pPr>
            <w:r w:rsidRPr="00F21240">
              <w:rPr>
                <w:noProof/>
              </w:rPr>
              <w:t>2</w:t>
            </w:r>
          </w:p>
        </w:tc>
      </w:tr>
      <w:tr w:rsidR="00715956" w:rsidRPr="00715956"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F21240" w:rsidRDefault="00715956">
            <w:pPr>
              <w:pStyle w:val="MsgTableBody"/>
              <w:jc w:val="center"/>
              <w:rPr>
                <w:noProof/>
              </w:rPr>
            </w:pPr>
            <w:r w:rsidRPr="00F21240">
              <w:rPr>
                <w:noProof/>
              </w:rPr>
              <w:t>2</w:t>
            </w:r>
          </w:p>
        </w:tc>
      </w:tr>
      <w:tr w:rsidR="00715956" w:rsidRPr="00715956"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F21240" w:rsidRDefault="00715956">
            <w:pPr>
              <w:pStyle w:val="MsgTableBody"/>
              <w:jc w:val="center"/>
              <w:rPr>
                <w:noProof/>
              </w:rPr>
            </w:pPr>
            <w:r w:rsidRPr="00F21240">
              <w:rPr>
                <w:noProof/>
              </w:rPr>
              <w:t>2</w:t>
            </w:r>
          </w:p>
        </w:tc>
      </w:tr>
      <w:tr w:rsidR="00715956" w:rsidRPr="00715956"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F21240" w:rsidRDefault="00715956">
            <w:pPr>
              <w:pStyle w:val="MsgTableBody"/>
              <w:jc w:val="center"/>
              <w:rPr>
                <w:noProof/>
              </w:rPr>
            </w:pPr>
            <w:r w:rsidRPr="00F21240">
              <w:rPr>
                <w:noProof/>
              </w:rPr>
              <w:t>2</w:t>
            </w:r>
          </w:p>
        </w:tc>
      </w:tr>
    </w:tbl>
    <w:p w14:paraId="21E22093" w14:textId="179D4DD0" w:rsidR="004E4611" w:rsidRDefault="004E4611" w:rsidP="00A97252">
      <w:bookmarkStart w:id="2750" w:name="_Toc348244997"/>
      <w:bookmarkStart w:id="2751" w:name="_Toc348258185"/>
      <w:bookmarkStart w:id="2752" w:name="_Toc348263368"/>
      <w:bookmarkStart w:id="2753" w:name="_Toc348336782"/>
      <w:bookmarkStart w:id="2754" w:name="_Toc348768095"/>
      <w:bookmarkStart w:id="2755" w:name="_Toc380435643"/>
      <w:bookmarkStart w:id="2756" w:name="_Toc359236139"/>
      <w:bookmarkStart w:id="2757" w:name="_Toc1815960"/>
      <w:bookmarkStart w:id="2758" w:name="_Toc21372504"/>
      <w:bookmarkStart w:id="2759" w:name="_Toc175991978"/>
      <w:bookmarkStart w:id="2760"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6BB6" w14:paraId="5A346F54" w14:textId="77777777" w:rsidTr="00A97252">
        <w:trPr>
          <w:jc w:val="center"/>
        </w:trPr>
        <w:tc>
          <w:tcPr>
            <w:tcW w:w="6658" w:type="dxa"/>
            <w:gridSpan w:val="4"/>
          </w:tcPr>
          <w:p w14:paraId="17274FFE" w14:textId="6C7E3D5C" w:rsidR="00A97252" w:rsidRPr="006D6BB6" w:rsidRDefault="00A97252" w:rsidP="00A97252">
            <w:pPr>
              <w:pStyle w:val="ACK-ChoreographyHeader"/>
            </w:pPr>
            <w:r w:rsidRPr="00C20CAF">
              <w:t>Acknowledgment Choreography</w:t>
            </w:r>
          </w:p>
        </w:tc>
      </w:tr>
      <w:tr w:rsidR="00A97252" w:rsidRPr="006D6BB6" w14:paraId="49BDBEF5" w14:textId="77777777" w:rsidTr="00A97252">
        <w:trPr>
          <w:jc w:val="center"/>
        </w:trPr>
        <w:tc>
          <w:tcPr>
            <w:tcW w:w="6658" w:type="dxa"/>
            <w:gridSpan w:val="4"/>
          </w:tcPr>
          <w:p w14:paraId="4E450AD7" w14:textId="51166EFB" w:rsidR="00A97252" w:rsidRPr="00C20CAF" w:rsidRDefault="009118D0" w:rsidP="00A97252">
            <w:pPr>
              <w:pStyle w:val="ACK-ChoreographyHeader"/>
            </w:pPr>
            <w:r w:rsidRPr="00F21240">
              <w:rPr>
                <w:noProof/>
              </w:rPr>
              <w:t>ACK^A21^ACK</w:t>
            </w:r>
          </w:p>
        </w:tc>
      </w:tr>
      <w:tr w:rsidR="004E4611" w:rsidRPr="006D6BB6" w14:paraId="50956A79" w14:textId="77777777" w:rsidTr="00594536">
        <w:trPr>
          <w:jc w:val="center"/>
        </w:trPr>
        <w:tc>
          <w:tcPr>
            <w:tcW w:w="1559" w:type="dxa"/>
          </w:tcPr>
          <w:p w14:paraId="7B0872B4" w14:textId="77777777" w:rsidR="004E4611" w:rsidRPr="006D6BB6" w:rsidRDefault="004E4611" w:rsidP="0025077B">
            <w:pPr>
              <w:pStyle w:val="ACK-ChoreographyBody"/>
            </w:pPr>
            <w:r w:rsidRPr="006D6BB6">
              <w:t>Field name</w:t>
            </w:r>
          </w:p>
        </w:tc>
        <w:tc>
          <w:tcPr>
            <w:tcW w:w="2405" w:type="dxa"/>
          </w:tcPr>
          <w:p w14:paraId="0E25524A" w14:textId="77777777" w:rsidR="004E4611" w:rsidRPr="006D6BB6" w:rsidRDefault="004E4611" w:rsidP="0025077B">
            <w:pPr>
              <w:pStyle w:val="ACK-ChoreographyBody"/>
            </w:pPr>
            <w:r w:rsidRPr="006D6BB6">
              <w:t>Field Value: Original mode</w:t>
            </w:r>
          </w:p>
        </w:tc>
        <w:tc>
          <w:tcPr>
            <w:tcW w:w="2694" w:type="dxa"/>
            <w:gridSpan w:val="2"/>
          </w:tcPr>
          <w:p w14:paraId="48D28DC4" w14:textId="77777777" w:rsidR="004E4611" w:rsidRPr="006D6BB6" w:rsidRDefault="004E4611" w:rsidP="0025077B">
            <w:pPr>
              <w:pStyle w:val="ACK-ChoreographyBody"/>
            </w:pPr>
            <w:r w:rsidRPr="006D6BB6">
              <w:t>Field value: Enhanced mode</w:t>
            </w:r>
          </w:p>
        </w:tc>
      </w:tr>
      <w:tr w:rsidR="006B6AAD" w:rsidRPr="006D6BB6" w14:paraId="3FB4B413" w14:textId="77777777" w:rsidTr="00594536">
        <w:trPr>
          <w:jc w:val="center"/>
        </w:trPr>
        <w:tc>
          <w:tcPr>
            <w:tcW w:w="1559" w:type="dxa"/>
          </w:tcPr>
          <w:p w14:paraId="0F228EBC" w14:textId="77777777" w:rsidR="006B6AAD" w:rsidRPr="006D6BB6" w:rsidRDefault="006B6AAD" w:rsidP="0025077B">
            <w:pPr>
              <w:pStyle w:val="ACK-ChoreographyBody"/>
            </w:pPr>
            <w:r w:rsidRPr="006D6BB6">
              <w:t>MSH.15</w:t>
            </w:r>
          </w:p>
        </w:tc>
        <w:tc>
          <w:tcPr>
            <w:tcW w:w="2405" w:type="dxa"/>
          </w:tcPr>
          <w:p w14:paraId="3BCA6F8E" w14:textId="77777777" w:rsidR="006B6AAD" w:rsidRPr="006D6BB6" w:rsidRDefault="006B6AAD" w:rsidP="0025077B">
            <w:pPr>
              <w:pStyle w:val="ACK-ChoreographyBody"/>
            </w:pPr>
            <w:r w:rsidRPr="006D6BB6">
              <w:t>Blank</w:t>
            </w:r>
          </w:p>
        </w:tc>
        <w:tc>
          <w:tcPr>
            <w:tcW w:w="567" w:type="dxa"/>
          </w:tcPr>
          <w:p w14:paraId="60266955" w14:textId="77777777" w:rsidR="006B6AAD" w:rsidRPr="006D6BB6" w:rsidRDefault="006B6AAD" w:rsidP="0025077B">
            <w:pPr>
              <w:pStyle w:val="ACK-ChoreographyBody"/>
            </w:pPr>
            <w:r w:rsidRPr="006D6BB6">
              <w:t>NE</w:t>
            </w:r>
          </w:p>
        </w:tc>
        <w:tc>
          <w:tcPr>
            <w:tcW w:w="2127" w:type="dxa"/>
          </w:tcPr>
          <w:p w14:paraId="3CA3DE69" w14:textId="77777777" w:rsidR="006B6AAD" w:rsidRPr="006D6BB6" w:rsidRDefault="006B6AAD" w:rsidP="0025077B">
            <w:pPr>
              <w:pStyle w:val="ACK-ChoreographyBody"/>
            </w:pPr>
            <w:r w:rsidRPr="006D6BB6">
              <w:t>AL, SU, ER</w:t>
            </w:r>
          </w:p>
        </w:tc>
      </w:tr>
      <w:tr w:rsidR="006B6AAD" w:rsidRPr="006D6BB6" w14:paraId="0879FB83" w14:textId="77777777" w:rsidTr="00594536">
        <w:trPr>
          <w:jc w:val="center"/>
        </w:trPr>
        <w:tc>
          <w:tcPr>
            <w:tcW w:w="1559" w:type="dxa"/>
          </w:tcPr>
          <w:p w14:paraId="126D1BD7" w14:textId="77777777" w:rsidR="006B6AAD" w:rsidRPr="006D6BB6" w:rsidRDefault="006B6AAD" w:rsidP="0025077B">
            <w:pPr>
              <w:pStyle w:val="ACK-ChoreographyBody"/>
            </w:pPr>
            <w:r w:rsidRPr="006D6BB6">
              <w:t>MSH.16</w:t>
            </w:r>
          </w:p>
        </w:tc>
        <w:tc>
          <w:tcPr>
            <w:tcW w:w="2405" w:type="dxa"/>
          </w:tcPr>
          <w:p w14:paraId="7ED1BFE6" w14:textId="77777777" w:rsidR="006B6AAD" w:rsidRPr="006D6BB6" w:rsidRDefault="006B6AAD" w:rsidP="0025077B">
            <w:pPr>
              <w:pStyle w:val="ACK-ChoreographyBody"/>
            </w:pPr>
            <w:r w:rsidRPr="006D6BB6">
              <w:t>Blank</w:t>
            </w:r>
          </w:p>
        </w:tc>
        <w:tc>
          <w:tcPr>
            <w:tcW w:w="567" w:type="dxa"/>
          </w:tcPr>
          <w:p w14:paraId="4FBBCE9E" w14:textId="77777777" w:rsidR="006B6AAD" w:rsidRPr="006D6BB6" w:rsidRDefault="006B6AAD" w:rsidP="0025077B">
            <w:pPr>
              <w:pStyle w:val="ACK-ChoreographyBody"/>
            </w:pPr>
            <w:r w:rsidRPr="006D6BB6">
              <w:t>NE</w:t>
            </w:r>
          </w:p>
        </w:tc>
        <w:tc>
          <w:tcPr>
            <w:tcW w:w="2127" w:type="dxa"/>
          </w:tcPr>
          <w:p w14:paraId="72F26B2C" w14:textId="77777777" w:rsidR="006B6AAD" w:rsidRPr="006D6BB6" w:rsidRDefault="006B6AAD" w:rsidP="0025077B">
            <w:pPr>
              <w:pStyle w:val="ACK-ChoreographyBody"/>
            </w:pPr>
            <w:r w:rsidRPr="006D6BB6">
              <w:t>NE</w:t>
            </w:r>
          </w:p>
        </w:tc>
      </w:tr>
      <w:tr w:rsidR="006B6AAD" w:rsidRPr="006D6BB6" w14:paraId="0315FAE0" w14:textId="77777777" w:rsidTr="00594536">
        <w:trPr>
          <w:jc w:val="center"/>
        </w:trPr>
        <w:tc>
          <w:tcPr>
            <w:tcW w:w="1559" w:type="dxa"/>
          </w:tcPr>
          <w:p w14:paraId="4AB27322" w14:textId="77777777" w:rsidR="006B6AAD" w:rsidRPr="006D6BB6" w:rsidRDefault="006B6AAD" w:rsidP="0025077B">
            <w:pPr>
              <w:pStyle w:val="ACK-ChoreographyBody"/>
            </w:pPr>
            <w:r w:rsidRPr="006D6BB6">
              <w:t>Immediate Ack</w:t>
            </w:r>
          </w:p>
        </w:tc>
        <w:tc>
          <w:tcPr>
            <w:tcW w:w="2405" w:type="dxa"/>
          </w:tcPr>
          <w:p w14:paraId="3AF7AF13" w14:textId="77777777" w:rsidR="006B6AAD" w:rsidRPr="006D6BB6" w:rsidRDefault="006B6AAD" w:rsidP="0025077B">
            <w:pPr>
              <w:pStyle w:val="ACK-ChoreographyBody"/>
            </w:pPr>
            <w:r w:rsidRPr="006D6BB6">
              <w:t>-</w:t>
            </w:r>
          </w:p>
        </w:tc>
        <w:tc>
          <w:tcPr>
            <w:tcW w:w="567" w:type="dxa"/>
          </w:tcPr>
          <w:p w14:paraId="4B044FEE" w14:textId="77777777" w:rsidR="006B6AAD" w:rsidRPr="006D6BB6" w:rsidRDefault="006B6AAD" w:rsidP="0025077B">
            <w:pPr>
              <w:pStyle w:val="ACK-ChoreographyBody"/>
            </w:pPr>
            <w:r w:rsidRPr="006D6BB6">
              <w:t>-</w:t>
            </w:r>
          </w:p>
        </w:tc>
        <w:tc>
          <w:tcPr>
            <w:tcW w:w="2127" w:type="dxa"/>
          </w:tcPr>
          <w:p w14:paraId="7F7B4A1A" w14:textId="6E21C7F4" w:rsidR="006B6AAD" w:rsidRPr="006D6BB6" w:rsidRDefault="006B6AAD" w:rsidP="0025077B">
            <w:pPr>
              <w:pStyle w:val="ACK-ChoreographyBody"/>
            </w:pPr>
            <w:r w:rsidRPr="006D6BB6">
              <w:rPr>
                <w:szCs w:val="16"/>
              </w:rPr>
              <w:t>ACK^</w:t>
            </w:r>
            <w:r>
              <w:rPr>
                <w:szCs w:val="16"/>
              </w:rPr>
              <w:t>A21</w:t>
            </w:r>
            <w:r w:rsidRPr="006D6BB6">
              <w:rPr>
                <w:szCs w:val="16"/>
              </w:rPr>
              <w:t>^ACK</w:t>
            </w:r>
          </w:p>
        </w:tc>
      </w:tr>
      <w:tr w:rsidR="006B6AAD" w:rsidRPr="006D6BB6" w14:paraId="2E43E397" w14:textId="77777777" w:rsidTr="00594536">
        <w:trPr>
          <w:jc w:val="center"/>
        </w:trPr>
        <w:tc>
          <w:tcPr>
            <w:tcW w:w="1559" w:type="dxa"/>
          </w:tcPr>
          <w:p w14:paraId="7D460311" w14:textId="77777777" w:rsidR="006B6AAD" w:rsidRPr="006D6BB6" w:rsidRDefault="006B6AAD" w:rsidP="0025077B">
            <w:pPr>
              <w:pStyle w:val="ACK-ChoreographyBody"/>
            </w:pPr>
            <w:r w:rsidRPr="006D6BB6">
              <w:t>Application Ack</w:t>
            </w:r>
          </w:p>
        </w:tc>
        <w:tc>
          <w:tcPr>
            <w:tcW w:w="2405" w:type="dxa"/>
          </w:tcPr>
          <w:p w14:paraId="01F09D04" w14:textId="1F49A8EB" w:rsidR="006B6AAD" w:rsidRPr="006D6BB6" w:rsidRDefault="006B6AAD" w:rsidP="0025077B">
            <w:pPr>
              <w:pStyle w:val="ACK-ChoreographyBody"/>
            </w:pPr>
            <w:r>
              <w:rPr>
                <w:szCs w:val="16"/>
              </w:rPr>
              <w:t>-</w:t>
            </w:r>
          </w:p>
        </w:tc>
        <w:tc>
          <w:tcPr>
            <w:tcW w:w="567" w:type="dxa"/>
          </w:tcPr>
          <w:p w14:paraId="06C453FC" w14:textId="77777777" w:rsidR="006B6AAD" w:rsidRPr="006D6BB6" w:rsidRDefault="006B6AAD" w:rsidP="0025077B">
            <w:pPr>
              <w:pStyle w:val="ACK-ChoreographyBody"/>
            </w:pPr>
            <w:r w:rsidRPr="006D6BB6">
              <w:t>-</w:t>
            </w:r>
          </w:p>
        </w:tc>
        <w:tc>
          <w:tcPr>
            <w:tcW w:w="2127" w:type="dxa"/>
          </w:tcPr>
          <w:p w14:paraId="34D6A080" w14:textId="77777777" w:rsidR="006B6AAD" w:rsidRPr="006D6BB6" w:rsidRDefault="006B6AAD" w:rsidP="0025077B">
            <w:pPr>
              <w:pStyle w:val="ACK-ChoreographyBody"/>
            </w:pPr>
            <w:r w:rsidRPr="006D6BB6">
              <w:t>-</w:t>
            </w:r>
          </w:p>
        </w:tc>
      </w:tr>
    </w:tbl>
    <w:p w14:paraId="7D7EF03B" w14:textId="77777777" w:rsidR="00715956" w:rsidRPr="00F21240" w:rsidRDefault="00715956">
      <w:pPr>
        <w:pStyle w:val="Heading3"/>
        <w:rPr>
          <w:noProof/>
        </w:rPr>
      </w:pPr>
      <w:bookmarkStart w:id="2761" w:name="_Toc27754807"/>
      <w:bookmarkStart w:id="2762" w:name="_Toc109892102"/>
      <w:r w:rsidRPr="00F21240">
        <w:rPr>
          <w:noProof/>
        </w:rPr>
        <w:t>ADT/ACK - Patient Returns From a Leave of Absence (Event A22</w:t>
      </w:r>
      <w:r w:rsidRPr="00F21240">
        <w:rPr>
          <w:noProof/>
        </w:rPr>
        <w:fldChar w:fldCharType="begin"/>
      </w:r>
      <w:r w:rsidRPr="00F21240">
        <w:rPr>
          <w:noProof/>
        </w:rPr>
        <w:instrText>XE "A22"</w:instrText>
      </w:r>
      <w:r w:rsidRPr="00F21240">
        <w:rPr>
          <w:noProof/>
        </w:rPr>
        <w:fldChar w:fldCharType="end"/>
      </w:r>
      <w:r w:rsidRPr="00F21240">
        <w:rPr>
          <w:noProof/>
        </w:rPr>
        <w:t>)</w:t>
      </w:r>
      <w:bookmarkEnd w:id="2750"/>
      <w:bookmarkEnd w:id="2751"/>
      <w:bookmarkEnd w:id="2752"/>
      <w:bookmarkEnd w:id="2753"/>
      <w:bookmarkEnd w:id="2754"/>
      <w:bookmarkEnd w:id="2755"/>
      <w:bookmarkEnd w:id="2756"/>
      <w:bookmarkEnd w:id="2757"/>
      <w:bookmarkEnd w:id="2758"/>
      <w:bookmarkEnd w:id="2759"/>
      <w:bookmarkEnd w:id="2760"/>
      <w:bookmarkEnd w:id="2761"/>
      <w:bookmarkEnd w:id="2762"/>
    </w:p>
    <w:p w14:paraId="09D2FDDD" w14:textId="77777777" w:rsidR="00715956" w:rsidRPr="00F21240" w:rsidRDefault="00715956">
      <w:pPr>
        <w:pStyle w:val="NormalIndented"/>
        <w:rPr>
          <w:noProof/>
        </w:rPr>
      </w:pPr>
      <w:r w:rsidRPr="00F21240">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F21240" w:rsidRDefault="00715956">
      <w:pPr>
        <w:pStyle w:val="NormalIndented"/>
        <w:rPr>
          <w:noProof/>
        </w:rPr>
      </w:pPr>
      <w:r w:rsidRPr="00F21240">
        <w:rPr>
          <w:noProof/>
        </w:rPr>
        <w:t xml:space="preserve">As there is no specific field for the LOA start date/time, it is recommended that field </w:t>
      </w:r>
      <w:r w:rsidRPr="00F21240">
        <w:rPr>
          <w:rStyle w:val="ReferenceAttribute"/>
          <w:noProof/>
        </w:rPr>
        <w:t>EVN-6 - Event Occurred</w:t>
      </w:r>
      <w:r w:rsidRPr="00F21240">
        <w:rPr>
          <w:noProof/>
        </w:rPr>
        <w:t xml:space="preserve"> contain the date/time the patient actually returned from LOA.  </w:t>
      </w:r>
      <w:r w:rsidRPr="00F21240">
        <w:rPr>
          <w:rStyle w:val="ReferenceAttribute"/>
          <w:noProof/>
        </w:rPr>
        <w:t>PV2-47 - Expected LOA Return Date/Time</w:t>
      </w:r>
      <w:r w:rsidRPr="00F21240">
        <w:rPr>
          <w:noProof/>
        </w:rPr>
        <w:t xml:space="preserve"> is used to communicate the date/time the patient was expected to return from LOA.</w:t>
      </w:r>
    </w:p>
    <w:p w14:paraId="0B9F7650" w14:textId="77777777" w:rsidR="00715956" w:rsidRPr="00F21240" w:rsidRDefault="00715956">
      <w:pPr>
        <w:pStyle w:val="MsgTableCaption"/>
        <w:rPr>
          <w:noProof/>
        </w:rPr>
      </w:pPr>
      <w:r w:rsidRPr="00F21240">
        <w:rPr>
          <w:noProof/>
        </w:rPr>
        <w:t>ADT^A22^ADT_A21: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F21240" w:rsidRDefault="00715956">
            <w:pPr>
              <w:pStyle w:val="MsgTableHeader"/>
              <w:jc w:val="center"/>
              <w:rPr>
                <w:noProof/>
              </w:rPr>
            </w:pPr>
            <w:r w:rsidRPr="00F21240">
              <w:rPr>
                <w:noProof/>
              </w:rPr>
              <w:t>Chapter</w:t>
            </w:r>
          </w:p>
        </w:tc>
      </w:tr>
      <w:tr w:rsidR="00715956" w:rsidRPr="00715956"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F21240" w:rsidRDefault="00715956">
            <w:pPr>
              <w:pStyle w:val="MsgTableBody"/>
              <w:jc w:val="center"/>
              <w:rPr>
                <w:noProof/>
              </w:rPr>
            </w:pPr>
            <w:r w:rsidRPr="00F21240">
              <w:rPr>
                <w:noProof/>
              </w:rPr>
              <w:t>2</w:t>
            </w:r>
          </w:p>
        </w:tc>
      </w:tr>
      <w:tr w:rsidR="007C18FE" w:rsidRPr="00151483"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594536" w:rsidRDefault="007C18FE" w:rsidP="00622FC8">
            <w:pPr>
              <w:pStyle w:val="MsgTableBody"/>
              <w:jc w:val="center"/>
              <w:rPr>
                <w:noProof/>
              </w:rPr>
            </w:pPr>
            <w:r w:rsidRPr="00594536">
              <w:rPr>
                <w:noProof/>
              </w:rPr>
              <w:t>3</w:t>
            </w:r>
          </w:p>
        </w:tc>
      </w:tr>
      <w:tr w:rsidR="00715956" w:rsidRPr="00715956"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F21240" w:rsidRDefault="00715956">
            <w:pPr>
              <w:pStyle w:val="MsgTableBody"/>
              <w:jc w:val="center"/>
              <w:rPr>
                <w:noProof/>
              </w:rPr>
            </w:pPr>
            <w:r w:rsidRPr="00F21240">
              <w:rPr>
                <w:noProof/>
              </w:rPr>
              <w:t>2</w:t>
            </w:r>
          </w:p>
        </w:tc>
      </w:tr>
      <w:tr w:rsidR="00715956" w:rsidRPr="00715956"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F21240" w:rsidRDefault="00715956">
            <w:pPr>
              <w:pStyle w:val="MsgTableBody"/>
              <w:jc w:val="center"/>
              <w:rPr>
                <w:noProof/>
              </w:rPr>
            </w:pPr>
            <w:r w:rsidRPr="00F21240">
              <w:rPr>
                <w:noProof/>
              </w:rPr>
              <w:t>2</w:t>
            </w:r>
          </w:p>
        </w:tc>
      </w:tr>
      <w:tr w:rsidR="00715956" w:rsidRPr="00715956"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F21240" w:rsidRDefault="00715956">
            <w:pPr>
              <w:pStyle w:val="MsgTableBody"/>
              <w:jc w:val="center"/>
              <w:rPr>
                <w:noProof/>
              </w:rPr>
            </w:pPr>
            <w:r w:rsidRPr="00F21240">
              <w:rPr>
                <w:noProof/>
              </w:rPr>
              <w:t>3</w:t>
            </w:r>
          </w:p>
        </w:tc>
      </w:tr>
      <w:tr w:rsidR="00715956" w:rsidRPr="00715956"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F21240" w:rsidRDefault="00715956">
            <w:pPr>
              <w:pStyle w:val="MsgTableBody"/>
              <w:jc w:val="center"/>
              <w:rPr>
                <w:noProof/>
              </w:rPr>
            </w:pPr>
            <w:r w:rsidRPr="00F21240">
              <w:rPr>
                <w:noProof/>
              </w:rPr>
              <w:t>3</w:t>
            </w:r>
          </w:p>
        </w:tc>
      </w:tr>
      <w:tr w:rsidR="00715956" w:rsidRPr="00715956"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F21240" w:rsidRDefault="00715956">
            <w:pPr>
              <w:pStyle w:val="MsgTableBody"/>
              <w:jc w:val="center"/>
              <w:rPr>
                <w:noProof/>
              </w:rPr>
            </w:pPr>
            <w:r w:rsidRPr="00F21240">
              <w:rPr>
                <w:noProof/>
              </w:rPr>
              <w:t>3</w:t>
            </w:r>
          </w:p>
        </w:tc>
      </w:tr>
      <w:tr w:rsidR="000A1ACA" w:rsidRPr="00715956" w14:paraId="384641A0" w14:textId="77777777" w:rsidTr="00D50068">
        <w:trPr>
          <w:jc w:val="center"/>
          <w:ins w:id="2763" w:author="Merrick, Riki | APHL" w:date="2022-07-17T16:56:00Z"/>
        </w:trPr>
        <w:tc>
          <w:tcPr>
            <w:tcW w:w="2882" w:type="dxa"/>
            <w:tcBorders>
              <w:top w:val="dotted" w:sz="4" w:space="0" w:color="auto"/>
              <w:left w:val="nil"/>
              <w:bottom w:val="dotted" w:sz="4" w:space="0" w:color="auto"/>
              <w:right w:val="nil"/>
            </w:tcBorders>
            <w:shd w:val="clear" w:color="auto" w:fill="FFFFFF"/>
          </w:tcPr>
          <w:p w14:paraId="2967D638" w14:textId="656B6C24" w:rsidR="000A1ACA" w:rsidRDefault="000A1ACA" w:rsidP="000A1ACA">
            <w:pPr>
              <w:pStyle w:val="MsgTableBody"/>
              <w:rPr>
                <w:ins w:id="2764" w:author="Merrick, Riki | APHL" w:date="2022-07-17T16:56:00Z"/>
              </w:rPr>
            </w:pPr>
            <w:ins w:id="2765"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0F91D91F" w14:textId="6520931E" w:rsidR="000A1ACA" w:rsidRPr="00F21240" w:rsidRDefault="000A1ACA" w:rsidP="000A1ACA">
            <w:pPr>
              <w:pStyle w:val="MsgTableBody"/>
              <w:rPr>
                <w:ins w:id="2766" w:author="Merrick, Riki | APHL" w:date="2022-07-17T16:56:00Z"/>
                <w:noProof/>
              </w:rPr>
            </w:pPr>
            <w:ins w:id="2767"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9432545" w14:textId="77777777" w:rsidR="000A1ACA" w:rsidRPr="00F21240" w:rsidRDefault="000A1ACA" w:rsidP="000A1ACA">
            <w:pPr>
              <w:pStyle w:val="MsgTableBody"/>
              <w:jc w:val="center"/>
              <w:rPr>
                <w:ins w:id="2768"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4FF9ABF2" w14:textId="2DB8D146" w:rsidR="000A1ACA" w:rsidRPr="00F21240" w:rsidRDefault="000A1ACA" w:rsidP="000A1ACA">
            <w:pPr>
              <w:pStyle w:val="MsgTableBody"/>
              <w:jc w:val="center"/>
              <w:rPr>
                <w:ins w:id="2769" w:author="Merrick, Riki | APHL" w:date="2022-07-17T16:56:00Z"/>
                <w:noProof/>
              </w:rPr>
            </w:pPr>
            <w:ins w:id="2770" w:author="Merrick, Riki | APHL" w:date="2022-07-17T16:56:00Z">
              <w:r>
                <w:rPr>
                  <w:noProof/>
                </w:rPr>
                <w:t>3</w:t>
              </w:r>
            </w:ins>
          </w:p>
        </w:tc>
      </w:tr>
      <w:tr w:rsidR="000A1ACA" w:rsidRPr="00715956" w14:paraId="15B4A041" w14:textId="77777777" w:rsidTr="00D50068">
        <w:trPr>
          <w:jc w:val="center"/>
          <w:ins w:id="2771" w:author="Merrick, Riki | APHL" w:date="2022-07-17T16:56:00Z"/>
        </w:trPr>
        <w:tc>
          <w:tcPr>
            <w:tcW w:w="2882" w:type="dxa"/>
            <w:tcBorders>
              <w:top w:val="dotted" w:sz="4" w:space="0" w:color="auto"/>
              <w:left w:val="nil"/>
              <w:bottom w:val="dotted" w:sz="4" w:space="0" w:color="auto"/>
              <w:right w:val="nil"/>
            </w:tcBorders>
            <w:shd w:val="clear" w:color="auto" w:fill="FFFFFF"/>
          </w:tcPr>
          <w:p w14:paraId="7A506160" w14:textId="26412912" w:rsidR="000A1ACA" w:rsidRDefault="000A1ACA" w:rsidP="000A1ACA">
            <w:pPr>
              <w:pStyle w:val="MsgTableBody"/>
              <w:rPr>
                <w:ins w:id="2772" w:author="Merrick, Riki | APHL" w:date="2022-07-17T16:56:00Z"/>
              </w:rPr>
            </w:pPr>
            <w:ins w:id="2773"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78B4A04D" w14:textId="2CD16BAF" w:rsidR="000A1ACA" w:rsidRPr="00F21240" w:rsidRDefault="000A1ACA" w:rsidP="000A1ACA">
            <w:pPr>
              <w:pStyle w:val="MsgTableBody"/>
              <w:rPr>
                <w:ins w:id="2774" w:author="Merrick, Riki | APHL" w:date="2022-07-17T16:56:00Z"/>
                <w:noProof/>
              </w:rPr>
            </w:pPr>
            <w:ins w:id="2775"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47690B3" w14:textId="77777777" w:rsidR="000A1ACA" w:rsidRPr="00F21240" w:rsidRDefault="000A1ACA" w:rsidP="000A1ACA">
            <w:pPr>
              <w:pStyle w:val="MsgTableBody"/>
              <w:jc w:val="center"/>
              <w:rPr>
                <w:ins w:id="2776"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1399FE11" w14:textId="791CF1BC" w:rsidR="000A1ACA" w:rsidRPr="00F21240" w:rsidRDefault="000A1ACA" w:rsidP="000A1ACA">
            <w:pPr>
              <w:pStyle w:val="MsgTableBody"/>
              <w:jc w:val="center"/>
              <w:rPr>
                <w:ins w:id="2777" w:author="Merrick, Riki | APHL" w:date="2022-07-17T16:56:00Z"/>
                <w:noProof/>
              </w:rPr>
            </w:pPr>
            <w:ins w:id="2778" w:author="Merrick, Riki | APHL" w:date="2022-07-17T16:56:00Z">
              <w:r>
                <w:rPr>
                  <w:noProof/>
                </w:rPr>
                <w:t>3</w:t>
              </w:r>
            </w:ins>
          </w:p>
        </w:tc>
      </w:tr>
      <w:tr w:rsidR="000A1ACA" w:rsidRPr="00715956" w14:paraId="2BF31C66" w14:textId="77777777" w:rsidTr="00D50068">
        <w:trPr>
          <w:jc w:val="center"/>
          <w:ins w:id="2779" w:author="Merrick, Riki | APHL" w:date="2022-07-17T16:56:00Z"/>
        </w:trPr>
        <w:tc>
          <w:tcPr>
            <w:tcW w:w="2882" w:type="dxa"/>
            <w:tcBorders>
              <w:top w:val="dotted" w:sz="4" w:space="0" w:color="auto"/>
              <w:left w:val="nil"/>
              <w:bottom w:val="dotted" w:sz="4" w:space="0" w:color="auto"/>
              <w:right w:val="nil"/>
            </w:tcBorders>
            <w:shd w:val="clear" w:color="auto" w:fill="FFFFFF"/>
          </w:tcPr>
          <w:p w14:paraId="4D749B6E" w14:textId="6672BF57" w:rsidR="000A1ACA" w:rsidRDefault="000A1ACA" w:rsidP="000A1ACA">
            <w:pPr>
              <w:pStyle w:val="MsgTableBody"/>
              <w:rPr>
                <w:ins w:id="2780" w:author="Merrick, Riki | APHL" w:date="2022-07-17T16:56:00Z"/>
              </w:rPr>
            </w:pPr>
            <w:ins w:id="2781"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0D7B9F2F" w14:textId="5B236B28" w:rsidR="000A1ACA" w:rsidRPr="00F21240" w:rsidRDefault="000A1ACA" w:rsidP="000A1ACA">
            <w:pPr>
              <w:pStyle w:val="MsgTableBody"/>
              <w:rPr>
                <w:ins w:id="2782" w:author="Merrick, Riki | APHL" w:date="2022-07-17T16:56:00Z"/>
                <w:noProof/>
              </w:rPr>
            </w:pPr>
            <w:ins w:id="2783" w:author="Merrick, Riki | APHL" w:date="2022-07-17T16:5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A9687D8" w14:textId="77777777" w:rsidR="000A1ACA" w:rsidRPr="00F21240" w:rsidRDefault="000A1ACA" w:rsidP="000A1ACA">
            <w:pPr>
              <w:pStyle w:val="MsgTableBody"/>
              <w:jc w:val="center"/>
              <w:rPr>
                <w:ins w:id="2784"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5BE64508" w14:textId="78D2D5B7" w:rsidR="000A1ACA" w:rsidRPr="00F21240" w:rsidRDefault="000A1ACA" w:rsidP="000A1ACA">
            <w:pPr>
              <w:pStyle w:val="MsgTableBody"/>
              <w:jc w:val="center"/>
              <w:rPr>
                <w:ins w:id="2785" w:author="Merrick, Riki | APHL" w:date="2022-07-17T16:56:00Z"/>
                <w:noProof/>
              </w:rPr>
            </w:pPr>
            <w:ins w:id="2786" w:author="Merrick, Riki | APHL" w:date="2022-07-17T16:56:00Z">
              <w:r>
                <w:rPr>
                  <w:noProof/>
                </w:rPr>
                <w:t>3</w:t>
              </w:r>
            </w:ins>
          </w:p>
        </w:tc>
      </w:tr>
      <w:tr w:rsidR="000A1ACA" w:rsidRPr="00715956"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0A1ACA" w:rsidRPr="00F21240" w:rsidRDefault="000A1ACA" w:rsidP="000A1ACA">
            <w:pPr>
              <w:pStyle w:val="MsgTableBody"/>
              <w:jc w:val="center"/>
              <w:rPr>
                <w:noProof/>
              </w:rPr>
            </w:pPr>
            <w:r w:rsidRPr="00F21240">
              <w:rPr>
                <w:noProof/>
              </w:rPr>
              <w:t>3</w:t>
            </w:r>
          </w:p>
        </w:tc>
      </w:tr>
      <w:tr w:rsidR="000A1ACA" w:rsidRPr="00715956"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0A1ACA" w:rsidRPr="00F21240" w:rsidRDefault="000A1ACA" w:rsidP="000A1ACA">
            <w:pPr>
              <w:pStyle w:val="MsgTableBody"/>
              <w:jc w:val="center"/>
              <w:rPr>
                <w:noProof/>
              </w:rPr>
            </w:pPr>
            <w:r w:rsidRPr="00F21240">
              <w:rPr>
                <w:noProof/>
              </w:rPr>
              <w:t>3</w:t>
            </w:r>
          </w:p>
        </w:tc>
      </w:tr>
      <w:tr w:rsidR="000A1ACA" w:rsidRPr="00715956"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0A1ACA" w:rsidRPr="00F21240" w:rsidRDefault="000A1ACA" w:rsidP="000A1ACA">
            <w:pPr>
              <w:pStyle w:val="MsgTableBody"/>
              <w:jc w:val="center"/>
              <w:rPr>
                <w:noProof/>
              </w:rPr>
            </w:pPr>
            <w:r w:rsidRPr="00F21240">
              <w:rPr>
                <w:noProof/>
              </w:rPr>
              <w:t>3</w:t>
            </w:r>
          </w:p>
        </w:tc>
      </w:tr>
      <w:tr w:rsidR="000A1ACA" w:rsidRPr="00715956"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0A1ACA" w:rsidRPr="00F21240" w:rsidRDefault="000A1ACA" w:rsidP="000A1ACA">
            <w:pPr>
              <w:pStyle w:val="MsgTableBody"/>
              <w:jc w:val="center"/>
              <w:rPr>
                <w:noProof/>
              </w:rPr>
            </w:pPr>
          </w:p>
        </w:tc>
      </w:tr>
      <w:tr w:rsidR="000A1ACA" w:rsidRPr="00715956"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0A1ACA" w:rsidRPr="00F21240" w:rsidRDefault="000A1ACA" w:rsidP="000A1ACA">
            <w:pPr>
              <w:pStyle w:val="MsgTableBody"/>
              <w:jc w:val="center"/>
              <w:rPr>
                <w:noProof/>
              </w:rPr>
            </w:pPr>
            <w:r w:rsidRPr="00F21240">
              <w:rPr>
                <w:noProof/>
              </w:rPr>
              <w:t>7</w:t>
            </w:r>
          </w:p>
        </w:tc>
      </w:tr>
      <w:tr w:rsidR="000A1ACA" w:rsidRPr="00715956"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0A1ACA" w:rsidRPr="00F21240" w:rsidRDefault="000A1ACA" w:rsidP="000A1ACA">
            <w:pPr>
              <w:pStyle w:val="MsgTableBody"/>
              <w:jc w:val="center"/>
              <w:rPr>
                <w:noProof/>
              </w:rPr>
            </w:pPr>
            <w:r>
              <w:rPr>
                <w:noProof/>
              </w:rPr>
              <w:t>7</w:t>
            </w:r>
          </w:p>
        </w:tc>
      </w:tr>
      <w:tr w:rsidR="000A1ACA" w:rsidRPr="00715956"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0A1ACA" w:rsidRPr="00F21240" w:rsidRDefault="000A1ACA" w:rsidP="000A1ACA">
            <w:pPr>
              <w:pStyle w:val="MsgTableBody"/>
              <w:jc w:val="center"/>
              <w:rPr>
                <w:noProof/>
              </w:rPr>
            </w:pPr>
          </w:p>
        </w:tc>
      </w:tr>
    </w:tbl>
    <w:p w14:paraId="2FDAC99E" w14:textId="0FD1D178"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6BB6" w14:paraId="547FFD93" w14:textId="77777777" w:rsidTr="00A97252">
        <w:trPr>
          <w:jc w:val="center"/>
        </w:trPr>
        <w:tc>
          <w:tcPr>
            <w:tcW w:w="9067" w:type="dxa"/>
            <w:gridSpan w:val="6"/>
          </w:tcPr>
          <w:p w14:paraId="3A045D67" w14:textId="142D9C0C" w:rsidR="00A97252" w:rsidRPr="006D6BB6" w:rsidRDefault="00A97252" w:rsidP="00A97252">
            <w:pPr>
              <w:pStyle w:val="ACK-ChoreographyHeader"/>
            </w:pPr>
            <w:r w:rsidRPr="00C20CAF">
              <w:t>Acknowledgment Choreography</w:t>
            </w:r>
          </w:p>
        </w:tc>
      </w:tr>
      <w:tr w:rsidR="00A97252" w:rsidRPr="006D6BB6" w14:paraId="58537836" w14:textId="77777777" w:rsidTr="00A97252">
        <w:trPr>
          <w:jc w:val="center"/>
        </w:trPr>
        <w:tc>
          <w:tcPr>
            <w:tcW w:w="9067" w:type="dxa"/>
            <w:gridSpan w:val="6"/>
          </w:tcPr>
          <w:p w14:paraId="7EDBFBB0" w14:textId="520A1930" w:rsidR="00A97252" w:rsidRPr="00C20CAF" w:rsidRDefault="009118D0" w:rsidP="00A97252">
            <w:pPr>
              <w:pStyle w:val="ACK-ChoreographyHeader"/>
            </w:pPr>
            <w:r w:rsidRPr="00F21240">
              <w:rPr>
                <w:noProof/>
              </w:rPr>
              <w:t>ADT^A22^ADT_A21</w:t>
            </w:r>
          </w:p>
        </w:tc>
      </w:tr>
      <w:tr w:rsidR="00EB05F1" w:rsidRPr="006D6BB6" w14:paraId="2A23645F" w14:textId="77777777" w:rsidTr="00A97252">
        <w:trPr>
          <w:jc w:val="center"/>
        </w:trPr>
        <w:tc>
          <w:tcPr>
            <w:tcW w:w="1374" w:type="dxa"/>
          </w:tcPr>
          <w:p w14:paraId="777587AA" w14:textId="77777777" w:rsidR="00EB05F1" w:rsidRPr="006D6BB6" w:rsidRDefault="00EB05F1" w:rsidP="00AD6CE4">
            <w:pPr>
              <w:pStyle w:val="ACK-ChoreographyBody"/>
            </w:pPr>
            <w:r w:rsidRPr="006D6BB6">
              <w:t>Field name</w:t>
            </w:r>
          </w:p>
        </w:tc>
        <w:tc>
          <w:tcPr>
            <w:tcW w:w="2268" w:type="dxa"/>
          </w:tcPr>
          <w:p w14:paraId="72E279B8" w14:textId="77777777" w:rsidR="00EB05F1" w:rsidRPr="006D6BB6" w:rsidRDefault="00EB05F1" w:rsidP="00AD6CE4">
            <w:pPr>
              <w:pStyle w:val="ACK-ChoreographyBody"/>
            </w:pPr>
            <w:r w:rsidRPr="006D6BB6">
              <w:t>Field Value: Original mode</w:t>
            </w:r>
          </w:p>
        </w:tc>
        <w:tc>
          <w:tcPr>
            <w:tcW w:w="5425" w:type="dxa"/>
            <w:gridSpan w:val="4"/>
          </w:tcPr>
          <w:p w14:paraId="75647683" w14:textId="77777777" w:rsidR="00EB05F1" w:rsidRPr="006D6BB6" w:rsidRDefault="00EB05F1" w:rsidP="00AD6CE4">
            <w:pPr>
              <w:pStyle w:val="ACK-ChoreographyBody"/>
            </w:pPr>
            <w:r w:rsidRPr="006D6BB6">
              <w:t>Field value: Enhanced mode</w:t>
            </w:r>
          </w:p>
        </w:tc>
      </w:tr>
      <w:tr w:rsidR="00EB05F1" w:rsidRPr="006D6BB6" w14:paraId="3301A824" w14:textId="77777777" w:rsidTr="00A97252">
        <w:trPr>
          <w:jc w:val="center"/>
        </w:trPr>
        <w:tc>
          <w:tcPr>
            <w:tcW w:w="1374" w:type="dxa"/>
          </w:tcPr>
          <w:p w14:paraId="2ACE4FD4" w14:textId="77777777" w:rsidR="00EB05F1" w:rsidRPr="006D6BB6" w:rsidRDefault="00EB05F1" w:rsidP="00AD6CE4">
            <w:pPr>
              <w:pStyle w:val="ACK-ChoreographyBody"/>
            </w:pPr>
            <w:r w:rsidRPr="006D6BB6">
              <w:t>MSH.15</w:t>
            </w:r>
          </w:p>
        </w:tc>
        <w:tc>
          <w:tcPr>
            <w:tcW w:w="2268" w:type="dxa"/>
          </w:tcPr>
          <w:p w14:paraId="47D93E26" w14:textId="77777777" w:rsidR="00EB05F1" w:rsidRPr="006D6BB6" w:rsidRDefault="00EB05F1" w:rsidP="00AD6CE4">
            <w:pPr>
              <w:pStyle w:val="ACK-ChoreographyBody"/>
            </w:pPr>
            <w:r w:rsidRPr="006D6BB6">
              <w:t>Blank</w:t>
            </w:r>
          </w:p>
        </w:tc>
        <w:tc>
          <w:tcPr>
            <w:tcW w:w="456" w:type="dxa"/>
          </w:tcPr>
          <w:p w14:paraId="7432123E" w14:textId="77777777" w:rsidR="00EB05F1" w:rsidRPr="006D6BB6" w:rsidRDefault="00EB05F1" w:rsidP="00AD6CE4">
            <w:pPr>
              <w:pStyle w:val="ACK-ChoreographyBody"/>
            </w:pPr>
            <w:r w:rsidRPr="006D6BB6">
              <w:t>NE</w:t>
            </w:r>
          </w:p>
        </w:tc>
        <w:tc>
          <w:tcPr>
            <w:tcW w:w="1587" w:type="dxa"/>
          </w:tcPr>
          <w:p w14:paraId="3FF2B794" w14:textId="77777777" w:rsidR="00EB05F1" w:rsidRPr="006D6BB6" w:rsidRDefault="00EB05F1" w:rsidP="00AD6CE4">
            <w:pPr>
              <w:pStyle w:val="ACK-ChoreographyBody"/>
            </w:pPr>
            <w:r w:rsidRPr="006D6BB6">
              <w:t>AL, SU, ER</w:t>
            </w:r>
          </w:p>
        </w:tc>
        <w:tc>
          <w:tcPr>
            <w:tcW w:w="1681" w:type="dxa"/>
          </w:tcPr>
          <w:p w14:paraId="5D7987B3" w14:textId="77777777" w:rsidR="00EB05F1" w:rsidRPr="006D6BB6" w:rsidRDefault="00EB05F1" w:rsidP="00AD6CE4">
            <w:pPr>
              <w:pStyle w:val="ACK-ChoreographyBody"/>
            </w:pPr>
            <w:r w:rsidRPr="006D6BB6">
              <w:t>NE</w:t>
            </w:r>
          </w:p>
        </w:tc>
        <w:tc>
          <w:tcPr>
            <w:tcW w:w="1701" w:type="dxa"/>
          </w:tcPr>
          <w:p w14:paraId="1A57BD30" w14:textId="77777777" w:rsidR="00EB05F1" w:rsidRPr="006D6BB6" w:rsidRDefault="00EB05F1" w:rsidP="00AD6CE4">
            <w:pPr>
              <w:pStyle w:val="ACK-ChoreographyBody"/>
            </w:pPr>
            <w:r w:rsidRPr="006D6BB6">
              <w:t>AL, SU, ER</w:t>
            </w:r>
          </w:p>
        </w:tc>
      </w:tr>
      <w:tr w:rsidR="00EB05F1" w:rsidRPr="006D6BB6" w14:paraId="0090DC95" w14:textId="77777777" w:rsidTr="00A97252">
        <w:trPr>
          <w:jc w:val="center"/>
        </w:trPr>
        <w:tc>
          <w:tcPr>
            <w:tcW w:w="1374" w:type="dxa"/>
          </w:tcPr>
          <w:p w14:paraId="619C2E6A" w14:textId="77777777" w:rsidR="00EB05F1" w:rsidRPr="006D6BB6" w:rsidRDefault="00EB05F1" w:rsidP="00AD6CE4">
            <w:pPr>
              <w:pStyle w:val="ACK-ChoreographyBody"/>
            </w:pPr>
            <w:r w:rsidRPr="006D6BB6">
              <w:t>MSH.16</w:t>
            </w:r>
          </w:p>
        </w:tc>
        <w:tc>
          <w:tcPr>
            <w:tcW w:w="2268" w:type="dxa"/>
          </w:tcPr>
          <w:p w14:paraId="3FAD8155" w14:textId="77777777" w:rsidR="00EB05F1" w:rsidRPr="006D6BB6" w:rsidRDefault="00EB05F1" w:rsidP="00AD6CE4">
            <w:pPr>
              <w:pStyle w:val="ACK-ChoreographyBody"/>
            </w:pPr>
            <w:r w:rsidRPr="006D6BB6">
              <w:t>Blank</w:t>
            </w:r>
          </w:p>
        </w:tc>
        <w:tc>
          <w:tcPr>
            <w:tcW w:w="456" w:type="dxa"/>
          </w:tcPr>
          <w:p w14:paraId="7E477823" w14:textId="77777777" w:rsidR="00EB05F1" w:rsidRPr="006D6BB6" w:rsidRDefault="00EB05F1" w:rsidP="00AD6CE4">
            <w:pPr>
              <w:pStyle w:val="ACK-ChoreographyBody"/>
            </w:pPr>
            <w:r w:rsidRPr="006D6BB6">
              <w:t>NE</w:t>
            </w:r>
          </w:p>
        </w:tc>
        <w:tc>
          <w:tcPr>
            <w:tcW w:w="1587" w:type="dxa"/>
          </w:tcPr>
          <w:p w14:paraId="16D8C3E3" w14:textId="77777777" w:rsidR="00EB05F1" w:rsidRPr="006D6BB6" w:rsidRDefault="00EB05F1" w:rsidP="00AD6CE4">
            <w:pPr>
              <w:pStyle w:val="ACK-ChoreographyBody"/>
            </w:pPr>
            <w:r w:rsidRPr="006D6BB6">
              <w:t>NE</w:t>
            </w:r>
          </w:p>
        </w:tc>
        <w:tc>
          <w:tcPr>
            <w:tcW w:w="1681" w:type="dxa"/>
          </w:tcPr>
          <w:p w14:paraId="14DFA7F8" w14:textId="77777777" w:rsidR="00EB05F1" w:rsidRPr="006D6BB6" w:rsidRDefault="00EB05F1" w:rsidP="00AD6CE4">
            <w:pPr>
              <w:pStyle w:val="ACK-ChoreographyBody"/>
            </w:pPr>
            <w:r w:rsidRPr="006D6BB6">
              <w:t>AL, SU, ER</w:t>
            </w:r>
          </w:p>
        </w:tc>
        <w:tc>
          <w:tcPr>
            <w:tcW w:w="1701" w:type="dxa"/>
          </w:tcPr>
          <w:p w14:paraId="633B9A07" w14:textId="77777777" w:rsidR="00EB05F1" w:rsidRPr="006D6BB6" w:rsidRDefault="00EB05F1" w:rsidP="00AD6CE4">
            <w:pPr>
              <w:pStyle w:val="ACK-ChoreographyBody"/>
            </w:pPr>
            <w:r w:rsidRPr="006D6BB6">
              <w:t>AL, SU, ER</w:t>
            </w:r>
          </w:p>
        </w:tc>
      </w:tr>
      <w:tr w:rsidR="00EB05F1" w:rsidRPr="006D6BB6" w14:paraId="5D26B6BE" w14:textId="77777777" w:rsidTr="00A97252">
        <w:trPr>
          <w:jc w:val="center"/>
        </w:trPr>
        <w:tc>
          <w:tcPr>
            <w:tcW w:w="1374" w:type="dxa"/>
          </w:tcPr>
          <w:p w14:paraId="506AF208" w14:textId="77777777" w:rsidR="00EB05F1" w:rsidRPr="006D6BB6" w:rsidRDefault="00EB05F1" w:rsidP="00AD6CE4">
            <w:pPr>
              <w:pStyle w:val="ACK-ChoreographyBody"/>
            </w:pPr>
            <w:r w:rsidRPr="006D6BB6">
              <w:t>Immediate Ack</w:t>
            </w:r>
          </w:p>
        </w:tc>
        <w:tc>
          <w:tcPr>
            <w:tcW w:w="2268" w:type="dxa"/>
          </w:tcPr>
          <w:p w14:paraId="31D3F5B3" w14:textId="77777777" w:rsidR="00EB05F1" w:rsidRPr="006D6BB6" w:rsidRDefault="00EB05F1" w:rsidP="00AD6CE4">
            <w:pPr>
              <w:pStyle w:val="ACK-ChoreographyBody"/>
            </w:pPr>
            <w:r w:rsidRPr="006D6BB6">
              <w:t>-</w:t>
            </w:r>
          </w:p>
        </w:tc>
        <w:tc>
          <w:tcPr>
            <w:tcW w:w="456" w:type="dxa"/>
          </w:tcPr>
          <w:p w14:paraId="2B859C56" w14:textId="77777777" w:rsidR="00EB05F1" w:rsidRPr="006D6BB6" w:rsidRDefault="00EB05F1" w:rsidP="00AD6CE4">
            <w:pPr>
              <w:pStyle w:val="ACK-ChoreographyBody"/>
            </w:pPr>
            <w:r w:rsidRPr="006D6BB6">
              <w:t>-</w:t>
            </w:r>
          </w:p>
        </w:tc>
        <w:tc>
          <w:tcPr>
            <w:tcW w:w="1587" w:type="dxa"/>
          </w:tcPr>
          <w:p w14:paraId="3FCB4D95" w14:textId="7DDA032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681" w:type="dxa"/>
          </w:tcPr>
          <w:p w14:paraId="756C2BC3" w14:textId="77777777" w:rsidR="00EB05F1" w:rsidRPr="006D6BB6" w:rsidRDefault="00EB05F1" w:rsidP="00AD6CE4">
            <w:pPr>
              <w:pStyle w:val="ACK-ChoreographyBody"/>
            </w:pPr>
            <w:r w:rsidRPr="006D6BB6">
              <w:t>-</w:t>
            </w:r>
          </w:p>
        </w:tc>
        <w:tc>
          <w:tcPr>
            <w:tcW w:w="1701" w:type="dxa"/>
          </w:tcPr>
          <w:p w14:paraId="51D7C17D" w14:textId="6DA9A0D9" w:rsidR="00EB05F1" w:rsidRPr="006D6BB6" w:rsidRDefault="00EB05F1" w:rsidP="00AD6CE4">
            <w:pPr>
              <w:pStyle w:val="ACK-ChoreographyBody"/>
            </w:pPr>
            <w:r w:rsidRPr="006D6BB6">
              <w:rPr>
                <w:szCs w:val="16"/>
              </w:rPr>
              <w:t>ACK^</w:t>
            </w:r>
            <w:r>
              <w:rPr>
                <w:szCs w:val="16"/>
              </w:rPr>
              <w:t>A22</w:t>
            </w:r>
            <w:r w:rsidRPr="006D6BB6">
              <w:rPr>
                <w:szCs w:val="16"/>
              </w:rPr>
              <w:t>^ACK</w:t>
            </w:r>
          </w:p>
        </w:tc>
      </w:tr>
      <w:tr w:rsidR="00EB05F1" w:rsidRPr="006D6BB6" w14:paraId="66CB140A" w14:textId="77777777" w:rsidTr="00A97252">
        <w:trPr>
          <w:jc w:val="center"/>
        </w:trPr>
        <w:tc>
          <w:tcPr>
            <w:tcW w:w="1374" w:type="dxa"/>
          </w:tcPr>
          <w:p w14:paraId="313D8B2A" w14:textId="77777777" w:rsidR="00EB05F1" w:rsidRPr="006D6BB6" w:rsidRDefault="00EB05F1" w:rsidP="00AD6CE4">
            <w:pPr>
              <w:pStyle w:val="ACK-ChoreographyBody"/>
            </w:pPr>
            <w:r w:rsidRPr="006D6BB6">
              <w:t>Application Ack</w:t>
            </w:r>
          </w:p>
        </w:tc>
        <w:tc>
          <w:tcPr>
            <w:tcW w:w="2268" w:type="dxa"/>
          </w:tcPr>
          <w:p w14:paraId="21109291" w14:textId="5BA2566A" w:rsidR="00EB05F1" w:rsidRPr="006D6BB6" w:rsidRDefault="00EB05F1" w:rsidP="00AD6CE4">
            <w:pPr>
              <w:pStyle w:val="ACK-ChoreographyBody"/>
            </w:pPr>
            <w:r>
              <w:rPr>
                <w:szCs w:val="16"/>
              </w:rPr>
              <w:t>ADT</w:t>
            </w:r>
            <w:r w:rsidRPr="006D6BB6">
              <w:rPr>
                <w:szCs w:val="16"/>
              </w:rPr>
              <w:t>^</w:t>
            </w:r>
            <w:r>
              <w:rPr>
                <w:szCs w:val="16"/>
              </w:rPr>
              <w:t>A22</w:t>
            </w:r>
            <w:r w:rsidRPr="006D6BB6">
              <w:rPr>
                <w:szCs w:val="16"/>
              </w:rPr>
              <w:t>^</w:t>
            </w:r>
            <w:r>
              <w:rPr>
                <w:szCs w:val="16"/>
              </w:rPr>
              <w:t>ADT</w:t>
            </w:r>
            <w:r w:rsidRPr="006D6BB6">
              <w:rPr>
                <w:szCs w:val="16"/>
              </w:rPr>
              <w:t>_</w:t>
            </w:r>
            <w:r>
              <w:rPr>
                <w:szCs w:val="16"/>
              </w:rPr>
              <w:t>A21</w:t>
            </w:r>
          </w:p>
        </w:tc>
        <w:tc>
          <w:tcPr>
            <w:tcW w:w="456" w:type="dxa"/>
          </w:tcPr>
          <w:p w14:paraId="13D38305" w14:textId="77777777" w:rsidR="00EB05F1" w:rsidRPr="006D6BB6" w:rsidRDefault="00EB05F1" w:rsidP="00AD6CE4">
            <w:pPr>
              <w:pStyle w:val="ACK-ChoreographyBody"/>
            </w:pPr>
            <w:r w:rsidRPr="006D6BB6">
              <w:t>-</w:t>
            </w:r>
          </w:p>
        </w:tc>
        <w:tc>
          <w:tcPr>
            <w:tcW w:w="1587" w:type="dxa"/>
          </w:tcPr>
          <w:p w14:paraId="34560F17" w14:textId="77777777" w:rsidR="00EB05F1" w:rsidRPr="006D6BB6" w:rsidRDefault="00EB05F1" w:rsidP="00AD6CE4">
            <w:pPr>
              <w:pStyle w:val="ACK-ChoreographyBody"/>
            </w:pPr>
            <w:r w:rsidRPr="006D6BB6">
              <w:t>-</w:t>
            </w:r>
          </w:p>
        </w:tc>
        <w:tc>
          <w:tcPr>
            <w:tcW w:w="1681" w:type="dxa"/>
          </w:tcPr>
          <w:p w14:paraId="648DA8A4" w14:textId="2FB92AB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701" w:type="dxa"/>
          </w:tcPr>
          <w:p w14:paraId="298B79C4" w14:textId="1F8C9F44" w:rsidR="00EB05F1" w:rsidRPr="006D6BB6" w:rsidRDefault="00EB05F1" w:rsidP="00AD6CE4">
            <w:pPr>
              <w:pStyle w:val="ACK-ChoreographyBody"/>
            </w:pPr>
            <w:r w:rsidRPr="006D6BB6">
              <w:rPr>
                <w:szCs w:val="16"/>
              </w:rPr>
              <w:t>ACK^</w:t>
            </w:r>
            <w:r>
              <w:rPr>
                <w:szCs w:val="16"/>
              </w:rPr>
              <w:t>A22</w:t>
            </w:r>
            <w:r w:rsidRPr="006D6BB6">
              <w:rPr>
                <w:szCs w:val="16"/>
              </w:rPr>
              <w:t>^ACK</w:t>
            </w:r>
          </w:p>
        </w:tc>
      </w:tr>
    </w:tbl>
    <w:p w14:paraId="0876D848" w14:textId="77777777" w:rsidR="00715956" w:rsidRPr="00F21240" w:rsidRDefault="00715956">
      <w:pPr>
        <w:rPr>
          <w:noProof/>
        </w:rPr>
      </w:pPr>
    </w:p>
    <w:p w14:paraId="52540118" w14:textId="77777777" w:rsidR="00715956" w:rsidRPr="00F21240" w:rsidRDefault="00715956">
      <w:pPr>
        <w:pStyle w:val="MsgTableCaption"/>
        <w:rPr>
          <w:noProof/>
        </w:rPr>
      </w:pPr>
      <w:r w:rsidRPr="00F21240">
        <w:rPr>
          <w:noProof/>
        </w:rPr>
        <w:t>ACK^A22^ACK: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F21240" w:rsidRDefault="00715956">
            <w:pPr>
              <w:pStyle w:val="MsgTableHeader"/>
              <w:jc w:val="center"/>
              <w:rPr>
                <w:noProof/>
              </w:rPr>
            </w:pPr>
            <w:r w:rsidRPr="00F21240">
              <w:rPr>
                <w:noProof/>
              </w:rPr>
              <w:t>Chapter</w:t>
            </w:r>
          </w:p>
        </w:tc>
      </w:tr>
      <w:tr w:rsidR="00715956" w:rsidRPr="00715956"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F21240" w:rsidRDefault="00715956">
            <w:pPr>
              <w:pStyle w:val="MsgTableBody"/>
              <w:rPr>
                <w:noProof/>
              </w:rPr>
            </w:pPr>
            <w:r w:rsidRPr="00F21240">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F21240" w:rsidRDefault="00715956">
            <w:pPr>
              <w:pStyle w:val="MsgTableBody"/>
              <w:jc w:val="center"/>
              <w:rPr>
                <w:noProof/>
              </w:rPr>
            </w:pPr>
            <w:r w:rsidRPr="00F21240">
              <w:rPr>
                <w:noProof/>
              </w:rPr>
              <w:t>2</w:t>
            </w:r>
          </w:p>
        </w:tc>
      </w:tr>
      <w:tr w:rsidR="00715956" w:rsidRPr="00715956"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F21240" w:rsidRDefault="00715956">
            <w:pPr>
              <w:pStyle w:val="MsgTableBody"/>
              <w:jc w:val="center"/>
              <w:rPr>
                <w:noProof/>
              </w:rPr>
            </w:pPr>
            <w:r w:rsidRPr="00F21240">
              <w:rPr>
                <w:noProof/>
              </w:rPr>
              <w:t>2</w:t>
            </w:r>
          </w:p>
        </w:tc>
      </w:tr>
      <w:tr w:rsidR="00715956" w:rsidRPr="00715956"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F21240" w:rsidRDefault="00715956">
            <w:pPr>
              <w:pStyle w:val="MsgTableBody"/>
              <w:jc w:val="center"/>
              <w:rPr>
                <w:noProof/>
              </w:rPr>
            </w:pPr>
            <w:r w:rsidRPr="00F21240">
              <w:rPr>
                <w:noProof/>
              </w:rPr>
              <w:t>2</w:t>
            </w:r>
          </w:p>
        </w:tc>
      </w:tr>
      <w:tr w:rsidR="00715956" w:rsidRPr="00715956"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F21240" w:rsidRDefault="00715956">
            <w:pPr>
              <w:pStyle w:val="MsgTableBody"/>
              <w:rPr>
                <w:noProof/>
              </w:rPr>
            </w:pPr>
            <w:r w:rsidRPr="00F21240">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F21240" w:rsidRDefault="00715956">
            <w:pPr>
              <w:pStyle w:val="MsgTableBody"/>
              <w:jc w:val="center"/>
              <w:rPr>
                <w:noProof/>
              </w:rPr>
            </w:pPr>
            <w:r w:rsidRPr="00F21240">
              <w:rPr>
                <w:noProof/>
              </w:rPr>
              <w:t>2</w:t>
            </w:r>
          </w:p>
        </w:tc>
      </w:tr>
      <w:tr w:rsidR="00715956" w:rsidRPr="00715956"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F21240" w:rsidRDefault="00715956">
            <w:pPr>
              <w:pStyle w:val="MsgTableBody"/>
              <w:jc w:val="center"/>
              <w:rPr>
                <w:noProof/>
              </w:rPr>
            </w:pPr>
            <w:r w:rsidRPr="00F21240">
              <w:rPr>
                <w:noProof/>
              </w:rPr>
              <w:t>2</w:t>
            </w:r>
          </w:p>
        </w:tc>
      </w:tr>
    </w:tbl>
    <w:p w14:paraId="57CA19C0" w14:textId="5FF52634" w:rsidR="004E4611" w:rsidRDefault="004E4611" w:rsidP="00E60DB2">
      <w:bookmarkStart w:id="2787" w:name="_Toc348244998"/>
      <w:bookmarkStart w:id="2788" w:name="_Toc348258186"/>
      <w:bookmarkStart w:id="2789" w:name="_Toc348263369"/>
      <w:bookmarkStart w:id="2790" w:name="_Toc348336783"/>
      <w:bookmarkStart w:id="2791" w:name="_Toc348768096"/>
      <w:bookmarkStart w:id="2792" w:name="_Toc380435644"/>
      <w:bookmarkStart w:id="2793" w:name="_Toc359236140"/>
      <w:bookmarkStart w:id="2794" w:name="_Toc1815961"/>
      <w:bookmarkStart w:id="2795" w:name="_Toc21372505"/>
      <w:bookmarkStart w:id="2796" w:name="_Toc175991979"/>
      <w:bookmarkStart w:id="2797"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6BB6" w14:paraId="6B0C98FF" w14:textId="77777777" w:rsidTr="00E60DB2">
        <w:trPr>
          <w:jc w:val="center"/>
        </w:trPr>
        <w:tc>
          <w:tcPr>
            <w:tcW w:w="7338" w:type="dxa"/>
            <w:gridSpan w:val="4"/>
          </w:tcPr>
          <w:p w14:paraId="27726800" w14:textId="49311831" w:rsidR="00E60DB2" w:rsidRPr="006D6BB6" w:rsidRDefault="00E60DB2" w:rsidP="00E60DB2">
            <w:pPr>
              <w:pStyle w:val="ACK-ChoreographyHeader"/>
            </w:pPr>
            <w:r w:rsidRPr="00C20CAF">
              <w:t>Acknowledgment Choreography</w:t>
            </w:r>
          </w:p>
        </w:tc>
      </w:tr>
      <w:tr w:rsidR="00E60DB2" w:rsidRPr="006D6BB6" w14:paraId="7CBA0A92" w14:textId="77777777" w:rsidTr="00E60DB2">
        <w:trPr>
          <w:jc w:val="center"/>
        </w:trPr>
        <w:tc>
          <w:tcPr>
            <w:tcW w:w="7338" w:type="dxa"/>
            <w:gridSpan w:val="4"/>
          </w:tcPr>
          <w:p w14:paraId="0ED42C74" w14:textId="569D3989" w:rsidR="00E60DB2" w:rsidRPr="00C20CAF" w:rsidRDefault="009118D0" w:rsidP="00E60DB2">
            <w:pPr>
              <w:pStyle w:val="ACK-ChoreographyHeader"/>
            </w:pPr>
            <w:r w:rsidRPr="00F21240">
              <w:rPr>
                <w:noProof/>
              </w:rPr>
              <w:t>ACK^A22^ACK</w:t>
            </w:r>
          </w:p>
        </w:tc>
      </w:tr>
      <w:tr w:rsidR="008C65E3" w:rsidRPr="006D6BB6" w14:paraId="44DC73F4" w14:textId="77777777" w:rsidTr="00E60DB2">
        <w:trPr>
          <w:jc w:val="center"/>
        </w:trPr>
        <w:tc>
          <w:tcPr>
            <w:tcW w:w="1345" w:type="dxa"/>
          </w:tcPr>
          <w:p w14:paraId="7F4AC9DD" w14:textId="77777777" w:rsidR="008C65E3" w:rsidRPr="006D6BB6" w:rsidRDefault="008C65E3" w:rsidP="0025077B">
            <w:pPr>
              <w:pStyle w:val="ACK-ChoreographyBody"/>
            </w:pPr>
            <w:r w:rsidRPr="006D6BB6">
              <w:t>Field name</w:t>
            </w:r>
          </w:p>
        </w:tc>
        <w:tc>
          <w:tcPr>
            <w:tcW w:w="2732" w:type="dxa"/>
          </w:tcPr>
          <w:p w14:paraId="732F31CC" w14:textId="77777777" w:rsidR="008C65E3" w:rsidRPr="006D6BB6" w:rsidRDefault="008C65E3" w:rsidP="0025077B">
            <w:pPr>
              <w:pStyle w:val="ACK-ChoreographyBody"/>
            </w:pPr>
            <w:r w:rsidRPr="006D6BB6">
              <w:t>Field Value: Original mode</w:t>
            </w:r>
          </w:p>
        </w:tc>
        <w:tc>
          <w:tcPr>
            <w:tcW w:w="3261" w:type="dxa"/>
            <w:gridSpan w:val="2"/>
          </w:tcPr>
          <w:p w14:paraId="02367ADF" w14:textId="77777777" w:rsidR="008C65E3" w:rsidRPr="006D6BB6" w:rsidRDefault="008C65E3" w:rsidP="0025077B">
            <w:pPr>
              <w:pStyle w:val="ACK-ChoreographyBody"/>
            </w:pPr>
            <w:r w:rsidRPr="006D6BB6">
              <w:t>Field value: Enhanced mode</w:t>
            </w:r>
          </w:p>
        </w:tc>
      </w:tr>
      <w:tr w:rsidR="008C65E3" w:rsidRPr="006D6BB6" w14:paraId="0BC26249" w14:textId="77777777" w:rsidTr="00594536">
        <w:trPr>
          <w:jc w:val="center"/>
        </w:trPr>
        <w:tc>
          <w:tcPr>
            <w:tcW w:w="1345" w:type="dxa"/>
          </w:tcPr>
          <w:p w14:paraId="58591F7F" w14:textId="77777777" w:rsidR="006B6AAD" w:rsidRPr="006D6BB6" w:rsidRDefault="006B6AAD" w:rsidP="0025077B">
            <w:pPr>
              <w:pStyle w:val="ACK-ChoreographyBody"/>
            </w:pPr>
            <w:r w:rsidRPr="006D6BB6">
              <w:t>MSH.15</w:t>
            </w:r>
          </w:p>
        </w:tc>
        <w:tc>
          <w:tcPr>
            <w:tcW w:w="2732" w:type="dxa"/>
          </w:tcPr>
          <w:p w14:paraId="6E1A2C64" w14:textId="77777777" w:rsidR="006B6AAD" w:rsidRPr="006D6BB6" w:rsidRDefault="006B6AAD" w:rsidP="0025077B">
            <w:pPr>
              <w:pStyle w:val="ACK-ChoreographyBody"/>
            </w:pPr>
            <w:r w:rsidRPr="006D6BB6">
              <w:t>Blank</w:t>
            </w:r>
          </w:p>
        </w:tc>
        <w:tc>
          <w:tcPr>
            <w:tcW w:w="709" w:type="dxa"/>
          </w:tcPr>
          <w:p w14:paraId="7D25EFAF" w14:textId="77777777" w:rsidR="006B6AAD" w:rsidRPr="006D6BB6" w:rsidRDefault="006B6AAD" w:rsidP="0025077B">
            <w:pPr>
              <w:pStyle w:val="ACK-ChoreographyBody"/>
            </w:pPr>
            <w:r w:rsidRPr="006D6BB6">
              <w:t>NE</w:t>
            </w:r>
          </w:p>
        </w:tc>
        <w:tc>
          <w:tcPr>
            <w:tcW w:w="2552" w:type="dxa"/>
          </w:tcPr>
          <w:p w14:paraId="33691A6A" w14:textId="77777777" w:rsidR="006B6AAD" w:rsidRPr="006D6BB6" w:rsidRDefault="006B6AAD" w:rsidP="0025077B">
            <w:pPr>
              <w:pStyle w:val="ACK-ChoreographyBody"/>
            </w:pPr>
            <w:r w:rsidRPr="006D6BB6">
              <w:t>AL, SU, ER</w:t>
            </w:r>
          </w:p>
        </w:tc>
      </w:tr>
      <w:tr w:rsidR="008C65E3" w:rsidRPr="006D6BB6" w14:paraId="035F810E" w14:textId="77777777" w:rsidTr="00594536">
        <w:trPr>
          <w:jc w:val="center"/>
        </w:trPr>
        <w:tc>
          <w:tcPr>
            <w:tcW w:w="1345" w:type="dxa"/>
          </w:tcPr>
          <w:p w14:paraId="3B413B86" w14:textId="77777777" w:rsidR="006B6AAD" w:rsidRPr="006D6BB6" w:rsidRDefault="006B6AAD" w:rsidP="0025077B">
            <w:pPr>
              <w:pStyle w:val="ACK-ChoreographyBody"/>
            </w:pPr>
            <w:r w:rsidRPr="006D6BB6">
              <w:t>MSH.16</w:t>
            </w:r>
          </w:p>
        </w:tc>
        <w:tc>
          <w:tcPr>
            <w:tcW w:w="2732" w:type="dxa"/>
          </w:tcPr>
          <w:p w14:paraId="50955593" w14:textId="77777777" w:rsidR="006B6AAD" w:rsidRPr="006D6BB6" w:rsidRDefault="006B6AAD" w:rsidP="0025077B">
            <w:pPr>
              <w:pStyle w:val="ACK-ChoreographyBody"/>
            </w:pPr>
            <w:r w:rsidRPr="006D6BB6">
              <w:t>Blank</w:t>
            </w:r>
          </w:p>
        </w:tc>
        <w:tc>
          <w:tcPr>
            <w:tcW w:w="709" w:type="dxa"/>
          </w:tcPr>
          <w:p w14:paraId="0C00D6B3" w14:textId="77777777" w:rsidR="006B6AAD" w:rsidRPr="006D6BB6" w:rsidRDefault="006B6AAD" w:rsidP="0025077B">
            <w:pPr>
              <w:pStyle w:val="ACK-ChoreographyBody"/>
            </w:pPr>
            <w:r w:rsidRPr="006D6BB6">
              <w:t>NE</w:t>
            </w:r>
          </w:p>
        </w:tc>
        <w:tc>
          <w:tcPr>
            <w:tcW w:w="2552" w:type="dxa"/>
          </w:tcPr>
          <w:p w14:paraId="173952E4" w14:textId="77777777" w:rsidR="006B6AAD" w:rsidRPr="006D6BB6" w:rsidRDefault="006B6AAD" w:rsidP="0025077B">
            <w:pPr>
              <w:pStyle w:val="ACK-ChoreographyBody"/>
            </w:pPr>
            <w:r w:rsidRPr="006D6BB6">
              <w:t>NE</w:t>
            </w:r>
          </w:p>
        </w:tc>
      </w:tr>
      <w:tr w:rsidR="008C65E3" w:rsidRPr="006D6BB6" w14:paraId="3B250963" w14:textId="77777777" w:rsidTr="00594536">
        <w:trPr>
          <w:jc w:val="center"/>
        </w:trPr>
        <w:tc>
          <w:tcPr>
            <w:tcW w:w="1345" w:type="dxa"/>
          </w:tcPr>
          <w:p w14:paraId="01E6A9DE" w14:textId="77777777" w:rsidR="006B6AAD" w:rsidRPr="006D6BB6" w:rsidRDefault="006B6AAD" w:rsidP="0025077B">
            <w:pPr>
              <w:pStyle w:val="ACK-ChoreographyBody"/>
            </w:pPr>
            <w:r w:rsidRPr="006D6BB6">
              <w:t>Immediate Ack</w:t>
            </w:r>
          </w:p>
        </w:tc>
        <w:tc>
          <w:tcPr>
            <w:tcW w:w="2732" w:type="dxa"/>
          </w:tcPr>
          <w:p w14:paraId="090F4A79" w14:textId="77777777" w:rsidR="006B6AAD" w:rsidRPr="006D6BB6" w:rsidRDefault="006B6AAD" w:rsidP="0025077B">
            <w:pPr>
              <w:pStyle w:val="ACK-ChoreographyBody"/>
            </w:pPr>
            <w:r w:rsidRPr="006D6BB6">
              <w:t>-</w:t>
            </w:r>
          </w:p>
        </w:tc>
        <w:tc>
          <w:tcPr>
            <w:tcW w:w="709" w:type="dxa"/>
          </w:tcPr>
          <w:p w14:paraId="2AA8A681" w14:textId="77777777" w:rsidR="006B6AAD" w:rsidRPr="006D6BB6" w:rsidRDefault="006B6AAD" w:rsidP="0025077B">
            <w:pPr>
              <w:pStyle w:val="ACK-ChoreographyBody"/>
            </w:pPr>
            <w:r w:rsidRPr="006D6BB6">
              <w:t>-</w:t>
            </w:r>
          </w:p>
        </w:tc>
        <w:tc>
          <w:tcPr>
            <w:tcW w:w="2552" w:type="dxa"/>
          </w:tcPr>
          <w:p w14:paraId="23086338" w14:textId="2100BFD2" w:rsidR="006B6AAD" w:rsidRPr="006D6BB6" w:rsidRDefault="006B6AAD" w:rsidP="0025077B">
            <w:pPr>
              <w:pStyle w:val="ACK-ChoreographyBody"/>
            </w:pPr>
            <w:r w:rsidRPr="006D6BB6">
              <w:rPr>
                <w:szCs w:val="16"/>
              </w:rPr>
              <w:t>ACK^</w:t>
            </w:r>
            <w:r>
              <w:rPr>
                <w:szCs w:val="16"/>
              </w:rPr>
              <w:t>A22</w:t>
            </w:r>
            <w:r w:rsidRPr="006D6BB6">
              <w:rPr>
                <w:szCs w:val="16"/>
              </w:rPr>
              <w:t>^ACK</w:t>
            </w:r>
          </w:p>
        </w:tc>
      </w:tr>
      <w:tr w:rsidR="008C65E3" w:rsidRPr="006D6BB6" w14:paraId="1B8FE381" w14:textId="77777777" w:rsidTr="00594536">
        <w:trPr>
          <w:jc w:val="center"/>
        </w:trPr>
        <w:tc>
          <w:tcPr>
            <w:tcW w:w="1345" w:type="dxa"/>
          </w:tcPr>
          <w:p w14:paraId="16E5EF4D" w14:textId="77777777" w:rsidR="006B6AAD" w:rsidRPr="006D6BB6" w:rsidRDefault="006B6AAD" w:rsidP="0025077B">
            <w:pPr>
              <w:pStyle w:val="ACK-ChoreographyBody"/>
            </w:pPr>
            <w:r w:rsidRPr="006D6BB6">
              <w:t>Application Ack</w:t>
            </w:r>
          </w:p>
        </w:tc>
        <w:tc>
          <w:tcPr>
            <w:tcW w:w="2732" w:type="dxa"/>
          </w:tcPr>
          <w:p w14:paraId="0E1A0DFB" w14:textId="2711B579" w:rsidR="006B6AAD" w:rsidRPr="006D6BB6" w:rsidRDefault="006B6AAD" w:rsidP="0025077B">
            <w:pPr>
              <w:pStyle w:val="ACK-ChoreographyBody"/>
            </w:pPr>
            <w:r>
              <w:rPr>
                <w:szCs w:val="16"/>
              </w:rPr>
              <w:t>-</w:t>
            </w:r>
          </w:p>
        </w:tc>
        <w:tc>
          <w:tcPr>
            <w:tcW w:w="709" w:type="dxa"/>
          </w:tcPr>
          <w:p w14:paraId="189701B8" w14:textId="77777777" w:rsidR="006B6AAD" w:rsidRPr="006D6BB6" w:rsidRDefault="006B6AAD" w:rsidP="0025077B">
            <w:pPr>
              <w:pStyle w:val="ACK-ChoreographyBody"/>
            </w:pPr>
            <w:r w:rsidRPr="006D6BB6">
              <w:t>-</w:t>
            </w:r>
          </w:p>
        </w:tc>
        <w:tc>
          <w:tcPr>
            <w:tcW w:w="2552" w:type="dxa"/>
          </w:tcPr>
          <w:p w14:paraId="7429B7C6" w14:textId="77777777" w:rsidR="006B6AAD" w:rsidRPr="006D6BB6" w:rsidRDefault="006B6AAD" w:rsidP="0025077B">
            <w:pPr>
              <w:pStyle w:val="ACK-ChoreographyBody"/>
            </w:pPr>
            <w:r w:rsidRPr="006D6BB6">
              <w:t>-</w:t>
            </w:r>
          </w:p>
        </w:tc>
      </w:tr>
    </w:tbl>
    <w:p w14:paraId="7A179823" w14:textId="77777777" w:rsidR="00715956" w:rsidRPr="00F21240" w:rsidRDefault="00715956">
      <w:pPr>
        <w:pStyle w:val="Heading3"/>
        <w:rPr>
          <w:noProof/>
        </w:rPr>
      </w:pPr>
      <w:bookmarkStart w:id="2798" w:name="_Toc27754808"/>
      <w:bookmarkStart w:id="2799" w:name="_Toc109892103"/>
      <w:r w:rsidRPr="00F21240">
        <w:rPr>
          <w:noProof/>
        </w:rPr>
        <w:t>ADT/ACK - Delete a Patient Record (Event A23</w:t>
      </w:r>
      <w:r w:rsidRPr="00F21240">
        <w:rPr>
          <w:noProof/>
        </w:rPr>
        <w:fldChar w:fldCharType="begin"/>
      </w:r>
      <w:r w:rsidRPr="00F21240">
        <w:rPr>
          <w:noProof/>
        </w:rPr>
        <w:instrText>XE "A23"</w:instrText>
      </w:r>
      <w:r w:rsidRPr="00F21240">
        <w:rPr>
          <w:noProof/>
        </w:rPr>
        <w:fldChar w:fldCharType="end"/>
      </w:r>
      <w:r w:rsidRPr="00F21240">
        <w:rPr>
          <w:noProof/>
        </w:rPr>
        <w:t>)</w:t>
      </w:r>
      <w:bookmarkEnd w:id="2787"/>
      <w:bookmarkEnd w:id="2788"/>
      <w:bookmarkEnd w:id="2789"/>
      <w:bookmarkEnd w:id="2790"/>
      <w:bookmarkEnd w:id="2791"/>
      <w:bookmarkEnd w:id="2792"/>
      <w:bookmarkEnd w:id="2793"/>
      <w:bookmarkEnd w:id="2794"/>
      <w:bookmarkEnd w:id="2795"/>
      <w:bookmarkEnd w:id="2796"/>
      <w:bookmarkEnd w:id="2797"/>
      <w:bookmarkEnd w:id="2798"/>
      <w:bookmarkEnd w:id="2799"/>
    </w:p>
    <w:p w14:paraId="76347378" w14:textId="77777777" w:rsidR="00715956" w:rsidRPr="00F21240" w:rsidRDefault="00715956">
      <w:pPr>
        <w:pStyle w:val="NormalIndented"/>
        <w:rPr>
          <w:noProof/>
        </w:rPr>
      </w:pPr>
      <w:r w:rsidRPr="00F21240">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F21240" w:rsidRDefault="00715956">
      <w:pPr>
        <w:pStyle w:val="MsgTableCaption"/>
        <w:rPr>
          <w:noProof/>
        </w:rPr>
      </w:pPr>
      <w:r w:rsidRPr="00F21240">
        <w:rPr>
          <w:noProof/>
        </w:rPr>
        <w:t>ADT^A23^ADT_A21: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F21240" w:rsidRDefault="00715956">
            <w:pPr>
              <w:pStyle w:val="MsgTableHeader"/>
              <w:jc w:val="center"/>
              <w:rPr>
                <w:noProof/>
              </w:rPr>
            </w:pPr>
            <w:r w:rsidRPr="00F21240">
              <w:rPr>
                <w:noProof/>
              </w:rPr>
              <w:t>Chapter</w:t>
            </w:r>
          </w:p>
        </w:tc>
      </w:tr>
      <w:tr w:rsidR="00715956" w:rsidRPr="00715956"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F21240" w:rsidRDefault="00715956">
            <w:pPr>
              <w:pStyle w:val="MsgTableBody"/>
              <w:jc w:val="center"/>
              <w:rPr>
                <w:noProof/>
              </w:rPr>
            </w:pPr>
            <w:r w:rsidRPr="00F21240">
              <w:rPr>
                <w:noProof/>
              </w:rPr>
              <w:t>2</w:t>
            </w:r>
          </w:p>
        </w:tc>
      </w:tr>
      <w:tr w:rsidR="00BA1294" w:rsidRPr="00BA1294"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594536" w:rsidRDefault="007C18FE" w:rsidP="00622FC8">
            <w:pPr>
              <w:pStyle w:val="MsgTableBody"/>
              <w:jc w:val="center"/>
              <w:rPr>
                <w:noProof/>
              </w:rPr>
            </w:pPr>
            <w:r w:rsidRPr="00594536">
              <w:rPr>
                <w:noProof/>
              </w:rPr>
              <w:t>3</w:t>
            </w:r>
          </w:p>
        </w:tc>
      </w:tr>
      <w:tr w:rsidR="00715956" w:rsidRPr="00715956"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F21240" w:rsidRDefault="00715956">
            <w:pPr>
              <w:pStyle w:val="MsgTableBody"/>
              <w:jc w:val="center"/>
              <w:rPr>
                <w:noProof/>
              </w:rPr>
            </w:pPr>
            <w:r w:rsidRPr="00F21240">
              <w:rPr>
                <w:noProof/>
              </w:rPr>
              <w:t>2</w:t>
            </w:r>
          </w:p>
        </w:tc>
      </w:tr>
      <w:tr w:rsidR="00715956" w:rsidRPr="00715956"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F21240" w:rsidRDefault="00715956">
            <w:pPr>
              <w:pStyle w:val="MsgTableBody"/>
              <w:jc w:val="center"/>
              <w:rPr>
                <w:noProof/>
              </w:rPr>
            </w:pPr>
            <w:r w:rsidRPr="00F21240">
              <w:rPr>
                <w:noProof/>
              </w:rPr>
              <w:t>2</w:t>
            </w:r>
          </w:p>
        </w:tc>
      </w:tr>
      <w:tr w:rsidR="00715956" w:rsidRPr="00715956"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F21240" w:rsidRDefault="00715956">
            <w:pPr>
              <w:pStyle w:val="MsgTableBody"/>
              <w:jc w:val="center"/>
              <w:rPr>
                <w:noProof/>
              </w:rPr>
            </w:pPr>
            <w:r w:rsidRPr="00F21240">
              <w:rPr>
                <w:noProof/>
              </w:rPr>
              <w:t>3</w:t>
            </w:r>
          </w:p>
        </w:tc>
      </w:tr>
      <w:tr w:rsidR="00715956" w:rsidRPr="00715956"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F21240" w:rsidRDefault="00715956">
            <w:pPr>
              <w:pStyle w:val="MsgTableBody"/>
              <w:jc w:val="center"/>
              <w:rPr>
                <w:noProof/>
              </w:rPr>
            </w:pPr>
            <w:r w:rsidRPr="00F21240">
              <w:rPr>
                <w:noProof/>
              </w:rPr>
              <w:t>3</w:t>
            </w:r>
          </w:p>
        </w:tc>
      </w:tr>
      <w:tr w:rsidR="00715956" w:rsidRPr="00715956"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F21240" w:rsidRDefault="00715956">
            <w:pPr>
              <w:pStyle w:val="MsgTableBody"/>
              <w:jc w:val="center"/>
              <w:rPr>
                <w:noProof/>
              </w:rPr>
            </w:pPr>
            <w:r w:rsidRPr="00F21240">
              <w:rPr>
                <w:noProof/>
              </w:rPr>
              <w:t>3</w:t>
            </w:r>
          </w:p>
        </w:tc>
      </w:tr>
      <w:tr w:rsidR="00DC3443" w:rsidRPr="00715956" w14:paraId="75EAB710" w14:textId="77777777" w:rsidTr="00D50068">
        <w:trPr>
          <w:jc w:val="center"/>
          <w:ins w:id="2800" w:author="Merrick, Riki | APHL" w:date="2022-07-17T16:56:00Z"/>
        </w:trPr>
        <w:tc>
          <w:tcPr>
            <w:tcW w:w="2882" w:type="dxa"/>
            <w:tcBorders>
              <w:top w:val="dotted" w:sz="4" w:space="0" w:color="auto"/>
              <w:left w:val="nil"/>
              <w:bottom w:val="dotted" w:sz="4" w:space="0" w:color="auto"/>
              <w:right w:val="nil"/>
            </w:tcBorders>
            <w:shd w:val="clear" w:color="auto" w:fill="FFFFFF"/>
          </w:tcPr>
          <w:p w14:paraId="385310FA" w14:textId="391B3EE8" w:rsidR="00DC3443" w:rsidRDefault="00DC3443" w:rsidP="00DC3443">
            <w:pPr>
              <w:pStyle w:val="MsgTableBody"/>
              <w:rPr>
                <w:ins w:id="2801" w:author="Merrick, Riki | APHL" w:date="2022-07-17T16:56:00Z"/>
              </w:rPr>
            </w:pPr>
            <w:ins w:id="2802"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65BF14E5" w14:textId="65492864" w:rsidR="00DC3443" w:rsidRPr="00F21240" w:rsidRDefault="00DC3443" w:rsidP="00DC3443">
            <w:pPr>
              <w:pStyle w:val="MsgTableBody"/>
              <w:rPr>
                <w:ins w:id="2803" w:author="Merrick, Riki | APHL" w:date="2022-07-17T16:56:00Z"/>
                <w:noProof/>
              </w:rPr>
            </w:pPr>
            <w:ins w:id="2804"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E91795E" w14:textId="77777777" w:rsidR="00DC3443" w:rsidRPr="00F21240" w:rsidRDefault="00DC3443" w:rsidP="00DC3443">
            <w:pPr>
              <w:pStyle w:val="MsgTableBody"/>
              <w:jc w:val="center"/>
              <w:rPr>
                <w:ins w:id="2805"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5DEA05BB" w14:textId="429F6390" w:rsidR="00DC3443" w:rsidRPr="00F21240" w:rsidRDefault="00DC3443" w:rsidP="00DC3443">
            <w:pPr>
              <w:pStyle w:val="MsgTableBody"/>
              <w:jc w:val="center"/>
              <w:rPr>
                <w:ins w:id="2806" w:author="Merrick, Riki | APHL" w:date="2022-07-17T16:56:00Z"/>
                <w:noProof/>
              </w:rPr>
            </w:pPr>
            <w:ins w:id="2807" w:author="Merrick, Riki | APHL" w:date="2022-07-17T16:56:00Z">
              <w:r>
                <w:rPr>
                  <w:noProof/>
                </w:rPr>
                <w:t>3</w:t>
              </w:r>
            </w:ins>
          </w:p>
        </w:tc>
      </w:tr>
      <w:tr w:rsidR="00DC3443" w:rsidRPr="00715956" w14:paraId="162D98DC" w14:textId="77777777" w:rsidTr="00D50068">
        <w:trPr>
          <w:jc w:val="center"/>
          <w:ins w:id="2808" w:author="Merrick, Riki | APHL" w:date="2022-07-17T16:56:00Z"/>
        </w:trPr>
        <w:tc>
          <w:tcPr>
            <w:tcW w:w="2882" w:type="dxa"/>
            <w:tcBorders>
              <w:top w:val="dotted" w:sz="4" w:space="0" w:color="auto"/>
              <w:left w:val="nil"/>
              <w:bottom w:val="dotted" w:sz="4" w:space="0" w:color="auto"/>
              <w:right w:val="nil"/>
            </w:tcBorders>
            <w:shd w:val="clear" w:color="auto" w:fill="FFFFFF"/>
          </w:tcPr>
          <w:p w14:paraId="487DE2BD" w14:textId="77BB5FFA" w:rsidR="00DC3443" w:rsidRDefault="00DC3443" w:rsidP="00DC3443">
            <w:pPr>
              <w:pStyle w:val="MsgTableBody"/>
              <w:rPr>
                <w:ins w:id="2809" w:author="Merrick, Riki | APHL" w:date="2022-07-17T16:56:00Z"/>
              </w:rPr>
            </w:pPr>
            <w:ins w:id="2810"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2070454D" w14:textId="6A5E03C3" w:rsidR="00DC3443" w:rsidRPr="00F21240" w:rsidRDefault="00DC3443" w:rsidP="00DC3443">
            <w:pPr>
              <w:pStyle w:val="MsgTableBody"/>
              <w:rPr>
                <w:ins w:id="2811" w:author="Merrick, Riki | APHL" w:date="2022-07-17T16:56:00Z"/>
                <w:noProof/>
              </w:rPr>
            </w:pPr>
            <w:ins w:id="2812"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E1F703F" w14:textId="77777777" w:rsidR="00DC3443" w:rsidRPr="00F21240" w:rsidRDefault="00DC3443" w:rsidP="00DC3443">
            <w:pPr>
              <w:pStyle w:val="MsgTableBody"/>
              <w:jc w:val="center"/>
              <w:rPr>
                <w:ins w:id="2813"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6721C91F" w14:textId="33C3391D" w:rsidR="00DC3443" w:rsidRPr="00F21240" w:rsidRDefault="00DC3443" w:rsidP="00DC3443">
            <w:pPr>
              <w:pStyle w:val="MsgTableBody"/>
              <w:jc w:val="center"/>
              <w:rPr>
                <w:ins w:id="2814" w:author="Merrick, Riki | APHL" w:date="2022-07-17T16:56:00Z"/>
                <w:noProof/>
              </w:rPr>
            </w:pPr>
            <w:ins w:id="2815" w:author="Merrick, Riki | APHL" w:date="2022-07-17T16:56:00Z">
              <w:r>
                <w:rPr>
                  <w:noProof/>
                </w:rPr>
                <w:t>3</w:t>
              </w:r>
            </w:ins>
          </w:p>
        </w:tc>
      </w:tr>
      <w:tr w:rsidR="00DC3443" w:rsidRPr="00715956" w14:paraId="69619217" w14:textId="77777777" w:rsidTr="00D50068">
        <w:trPr>
          <w:jc w:val="center"/>
          <w:ins w:id="2816" w:author="Merrick, Riki | APHL" w:date="2022-07-17T16:56:00Z"/>
        </w:trPr>
        <w:tc>
          <w:tcPr>
            <w:tcW w:w="2882" w:type="dxa"/>
            <w:tcBorders>
              <w:top w:val="dotted" w:sz="4" w:space="0" w:color="auto"/>
              <w:left w:val="nil"/>
              <w:bottom w:val="dotted" w:sz="4" w:space="0" w:color="auto"/>
              <w:right w:val="nil"/>
            </w:tcBorders>
            <w:shd w:val="clear" w:color="auto" w:fill="FFFFFF"/>
          </w:tcPr>
          <w:p w14:paraId="6E4DE74B" w14:textId="6372EF3D" w:rsidR="00DC3443" w:rsidRDefault="00DC3443" w:rsidP="00DC3443">
            <w:pPr>
              <w:pStyle w:val="MsgTableBody"/>
              <w:rPr>
                <w:ins w:id="2817" w:author="Merrick, Riki | APHL" w:date="2022-07-17T16:56:00Z"/>
              </w:rPr>
            </w:pPr>
            <w:ins w:id="2818"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3DAF0B01" w14:textId="4B50F1F8" w:rsidR="00DC3443" w:rsidRPr="00F21240" w:rsidRDefault="00DC3443" w:rsidP="00DC3443">
            <w:pPr>
              <w:pStyle w:val="MsgTableBody"/>
              <w:rPr>
                <w:ins w:id="2819" w:author="Merrick, Riki | APHL" w:date="2022-07-17T16:56:00Z"/>
                <w:noProof/>
              </w:rPr>
            </w:pPr>
            <w:ins w:id="2820" w:author="Merrick, Riki | APHL" w:date="2022-07-17T16:5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F45E86C" w14:textId="77777777" w:rsidR="00DC3443" w:rsidRPr="00F21240" w:rsidRDefault="00DC3443" w:rsidP="00DC3443">
            <w:pPr>
              <w:pStyle w:val="MsgTableBody"/>
              <w:jc w:val="center"/>
              <w:rPr>
                <w:ins w:id="2821"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37F266E1" w14:textId="7B5F85C4" w:rsidR="00DC3443" w:rsidRPr="00F21240" w:rsidRDefault="00DC3443" w:rsidP="00DC3443">
            <w:pPr>
              <w:pStyle w:val="MsgTableBody"/>
              <w:jc w:val="center"/>
              <w:rPr>
                <w:ins w:id="2822" w:author="Merrick, Riki | APHL" w:date="2022-07-17T16:56:00Z"/>
                <w:noProof/>
              </w:rPr>
            </w:pPr>
            <w:ins w:id="2823" w:author="Merrick, Riki | APHL" w:date="2022-07-17T16:56:00Z">
              <w:r>
                <w:rPr>
                  <w:noProof/>
                </w:rPr>
                <w:t>3</w:t>
              </w:r>
            </w:ins>
          </w:p>
        </w:tc>
      </w:tr>
      <w:tr w:rsidR="00DC3443" w:rsidRPr="00715956"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DC3443" w:rsidRPr="00F21240" w:rsidRDefault="00DC3443" w:rsidP="00DC3443">
            <w:pPr>
              <w:pStyle w:val="MsgTableBody"/>
              <w:jc w:val="center"/>
              <w:rPr>
                <w:noProof/>
              </w:rPr>
            </w:pPr>
            <w:r w:rsidRPr="00F21240">
              <w:rPr>
                <w:noProof/>
              </w:rPr>
              <w:t>3</w:t>
            </w:r>
          </w:p>
        </w:tc>
      </w:tr>
      <w:tr w:rsidR="00DC3443" w:rsidRPr="00715956"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DC3443" w:rsidRPr="00F21240" w:rsidRDefault="00DC3443" w:rsidP="00DC3443">
            <w:pPr>
              <w:pStyle w:val="MsgTableBody"/>
              <w:jc w:val="center"/>
              <w:rPr>
                <w:noProof/>
              </w:rPr>
            </w:pPr>
            <w:r w:rsidRPr="00F21240">
              <w:rPr>
                <w:noProof/>
              </w:rPr>
              <w:t>3</w:t>
            </w:r>
          </w:p>
        </w:tc>
      </w:tr>
      <w:tr w:rsidR="00DC3443" w:rsidRPr="00715956"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DC3443" w:rsidRPr="00F21240" w:rsidRDefault="00DC3443" w:rsidP="00DC3443">
            <w:pPr>
              <w:pStyle w:val="MsgTableBody"/>
              <w:jc w:val="center"/>
              <w:rPr>
                <w:noProof/>
              </w:rPr>
            </w:pPr>
            <w:r w:rsidRPr="00F21240">
              <w:rPr>
                <w:noProof/>
              </w:rPr>
              <w:t>3</w:t>
            </w:r>
          </w:p>
        </w:tc>
      </w:tr>
      <w:tr w:rsidR="00DC3443" w:rsidRPr="00715956"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DC3443" w:rsidRPr="00F21240" w:rsidRDefault="00DC3443" w:rsidP="00DC3443">
            <w:pPr>
              <w:pStyle w:val="MsgTableBody"/>
              <w:jc w:val="center"/>
              <w:rPr>
                <w:noProof/>
              </w:rPr>
            </w:pPr>
          </w:p>
        </w:tc>
      </w:tr>
      <w:tr w:rsidR="00DC3443" w:rsidRPr="00715956"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DC3443" w:rsidRPr="00F21240" w:rsidRDefault="00DC3443" w:rsidP="00DC3443">
            <w:pPr>
              <w:pStyle w:val="MsgTableBody"/>
              <w:jc w:val="center"/>
              <w:rPr>
                <w:noProof/>
              </w:rPr>
            </w:pPr>
            <w:r w:rsidRPr="00F21240">
              <w:rPr>
                <w:noProof/>
              </w:rPr>
              <w:t>7</w:t>
            </w:r>
          </w:p>
        </w:tc>
      </w:tr>
      <w:tr w:rsidR="00DC3443" w:rsidRPr="00715956"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DC3443" w:rsidRPr="00F21240" w:rsidRDefault="00DC3443" w:rsidP="00DC3443">
            <w:pPr>
              <w:pStyle w:val="MsgTableBody"/>
              <w:jc w:val="center"/>
              <w:rPr>
                <w:noProof/>
              </w:rPr>
            </w:pPr>
            <w:r>
              <w:rPr>
                <w:noProof/>
              </w:rPr>
              <w:t>7</w:t>
            </w:r>
          </w:p>
        </w:tc>
      </w:tr>
      <w:tr w:rsidR="00DC3443" w:rsidRPr="00715956"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DC3443" w:rsidRPr="00F21240" w:rsidRDefault="00DC3443" w:rsidP="00DC3443">
            <w:pPr>
              <w:pStyle w:val="MsgTableBody"/>
              <w:jc w:val="center"/>
              <w:rPr>
                <w:noProof/>
              </w:rPr>
            </w:pPr>
          </w:p>
        </w:tc>
      </w:tr>
    </w:tbl>
    <w:p w14:paraId="725EEB26" w14:textId="2112C334" w:rsidR="00EB05F1"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6BB6" w14:paraId="794A1406" w14:textId="77777777" w:rsidTr="00E60DB2">
        <w:tc>
          <w:tcPr>
            <w:tcW w:w="9067" w:type="dxa"/>
            <w:gridSpan w:val="6"/>
          </w:tcPr>
          <w:p w14:paraId="2DC1A7AB" w14:textId="4B9676F7" w:rsidR="00E60DB2" w:rsidRPr="006D6BB6" w:rsidRDefault="00E60DB2" w:rsidP="00E60DB2">
            <w:pPr>
              <w:pStyle w:val="ACK-ChoreographyHeader"/>
            </w:pPr>
            <w:r w:rsidRPr="00C20CAF">
              <w:t>Acknowledgment Choreography</w:t>
            </w:r>
          </w:p>
        </w:tc>
      </w:tr>
      <w:tr w:rsidR="00E60DB2" w:rsidRPr="006D6BB6" w14:paraId="29086B9B" w14:textId="77777777" w:rsidTr="00E60DB2">
        <w:tc>
          <w:tcPr>
            <w:tcW w:w="9067" w:type="dxa"/>
            <w:gridSpan w:val="6"/>
          </w:tcPr>
          <w:p w14:paraId="50174D97" w14:textId="39367DEF" w:rsidR="00E60DB2" w:rsidRPr="00C20CAF" w:rsidRDefault="009118D0" w:rsidP="00E60DB2">
            <w:pPr>
              <w:pStyle w:val="ACK-ChoreographyHeader"/>
            </w:pPr>
            <w:r w:rsidRPr="00F21240">
              <w:rPr>
                <w:noProof/>
              </w:rPr>
              <w:t>ADT^A23^ADT_A21</w:t>
            </w:r>
          </w:p>
        </w:tc>
      </w:tr>
      <w:tr w:rsidR="00EB05F1" w:rsidRPr="006D6BB6" w14:paraId="64A1B158" w14:textId="77777777" w:rsidTr="00E60DB2">
        <w:tc>
          <w:tcPr>
            <w:tcW w:w="1549" w:type="dxa"/>
          </w:tcPr>
          <w:p w14:paraId="3E7015BA" w14:textId="665EB4D3" w:rsidR="00EB05F1" w:rsidRPr="006D6BB6" w:rsidRDefault="00EB05F1" w:rsidP="00AD6CE4">
            <w:pPr>
              <w:pStyle w:val="ACK-ChoreographyBody"/>
            </w:pPr>
            <w:r w:rsidRPr="006D6BB6">
              <w:t>Field name</w:t>
            </w:r>
          </w:p>
        </w:tc>
        <w:tc>
          <w:tcPr>
            <w:tcW w:w="2250" w:type="dxa"/>
          </w:tcPr>
          <w:p w14:paraId="6CFE6366" w14:textId="77777777" w:rsidR="00EB05F1" w:rsidRPr="006D6BB6" w:rsidRDefault="00EB05F1" w:rsidP="00AD6CE4">
            <w:pPr>
              <w:pStyle w:val="ACK-ChoreographyBody"/>
            </w:pPr>
            <w:r w:rsidRPr="006D6BB6">
              <w:t>Field Value: Original mode</w:t>
            </w:r>
          </w:p>
        </w:tc>
        <w:tc>
          <w:tcPr>
            <w:tcW w:w="5268" w:type="dxa"/>
            <w:gridSpan w:val="4"/>
          </w:tcPr>
          <w:p w14:paraId="7638304B" w14:textId="77777777" w:rsidR="00EB05F1" w:rsidRPr="006D6BB6" w:rsidRDefault="00EB05F1" w:rsidP="00AD6CE4">
            <w:pPr>
              <w:pStyle w:val="ACK-ChoreographyBody"/>
            </w:pPr>
            <w:r w:rsidRPr="006D6BB6">
              <w:t>Field value: Enhanced mode</w:t>
            </w:r>
          </w:p>
        </w:tc>
      </w:tr>
      <w:tr w:rsidR="00EB05F1" w:rsidRPr="006D6BB6" w14:paraId="5E7DC4FE" w14:textId="77777777" w:rsidTr="00E60DB2">
        <w:tc>
          <w:tcPr>
            <w:tcW w:w="1549" w:type="dxa"/>
          </w:tcPr>
          <w:p w14:paraId="2A1D5FCD" w14:textId="77777777" w:rsidR="00EB05F1" w:rsidRPr="006D6BB6" w:rsidRDefault="00EB05F1" w:rsidP="00AD6CE4">
            <w:pPr>
              <w:pStyle w:val="ACK-ChoreographyBody"/>
            </w:pPr>
            <w:r w:rsidRPr="006D6BB6">
              <w:t>MSH.15</w:t>
            </w:r>
          </w:p>
        </w:tc>
        <w:tc>
          <w:tcPr>
            <w:tcW w:w="2250" w:type="dxa"/>
          </w:tcPr>
          <w:p w14:paraId="43F1055A" w14:textId="77777777" w:rsidR="00EB05F1" w:rsidRPr="006D6BB6" w:rsidRDefault="00EB05F1" w:rsidP="00AD6CE4">
            <w:pPr>
              <w:pStyle w:val="ACK-ChoreographyBody"/>
            </w:pPr>
            <w:r w:rsidRPr="006D6BB6">
              <w:t>Blank</w:t>
            </w:r>
          </w:p>
        </w:tc>
        <w:tc>
          <w:tcPr>
            <w:tcW w:w="456" w:type="dxa"/>
          </w:tcPr>
          <w:p w14:paraId="10672B49" w14:textId="77777777" w:rsidR="00EB05F1" w:rsidRPr="006D6BB6" w:rsidRDefault="00EB05F1" w:rsidP="00AD6CE4">
            <w:pPr>
              <w:pStyle w:val="ACK-ChoreographyBody"/>
            </w:pPr>
            <w:r w:rsidRPr="006D6BB6">
              <w:t>NE</w:t>
            </w:r>
          </w:p>
        </w:tc>
        <w:tc>
          <w:tcPr>
            <w:tcW w:w="1569" w:type="dxa"/>
          </w:tcPr>
          <w:p w14:paraId="60F43DF9" w14:textId="77777777" w:rsidR="00EB05F1" w:rsidRPr="006D6BB6" w:rsidRDefault="00EB05F1" w:rsidP="00AD6CE4">
            <w:pPr>
              <w:pStyle w:val="ACK-ChoreographyBody"/>
            </w:pPr>
            <w:r w:rsidRPr="006D6BB6">
              <w:t>AL, SU, ER</w:t>
            </w:r>
          </w:p>
        </w:tc>
        <w:tc>
          <w:tcPr>
            <w:tcW w:w="1542" w:type="dxa"/>
          </w:tcPr>
          <w:p w14:paraId="14FA6AFA" w14:textId="77777777" w:rsidR="00EB05F1" w:rsidRPr="006D6BB6" w:rsidRDefault="00EB05F1" w:rsidP="00AD6CE4">
            <w:pPr>
              <w:pStyle w:val="ACK-ChoreographyBody"/>
            </w:pPr>
            <w:r w:rsidRPr="006D6BB6">
              <w:t>NE</w:t>
            </w:r>
          </w:p>
        </w:tc>
        <w:tc>
          <w:tcPr>
            <w:tcW w:w="1701" w:type="dxa"/>
          </w:tcPr>
          <w:p w14:paraId="65E6B36A" w14:textId="77777777" w:rsidR="00EB05F1" w:rsidRPr="006D6BB6" w:rsidRDefault="00EB05F1" w:rsidP="00AD6CE4">
            <w:pPr>
              <w:pStyle w:val="ACK-ChoreographyBody"/>
            </w:pPr>
            <w:r w:rsidRPr="006D6BB6">
              <w:t>AL, SU, ER</w:t>
            </w:r>
          </w:p>
        </w:tc>
      </w:tr>
      <w:tr w:rsidR="00EB05F1" w:rsidRPr="006D6BB6" w14:paraId="4A628704" w14:textId="77777777" w:rsidTr="00E60DB2">
        <w:tc>
          <w:tcPr>
            <w:tcW w:w="1549" w:type="dxa"/>
          </w:tcPr>
          <w:p w14:paraId="19FB3C29" w14:textId="77777777" w:rsidR="00EB05F1" w:rsidRPr="006D6BB6" w:rsidRDefault="00EB05F1" w:rsidP="00AD6CE4">
            <w:pPr>
              <w:pStyle w:val="ACK-ChoreographyBody"/>
            </w:pPr>
            <w:r w:rsidRPr="006D6BB6">
              <w:t>MSH.16</w:t>
            </w:r>
          </w:p>
        </w:tc>
        <w:tc>
          <w:tcPr>
            <w:tcW w:w="2250" w:type="dxa"/>
          </w:tcPr>
          <w:p w14:paraId="563FBC59" w14:textId="77777777" w:rsidR="00EB05F1" w:rsidRPr="006D6BB6" w:rsidRDefault="00EB05F1" w:rsidP="00AD6CE4">
            <w:pPr>
              <w:pStyle w:val="ACK-ChoreographyBody"/>
            </w:pPr>
            <w:r w:rsidRPr="006D6BB6">
              <w:t>Blank</w:t>
            </w:r>
          </w:p>
        </w:tc>
        <w:tc>
          <w:tcPr>
            <w:tcW w:w="456" w:type="dxa"/>
          </w:tcPr>
          <w:p w14:paraId="662978CC" w14:textId="77777777" w:rsidR="00EB05F1" w:rsidRPr="006D6BB6" w:rsidRDefault="00EB05F1" w:rsidP="00AD6CE4">
            <w:pPr>
              <w:pStyle w:val="ACK-ChoreographyBody"/>
            </w:pPr>
            <w:r w:rsidRPr="006D6BB6">
              <w:t>NE</w:t>
            </w:r>
          </w:p>
        </w:tc>
        <w:tc>
          <w:tcPr>
            <w:tcW w:w="1569" w:type="dxa"/>
          </w:tcPr>
          <w:p w14:paraId="600C1B79" w14:textId="77777777" w:rsidR="00EB05F1" w:rsidRPr="006D6BB6" w:rsidRDefault="00EB05F1" w:rsidP="00AD6CE4">
            <w:pPr>
              <w:pStyle w:val="ACK-ChoreographyBody"/>
            </w:pPr>
            <w:r w:rsidRPr="006D6BB6">
              <w:t>NE</w:t>
            </w:r>
          </w:p>
        </w:tc>
        <w:tc>
          <w:tcPr>
            <w:tcW w:w="1542" w:type="dxa"/>
          </w:tcPr>
          <w:p w14:paraId="4B86EA57" w14:textId="77777777" w:rsidR="00EB05F1" w:rsidRPr="006D6BB6" w:rsidRDefault="00EB05F1" w:rsidP="00AD6CE4">
            <w:pPr>
              <w:pStyle w:val="ACK-ChoreographyBody"/>
            </w:pPr>
            <w:r w:rsidRPr="006D6BB6">
              <w:t>AL, SU, ER</w:t>
            </w:r>
          </w:p>
        </w:tc>
        <w:tc>
          <w:tcPr>
            <w:tcW w:w="1701" w:type="dxa"/>
          </w:tcPr>
          <w:p w14:paraId="11D8EF57" w14:textId="77777777" w:rsidR="00EB05F1" w:rsidRPr="006D6BB6" w:rsidRDefault="00EB05F1" w:rsidP="00AD6CE4">
            <w:pPr>
              <w:pStyle w:val="ACK-ChoreographyBody"/>
            </w:pPr>
            <w:r w:rsidRPr="006D6BB6">
              <w:t>AL, SU, ER</w:t>
            </w:r>
          </w:p>
        </w:tc>
      </w:tr>
      <w:tr w:rsidR="00EB05F1" w:rsidRPr="006D6BB6" w14:paraId="28209237" w14:textId="77777777" w:rsidTr="00E60DB2">
        <w:tc>
          <w:tcPr>
            <w:tcW w:w="1549" w:type="dxa"/>
          </w:tcPr>
          <w:p w14:paraId="40E276F3" w14:textId="77777777" w:rsidR="00EB05F1" w:rsidRPr="006D6BB6" w:rsidRDefault="00EB05F1" w:rsidP="00AD6CE4">
            <w:pPr>
              <w:pStyle w:val="ACK-ChoreographyBody"/>
            </w:pPr>
            <w:r w:rsidRPr="006D6BB6">
              <w:t>Immediate Ack</w:t>
            </w:r>
          </w:p>
        </w:tc>
        <w:tc>
          <w:tcPr>
            <w:tcW w:w="2250" w:type="dxa"/>
          </w:tcPr>
          <w:p w14:paraId="4AFA2197" w14:textId="77777777" w:rsidR="00EB05F1" w:rsidRPr="006D6BB6" w:rsidRDefault="00EB05F1" w:rsidP="00AD6CE4">
            <w:pPr>
              <w:pStyle w:val="ACK-ChoreographyBody"/>
            </w:pPr>
            <w:r w:rsidRPr="006D6BB6">
              <w:t>-</w:t>
            </w:r>
          </w:p>
        </w:tc>
        <w:tc>
          <w:tcPr>
            <w:tcW w:w="456" w:type="dxa"/>
          </w:tcPr>
          <w:p w14:paraId="78E78B79" w14:textId="77777777" w:rsidR="00EB05F1" w:rsidRPr="006D6BB6" w:rsidRDefault="00EB05F1" w:rsidP="00AD6CE4">
            <w:pPr>
              <w:pStyle w:val="ACK-ChoreographyBody"/>
            </w:pPr>
            <w:r w:rsidRPr="006D6BB6">
              <w:t>-</w:t>
            </w:r>
          </w:p>
        </w:tc>
        <w:tc>
          <w:tcPr>
            <w:tcW w:w="1569" w:type="dxa"/>
          </w:tcPr>
          <w:p w14:paraId="65DE9731" w14:textId="7E6B42C7"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542" w:type="dxa"/>
          </w:tcPr>
          <w:p w14:paraId="275B24EB" w14:textId="77777777" w:rsidR="00EB05F1" w:rsidRPr="006D6BB6" w:rsidRDefault="00EB05F1" w:rsidP="00AD6CE4">
            <w:pPr>
              <w:pStyle w:val="ACK-ChoreographyBody"/>
            </w:pPr>
            <w:r w:rsidRPr="006D6BB6">
              <w:t>-</w:t>
            </w:r>
          </w:p>
        </w:tc>
        <w:tc>
          <w:tcPr>
            <w:tcW w:w="1701" w:type="dxa"/>
          </w:tcPr>
          <w:p w14:paraId="6EA41759" w14:textId="70C6C60C" w:rsidR="00EB05F1" w:rsidRPr="006D6BB6" w:rsidRDefault="00EB05F1" w:rsidP="00AD6CE4">
            <w:pPr>
              <w:pStyle w:val="ACK-ChoreographyBody"/>
            </w:pPr>
            <w:r w:rsidRPr="006D6BB6">
              <w:rPr>
                <w:szCs w:val="16"/>
              </w:rPr>
              <w:t>ACK^</w:t>
            </w:r>
            <w:r>
              <w:rPr>
                <w:szCs w:val="16"/>
              </w:rPr>
              <w:t>A23</w:t>
            </w:r>
            <w:r w:rsidRPr="006D6BB6">
              <w:rPr>
                <w:szCs w:val="16"/>
              </w:rPr>
              <w:t>^ACK</w:t>
            </w:r>
          </w:p>
        </w:tc>
      </w:tr>
      <w:tr w:rsidR="00EB05F1" w:rsidRPr="006D6BB6" w14:paraId="38F13EB9" w14:textId="77777777" w:rsidTr="00E60DB2">
        <w:tc>
          <w:tcPr>
            <w:tcW w:w="1549" w:type="dxa"/>
          </w:tcPr>
          <w:p w14:paraId="04961C94" w14:textId="77777777" w:rsidR="00EB05F1" w:rsidRPr="006D6BB6" w:rsidRDefault="00EB05F1" w:rsidP="00AD6CE4">
            <w:pPr>
              <w:pStyle w:val="ACK-ChoreographyBody"/>
            </w:pPr>
            <w:r w:rsidRPr="006D6BB6">
              <w:t>Application Ack</w:t>
            </w:r>
          </w:p>
        </w:tc>
        <w:tc>
          <w:tcPr>
            <w:tcW w:w="2250" w:type="dxa"/>
          </w:tcPr>
          <w:p w14:paraId="0DD31004" w14:textId="027AD087" w:rsidR="00EB05F1" w:rsidRPr="006D6BB6" w:rsidRDefault="00EB05F1" w:rsidP="00AD6CE4">
            <w:pPr>
              <w:pStyle w:val="ACK-ChoreographyBody"/>
            </w:pPr>
            <w:r>
              <w:rPr>
                <w:szCs w:val="16"/>
              </w:rPr>
              <w:t>ADT</w:t>
            </w:r>
            <w:r w:rsidRPr="006D6BB6">
              <w:rPr>
                <w:szCs w:val="16"/>
              </w:rPr>
              <w:t>^</w:t>
            </w:r>
            <w:r>
              <w:rPr>
                <w:szCs w:val="16"/>
              </w:rPr>
              <w:t>A23</w:t>
            </w:r>
            <w:r w:rsidRPr="006D6BB6">
              <w:rPr>
                <w:szCs w:val="16"/>
              </w:rPr>
              <w:t>^</w:t>
            </w:r>
            <w:r>
              <w:rPr>
                <w:szCs w:val="16"/>
              </w:rPr>
              <w:t>ADT</w:t>
            </w:r>
            <w:r w:rsidRPr="006D6BB6">
              <w:rPr>
                <w:szCs w:val="16"/>
              </w:rPr>
              <w:t>_</w:t>
            </w:r>
            <w:r>
              <w:rPr>
                <w:szCs w:val="16"/>
              </w:rPr>
              <w:t>A21</w:t>
            </w:r>
          </w:p>
        </w:tc>
        <w:tc>
          <w:tcPr>
            <w:tcW w:w="456" w:type="dxa"/>
          </w:tcPr>
          <w:p w14:paraId="751A3068" w14:textId="77777777" w:rsidR="00EB05F1" w:rsidRPr="006D6BB6" w:rsidRDefault="00EB05F1" w:rsidP="00AD6CE4">
            <w:pPr>
              <w:pStyle w:val="ACK-ChoreographyBody"/>
            </w:pPr>
            <w:r w:rsidRPr="006D6BB6">
              <w:t>-</w:t>
            </w:r>
          </w:p>
        </w:tc>
        <w:tc>
          <w:tcPr>
            <w:tcW w:w="1569" w:type="dxa"/>
          </w:tcPr>
          <w:p w14:paraId="08C00683" w14:textId="77777777" w:rsidR="00EB05F1" w:rsidRPr="006D6BB6" w:rsidRDefault="00EB05F1" w:rsidP="00AD6CE4">
            <w:pPr>
              <w:pStyle w:val="ACK-ChoreographyBody"/>
            </w:pPr>
            <w:r w:rsidRPr="006D6BB6">
              <w:t>-</w:t>
            </w:r>
          </w:p>
        </w:tc>
        <w:tc>
          <w:tcPr>
            <w:tcW w:w="1542" w:type="dxa"/>
          </w:tcPr>
          <w:p w14:paraId="49C68577" w14:textId="25DF3119"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701" w:type="dxa"/>
          </w:tcPr>
          <w:p w14:paraId="5FFAF0B5" w14:textId="14A8AC1A" w:rsidR="00EB05F1" w:rsidRPr="006D6BB6" w:rsidRDefault="00EB05F1" w:rsidP="00AD6CE4">
            <w:pPr>
              <w:pStyle w:val="ACK-ChoreographyBody"/>
            </w:pPr>
            <w:r w:rsidRPr="006D6BB6">
              <w:rPr>
                <w:szCs w:val="16"/>
              </w:rPr>
              <w:t>ACK^</w:t>
            </w:r>
            <w:r>
              <w:rPr>
                <w:szCs w:val="16"/>
              </w:rPr>
              <w:t>A23</w:t>
            </w:r>
            <w:r w:rsidRPr="006D6BB6">
              <w:rPr>
                <w:szCs w:val="16"/>
              </w:rPr>
              <w:t>^ACK</w:t>
            </w:r>
          </w:p>
        </w:tc>
      </w:tr>
    </w:tbl>
    <w:p w14:paraId="23885724" w14:textId="77777777" w:rsidR="00715956" w:rsidRPr="00F21240" w:rsidRDefault="00715956">
      <w:pPr>
        <w:rPr>
          <w:noProof/>
        </w:rPr>
      </w:pPr>
    </w:p>
    <w:p w14:paraId="4083C2B1" w14:textId="77777777" w:rsidR="00715956" w:rsidRPr="00F21240" w:rsidRDefault="00715956">
      <w:pPr>
        <w:pStyle w:val="MsgTableCaption"/>
        <w:rPr>
          <w:noProof/>
        </w:rPr>
      </w:pPr>
      <w:r w:rsidRPr="00F21240">
        <w:rPr>
          <w:noProof/>
        </w:rPr>
        <w:t>ACK^A23^ACK: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F21240" w:rsidRDefault="00715956">
            <w:pPr>
              <w:pStyle w:val="MsgTableHeader"/>
              <w:jc w:val="center"/>
              <w:rPr>
                <w:noProof/>
              </w:rPr>
            </w:pPr>
            <w:r w:rsidRPr="00F21240">
              <w:rPr>
                <w:noProof/>
              </w:rPr>
              <w:t>Chapter</w:t>
            </w:r>
          </w:p>
        </w:tc>
      </w:tr>
      <w:tr w:rsidR="00715956" w:rsidRPr="00715956"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F21240" w:rsidRDefault="00715956">
            <w:pPr>
              <w:pStyle w:val="MsgTableBody"/>
              <w:jc w:val="center"/>
              <w:rPr>
                <w:noProof/>
              </w:rPr>
            </w:pPr>
            <w:r w:rsidRPr="00F21240">
              <w:rPr>
                <w:noProof/>
              </w:rPr>
              <w:t>2</w:t>
            </w:r>
          </w:p>
        </w:tc>
      </w:tr>
      <w:tr w:rsidR="00715956" w:rsidRPr="00715956"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F21240" w:rsidRDefault="00715956">
            <w:pPr>
              <w:pStyle w:val="MsgTableBody"/>
              <w:jc w:val="center"/>
              <w:rPr>
                <w:noProof/>
              </w:rPr>
            </w:pPr>
            <w:r w:rsidRPr="00F21240">
              <w:rPr>
                <w:noProof/>
              </w:rPr>
              <w:t>2</w:t>
            </w:r>
          </w:p>
        </w:tc>
      </w:tr>
      <w:tr w:rsidR="00715956" w:rsidRPr="00715956"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F21240" w:rsidRDefault="00715956">
            <w:pPr>
              <w:pStyle w:val="MsgTableBody"/>
              <w:jc w:val="center"/>
              <w:rPr>
                <w:noProof/>
              </w:rPr>
            </w:pPr>
            <w:r w:rsidRPr="00F21240">
              <w:rPr>
                <w:noProof/>
              </w:rPr>
              <w:t>2</w:t>
            </w:r>
          </w:p>
        </w:tc>
      </w:tr>
      <w:tr w:rsidR="00715956" w:rsidRPr="00715956"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F21240" w:rsidRDefault="00715956">
            <w:pPr>
              <w:pStyle w:val="MsgTableBody"/>
              <w:jc w:val="center"/>
              <w:rPr>
                <w:noProof/>
              </w:rPr>
            </w:pPr>
            <w:r w:rsidRPr="00F21240">
              <w:rPr>
                <w:noProof/>
              </w:rPr>
              <w:t>2</w:t>
            </w:r>
          </w:p>
        </w:tc>
      </w:tr>
      <w:tr w:rsidR="00715956" w:rsidRPr="00715956"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F21240" w:rsidRDefault="00715956">
            <w:pPr>
              <w:pStyle w:val="MsgTableBody"/>
              <w:jc w:val="center"/>
              <w:rPr>
                <w:noProof/>
              </w:rPr>
            </w:pPr>
            <w:r w:rsidRPr="00F21240">
              <w:rPr>
                <w:noProof/>
              </w:rPr>
              <w:t>2</w:t>
            </w:r>
          </w:p>
        </w:tc>
      </w:tr>
    </w:tbl>
    <w:p w14:paraId="7EF0E58C" w14:textId="329EFC0A" w:rsidR="004E4611" w:rsidRDefault="004E4611" w:rsidP="00E60DB2">
      <w:bookmarkStart w:id="2824" w:name="_Toc348244999"/>
      <w:bookmarkStart w:id="2825" w:name="_Toc348258187"/>
      <w:bookmarkStart w:id="2826" w:name="_Toc348263370"/>
      <w:bookmarkStart w:id="2827" w:name="_Toc348336784"/>
      <w:bookmarkStart w:id="2828" w:name="_Toc348768097"/>
      <w:bookmarkStart w:id="2829" w:name="_Toc380435645"/>
      <w:bookmarkStart w:id="2830" w:name="_Toc359236141"/>
      <w:bookmarkStart w:id="2831" w:name="_Toc1815962"/>
      <w:bookmarkStart w:id="2832" w:name="_Toc21372506"/>
      <w:bookmarkStart w:id="2833" w:name="_Toc175991980"/>
      <w:bookmarkStart w:id="2834"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6BB6" w14:paraId="302631B2" w14:textId="77777777" w:rsidTr="00E60DB2">
        <w:trPr>
          <w:jc w:val="center"/>
        </w:trPr>
        <w:tc>
          <w:tcPr>
            <w:tcW w:w="7338" w:type="dxa"/>
            <w:gridSpan w:val="4"/>
          </w:tcPr>
          <w:p w14:paraId="09C39B37" w14:textId="4439A05E" w:rsidR="00E60DB2" w:rsidRPr="006D6BB6" w:rsidRDefault="00A906D8" w:rsidP="00E60DB2">
            <w:pPr>
              <w:pStyle w:val="ACK-ChoreographyHeader"/>
            </w:pPr>
            <w:r>
              <w:t>A</w:t>
            </w:r>
            <w:r w:rsidR="00E60DB2" w:rsidRPr="00C20CAF">
              <w:t>cknowledgment Choreography</w:t>
            </w:r>
          </w:p>
        </w:tc>
      </w:tr>
      <w:tr w:rsidR="00E60DB2" w:rsidRPr="006D6BB6" w14:paraId="2902F2BE" w14:textId="77777777" w:rsidTr="00E60DB2">
        <w:trPr>
          <w:jc w:val="center"/>
        </w:trPr>
        <w:tc>
          <w:tcPr>
            <w:tcW w:w="7338" w:type="dxa"/>
            <w:gridSpan w:val="4"/>
          </w:tcPr>
          <w:p w14:paraId="301822FC" w14:textId="65112130" w:rsidR="00E60DB2" w:rsidRPr="00C20CAF" w:rsidRDefault="009118D0" w:rsidP="00E60DB2">
            <w:pPr>
              <w:pStyle w:val="ACK-ChoreographyHeader"/>
            </w:pPr>
            <w:r w:rsidRPr="00F21240">
              <w:rPr>
                <w:noProof/>
              </w:rPr>
              <w:t>ACK^A23^ACK</w:t>
            </w:r>
          </w:p>
        </w:tc>
      </w:tr>
      <w:tr w:rsidR="004E4611" w:rsidRPr="006D6BB6" w14:paraId="381A32A2" w14:textId="77777777" w:rsidTr="00594536">
        <w:trPr>
          <w:jc w:val="center"/>
        </w:trPr>
        <w:tc>
          <w:tcPr>
            <w:tcW w:w="1458" w:type="dxa"/>
          </w:tcPr>
          <w:p w14:paraId="7AA31AAD" w14:textId="77777777" w:rsidR="004E4611" w:rsidRPr="006D6BB6" w:rsidRDefault="004E4611" w:rsidP="0025077B">
            <w:pPr>
              <w:pStyle w:val="ACK-ChoreographyBody"/>
            </w:pPr>
            <w:r w:rsidRPr="006D6BB6">
              <w:t>Field name</w:t>
            </w:r>
          </w:p>
        </w:tc>
        <w:tc>
          <w:tcPr>
            <w:tcW w:w="2619" w:type="dxa"/>
          </w:tcPr>
          <w:p w14:paraId="5E435190" w14:textId="77777777" w:rsidR="004E4611" w:rsidRPr="006D6BB6" w:rsidRDefault="004E4611" w:rsidP="0025077B">
            <w:pPr>
              <w:pStyle w:val="ACK-ChoreographyBody"/>
            </w:pPr>
            <w:r w:rsidRPr="006D6BB6">
              <w:t>Field Value: Original mode</w:t>
            </w:r>
          </w:p>
        </w:tc>
        <w:tc>
          <w:tcPr>
            <w:tcW w:w="3261" w:type="dxa"/>
            <w:gridSpan w:val="2"/>
          </w:tcPr>
          <w:p w14:paraId="579CDEBF" w14:textId="77777777" w:rsidR="004E4611" w:rsidRPr="006D6BB6" w:rsidRDefault="004E4611" w:rsidP="0025077B">
            <w:pPr>
              <w:pStyle w:val="ACK-ChoreographyBody"/>
            </w:pPr>
            <w:r w:rsidRPr="006D6BB6">
              <w:t>Field value: Enhanced mode</w:t>
            </w:r>
          </w:p>
        </w:tc>
      </w:tr>
      <w:tr w:rsidR="006B6AAD" w:rsidRPr="006D6BB6" w14:paraId="5B93963F" w14:textId="77777777" w:rsidTr="00594536">
        <w:trPr>
          <w:jc w:val="center"/>
        </w:trPr>
        <w:tc>
          <w:tcPr>
            <w:tcW w:w="1458" w:type="dxa"/>
          </w:tcPr>
          <w:p w14:paraId="6015443F" w14:textId="77777777" w:rsidR="006B6AAD" w:rsidRPr="006D6BB6" w:rsidRDefault="006B6AAD" w:rsidP="0025077B">
            <w:pPr>
              <w:pStyle w:val="ACK-ChoreographyBody"/>
            </w:pPr>
            <w:r w:rsidRPr="006D6BB6">
              <w:t>MSH.15</w:t>
            </w:r>
          </w:p>
        </w:tc>
        <w:tc>
          <w:tcPr>
            <w:tcW w:w="2619" w:type="dxa"/>
          </w:tcPr>
          <w:p w14:paraId="2AE80519" w14:textId="77777777" w:rsidR="006B6AAD" w:rsidRPr="006D6BB6" w:rsidRDefault="006B6AAD" w:rsidP="0025077B">
            <w:pPr>
              <w:pStyle w:val="ACK-ChoreographyBody"/>
            </w:pPr>
            <w:r w:rsidRPr="006D6BB6">
              <w:t>Blank</w:t>
            </w:r>
          </w:p>
        </w:tc>
        <w:tc>
          <w:tcPr>
            <w:tcW w:w="709" w:type="dxa"/>
          </w:tcPr>
          <w:p w14:paraId="22184C40" w14:textId="77777777" w:rsidR="006B6AAD" w:rsidRPr="006D6BB6" w:rsidRDefault="006B6AAD" w:rsidP="0025077B">
            <w:pPr>
              <w:pStyle w:val="ACK-ChoreographyBody"/>
            </w:pPr>
            <w:r w:rsidRPr="006D6BB6">
              <w:t>NE</w:t>
            </w:r>
          </w:p>
        </w:tc>
        <w:tc>
          <w:tcPr>
            <w:tcW w:w="2552" w:type="dxa"/>
          </w:tcPr>
          <w:p w14:paraId="1932079F" w14:textId="77777777" w:rsidR="006B6AAD" w:rsidRPr="006D6BB6" w:rsidRDefault="006B6AAD" w:rsidP="0025077B">
            <w:pPr>
              <w:pStyle w:val="ACK-ChoreographyBody"/>
            </w:pPr>
            <w:r w:rsidRPr="006D6BB6">
              <w:t>AL, SU, ER</w:t>
            </w:r>
          </w:p>
        </w:tc>
      </w:tr>
      <w:tr w:rsidR="006B6AAD" w:rsidRPr="006D6BB6" w14:paraId="3D9B1CD2" w14:textId="77777777" w:rsidTr="00594536">
        <w:trPr>
          <w:jc w:val="center"/>
        </w:trPr>
        <w:tc>
          <w:tcPr>
            <w:tcW w:w="1458" w:type="dxa"/>
          </w:tcPr>
          <w:p w14:paraId="47F7D58A" w14:textId="77777777" w:rsidR="006B6AAD" w:rsidRPr="006D6BB6" w:rsidRDefault="006B6AAD" w:rsidP="0025077B">
            <w:pPr>
              <w:pStyle w:val="ACK-ChoreographyBody"/>
            </w:pPr>
            <w:r w:rsidRPr="006D6BB6">
              <w:t>MSH.16</w:t>
            </w:r>
          </w:p>
        </w:tc>
        <w:tc>
          <w:tcPr>
            <w:tcW w:w="2619" w:type="dxa"/>
          </w:tcPr>
          <w:p w14:paraId="09C7E322" w14:textId="77777777" w:rsidR="006B6AAD" w:rsidRPr="006D6BB6" w:rsidRDefault="006B6AAD" w:rsidP="0025077B">
            <w:pPr>
              <w:pStyle w:val="ACK-ChoreographyBody"/>
            </w:pPr>
            <w:r w:rsidRPr="006D6BB6">
              <w:t>Blank</w:t>
            </w:r>
          </w:p>
        </w:tc>
        <w:tc>
          <w:tcPr>
            <w:tcW w:w="709" w:type="dxa"/>
          </w:tcPr>
          <w:p w14:paraId="54613437" w14:textId="77777777" w:rsidR="006B6AAD" w:rsidRPr="006D6BB6" w:rsidRDefault="006B6AAD" w:rsidP="0025077B">
            <w:pPr>
              <w:pStyle w:val="ACK-ChoreographyBody"/>
            </w:pPr>
            <w:r w:rsidRPr="006D6BB6">
              <w:t>NE</w:t>
            </w:r>
          </w:p>
        </w:tc>
        <w:tc>
          <w:tcPr>
            <w:tcW w:w="2552" w:type="dxa"/>
          </w:tcPr>
          <w:p w14:paraId="301D09E8" w14:textId="77777777" w:rsidR="006B6AAD" w:rsidRPr="006D6BB6" w:rsidRDefault="006B6AAD" w:rsidP="0025077B">
            <w:pPr>
              <w:pStyle w:val="ACK-ChoreographyBody"/>
            </w:pPr>
            <w:r w:rsidRPr="006D6BB6">
              <w:t>NE</w:t>
            </w:r>
          </w:p>
        </w:tc>
      </w:tr>
      <w:tr w:rsidR="006B6AAD" w:rsidRPr="006D6BB6" w14:paraId="6ABEDF43" w14:textId="77777777" w:rsidTr="00594536">
        <w:trPr>
          <w:jc w:val="center"/>
        </w:trPr>
        <w:tc>
          <w:tcPr>
            <w:tcW w:w="1458" w:type="dxa"/>
          </w:tcPr>
          <w:p w14:paraId="02AD8C85" w14:textId="77777777" w:rsidR="006B6AAD" w:rsidRPr="006D6BB6" w:rsidRDefault="006B6AAD" w:rsidP="0025077B">
            <w:pPr>
              <w:pStyle w:val="ACK-ChoreographyBody"/>
            </w:pPr>
            <w:r w:rsidRPr="006D6BB6">
              <w:t>Immediate Ack</w:t>
            </w:r>
          </w:p>
        </w:tc>
        <w:tc>
          <w:tcPr>
            <w:tcW w:w="2619" w:type="dxa"/>
          </w:tcPr>
          <w:p w14:paraId="56F470D4" w14:textId="77777777" w:rsidR="006B6AAD" w:rsidRPr="006D6BB6" w:rsidRDefault="006B6AAD" w:rsidP="0025077B">
            <w:pPr>
              <w:pStyle w:val="ACK-ChoreographyBody"/>
            </w:pPr>
            <w:r w:rsidRPr="006D6BB6">
              <w:t>-</w:t>
            </w:r>
          </w:p>
        </w:tc>
        <w:tc>
          <w:tcPr>
            <w:tcW w:w="709" w:type="dxa"/>
          </w:tcPr>
          <w:p w14:paraId="7A995CCA" w14:textId="77777777" w:rsidR="006B6AAD" w:rsidRPr="006D6BB6" w:rsidRDefault="006B6AAD" w:rsidP="0025077B">
            <w:pPr>
              <w:pStyle w:val="ACK-ChoreographyBody"/>
            </w:pPr>
            <w:r w:rsidRPr="006D6BB6">
              <w:t>-</w:t>
            </w:r>
          </w:p>
        </w:tc>
        <w:tc>
          <w:tcPr>
            <w:tcW w:w="2552" w:type="dxa"/>
          </w:tcPr>
          <w:p w14:paraId="6889B82D" w14:textId="01672F9C" w:rsidR="006B6AAD" w:rsidRPr="006D6BB6" w:rsidRDefault="006B6AAD" w:rsidP="0025077B">
            <w:pPr>
              <w:pStyle w:val="ACK-ChoreographyBody"/>
            </w:pPr>
            <w:r w:rsidRPr="006D6BB6">
              <w:rPr>
                <w:szCs w:val="16"/>
              </w:rPr>
              <w:t>ACK^</w:t>
            </w:r>
            <w:r>
              <w:rPr>
                <w:szCs w:val="16"/>
              </w:rPr>
              <w:t>A23</w:t>
            </w:r>
            <w:r w:rsidRPr="006D6BB6">
              <w:rPr>
                <w:szCs w:val="16"/>
              </w:rPr>
              <w:t>^ACK</w:t>
            </w:r>
          </w:p>
        </w:tc>
      </w:tr>
      <w:tr w:rsidR="006B6AAD" w:rsidRPr="006D6BB6" w14:paraId="3FD988DB" w14:textId="77777777" w:rsidTr="00594536">
        <w:trPr>
          <w:jc w:val="center"/>
        </w:trPr>
        <w:tc>
          <w:tcPr>
            <w:tcW w:w="1458" w:type="dxa"/>
          </w:tcPr>
          <w:p w14:paraId="3787FCD5" w14:textId="77777777" w:rsidR="006B6AAD" w:rsidRPr="006D6BB6" w:rsidRDefault="006B6AAD" w:rsidP="0025077B">
            <w:pPr>
              <w:pStyle w:val="ACK-ChoreographyBody"/>
            </w:pPr>
            <w:r w:rsidRPr="006D6BB6">
              <w:t>Application Ack</w:t>
            </w:r>
          </w:p>
        </w:tc>
        <w:tc>
          <w:tcPr>
            <w:tcW w:w="2619" w:type="dxa"/>
          </w:tcPr>
          <w:p w14:paraId="76FB5C01" w14:textId="41C69FCE" w:rsidR="006B6AAD" w:rsidRPr="006D6BB6" w:rsidRDefault="006B6AAD" w:rsidP="0025077B">
            <w:pPr>
              <w:pStyle w:val="ACK-ChoreographyBody"/>
            </w:pPr>
            <w:r>
              <w:rPr>
                <w:szCs w:val="16"/>
              </w:rPr>
              <w:t>-</w:t>
            </w:r>
          </w:p>
        </w:tc>
        <w:tc>
          <w:tcPr>
            <w:tcW w:w="709" w:type="dxa"/>
          </w:tcPr>
          <w:p w14:paraId="24059065" w14:textId="77777777" w:rsidR="006B6AAD" w:rsidRPr="006D6BB6" w:rsidRDefault="006B6AAD" w:rsidP="0025077B">
            <w:pPr>
              <w:pStyle w:val="ACK-ChoreographyBody"/>
            </w:pPr>
            <w:r w:rsidRPr="006D6BB6">
              <w:t>-</w:t>
            </w:r>
          </w:p>
        </w:tc>
        <w:tc>
          <w:tcPr>
            <w:tcW w:w="2552" w:type="dxa"/>
          </w:tcPr>
          <w:p w14:paraId="04813A40" w14:textId="77777777" w:rsidR="006B6AAD" w:rsidRPr="006D6BB6" w:rsidRDefault="006B6AAD" w:rsidP="0025077B">
            <w:pPr>
              <w:pStyle w:val="ACK-ChoreographyBody"/>
            </w:pPr>
            <w:r w:rsidRPr="006D6BB6">
              <w:t>-</w:t>
            </w:r>
          </w:p>
        </w:tc>
      </w:tr>
    </w:tbl>
    <w:p w14:paraId="17641BA4" w14:textId="77777777" w:rsidR="00715956" w:rsidRPr="00F21240" w:rsidRDefault="00715956">
      <w:pPr>
        <w:pStyle w:val="Heading3"/>
        <w:rPr>
          <w:noProof/>
        </w:rPr>
      </w:pPr>
      <w:bookmarkStart w:id="2835" w:name="_Toc27754809"/>
      <w:bookmarkStart w:id="2836" w:name="_Toc109892104"/>
      <w:r w:rsidRPr="00F21240">
        <w:rPr>
          <w:noProof/>
        </w:rPr>
        <w:t>ADT/ACK - Link Patient Information (Event A24</w:t>
      </w:r>
      <w:r w:rsidRPr="00F21240">
        <w:rPr>
          <w:noProof/>
        </w:rPr>
        <w:fldChar w:fldCharType="begin"/>
      </w:r>
      <w:r w:rsidRPr="00F21240">
        <w:rPr>
          <w:noProof/>
        </w:rPr>
        <w:instrText xml:space="preserve"> XE "A24" </w:instrText>
      </w:r>
      <w:r w:rsidRPr="00F21240">
        <w:rPr>
          <w:noProof/>
        </w:rPr>
        <w:fldChar w:fldCharType="end"/>
      </w:r>
      <w:r w:rsidRPr="00F21240">
        <w:rPr>
          <w:noProof/>
        </w:rPr>
        <w:t>)</w:t>
      </w:r>
      <w:bookmarkEnd w:id="2824"/>
      <w:bookmarkEnd w:id="2825"/>
      <w:bookmarkEnd w:id="2826"/>
      <w:bookmarkEnd w:id="2827"/>
      <w:bookmarkEnd w:id="2828"/>
      <w:bookmarkEnd w:id="2829"/>
      <w:bookmarkEnd w:id="2830"/>
      <w:bookmarkEnd w:id="2831"/>
      <w:bookmarkEnd w:id="2832"/>
      <w:bookmarkEnd w:id="2833"/>
      <w:bookmarkEnd w:id="2834"/>
      <w:bookmarkEnd w:id="2835"/>
      <w:bookmarkEnd w:id="2836"/>
    </w:p>
    <w:p w14:paraId="7685337F" w14:textId="77777777" w:rsidR="00715956" w:rsidRPr="00F21240" w:rsidRDefault="00715956">
      <w:pPr>
        <w:pStyle w:val="NormalIndented"/>
        <w:rPr>
          <w:noProof/>
        </w:rPr>
      </w:pPr>
      <w:r w:rsidRPr="00F21240">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F21240">
        <w:rPr>
          <w:rStyle w:val="ReferenceAttribute"/>
          <w:noProof/>
        </w:rPr>
        <w:t>PID-21 - Mother's Identifier</w:t>
      </w:r>
      <w:r w:rsidRPr="00F21240">
        <w:rPr>
          <w:noProof/>
        </w:rPr>
        <w:t xml:space="preserve">) for that purpose.  See section </w:t>
      </w:r>
      <w:hyperlink w:anchor="_Patient_record_links" w:history="1">
        <w:r w:rsidRPr="00F21240">
          <w:rPr>
            <w:rStyle w:val="HyperlinkText"/>
            <w:noProof/>
          </w:rPr>
          <w:fldChar w:fldCharType="begin"/>
        </w:r>
        <w:r w:rsidRPr="00F21240">
          <w:rPr>
            <w:rStyle w:val="HyperlinkText"/>
            <w:noProof/>
          </w:rPr>
          <w:instrText xml:space="preserve"> REF _Ref421092629 \n  \* MERGEFORMAT </w:instrText>
        </w:r>
        <w:r w:rsidRPr="00F21240">
          <w:rPr>
            <w:rStyle w:val="HyperlinkText"/>
            <w:noProof/>
          </w:rPr>
          <w:fldChar w:fldCharType="separate"/>
        </w:r>
        <w:r w:rsidR="00FD1E54">
          <w:rPr>
            <w:rStyle w:val="HyperlinkText"/>
          </w:rPr>
          <w:t>3.5.3</w:t>
        </w:r>
        <w:r w:rsidRPr="00F21240">
          <w:rPr>
            <w:rStyle w:val="HyperlinkText"/>
            <w:noProof/>
          </w:rPr>
          <w:fldChar w:fldCharType="end"/>
        </w:r>
      </w:hyperlink>
      <w:r w:rsidRPr="00F21240">
        <w:rPr>
          <w:noProof/>
        </w:rPr>
        <w:t>, "</w:t>
      </w:r>
      <w:hyperlink w:anchor="_Patient_record_links" w:history="1">
        <w:r w:rsidRPr="00F21240">
          <w:rPr>
            <w:rStyle w:val="HyperlinkText"/>
            <w:noProof/>
          </w:rPr>
          <w:fldChar w:fldCharType="begin"/>
        </w:r>
        <w:r w:rsidRPr="00F21240">
          <w:rPr>
            <w:rStyle w:val="HyperlinkText"/>
            <w:noProof/>
          </w:rPr>
          <w:instrText xml:space="preserve"> REF _Ref421092659 \* MERGEFORMAT </w:instrText>
        </w:r>
        <w:r w:rsidRPr="00F21240">
          <w:rPr>
            <w:rStyle w:val="HyperlinkText"/>
            <w:noProof/>
          </w:rPr>
          <w:fldChar w:fldCharType="separate"/>
        </w:r>
        <w:r w:rsidR="00FD1E54" w:rsidRPr="00FD1E54">
          <w:rPr>
            <w:rStyle w:val="HyperlinkText"/>
          </w:rPr>
          <w:t>Patient record links</w:t>
        </w:r>
        <w:r w:rsidRPr="00F21240">
          <w:rPr>
            <w:rStyle w:val="HyperlinkText"/>
            <w:noProof/>
          </w:rPr>
          <w:fldChar w:fldCharType="end"/>
        </w:r>
      </w:hyperlink>
      <w:r w:rsidRPr="00F21240">
        <w:rPr>
          <w:rStyle w:val="HyperlinkText"/>
          <w:noProof/>
        </w:rPr>
        <w:t>,</w:t>
      </w:r>
      <w:r w:rsidRPr="00F21240">
        <w:rPr>
          <w:noProof/>
        </w:rPr>
        <w:t>" for a discussion of issues related to implementing patient link messages and MPI issues.</w:t>
      </w:r>
    </w:p>
    <w:p w14:paraId="6F1595EE" w14:textId="77777777" w:rsidR="00715956" w:rsidRPr="00F21240" w:rsidRDefault="00715956">
      <w:pPr>
        <w:pStyle w:val="NormalIndented"/>
        <w:rPr>
          <w:noProof/>
        </w:rPr>
      </w:pPr>
      <w:r w:rsidRPr="00F21240">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F21240" w:rsidRDefault="00715956">
      <w:pPr>
        <w:pStyle w:val="MsgTableCaption"/>
        <w:rPr>
          <w:noProof/>
        </w:rPr>
      </w:pPr>
      <w:r w:rsidRPr="00F21240">
        <w:rPr>
          <w:noProof/>
        </w:rPr>
        <w:t>ADT^A24^ADT_A24: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F21240" w:rsidRDefault="00715956">
            <w:pPr>
              <w:pStyle w:val="MsgTableHeader"/>
              <w:jc w:val="center"/>
              <w:rPr>
                <w:noProof/>
              </w:rPr>
            </w:pPr>
            <w:r w:rsidRPr="00F21240">
              <w:rPr>
                <w:noProof/>
              </w:rPr>
              <w:t>Chapter</w:t>
            </w:r>
          </w:p>
        </w:tc>
      </w:tr>
      <w:tr w:rsidR="00715956" w:rsidRPr="00715956"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F21240" w:rsidRDefault="00715956">
            <w:pPr>
              <w:pStyle w:val="MsgTableBody"/>
              <w:jc w:val="center"/>
              <w:rPr>
                <w:noProof/>
              </w:rPr>
            </w:pPr>
            <w:r w:rsidRPr="00F21240">
              <w:rPr>
                <w:noProof/>
              </w:rPr>
              <w:t>2</w:t>
            </w:r>
          </w:p>
        </w:tc>
      </w:tr>
      <w:tr w:rsidR="007C18FE" w:rsidRPr="00151483"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594536" w:rsidRDefault="007C18FE" w:rsidP="00622FC8">
            <w:pPr>
              <w:pStyle w:val="MsgTableBody"/>
              <w:jc w:val="center"/>
              <w:rPr>
                <w:noProof/>
              </w:rPr>
            </w:pPr>
            <w:r w:rsidRPr="00594536">
              <w:rPr>
                <w:noProof/>
              </w:rPr>
              <w:t>3</w:t>
            </w:r>
          </w:p>
        </w:tc>
      </w:tr>
      <w:tr w:rsidR="00715956" w:rsidRPr="00715956"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F21240" w:rsidRDefault="00715956">
            <w:pPr>
              <w:pStyle w:val="MsgTableBody"/>
              <w:jc w:val="center"/>
              <w:rPr>
                <w:noProof/>
              </w:rPr>
            </w:pPr>
            <w:r w:rsidRPr="00F21240">
              <w:rPr>
                <w:noProof/>
              </w:rPr>
              <w:t>2</w:t>
            </w:r>
          </w:p>
        </w:tc>
      </w:tr>
      <w:tr w:rsidR="00715956" w:rsidRPr="00715956"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F21240" w:rsidRDefault="00715956">
            <w:pPr>
              <w:pStyle w:val="MsgTableBody"/>
              <w:jc w:val="center"/>
              <w:rPr>
                <w:noProof/>
              </w:rPr>
            </w:pPr>
            <w:r w:rsidRPr="00F21240">
              <w:rPr>
                <w:noProof/>
              </w:rPr>
              <w:t>2</w:t>
            </w:r>
          </w:p>
        </w:tc>
      </w:tr>
      <w:tr w:rsidR="00715956" w:rsidRPr="00715956"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F21240" w:rsidRDefault="00715956">
            <w:pPr>
              <w:pStyle w:val="MsgTableBody"/>
              <w:jc w:val="center"/>
              <w:rPr>
                <w:noProof/>
              </w:rPr>
            </w:pPr>
            <w:r w:rsidRPr="00F21240">
              <w:rPr>
                <w:noProof/>
              </w:rPr>
              <w:t>3</w:t>
            </w:r>
          </w:p>
        </w:tc>
      </w:tr>
      <w:tr w:rsidR="00715956" w:rsidRPr="00715956"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F21240" w:rsidRDefault="00715956">
            <w:pPr>
              <w:pStyle w:val="MsgTableBody"/>
              <w:jc w:val="center"/>
              <w:rPr>
                <w:noProof/>
              </w:rPr>
            </w:pPr>
            <w:r w:rsidRPr="00F21240">
              <w:rPr>
                <w:noProof/>
              </w:rPr>
              <w:t>3</w:t>
            </w:r>
          </w:p>
        </w:tc>
      </w:tr>
      <w:tr w:rsidR="00715956" w:rsidRPr="00715956"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F21240" w:rsidRDefault="00715956">
            <w:pPr>
              <w:pStyle w:val="MsgTableBody"/>
              <w:rPr>
                <w:noProof/>
              </w:rPr>
            </w:pPr>
            <w:r w:rsidRPr="00F21240">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F21240" w:rsidRDefault="00715956">
            <w:pPr>
              <w:pStyle w:val="MsgTableBody"/>
              <w:jc w:val="center"/>
              <w:rPr>
                <w:noProof/>
              </w:rPr>
            </w:pPr>
            <w:r w:rsidRPr="00F21240">
              <w:rPr>
                <w:noProof/>
              </w:rPr>
              <w:t>3</w:t>
            </w:r>
          </w:p>
        </w:tc>
      </w:tr>
      <w:tr w:rsidR="00DC3443" w:rsidRPr="00715956" w14:paraId="062B8D9E" w14:textId="77777777" w:rsidTr="00D50068">
        <w:trPr>
          <w:jc w:val="center"/>
          <w:ins w:id="2837" w:author="Merrick, Riki | APHL" w:date="2022-07-17T16:57:00Z"/>
        </w:trPr>
        <w:tc>
          <w:tcPr>
            <w:tcW w:w="2882" w:type="dxa"/>
            <w:tcBorders>
              <w:top w:val="dotted" w:sz="4" w:space="0" w:color="auto"/>
              <w:left w:val="nil"/>
              <w:bottom w:val="dotted" w:sz="4" w:space="0" w:color="auto"/>
              <w:right w:val="nil"/>
            </w:tcBorders>
            <w:shd w:val="clear" w:color="auto" w:fill="FFFFFF"/>
          </w:tcPr>
          <w:p w14:paraId="289EB2BD" w14:textId="3C72A3CB" w:rsidR="00DC3443" w:rsidRPr="00F21240" w:rsidRDefault="00DC3443" w:rsidP="00DC3443">
            <w:pPr>
              <w:pStyle w:val="MsgTableBody"/>
              <w:rPr>
                <w:ins w:id="2838" w:author="Merrick, Riki | APHL" w:date="2022-07-17T16:57:00Z"/>
                <w:noProof/>
              </w:rPr>
            </w:pPr>
            <w:ins w:id="2839" w:author="Merrick, Riki | APHL" w:date="2022-07-17T16:57:00Z">
              <w:r>
                <w:rPr>
                  <w:noProof/>
                </w:rPr>
                <w:t>[{ GSP }]</w:t>
              </w:r>
            </w:ins>
          </w:p>
        </w:tc>
        <w:tc>
          <w:tcPr>
            <w:tcW w:w="4320" w:type="dxa"/>
            <w:tcBorders>
              <w:top w:val="dotted" w:sz="4" w:space="0" w:color="auto"/>
              <w:left w:val="nil"/>
              <w:bottom w:val="dotted" w:sz="4" w:space="0" w:color="auto"/>
              <w:right w:val="nil"/>
            </w:tcBorders>
            <w:shd w:val="clear" w:color="auto" w:fill="FFFFFF"/>
          </w:tcPr>
          <w:p w14:paraId="6B3BC557" w14:textId="15028A13" w:rsidR="00DC3443" w:rsidRPr="00F21240" w:rsidRDefault="00DC3443" w:rsidP="00DC3443">
            <w:pPr>
              <w:pStyle w:val="MsgTableBody"/>
              <w:rPr>
                <w:ins w:id="2840" w:author="Merrick, Riki | APHL" w:date="2022-07-17T16:57:00Z"/>
                <w:noProof/>
              </w:rPr>
            </w:pPr>
            <w:ins w:id="2841" w:author="Merrick, Riki | APHL" w:date="2022-07-17T16:5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F0E7BC9" w14:textId="77777777" w:rsidR="00DC3443" w:rsidRPr="00F21240" w:rsidRDefault="00DC3443" w:rsidP="00DC3443">
            <w:pPr>
              <w:pStyle w:val="MsgTableBody"/>
              <w:jc w:val="center"/>
              <w:rPr>
                <w:ins w:id="2842"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19AFBE7D" w14:textId="1D77C0E3" w:rsidR="00DC3443" w:rsidRPr="00F21240" w:rsidRDefault="00DC3443" w:rsidP="00DC3443">
            <w:pPr>
              <w:pStyle w:val="MsgTableBody"/>
              <w:jc w:val="center"/>
              <w:rPr>
                <w:ins w:id="2843" w:author="Merrick, Riki | APHL" w:date="2022-07-17T16:57:00Z"/>
                <w:noProof/>
              </w:rPr>
            </w:pPr>
            <w:ins w:id="2844" w:author="Merrick, Riki | APHL" w:date="2022-07-17T16:57:00Z">
              <w:r>
                <w:rPr>
                  <w:noProof/>
                </w:rPr>
                <w:t>3</w:t>
              </w:r>
            </w:ins>
          </w:p>
        </w:tc>
      </w:tr>
      <w:tr w:rsidR="00DC3443" w:rsidRPr="00715956" w14:paraId="668A1E48" w14:textId="77777777" w:rsidTr="00D50068">
        <w:trPr>
          <w:jc w:val="center"/>
          <w:ins w:id="2845" w:author="Merrick, Riki | APHL" w:date="2022-07-17T16:57:00Z"/>
        </w:trPr>
        <w:tc>
          <w:tcPr>
            <w:tcW w:w="2882" w:type="dxa"/>
            <w:tcBorders>
              <w:top w:val="dotted" w:sz="4" w:space="0" w:color="auto"/>
              <w:left w:val="nil"/>
              <w:bottom w:val="dotted" w:sz="4" w:space="0" w:color="auto"/>
              <w:right w:val="nil"/>
            </w:tcBorders>
            <w:shd w:val="clear" w:color="auto" w:fill="FFFFFF"/>
          </w:tcPr>
          <w:p w14:paraId="4FE48F75" w14:textId="162F90F8" w:rsidR="00DC3443" w:rsidRPr="00F21240" w:rsidRDefault="00DC3443" w:rsidP="00DC3443">
            <w:pPr>
              <w:pStyle w:val="MsgTableBody"/>
              <w:rPr>
                <w:ins w:id="2846" w:author="Merrick, Riki | APHL" w:date="2022-07-17T16:57:00Z"/>
                <w:noProof/>
              </w:rPr>
            </w:pPr>
            <w:ins w:id="2847" w:author="Merrick, Riki | APHL" w:date="2022-07-17T16:57:00Z">
              <w:r>
                <w:rPr>
                  <w:noProof/>
                </w:rPr>
                <w:t>[{ GSR }]</w:t>
              </w:r>
            </w:ins>
          </w:p>
        </w:tc>
        <w:tc>
          <w:tcPr>
            <w:tcW w:w="4320" w:type="dxa"/>
            <w:tcBorders>
              <w:top w:val="dotted" w:sz="4" w:space="0" w:color="auto"/>
              <w:left w:val="nil"/>
              <w:bottom w:val="dotted" w:sz="4" w:space="0" w:color="auto"/>
              <w:right w:val="nil"/>
            </w:tcBorders>
            <w:shd w:val="clear" w:color="auto" w:fill="FFFFFF"/>
          </w:tcPr>
          <w:p w14:paraId="0E606A07" w14:textId="39D93F07" w:rsidR="00DC3443" w:rsidRPr="00F21240" w:rsidRDefault="00DC3443" w:rsidP="00DC3443">
            <w:pPr>
              <w:pStyle w:val="MsgTableBody"/>
              <w:rPr>
                <w:ins w:id="2848" w:author="Merrick, Riki | APHL" w:date="2022-07-17T16:57:00Z"/>
                <w:noProof/>
              </w:rPr>
            </w:pPr>
            <w:ins w:id="2849" w:author="Merrick, Riki | APHL" w:date="2022-07-17T16:5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3D03EF3" w14:textId="77777777" w:rsidR="00DC3443" w:rsidRPr="00F21240" w:rsidRDefault="00DC3443" w:rsidP="00DC3443">
            <w:pPr>
              <w:pStyle w:val="MsgTableBody"/>
              <w:jc w:val="center"/>
              <w:rPr>
                <w:ins w:id="2850"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70BB0CB" w14:textId="5E53CD94" w:rsidR="00DC3443" w:rsidRPr="00F21240" w:rsidRDefault="00DC3443" w:rsidP="00DC3443">
            <w:pPr>
              <w:pStyle w:val="MsgTableBody"/>
              <w:jc w:val="center"/>
              <w:rPr>
                <w:ins w:id="2851" w:author="Merrick, Riki | APHL" w:date="2022-07-17T16:57:00Z"/>
                <w:noProof/>
              </w:rPr>
            </w:pPr>
            <w:ins w:id="2852" w:author="Merrick, Riki | APHL" w:date="2022-07-17T16:57:00Z">
              <w:r>
                <w:rPr>
                  <w:noProof/>
                </w:rPr>
                <w:t>3</w:t>
              </w:r>
            </w:ins>
          </w:p>
        </w:tc>
      </w:tr>
      <w:tr w:rsidR="00DC3443" w:rsidRPr="00715956" w14:paraId="586270F8" w14:textId="77777777" w:rsidTr="00D50068">
        <w:trPr>
          <w:jc w:val="center"/>
          <w:ins w:id="2853" w:author="Merrick, Riki | APHL" w:date="2022-07-17T16:57:00Z"/>
        </w:trPr>
        <w:tc>
          <w:tcPr>
            <w:tcW w:w="2882" w:type="dxa"/>
            <w:tcBorders>
              <w:top w:val="dotted" w:sz="4" w:space="0" w:color="auto"/>
              <w:left w:val="nil"/>
              <w:bottom w:val="dotted" w:sz="4" w:space="0" w:color="auto"/>
              <w:right w:val="nil"/>
            </w:tcBorders>
            <w:shd w:val="clear" w:color="auto" w:fill="FFFFFF"/>
          </w:tcPr>
          <w:p w14:paraId="5BB89562" w14:textId="50027F08" w:rsidR="00DC3443" w:rsidRPr="00F21240" w:rsidRDefault="00DC3443" w:rsidP="00DC3443">
            <w:pPr>
              <w:pStyle w:val="MsgTableBody"/>
              <w:rPr>
                <w:ins w:id="2854" w:author="Merrick, Riki | APHL" w:date="2022-07-17T16:57:00Z"/>
                <w:noProof/>
              </w:rPr>
            </w:pPr>
            <w:ins w:id="2855" w:author="Merrick, Riki | APHL" w:date="2022-07-17T16:57:00Z">
              <w:r>
                <w:rPr>
                  <w:noProof/>
                </w:rPr>
                <w:t>[{ GSC }]</w:t>
              </w:r>
            </w:ins>
          </w:p>
        </w:tc>
        <w:tc>
          <w:tcPr>
            <w:tcW w:w="4320" w:type="dxa"/>
            <w:tcBorders>
              <w:top w:val="dotted" w:sz="4" w:space="0" w:color="auto"/>
              <w:left w:val="nil"/>
              <w:bottom w:val="dotted" w:sz="4" w:space="0" w:color="auto"/>
              <w:right w:val="nil"/>
            </w:tcBorders>
            <w:shd w:val="clear" w:color="auto" w:fill="FFFFFF"/>
          </w:tcPr>
          <w:p w14:paraId="5347B9A6" w14:textId="0AD02EB3" w:rsidR="00DC3443" w:rsidRPr="00F21240" w:rsidRDefault="00DC3443" w:rsidP="00DC3443">
            <w:pPr>
              <w:pStyle w:val="MsgTableBody"/>
              <w:rPr>
                <w:ins w:id="2856" w:author="Merrick, Riki | APHL" w:date="2022-07-17T16:57:00Z"/>
                <w:noProof/>
              </w:rPr>
            </w:pPr>
            <w:ins w:id="2857" w:author="Merrick, Riki | APHL" w:date="2022-07-17T16:57: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1AA0879" w14:textId="77777777" w:rsidR="00DC3443" w:rsidRPr="00F21240" w:rsidRDefault="00DC3443" w:rsidP="00DC3443">
            <w:pPr>
              <w:pStyle w:val="MsgTableBody"/>
              <w:jc w:val="center"/>
              <w:rPr>
                <w:ins w:id="2858"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7313C466" w14:textId="6F9C45DE" w:rsidR="00DC3443" w:rsidRPr="00F21240" w:rsidRDefault="00DC3443" w:rsidP="00DC3443">
            <w:pPr>
              <w:pStyle w:val="MsgTableBody"/>
              <w:jc w:val="center"/>
              <w:rPr>
                <w:ins w:id="2859" w:author="Merrick, Riki | APHL" w:date="2022-07-17T16:57:00Z"/>
                <w:noProof/>
              </w:rPr>
            </w:pPr>
            <w:ins w:id="2860" w:author="Merrick, Riki | APHL" w:date="2022-07-17T16:57:00Z">
              <w:r>
                <w:rPr>
                  <w:noProof/>
                </w:rPr>
                <w:t>3</w:t>
              </w:r>
            </w:ins>
          </w:p>
        </w:tc>
      </w:tr>
      <w:tr w:rsidR="00DC3443" w:rsidRPr="00715956"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DC3443" w:rsidRPr="00F21240" w:rsidRDefault="00DC3443" w:rsidP="00DC3443">
            <w:pPr>
              <w:pStyle w:val="MsgTableBody"/>
              <w:jc w:val="center"/>
              <w:rPr>
                <w:noProof/>
              </w:rPr>
            </w:pPr>
            <w:r w:rsidRPr="00F21240">
              <w:rPr>
                <w:noProof/>
              </w:rPr>
              <w:t>3</w:t>
            </w:r>
          </w:p>
        </w:tc>
      </w:tr>
      <w:tr w:rsidR="00DC3443" w:rsidRPr="00715956"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DC3443" w:rsidRPr="00F21240" w:rsidRDefault="00DC3443" w:rsidP="00DC3443">
            <w:pPr>
              <w:pStyle w:val="MsgTableBody"/>
              <w:rPr>
                <w:noProof/>
              </w:rPr>
            </w:pPr>
            <w:r w:rsidRPr="00F21240">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DC3443" w:rsidRPr="00F21240" w:rsidRDefault="00DC3443" w:rsidP="00DC3443">
            <w:pPr>
              <w:pStyle w:val="MsgTableBody"/>
              <w:jc w:val="center"/>
              <w:rPr>
                <w:noProof/>
              </w:rPr>
            </w:pPr>
            <w:r w:rsidRPr="00F21240">
              <w:rPr>
                <w:noProof/>
              </w:rPr>
              <w:t>3</w:t>
            </w:r>
          </w:p>
        </w:tc>
      </w:tr>
      <w:tr w:rsidR="00DC3443" w:rsidRPr="00715956"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DC3443" w:rsidRPr="00F21240" w:rsidRDefault="00DC3443" w:rsidP="00DC3443">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DC3443" w:rsidRPr="00F21240" w:rsidRDefault="00DC3443" w:rsidP="00DC3443">
            <w:pPr>
              <w:pStyle w:val="MsgTableBody"/>
              <w:jc w:val="center"/>
              <w:rPr>
                <w:noProof/>
              </w:rPr>
            </w:pPr>
            <w:r w:rsidRPr="00F21240">
              <w:rPr>
                <w:noProof/>
              </w:rPr>
              <w:t>3</w:t>
            </w:r>
          </w:p>
        </w:tc>
      </w:tr>
      <w:tr w:rsidR="00DC3443" w:rsidRPr="00715956"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DC3443" w:rsidRPr="00F21240" w:rsidRDefault="00DC3443" w:rsidP="00DC3443">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DC3443" w:rsidRPr="00F21240" w:rsidRDefault="00DC3443" w:rsidP="00DC3443">
            <w:pPr>
              <w:pStyle w:val="MsgTableBody"/>
              <w:rPr>
                <w:noProof/>
              </w:rPr>
            </w:pPr>
            <w:r w:rsidRPr="00F21240">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DC3443" w:rsidRPr="00F21240" w:rsidRDefault="00DC3443" w:rsidP="00DC3443">
            <w:pPr>
              <w:pStyle w:val="MsgTableBody"/>
              <w:jc w:val="center"/>
              <w:rPr>
                <w:noProof/>
              </w:rPr>
            </w:pPr>
            <w:r w:rsidRPr="00F21240">
              <w:rPr>
                <w:noProof/>
              </w:rPr>
              <w:t>3</w:t>
            </w:r>
          </w:p>
        </w:tc>
      </w:tr>
      <w:tr w:rsidR="00DC3443" w:rsidRPr="00715956" w14:paraId="042917B3" w14:textId="77777777" w:rsidTr="00D50068">
        <w:trPr>
          <w:jc w:val="center"/>
          <w:ins w:id="2861" w:author="Merrick, Riki | APHL" w:date="2022-07-17T16:57:00Z"/>
        </w:trPr>
        <w:tc>
          <w:tcPr>
            <w:tcW w:w="2882" w:type="dxa"/>
            <w:tcBorders>
              <w:top w:val="dotted" w:sz="4" w:space="0" w:color="auto"/>
              <w:left w:val="nil"/>
              <w:bottom w:val="dotted" w:sz="4" w:space="0" w:color="auto"/>
              <w:right w:val="nil"/>
            </w:tcBorders>
            <w:shd w:val="clear" w:color="auto" w:fill="FFFFFF"/>
          </w:tcPr>
          <w:p w14:paraId="20E6CED3" w14:textId="6FB09B25" w:rsidR="00DC3443" w:rsidRPr="00F21240" w:rsidRDefault="00DC3443" w:rsidP="00DC3443">
            <w:pPr>
              <w:pStyle w:val="MsgTableBody"/>
              <w:rPr>
                <w:ins w:id="2862" w:author="Merrick, Riki | APHL" w:date="2022-07-17T16:57:00Z"/>
                <w:noProof/>
              </w:rPr>
            </w:pPr>
            <w:ins w:id="2863" w:author="Merrick, Riki | APHL" w:date="2022-07-17T16:57:00Z">
              <w:r>
                <w:rPr>
                  <w:noProof/>
                </w:rPr>
                <w:t>[{ GSP }]</w:t>
              </w:r>
            </w:ins>
          </w:p>
        </w:tc>
        <w:tc>
          <w:tcPr>
            <w:tcW w:w="4320" w:type="dxa"/>
            <w:tcBorders>
              <w:top w:val="dotted" w:sz="4" w:space="0" w:color="auto"/>
              <w:left w:val="nil"/>
              <w:bottom w:val="dotted" w:sz="4" w:space="0" w:color="auto"/>
              <w:right w:val="nil"/>
            </w:tcBorders>
            <w:shd w:val="clear" w:color="auto" w:fill="FFFFFF"/>
          </w:tcPr>
          <w:p w14:paraId="519949EC" w14:textId="653CBD0C" w:rsidR="00DC3443" w:rsidRPr="00F21240" w:rsidRDefault="00DC3443" w:rsidP="00DC3443">
            <w:pPr>
              <w:pStyle w:val="MsgTableBody"/>
              <w:rPr>
                <w:ins w:id="2864" w:author="Merrick, Riki | APHL" w:date="2022-07-17T16:57:00Z"/>
                <w:noProof/>
              </w:rPr>
            </w:pPr>
            <w:ins w:id="2865" w:author="Merrick, Riki | APHL" w:date="2022-07-17T16:5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0B5B157" w14:textId="77777777" w:rsidR="00DC3443" w:rsidRPr="00F21240" w:rsidRDefault="00DC3443" w:rsidP="00DC3443">
            <w:pPr>
              <w:pStyle w:val="MsgTableBody"/>
              <w:jc w:val="center"/>
              <w:rPr>
                <w:ins w:id="2866"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5560F879" w14:textId="662D50B2" w:rsidR="00DC3443" w:rsidRPr="00F21240" w:rsidRDefault="00DC3443" w:rsidP="00DC3443">
            <w:pPr>
              <w:pStyle w:val="MsgTableBody"/>
              <w:jc w:val="center"/>
              <w:rPr>
                <w:ins w:id="2867" w:author="Merrick, Riki | APHL" w:date="2022-07-17T16:57:00Z"/>
                <w:noProof/>
              </w:rPr>
            </w:pPr>
            <w:ins w:id="2868" w:author="Merrick, Riki | APHL" w:date="2022-07-17T16:57:00Z">
              <w:r>
                <w:rPr>
                  <w:noProof/>
                </w:rPr>
                <w:t>3</w:t>
              </w:r>
            </w:ins>
          </w:p>
        </w:tc>
      </w:tr>
      <w:tr w:rsidR="00DC3443" w:rsidRPr="00715956" w14:paraId="7C79E0B2" w14:textId="77777777" w:rsidTr="00D50068">
        <w:trPr>
          <w:jc w:val="center"/>
          <w:ins w:id="2869" w:author="Merrick, Riki | APHL" w:date="2022-07-17T16:57:00Z"/>
        </w:trPr>
        <w:tc>
          <w:tcPr>
            <w:tcW w:w="2882" w:type="dxa"/>
            <w:tcBorders>
              <w:top w:val="dotted" w:sz="4" w:space="0" w:color="auto"/>
              <w:left w:val="nil"/>
              <w:bottom w:val="dotted" w:sz="4" w:space="0" w:color="auto"/>
              <w:right w:val="nil"/>
            </w:tcBorders>
            <w:shd w:val="clear" w:color="auto" w:fill="FFFFFF"/>
          </w:tcPr>
          <w:p w14:paraId="097837AA" w14:textId="737DA69C" w:rsidR="00DC3443" w:rsidRPr="00F21240" w:rsidRDefault="00DC3443" w:rsidP="00DC3443">
            <w:pPr>
              <w:pStyle w:val="MsgTableBody"/>
              <w:rPr>
                <w:ins w:id="2870" w:author="Merrick, Riki | APHL" w:date="2022-07-17T16:57:00Z"/>
                <w:noProof/>
              </w:rPr>
            </w:pPr>
            <w:ins w:id="2871" w:author="Merrick, Riki | APHL" w:date="2022-07-17T16:57:00Z">
              <w:r>
                <w:rPr>
                  <w:noProof/>
                </w:rPr>
                <w:t>[{ GSR }]</w:t>
              </w:r>
            </w:ins>
          </w:p>
        </w:tc>
        <w:tc>
          <w:tcPr>
            <w:tcW w:w="4320" w:type="dxa"/>
            <w:tcBorders>
              <w:top w:val="dotted" w:sz="4" w:space="0" w:color="auto"/>
              <w:left w:val="nil"/>
              <w:bottom w:val="dotted" w:sz="4" w:space="0" w:color="auto"/>
              <w:right w:val="nil"/>
            </w:tcBorders>
            <w:shd w:val="clear" w:color="auto" w:fill="FFFFFF"/>
          </w:tcPr>
          <w:p w14:paraId="63FC20D0" w14:textId="366DA8BB" w:rsidR="00DC3443" w:rsidRPr="00F21240" w:rsidRDefault="00DC3443" w:rsidP="00DC3443">
            <w:pPr>
              <w:pStyle w:val="MsgTableBody"/>
              <w:rPr>
                <w:ins w:id="2872" w:author="Merrick, Riki | APHL" w:date="2022-07-17T16:57:00Z"/>
                <w:noProof/>
              </w:rPr>
            </w:pPr>
            <w:ins w:id="2873" w:author="Merrick, Riki | APHL" w:date="2022-07-17T16:5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A83C445" w14:textId="77777777" w:rsidR="00DC3443" w:rsidRPr="00F21240" w:rsidRDefault="00DC3443" w:rsidP="00DC3443">
            <w:pPr>
              <w:pStyle w:val="MsgTableBody"/>
              <w:jc w:val="center"/>
              <w:rPr>
                <w:ins w:id="2874"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C0D7CD0" w14:textId="27EEE3BA" w:rsidR="00DC3443" w:rsidRPr="00F21240" w:rsidRDefault="00DC3443" w:rsidP="00DC3443">
            <w:pPr>
              <w:pStyle w:val="MsgTableBody"/>
              <w:jc w:val="center"/>
              <w:rPr>
                <w:ins w:id="2875" w:author="Merrick, Riki | APHL" w:date="2022-07-17T16:57:00Z"/>
                <w:noProof/>
              </w:rPr>
            </w:pPr>
            <w:ins w:id="2876" w:author="Merrick, Riki | APHL" w:date="2022-07-17T16:57:00Z">
              <w:r>
                <w:rPr>
                  <w:noProof/>
                </w:rPr>
                <w:t>3</w:t>
              </w:r>
            </w:ins>
          </w:p>
        </w:tc>
      </w:tr>
      <w:tr w:rsidR="00DC3443" w:rsidRPr="00715956" w14:paraId="32FCBF0C" w14:textId="77777777" w:rsidTr="00D50068">
        <w:trPr>
          <w:jc w:val="center"/>
          <w:ins w:id="2877" w:author="Merrick, Riki | APHL" w:date="2022-07-17T16:57:00Z"/>
        </w:trPr>
        <w:tc>
          <w:tcPr>
            <w:tcW w:w="2882" w:type="dxa"/>
            <w:tcBorders>
              <w:top w:val="dotted" w:sz="4" w:space="0" w:color="auto"/>
              <w:left w:val="nil"/>
              <w:bottom w:val="dotted" w:sz="4" w:space="0" w:color="auto"/>
              <w:right w:val="nil"/>
            </w:tcBorders>
            <w:shd w:val="clear" w:color="auto" w:fill="FFFFFF"/>
          </w:tcPr>
          <w:p w14:paraId="484903E3" w14:textId="12A32F97" w:rsidR="00DC3443" w:rsidRPr="00F21240" w:rsidRDefault="00DC3443" w:rsidP="00DC3443">
            <w:pPr>
              <w:pStyle w:val="MsgTableBody"/>
              <w:rPr>
                <w:ins w:id="2878" w:author="Merrick, Riki | APHL" w:date="2022-07-17T16:57:00Z"/>
                <w:noProof/>
              </w:rPr>
            </w:pPr>
            <w:ins w:id="2879" w:author="Merrick, Riki | APHL" w:date="2022-07-17T16:57:00Z">
              <w:r>
                <w:rPr>
                  <w:noProof/>
                </w:rPr>
                <w:t>[{ GSC }]</w:t>
              </w:r>
            </w:ins>
          </w:p>
        </w:tc>
        <w:tc>
          <w:tcPr>
            <w:tcW w:w="4320" w:type="dxa"/>
            <w:tcBorders>
              <w:top w:val="dotted" w:sz="4" w:space="0" w:color="auto"/>
              <w:left w:val="nil"/>
              <w:bottom w:val="dotted" w:sz="4" w:space="0" w:color="auto"/>
              <w:right w:val="nil"/>
            </w:tcBorders>
            <w:shd w:val="clear" w:color="auto" w:fill="FFFFFF"/>
          </w:tcPr>
          <w:p w14:paraId="3426F89A" w14:textId="19655F3E" w:rsidR="00DC3443" w:rsidRPr="00F21240" w:rsidRDefault="00DC3443" w:rsidP="00DC3443">
            <w:pPr>
              <w:pStyle w:val="MsgTableBody"/>
              <w:rPr>
                <w:ins w:id="2880" w:author="Merrick, Riki | APHL" w:date="2022-07-17T16:57:00Z"/>
                <w:noProof/>
              </w:rPr>
            </w:pPr>
            <w:ins w:id="2881" w:author="Merrick, Riki | APHL" w:date="2022-07-17T16:57: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61BFD51" w14:textId="77777777" w:rsidR="00DC3443" w:rsidRPr="00F21240" w:rsidRDefault="00DC3443" w:rsidP="00DC3443">
            <w:pPr>
              <w:pStyle w:val="MsgTableBody"/>
              <w:jc w:val="center"/>
              <w:rPr>
                <w:ins w:id="2882"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AD1F04F" w14:textId="61038784" w:rsidR="00DC3443" w:rsidRPr="00F21240" w:rsidRDefault="00DC3443" w:rsidP="00DC3443">
            <w:pPr>
              <w:pStyle w:val="MsgTableBody"/>
              <w:jc w:val="center"/>
              <w:rPr>
                <w:ins w:id="2883" w:author="Merrick, Riki | APHL" w:date="2022-07-17T16:57:00Z"/>
                <w:noProof/>
              </w:rPr>
            </w:pPr>
            <w:ins w:id="2884" w:author="Merrick, Riki | APHL" w:date="2022-07-17T16:57:00Z">
              <w:r>
                <w:rPr>
                  <w:noProof/>
                </w:rPr>
                <w:t>3</w:t>
              </w:r>
            </w:ins>
          </w:p>
        </w:tc>
      </w:tr>
      <w:tr w:rsidR="00DC3443" w:rsidRPr="00715956"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DC3443" w:rsidRPr="00F21240" w:rsidRDefault="00DC3443" w:rsidP="00DC3443">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DC3443" w:rsidRPr="00F21240" w:rsidRDefault="00DC3443" w:rsidP="00DC3443">
            <w:pPr>
              <w:pStyle w:val="MsgTableBody"/>
              <w:jc w:val="center"/>
              <w:rPr>
                <w:noProof/>
              </w:rPr>
            </w:pPr>
            <w:r w:rsidRPr="00F21240">
              <w:rPr>
                <w:noProof/>
              </w:rPr>
              <w:t>3</w:t>
            </w:r>
          </w:p>
        </w:tc>
      </w:tr>
      <w:tr w:rsidR="00DC3443" w:rsidRPr="00715956"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DC3443" w:rsidRPr="00F21240" w:rsidRDefault="00DC3443" w:rsidP="00DC3443">
            <w:pPr>
              <w:pStyle w:val="MsgTableBody"/>
              <w:rPr>
                <w:noProof/>
              </w:rPr>
            </w:pPr>
            <w:r w:rsidRPr="00F21240">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DC3443" w:rsidRPr="00F21240" w:rsidRDefault="00DC3443" w:rsidP="00DC3443">
            <w:pPr>
              <w:pStyle w:val="MsgTableBody"/>
              <w:jc w:val="center"/>
              <w:rPr>
                <w:noProof/>
              </w:rPr>
            </w:pPr>
            <w:r w:rsidRPr="00F21240">
              <w:rPr>
                <w:noProof/>
              </w:rPr>
              <w:t>3</w:t>
            </w:r>
          </w:p>
        </w:tc>
      </w:tr>
    </w:tbl>
    <w:p w14:paraId="79E50A3D" w14:textId="09B75322" w:rsidR="00EB05F1"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6BB6" w14:paraId="7415D9FB" w14:textId="77777777" w:rsidTr="009118D0">
        <w:trPr>
          <w:jc w:val="center"/>
        </w:trPr>
        <w:tc>
          <w:tcPr>
            <w:tcW w:w="8926" w:type="dxa"/>
            <w:gridSpan w:val="6"/>
          </w:tcPr>
          <w:p w14:paraId="79CE22B1" w14:textId="4F95E595" w:rsidR="00E60DB2" w:rsidRPr="006D6BB6" w:rsidRDefault="00E60DB2" w:rsidP="00E60DB2">
            <w:pPr>
              <w:pStyle w:val="ACK-ChoreographyHeader"/>
            </w:pPr>
            <w:r w:rsidRPr="00C20CAF">
              <w:t>Acknowledgment Choreography</w:t>
            </w:r>
          </w:p>
        </w:tc>
      </w:tr>
      <w:tr w:rsidR="00E60DB2" w:rsidRPr="006D6BB6" w14:paraId="07387904" w14:textId="77777777" w:rsidTr="009118D0">
        <w:trPr>
          <w:jc w:val="center"/>
        </w:trPr>
        <w:tc>
          <w:tcPr>
            <w:tcW w:w="8926" w:type="dxa"/>
            <w:gridSpan w:val="6"/>
          </w:tcPr>
          <w:p w14:paraId="34C1BB3A" w14:textId="2C1CC33C" w:rsidR="00E60DB2" w:rsidRPr="00C20CAF" w:rsidRDefault="009118D0" w:rsidP="00E60DB2">
            <w:pPr>
              <w:pStyle w:val="ACK-ChoreographyHeader"/>
            </w:pPr>
            <w:r w:rsidRPr="00F21240">
              <w:rPr>
                <w:noProof/>
              </w:rPr>
              <w:t>ADT^A24^ADT_A24</w:t>
            </w:r>
          </w:p>
        </w:tc>
      </w:tr>
      <w:tr w:rsidR="00EB05F1" w:rsidRPr="006D6BB6" w14:paraId="45C22D62" w14:textId="77777777" w:rsidTr="009118D0">
        <w:trPr>
          <w:jc w:val="center"/>
        </w:trPr>
        <w:tc>
          <w:tcPr>
            <w:tcW w:w="1500" w:type="dxa"/>
          </w:tcPr>
          <w:p w14:paraId="62C6AEAF" w14:textId="77777777" w:rsidR="00EB05F1" w:rsidRPr="006D6BB6" w:rsidRDefault="00EB05F1" w:rsidP="00AD6CE4">
            <w:pPr>
              <w:pStyle w:val="ACK-ChoreographyBody"/>
            </w:pPr>
            <w:r w:rsidRPr="006D6BB6">
              <w:t>Field name</w:t>
            </w:r>
          </w:p>
        </w:tc>
        <w:tc>
          <w:tcPr>
            <w:tcW w:w="2345" w:type="dxa"/>
          </w:tcPr>
          <w:p w14:paraId="7B285865" w14:textId="77777777" w:rsidR="00EB05F1" w:rsidRPr="006D6BB6" w:rsidRDefault="00EB05F1" w:rsidP="00AD6CE4">
            <w:pPr>
              <w:pStyle w:val="ACK-ChoreographyBody"/>
            </w:pPr>
            <w:r w:rsidRPr="006D6BB6">
              <w:t>Field Value: Original mode</w:t>
            </w:r>
          </w:p>
        </w:tc>
        <w:tc>
          <w:tcPr>
            <w:tcW w:w="5081" w:type="dxa"/>
            <w:gridSpan w:val="4"/>
          </w:tcPr>
          <w:p w14:paraId="55D41F50" w14:textId="77777777" w:rsidR="00EB05F1" w:rsidRPr="006D6BB6" w:rsidRDefault="00EB05F1" w:rsidP="00AD6CE4">
            <w:pPr>
              <w:pStyle w:val="ACK-ChoreographyBody"/>
            </w:pPr>
            <w:r w:rsidRPr="006D6BB6">
              <w:t>Field value: Enhanced mode</w:t>
            </w:r>
          </w:p>
        </w:tc>
      </w:tr>
      <w:tr w:rsidR="00EB05F1" w:rsidRPr="006D6BB6" w14:paraId="2746365D" w14:textId="77777777" w:rsidTr="009118D0">
        <w:trPr>
          <w:jc w:val="center"/>
        </w:trPr>
        <w:tc>
          <w:tcPr>
            <w:tcW w:w="1500" w:type="dxa"/>
          </w:tcPr>
          <w:p w14:paraId="4553E2F7" w14:textId="77777777" w:rsidR="00EB05F1" w:rsidRPr="006D6BB6" w:rsidRDefault="00EB05F1" w:rsidP="00AD6CE4">
            <w:pPr>
              <w:pStyle w:val="ACK-ChoreographyBody"/>
            </w:pPr>
            <w:r w:rsidRPr="006D6BB6">
              <w:t>MSH.15</w:t>
            </w:r>
          </w:p>
        </w:tc>
        <w:tc>
          <w:tcPr>
            <w:tcW w:w="2345" w:type="dxa"/>
          </w:tcPr>
          <w:p w14:paraId="3E36F9D1" w14:textId="77777777" w:rsidR="00EB05F1" w:rsidRPr="006D6BB6" w:rsidRDefault="00EB05F1" w:rsidP="00AD6CE4">
            <w:pPr>
              <w:pStyle w:val="ACK-ChoreographyBody"/>
            </w:pPr>
            <w:r w:rsidRPr="006D6BB6">
              <w:t>Blank</w:t>
            </w:r>
          </w:p>
        </w:tc>
        <w:tc>
          <w:tcPr>
            <w:tcW w:w="456" w:type="dxa"/>
          </w:tcPr>
          <w:p w14:paraId="5E1AA9D4" w14:textId="77777777" w:rsidR="00EB05F1" w:rsidRPr="006D6BB6" w:rsidRDefault="00EB05F1" w:rsidP="00AD6CE4">
            <w:pPr>
              <w:pStyle w:val="ACK-ChoreographyBody"/>
            </w:pPr>
            <w:r w:rsidRPr="006D6BB6">
              <w:t>NE</w:t>
            </w:r>
          </w:p>
        </w:tc>
        <w:tc>
          <w:tcPr>
            <w:tcW w:w="1506" w:type="dxa"/>
          </w:tcPr>
          <w:p w14:paraId="3FF2213A" w14:textId="77777777" w:rsidR="00EB05F1" w:rsidRPr="006D6BB6" w:rsidRDefault="00EB05F1" w:rsidP="00AD6CE4">
            <w:pPr>
              <w:pStyle w:val="ACK-ChoreographyBody"/>
            </w:pPr>
            <w:r w:rsidRPr="006D6BB6">
              <w:t>AL, SU, ER</w:t>
            </w:r>
          </w:p>
        </w:tc>
        <w:tc>
          <w:tcPr>
            <w:tcW w:w="1559" w:type="dxa"/>
          </w:tcPr>
          <w:p w14:paraId="46F18789" w14:textId="77777777" w:rsidR="00EB05F1" w:rsidRPr="006D6BB6" w:rsidRDefault="00EB05F1" w:rsidP="00AD6CE4">
            <w:pPr>
              <w:pStyle w:val="ACK-ChoreographyBody"/>
            </w:pPr>
            <w:r w:rsidRPr="006D6BB6">
              <w:t>NE</w:t>
            </w:r>
          </w:p>
        </w:tc>
        <w:tc>
          <w:tcPr>
            <w:tcW w:w="1560" w:type="dxa"/>
          </w:tcPr>
          <w:p w14:paraId="3AE967F7" w14:textId="77777777" w:rsidR="00EB05F1" w:rsidRPr="006D6BB6" w:rsidRDefault="00EB05F1" w:rsidP="00AD6CE4">
            <w:pPr>
              <w:pStyle w:val="ACK-ChoreographyBody"/>
            </w:pPr>
            <w:r w:rsidRPr="006D6BB6">
              <w:t>AL, SU, ER</w:t>
            </w:r>
          </w:p>
        </w:tc>
      </w:tr>
      <w:tr w:rsidR="00EB05F1" w:rsidRPr="006D6BB6" w14:paraId="2E380B12" w14:textId="77777777" w:rsidTr="009118D0">
        <w:trPr>
          <w:jc w:val="center"/>
        </w:trPr>
        <w:tc>
          <w:tcPr>
            <w:tcW w:w="1500" w:type="dxa"/>
          </w:tcPr>
          <w:p w14:paraId="4BA05A23" w14:textId="77777777" w:rsidR="00EB05F1" w:rsidRPr="006D6BB6" w:rsidRDefault="00EB05F1" w:rsidP="00AD6CE4">
            <w:pPr>
              <w:pStyle w:val="ACK-ChoreographyBody"/>
            </w:pPr>
            <w:r w:rsidRPr="006D6BB6">
              <w:t>MSH.16</w:t>
            </w:r>
          </w:p>
        </w:tc>
        <w:tc>
          <w:tcPr>
            <w:tcW w:w="2345" w:type="dxa"/>
          </w:tcPr>
          <w:p w14:paraId="61AECE13" w14:textId="77777777" w:rsidR="00EB05F1" w:rsidRPr="006D6BB6" w:rsidRDefault="00EB05F1" w:rsidP="00AD6CE4">
            <w:pPr>
              <w:pStyle w:val="ACK-ChoreographyBody"/>
            </w:pPr>
            <w:r w:rsidRPr="006D6BB6">
              <w:t>Blank</w:t>
            </w:r>
          </w:p>
        </w:tc>
        <w:tc>
          <w:tcPr>
            <w:tcW w:w="456" w:type="dxa"/>
          </w:tcPr>
          <w:p w14:paraId="0A24952F" w14:textId="77777777" w:rsidR="00EB05F1" w:rsidRPr="006D6BB6" w:rsidRDefault="00EB05F1" w:rsidP="00AD6CE4">
            <w:pPr>
              <w:pStyle w:val="ACK-ChoreographyBody"/>
            </w:pPr>
            <w:r w:rsidRPr="006D6BB6">
              <w:t>NE</w:t>
            </w:r>
          </w:p>
        </w:tc>
        <w:tc>
          <w:tcPr>
            <w:tcW w:w="1506" w:type="dxa"/>
          </w:tcPr>
          <w:p w14:paraId="387BDD3A" w14:textId="77777777" w:rsidR="00EB05F1" w:rsidRPr="006D6BB6" w:rsidRDefault="00EB05F1" w:rsidP="00AD6CE4">
            <w:pPr>
              <w:pStyle w:val="ACK-ChoreographyBody"/>
            </w:pPr>
            <w:r w:rsidRPr="006D6BB6">
              <w:t>NE</w:t>
            </w:r>
          </w:p>
        </w:tc>
        <w:tc>
          <w:tcPr>
            <w:tcW w:w="1559" w:type="dxa"/>
          </w:tcPr>
          <w:p w14:paraId="02E2D9E8" w14:textId="77777777" w:rsidR="00EB05F1" w:rsidRPr="006D6BB6" w:rsidRDefault="00EB05F1" w:rsidP="00AD6CE4">
            <w:pPr>
              <w:pStyle w:val="ACK-ChoreographyBody"/>
            </w:pPr>
            <w:r w:rsidRPr="006D6BB6">
              <w:t>AL, SU, ER</w:t>
            </w:r>
          </w:p>
        </w:tc>
        <w:tc>
          <w:tcPr>
            <w:tcW w:w="1560" w:type="dxa"/>
          </w:tcPr>
          <w:p w14:paraId="53CE58F8" w14:textId="77777777" w:rsidR="00EB05F1" w:rsidRPr="006D6BB6" w:rsidRDefault="00EB05F1" w:rsidP="00AD6CE4">
            <w:pPr>
              <w:pStyle w:val="ACK-ChoreographyBody"/>
            </w:pPr>
            <w:r w:rsidRPr="006D6BB6">
              <w:t>AL, SU, ER</w:t>
            </w:r>
          </w:p>
        </w:tc>
      </w:tr>
      <w:tr w:rsidR="00EB05F1" w:rsidRPr="006D6BB6" w14:paraId="7E0A5AC4" w14:textId="77777777" w:rsidTr="009118D0">
        <w:trPr>
          <w:jc w:val="center"/>
        </w:trPr>
        <w:tc>
          <w:tcPr>
            <w:tcW w:w="1500" w:type="dxa"/>
          </w:tcPr>
          <w:p w14:paraId="370D8E60" w14:textId="77777777" w:rsidR="00EB05F1" w:rsidRPr="006D6BB6" w:rsidRDefault="00EB05F1" w:rsidP="00AD6CE4">
            <w:pPr>
              <w:pStyle w:val="ACK-ChoreographyBody"/>
            </w:pPr>
            <w:r w:rsidRPr="006D6BB6">
              <w:t>Immediate Ack</w:t>
            </w:r>
          </w:p>
        </w:tc>
        <w:tc>
          <w:tcPr>
            <w:tcW w:w="2345" w:type="dxa"/>
          </w:tcPr>
          <w:p w14:paraId="1E1BD4BD" w14:textId="77777777" w:rsidR="00EB05F1" w:rsidRPr="006D6BB6" w:rsidRDefault="00EB05F1" w:rsidP="00AD6CE4">
            <w:pPr>
              <w:pStyle w:val="ACK-ChoreographyBody"/>
            </w:pPr>
            <w:r w:rsidRPr="006D6BB6">
              <w:t>-</w:t>
            </w:r>
          </w:p>
        </w:tc>
        <w:tc>
          <w:tcPr>
            <w:tcW w:w="456" w:type="dxa"/>
          </w:tcPr>
          <w:p w14:paraId="2CBD24A9" w14:textId="77777777" w:rsidR="00EB05F1" w:rsidRPr="006D6BB6" w:rsidRDefault="00EB05F1" w:rsidP="00AD6CE4">
            <w:pPr>
              <w:pStyle w:val="ACK-ChoreographyBody"/>
            </w:pPr>
            <w:r w:rsidRPr="006D6BB6">
              <w:t>-</w:t>
            </w:r>
          </w:p>
        </w:tc>
        <w:tc>
          <w:tcPr>
            <w:tcW w:w="1506" w:type="dxa"/>
          </w:tcPr>
          <w:p w14:paraId="6F34449A" w14:textId="4644DE77"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59" w:type="dxa"/>
          </w:tcPr>
          <w:p w14:paraId="4338C6A6" w14:textId="77777777" w:rsidR="00EB05F1" w:rsidRPr="006D6BB6" w:rsidRDefault="00EB05F1" w:rsidP="00AD6CE4">
            <w:pPr>
              <w:pStyle w:val="ACK-ChoreographyBody"/>
            </w:pPr>
            <w:r w:rsidRPr="006D6BB6">
              <w:t>-</w:t>
            </w:r>
          </w:p>
        </w:tc>
        <w:tc>
          <w:tcPr>
            <w:tcW w:w="1560" w:type="dxa"/>
          </w:tcPr>
          <w:p w14:paraId="7429AE23" w14:textId="266F2FFA" w:rsidR="00EB05F1" w:rsidRPr="006D6BB6" w:rsidRDefault="00EB05F1" w:rsidP="00AD6CE4">
            <w:pPr>
              <w:pStyle w:val="ACK-ChoreographyBody"/>
            </w:pPr>
            <w:r w:rsidRPr="006D6BB6">
              <w:rPr>
                <w:szCs w:val="16"/>
              </w:rPr>
              <w:t>ACK^</w:t>
            </w:r>
            <w:r>
              <w:rPr>
                <w:szCs w:val="16"/>
              </w:rPr>
              <w:t>A24</w:t>
            </w:r>
            <w:r w:rsidRPr="006D6BB6">
              <w:rPr>
                <w:szCs w:val="16"/>
              </w:rPr>
              <w:t>^ACK</w:t>
            </w:r>
          </w:p>
        </w:tc>
      </w:tr>
      <w:tr w:rsidR="00EB05F1" w:rsidRPr="006D6BB6" w14:paraId="5C476F60" w14:textId="77777777" w:rsidTr="009118D0">
        <w:trPr>
          <w:jc w:val="center"/>
        </w:trPr>
        <w:tc>
          <w:tcPr>
            <w:tcW w:w="1500" w:type="dxa"/>
          </w:tcPr>
          <w:p w14:paraId="6E48FA53" w14:textId="77777777" w:rsidR="00EB05F1" w:rsidRPr="006D6BB6" w:rsidRDefault="00EB05F1" w:rsidP="00AD6CE4">
            <w:pPr>
              <w:pStyle w:val="ACK-ChoreographyBody"/>
            </w:pPr>
            <w:r w:rsidRPr="006D6BB6">
              <w:t>Application Ack</w:t>
            </w:r>
          </w:p>
        </w:tc>
        <w:tc>
          <w:tcPr>
            <w:tcW w:w="2345" w:type="dxa"/>
          </w:tcPr>
          <w:p w14:paraId="00B83C5D" w14:textId="29233213" w:rsidR="00EB05F1" w:rsidRPr="006D6BB6" w:rsidRDefault="00EB05F1" w:rsidP="00AD6CE4">
            <w:pPr>
              <w:pStyle w:val="ACK-ChoreographyBody"/>
            </w:pPr>
            <w:r>
              <w:rPr>
                <w:szCs w:val="16"/>
              </w:rPr>
              <w:t>ADT</w:t>
            </w:r>
            <w:r w:rsidRPr="006D6BB6">
              <w:rPr>
                <w:szCs w:val="16"/>
              </w:rPr>
              <w:t>^</w:t>
            </w:r>
            <w:r>
              <w:rPr>
                <w:szCs w:val="16"/>
              </w:rPr>
              <w:t>A24</w:t>
            </w:r>
            <w:r w:rsidRPr="006D6BB6">
              <w:rPr>
                <w:szCs w:val="16"/>
              </w:rPr>
              <w:t>^</w:t>
            </w:r>
            <w:r>
              <w:rPr>
                <w:szCs w:val="16"/>
              </w:rPr>
              <w:t>ADT</w:t>
            </w:r>
            <w:r w:rsidRPr="006D6BB6">
              <w:rPr>
                <w:szCs w:val="16"/>
              </w:rPr>
              <w:t>_</w:t>
            </w:r>
            <w:r>
              <w:rPr>
                <w:szCs w:val="16"/>
              </w:rPr>
              <w:t>A24</w:t>
            </w:r>
          </w:p>
        </w:tc>
        <w:tc>
          <w:tcPr>
            <w:tcW w:w="456" w:type="dxa"/>
          </w:tcPr>
          <w:p w14:paraId="36F07927" w14:textId="77777777" w:rsidR="00EB05F1" w:rsidRPr="006D6BB6" w:rsidRDefault="00EB05F1" w:rsidP="00AD6CE4">
            <w:pPr>
              <w:pStyle w:val="ACK-ChoreographyBody"/>
            </w:pPr>
            <w:r w:rsidRPr="006D6BB6">
              <w:t>-</w:t>
            </w:r>
          </w:p>
        </w:tc>
        <w:tc>
          <w:tcPr>
            <w:tcW w:w="1506" w:type="dxa"/>
          </w:tcPr>
          <w:p w14:paraId="42649DF1" w14:textId="77777777" w:rsidR="00EB05F1" w:rsidRPr="006D6BB6" w:rsidRDefault="00EB05F1" w:rsidP="00AD6CE4">
            <w:pPr>
              <w:pStyle w:val="ACK-ChoreographyBody"/>
            </w:pPr>
            <w:r w:rsidRPr="006D6BB6">
              <w:t>-</w:t>
            </w:r>
          </w:p>
        </w:tc>
        <w:tc>
          <w:tcPr>
            <w:tcW w:w="1559" w:type="dxa"/>
          </w:tcPr>
          <w:p w14:paraId="290C0483" w14:textId="5B1753B8"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60" w:type="dxa"/>
          </w:tcPr>
          <w:p w14:paraId="4D15E6E3" w14:textId="28F3A78A" w:rsidR="00EB05F1" w:rsidRPr="006D6BB6" w:rsidRDefault="00EB05F1" w:rsidP="00AD6CE4">
            <w:pPr>
              <w:pStyle w:val="ACK-ChoreographyBody"/>
            </w:pPr>
            <w:r w:rsidRPr="006D6BB6">
              <w:rPr>
                <w:szCs w:val="16"/>
              </w:rPr>
              <w:t>ACK^</w:t>
            </w:r>
            <w:r>
              <w:rPr>
                <w:szCs w:val="16"/>
              </w:rPr>
              <w:t>A24</w:t>
            </w:r>
            <w:r w:rsidRPr="006D6BB6">
              <w:rPr>
                <w:szCs w:val="16"/>
              </w:rPr>
              <w:t>^ACK</w:t>
            </w:r>
          </w:p>
        </w:tc>
      </w:tr>
    </w:tbl>
    <w:p w14:paraId="34702C21" w14:textId="77777777" w:rsidR="00715956" w:rsidRPr="00F21240" w:rsidRDefault="00715956">
      <w:pPr>
        <w:rPr>
          <w:noProof/>
        </w:rPr>
      </w:pPr>
    </w:p>
    <w:p w14:paraId="4E59BEFC" w14:textId="77777777" w:rsidR="00715956" w:rsidRPr="00F21240" w:rsidRDefault="00715956">
      <w:pPr>
        <w:pStyle w:val="MsgTableCaption"/>
        <w:rPr>
          <w:noProof/>
        </w:rPr>
      </w:pPr>
      <w:r w:rsidRPr="00F21240">
        <w:rPr>
          <w:noProof/>
        </w:rPr>
        <w:t>ACK^A24^ACK: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F21240" w:rsidRDefault="00715956">
            <w:pPr>
              <w:pStyle w:val="MsgTableHeader"/>
              <w:jc w:val="center"/>
              <w:rPr>
                <w:noProof/>
              </w:rPr>
            </w:pPr>
            <w:r w:rsidRPr="00F21240">
              <w:rPr>
                <w:noProof/>
              </w:rPr>
              <w:t>Chapter</w:t>
            </w:r>
          </w:p>
        </w:tc>
      </w:tr>
      <w:tr w:rsidR="00715956" w:rsidRPr="00715956"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F21240" w:rsidRDefault="00715956">
            <w:pPr>
              <w:pStyle w:val="MsgTableBody"/>
              <w:jc w:val="center"/>
              <w:rPr>
                <w:noProof/>
              </w:rPr>
            </w:pPr>
            <w:r w:rsidRPr="00F21240">
              <w:rPr>
                <w:noProof/>
              </w:rPr>
              <w:t>2</w:t>
            </w:r>
          </w:p>
        </w:tc>
      </w:tr>
      <w:tr w:rsidR="00715956" w:rsidRPr="00715956"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F21240" w:rsidRDefault="00715956">
            <w:pPr>
              <w:pStyle w:val="MsgTableBody"/>
              <w:jc w:val="center"/>
              <w:rPr>
                <w:noProof/>
              </w:rPr>
            </w:pPr>
            <w:r w:rsidRPr="00F21240">
              <w:rPr>
                <w:noProof/>
              </w:rPr>
              <w:t>2</w:t>
            </w:r>
          </w:p>
        </w:tc>
      </w:tr>
      <w:tr w:rsidR="00715956" w:rsidRPr="00715956"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F21240" w:rsidRDefault="00715956">
            <w:pPr>
              <w:pStyle w:val="MsgTableBody"/>
              <w:jc w:val="center"/>
              <w:rPr>
                <w:noProof/>
              </w:rPr>
            </w:pPr>
            <w:r w:rsidRPr="00F21240">
              <w:rPr>
                <w:noProof/>
              </w:rPr>
              <w:t>2</w:t>
            </w:r>
          </w:p>
        </w:tc>
      </w:tr>
      <w:tr w:rsidR="00715956" w:rsidRPr="00715956"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F21240" w:rsidRDefault="00715956">
            <w:pPr>
              <w:pStyle w:val="MsgTableBody"/>
              <w:jc w:val="center"/>
              <w:rPr>
                <w:noProof/>
              </w:rPr>
            </w:pPr>
            <w:r w:rsidRPr="00F21240">
              <w:rPr>
                <w:noProof/>
              </w:rPr>
              <w:t>2</w:t>
            </w:r>
          </w:p>
        </w:tc>
      </w:tr>
      <w:tr w:rsidR="00715956" w:rsidRPr="00715956"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F21240" w:rsidRDefault="00715956">
            <w:pPr>
              <w:pStyle w:val="MsgTableBody"/>
              <w:jc w:val="center"/>
              <w:rPr>
                <w:noProof/>
              </w:rPr>
            </w:pPr>
            <w:r w:rsidRPr="00F21240">
              <w:rPr>
                <w:noProof/>
              </w:rPr>
              <w:t>2</w:t>
            </w:r>
          </w:p>
        </w:tc>
      </w:tr>
    </w:tbl>
    <w:p w14:paraId="3D12B041" w14:textId="12177131" w:rsidR="004E4611" w:rsidRDefault="004E4611" w:rsidP="00E60DB2">
      <w:bookmarkStart w:id="2885" w:name="_Toc348245000"/>
      <w:bookmarkStart w:id="2886" w:name="_Toc348258188"/>
      <w:bookmarkStart w:id="2887" w:name="_Toc348263371"/>
      <w:bookmarkStart w:id="2888" w:name="_Toc348336785"/>
      <w:bookmarkStart w:id="2889" w:name="_Toc348768098"/>
      <w:bookmarkStart w:id="2890" w:name="_Toc380435646"/>
      <w:bookmarkStart w:id="2891" w:name="_Toc359236142"/>
      <w:bookmarkStart w:id="2892" w:name="_Toc1815963"/>
      <w:bookmarkStart w:id="2893" w:name="_Toc21372507"/>
      <w:bookmarkStart w:id="2894" w:name="_Toc175991981"/>
      <w:bookmarkStart w:id="2895"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6BB6" w14:paraId="5057967C" w14:textId="77777777" w:rsidTr="00E60DB2">
        <w:trPr>
          <w:jc w:val="center"/>
        </w:trPr>
        <w:tc>
          <w:tcPr>
            <w:tcW w:w="6516" w:type="dxa"/>
            <w:gridSpan w:val="4"/>
          </w:tcPr>
          <w:p w14:paraId="37FF1864" w14:textId="2A7D72F7" w:rsidR="00E60DB2" w:rsidRPr="006D6BB6" w:rsidRDefault="00E60DB2" w:rsidP="00E60DB2">
            <w:pPr>
              <w:pStyle w:val="ACK-ChoreographyHeader"/>
            </w:pPr>
            <w:r w:rsidRPr="00C20CAF">
              <w:t>Acknowledgment Choreography</w:t>
            </w:r>
          </w:p>
        </w:tc>
      </w:tr>
      <w:tr w:rsidR="00E60DB2" w:rsidRPr="006D6BB6" w14:paraId="5D28D691" w14:textId="77777777" w:rsidTr="00E60DB2">
        <w:trPr>
          <w:jc w:val="center"/>
        </w:trPr>
        <w:tc>
          <w:tcPr>
            <w:tcW w:w="6516" w:type="dxa"/>
            <w:gridSpan w:val="4"/>
          </w:tcPr>
          <w:p w14:paraId="663011D4" w14:textId="63F57BE1" w:rsidR="00E60DB2" w:rsidRPr="00C20CAF" w:rsidRDefault="009118D0" w:rsidP="00E60DB2">
            <w:pPr>
              <w:pStyle w:val="ACK-ChoreographyHeader"/>
            </w:pPr>
            <w:r w:rsidRPr="00F21240">
              <w:rPr>
                <w:noProof/>
              </w:rPr>
              <w:t>ACK^A24^ACK</w:t>
            </w:r>
          </w:p>
        </w:tc>
      </w:tr>
      <w:tr w:rsidR="004E4611" w:rsidRPr="006D6BB6" w14:paraId="718D2D6B" w14:textId="77777777" w:rsidTr="00E60DB2">
        <w:trPr>
          <w:jc w:val="center"/>
        </w:trPr>
        <w:tc>
          <w:tcPr>
            <w:tcW w:w="1559" w:type="dxa"/>
          </w:tcPr>
          <w:p w14:paraId="1100862F" w14:textId="77777777" w:rsidR="004E4611" w:rsidRPr="006D6BB6" w:rsidRDefault="004E4611" w:rsidP="0025077B">
            <w:pPr>
              <w:pStyle w:val="ACK-ChoreographyBody"/>
            </w:pPr>
            <w:r w:rsidRPr="006D6BB6">
              <w:t>Field name</w:t>
            </w:r>
          </w:p>
        </w:tc>
        <w:tc>
          <w:tcPr>
            <w:tcW w:w="2405" w:type="dxa"/>
          </w:tcPr>
          <w:p w14:paraId="5C286102" w14:textId="77777777" w:rsidR="004E4611" w:rsidRPr="006D6BB6" w:rsidRDefault="004E4611" w:rsidP="0025077B">
            <w:pPr>
              <w:pStyle w:val="ACK-ChoreographyBody"/>
            </w:pPr>
            <w:r w:rsidRPr="006D6BB6">
              <w:t>Field Value: Original mode</w:t>
            </w:r>
          </w:p>
        </w:tc>
        <w:tc>
          <w:tcPr>
            <w:tcW w:w="2552" w:type="dxa"/>
            <w:gridSpan w:val="2"/>
          </w:tcPr>
          <w:p w14:paraId="141E82D0" w14:textId="77777777" w:rsidR="004E4611" w:rsidRPr="006D6BB6" w:rsidRDefault="004E4611" w:rsidP="0025077B">
            <w:pPr>
              <w:pStyle w:val="ACK-ChoreographyBody"/>
            </w:pPr>
            <w:r w:rsidRPr="006D6BB6">
              <w:t>Field value: Enhanced mode</w:t>
            </w:r>
          </w:p>
        </w:tc>
      </w:tr>
      <w:tr w:rsidR="006B6AAD" w:rsidRPr="006D6BB6" w14:paraId="25B19220" w14:textId="77777777" w:rsidTr="00E60DB2">
        <w:trPr>
          <w:jc w:val="center"/>
        </w:trPr>
        <w:tc>
          <w:tcPr>
            <w:tcW w:w="1559" w:type="dxa"/>
          </w:tcPr>
          <w:p w14:paraId="50144321" w14:textId="77777777" w:rsidR="006B6AAD" w:rsidRPr="006D6BB6" w:rsidRDefault="006B6AAD" w:rsidP="0025077B">
            <w:pPr>
              <w:pStyle w:val="ACK-ChoreographyBody"/>
            </w:pPr>
            <w:r w:rsidRPr="006D6BB6">
              <w:t>MSH.15</w:t>
            </w:r>
          </w:p>
        </w:tc>
        <w:tc>
          <w:tcPr>
            <w:tcW w:w="2405" w:type="dxa"/>
          </w:tcPr>
          <w:p w14:paraId="34601A23" w14:textId="77777777" w:rsidR="006B6AAD" w:rsidRPr="006D6BB6" w:rsidRDefault="006B6AAD" w:rsidP="0025077B">
            <w:pPr>
              <w:pStyle w:val="ACK-ChoreographyBody"/>
            </w:pPr>
            <w:r w:rsidRPr="006D6BB6">
              <w:t>Blank</w:t>
            </w:r>
          </w:p>
        </w:tc>
        <w:tc>
          <w:tcPr>
            <w:tcW w:w="456" w:type="dxa"/>
          </w:tcPr>
          <w:p w14:paraId="65D77FB0" w14:textId="77777777" w:rsidR="006B6AAD" w:rsidRPr="006D6BB6" w:rsidRDefault="006B6AAD" w:rsidP="0025077B">
            <w:pPr>
              <w:pStyle w:val="ACK-ChoreographyBody"/>
            </w:pPr>
            <w:r w:rsidRPr="006D6BB6">
              <w:t>NE</w:t>
            </w:r>
          </w:p>
        </w:tc>
        <w:tc>
          <w:tcPr>
            <w:tcW w:w="2096" w:type="dxa"/>
          </w:tcPr>
          <w:p w14:paraId="174A6E03" w14:textId="77777777" w:rsidR="006B6AAD" w:rsidRPr="006D6BB6" w:rsidRDefault="006B6AAD" w:rsidP="0025077B">
            <w:pPr>
              <w:pStyle w:val="ACK-ChoreographyBody"/>
            </w:pPr>
            <w:r w:rsidRPr="006D6BB6">
              <w:t>AL, SU, ER</w:t>
            </w:r>
          </w:p>
        </w:tc>
      </w:tr>
      <w:tr w:rsidR="006B6AAD" w:rsidRPr="006D6BB6" w14:paraId="0F7E34E0" w14:textId="77777777" w:rsidTr="00E60DB2">
        <w:trPr>
          <w:jc w:val="center"/>
        </w:trPr>
        <w:tc>
          <w:tcPr>
            <w:tcW w:w="1559" w:type="dxa"/>
          </w:tcPr>
          <w:p w14:paraId="283F9D09" w14:textId="77777777" w:rsidR="006B6AAD" w:rsidRPr="006D6BB6" w:rsidRDefault="006B6AAD" w:rsidP="0025077B">
            <w:pPr>
              <w:pStyle w:val="ACK-ChoreographyBody"/>
            </w:pPr>
            <w:r w:rsidRPr="006D6BB6">
              <w:t>MSH.16</w:t>
            </w:r>
          </w:p>
        </w:tc>
        <w:tc>
          <w:tcPr>
            <w:tcW w:w="2405" w:type="dxa"/>
          </w:tcPr>
          <w:p w14:paraId="2B7819B8" w14:textId="77777777" w:rsidR="006B6AAD" w:rsidRPr="006D6BB6" w:rsidRDefault="006B6AAD" w:rsidP="0025077B">
            <w:pPr>
              <w:pStyle w:val="ACK-ChoreographyBody"/>
            </w:pPr>
            <w:r w:rsidRPr="006D6BB6">
              <w:t>Blank</w:t>
            </w:r>
          </w:p>
        </w:tc>
        <w:tc>
          <w:tcPr>
            <w:tcW w:w="456" w:type="dxa"/>
          </w:tcPr>
          <w:p w14:paraId="397F6B34" w14:textId="77777777" w:rsidR="006B6AAD" w:rsidRPr="006D6BB6" w:rsidRDefault="006B6AAD" w:rsidP="0025077B">
            <w:pPr>
              <w:pStyle w:val="ACK-ChoreographyBody"/>
            </w:pPr>
            <w:r w:rsidRPr="006D6BB6">
              <w:t>NE</w:t>
            </w:r>
          </w:p>
        </w:tc>
        <w:tc>
          <w:tcPr>
            <w:tcW w:w="2096" w:type="dxa"/>
          </w:tcPr>
          <w:p w14:paraId="68408F0B" w14:textId="77777777" w:rsidR="006B6AAD" w:rsidRPr="006D6BB6" w:rsidRDefault="006B6AAD" w:rsidP="0025077B">
            <w:pPr>
              <w:pStyle w:val="ACK-ChoreographyBody"/>
            </w:pPr>
            <w:r w:rsidRPr="006D6BB6">
              <w:t>NE</w:t>
            </w:r>
          </w:p>
        </w:tc>
      </w:tr>
      <w:tr w:rsidR="006B6AAD" w:rsidRPr="006D6BB6" w14:paraId="69627B08" w14:textId="77777777" w:rsidTr="00E60DB2">
        <w:trPr>
          <w:jc w:val="center"/>
        </w:trPr>
        <w:tc>
          <w:tcPr>
            <w:tcW w:w="1559" w:type="dxa"/>
          </w:tcPr>
          <w:p w14:paraId="77BF2015" w14:textId="77777777" w:rsidR="006B6AAD" w:rsidRPr="006D6BB6" w:rsidRDefault="006B6AAD" w:rsidP="0025077B">
            <w:pPr>
              <w:pStyle w:val="ACK-ChoreographyBody"/>
            </w:pPr>
            <w:r w:rsidRPr="006D6BB6">
              <w:t>Immediate Ack</w:t>
            </w:r>
          </w:p>
        </w:tc>
        <w:tc>
          <w:tcPr>
            <w:tcW w:w="2405" w:type="dxa"/>
          </w:tcPr>
          <w:p w14:paraId="7A3EB3FF" w14:textId="77777777" w:rsidR="006B6AAD" w:rsidRPr="006D6BB6" w:rsidRDefault="006B6AAD" w:rsidP="0025077B">
            <w:pPr>
              <w:pStyle w:val="ACK-ChoreographyBody"/>
            </w:pPr>
            <w:r w:rsidRPr="006D6BB6">
              <w:t>-</w:t>
            </w:r>
          </w:p>
        </w:tc>
        <w:tc>
          <w:tcPr>
            <w:tcW w:w="456" w:type="dxa"/>
          </w:tcPr>
          <w:p w14:paraId="528C2CE8" w14:textId="77777777" w:rsidR="006B6AAD" w:rsidRPr="006D6BB6" w:rsidRDefault="006B6AAD" w:rsidP="0025077B">
            <w:pPr>
              <w:pStyle w:val="ACK-ChoreographyBody"/>
            </w:pPr>
            <w:r w:rsidRPr="006D6BB6">
              <w:t>-</w:t>
            </w:r>
          </w:p>
        </w:tc>
        <w:tc>
          <w:tcPr>
            <w:tcW w:w="2096" w:type="dxa"/>
          </w:tcPr>
          <w:p w14:paraId="66A39014" w14:textId="6E9A2353" w:rsidR="006B6AAD" w:rsidRPr="006D6BB6" w:rsidRDefault="006B6AAD" w:rsidP="0025077B">
            <w:pPr>
              <w:pStyle w:val="ACK-ChoreographyBody"/>
            </w:pPr>
            <w:r w:rsidRPr="006D6BB6">
              <w:rPr>
                <w:szCs w:val="16"/>
              </w:rPr>
              <w:t>ACK^</w:t>
            </w:r>
            <w:r>
              <w:rPr>
                <w:szCs w:val="16"/>
              </w:rPr>
              <w:t>A24</w:t>
            </w:r>
            <w:r w:rsidRPr="006D6BB6">
              <w:rPr>
                <w:szCs w:val="16"/>
              </w:rPr>
              <w:t>^ACK</w:t>
            </w:r>
          </w:p>
        </w:tc>
      </w:tr>
      <w:tr w:rsidR="006B6AAD" w:rsidRPr="006D6BB6" w14:paraId="4A5DCFBD" w14:textId="77777777" w:rsidTr="00E60DB2">
        <w:trPr>
          <w:jc w:val="center"/>
        </w:trPr>
        <w:tc>
          <w:tcPr>
            <w:tcW w:w="1559" w:type="dxa"/>
          </w:tcPr>
          <w:p w14:paraId="0216DF91" w14:textId="77777777" w:rsidR="006B6AAD" w:rsidRPr="006D6BB6" w:rsidRDefault="006B6AAD" w:rsidP="0025077B">
            <w:pPr>
              <w:pStyle w:val="ACK-ChoreographyBody"/>
            </w:pPr>
            <w:r w:rsidRPr="006D6BB6">
              <w:t>Application Ack</w:t>
            </w:r>
          </w:p>
        </w:tc>
        <w:tc>
          <w:tcPr>
            <w:tcW w:w="2405" w:type="dxa"/>
          </w:tcPr>
          <w:p w14:paraId="428B623E" w14:textId="3850E7B5" w:rsidR="006B6AAD" w:rsidRPr="006D6BB6" w:rsidRDefault="006B6AAD" w:rsidP="0025077B">
            <w:pPr>
              <w:pStyle w:val="ACK-ChoreographyBody"/>
            </w:pPr>
            <w:r>
              <w:rPr>
                <w:szCs w:val="16"/>
              </w:rPr>
              <w:t>-</w:t>
            </w:r>
          </w:p>
        </w:tc>
        <w:tc>
          <w:tcPr>
            <w:tcW w:w="456" w:type="dxa"/>
          </w:tcPr>
          <w:p w14:paraId="7844B093" w14:textId="77777777" w:rsidR="006B6AAD" w:rsidRPr="006D6BB6" w:rsidRDefault="006B6AAD" w:rsidP="0025077B">
            <w:pPr>
              <w:pStyle w:val="ACK-ChoreographyBody"/>
            </w:pPr>
            <w:r w:rsidRPr="006D6BB6">
              <w:t>-</w:t>
            </w:r>
          </w:p>
        </w:tc>
        <w:tc>
          <w:tcPr>
            <w:tcW w:w="2096" w:type="dxa"/>
          </w:tcPr>
          <w:p w14:paraId="7E36F641" w14:textId="77777777" w:rsidR="006B6AAD" w:rsidRPr="006D6BB6" w:rsidRDefault="006B6AAD" w:rsidP="0025077B">
            <w:pPr>
              <w:pStyle w:val="ACK-ChoreographyBody"/>
            </w:pPr>
            <w:r w:rsidRPr="006D6BB6">
              <w:t>-</w:t>
            </w:r>
          </w:p>
        </w:tc>
      </w:tr>
    </w:tbl>
    <w:p w14:paraId="0BF766B2" w14:textId="77777777" w:rsidR="00715956" w:rsidRPr="00F21240" w:rsidRDefault="00715956">
      <w:pPr>
        <w:pStyle w:val="Heading3"/>
        <w:rPr>
          <w:noProof/>
        </w:rPr>
      </w:pPr>
      <w:bookmarkStart w:id="2896" w:name="_Toc27754810"/>
      <w:bookmarkStart w:id="2897" w:name="_Toc109892105"/>
      <w:r w:rsidRPr="00F21240">
        <w:rPr>
          <w:noProof/>
        </w:rPr>
        <w:t>ADT/ACK - Cancel Pending Discharge (Event A25</w:t>
      </w:r>
      <w:r w:rsidRPr="00F21240">
        <w:rPr>
          <w:noProof/>
        </w:rPr>
        <w:fldChar w:fldCharType="begin"/>
      </w:r>
      <w:r w:rsidRPr="00F21240">
        <w:rPr>
          <w:noProof/>
        </w:rPr>
        <w:instrText>XE "A25"</w:instrText>
      </w:r>
      <w:r w:rsidRPr="00F21240">
        <w:rPr>
          <w:noProof/>
        </w:rPr>
        <w:fldChar w:fldCharType="end"/>
      </w:r>
      <w:r w:rsidRPr="00F21240">
        <w:rPr>
          <w:noProof/>
        </w:rPr>
        <w:t>)</w:t>
      </w:r>
      <w:bookmarkEnd w:id="2885"/>
      <w:bookmarkEnd w:id="2886"/>
      <w:bookmarkEnd w:id="2887"/>
      <w:bookmarkEnd w:id="2888"/>
      <w:bookmarkEnd w:id="2889"/>
      <w:bookmarkEnd w:id="2890"/>
      <w:bookmarkEnd w:id="2891"/>
      <w:bookmarkEnd w:id="2892"/>
      <w:bookmarkEnd w:id="2893"/>
      <w:bookmarkEnd w:id="2894"/>
      <w:bookmarkEnd w:id="2895"/>
      <w:bookmarkEnd w:id="2896"/>
      <w:bookmarkEnd w:id="2897"/>
    </w:p>
    <w:p w14:paraId="2D2B76C2" w14:textId="77777777" w:rsidR="00715956" w:rsidRPr="00F21240" w:rsidRDefault="00715956">
      <w:pPr>
        <w:pStyle w:val="NormalIndented"/>
        <w:rPr>
          <w:noProof/>
        </w:rPr>
      </w:pPr>
      <w:r w:rsidRPr="00F21240">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F21240" w:rsidRDefault="00715956">
      <w:pPr>
        <w:pStyle w:val="MsgTableCaption"/>
        <w:rPr>
          <w:noProof/>
        </w:rPr>
      </w:pPr>
      <w:r w:rsidRPr="00F21240">
        <w:rPr>
          <w:noProof/>
        </w:rPr>
        <w:t>ADT^A25^ADT_A21: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F21240" w:rsidRDefault="00715956">
            <w:pPr>
              <w:pStyle w:val="MsgTableHeader"/>
              <w:jc w:val="center"/>
              <w:rPr>
                <w:noProof/>
              </w:rPr>
            </w:pPr>
            <w:r w:rsidRPr="00F21240">
              <w:rPr>
                <w:noProof/>
              </w:rPr>
              <w:t>Chapter</w:t>
            </w:r>
          </w:p>
        </w:tc>
      </w:tr>
      <w:tr w:rsidR="00715956" w:rsidRPr="00715956"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F21240" w:rsidRDefault="00715956">
            <w:pPr>
              <w:pStyle w:val="MsgTableBody"/>
              <w:jc w:val="center"/>
              <w:rPr>
                <w:noProof/>
              </w:rPr>
            </w:pPr>
            <w:r w:rsidRPr="00F21240">
              <w:rPr>
                <w:noProof/>
              </w:rPr>
              <w:t>2</w:t>
            </w:r>
          </w:p>
        </w:tc>
      </w:tr>
      <w:tr w:rsidR="007C18FE" w:rsidRPr="00151483"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594536" w:rsidRDefault="007C18FE" w:rsidP="00622FC8">
            <w:pPr>
              <w:pStyle w:val="MsgTableBody"/>
              <w:jc w:val="center"/>
              <w:rPr>
                <w:noProof/>
              </w:rPr>
            </w:pPr>
            <w:r w:rsidRPr="00594536">
              <w:rPr>
                <w:noProof/>
              </w:rPr>
              <w:t>3</w:t>
            </w:r>
          </w:p>
        </w:tc>
      </w:tr>
      <w:tr w:rsidR="00715956" w:rsidRPr="00715956"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F21240" w:rsidRDefault="00715956">
            <w:pPr>
              <w:pStyle w:val="MsgTableBody"/>
              <w:jc w:val="center"/>
              <w:rPr>
                <w:noProof/>
              </w:rPr>
            </w:pPr>
            <w:r w:rsidRPr="00F21240">
              <w:rPr>
                <w:noProof/>
              </w:rPr>
              <w:t>2</w:t>
            </w:r>
          </w:p>
        </w:tc>
      </w:tr>
      <w:tr w:rsidR="00715956" w:rsidRPr="00715956"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F21240" w:rsidRDefault="00715956">
            <w:pPr>
              <w:pStyle w:val="MsgTableBody"/>
              <w:jc w:val="center"/>
              <w:rPr>
                <w:noProof/>
              </w:rPr>
            </w:pPr>
            <w:r w:rsidRPr="00F21240">
              <w:rPr>
                <w:noProof/>
              </w:rPr>
              <w:t>2</w:t>
            </w:r>
          </w:p>
        </w:tc>
      </w:tr>
      <w:tr w:rsidR="00715956" w:rsidRPr="00715956"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F21240" w:rsidRDefault="00715956">
            <w:pPr>
              <w:pStyle w:val="MsgTableBody"/>
              <w:jc w:val="center"/>
              <w:rPr>
                <w:noProof/>
              </w:rPr>
            </w:pPr>
            <w:r w:rsidRPr="00F21240">
              <w:rPr>
                <w:noProof/>
              </w:rPr>
              <w:t>3</w:t>
            </w:r>
          </w:p>
        </w:tc>
      </w:tr>
      <w:tr w:rsidR="00715956" w:rsidRPr="00715956"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F21240" w:rsidRDefault="00715956">
            <w:pPr>
              <w:pStyle w:val="MsgTableBody"/>
              <w:jc w:val="center"/>
              <w:rPr>
                <w:noProof/>
              </w:rPr>
            </w:pPr>
            <w:r w:rsidRPr="00F21240">
              <w:rPr>
                <w:noProof/>
              </w:rPr>
              <w:t>3</w:t>
            </w:r>
          </w:p>
        </w:tc>
      </w:tr>
      <w:tr w:rsidR="00715956" w:rsidRPr="00715956"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F21240" w:rsidRDefault="00715956">
            <w:pPr>
              <w:pStyle w:val="MsgTableBody"/>
              <w:jc w:val="center"/>
              <w:rPr>
                <w:noProof/>
              </w:rPr>
            </w:pPr>
            <w:r w:rsidRPr="00F21240">
              <w:rPr>
                <w:noProof/>
              </w:rPr>
              <w:t>3</w:t>
            </w:r>
          </w:p>
        </w:tc>
      </w:tr>
      <w:tr w:rsidR="00DC3443" w:rsidRPr="00715956" w14:paraId="4C89E4A0" w14:textId="77777777" w:rsidTr="00D50068">
        <w:trPr>
          <w:jc w:val="center"/>
          <w:ins w:id="2898" w:author="Merrick, Riki | APHL" w:date="2022-07-17T16:57:00Z"/>
        </w:trPr>
        <w:tc>
          <w:tcPr>
            <w:tcW w:w="2882" w:type="dxa"/>
            <w:tcBorders>
              <w:top w:val="dotted" w:sz="4" w:space="0" w:color="auto"/>
              <w:left w:val="nil"/>
              <w:bottom w:val="dotted" w:sz="4" w:space="0" w:color="auto"/>
              <w:right w:val="nil"/>
            </w:tcBorders>
            <w:shd w:val="clear" w:color="auto" w:fill="FFFFFF"/>
          </w:tcPr>
          <w:p w14:paraId="40A0C80C" w14:textId="2D028250" w:rsidR="00DC3443" w:rsidRDefault="00DC3443" w:rsidP="00DC3443">
            <w:pPr>
              <w:pStyle w:val="MsgTableBody"/>
              <w:rPr>
                <w:ins w:id="2899" w:author="Merrick, Riki | APHL" w:date="2022-07-17T16:57:00Z"/>
              </w:rPr>
            </w:pPr>
            <w:ins w:id="2900"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732757DD" w14:textId="544E13E6" w:rsidR="00DC3443" w:rsidRPr="00F21240" w:rsidRDefault="00DC3443" w:rsidP="00DC3443">
            <w:pPr>
              <w:pStyle w:val="MsgTableBody"/>
              <w:rPr>
                <w:ins w:id="2901" w:author="Merrick, Riki | APHL" w:date="2022-07-17T16:57:00Z"/>
                <w:noProof/>
              </w:rPr>
            </w:pPr>
            <w:ins w:id="2902"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7629B84" w14:textId="77777777" w:rsidR="00DC3443" w:rsidRPr="00F21240" w:rsidRDefault="00DC3443" w:rsidP="00DC3443">
            <w:pPr>
              <w:pStyle w:val="MsgTableBody"/>
              <w:jc w:val="center"/>
              <w:rPr>
                <w:ins w:id="2903"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2CF4F5E4" w14:textId="525E3A6A" w:rsidR="00DC3443" w:rsidRPr="00F21240" w:rsidRDefault="00DC3443" w:rsidP="00DC3443">
            <w:pPr>
              <w:pStyle w:val="MsgTableBody"/>
              <w:jc w:val="center"/>
              <w:rPr>
                <w:ins w:id="2904" w:author="Merrick, Riki | APHL" w:date="2022-07-17T16:57:00Z"/>
                <w:noProof/>
              </w:rPr>
            </w:pPr>
            <w:ins w:id="2905" w:author="Merrick, Riki | APHL" w:date="2022-07-17T16:58:00Z">
              <w:r>
                <w:rPr>
                  <w:noProof/>
                </w:rPr>
                <w:t>3</w:t>
              </w:r>
            </w:ins>
          </w:p>
        </w:tc>
      </w:tr>
      <w:tr w:rsidR="00DC3443" w:rsidRPr="00715956" w14:paraId="22606672" w14:textId="77777777" w:rsidTr="00D50068">
        <w:trPr>
          <w:jc w:val="center"/>
          <w:ins w:id="2906" w:author="Merrick, Riki | APHL" w:date="2022-07-17T16:57:00Z"/>
        </w:trPr>
        <w:tc>
          <w:tcPr>
            <w:tcW w:w="2882" w:type="dxa"/>
            <w:tcBorders>
              <w:top w:val="dotted" w:sz="4" w:space="0" w:color="auto"/>
              <w:left w:val="nil"/>
              <w:bottom w:val="dotted" w:sz="4" w:space="0" w:color="auto"/>
              <w:right w:val="nil"/>
            </w:tcBorders>
            <w:shd w:val="clear" w:color="auto" w:fill="FFFFFF"/>
          </w:tcPr>
          <w:p w14:paraId="61149BD3" w14:textId="03F3E8E0" w:rsidR="00DC3443" w:rsidRDefault="00DC3443" w:rsidP="00DC3443">
            <w:pPr>
              <w:pStyle w:val="MsgTableBody"/>
              <w:rPr>
                <w:ins w:id="2907" w:author="Merrick, Riki | APHL" w:date="2022-07-17T16:57:00Z"/>
              </w:rPr>
            </w:pPr>
            <w:ins w:id="2908"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6EAAD55A" w14:textId="3F399039" w:rsidR="00DC3443" w:rsidRPr="00F21240" w:rsidRDefault="00DC3443" w:rsidP="00DC3443">
            <w:pPr>
              <w:pStyle w:val="MsgTableBody"/>
              <w:rPr>
                <w:ins w:id="2909" w:author="Merrick, Riki | APHL" w:date="2022-07-17T16:57:00Z"/>
                <w:noProof/>
              </w:rPr>
            </w:pPr>
            <w:ins w:id="2910"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AC7C686" w14:textId="77777777" w:rsidR="00DC3443" w:rsidRPr="00F21240" w:rsidRDefault="00DC3443" w:rsidP="00DC3443">
            <w:pPr>
              <w:pStyle w:val="MsgTableBody"/>
              <w:jc w:val="center"/>
              <w:rPr>
                <w:ins w:id="2911"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4D17BAA7" w14:textId="1E5EB30D" w:rsidR="00DC3443" w:rsidRPr="00F21240" w:rsidRDefault="00DC3443" w:rsidP="00DC3443">
            <w:pPr>
              <w:pStyle w:val="MsgTableBody"/>
              <w:jc w:val="center"/>
              <w:rPr>
                <w:ins w:id="2912" w:author="Merrick, Riki | APHL" w:date="2022-07-17T16:57:00Z"/>
                <w:noProof/>
              </w:rPr>
            </w:pPr>
            <w:ins w:id="2913" w:author="Merrick, Riki | APHL" w:date="2022-07-17T16:58:00Z">
              <w:r>
                <w:rPr>
                  <w:noProof/>
                </w:rPr>
                <w:t>3</w:t>
              </w:r>
            </w:ins>
          </w:p>
        </w:tc>
      </w:tr>
      <w:tr w:rsidR="00DC3443" w:rsidRPr="00715956" w14:paraId="52C95B6B" w14:textId="77777777" w:rsidTr="00D50068">
        <w:trPr>
          <w:jc w:val="center"/>
          <w:ins w:id="2914" w:author="Merrick, Riki | APHL" w:date="2022-07-17T16:57:00Z"/>
        </w:trPr>
        <w:tc>
          <w:tcPr>
            <w:tcW w:w="2882" w:type="dxa"/>
            <w:tcBorders>
              <w:top w:val="dotted" w:sz="4" w:space="0" w:color="auto"/>
              <w:left w:val="nil"/>
              <w:bottom w:val="dotted" w:sz="4" w:space="0" w:color="auto"/>
              <w:right w:val="nil"/>
            </w:tcBorders>
            <w:shd w:val="clear" w:color="auto" w:fill="FFFFFF"/>
          </w:tcPr>
          <w:p w14:paraId="6746EBB8" w14:textId="3207B31E" w:rsidR="00DC3443" w:rsidRDefault="00DC3443" w:rsidP="00DC3443">
            <w:pPr>
              <w:pStyle w:val="MsgTableBody"/>
              <w:rPr>
                <w:ins w:id="2915" w:author="Merrick, Riki | APHL" w:date="2022-07-17T16:57:00Z"/>
              </w:rPr>
            </w:pPr>
            <w:ins w:id="2916"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26CDD68D" w14:textId="6C6F64FB" w:rsidR="00DC3443" w:rsidRPr="00F21240" w:rsidRDefault="00DC3443" w:rsidP="00DC3443">
            <w:pPr>
              <w:pStyle w:val="MsgTableBody"/>
              <w:rPr>
                <w:ins w:id="2917" w:author="Merrick, Riki | APHL" w:date="2022-07-17T16:57:00Z"/>
                <w:noProof/>
              </w:rPr>
            </w:pPr>
            <w:ins w:id="2918" w:author="Merrick, Riki | APHL" w:date="2022-07-17T16:5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1AC977E" w14:textId="77777777" w:rsidR="00DC3443" w:rsidRPr="00F21240" w:rsidRDefault="00DC3443" w:rsidP="00DC3443">
            <w:pPr>
              <w:pStyle w:val="MsgTableBody"/>
              <w:jc w:val="center"/>
              <w:rPr>
                <w:ins w:id="2919"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153CA66D" w14:textId="0881DE48" w:rsidR="00DC3443" w:rsidRPr="00F21240" w:rsidRDefault="00DC3443" w:rsidP="00DC3443">
            <w:pPr>
              <w:pStyle w:val="MsgTableBody"/>
              <w:jc w:val="center"/>
              <w:rPr>
                <w:ins w:id="2920" w:author="Merrick, Riki | APHL" w:date="2022-07-17T16:57:00Z"/>
                <w:noProof/>
              </w:rPr>
            </w:pPr>
            <w:ins w:id="2921" w:author="Merrick, Riki | APHL" w:date="2022-07-17T16:58:00Z">
              <w:r>
                <w:rPr>
                  <w:noProof/>
                </w:rPr>
                <w:t>3</w:t>
              </w:r>
            </w:ins>
          </w:p>
        </w:tc>
      </w:tr>
      <w:tr w:rsidR="00DC3443" w:rsidRPr="00715956"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DC3443" w:rsidRPr="00F21240" w:rsidRDefault="00DC3443" w:rsidP="00DC3443">
            <w:pPr>
              <w:pStyle w:val="MsgTableBody"/>
              <w:jc w:val="center"/>
              <w:rPr>
                <w:noProof/>
              </w:rPr>
            </w:pPr>
            <w:r w:rsidRPr="00F21240">
              <w:rPr>
                <w:noProof/>
              </w:rPr>
              <w:t>3</w:t>
            </w:r>
          </w:p>
        </w:tc>
      </w:tr>
      <w:tr w:rsidR="00DC3443" w:rsidRPr="00715956"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DC3443" w:rsidRPr="00F21240" w:rsidRDefault="00DC3443" w:rsidP="00DC3443">
            <w:pPr>
              <w:pStyle w:val="MsgTableBody"/>
              <w:jc w:val="center"/>
              <w:rPr>
                <w:noProof/>
              </w:rPr>
            </w:pPr>
            <w:r w:rsidRPr="00F21240">
              <w:rPr>
                <w:noProof/>
              </w:rPr>
              <w:t>3</w:t>
            </w:r>
          </w:p>
        </w:tc>
      </w:tr>
      <w:tr w:rsidR="00DC3443" w:rsidRPr="00715956"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DC3443" w:rsidRPr="00F21240" w:rsidRDefault="00DC3443" w:rsidP="00DC3443">
            <w:pPr>
              <w:pStyle w:val="MsgTableBody"/>
              <w:jc w:val="center"/>
              <w:rPr>
                <w:noProof/>
              </w:rPr>
            </w:pPr>
            <w:r w:rsidRPr="00F21240">
              <w:rPr>
                <w:noProof/>
              </w:rPr>
              <w:t>3</w:t>
            </w:r>
          </w:p>
        </w:tc>
      </w:tr>
      <w:tr w:rsidR="00DC3443" w:rsidRPr="00715956"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DC3443" w:rsidRPr="00F21240" w:rsidRDefault="00DC3443" w:rsidP="00DC3443">
            <w:pPr>
              <w:pStyle w:val="MsgTableBody"/>
              <w:jc w:val="center"/>
              <w:rPr>
                <w:noProof/>
              </w:rPr>
            </w:pPr>
          </w:p>
        </w:tc>
      </w:tr>
      <w:tr w:rsidR="00DC3443" w:rsidRPr="00715956"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DC3443" w:rsidRPr="00F21240" w:rsidRDefault="00DC3443" w:rsidP="00DC3443">
            <w:pPr>
              <w:pStyle w:val="MsgTableBody"/>
              <w:jc w:val="center"/>
              <w:rPr>
                <w:noProof/>
              </w:rPr>
            </w:pPr>
            <w:r w:rsidRPr="00F21240">
              <w:rPr>
                <w:noProof/>
              </w:rPr>
              <w:t>7</w:t>
            </w:r>
          </w:p>
        </w:tc>
      </w:tr>
      <w:tr w:rsidR="00DC3443" w:rsidRPr="00715956"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DC3443" w:rsidRPr="00F21240" w:rsidRDefault="00DC3443" w:rsidP="00DC3443">
            <w:pPr>
              <w:pStyle w:val="MsgTableBody"/>
              <w:jc w:val="center"/>
              <w:rPr>
                <w:noProof/>
              </w:rPr>
            </w:pPr>
            <w:r>
              <w:rPr>
                <w:noProof/>
              </w:rPr>
              <w:t>7</w:t>
            </w:r>
          </w:p>
        </w:tc>
      </w:tr>
      <w:tr w:rsidR="00DC3443" w:rsidRPr="00715956"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DC3443" w:rsidRPr="00F21240" w:rsidRDefault="00DC3443" w:rsidP="00DC3443">
            <w:pPr>
              <w:pStyle w:val="MsgTableBody"/>
              <w:jc w:val="center"/>
              <w:rPr>
                <w:noProof/>
              </w:rPr>
            </w:pPr>
          </w:p>
        </w:tc>
      </w:tr>
    </w:tbl>
    <w:p w14:paraId="160D484E" w14:textId="67514B40" w:rsidR="00EB05F1"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6BB6" w14:paraId="254EE36D" w14:textId="77777777" w:rsidTr="00E60DB2">
        <w:trPr>
          <w:jc w:val="center"/>
        </w:trPr>
        <w:tc>
          <w:tcPr>
            <w:tcW w:w="9067" w:type="dxa"/>
            <w:gridSpan w:val="6"/>
          </w:tcPr>
          <w:p w14:paraId="58754117" w14:textId="4AA8B96E" w:rsidR="00E60DB2" w:rsidRPr="006D6BB6" w:rsidRDefault="00E60DB2" w:rsidP="00E60DB2">
            <w:pPr>
              <w:pStyle w:val="ACK-ChoreographyHeader"/>
            </w:pPr>
            <w:r w:rsidRPr="00C20CAF">
              <w:t>Acknowledgment Choreography</w:t>
            </w:r>
          </w:p>
        </w:tc>
      </w:tr>
      <w:tr w:rsidR="00E60DB2" w:rsidRPr="006D6BB6" w14:paraId="7A99A0DE" w14:textId="77777777" w:rsidTr="00E60DB2">
        <w:trPr>
          <w:jc w:val="center"/>
        </w:trPr>
        <w:tc>
          <w:tcPr>
            <w:tcW w:w="9067" w:type="dxa"/>
            <w:gridSpan w:val="6"/>
          </w:tcPr>
          <w:p w14:paraId="03A5617D" w14:textId="21299B29" w:rsidR="00E60DB2" w:rsidRPr="00C20CAF" w:rsidRDefault="009118D0" w:rsidP="00E60DB2">
            <w:pPr>
              <w:pStyle w:val="ACK-ChoreographyHeader"/>
            </w:pPr>
            <w:r w:rsidRPr="00F21240">
              <w:rPr>
                <w:noProof/>
              </w:rPr>
              <w:t>ADT^A25^ADT_A21</w:t>
            </w:r>
          </w:p>
        </w:tc>
      </w:tr>
      <w:tr w:rsidR="00EB05F1" w:rsidRPr="006D6BB6" w14:paraId="1BF583A4" w14:textId="77777777" w:rsidTr="00E60DB2">
        <w:trPr>
          <w:jc w:val="center"/>
        </w:trPr>
        <w:tc>
          <w:tcPr>
            <w:tcW w:w="1374" w:type="dxa"/>
          </w:tcPr>
          <w:p w14:paraId="169B909C" w14:textId="77777777" w:rsidR="00EB05F1" w:rsidRPr="006D6BB6" w:rsidRDefault="00EB05F1" w:rsidP="00AD6CE4">
            <w:pPr>
              <w:pStyle w:val="ACK-ChoreographyBody"/>
            </w:pPr>
            <w:r w:rsidRPr="006D6BB6">
              <w:t>Field name</w:t>
            </w:r>
          </w:p>
        </w:tc>
        <w:tc>
          <w:tcPr>
            <w:tcW w:w="2268" w:type="dxa"/>
          </w:tcPr>
          <w:p w14:paraId="690773F5" w14:textId="77777777" w:rsidR="00EB05F1" w:rsidRPr="006D6BB6" w:rsidRDefault="00EB05F1" w:rsidP="00AD6CE4">
            <w:pPr>
              <w:pStyle w:val="ACK-ChoreographyBody"/>
            </w:pPr>
            <w:r w:rsidRPr="006D6BB6">
              <w:t>Field Value: Original mode</w:t>
            </w:r>
          </w:p>
        </w:tc>
        <w:tc>
          <w:tcPr>
            <w:tcW w:w="5425" w:type="dxa"/>
            <w:gridSpan w:val="4"/>
          </w:tcPr>
          <w:p w14:paraId="5DF85C30" w14:textId="77777777" w:rsidR="00EB05F1" w:rsidRPr="006D6BB6" w:rsidRDefault="00EB05F1" w:rsidP="00AD6CE4">
            <w:pPr>
              <w:pStyle w:val="ACK-ChoreographyBody"/>
            </w:pPr>
            <w:r w:rsidRPr="006D6BB6">
              <w:t>Field value: Enhanced mode</w:t>
            </w:r>
          </w:p>
        </w:tc>
      </w:tr>
      <w:tr w:rsidR="00EB05F1" w:rsidRPr="006D6BB6" w14:paraId="3A0F0DA3" w14:textId="77777777" w:rsidTr="00E60DB2">
        <w:trPr>
          <w:jc w:val="center"/>
        </w:trPr>
        <w:tc>
          <w:tcPr>
            <w:tcW w:w="1374" w:type="dxa"/>
          </w:tcPr>
          <w:p w14:paraId="34C7FB21" w14:textId="77777777" w:rsidR="00EB05F1" w:rsidRPr="006D6BB6" w:rsidRDefault="00EB05F1" w:rsidP="00AD6CE4">
            <w:pPr>
              <w:pStyle w:val="ACK-ChoreographyBody"/>
            </w:pPr>
            <w:r w:rsidRPr="006D6BB6">
              <w:t>MSH.15</w:t>
            </w:r>
          </w:p>
        </w:tc>
        <w:tc>
          <w:tcPr>
            <w:tcW w:w="2268" w:type="dxa"/>
          </w:tcPr>
          <w:p w14:paraId="76F9DE94" w14:textId="77777777" w:rsidR="00EB05F1" w:rsidRPr="006D6BB6" w:rsidRDefault="00EB05F1" w:rsidP="00AD6CE4">
            <w:pPr>
              <w:pStyle w:val="ACK-ChoreographyBody"/>
            </w:pPr>
            <w:r w:rsidRPr="006D6BB6">
              <w:t>Blank</w:t>
            </w:r>
          </w:p>
        </w:tc>
        <w:tc>
          <w:tcPr>
            <w:tcW w:w="456" w:type="dxa"/>
          </w:tcPr>
          <w:p w14:paraId="6ADCB971" w14:textId="77777777" w:rsidR="00EB05F1" w:rsidRPr="006D6BB6" w:rsidRDefault="00EB05F1" w:rsidP="00AD6CE4">
            <w:pPr>
              <w:pStyle w:val="ACK-ChoreographyBody"/>
            </w:pPr>
            <w:r w:rsidRPr="006D6BB6">
              <w:t>NE</w:t>
            </w:r>
          </w:p>
        </w:tc>
        <w:tc>
          <w:tcPr>
            <w:tcW w:w="1587" w:type="dxa"/>
          </w:tcPr>
          <w:p w14:paraId="30C310A0" w14:textId="77777777" w:rsidR="00EB05F1" w:rsidRPr="006D6BB6" w:rsidRDefault="00EB05F1" w:rsidP="00AD6CE4">
            <w:pPr>
              <w:pStyle w:val="ACK-ChoreographyBody"/>
            </w:pPr>
            <w:r w:rsidRPr="006D6BB6">
              <w:t>AL, SU, ER</w:t>
            </w:r>
          </w:p>
        </w:tc>
        <w:tc>
          <w:tcPr>
            <w:tcW w:w="1681" w:type="dxa"/>
          </w:tcPr>
          <w:p w14:paraId="4661853E" w14:textId="77777777" w:rsidR="00EB05F1" w:rsidRPr="006D6BB6" w:rsidRDefault="00EB05F1" w:rsidP="00AD6CE4">
            <w:pPr>
              <w:pStyle w:val="ACK-ChoreographyBody"/>
            </w:pPr>
            <w:r w:rsidRPr="006D6BB6">
              <w:t>NE</w:t>
            </w:r>
          </w:p>
        </w:tc>
        <w:tc>
          <w:tcPr>
            <w:tcW w:w="1701" w:type="dxa"/>
          </w:tcPr>
          <w:p w14:paraId="2641816E" w14:textId="77777777" w:rsidR="00EB05F1" w:rsidRPr="006D6BB6" w:rsidRDefault="00EB05F1" w:rsidP="00AD6CE4">
            <w:pPr>
              <w:pStyle w:val="ACK-ChoreographyBody"/>
            </w:pPr>
            <w:r w:rsidRPr="006D6BB6">
              <w:t>AL, SU, ER</w:t>
            </w:r>
          </w:p>
        </w:tc>
      </w:tr>
      <w:tr w:rsidR="00EB05F1" w:rsidRPr="006D6BB6" w14:paraId="219E68BD" w14:textId="77777777" w:rsidTr="00E60DB2">
        <w:trPr>
          <w:jc w:val="center"/>
        </w:trPr>
        <w:tc>
          <w:tcPr>
            <w:tcW w:w="1374" w:type="dxa"/>
          </w:tcPr>
          <w:p w14:paraId="6E8AF44A" w14:textId="77777777" w:rsidR="00EB05F1" w:rsidRPr="006D6BB6" w:rsidRDefault="00EB05F1" w:rsidP="00AD6CE4">
            <w:pPr>
              <w:pStyle w:val="ACK-ChoreographyBody"/>
            </w:pPr>
            <w:r w:rsidRPr="006D6BB6">
              <w:t>MSH.16</w:t>
            </w:r>
          </w:p>
        </w:tc>
        <w:tc>
          <w:tcPr>
            <w:tcW w:w="2268" w:type="dxa"/>
          </w:tcPr>
          <w:p w14:paraId="63CA9F0F" w14:textId="77777777" w:rsidR="00EB05F1" w:rsidRPr="006D6BB6" w:rsidRDefault="00EB05F1" w:rsidP="00AD6CE4">
            <w:pPr>
              <w:pStyle w:val="ACK-ChoreographyBody"/>
            </w:pPr>
            <w:r w:rsidRPr="006D6BB6">
              <w:t>Blank</w:t>
            </w:r>
          </w:p>
        </w:tc>
        <w:tc>
          <w:tcPr>
            <w:tcW w:w="456" w:type="dxa"/>
          </w:tcPr>
          <w:p w14:paraId="6F44FD1B" w14:textId="77777777" w:rsidR="00EB05F1" w:rsidRPr="006D6BB6" w:rsidRDefault="00EB05F1" w:rsidP="00AD6CE4">
            <w:pPr>
              <w:pStyle w:val="ACK-ChoreographyBody"/>
            </w:pPr>
            <w:r w:rsidRPr="006D6BB6">
              <w:t>NE</w:t>
            </w:r>
          </w:p>
        </w:tc>
        <w:tc>
          <w:tcPr>
            <w:tcW w:w="1587" w:type="dxa"/>
          </w:tcPr>
          <w:p w14:paraId="44AEDBE9" w14:textId="77777777" w:rsidR="00EB05F1" w:rsidRPr="006D6BB6" w:rsidRDefault="00EB05F1" w:rsidP="00AD6CE4">
            <w:pPr>
              <w:pStyle w:val="ACK-ChoreographyBody"/>
            </w:pPr>
            <w:r w:rsidRPr="006D6BB6">
              <w:t>NE</w:t>
            </w:r>
          </w:p>
        </w:tc>
        <w:tc>
          <w:tcPr>
            <w:tcW w:w="1681" w:type="dxa"/>
          </w:tcPr>
          <w:p w14:paraId="03375117" w14:textId="77777777" w:rsidR="00EB05F1" w:rsidRPr="006D6BB6" w:rsidRDefault="00EB05F1" w:rsidP="00AD6CE4">
            <w:pPr>
              <w:pStyle w:val="ACK-ChoreographyBody"/>
            </w:pPr>
            <w:r w:rsidRPr="006D6BB6">
              <w:t>AL, SU, ER</w:t>
            </w:r>
          </w:p>
        </w:tc>
        <w:tc>
          <w:tcPr>
            <w:tcW w:w="1701" w:type="dxa"/>
          </w:tcPr>
          <w:p w14:paraId="7C2E91DB" w14:textId="77777777" w:rsidR="00EB05F1" w:rsidRPr="006D6BB6" w:rsidRDefault="00EB05F1" w:rsidP="00AD6CE4">
            <w:pPr>
              <w:pStyle w:val="ACK-ChoreographyBody"/>
            </w:pPr>
            <w:r w:rsidRPr="006D6BB6">
              <w:t>AL, SU, ER</w:t>
            </w:r>
          </w:p>
        </w:tc>
      </w:tr>
      <w:tr w:rsidR="00EB05F1" w:rsidRPr="006D6BB6" w14:paraId="0ABCE8A2" w14:textId="77777777" w:rsidTr="00E60DB2">
        <w:trPr>
          <w:jc w:val="center"/>
        </w:trPr>
        <w:tc>
          <w:tcPr>
            <w:tcW w:w="1374" w:type="dxa"/>
          </w:tcPr>
          <w:p w14:paraId="5524CD89" w14:textId="77777777" w:rsidR="00EB05F1" w:rsidRPr="006D6BB6" w:rsidRDefault="00EB05F1" w:rsidP="00AD6CE4">
            <w:pPr>
              <w:pStyle w:val="ACK-ChoreographyBody"/>
            </w:pPr>
            <w:r w:rsidRPr="006D6BB6">
              <w:t>Immediate Ack</w:t>
            </w:r>
          </w:p>
        </w:tc>
        <w:tc>
          <w:tcPr>
            <w:tcW w:w="2268" w:type="dxa"/>
          </w:tcPr>
          <w:p w14:paraId="7FEDE76B" w14:textId="77777777" w:rsidR="00EB05F1" w:rsidRPr="006D6BB6" w:rsidRDefault="00EB05F1" w:rsidP="00AD6CE4">
            <w:pPr>
              <w:pStyle w:val="ACK-ChoreographyBody"/>
            </w:pPr>
            <w:r w:rsidRPr="006D6BB6">
              <w:t>-</w:t>
            </w:r>
          </w:p>
        </w:tc>
        <w:tc>
          <w:tcPr>
            <w:tcW w:w="456" w:type="dxa"/>
          </w:tcPr>
          <w:p w14:paraId="64D3EE3A" w14:textId="77777777" w:rsidR="00EB05F1" w:rsidRPr="006D6BB6" w:rsidRDefault="00EB05F1" w:rsidP="00AD6CE4">
            <w:pPr>
              <w:pStyle w:val="ACK-ChoreographyBody"/>
            </w:pPr>
            <w:r w:rsidRPr="006D6BB6">
              <w:t>-</w:t>
            </w:r>
          </w:p>
        </w:tc>
        <w:tc>
          <w:tcPr>
            <w:tcW w:w="1587" w:type="dxa"/>
          </w:tcPr>
          <w:p w14:paraId="316718BD" w14:textId="691D7439"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681" w:type="dxa"/>
          </w:tcPr>
          <w:p w14:paraId="5B2CD330" w14:textId="77777777" w:rsidR="00EB05F1" w:rsidRPr="006D6BB6" w:rsidRDefault="00EB05F1" w:rsidP="00AD6CE4">
            <w:pPr>
              <w:pStyle w:val="ACK-ChoreographyBody"/>
            </w:pPr>
            <w:r w:rsidRPr="006D6BB6">
              <w:t>-</w:t>
            </w:r>
          </w:p>
        </w:tc>
        <w:tc>
          <w:tcPr>
            <w:tcW w:w="1701" w:type="dxa"/>
          </w:tcPr>
          <w:p w14:paraId="61AED20B" w14:textId="458BDBC0" w:rsidR="00EB05F1" w:rsidRPr="006D6BB6" w:rsidRDefault="00EB05F1" w:rsidP="00AD6CE4">
            <w:pPr>
              <w:pStyle w:val="ACK-ChoreographyBody"/>
            </w:pPr>
            <w:r w:rsidRPr="006D6BB6">
              <w:rPr>
                <w:szCs w:val="16"/>
              </w:rPr>
              <w:t>ACK^</w:t>
            </w:r>
            <w:r>
              <w:rPr>
                <w:szCs w:val="16"/>
              </w:rPr>
              <w:t>A25</w:t>
            </w:r>
            <w:r w:rsidRPr="006D6BB6">
              <w:rPr>
                <w:szCs w:val="16"/>
              </w:rPr>
              <w:t>^ACK</w:t>
            </w:r>
          </w:p>
        </w:tc>
      </w:tr>
      <w:tr w:rsidR="00EB05F1" w:rsidRPr="006D6BB6" w14:paraId="342CB58F" w14:textId="77777777" w:rsidTr="00E60DB2">
        <w:trPr>
          <w:jc w:val="center"/>
        </w:trPr>
        <w:tc>
          <w:tcPr>
            <w:tcW w:w="1374" w:type="dxa"/>
          </w:tcPr>
          <w:p w14:paraId="0C355344" w14:textId="77777777" w:rsidR="00EB05F1" w:rsidRPr="006D6BB6" w:rsidRDefault="00EB05F1" w:rsidP="00AD6CE4">
            <w:pPr>
              <w:pStyle w:val="ACK-ChoreographyBody"/>
            </w:pPr>
            <w:r w:rsidRPr="006D6BB6">
              <w:t>Application Ack</w:t>
            </w:r>
          </w:p>
        </w:tc>
        <w:tc>
          <w:tcPr>
            <w:tcW w:w="2268" w:type="dxa"/>
          </w:tcPr>
          <w:p w14:paraId="74C804F5" w14:textId="72384C62" w:rsidR="00EB05F1" w:rsidRPr="006D6BB6" w:rsidRDefault="00EB05F1" w:rsidP="00AD6CE4">
            <w:pPr>
              <w:pStyle w:val="ACK-ChoreographyBody"/>
            </w:pPr>
            <w:r>
              <w:rPr>
                <w:szCs w:val="16"/>
              </w:rPr>
              <w:t>ADT</w:t>
            </w:r>
            <w:r w:rsidRPr="006D6BB6">
              <w:rPr>
                <w:szCs w:val="16"/>
              </w:rPr>
              <w:t>^</w:t>
            </w:r>
            <w:r>
              <w:rPr>
                <w:szCs w:val="16"/>
              </w:rPr>
              <w:t>A25</w:t>
            </w:r>
            <w:r w:rsidRPr="006D6BB6">
              <w:rPr>
                <w:szCs w:val="16"/>
              </w:rPr>
              <w:t>^</w:t>
            </w:r>
            <w:r>
              <w:rPr>
                <w:szCs w:val="16"/>
              </w:rPr>
              <w:t>ADT</w:t>
            </w:r>
            <w:r w:rsidRPr="006D6BB6">
              <w:rPr>
                <w:szCs w:val="16"/>
              </w:rPr>
              <w:t>_</w:t>
            </w:r>
            <w:r>
              <w:rPr>
                <w:szCs w:val="16"/>
              </w:rPr>
              <w:t>A21</w:t>
            </w:r>
          </w:p>
        </w:tc>
        <w:tc>
          <w:tcPr>
            <w:tcW w:w="456" w:type="dxa"/>
          </w:tcPr>
          <w:p w14:paraId="3873201E" w14:textId="77777777" w:rsidR="00EB05F1" w:rsidRPr="006D6BB6" w:rsidRDefault="00EB05F1" w:rsidP="00AD6CE4">
            <w:pPr>
              <w:pStyle w:val="ACK-ChoreographyBody"/>
            </w:pPr>
            <w:r w:rsidRPr="006D6BB6">
              <w:t>-</w:t>
            </w:r>
          </w:p>
        </w:tc>
        <w:tc>
          <w:tcPr>
            <w:tcW w:w="1587" w:type="dxa"/>
          </w:tcPr>
          <w:p w14:paraId="33A3F524" w14:textId="77777777" w:rsidR="00EB05F1" w:rsidRPr="006D6BB6" w:rsidRDefault="00EB05F1" w:rsidP="00AD6CE4">
            <w:pPr>
              <w:pStyle w:val="ACK-ChoreographyBody"/>
            </w:pPr>
            <w:r w:rsidRPr="006D6BB6">
              <w:t>-</w:t>
            </w:r>
          </w:p>
        </w:tc>
        <w:tc>
          <w:tcPr>
            <w:tcW w:w="1681" w:type="dxa"/>
          </w:tcPr>
          <w:p w14:paraId="3400428A" w14:textId="217A3A5B"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701" w:type="dxa"/>
          </w:tcPr>
          <w:p w14:paraId="09058785" w14:textId="1290514E" w:rsidR="00EB05F1" w:rsidRPr="006D6BB6" w:rsidRDefault="00EB05F1" w:rsidP="00AD6CE4">
            <w:pPr>
              <w:pStyle w:val="ACK-ChoreographyBody"/>
            </w:pPr>
            <w:r w:rsidRPr="006D6BB6">
              <w:rPr>
                <w:szCs w:val="16"/>
              </w:rPr>
              <w:t>ACK^</w:t>
            </w:r>
            <w:r>
              <w:rPr>
                <w:szCs w:val="16"/>
              </w:rPr>
              <w:t>A25</w:t>
            </w:r>
            <w:r w:rsidRPr="006D6BB6">
              <w:rPr>
                <w:szCs w:val="16"/>
              </w:rPr>
              <w:t>^ACK</w:t>
            </w:r>
          </w:p>
        </w:tc>
      </w:tr>
    </w:tbl>
    <w:p w14:paraId="694B5F7E" w14:textId="77777777" w:rsidR="00715956" w:rsidRPr="00F21240" w:rsidRDefault="00715956">
      <w:pPr>
        <w:rPr>
          <w:noProof/>
        </w:rPr>
      </w:pPr>
    </w:p>
    <w:p w14:paraId="0B9B5877" w14:textId="77777777" w:rsidR="00715956" w:rsidRPr="00F21240" w:rsidRDefault="00715956">
      <w:pPr>
        <w:pStyle w:val="MsgTableCaption"/>
        <w:rPr>
          <w:noProof/>
        </w:rPr>
      </w:pPr>
      <w:r w:rsidRPr="00F21240">
        <w:rPr>
          <w:noProof/>
        </w:rPr>
        <w:t>ACK^A25^ACK: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F21240" w:rsidRDefault="00715956">
            <w:pPr>
              <w:pStyle w:val="MsgTableHeader"/>
              <w:jc w:val="center"/>
              <w:rPr>
                <w:noProof/>
              </w:rPr>
            </w:pPr>
            <w:r w:rsidRPr="00F21240">
              <w:rPr>
                <w:noProof/>
              </w:rPr>
              <w:t>Chapter</w:t>
            </w:r>
          </w:p>
        </w:tc>
      </w:tr>
      <w:tr w:rsidR="00715956" w:rsidRPr="00715956"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F21240" w:rsidRDefault="00715956">
            <w:pPr>
              <w:pStyle w:val="MsgTableBody"/>
              <w:jc w:val="center"/>
              <w:rPr>
                <w:noProof/>
              </w:rPr>
            </w:pPr>
            <w:r w:rsidRPr="00F21240">
              <w:rPr>
                <w:noProof/>
              </w:rPr>
              <w:t>2</w:t>
            </w:r>
          </w:p>
        </w:tc>
      </w:tr>
      <w:tr w:rsidR="00715956" w:rsidRPr="00715956"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F21240" w:rsidRDefault="00715956">
            <w:pPr>
              <w:pStyle w:val="MsgTableBody"/>
              <w:jc w:val="center"/>
              <w:rPr>
                <w:noProof/>
              </w:rPr>
            </w:pPr>
            <w:r w:rsidRPr="00F21240">
              <w:rPr>
                <w:noProof/>
              </w:rPr>
              <w:t>2</w:t>
            </w:r>
          </w:p>
        </w:tc>
      </w:tr>
      <w:tr w:rsidR="00715956" w:rsidRPr="00715956"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F21240" w:rsidRDefault="00715956">
            <w:pPr>
              <w:pStyle w:val="MsgTableBody"/>
              <w:jc w:val="center"/>
              <w:rPr>
                <w:noProof/>
              </w:rPr>
            </w:pPr>
            <w:r w:rsidRPr="00F21240">
              <w:rPr>
                <w:noProof/>
              </w:rPr>
              <w:t>2</w:t>
            </w:r>
          </w:p>
        </w:tc>
      </w:tr>
      <w:tr w:rsidR="00715956" w:rsidRPr="00715956"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F21240" w:rsidRDefault="00715956">
            <w:pPr>
              <w:pStyle w:val="MsgTableBody"/>
              <w:jc w:val="center"/>
              <w:rPr>
                <w:noProof/>
              </w:rPr>
            </w:pPr>
            <w:r w:rsidRPr="00F21240">
              <w:rPr>
                <w:noProof/>
              </w:rPr>
              <w:t>2</w:t>
            </w:r>
          </w:p>
        </w:tc>
      </w:tr>
      <w:tr w:rsidR="00715956" w:rsidRPr="00715956"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F21240" w:rsidRDefault="00715956">
            <w:pPr>
              <w:pStyle w:val="MsgTableBody"/>
              <w:jc w:val="center"/>
              <w:rPr>
                <w:noProof/>
              </w:rPr>
            </w:pPr>
            <w:r w:rsidRPr="00F21240">
              <w:rPr>
                <w:noProof/>
              </w:rPr>
              <w:t>2</w:t>
            </w:r>
          </w:p>
        </w:tc>
      </w:tr>
    </w:tbl>
    <w:p w14:paraId="18D5B671" w14:textId="0B3B7FAB" w:rsidR="004E4611" w:rsidRDefault="004E4611" w:rsidP="00E60DB2">
      <w:bookmarkStart w:id="2922" w:name="_Toc348245001"/>
      <w:bookmarkStart w:id="2923" w:name="_Toc348258189"/>
      <w:bookmarkStart w:id="2924" w:name="_Toc348263372"/>
      <w:bookmarkStart w:id="2925" w:name="_Toc348336786"/>
      <w:bookmarkStart w:id="2926" w:name="_Toc348768099"/>
      <w:bookmarkStart w:id="2927" w:name="_Toc380435647"/>
      <w:bookmarkStart w:id="2928" w:name="_Toc359236143"/>
      <w:bookmarkStart w:id="2929" w:name="_Toc1815964"/>
      <w:bookmarkStart w:id="2930" w:name="_Toc21372508"/>
      <w:bookmarkStart w:id="2931" w:name="_Toc175991982"/>
      <w:bookmarkStart w:id="2932"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6BB6" w14:paraId="304215AB" w14:textId="77777777" w:rsidTr="00E60DB2">
        <w:trPr>
          <w:jc w:val="center"/>
        </w:trPr>
        <w:tc>
          <w:tcPr>
            <w:tcW w:w="6941" w:type="dxa"/>
            <w:gridSpan w:val="4"/>
          </w:tcPr>
          <w:p w14:paraId="3BF48FEC" w14:textId="66E30E1F" w:rsidR="00E60DB2" w:rsidRPr="006D6BB6" w:rsidRDefault="00E60DB2" w:rsidP="00E60DB2">
            <w:pPr>
              <w:pStyle w:val="ACK-ChoreographyHeader"/>
            </w:pPr>
            <w:r w:rsidRPr="00C20CAF">
              <w:t>Acknowledgment Choreography</w:t>
            </w:r>
          </w:p>
        </w:tc>
      </w:tr>
      <w:tr w:rsidR="00E60DB2" w:rsidRPr="006D6BB6" w14:paraId="3128FDA0" w14:textId="77777777" w:rsidTr="00E60DB2">
        <w:trPr>
          <w:jc w:val="center"/>
        </w:trPr>
        <w:tc>
          <w:tcPr>
            <w:tcW w:w="6941" w:type="dxa"/>
            <w:gridSpan w:val="4"/>
          </w:tcPr>
          <w:p w14:paraId="67011FAC" w14:textId="326CEAD3" w:rsidR="00E60DB2" w:rsidRPr="00C20CAF" w:rsidRDefault="009118D0" w:rsidP="00E60DB2">
            <w:pPr>
              <w:pStyle w:val="ACK-ChoreographyHeader"/>
            </w:pPr>
            <w:r w:rsidRPr="00F21240">
              <w:rPr>
                <w:noProof/>
              </w:rPr>
              <w:t>ACK^A25^ACK</w:t>
            </w:r>
          </w:p>
        </w:tc>
      </w:tr>
      <w:tr w:rsidR="004E4611" w:rsidRPr="006D6BB6" w14:paraId="7DE92FD6" w14:textId="77777777" w:rsidTr="00E60DB2">
        <w:trPr>
          <w:jc w:val="center"/>
        </w:trPr>
        <w:tc>
          <w:tcPr>
            <w:tcW w:w="1559" w:type="dxa"/>
          </w:tcPr>
          <w:p w14:paraId="59C4DBB9" w14:textId="77777777" w:rsidR="004E4611" w:rsidRPr="006D6BB6" w:rsidRDefault="004E4611" w:rsidP="0025077B">
            <w:pPr>
              <w:pStyle w:val="ACK-ChoreographyBody"/>
            </w:pPr>
            <w:r w:rsidRPr="006D6BB6">
              <w:t>Field name</w:t>
            </w:r>
          </w:p>
        </w:tc>
        <w:tc>
          <w:tcPr>
            <w:tcW w:w="2527" w:type="dxa"/>
          </w:tcPr>
          <w:p w14:paraId="702E3DC4" w14:textId="77777777" w:rsidR="004E4611" w:rsidRPr="006D6BB6" w:rsidRDefault="004E4611" w:rsidP="0025077B">
            <w:pPr>
              <w:pStyle w:val="ACK-ChoreographyBody"/>
            </w:pPr>
            <w:r w:rsidRPr="006D6BB6">
              <w:t>Field Value: Original mode</w:t>
            </w:r>
          </w:p>
        </w:tc>
        <w:tc>
          <w:tcPr>
            <w:tcW w:w="2855" w:type="dxa"/>
            <w:gridSpan w:val="2"/>
          </w:tcPr>
          <w:p w14:paraId="3904882E" w14:textId="77777777" w:rsidR="004E4611" w:rsidRPr="006D6BB6" w:rsidRDefault="004E4611" w:rsidP="0025077B">
            <w:pPr>
              <w:pStyle w:val="ACK-ChoreographyBody"/>
            </w:pPr>
            <w:r w:rsidRPr="006D6BB6">
              <w:t>Field value: Enhanced mode</w:t>
            </w:r>
          </w:p>
        </w:tc>
      </w:tr>
      <w:tr w:rsidR="006B6AAD" w:rsidRPr="006D6BB6" w14:paraId="4C07CD66" w14:textId="77777777" w:rsidTr="00E60DB2">
        <w:trPr>
          <w:jc w:val="center"/>
        </w:trPr>
        <w:tc>
          <w:tcPr>
            <w:tcW w:w="1559" w:type="dxa"/>
          </w:tcPr>
          <w:p w14:paraId="75DD30DB" w14:textId="77777777" w:rsidR="006B6AAD" w:rsidRPr="006D6BB6" w:rsidRDefault="006B6AAD" w:rsidP="0025077B">
            <w:pPr>
              <w:pStyle w:val="ACK-ChoreographyBody"/>
            </w:pPr>
            <w:r w:rsidRPr="006D6BB6">
              <w:t>MSH.15</w:t>
            </w:r>
          </w:p>
        </w:tc>
        <w:tc>
          <w:tcPr>
            <w:tcW w:w="2527" w:type="dxa"/>
          </w:tcPr>
          <w:p w14:paraId="41A8352C" w14:textId="77777777" w:rsidR="006B6AAD" w:rsidRPr="006D6BB6" w:rsidRDefault="006B6AAD" w:rsidP="0025077B">
            <w:pPr>
              <w:pStyle w:val="ACK-ChoreographyBody"/>
            </w:pPr>
            <w:r w:rsidRPr="006D6BB6">
              <w:t>Blank</w:t>
            </w:r>
          </w:p>
        </w:tc>
        <w:tc>
          <w:tcPr>
            <w:tcW w:w="456" w:type="dxa"/>
          </w:tcPr>
          <w:p w14:paraId="6D0CBD50" w14:textId="77777777" w:rsidR="006B6AAD" w:rsidRPr="006D6BB6" w:rsidRDefault="006B6AAD" w:rsidP="0025077B">
            <w:pPr>
              <w:pStyle w:val="ACK-ChoreographyBody"/>
            </w:pPr>
            <w:r w:rsidRPr="006D6BB6">
              <w:t>NE</w:t>
            </w:r>
          </w:p>
        </w:tc>
        <w:tc>
          <w:tcPr>
            <w:tcW w:w="2399" w:type="dxa"/>
          </w:tcPr>
          <w:p w14:paraId="1CC78839" w14:textId="77777777" w:rsidR="006B6AAD" w:rsidRPr="006D6BB6" w:rsidRDefault="006B6AAD" w:rsidP="0025077B">
            <w:pPr>
              <w:pStyle w:val="ACK-ChoreographyBody"/>
            </w:pPr>
            <w:r w:rsidRPr="006D6BB6">
              <w:t>AL, SU, ER</w:t>
            </w:r>
          </w:p>
        </w:tc>
      </w:tr>
      <w:tr w:rsidR="006B6AAD" w:rsidRPr="006D6BB6" w14:paraId="39A3CA4D" w14:textId="77777777" w:rsidTr="00E60DB2">
        <w:trPr>
          <w:jc w:val="center"/>
        </w:trPr>
        <w:tc>
          <w:tcPr>
            <w:tcW w:w="1559" w:type="dxa"/>
          </w:tcPr>
          <w:p w14:paraId="625FADBA" w14:textId="77777777" w:rsidR="006B6AAD" w:rsidRPr="006D6BB6" w:rsidRDefault="006B6AAD" w:rsidP="0025077B">
            <w:pPr>
              <w:pStyle w:val="ACK-ChoreographyBody"/>
            </w:pPr>
            <w:r w:rsidRPr="006D6BB6">
              <w:t>MSH.16</w:t>
            </w:r>
          </w:p>
        </w:tc>
        <w:tc>
          <w:tcPr>
            <w:tcW w:w="2527" w:type="dxa"/>
          </w:tcPr>
          <w:p w14:paraId="0B989316" w14:textId="77777777" w:rsidR="006B6AAD" w:rsidRPr="006D6BB6" w:rsidRDefault="006B6AAD" w:rsidP="0025077B">
            <w:pPr>
              <w:pStyle w:val="ACK-ChoreographyBody"/>
            </w:pPr>
            <w:r w:rsidRPr="006D6BB6">
              <w:t>Blank</w:t>
            </w:r>
          </w:p>
        </w:tc>
        <w:tc>
          <w:tcPr>
            <w:tcW w:w="456" w:type="dxa"/>
          </w:tcPr>
          <w:p w14:paraId="774F76A6" w14:textId="77777777" w:rsidR="006B6AAD" w:rsidRPr="006D6BB6" w:rsidRDefault="006B6AAD" w:rsidP="0025077B">
            <w:pPr>
              <w:pStyle w:val="ACK-ChoreographyBody"/>
            </w:pPr>
            <w:r w:rsidRPr="006D6BB6">
              <w:t>NE</w:t>
            </w:r>
          </w:p>
        </w:tc>
        <w:tc>
          <w:tcPr>
            <w:tcW w:w="2399" w:type="dxa"/>
          </w:tcPr>
          <w:p w14:paraId="3E87BF55" w14:textId="77777777" w:rsidR="006B6AAD" w:rsidRPr="006D6BB6" w:rsidRDefault="006B6AAD" w:rsidP="0025077B">
            <w:pPr>
              <w:pStyle w:val="ACK-ChoreographyBody"/>
            </w:pPr>
            <w:r w:rsidRPr="006D6BB6">
              <w:t>NE</w:t>
            </w:r>
          </w:p>
        </w:tc>
      </w:tr>
      <w:tr w:rsidR="006B6AAD" w:rsidRPr="006D6BB6" w14:paraId="74619A18" w14:textId="77777777" w:rsidTr="00E60DB2">
        <w:trPr>
          <w:jc w:val="center"/>
        </w:trPr>
        <w:tc>
          <w:tcPr>
            <w:tcW w:w="1559" w:type="dxa"/>
          </w:tcPr>
          <w:p w14:paraId="5B94C609" w14:textId="77777777" w:rsidR="006B6AAD" w:rsidRPr="006D6BB6" w:rsidRDefault="006B6AAD" w:rsidP="0025077B">
            <w:pPr>
              <w:pStyle w:val="ACK-ChoreographyBody"/>
            </w:pPr>
            <w:r w:rsidRPr="006D6BB6">
              <w:t>Immediate Ack</w:t>
            </w:r>
          </w:p>
        </w:tc>
        <w:tc>
          <w:tcPr>
            <w:tcW w:w="2527" w:type="dxa"/>
          </w:tcPr>
          <w:p w14:paraId="757E2DD8" w14:textId="77777777" w:rsidR="006B6AAD" w:rsidRPr="006D6BB6" w:rsidRDefault="006B6AAD" w:rsidP="0025077B">
            <w:pPr>
              <w:pStyle w:val="ACK-ChoreographyBody"/>
            </w:pPr>
            <w:r w:rsidRPr="006D6BB6">
              <w:t>-</w:t>
            </w:r>
          </w:p>
        </w:tc>
        <w:tc>
          <w:tcPr>
            <w:tcW w:w="456" w:type="dxa"/>
          </w:tcPr>
          <w:p w14:paraId="04B1AADD" w14:textId="77777777" w:rsidR="006B6AAD" w:rsidRPr="006D6BB6" w:rsidRDefault="006B6AAD" w:rsidP="0025077B">
            <w:pPr>
              <w:pStyle w:val="ACK-ChoreographyBody"/>
            </w:pPr>
            <w:r w:rsidRPr="006D6BB6">
              <w:t>-</w:t>
            </w:r>
          </w:p>
        </w:tc>
        <w:tc>
          <w:tcPr>
            <w:tcW w:w="2399" w:type="dxa"/>
          </w:tcPr>
          <w:p w14:paraId="2EF48946" w14:textId="2A4A1513" w:rsidR="006B6AAD" w:rsidRPr="006D6BB6" w:rsidRDefault="006B6AAD" w:rsidP="0025077B">
            <w:pPr>
              <w:pStyle w:val="ACK-ChoreographyBody"/>
            </w:pPr>
            <w:r w:rsidRPr="006D6BB6">
              <w:rPr>
                <w:szCs w:val="16"/>
              </w:rPr>
              <w:t>ACK^</w:t>
            </w:r>
            <w:r>
              <w:rPr>
                <w:szCs w:val="16"/>
              </w:rPr>
              <w:t>A25</w:t>
            </w:r>
            <w:r w:rsidRPr="006D6BB6">
              <w:rPr>
                <w:szCs w:val="16"/>
              </w:rPr>
              <w:t>^ACK</w:t>
            </w:r>
          </w:p>
        </w:tc>
      </w:tr>
      <w:tr w:rsidR="006B6AAD" w:rsidRPr="006D6BB6" w14:paraId="42F8FEE1" w14:textId="77777777" w:rsidTr="00E60DB2">
        <w:trPr>
          <w:jc w:val="center"/>
        </w:trPr>
        <w:tc>
          <w:tcPr>
            <w:tcW w:w="1559" w:type="dxa"/>
          </w:tcPr>
          <w:p w14:paraId="5F617E1B" w14:textId="77777777" w:rsidR="006B6AAD" w:rsidRPr="006D6BB6" w:rsidRDefault="006B6AAD" w:rsidP="0025077B">
            <w:pPr>
              <w:pStyle w:val="ACK-ChoreographyBody"/>
            </w:pPr>
            <w:r w:rsidRPr="006D6BB6">
              <w:t>Application Ack</w:t>
            </w:r>
          </w:p>
        </w:tc>
        <w:tc>
          <w:tcPr>
            <w:tcW w:w="2527" w:type="dxa"/>
          </w:tcPr>
          <w:p w14:paraId="3A2FC786" w14:textId="7FE2F4DC" w:rsidR="006B6AAD" w:rsidRPr="006D6BB6" w:rsidRDefault="006B6AAD" w:rsidP="0025077B">
            <w:pPr>
              <w:pStyle w:val="ACK-ChoreographyBody"/>
            </w:pPr>
            <w:r>
              <w:rPr>
                <w:szCs w:val="16"/>
              </w:rPr>
              <w:t>-</w:t>
            </w:r>
          </w:p>
        </w:tc>
        <w:tc>
          <w:tcPr>
            <w:tcW w:w="456" w:type="dxa"/>
          </w:tcPr>
          <w:p w14:paraId="560620DE" w14:textId="77777777" w:rsidR="006B6AAD" w:rsidRPr="006D6BB6" w:rsidRDefault="006B6AAD" w:rsidP="0025077B">
            <w:pPr>
              <w:pStyle w:val="ACK-ChoreographyBody"/>
            </w:pPr>
            <w:r w:rsidRPr="006D6BB6">
              <w:t>-</w:t>
            </w:r>
          </w:p>
        </w:tc>
        <w:tc>
          <w:tcPr>
            <w:tcW w:w="2399" w:type="dxa"/>
          </w:tcPr>
          <w:p w14:paraId="4427BF89" w14:textId="77777777" w:rsidR="006B6AAD" w:rsidRPr="006D6BB6" w:rsidRDefault="006B6AAD" w:rsidP="0025077B">
            <w:pPr>
              <w:pStyle w:val="ACK-ChoreographyBody"/>
            </w:pPr>
            <w:r w:rsidRPr="006D6BB6">
              <w:t>-</w:t>
            </w:r>
          </w:p>
        </w:tc>
      </w:tr>
    </w:tbl>
    <w:p w14:paraId="6556E4EA" w14:textId="77777777" w:rsidR="00715956" w:rsidRPr="00F21240" w:rsidRDefault="00715956">
      <w:pPr>
        <w:pStyle w:val="Heading3"/>
        <w:rPr>
          <w:noProof/>
        </w:rPr>
      </w:pPr>
      <w:bookmarkStart w:id="2933" w:name="_Toc27754811"/>
      <w:bookmarkStart w:id="2934" w:name="_Toc109892106"/>
      <w:r w:rsidRPr="00F21240">
        <w:rPr>
          <w:noProof/>
        </w:rPr>
        <w:t>ADT/ACK - Cancel Pending Transfer (Event A26</w:t>
      </w:r>
      <w:r w:rsidRPr="00F21240">
        <w:rPr>
          <w:noProof/>
        </w:rPr>
        <w:fldChar w:fldCharType="begin"/>
      </w:r>
      <w:r w:rsidRPr="00F21240">
        <w:rPr>
          <w:noProof/>
        </w:rPr>
        <w:instrText>XE "A26"</w:instrText>
      </w:r>
      <w:r w:rsidRPr="00F21240">
        <w:rPr>
          <w:noProof/>
        </w:rPr>
        <w:fldChar w:fldCharType="end"/>
      </w:r>
      <w:r w:rsidRPr="00F21240">
        <w:rPr>
          <w:noProof/>
        </w:rPr>
        <w:t>)</w:t>
      </w:r>
      <w:bookmarkEnd w:id="2922"/>
      <w:bookmarkEnd w:id="2923"/>
      <w:bookmarkEnd w:id="2924"/>
      <w:bookmarkEnd w:id="2925"/>
      <w:bookmarkEnd w:id="2926"/>
      <w:bookmarkEnd w:id="2927"/>
      <w:bookmarkEnd w:id="2928"/>
      <w:bookmarkEnd w:id="2929"/>
      <w:bookmarkEnd w:id="2930"/>
      <w:bookmarkEnd w:id="2931"/>
      <w:bookmarkEnd w:id="2932"/>
      <w:bookmarkEnd w:id="2933"/>
      <w:bookmarkEnd w:id="2934"/>
    </w:p>
    <w:p w14:paraId="5198C36B" w14:textId="77777777" w:rsidR="00715956" w:rsidRPr="00F21240" w:rsidRDefault="00715956">
      <w:pPr>
        <w:pStyle w:val="NormalIndented"/>
        <w:rPr>
          <w:noProof/>
        </w:rPr>
      </w:pPr>
      <w:r w:rsidRPr="00F21240">
        <w:rPr>
          <w:noProof/>
        </w:rPr>
        <w:t>The A26 event is sent when an A15 (pending transfer) event is cancelled, either because of erroneous entry of the A15 event or because of a decision not to transfer the patient after all.</w:t>
      </w:r>
    </w:p>
    <w:p w14:paraId="6C8DB49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F21240" w:rsidRDefault="00715956">
      <w:pPr>
        <w:pStyle w:val="MsgTableCaption"/>
        <w:rPr>
          <w:noProof/>
        </w:rPr>
      </w:pPr>
      <w:r w:rsidRPr="00F21240">
        <w:rPr>
          <w:noProof/>
        </w:rPr>
        <w:t>ADT^A26^ADT_A21: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F21240" w:rsidRDefault="00715956">
            <w:pPr>
              <w:pStyle w:val="MsgTableHeader"/>
              <w:jc w:val="center"/>
              <w:rPr>
                <w:noProof/>
              </w:rPr>
            </w:pPr>
            <w:r w:rsidRPr="00F21240">
              <w:rPr>
                <w:noProof/>
              </w:rPr>
              <w:t>Chapter</w:t>
            </w:r>
          </w:p>
        </w:tc>
      </w:tr>
      <w:tr w:rsidR="00715956" w:rsidRPr="00715956"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F21240" w:rsidRDefault="00715956">
            <w:pPr>
              <w:pStyle w:val="MsgTableBody"/>
              <w:jc w:val="center"/>
              <w:rPr>
                <w:noProof/>
              </w:rPr>
            </w:pPr>
            <w:r w:rsidRPr="00F21240">
              <w:rPr>
                <w:noProof/>
              </w:rPr>
              <w:t>2</w:t>
            </w:r>
          </w:p>
        </w:tc>
      </w:tr>
      <w:tr w:rsidR="007C18FE" w:rsidRPr="00151483"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594536" w:rsidRDefault="007C18FE" w:rsidP="00622FC8">
            <w:pPr>
              <w:pStyle w:val="MsgTableBody"/>
              <w:jc w:val="center"/>
              <w:rPr>
                <w:noProof/>
              </w:rPr>
            </w:pPr>
            <w:r w:rsidRPr="00594536">
              <w:rPr>
                <w:noProof/>
              </w:rPr>
              <w:t>3</w:t>
            </w:r>
          </w:p>
        </w:tc>
      </w:tr>
      <w:tr w:rsidR="00715956" w:rsidRPr="00715956"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F21240" w:rsidRDefault="00715956">
            <w:pPr>
              <w:pStyle w:val="MsgTableBody"/>
              <w:jc w:val="center"/>
              <w:rPr>
                <w:noProof/>
              </w:rPr>
            </w:pPr>
            <w:r w:rsidRPr="00F21240">
              <w:rPr>
                <w:noProof/>
              </w:rPr>
              <w:t>2</w:t>
            </w:r>
          </w:p>
        </w:tc>
      </w:tr>
      <w:tr w:rsidR="00715956" w:rsidRPr="00715956"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F21240" w:rsidRDefault="00715956">
            <w:pPr>
              <w:pStyle w:val="MsgTableBody"/>
              <w:jc w:val="center"/>
              <w:rPr>
                <w:noProof/>
              </w:rPr>
            </w:pPr>
            <w:r w:rsidRPr="00F21240">
              <w:rPr>
                <w:noProof/>
              </w:rPr>
              <w:t>2</w:t>
            </w:r>
          </w:p>
        </w:tc>
      </w:tr>
      <w:tr w:rsidR="00715956" w:rsidRPr="00715956"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F21240" w:rsidRDefault="00715956">
            <w:pPr>
              <w:pStyle w:val="MsgTableBody"/>
              <w:jc w:val="center"/>
              <w:rPr>
                <w:noProof/>
              </w:rPr>
            </w:pPr>
            <w:r w:rsidRPr="00F21240">
              <w:rPr>
                <w:noProof/>
              </w:rPr>
              <w:t>3</w:t>
            </w:r>
          </w:p>
        </w:tc>
      </w:tr>
      <w:tr w:rsidR="00715956" w:rsidRPr="00715956"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F21240" w:rsidRDefault="00715956">
            <w:pPr>
              <w:pStyle w:val="MsgTableBody"/>
              <w:jc w:val="center"/>
              <w:rPr>
                <w:noProof/>
              </w:rPr>
            </w:pPr>
            <w:r w:rsidRPr="00F21240">
              <w:rPr>
                <w:noProof/>
              </w:rPr>
              <w:t>3</w:t>
            </w:r>
          </w:p>
        </w:tc>
      </w:tr>
      <w:tr w:rsidR="00715956" w:rsidRPr="00715956"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F21240" w:rsidRDefault="00715956">
            <w:pPr>
              <w:pStyle w:val="MsgTableBody"/>
              <w:jc w:val="center"/>
              <w:rPr>
                <w:noProof/>
              </w:rPr>
            </w:pPr>
            <w:r w:rsidRPr="00F21240">
              <w:rPr>
                <w:noProof/>
              </w:rPr>
              <w:t>3</w:t>
            </w:r>
          </w:p>
        </w:tc>
      </w:tr>
      <w:tr w:rsidR="00DC3443" w:rsidRPr="00715956" w14:paraId="73794ECC" w14:textId="77777777" w:rsidTr="00D50068">
        <w:trPr>
          <w:jc w:val="center"/>
          <w:ins w:id="2935" w:author="Merrick, Riki | APHL" w:date="2022-07-17T16:58:00Z"/>
        </w:trPr>
        <w:tc>
          <w:tcPr>
            <w:tcW w:w="2882" w:type="dxa"/>
            <w:tcBorders>
              <w:top w:val="dotted" w:sz="4" w:space="0" w:color="auto"/>
              <w:left w:val="nil"/>
              <w:bottom w:val="dotted" w:sz="4" w:space="0" w:color="auto"/>
              <w:right w:val="nil"/>
            </w:tcBorders>
            <w:shd w:val="clear" w:color="auto" w:fill="FFFFFF"/>
          </w:tcPr>
          <w:p w14:paraId="0A717681" w14:textId="1F843482" w:rsidR="00DC3443" w:rsidRDefault="00DC3443" w:rsidP="00DC3443">
            <w:pPr>
              <w:pStyle w:val="MsgTableBody"/>
              <w:rPr>
                <w:ins w:id="2936" w:author="Merrick, Riki | APHL" w:date="2022-07-17T16:58:00Z"/>
              </w:rPr>
            </w:pPr>
            <w:ins w:id="2937"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3DDBD8DA" w14:textId="2DDF32DA" w:rsidR="00DC3443" w:rsidRPr="00F21240" w:rsidRDefault="00DC3443" w:rsidP="00DC3443">
            <w:pPr>
              <w:pStyle w:val="MsgTableBody"/>
              <w:rPr>
                <w:ins w:id="2938" w:author="Merrick, Riki | APHL" w:date="2022-07-17T16:58:00Z"/>
                <w:noProof/>
              </w:rPr>
            </w:pPr>
            <w:ins w:id="2939"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61B008F" w14:textId="77777777" w:rsidR="00DC3443" w:rsidRPr="00F21240" w:rsidRDefault="00DC3443" w:rsidP="00DC3443">
            <w:pPr>
              <w:pStyle w:val="MsgTableBody"/>
              <w:jc w:val="center"/>
              <w:rPr>
                <w:ins w:id="2940"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44F12DDD" w14:textId="66AE9495" w:rsidR="00DC3443" w:rsidRPr="00F21240" w:rsidRDefault="00DC3443" w:rsidP="00DC3443">
            <w:pPr>
              <w:pStyle w:val="MsgTableBody"/>
              <w:jc w:val="center"/>
              <w:rPr>
                <w:ins w:id="2941" w:author="Merrick, Riki | APHL" w:date="2022-07-17T16:58:00Z"/>
                <w:noProof/>
              </w:rPr>
            </w:pPr>
            <w:ins w:id="2942" w:author="Merrick, Riki | APHL" w:date="2022-07-17T16:58:00Z">
              <w:r>
                <w:rPr>
                  <w:noProof/>
                </w:rPr>
                <w:t>3</w:t>
              </w:r>
            </w:ins>
          </w:p>
        </w:tc>
      </w:tr>
      <w:tr w:rsidR="00DC3443" w:rsidRPr="00715956" w14:paraId="5EE9C5BB" w14:textId="77777777" w:rsidTr="00D50068">
        <w:trPr>
          <w:jc w:val="center"/>
          <w:ins w:id="2943" w:author="Merrick, Riki | APHL" w:date="2022-07-17T16:58:00Z"/>
        </w:trPr>
        <w:tc>
          <w:tcPr>
            <w:tcW w:w="2882" w:type="dxa"/>
            <w:tcBorders>
              <w:top w:val="dotted" w:sz="4" w:space="0" w:color="auto"/>
              <w:left w:val="nil"/>
              <w:bottom w:val="dotted" w:sz="4" w:space="0" w:color="auto"/>
              <w:right w:val="nil"/>
            </w:tcBorders>
            <w:shd w:val="clear" w:color="auto" w:fill="FFFFFF"/>
          </w:tcPr>
          <w:p w14:paraId="0FD0EE4F" w14:textId="52870B98" w:rsidR="00DC3443" w:rsidRDefault="00DC3443" w:rsidP="00DC3443">
            <w:pPr>
              <w:pStyle w:val="MsgTableBody"/>
              <w:rPr>
                <w:ins w:id="2944" w:author="Merrick, Riki | APHL" w:date="2022-07-17T16:58:00Z"/>
              </w:rPr>
            </w:pPr>
            <w:ins w:id="2945"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5D530C76" w14:textId="21D49C8A" w:rsidR="00DC3443" w:rsidRPr="00F21240" w:rsidRDefault="00DC3443" w:rsidP="00DC3443">
            <w:pPr>
              <w:pStyle w:val="MsgTableBody"/>
              <w:rPr>
                <w:ins w:id="2946" w:author="Merrick, Riki | APHL" w:date="2022-07-17T16:58:00Z"/>
                <w:noProof/>
              </w:rPr>
            </w:pPr>
            <w:ins w:id="2947"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611FACF" w14:textId="77777777" w:rsidR="00DC3443" w:rsidRPr="00F21240" w:rsidRDefault="00DC3443" w:rsidP="00DC3443">
            <w:pPr>
              <w:pStyle w:val="MsgTableBody"/>
              <w:jc w:val="center"/>
              <w:rPr>
                <w:ins w:id="2948"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ACFBF47" w14:textId="74861732" w:rsidR="00DC3443" w:rsidRPr="00F21240" w:rsidRDefault="00DC3443" w:rsidP="00DC3443">
            <w:pPr>
              <w:pStyle w:val="MsgTableBody"/>
              <w:jc w:val="center"/>
              <w:rPr>
                <w:ins w:id="2949" w:author="Merrick, Riki | APHL" w:date="2022-07-17T16:58:00Z"/>
                <w:noProof/>
              </w:rPr>
            </w:pPr>
            <w:ins w:id="2950" w:author="Merrick, Riki | APHL" w:date="2022-07-17T16:58:00Z">
              <w:r>
                <w:rPr>
                  <w:noProof/>
                </w:rPr>
                <w:t>3</w:t>
              </w:r>
            </w:ins>
          </w:p>
        </w:tc>
      </w:tr>
      <w:tr w:rsidR="00DC3443" w:rsidRPr="00715956" w14:paraId="458C0F92" w14:textId="77777777" w:rsidTr="00D50068">
        <w:trPr>
          <w:jc w:val="center"/>
          <w:ins w:id="2951" w:author="Merrick, Riki | APHL" w:date="2022-07-17T16:58:00Z"/>
        </w:trPr>
        <w:tc>
          <w:tcPr>
            <w:tcW w:w="2882" w:type="dxa"/>
            <w:tcBorders>
              <w:top w:val="dotted" w:sz="4" w:space="0" w:color="auto"/>
              <w:left w:val="nil"/>
              <w:bottom w:val="dotted" w:sz="4" w:space="0" w:color="auto"/>
              <w:right w:val="nil"/>
            </w:tcBorders>
            <w:shd w:val="clear" w:color="auto" w:fill="FFFFFF"/>
          </w:tcPr>
          <w:p w14:paraId="495386F3" w14:textId="5734DACA" w:rsidR="00DC3443" w:rsidRDefault="00DC3443" w:rsidP="00DC3443">
            <w:pPr>
              <w:pStyle w:val="MsgTableBody"/>
              <w:rPr>
                <w:ins w:id="2952" w:author="Merrick, Riki | APHL" w:date="2022-07-17T16:58:00Z"/>
              </w:rPr>
            </w:pPr>
            <w:ins w:id="2953"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246D0753" w14:textId="21BA5A84" w:rsidR="00DC3443" w:rsidRPr="00F21240" w:rsidRDefault="00DC3443" w:rsidP="00DC3443">
            <w:pPr>
              <w:pStyle w:val="MsgTableBody"/>
              <w:rPr>
                <w:ins w:id="2954" w:author="Merrick, Riki | APHL" w:date="2022-07-17T16:58:00Z"/>
                <w:noProof/>
              </w:rPr>
            </w:pPr>
            <w:ins w:id="2955" w:author="Merrick, Riki | APHL" w:date="2022-07-17T16:5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5BEB5FA" w14:textId="77777777" w:rsidR="00DC3443" w:rsidRPr="00F21240" w:rsidRDefault="00DC3443" w:rsidP="00DC3443">
            <w:pPr>
              <w:pStyle w:val="MsgTableBody"/>
              <w:jc w:val="center"/>
              <w:rPr>
                <w:ins w:id="2956"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057DB7E" w14:textId="052F3959" w:rsidR="00DC3443" w:rsidRPr="00F21240" w:rsidRDefault="00DC3443" w:rsidP="00DC3443">
            <w:pPr>
              <w:pStyle w:val="MsgTableBody"/>
              <w:jc w:val="center"/>
              <w:rPr>
                <w:ins w:id="2957" w:author="Merrick, Riki | APHL" w:date="2022-07-17T16:58:00Z"/>
                <w:noProof/>
              </w:rPr>
            </w:pPr>
            <w:ins w:id="2958" w:author="Merrick, Riki | APHL" w:date="2022-07-17T16:58:00Z">
              <w:r>
                <w:rPr>
                  <w:noProof/>
                </w:rPr>
                <w:t>3</w:t>
              </w:r>
            </w:ins>
          </w:p>
        </w:tc>
      </w:tr>
      <w:tr w:rsidR="00DC3443" w:rsidRPr="00715956"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DC3443" w:rsidRPr="00F21240" w:rsidRDefault="00DC3443" w:rsidP="00DC3443">
            <w:pPr>
              <w:pStyle w:val="MsgTableBody"/>
              <w:jc w:val="center"/>
              <w:rPr>
                <w:noProof/>
              </w:rPr>
            </w:pPr>
            <w:r w:rsidRPr="00F21240">
              <w:rPr>
                <w:noProof/>
              </w:rPr>
              <w:t>3</w:t>
            </w:r>
          </w:p>
        </w:tc>
      </w:tr>
      <w:tr w:rsidR="00DC3443" w:rsidRPr="00715956"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DC3443" w:rsidRPr="00F21240" w:rsidRDefault="00DC3443" w:rsidP="00DC3443">
            <w:pPr>
              <w:pStyle w:val="MsgTableBody"/>
              <w:jc w:val="center"/>
              <w:rPr>
                <w:noProof/>
              </w:rPr>
            </w:pPr>
            <w:r w:rsidRPr="00F21240">
              <w:rPr>
                <w:noProof/>
              </w:rPr>
              <w:t>3</w:t>
            </w:r>
          </w:p>
        </w:tc>
      </w:tr>
      <w:tr w:rsidR="00DC3443" w:rsidRPr="00715956"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DC3443" w:rsidRPr="00F21240" w:rsidRDefault="00DC3443" w:rsidP="00DC3443">
            <w:pPr>
              <w:pStyle w:val="MsgTableBody"/>
              <w:jc w:val="center"/>
              <w:rPr>
                <w:noProof/>
              </w:rPr>
            </w:pPr>
            <w:r w:rsidRPr="00F21240">
              <w:rPr>
                <w:noProof/>
              </w:rPr>
              <w:t>3</w:t>
            </w:r>
          </w:p>
        </w:tc>
      </w:tr>
      <w:tr w:rsidR="00DC3443" w:rsidRPr="00715956"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DC3443" w:rsidRPr="00F21240" w:rsidRDefault="00DC3443" w:rsidP="00DC3443">
            <w:pPr>
              <w:pStyle w:val="MsgTableBody"/>
              <w:jc w:val="center"/>
              <w:rPr>
                <w:noProof/>
              </w:rPr>
            </w:pPr>
          </w:p>
        </w:tc>
      </w:tr>
      <w:tr w:rsidR="00DC3443" w:rsidRPr="00715956"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DC3443" w:rsidRPr="00F21240" w:rsidRDefault="00DC3443" w:rsidP="00DC3443">
            <w:pPr>
              <w:pStyle w:val="MsgTableBody"/>
              <w:jc w:val="center"/>
              <w:rPr>
                <w:noProof/>
              </w:rPr>
            </w:pPr>
            <w:r w:rsidRPr="00F21240">
              <w:rPr>
                <w:noProof/>
              </w:rPr>
              <w:t>7</w:t>
            </w:r>
          </w:p>
        </w:tc>
      </w:tr>
      <w:tr w:rsidR="00DC3443" w:rsidRPr="00715956"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DC3443" w:rsidRPr="00F21240" w:rsidRDefault="00DC3443" w:rsidP="00DC3443">
            <w:pPr>
              <w:pStyle w:val="MsgTableBody"/>
              <w:jc w:val="center"/>
              <w:rPr>
                <w:noProof/>
              </w:rPr>
            </w:pPr>
            <w:r>
              <w:rPr>
                <w:noProof/>
              </w:rPr>
              <w:t>7</w:t>
            </w:r>
          </w:p>
        </w:tc>
      </w:tr>
      <w:tr w:rsidR="00DC3443" w:rsidRPr="00715956"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DC3443" w:rsidRPr="00F21240" w:rsidRDefault="00DC3443" w:rsidP="00DC3443">
            <w:pPr>
              <w:pStyle w:val="MsgTableBody"/>
              <w:jc w:val="center"/>
              <w:rPr>
                <w:noProof/>
              </w:rPr>
            </w:pPr>
          </w:p>
        </w:tc>
      </w:tr>
    </w:tbl>
    <w:p w14:paraId="0E91C81C" w14:textId="4EC8BA4D" w:rsidR="00EB05F1"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6BB6" w14:paraId="60F1EA54" w14:textId="77777777" w:rsidTr="00FB5375">
        <w:trPr>
          <w:jc w:val="center"/>
        </w:trPr>
        <w:tc>
          <w:tcPr>
            <w:tcW w:w="8784" w:type="dxa"/>
            <w:gridSpan w:val="6"/>
          </w:tcPr>
          <w:p w14:paraId="6B922713" w14:textId="3D11FB59" w:rsidR="00FB5375" w:rsidRPr="006D6BB6" w:rsidRDefault="00FB5375" w:rsidP="00FB5375">
            <w:pPr>
              <w:pStyle w:val="ACK-ChoreographyHeader"/>
            </w:pPr>
            <w:r w:rsidRPr="00C20CAF">
              <w:t>Acknowledgment Choreography</w:t>
            </w:r>
          </w:p>
        </w:tc>
      </w:tr>
      <w:tr w:rsidR="00FB5375" w:rsidRPr="006D6BB6" w14:paraId="26E8E1E4" w14:textId="77777777" w:rsidTr="00FB5375">
        <w:trPr>
          <w:jc w:val="center"/>
        </w:trPr>
        <w:tc>
          <w:tcPr>
            <w:tcW w:w="8784" w:type="dxa"/>
            <w:gridSpan w:val="6"/>
          </w:tcPr>
          <w:p w14:paraId="563AC01C" w14:textId="52101977" w:rsidR="00FB5375" w:rsidRPr="00C20CAF" w:rsidRDefault="009118D0" w:rsidP="00FB5375">
            <w:pPr>
              <w:pStyle w:val="ACK-ChoreographyHeader"/>
            </w:pPr>
            <w:r w:rsidRPr="00F21240">
              <w:rPr>
                <w:noProof/>
              </w:rPr>
              <w:t>ADT^A26^ADT_A21</w:t>
            </w:r>
          </w:p>
        </w:tc>
      </w:tr>
      <w:tr w:rsidR="00EB05F1" w:rsidRPr="006D6BB6" w14:paraId="4178904E" w14:textId="77777777" w:rsidTr="00FB5375">
        <w:trPr>
          <w:jc w:val="center"/>
        </w:trPr>
        <w:tc>
          <w:tcPr>
            <w:tcW w:w="1410" w:type="dxa"/>
          </w:tcPr>
          <w:p w14:paraId="09B69F8F" w14:textId="77777777" w:rsidR="00EB05F1" w:rsidRPr="006D6BB6" w:rsidRDefault="00EB05F1" w:rsidP="00AD6CE4">
            <w:pPr>
              <w:pStyle w:val="ACK-ChoreographyBody"/>
            </w:pPr>
            <w:r w:rsidRPr="006D6BB6">
              <w:t>Field name</w:t>
            </w:r>
          </w:p>
        </w:tc>
        <w:tc>
          <w:tcPr>
            <w:tcW w:w="1854" w:type="dxa"/>
          </w:tcPr>
          <w:p w14:paraId="3E13EC11" w14:textId="77777777" w:rsidR="00EB05F1" w:rsidRPr="006D6BB6" w:rsidRDefault="00EB05F1" w:rsidP="00AD6CE4">
            <w:pPr>
              <w:pStyle w:val="ACK-ChoreographyBody"/>
            </w:pPr>
            <w:r w:rsidRPr="006D6BB6">
              <w:t>Field Value: Original mode</w:t>
            </w:r>
          </w:p>
        </w:tc>
        <w:tc>
          <w:tcPr>
            <w:tcW w:w="5520" w:type="dxa"/>
            <w:gridSpan w:val="4"/>
          </w:tcPr>
          <w:p w14:paraId="1D542E15" w14:textId="77777777" w:rsidR="00EB05F1" w:rsidRPr="006D6BB6" w:rsidRDefault="00EB05F1" w:rsidP="00AD6CE4">
            <w:pPr>
              <w:pStyle w:val="ACK-ChoreographyBody"/>
            </w:pPr>
            <w:r w:rsidRPr="006D6BB6">
              <w:t>Field value: Enhanced mode</w:t>
            </w:r>
          </w:p>
        </w:tc>
      </w:tr>
      <w:tr w:rsidR="00EB05F1" w:rsidRPr="006D6BB6" w14:paraId="7E7DCE21" w14:textId="77777777" w:rsidTr="00FB5375">
        <w:trPr>
          <w:jc w:val="center"/>
        </w:trPr>
        <w:tc>
          <w:tcPr>
            <w:tcW w:w="1410" w:type="dxa"/>
          </w:tcPr>
          <w:p w14:paraId="4944CE69" w14:textId="77777777" w:rsidR="00EB05F1" w:rsidRPr="006D6BB6" w:rsidRDefault="00EB05F1" w:rsidP="00AD6CE4">
            <w:pPr>
              <w:pStyle w:val="ACK-ChoreographyBody"/>
            </w:pPr>
            <w:r w:rsidRPr="006D6BB6">
              <w:t>MSH.15</w:t>
            </w:r>
          </w:p>
        </w:tc>
        <w:tc>
          <w:tcPr>
            <w:tcW w:w="1854" w:type="dxa"/>
          </w:tcPr>
          <w:p w14:paraId="6FAF7652" w14:textId="77777777" w:rsidR="00EB05F1" w:rsidRPr="006D6BB6" w:rsidRDefault="00EB05F1" w:rsidP="00AD6CE4">
            <w:pPr>
              <w:pStyle w:val="ACK-ChoreographyBody"/>
            </w:pPr>
            <w:r w:rsidRPr="006D6BB6">
              <w:t>Blank</w:t>
            </w:r>
          </w:p>
        </w:tc>
        <w:tc>
          <w:tcPr>
            <w:tcW w:w="465" w:type="dxa"/>
          </w:tcPr>
          <w:p w14:paraId="395B225F" w14:textId="77777777" w:rsidR="00EB05F1" w:rsidRPr="006D6BB6" w:rsidRDefault="00EB05F1" w:rsidP="00AD6CE4">
            <w:pPr>
              <w:pStyle w:val="ACK-ChoreographyBody"/>
            </w:pPr>
            <w:r w:rsidRPr="006D6BB6">
              <w:t>NE</w:t>
            </w:r>
          </w:p>
        </w:tc>
        <w:tc>
          <w:tcPr>
            <w:tcW w:w="1603" w:type="dxa"/>
          </w:tcPr>
          <w:p w14:paraId="784276A4" w14:textId="77777777" w:rsidR="00EB05F1" w:rsidRPr="006D6BB6" w:rsidRDefault="00EB05F1" w:rsidP="00AD6CE4">
            <w:pPr>
              <w:pStyle w:val="ACK-ChoreographyBody"/>
            </w:pPr>
            <w:r w:rsidRPr="006D6BB6">
              <w:t>AL, SU, ER</w:t>
            </w:r>
          </w:p>
        </w:tc>
        <w:tc>
          <w:tcPr>
            <w:tcW w:w="1609" w:type="dxa"/>
          </w:tcPr>
          <w:p w14:paraId="28CE7381" w14:textId="77777777" w:rsidR="00EB05F1" w:rsidRPr="006D6BB6" w:rsidRDefault="00EB05F1" w:rsidP="00AD6CE4">
            <w:pPr>
              <w:pStyle w:val="ACK-ChoreographyBody"/>
            </w:pPr>
            <w:r w:rsidRPr="006D6BB6">
              <w:t>NE</w:t>
            </w:r>
          </w:p>
        </w:tc>
        <w:tc>
          <w:tcPr>
            <w:tcW w:w="1843" w:type="dxa"/>
          </w:tcPr>
          <w:p w14:paraId="1331F482" w14:textId="77777777" w:rsidR="00EB05F1" w:rsidRPr="006D6BB6" w:rsidRDefault="00EB05F1" w:rsidP="00AD6CE4">
            <w:pPr>
              <w:pStyle w:val="ACK-ChoreographyBody"/>
            </w:pPr>
            <w:r w:rsidRPr="006D6BB6">
              <w:t>AL, SU, ER</w:t>
            </w:r>
          </w:p>
        </w:tc>
      </w:tr>
      <w:tr w:rsidR="00EB05F1" w:rsidRPr="006D6BB6" w14:paraId="103B5A88" w14:textId="77777777" w:rsidTr="00FB5375">
        <w:trPr>
          <w:jc w:val="center"/>
        </w:trPr>
        <w:tc>
          <w:tcPr>
            <w:tcW w:w="1410" w:type="dxa"/>
          </w:tcPr>
          <w:p w14:paraId="3B59BCF4" w14:textId="77777777" w:rsidR="00EB05F1" w:rsidRPr="006D6BB6" w:rsidRDefault="00EB05F1" w:rsidP="00AD6CE4">
            <w:pPr>
              <w:pStyle w:val="ACK-ChoreographyBody"/>
            </w:pPr>
            <w:r w:rsidRPr="006D6BB6">
              <w:t>MSH.16</w:t>
            </w:r>
          </w:p>
        </w:tc>
        <w:tc>
          <w:tcPr>
            <w:tcW w:w="1854" w:type="dxa"/>
          </w:tcPr>
          <w:p w14:paraId="7CB2A4F1" w14:textId="77777777" w:rsidR="00EB05F1" w:rsidRPr="006D6BB6" w:rsidRDefault="00EB05F1" w:rsidP="00AD6CE4">
            <w:pPr>
              <w:pStyle w:val="ACK-ChoreographyBody"/>
            </w:pPr>
            <w:r w:rsidRPr="006D6BB6">
              <w:t>Blank</w:t>
            </w:r>
          </w:p>
        </w:tc>
        <w:tc>
          <w:tcPr>
            <w:tcW w:w="465" w:type="dxa"/>
          </w:tcPr>
          <w:p w14:paraId="6C6EBC9E" w14:textId="77777777" w:rsidR="00EB05F1" w:rsidRPr="006D6BB6" w:rsidRDefault="00EB05F1" w:rsidP="00AD6CE4">
            <w:pPr>
              <w:pStyle w:val="ACK-ChoreographyBody"/>
            </w:pPr>
            <w:r w:rsidRPr="006D6BB6">
              <w:t>NE</w:t>
            </w:r>
          </w:p>
        </w:tc>
        <w:tc>
          <w:tcPr>
            <w:tcW w:w="1603" w:type="dxa"/>
          </w:tcPr>
          <w:p w14:paraId="6F46D808" w14:textId="77777777" w:rsidR="00EB05F1" w:rsidRPr="006D6BB6" w:rsidRDefault="00EB05F1" w:rsidP="00AD6CE4">
            <w:pPr>
              <w:pStyle w:val="ACK-ChoreographyBody"/>
            </w:pPr>
            <w:r w:rsidRPr="006D6BB6">
              <w:t>NE</w:t>
            </w:r>
          </w:p>
        </w:tc>
        <w:tc>
          <w:tcPr>
            <w:tcW w:w="1609" w:type="dxa"/>
          </w:tcPr>
          <w:p w14:paraId="0BDA94A2" w14:textId="77777777" w:rsidR="00EB05F1" w:rsidRPr="006D6BB6" w:rsidRDefault="00EB05F1" w:rsidP="00AD6CE4">
            <w:pPr>
              <w:pStyle w:val="ACK-ChoreographyBody"/>
            </w:pPr>
            <w:r w:rsidRPr="006D6BB6">
              <w:t>AL, SU, ER</w:t>
            </w:r>
          </w:p>
        </w:tc>
        <w:tc>
          <w:tcPr>
            <w:tcW w:w="1843" w:type="dxa"/>
          </w:tcPr>
          <w:p w14:paraId="5B84C9B7" w14:textId="77777777" w:rsidR="00EB05F1" w:rsidRPr="006D6BB6" w:rsidRDefault="00EB05F1" w:rsidP="00AD6CE4">
            <w:pPr>
              <w:pStyle w:val="ACK-ChoreographyBody"/>
            </w:pPr>
            <w:r w:rsidRPr="006D6BB6">
              <w:t>AL, SU, ER</w:t>
            </w:r>
          </w:p>
        </w:tc>
      </w:tr>
      <w:tr w:rsidR="00EB05F1" w:rsidRPr="006D6BB6" w14:paraId="4B79C886" w14:textId="77777777" w:rsidTr="00FB5375">
        <w:trPr>
          <w:jc w:val="center"/>
        </w:trPr>
        <w:tc>
          <w:tcPr>
            <w:tcW w:w="1410" w:type="dxa"/>
          </w:tcPr>
          <w:p w14:paraId="500CE035" w14:textId="77777777" w:rsidR="00EB05F1" w:rsidRPr="006D6BB6" w:rsidRDefault="00EB05F1" w:rsidP="00AD6CE4">
            <w:pPr>
              <w:pStyle w:val="ACK-ChoreographyBody"/>
            </w:pPr>
            <w:r w:rsidRPr="006D6BB6">
              <w:t>Immediate Ack</w:t>
            </w:r>
          </w:p>
        </w:tc>
        <w:tc>
          <w:tcPr>
            <w:tcW w:w="1854" w:type="dxa"/>
          </w:tcPr>
          <w:p w14:paraId="19023210" w14:textId="77777777" w:rsidR="00EB05F1" w:rsidRPr="006D6BB6" w:rsidRDefault="00EB05F1" w:rsidP="00AD6CE4">
            <w:pPr>
              <w:pStyle w:val="ACK-ChoreographyBody"/>
            </w:pPr>
            <w:r w:rsidRPr="006D6BB6">
              <w:t>-</w:t>
            </w:r>
          </w:p>
        </w:tc>
        <w:tc>
          <w:tcPr>
            <w:tcW w:w="465" w:type="dxa"/>
          </w:tcPr>
          <w:p w14:paraId="04475D5E" w14:textId="77777777" w:rsidR="00EB05F1" w:rsidRPr="006D6BB6" w:rsidRDefault="00EB05F1" w:rsidP="00AD6CE4">
            <w:pPr>
              <w:pStyle w:val="ACK-ChoreographyBody"/>
            </w:pPr>
            <w:r w:rsidRPr="006D6BB6">
              <w:t>-</w:t>
            </w:r>
          </w:p>
        </w:tc>
        <w:tc>
          <w:tcPr>
            <w:tcW w:w="1603" w:type="dxa"/>
          </w:tcPr>
          <w:p w14:paraId="40D5928D" w14:textId="3AC91D51"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609" w:type="dxa"/>
          </w:tcPr>
          <w:p w14:paraId="5C63F5ED" w14:textId="77777777" w:rsidR="00EB05F1" w:rsidRPr="006D6BB6" w:rsidRDefault="00EB05F1" w:rsidP="00AD6CE4">
            <w:pPr>
              <w:pStyle w:val="ACK-ChoreographyBody"/>
            </w:pPr>
            <w:r w:rsidRPr="006D6BB6">
              <w:t>-</w:t>
            </w:r>
          </w:p>
        </w:tc>
        <w:tc>
          <w:tcPr>
            <w:tcW w:w="1843" w:type="dxa"/>
          </w:tcPr>
          <w:p w14:paraId="01DE629D" w14:textId="128CDD24" w:rsidR="00EB05F1" w:rsidRPr="006D6BB6" w:rsidRDefault="00EB05F1" w:rsidP="00AD6CE4">
            <w:pPr>
              <w:pStyle w:val="ACK-ChoreographyBody"/>
            </w:pPr>
            <w:r w:rsidRPr="006D6BB6">
              <w:rPr>
                <w:szCs w:val="16"/>
              </w:rPr>
              <w:t>ACK^</w:t>
            </w:r>
            <w:r>
              <w:rPr>
                <w:szCs w:val="16"/>
              </w:rPr>
              <w:t>A26</w:t>
            </w:r>
            <w:r w:rsidRPr="006D6BB6">
              <w:rPr>
                <w:szCs w:val="16"/>
              </w:rPr>
              <w:t>^ACK</w:t>
            </w:r>
          </w:p>
        </w:tc>
      </w:tr>
      <w:tr w:rsidR="00EB05F1" w:rsidRPr="006D6BB6" w14:paraId="48DC119A" w14:textId="77777777" w:rsidTr="00FB5375">
        <w:trPr>
          <w:jc w:val="center"/>
        </w:trPr>
        <w:tc>
          <w:tcPr>
            <w:tcW w:w="1410" w:type="dxa"/>
          </w:tcPr>
          <w:p w14:paraId="1A0E8BF5" w14:textId="77777777" w:rsidR="00EB05F1" w:rsidRPr="006D6BB6" w:rsidRDefault="00EB05F1" w:rsidP="00AD6CE4">
            <w:pPr>
              <w:pStyle w:val="ACK-ChoreographyBody"/>
            </w:pPr>
            <w:r w:rsidRPr="006D6BB6">
              <w:t>Application Ack</w:t>
            </w:r>
          </w:p>
        </w:tc>
        <w:tc>
          <w:tcPr>
            <w:tcW w:w="1854" w:type="dxa"/>
          </w:tcPr>
          <w:p w14:paraId="3B1C073A" w14:textId="7E09031B" w:rsidR="00EB05F1" w:rsidRPr="006D6BB6" w:rsidRDefault="00EB05F1" w:rsidP="00AD6CE4">
            <w:pPr>
              <w:pStyle w:val="ACK-ChoreographyBody"/>
            </w:pPr>
            <w:r>
              <w:rPr>
                <w:szCs w:val="16"/>
              </w:rPr>
              <w:t>ADT</w:t>
            </w:r>
            <w:r w:rsidRPr="006D6BB6">
              <w:rPr>
                <w:szCs w:val="16"/>
              </w:rPr>
              <w:t>^</w:t>
            </w:r>
            <w:r>
              <w:rPr>
                <w:szCs w:val="16"/>
              </w:rPr>
              <w:t>A26</w:t>
            </w:r>
            <w:r w:rsidRPr="006D6BB6">
              <w:rPr>
                <w:szCs w:val="16"/>
              </w:rPr>
              <w:t>^</w:t>
            </w:r>
            <w:r>
              <w:rPr>
                <w:szCs w:val="16"/>
              </w:rPr>
              <w:t>ADT</w:t>
            </w:r>
            <w:r w:rsidRPr="006D6BB6">
              <w:rPr>
                <w:szCs w:val="16"/>
              </w:rPr>
              <w:t>_</w:t>
            </w:r>
            <w:r>
              <w:rPr>
                <w:szCs w:val="16"/>
              </w:rPr>
              <w:t>A21</w:t>
            </w:r>
          </w:p>
        </w:tc>
        <w:tc>
          <w:tcPr>
            <w:tcW w:w="465" w:type="dxa"/>
          </w:tcPr>
          <w:p w14:paraId="3D4E1203" w14:textId="77777777" w:rsidR="00EB05F1" w:rsidRPr="006D6BB6" w:rsidRDefault="00EB05F1" w:rsidP="00AD6CE4">
            <w:pPr>
              <w:pStyle w:val="ACK-ChoreographyBody"/>
            </w:pPr>
            <w:r w:rsidRPr="006D6BB6">
              <w:t>-</w:t>
            </w:r>
          </w:p>
        </w:tc>
        <w:tc>
          <w:tcPr>
            <w:tcW w:w="1603" w:type="dxa"/>
          </w:tcPr>
          <w:p w14:paraId="7715E40A" w14:textId="77777777" w:rsidR="00EB05F1" w:rsidRPr="006D6BB6" w:rsidRDefault="00EB05F1" w:rsidP="00AD6CE4">
            <w:pPr>
              <w:pStyle w:val="ACK-ChoreographyBody"/>
            </w:pPr>
            <w:r w:rsidRPr="006D6BB6">
              <w:t>-</w:t>
            </w:r>
          </w:p>
        </w:tc>
        <w:tc>
          <w:tcPr>
            <w:tcW w:w="1609" w:type="dxa"/>
          </w:tcPr>
          <w:p w14:paraId="1DDA4381" w14:textId="507685AA"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843" w:type="dxa"/>
          </w:tcPr>
          <w:p w14:paraId="595C66AE" w14:textId="6DF2B168" w:rsidR="00EB05F1" w:rsidRPr="006D6BB6" w:rsidRDefault="00EB05F1" w:rsidP="00AD6CE4">
            <w:pPr>
              <w:pStyle w:val="ACK-ChoreographyBody"/>
            </w:pPr>
            <w:r w:rsidRPr="006D6BB6">
              <w:rPr>
                <w:szCs w:val="16"/>
              </w:rPr>
              <w:t>ACK^</w:t>
            </w:r>
            <w:r>
              <w:rPr>
                <w:szCs w:val="16"/>
              </w:rPr>
              <w:t>A26</w:t>
            </w:r>
            <w:r w:rsidRPr="006D6BB6">
              <w:rPr>
                <w:szCs w:val="16"/>
              </w:rPr>
              <w:t>^ACK</w:t>
            </w:r>
          </w:p>
        </w:tc>
      </w:tr>
    </w:tbl>
    <w:p w14:paraId="2B2C7887" w14:textId="77777777" w:rsidR="00715956" w:rsidRPr="00F21240" w:rsidRDefault="00715956">
      <w:pPr>
        <w:rPr>
          <w:noProof/>
        </w:rPr>
      </w:pPr>
    </w:p>
    <w:p w14:paraId="64189EF2" w14:textId="77777777" w:rsidR="00715956" w:rsidRPr="00F21240" w:rsidRDefault="00715956">
      <w:pPr>
        <w:pStyle w:val="MsgTableCaption"/>
        <w:rPr>
          <w:noProof/>
        </w:rPr>
      </w:pPr>
      <w:r w:rsidRPr="00F21240">
        <w:rPr>
          <w:noProof/>
        </w:rPr>
        <w:t>ACK^A26^ACK: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F21240" w:rsidRDefault="00715956">
            <w:pPr>
              <w:pStyle w:val="MsgTableHeader"/>
              <w:jc w:val="center"/>
              <w:rPr>
                <w:noProof/>
              </w:rPr>
            </w:pPr>
            <w:r w:rsidRPr="00F21240">
              <w:rPr>
                <w:noProof/>
              </w:rPr>
              <w:t>Chapter</w:t>
            </w:r>
          </w:p>
        </w:tc>
      </w:tr>
      <w:tr w:rsidR="00715956" w:rsidRPr="00715956"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F21240" w:rsidRDefault="00715956">
            <w:pPr>
              <w:pStyle w:val="MsgTableBody"/>
              <w:jc w:val="center"/>
              <w:rPr>
                <w:noProof/>
              </w:rPr>
            </w:pPr>
            <w:r w:rsidRPr="00F21240">
              <w:rPr>
                <w:noProof/>
              </w:rPr>
              <w:t>2</w:t>
            </w:r>
          </w:p>
        </w:tc>
      </w:tr>
      <w:tr w:rsidR="00715956" w:rsidRPr="00715956"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F21240" w:rsidRDefault="00715956">
            <w:pPr>
              <w:pStyle w:val="MsgTableBody"/>
              <w:jc w:val="center"/>
              <w:rPr>
                <w:noProof/>
              </w:rPr>
            </w:pPr>
            <w:r w:rsidRPr="00F21240">
              <w:rPr>
                <w:noProof/>
              </w:rPr>
              <w:t>2</w:t>
            </w:r>
          </w:p>
        </w:tc>
      </w:tr>
      <w:tr w:rsidR="00715956" w:rsidRPr="00715956"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F21240" w:rsidRDefault="00715956">
            <w:pPr>
              <w:pStyle w:val="MsgTableBody"/>
              <w:jc w:val="center"/>
              <w:rPr>
                <w:noProof/>
              </w:rPr>
            </w:pPr>
            <w:r w:rsidRPr="00F21240">
              <w:rPr>
                <w:noProof/>
              </w:rPr>
              <w:t>2</w:t>
            </w:r>
          </w:p>
        </w:tc>
      </w:tr>
      <w:tr w:rsidR="00715956" w:rsidRPr="00715956"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F21240" w:rsidRDefault="00715956">
            <w:pPr>
              <w:pStyle w:val="MsgTableBody"/>
              <w:jc w:val="center"/>
              <w:rPr>
                <w:noProof/>
              </w:rPr>
            </w:pPr>
            <w:r w:rsidRPr="00F21240">
              <w:rPr>
                <w:noProof/>
              </w:rPr>
              <w:t>2</w:t>
            </w:r>
          </w:p>
        </w:tc>
      </w:tr>
      <w:tr w:rsidR="00715956" w:rsidRPr="00715956"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F21240" w:rsidRDefault="00715956">
            <w:pPr>
              <w:pStyle w:val="MsgTableBody"/>
              <w:jc w:val="center"/>
              <w:rPr>
                <w:noProof/>
              </w:rPr>
            </w:pPr>
            <w:r w:rsidRPr="00F21240">
              <w:rPr>
                <w:noProof/>
              </w:rPr>
              <w:t>2</w:t>
            </w:r>
          </w:p>
        </w:tc>
      </w:tr>
    </w:tbl>
    <w:p w14:paraId="33E1B212" w14:textId="760C94C4" w:rsidR="004E4611" w:rsidRDefault="004E4611" w:rsidP="00FB5375">
      <w:bookmarkStart w:id="2959" w:name="_Toc348245002"/>
      <w:bookmarkStart w:id="2960" w:name="_Toc348258190"/>
      <w:bookmarkStart w:id="2961" w:name="_Toc348263373"/>
      <w:bookmarkStart w:id="2962" w:name="_Toc348336787"/>
      <w:bookmarkStart w:id="2963" w:name="_Toc348768100"/>
      <w:bookmarkStart w:id="2964" w:name="_Toc380435648"/>
      <w:bookmarkStart w:id="2965" w:name="_Toc359236144"/>
      <w:bookmarkStart w:id="2966" w:name="_Toc1815965"/>
      <w:bookmarkStart w:id="2967" w:name="_Toc21372509"/>
      <w:bookmarkStart w:id="2968" w:name="_Toc175991983"/>
      <w:bookmarkStart w:id="2969"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6BB6" w14:paraId="46BFC279" w14:textId="77777777" w:rsidTr="00FB5375">
        <w:trPr>
          <w:jc w:val="center"/>
        </w:trPr>
        <w:tc>
          <w:tcPr>
            <w:tcW w:w="6629" w:type="dxa"/>
            <w:gridSpan w:val="4"/>
          </w:tcPr>
          <w:p w14:paraId="5C19041D" w14:textId="21FA5ABD" w:rsidR="00FB5375" w:rsidRPr="006D6BB6" w:rsidRDefault="00FB5375" w:rsidP="00FB5375">
            <w:pPr>
              <w:pStyle w:val="ACK-ChoreographyHeader"/>
            </w:pPr>
            <w:r w:rsidRPr="00C20CAF">
              <w:t>Acknowledgment Choreography</w:t>
            </w:r>
          </w:p>
        </w:tc>
      </w:tr>
      <w:tr w:rsidR="00FB5375" w:rsidRPr="006D6BB6" w14:paraId="703FC1C4" w14:textId="77777777" w:rsidTr="00FB5375">
        <w:trPr>
          <w:jc w:val="center"/>
        </w:trPr>
        <w:tc>
          <w:tcPr>
            <w:tcW w:w="6629" w:type="dxa"/>
            <w:gridSpan w:val="4"/>
          </w:tcPr>
          <w:p w14:paraId="3A808A20" w14:textId="015AC454" w:rsidR="00FB5375" w:rsidRPr="00C20CAF" w:rsidRDefault="009118D0" w:rsidP="00FB5375">
            <w:pPr>
              <w:pStyle w:val="ACK-ChoreographyHeader"/>
            </w:pPr>
            <w:r w:rsidRPr="00F21240">
              <w:rPr>
                <w:noProof/>
              </w:rPr>
              <w:t>ACK^A26^ACK</w:t>
            </w:r>
          </w:p>
        </w:tc>
      </w:tr>
      <w:tr w:rsidR="004E4611" w:rsidRPr="006D6BB6" w14:paraId="6D128FB2" w14:textId="77777777" w:rsidTr="00594536">
        <w:trPr>
          <w:jc w:val="center"/>
        </w:trPr>
        <w:tc>
          <w:tcPr>
            <w:tcW w:w="1458" w:type="dxa"/>
          </w:tcPr>
          <w:p w14:paraId="74792F1B" w14:textId="77777777" w:rsidR="004E4611" w:rsidRPr="006D6BB6" w:rsidRDefault="004E4611" w:rsidP="0025077B">
            <w:pPr>
              <w:pStyle w:val="ACK-ChoreographyBody"/>
            </w:pPr>
            <w:r w:rsidRPr="006D6BB6">
              <w:t>Field name</w:t>
            </w:r>
          </w:p>
        </w:tc>
        <w:tc>
          <w:tcPr>
            <w:tcW w:w="2478" w:type="dxa"/>
          </w:tcPr>
          <w:p w14:paraId="68112574" w14:textId="77777777" w:rsidR="004E4611" w:rsidRPr="006D6BB6" w:rsidRDefault="004E4611" w:rsidP="0025077B">
            <w:pPr>
              <w:pStyle w:val="ACK-ChoreographyBody"/>
            </w:pPr>
            <w:r w:rsidRPr="006D6BB6">
              <w:t>Field Value: Original mode</w:t>
            </w:r>
          </w:p>
        </w:tc>
        <w:tc>
          <w:tcPr>
            <w:tcW w:w="2693" w:type="dxa"/>
            <w:gridSpan w:val="2"/>
          </w:tcPr>
          <w:p w14:paraId="74D6BCB6" w14:textId="77777777" w:rsidR="004E4611" w:rsidRPr="006D6BB6" w:rsidRDefault="004E4611" w:rsidP="0025077B">
            <w:pPr>
              <w:pStyle w:val="ACK-ChoreographyBody"/>
            </w:pPr>
            <w:r w:rsidRPr="006D6BB6">
              <w:t>Field value: Enhanced mode</w:t>
            </w:r>
          </w:p>
        </w:tc>
      </w:tr>
      <w:tr w:rsidR="006B6AAD" w:rsidRPr="006D6BB6" w14:paraId="3B0CC5E2" w14:textId="77777777" w:rsidTr="00594536">
        <w:trPr>
          <w:jc w:val="center"/>
        </w:trPr>
        <w:tc>
          <w:tcPr>
            <w:tcW w:w="1458" w:type="dxa"/>
          </w:tcPr>
          <w:p w14:paraId="7C1F89FC" w14:textId="77777777" w:rsidR="006B6AAD" w:rsidRPr="006D6BB6" w:rsidRDefault="006B6AAD" w:rsidP="0025077B">
            <w:pPr>
              <w:pStyle w:val="ACK-ChoreographyBody"/>
            </w:pPr>
            <w:r w:rsidRPr="006D6BB6">
              <w:t>MSH.15</w:t>
            </w:r>
          </w:p>
        </w:tc>
        <w:tc>
          <w:tcPr>
            <w:tcW w:w="2478" w:type="dxa"/>
          </w:tcPr>
          <w:p w14:paraId="60FD7F28" w14:textId="77777777" w:rsidR="006B6AAD" w:rsidRPr="006D6BB6" w:rsidRDefault="006B6AAD" w:rsidP="0025077B">
            <w:pPr>
              <w:pStyle w:val="ACK-ChoreographyBody"/>
            </w:pPr>
            <w:r w:rsidRPr="006D6BB6">
              <w:t>Blank</w:t>
            </w:r>
          </w:p>
        </w:tc>
        <w:tc>
          <w:tcPr>
            <w:tcW w:w="708" w:type="dxa"/>
          </w:tcPr>
          <w:p w14:paraId="7804100C" w14:textId="77777777" w:rsidR="006B6AAD" w:rsidRPr="006D6BB6" w:rsidRDefault="006B6AAD" w:rsidP="0025077B">
            <w:pPr>
              <w:pStyle w:val="ACK-ChoreographyBody"/>
            </w:pPr>
            <w:r w:rsidRPr="006D6BB6">
              <w:t>NE</w:t>
            </w:r>
          </w:p>
        </w:tc>
        <w:tc>
          <w:tcPr>
            <w:tcW w:w="1985" w:type="dxa"/>
          </w:tcPr>
          <w:p w14:paraId="4EE8997D" w14:textId="77777777" w:rsidR="006B6AAD" w:rsidRPr="006D6BB6" w:rsidRDefault="006B6AAD" w:rsidP="0025077B">
            <w:pPr>
              <w:pStyle w:val="ACK-ChoreographyBody"/>
            </w:pPr>
            <w:r w:rsidRPr="006D6BB6">
              <w:t>AL, SU, ER</w:t>
            </w:r>
          </w:p>
        </w:tc>
      </w:tr>
      <w:tr w:rsidR="006B6AAD" w:rsidRPr="006D6BB6" w14:paraId="67BB49C0" w14:textId="77777777" w:rsidTr="00594536">
        <w:trPr>
          <w:jc w:val="center"/>
        </w:trPr>
        <w:tc>
          <w:tcPr>
            <w:tcW w:w="1458" w:type="dxa"/>
          </w:tcPr>
          <w:p w14:paraId="7410329C" w14:textId="77777777" w:rsidR="006B6AAD" w:rsidRPr="006D6BB6" w:rsidRDefault="006B6AAD" w:rsidP="0025077B">
            <w:pPr>
              <w:pStyle w:val="ACK-ChoreographyBody"/>
            </w:pPr>
            <w:r w:rsidRPr="006D6BB6">
              <w:t>MSH.16</w:t>
            </w:r>
          </w:p>
        </w:tc>
        <w:tc>
          <w:tcPr>
            <w:tcW w:w="2478" w:type="dxa"/>
          </w:tcPr>
          <w:p w14:paraId="2C727DC3" w14:textId="77777777" w:rsidR="006B6AAD" w:rsidRPr="006D6BB6" w:rsidRDefault="006B6AAD" w:rsidP="0025077B">
            <w:pPr>
              <w:pStyle w:val="ACK-ChoreographyBody"/>
            </w:pPr>
            <w:r w:rsidRPr="006D6BB6">
              <w:t>Blank</w:t>
            </w:r>
          </w:p>
        </w:tc>
        <w:tc>
          <w:tcPr>
            <w:tcW w:w="708" w:type="dxa"/>
          </w:tcPr>
          <w:p w14:paraId="3F4F7BAE" w14:textId="77777777" w:rsidR="006B6AAD" w:rsidRPr="006D6BB6" w:rsidRDefault="006B6AAD" w:rsidP="0025077B">
            <w:pPr>
              <w:pStyle w:val="ACK-ChoreographyBody"/>
            </w:pPr>
            <w:r w:rsidRPr="006D6BB6">
              <w:t>NE</w:t>
            </w:r>
          </w:p>
        </w:tc>
        <w:tc>
          <w:tcPr>
            <w:tcW w:w="1985" w:type="dxa"/>
          </w:tcPr>
          <w:p w14:paraId="674893E1" w14:textId="77777777" w:rsidR="006B6AAD" w:rsidRPr="006D6BB6" w:rsidRDefault="006B6AAD" w:rsidP="0025077B">
            <w:pPr>
              <w:pStyle w:val="ACK-ChoreographyBody"/>
            </w:pPr>
            <w:r w:rsidRPr="006D6BB6">
              <w:t>NE</w:t>
            </w:r>
          </w:p>
        </w:tc>
      </w:tr>
      <w:tr w:rsidR="006B6AAD" w:rsidRPr="006D6BB6" w14:paraId="6766BD7F" w14:textId="77777777" w:rsidTr="00594536">
        <w:trPr>
          <w:jc w:val="center"/>
        </w:trPr>
        <w:tc>
          <w:tcPr>
            <w:tcW w:w="1458" w:type="dxa"/>
          </w:tcPr>
          <w:p w14:paraId="17093D18" w14:textId="77777777" w:rsidR="006B6AAD" w:rsidRPr="006D6BB6" w:rsidRDefault="006B6AAD" w:rsidP="0025077B">
            <w:pPr>
              <w:pStyle w:val="ACK-ChoreographyBody"/>
            </w:pPr>
            <w:r w:rsidRPr="006D6BB6">
              <w:t>Immediate Ack</w:t>
            </w:r>
          </w:p>
        </w:tc>
        <w:tc>
          <w:tcPr>
            <w:tcW w:w="2478" w:type="dxa"/>
          </w:tcPr>
          <w:p w14:paraId="58797C3D" w14:textId="77777777" w:rsidR="006B6AAD" w:rsidRPr="006D6BB6" w:rsidRDefault="006B6AAD" w:rsidP="0025077B">
            <w:pPr>
              <w:pStyle w:val="ACK-ChoreographyBody"/>
            </w:pPr>
            <w:r w:rsidRPr="006D6BB6">
              <w:t>-</w:t>
            </w:r>
          </w:p>
        </w:tc>
        <w:tc>
          <w:tcPr>
            <w:tcW w:w="708" w:type="dxa"/>
          </w:tcPr>
          <w:p w14:paraId="47A004AE" w14:textId="77777777" w:rsidR="006B6AAD" w:rsidRPr="006D6BB6" w:rsidRDefault="006B6AAD" w:rsidP="0025077B">
            <w:pPr>
              <w:pStyle w:val="ACK-ChoreographyBody"/>
            </w:pPr>
            <w:r w:rsidRPr="006D6BB6">
              <w:t>-</w:t>
            </w:r>
          </w:p>
        </w:tc>
        <w:tc>
          <w:tcPr>
            <w:tcW w:w="1985" w:type="dxa"/>
          </w:tcPr>
          <w:p w14:paraId="60E05CDA" w14:textId="77174AE6" w:rsidR="006B6AAD" w:rsidRPr="006D6BB6" w:rsidRDefault="006B6AAD" w:rsidP="0025077B">
            <w:pPr>
              <w:pStyle w:val="ACK-ChoreographyBody"/>
            </w:pPr>
            <w:r w:rsidRPr="006D6BB6">
              <w:rPr>
                <w:szCs w:val="16"/>
              </w:rPr>
              <w:t>ACK^</w:t>
            </w:r>
            <w:r>
              <w:rPr>
                <w:szCs w:val="16"/>
              </w:rPr>
              <w:t>A26</w:t>
            </w:r>
            <w:r w:rsidRPr="006D6BB6">
              <w:rPr>
                <w:szCs w:val="16"/>
              </w:rPr>
              <w:t>^ACK</w:t>
            </w:r>
          </w:p>
        </w:tc>
      </w:tr>
      <w:tr w:rsidR="006B6AAD" w:rsidRPr="006D6BB6" w14:paraId="7988A68F" w14:textId="77777777" w:rsidTr="00594536">
        <w:trPr>
          <w:jc w:val="center"/>
        </w:trPr>
        <w:tc>
          <w:tcPr>
            <w:tcW w:w="1458" w:type="dxa"/>
          </w:tcPr>
          <w:p w14:paraId="6B80A8A5" w14:textId="77777777" w:rsidR="006B6AAD" w:rsidRPr="006D6BB6" w:rsidRDefault="006B6AAD" w:rsidP="0025077B">
            <w:pPr>
              <w:pStyle w:val="ACK-ChoreographyBody"/>
            </w:pPr>
            <w:r w:rsidRPr="006D6BB6">
              <w:t>Application Ack</w:t>
            </w:r>
          </w:p>
        </w:tc>
        <w:tc>
          <w:tcPr>
            <w:tcW w:w="2478" w:type="dxa"/>
          </w:tcPr>
          <w:p w14:paraId="41D2B748" w14:textId="0A9FBBD9" w:rsidR="006B6AAD" w:rsidRPr="006D6BB6" w:rsidRDefault="006B6AAD" w:rsidP="0025077B">
            <w:pPr>
              <w:pStyle w:val="ACK-ChoreographyBody"/>
            </w:pPr>
            <w:r>
              <w:rPr>
                <w:szCs w:val="16"/>
              </w:rPr>
              <w:t>-</w:t>
            </w:r>
          </w:p>
        </w:tc>
        <w:tc>
          <w:tcPr>
            <w:tcW w:w="708" w:type="dxa"/>
          </w:tcPr>
          <w:p w14:paraId="4BCE0A04" w14:textId="77777777" w:rsidR="006B6AAD" w:rsidRPr="006D6BB6" w:rsidRDefault="006B6AAD" w:rsidP="0025077B">
            <w:pPr>
              <w:pStyle w:val="ACK-ChoreographyBody"/>
            </w:pPr>
            <w:r w:rsidRPr="006D6BB6">
              <w:t>-</w:t>
            </w:r>
          </w:p>
        </w:tc>
        <w:tc>
          <w:tcPr>
            <w:tcW w:w="1985" w:type="dxa"/>
          </w:tcPr>
          <w:p w14:paraId="3A631285" w14:textId="77777777" w:rsidR="006B6AAD" w:rsidRPr="006D6BB6" w:rsidRDefault="006B6AAD" w:rsidP="0025077B">
            <w:pPr>
              <w:pStyle w:val="ACK-ChoreographyBody"/>
            </w:pPr>
            <w:r w:rsidRPr="006D6BB6">
              <w:t>-</w:t>
            </w:r>
          </w:p>
        </w:tc>
      </w:tr>
    </w:tbl>
    <w:p w14:paraId="0A6ABD47" w14:textId="77777777" w:rsidR="00715956" w:rsidRPr="00F21240" w:rsidRDefault="00715956">
      <w:pPr>
        <w:pStyle w:val="Heading3"/>
        <w:rPr>
          <w:noProof/>
        </w:rPr>
      </w:pPr>
      <w:bookmarkStart w:id="2970" w:name="_Toc27754812"/>
      <w:bookmarkStart w:id="2971" w:name="_Toc109892107"/>
      <w:r w:rsidRPr="00F21240">
        <w:rPr>
          <w:noProof/>
        </w:rPr>
        <w:t>ADT/ACK - Cancel Pending Admit (Event A27</w:t>
      </w:r>
      <w:r w:rsidRPr="00F21240">
        <w:rPr>
          <w:noProof/>
        </w:rPr>
        <w:fldChar w:fldCharType="begin"/>
      </w:r>
      <w:r w:rsidRPr="00F21240">
        <w:rPr>
          <w:noProof/>
        </w:rPr>
        <w:instrText>XE "A27"</w:instrText>
      </w:r>
      <w:r w:rsidRPr="00F21240">
        <w:rPr>
          <w:noProof/>
        </w:rPr>
        <w:fldChar w:fldCharType="end"/>
      </w:r>
      <w:r w:rsidRPr="00F21240">
        <w:rPr>
          <w:noProof/>
        </w:rPr>
        <w:t>)</w:t>
      </w:r>
      <w:bookmarkEnd w:id="2959"/>
      <w:bookmarkEnd w:id="2960"/>
      <w:bookmarkEnd w:id="2961"/>
      <w:bookmarkEnd w:id="2962"/>
      <w:bookmarkEnd w:id="2963"/>
      <w:bookmarkEnd w:id="2964"/>
      <w:bookmarkEnd w:id="2965"/>
      <w:bookmarkEnd w:id="2966"/>
      <w:bookmarkEnd w:id="2967"/>
      <w:bookmarkEnd w:id="2968"/>
      <w:bookmarkEnd w:id="2969"/>
      <w:bookmarkEnd w:id="2970"/>
      <w:bookmarkEnd w:id="2971"/>
    </w:p>
    <w:p w14:paraId="3BEC140D" w14:textId="77777777" w:rsidR="00715956" w:rsidRPr="00F21240" w:rsidRDefault="00715956">
      <w:pPr>
        <w:pStyle w:val="NormalIndented"/>
        <w:rPr>
          <w:noProof/>
        </w:rPr>
      </w:pPr>
      <w:r w:rsidRPr="00F21240">
        <w:rPr>
          <w:noProof/>
        </w:rPr>
        <w:t>The A27 event is sent when an A14 (pending admit) event is cancelled, either because of erroneous entry of the A14 event or because of a decision not to admit the patient after all.</w:t>
      </w:r>
    </w:p>
    <w:p w14:paraId="6ACA069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F21240" w:rsidRDefault="00715956">
      <w:pPr>
        <w:pStyle w:val="MsgTableCaption"/>
        <w:rPr>
          <w:noProof/>
        </w:rPr>
      </w:pPr>
      <w:r w:rsidRPr="00F21240">
        <w:rPr>
          <w:noProof/>
        </w:rPr>
        <w:t>ADT^A27^ADT_A21: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F21240" w:rsidRDefault="00715956">
            <w:pPr>
              <w:pStyle w:val="MsgTableHeader"/>
              <w:jc w:val="center"/>
              <w:rPr>
                <w:noProof/>
              </w:rPr>
            </w:pPr>
            <w:r w:rsidRPr="00F21240">
              <w:rPr>
                <w:noProof/>
              </w:rPr>
              <w:t>Chapter</w:t>
            </w:r>
          </w:p>
        </w:tc>
      </w:tr>
      <w:tr w:rsidR="00715956" w:rsidRPr="00715956"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F21240" w:rsidRDefault="00715956">
            <w:pPr>
              <w:pStyle w:val="MsgTableBody"/>
              <w:jc w:val="center"/>
              <w:rPr>
                <w:noProof/>
              </w:rPr>
            </w:pPr>
            <w:r w:rsidRPr="00F21240">
              <w:rPr>
                <w:noProof/>
              </w:rPr>
              <w:t>2</w:t>
            </w:r>
          </w:p>
        </w:tc>
      </w:tr>
      <w:tr w:rsidR="007C18FE" w:rsidRPr="00151483"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594536" w:rsidRDefault="007C18FE" w:rsidP="00622FC8">
            <w:pPr>
              <w:pStyle w:val="MsgTableBody"/>
              <w:jc w:val="center"/>
              <w:rPr>
                <w:noProof/>
              </w:rPr>
            </w:pPr>
            <w:r w:rsidRPr="00594536">
              <w:rPr>
                <w:noProof/>
              </w:rPr>
              <w:t>3</w:t>
            </w:r>
          </w:p>
        </w:tc>
      </w:tr>
      <w:tr w:rsidR="00715956" w:rsidRPr="00715956"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F21240" w:rsidRDefault="00715956">
            <w:pPr>
              <w:pStyle w:val="MsgTableBody"/>
              <w:jc w:val="center"/>
              <w:rPr>
                <w:noProof/>
              </w:rPr>
            </w:pPr>
            <w:r w:rsidRPr="00F21240">
              <w:rPr>
                <w:noProof/>
              </w:rPr>
              <w:t>2</w:t>
            </w:r>
          </w:p>
        </w:tc>
      </w:tr>
      <w:tr w:rsidR="00715956" w:rsidRPr="00715956"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F21240" w:rsidRDefault="00715956">
            <w:pPr>
              <w:pStyle w:val="MsgTableBody"/>
              <w:jc w:val="center"/>
              <w:rPr>
                <w:noProof/>
              </w:rPr>
            </w:pPr>
            <w:r w:rsidRPr="00F21240">
              <w:rPr>
                <w:noProof/>
              </w:rPr>
              <w:t>2</w:t>
            </w:r>
          </w:p>
        </w:tc>
      </w:tr>
      <w:tr w:rsidR="00715956" w:rsidRPr="00715956"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F21240" w:rsidRDefault="00715956">
            <w:pPr>
              <w:pStyle w:val="MsgTableBody"/>
              <w:jc w:val="center"/>
              <w:rPr>
                <w:noProof/>
              </w:rPr>
            </w:pPr>
            <w:r w:rsidRPr="00F21240">
              <w:rPr>
                <w:noProof/>
              </w:rPr>
              <w:t>3</w:t>
            </w:r>
          </w:p>
        </w:tc>
      </w:tr>
      <w:tr w:rsidR="00715956" w:rsidRPr="00715956"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F21240" w:rsidRDefault="00715956">
            <w:pPr>
              <w:pStyle w:val="MsgTableBody"/>
              <w:jc w:val="center"/>
              <w:rPr>
                <w:noProof/>
              </w:rPr>
            </w:pPr>
            <w:r w:rsidRPr="00F21240">
              <w:rPr>
                <w:noProof/>
              </w:rPr>
              <w:t>3</w:t>
            </w:r>
          </w:p>
        </w:tc>
      </w:tr>
      <w:tr w:rsidR="00715956" w:rsidRPr="00715956"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F21240" w:rsidRDefault="00715956">
            <w:pPr>
              <w:pStyle w:val="MsgTableBody"/>
              <w:jc w:val="center"/>
              <w:rPr>
                <w:noProof/>
              </w:rPr>
            </w:pPr>
            <w:r w:rsidRPr="00F21240">
              <w:rPr>
                <w:noProof/>
              </w:rPr>
              <w:t>3</w:t>
            </w:r>
          </w:p>
        </w:tc>
      </w:tr>
      <w:tr w:rsidR="00DC3443" w:rsidRPr="00715956" w14:paraId="025E5B22" w14:textId="77777777" w:rsidTr="00D50068">
        <w:trPr>
          <w:jc w:val="center"/>
          <w:ins w:id="2972" w:author="Merrick, Riki | APHL" w:date="2022-07-17T16:58:00Z"/>
        </w:trPr>
        <w:tc>
          <w:tcPr>
            <w:tcW w:w="2882" w:type="dxa"/>
            <w:tcBorders>
              <w:top w:val="dotted" w:sz="4" w:space="0" w:color="auto"/>
              <w:left w:val="nil"/>
              <w:bottom w:val="dotted" w:sz="4" w:space="0" w:color="auto"/>
              <w:right w:val="nil"/>
            </w:tcBorders>
            <w:shd w:val="clear" w:color="auto" w:fill="FFFFFF"/>
          </w:tcPr>
          <w:p w14:paraId="12AECE92" w14:textId="3717DEA8" w:rsidR="00DC3443" w:rsidRDefault="00DC3443" w:rsidP="00DC3443">
            <w:pPr>
              <w:pStyle w:val="MsgTableBody"/>
              <w:rPr>
                <w:ins w:id="2973" w:author="Merrick, Riki | APHL" w:date="2022-07-17T16:58:00Z"/>
              </w:rPr>
            </w:pPr>
            <w:ins w:id="2974"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57376E8F" w14:textId="29C59FAF" w:rsidR="00DC3443" w:rsidRPr="00F21240" w:rsidRDefault="00DC3443" w:rsidP="00DC3443">
            <w:pPr>
              <w:pStyle w:val="MsgTableBody"/>
              <w:rPr>
                <w:ins w:id="2975" w:author="Merrick, Riki | APHL" w:date="2022-07-17T16:58:00Z"/>
                <w:noProof/>
              </w:rPr>
            </w:pPr>
            <w:ins w:id="2976"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49954A5" w14:textId="77777777" w:rsidR="00DC3443" w:rsidRPr="00F21240" w:rsidRDefault="00DC3443" w:rsidP="00DC3443">
            <w:pPr>
              <w:pStyle w:val="MsgTableBody"/>
              <w:jc w:val="center"/>
              <w:rPr>
                <w:ins w:id="2977"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950F89D" w14:textId="1D8BCF73" w:rsidR="00DC3443" w:rsidRPr="00F21240" w:rsidRDefault="00DC3443" w:rsidP="00DC3443">
            <w:pPr>
              <w:pStyle w:val="MsgTableBody"/>
              <w:jc w:val="center"/>
              <w:rPr>
                <w:ins w:id="2978" w:author="Merrick, Riki | APHL" w:date="2022-07-17T16:58:00Z"/>
                <w:noProof/>
              </w:rPr>
            </w:pPr>
            <w:ins w:id="2979" w:author="Merrick, Riki | APHL" w:date="2022-07-17T16:58:00Z">
              <w:r>
                <w:rPr>
                  <w:noProof/>
                </w:rPr>
                <w:t>3</w:t>
              </w:r>
            </w:ins>
          </w:p>
        </w:tc>
      </w:tr>
      <w:tr w:rsidR="00DC3443" w:rsidRPr="00715956" w14:paraId="5DFAE0B7" w14:textId="77777777" w:rsidTr="00D50068">
        <w:trPr>
          <w:jc w:val="center"/>
          <w:ins w:id="2980" w:author="Merrick, Riki | APHL" w:date="2022-07-17T16:58:00Z"/>
        </w:trPr>
        <w:tc>
          <w:tcPr>
            <w:tcW w:w="2882" w:type="dxa"/>
            <w:tcBorders>
              <w:top w:val="dotted" w:sz="4" w:space="0" w:color="auto"/>
              <w:left w:val="nil"/>
              <w:bottom w:val="dotted" w:sz="4" w:space="0" w:color="auto"/>
              <w:right w:val="nil"/>
            </w:tcBorders>
            <w:shd w:val="clear" w:color="auto" w:fill="FFFFFF"/>
          </w:tcPr>
          <w:p w14:paraId="78DACE63" w14:textId="17A21E36" w:rsidR="00DC3443" w:rsidRDefault="00DC3443" w:rsidP="00DC3443">
            <w:pPr>
              <w:pStyle w:val="MsgTableBody"/>
              <w:rPr>
                <w:ins w:id="2981" w:author="Merrick, Riki | APHL" w:date="2022-07-17T16:58:00Z"/>
              </w:rPr>
            </w:pPr>
            <w:ins w:id="2982"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7D2C9E28" w14:textId="416DB045" w:rsidR="00DC3443" w:rsidRPr="00F21240" w:rsidRDefault="00DC3443" w:rsidP="00DC3443">
            <w:pPr>
              <w:pStyle w:val="MsgTableBody"/>
              <w:rPr>
                <w:ins w:id="2983" w:author="Merrick, Riki | APHL" w:date="2022-07-17T16:58:00Z"/>
                <w:noProof/>
              </w:rPr>
            </w:pPr>
            <w:ins w:id="2984"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3BC4E8E" w14:textId="77777777" w:rsidR="00DC3443" w:rsidRPr="00F21240" w:rsidRDefault="00DC3443" w:rsidP="00DC3443">
            <w:pPr>
              <w:pStyle w:val="MsgTableBody"/>
              <w:jc w:val="center"/>
              <w:rPr>
                <w:ins w:id="2985"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5A1E7853" w14:textId="281018D1" w:rsidR="00DC3443" w:rsidRPr="00F21240" w:rsidRDefault="00DC3443" w:rsidP="00DC3443">
            <w:pPr>
              <w:pStyle w:val="MsgTableBody"/>
              <w:jc w:val="center"/>
              <w:rPr>
                <w:ins w:id="2986" w:author="Merrick, Riki | APHL" w:date="2022-07-17T16:58:00Z"/>
                <w:noProof/>
              </w:rPr>
            </w:pPr>
            <w:ins w:id="2987" w:author="Merrick, Riki | APHL" w:date="2022-07-17T16:58:00Z">
              <w:r>
                <w:rPr>
                  <w:noProof/>
                </w:rPr>
                <w:t>3</w:t>
              </w:r>
            </w:ins>
          </w:p>
        </w:tc>
      </w:tr>
      <w:tr w:rsidR="00DC3443" w:rsidRPr="00715956" w14:paraId="666F43BE" w14:textId="77777777" w:rsidTr="00D50068">
        <w:trPr>
          <w:jc w:val="center"/>
          <w:ins w:id="2988" w:author="Merrick, Riki | APHL" w:date="2022-07-17T16:58:00Z"/>
        </w:trPr>
        <w:tc>
          <w:tcPr>
            <w:tcW w:w="2882" w:type="dxa"/>
            <w:tcBorders>
              <w:top w:val="dotted" w:sz="4" w:space="0" w:color="auto"/>
              <w:left w:val="nil"/>
              <w:bottom w:val="dotted" w:sz="4" w:space="0" w:color="auto"/>
              <w:right w:val="nil"/>
            </w:tcBorders>
            <w:shd w:val="clear" w:color="auto" w:fill="FFFFFF"/>
          </w:tcPr>
          <w:p w14:paraId="7C8BC124" w14:textId="0C94C3EC" w:rsidR="00DC3443" w:rsidRDefault="00DC3443" w:rsidP="00DC3443">
            <w:pPr>
              <w:pStyle w:val="MsgTableBody"/>
              <w:rPr>
                <w:ins w:id="2989" w:author="Merrick, Riki | APHL" w:date="2022-07-17T16:58:00Z"/>
              </w:rPr>
            </w:pPr>
            <w:ins w:id="2990"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187D7B2A" w14:textId="422CFED7" w:rsidR="00DC3443" w:rsidRPr="00F21240" w:rsidRDefault="00DC3443" w:rsidP="00DC3443">
            <w:pPr>
              <w:pStyle w:val="MsgTableBody"/>
              <w:rPr>
                <w:ins w:id="2991" w:author="Merrick, Riki | APHL" w:date="2022-07-17T16:58:00Z"/>
                <w:noProof/>
              </w:rPr>
            </w:pPr>
            <w:ins w:id="2992" w:author="Merrick, Riki | APHL" w:date="2022-07-17T16:5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0EAC21E" w14:textId="77777777" w:rsidR="00DC3443" w:rsidRPr="00F21240" w:rsidRDefault="00DC3443" w:rsidP="00DC3443">
            <w:pPr>
              <w:pStyle w:val="MsgTableBody"/>
              <w:jc w:val="center"/>
              <w:rPr>
                <w:ins w:id="2993"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6925B3CA" w14:textId="53394A3B" w:rsidR="00DC3443" w:rsidRPr="00F21240" w:rsidRDefault="00DC3443" w:rsidP="00DC3443">
            <w:pPr>
              <w:pStyle w:val="MsgTableBody"/>
              <w:jc w:val="center"/>
              <w:rPr>
                <w:ins w:id="2994" w:author="Merrick, Riki | APHL" w:date="2022-07-17T16:58:00Z"/>
                <w:noProof/>
              </w:rPr>
            </w:pPr>
            <w:ins w:id="2995" w:author="Merrick, Riki | APHL" w:date="2022-07-17T16:58:00Z">
              <w:r>
                <w:rPr>
                  <w:noProof/>
                </w:rPr>
                <w:t>3</w:t>
              </w:r>
            </w:ins>
          </w:p>
        </w:tc>
      </w:tr>
      <w:tr w:rsidR="00DC3443" w:rsidRPr="00715956"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DC3443" w:rsidRPr="00F21240" w:rsidRDefault="00DC3443" w:rsidP="00DC3443">
            <w:pPr>
              <w:pStyle w:val="MsgTableBody"/>
              <w:jc w:val="center"/>
              <w:rPr>
                <w:noProof/>
              </w:rPr>
            </w:pPr>
            <w:r w:rsidRPr="00F21240">
              <w:rPr>
                <w:noProof/>
              </w:rPr>
              <w:t>3</w:t>
            </w:r>
          </w:p>
        </w:tc>
      </w:tr>
      <w:tr w:rsidR="00DC3443" w:rsidRPr="00715956"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DC3443" w:rsidRPr="00F21240" w:rsidRDefault="00DC3443" w:rsidP="00DC3443">
            <w:pPr>
              <w:pStyle w:val="MsgTableBody"/>
              <w:jc w:val="center"/>
              <w:rPr>
                <w:noProof/>
              </w:rPr>
            </w:pPr>
            <w:r w:rsidRPr="00F21240">
              <w:rPr>
                <w:noProof/>
              </w:rPr>
              <w:t>3</w:t>
            </w:r>
          </w:p>
        </w:tc>
      </w:tr>
      <w:tr w:rsidR="00DC3443" w:rsidRPr="00715956"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DC3443" w:rsidRPr="00F21240" w:rsidRDefault="00DC3443" w:rsidP="00DC3443">
            <w:pPr>
              <w:pStyle w:val="MsgTableBody"/>
              <w:jc w:val="center"/>
              <w:rPr>
                <w:noProof/>
              </w:rPr>
            </w:pPr>
            <w:r w:rsidRPr="00F21240">
              <w:rPr>
                <w:noProof/>
              </w:rPr>
              <w:t>3</w:t>
            </w:r>
          </w:p>
        </w:tc>
      </w:tr>
      <w:tr w:rsidR="00DC3443" w:rsidRPr="00715956"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DC3443" w:rsidRPr="00F21240" w:rsidRDefault="00DC3443" w:rsidP="00DC3443">
            <w:pPr>
              <w:pStyle w:val="MsgTableBody"/>
              <w:jc w:val="center"/>
              <w:rPr>
                <w:noProof/>
              </w:rPr>
            </w:pPr>
          </w:p>
        </w:tc>
      </w:tr>
      <w:tr w:rsidR="00DC3443" w:rsidRPr="00715956"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DC3443" w:rsidRPr="00F21240" w:rsidRDefault="00DC3443" w:rsidP="00DC3443">
            <w:pPr>
              <w:pStyle w:val="MsgTableBody"/>
              <w:rPr>
                <w:noProof/>
              </w:rPr>
            </w:pP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1AC65BD7"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DC3443" w:rsidRPr="00F21240" w:rsidRDefault="00DC3443" w:rsidP="00DC3443">
            <w:pPr>
              <w:pStyle w:val="MsgTableBody"/>
              <w:jc w:val="center"/>
              <w:rPr>
                <w:noProof/>
              </w:rPr>
            </w:pPr>
            <w:r w:rsidRPr="00F21240">
              <w:rPr>
                <w:noProof/>
              </w:rPr>
              <w:t>7</w:t>
            </w:r>
          </w:p>
        </w:tc>
      </w:tr>
      <w:tr w:rsidR="00DC3443" w:rsidRPr="00715956"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DC3443" w:rsidRPr="00F21240" w:rsidRDefault="00DC3443" w:rsidP="00DC3443">
            <w:pPr>
              <w:pStyle w:val="MsgTableBody"/>
              <w:jc w:val="center"/>
              <w:rPr>
                <w:noProof/>
              </w:rPr>
            </w:pPr>
            <w:r>
              <w:rPr>
                <w:noProof/>
              </w:rPr>
              <w:t>7</w:t>
            </w:r>
          </w:p>
        </w:tc>
      </w:tr>
      <w:tr w:rsidR="00DC3443" w:rsidRPr="00715956"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DC3443" w:rsidRPr="00F21240" w:rsidRDefault="00DC3443" w:rsidP="00DC3443">
            <w:pPr>
              <w:pStyle w:val="MsgTableBody"/>
              <w:jc w:val="center"/>
              <w:rPr>
                <w:noProof/>
              </w:rPr>
            </w:pPr>
          </w:p>
        </w:tc>
      </w:tr>
    </w:tbl>
    <w:p w14:paraId="163EA6A1" w14:textId="51187981"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75FFF732" w14:textId="77777777" w:rsidTr="00FB5375">
        <w:trPr>
          <w:jc w:val="center"/>
        </w:trPr>
        <w:tc>
          <w:tcPr>
            <w:tcW w:w="9067" w:type="dxa"/>
            <w:gridSpan w:val="6"/>
          </w:tcPr>
          <w:p w14:paraId="5FAC748C" w14:textId="4462C2D0" w:rsidR="00FB5375" w:rsidRPr="006D6BB6" w:rsidRDefault="00FB5375" w:rsidP="00FB5375">
            <w:pPr>
              <w:pStyle w:val="ACK-ChoreographyHeader"/>
            </w:pPr>
            <w:r w:rsidRPr="00C20CAF">
              <w:t>Acknowledgment Choreography</w:t>
            </w:r>
          </w:p>
        </w:tc>
      </w:tr>
      <w:tr w:rsidR="00FB5375" w:rsidRPr="006D6BB6" w14:paraId="17D1BBAF" w14:textId="77777777" w:rsidTr="00FB5375">
        <w:trPr>
          <w:jc w:val="center"/>
        </w:trPr>
        <w:tc>
          <w:tcPr>
            <w:tcW w:w="9067" w:type="dxa"/>
            <w:gridSpan w:val="6"/>
          </w:tcPr>
          <w:p w14:paraId="5B34E8BF" w14:textId="63107835" w:rsidR="00FB5375" w:rsidRPr="00C20CAF" w:rsidRDefault="009118D0" w:rsidP="00FB5375">
            <w:pPr>
              <w:pStyle w:val="ACK-ChoreographyHeader"/>
            </w:pPr>
            <w:r w:rsidRPr="00F21240">
              <w:rPr>
                <w:noProof/>
              </w:rPr>
              <w:t>ADT^A27^ADT_A21</w:t>
            </w:r>
          </w:p>
        </w:tc>
      </w:tr>
      <w:tr w:rsidR="00EB05F1" w:rsidRPr="006D6BB6" w14:paraId="1CD8F548" w14:textId="77777777" w:rsidTr="00FB5375">
        <w:trPr>
          <w:jc w:val="center"/>
        </w:trPr>
        <w:tc>
          <w:tcPr>
            <w:tcW w:w="1374" w:type="dxa"/>
          </w:tcPr>
          <w:p w14:paraId="7C8B3C8F" w14:textId="77777777" w:rsidR="00EB05F1" w:rsidRPr="006D6BB6" w:rsidRDefault="00EB05F1" w:rsidP="00AD6CE4">
            <w:pPr>
              <w:pStyle w:val="ACK-ChoreographyBody"/>
            </w:pPr>
            <w:r w:rsidRPr="006D6BB6">
              <w:t>Field name</w:t>
            </w:r>
          </w:p>
        </w:tc>
        <w:tc>
          <w:tcPr>
            <w:tcW w:w="2355" w:type="dxa"/>
          </w:tcPr>
          <w:p w14:paraId="049F447F" w14:textId="77777777" w:rsidR="00EB05F1" w:rsidRPr="006D6BB6" w:rsidRDefault="00EB05F1" w:rsidP="00AD6CE4">
            <w:pPr>
              <w:pStyle w:val="ACK-ChoreographyBody"/>
            </w:pPr>
            <w:r w:rsidRPr="006D6BB6">
              <w:t>Field Value: Original mode</w:t>
            </w:r>
          </w:p>
        </w:tc>
        <w:tc>
          <w:tcPr>
            <w:tcW w:w="5338" w:type="dxa"/>
            <w:gridSpan w:val="4"/>
          </w:tcPr>
          <w:p w14:paraId="6D136A11" w14:textId="77777777" w:rsidR="00EB05F1" w:rsidRPr="006D6BB6" w:rsidRDefault="00EB05F1" w:rsidP="00AD6CE4">
            <w:pPr>
              <w:pStyle w:val="ACK-ChoreographyBody"/>
            </w:pPr>
            <w:r w:rsidRPr="006D6BB6">
              <w:t>Field value: Enhanced mode</w:t>
            </w:r>
          </w:p>
        </w:tc>
      </w:tr>
      <w:tr w:rsidR="00EB05F1" w:rsidRPr="006D6BB6" w14:paraId="332B0120" w14:textId="77777777" w:rsidTr="00FB5375">
        <w:trPr>
          <w:jc w:val="center"/>
        </w:trPr>
        <w:tc>
          <w:tcPr>
            <w:tcW w:w="1374" w:type="dxa"/>
          </w:tcPr>
          <w:p w14:paraId="4A467C3C" w14:textId="77777777" w:rsidR="00EB05F1" w:rsidRPr="006D6BB6" w:rsidRDefault="00EB05F1" w:rsidP="00AD6CE4">
            <w:pPr>
              <w:pStyle w:val="ACK-ChoreographyBody"/>
            </w:pPr>
            <w:r w:rsidRPr="006D6BB6">
              <w:t>MSH.15</w:t>
            </w:r>
          </w:p>
        </w:tc>
        <w:tc>
          <w:tcPr>
            <w:tcW w:w="2355" w:type="dxa"/>
          </w:tcPr>
          <w:p w14:paraId="0D18E2AA" w14:textId="77777777" w:rsidR="00EB05F1" w:rsidRPr="006D6BB6" w:rsidRDefault="00EB05F1" w:rsidP="00AD6CE4">
            <w:pPr>
              <w:pStyle w:val="ACK-ChoreographyBody"/>
            </w:pPr>
            <w:r w:rsidRPr="006D6BB6">
              <w:t>Blank</w:t>
            </w:r>
          </w:p>
        </w:tc>
        <w:tc>
          <w:tcPr>
            <w:tcW w:w="456" w:type="dxa"/>
          </w:tcPr>
          <w:p w14:paraId="0EBC5792" w14:textId="77777777" w:rsidR="00EB05F1" w:rsidRPr="006D6BB6" w:rsidRDefault="00EB05F1" w:rsidP="00AD6CE4">
            <w:pPr>
              <w:pStyle w:val="ACK-ChoreographyBody"/>
            </w:pPr>
            <w:r w:rsidRPr="006D6BB6">
              <w:t>NE</w:t>
            </w:r>
          </w:p>
        </w:tc>
        <w:tc>
          <w:tcPr>
            <w:tcW w:w="1588" w:type="dxa"/>
          </w:tcPr>
          <w:p w14:paraId="6A783E46" w14:textId="77777777" w:rsidR="00EB05F1" w:rsidRPr="006D6BB6" w:rsidRDefault="00EB05F1" w:rsidP="00AD6CE4">
            <w:pPr>
              <w:pStyle w:val="ACK-ChoreographyBody"/>
            </w:pPr>
            <w:r w:rsidRPr="006D6BB6">
              <w:t>AL, SU, ER</w:t>
            </w:r>
          </w:p>
        </w:tc>
        <w:tc>
          <w:tcPr>
            <w:tcW w:w="1593" w:type="dxa"/>
          </w:tcPr>
          <w:p w14:paraId="21F9F326" w14:textId="77777777" w:rsidR="00EB05F1" w:rsidRPr="006D6BB6" w:rsidRDefault="00EB05F1" w:rsidP="00AD6CE4">
            <w:pPr>
              <w:pStyle w:val="ACK-ChoreographyBody"/>
            </w:pPr>
            <w:r w:rsidRPr="006D6BB6">
              <w:t>NE</w:t>
            </w:r>
          </w:p>
        </w:tc>
        <w:tc>
          <w:tcPr>
            <w:tcW w:w="1701" w:type="dxa"/>
          </w:tcPr>
          <w:p w14:paraId="0CF1CBFB" w14:textId="77777777" w:rsidR="00EB05F1" w:rsidRPr="006D6BB6" w:rsidRDefault="00EB05F1" w:rsidP="00AD6CE4">
            <w:pPr>
              <w:pStyle w:val="ACK-ChoreographyBody"/>
            </w:pPr>
            <w:r w:rsidRPr="006D6BB6">
              <w:t>AL, SU, ER</w:t>
            </w:r>
          </w:p>
        </w:tc>
      </w:tr>
      <w:tr w:rsidR="00EB05F1" w:rsidRPr="006D6BB6" w14:paraId="59EC9230" w14:textId="77777777" w:rsidTr="00FB5375">
        <w:trPr>
          <w:jc w:val="center"/>
        </w:trPr>
        <w:tc>
          <w:tcPr>
            <w:tcW w:w="1374" w:type="dxa"/>
          </w:tcPr>
          <w:p w14:paraId="13D6F129" w14:textId="77777777" w:rsidR="00EB05F1" w:rsidRPr="006D6BB6" w:rsidRDefault="00EB05F1" w:rsidP="00AD6CE4">
            <w:pPr>
              <w:pStyle w:val="ACK-ChoreographyBody"/>
            </w:pPr>
            <w:r w:rsidRPr="006D6BB6">
              <w:t>MSH.16</w:t>
            </w:r>
          </w:p>
        </w:tc>
        <w:tc>
          <w:tcPr>
            <w:tcW w:w="2355" w:type="dxa"/>
          </w:tcPr>
          <w:p w14:paraId="37EE5EC7" w14:textId="77777777" w:rsidR="00EB05F1" w:rsidRPr="006D6BB6" w:rsidRDefault="00EB05F1" w:rsidP="00AD6CE4">
            <w:pPr>
              <w:pStyle w:val="ACK-ChoreographyBody"/>
            </w:pPr>
            <w:r w:rsidRPr="006D6BB6">
              <w:t>Blank</w:t>
            </w:r>
          </w:p>
        </w:tc>
        <w:tc>
          <w:tcPr>
            <w:tcW w:w="456" w:type="dxa"/>
          </w:tcPr>
          <w:p w14:paraId="4EB6CA90" w14:textId="77777777" w:rsidR="00EB05F1" w:rsidRPr="006D6BB6" w:rsidRDefault="00EB05F1" w:rsidP="00AD6CE4">
            <w:pPr>
              <w:pStyle w:val="ACK-ChoreographyBody"/>
            </w:pPr>
            <w:r w:rsidRPr="006D6BB6">
              <w:t>NE</w:t>
            </w:r>
          </w:p>
        </w:tc>
        <w:tc>
          <w:tcPr>
            <w:tcW w:w="1588" w:type="dxa"/>
          </w:tcPr>
          <w:p w14:paraId="5585E116" w14:textId="77777777" w:rsidR="00EB05F1" w:rsidRPr="006D6BB6" w:rsidRDefault="00EB05F1" w:rsidP="00AD6CE4">
            <w:pPr>
              <w:pStyle w:val="ACK-ChoreographyBody"/>
            </w:pPr>
            <w:r w:rsidRPr="006D6BB6">
              <w:t>NE</w:t>
            </w:r>
          </w:p>
        </w:tc>
        <w:tc>
          <w:tcPr>
            <w:tcW w:w="1593" w:type="dxa"/>
          </w:tcPr>
          <w:p w14:paraId="0C18DC9E" w14:textId="77777777" w:rsidR="00EB05F1" w:rsidRPr="006D6BB6" w:rsidRDefault="00EB05F1" w:rsidP="00AD6CE4">
            <w:pPr>
              <w:pStyle w:val="ACK-ChoreographyBody"/>
            </w:pPr>
            <w:r w:rsidRPr="006D6BB6">
              <w:t>AL, SU, ER</w:t>
            </w:r>
          </w:p>
        </w:tc>
        <w:tc>
          <w:tcPr>
            <w:tcW w:w="1701" w:type="dxa"/>
          </w:tcPr>
          <w:p w14:paraId="30D441C9" w14:textId="77777777" w:rsidR="00EB05F1" w:rsidRPr="006D6BB6" w:rsidRDefault="00EB05F1" w:rsidP="00AD6CE4">
            <w:pPr>
              <w:pStyle w:val="ACK-ChoreographyBody"/>
            </w:pPr>
            <w:r w:rsidRPr="006D6BB6">
              <w:t>AL, SU, ER</w:t>
            </w:r>
          </w:p>
        </w:tc>
      </w:tr>
      <w:tr w:rsidR="00EB05F1" w:rsidRPr="006D6BB6" w14:paraId="08974339" w14:textId="77777777" w:rsidTr="00FB5375">
        <w:trPr>
          <w:jc w:val="center"/>
        </w:trPr>
        <w:tc>
          <w:tcPr>
            <w:tcW w:w="1374" w:type="dxa"/>
          </w:tcPr>
          <w:p w14:paraId="63B110EE" w14:textId="77777777" w:rsidR="00EB05F1" w:rsidRPr="006D6BB6" w:rsidRDefault="00EB05F1" w:rsidP="00AD6CE4">
            <w:pPr>
              <w:pStyle w:val="ACK-ChoreographyBody"/>
            </w:pPr>
            <w:r w:rsidRPr="006D6BB6">
              <w:t>Immediate Ack</w:t>
            </w:r>
          </w:p>
        </w:tc>
        <w:tc>
          <w:tcPr>
            <w:tcW w:w="2355" w:type="dxa"/>
          </w:tcPr>
          <w:p w14:paraId="1AE35DF8" w14:textId="77777777" w:rsidR="00EB05F1" w:rsidRPr="006D6BB6" w:rsidRDefault="00EB05F1" w:rsidP="00AD6CE4">
            <w:pPr>
              <w:pStyle w:val="ACK-ChoreographyBody"/>
            </w:pPr>
            <w:r w:rsidRPr="006D6BB6">
              <w:t>-</w:t>
            </w:r>
          </w:p>
        </w:tc>
        <w:tc>
          <w:tcPr>
            <w:tcW w:w="456" w:type="dxa"/>
          </w:tcPr>
          <w:p w14:paraId="1F98AEF7" w14:textId="77777777" w:rsidR="00EB05F1" w:rsidRPr="006D6BB6" w:rsidRDefault="00EB05F1" w:rsidP="00AD6CE4">
            <w:pPr>
              <w:pStyle w:val="ACK-ChoreographyBody"/>
            </w:pPr>
            <w:r w:rsidRPr="006D6BB6">
              <w:t>-</w:t>
            </w:r>
          </w:p>
        </w:tc>
        <w:tc>
          <w:tcPr>
            <w:tcW w:w="1588" w:type="dxa"/>
          </w:tcPr>
          <w:p w14:paraId="3F7CF23A" w14:textId="7077B3D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593" w:type="dxa"/>
          </w:tcPr>
          <w:p w14:paraId="37657343" w14:textId="77777777" w:rsidR="00EB05F1" w:rsidRPr="006D6BB6" w:rsidRDefault="00EB05F1" w:rsidP="00AD6CE4">
            <w:pPr>
              <w:pStyle w:val="ACK-ChoreographyBody"/>
            </w:pPr>
            <w:r w:rsidRPr="006D6BB6">
              <w:t>-</w:t>
            </w:r>
          </w:p>
        </w:tc>
        <w:tc>
          <w:tcPr>
            <w:tcW w:w="1701" w:type="dxa"/>
          </w:tcPr>
          <w:p w14:paraId="4A03A329" w14:textId="16996D23" w:rsidR="00EB05F1" w:rsidRPr="006D6BB6" w:rsidRDefault="00EB05F1" w:rsidP="00AD6CE4">
            <w:pPr>
              <w:pStyle w:val="ACK-ChoreographyBody"/>
            </w:pPr>
            <w:r w:rsidRPr="006D6BB6">
              <w:rPr>
                <w:szCs w:val="16"/>
              </w:rPr>
              <w:t>ACK^</w:t>
            </w:r>
            <w:r>
              <w:rPr>
                <w:szCs w:val="16"/>
              </w:rPr>
              <w:t>A27</w:t>
            </w:r>
            <w:r w:rsidRPr="006D6BB6">
              <w:rPr>
                <w:szCs w:val="16"/>
              </w:rPr>
              <w:t>^ACK</w:t>
            </w:r>
          </w:p>
        </w:tc>
      </w:tr>
      <w:tr w:rsidR="00EB05F1" w:rsidRPr="006D6BB6" w14:paraId="78F22FFC" w14:textId="77777777" w:rsidTr="00FB5375">
        <w:trPr>
          <w:jc w:val="center"/>
        </w:trPr>
        <w:tc>
          <w:tcPr>
            <w:tcW w:w="1374" w:type="dxa"/>
          </w:tcPr>
          <w:p w14:paraId="2DFAA7B1" w14:textId="77777777" w:rsidR="00EB05F1" w:rsidRPr="006D6BB6" w:rsidRDefault="00EB05F1" w:rsidP="00AD6CE4">
            <w:pPr>
              <w:pStyle w:val="ACK-ChoreographyBody"/>
            </w:pPr>
            <w:r w:rsidRPr="006D6BB6">
              <w:t>Application Ack</w:t>
            </w:r>
          </w:p>
        </w:tc>
        <w:tc>
          <w:tcPr>
            <w:tcW w:w="2355" w:type="dxa"/>
          </w:tcPr>
          <w:p w14:paraId="03FFFDCE" w14:textId="7901A9C9" w:rsidR="00EB05F1" w:rsidRPr="006D6BB6" w:rsidRDefault="00EB05F1" w:rsidP="00AD6CE4">
            <w:pPr>
              <w:pStyle w:val="ACK-ChoreographyBody"/>
            </w:pPr>
            <w:r>
              <w:rPr>
                <w:szCs w:val="16"/>
              </w:rPr>
              <w:t>ADT</w:t>
            </w:r>
            <w:r w:rsidRPr="006D6BB6">
              <w:rPr>
                <w:szCs w:val="16"/>
              </w:rPr>
              <w:t>^</w:t>
            </w:r>
            <w:r>
              <w:rPr>
                <w:szCs w:val="16"/>
              </w:rPr>
              <w:t>A27</w:t>
            </w:r>
            <w:r w:rsidRPr="006D6BB6">
              <w:rPr>
                <w:szCs w:val="16"/>
              </w:rPr>
              <w:t>^</w:t>
            </w:r>
            <w:r>
              <w:rPr>
                <w:szCs w:val="16"/>
              </w:rPr>
              <w:t>ADT</w:t>
            </w:r>
            <w:r w:rsidRPr="006D6BB6">
              <w:rPr>
                <w:szCs w:val="16"/>
              </w:rPr>
              <w:t>_</w:t>
            </w:r>
            <w:r>
              <w:rPr>
                <w:szCs w:val="16"/>
              </w:rPr>
              <w:t>A21</w:t>
            </w:r>
          </w:p>
        </w:tc>
        <w:tc>
          <w:tcPr>
            <w:tcW w:w="456" w:type="dxa"/>
          </w:tcPr>
          <w:p w14:paraId="0EB88CC6" w14:textId="77777777" w:rsidR="00EB05F1" w:rsidRPr="006D6BB6" w:rsidRDefault="00EB05F1" w:rsidP="00AD6CE4">
            <w:pPr>
              <w:pStyle w:val="ACK-ChoreographyBody"/>
            </w:pPr>
            <w:r w:rsidRPr="006D6BB6">
              <w:t>-</w:t>
            </w:r>
          </w:p>
        </w:tc>
        <w:tc>
          <w:tcPr>
            <w:tcW w:w="1588" w:type="dxa"/>
          </w:tcPr>
          <w:p w14:paraId="58FD3F9A" w14:textId="77777777" w:rsidR="00EB05F1" w:rsidRPr="006D6BB6" w:rsidRDefault="00EB05F1" w:rsidP="00AD6CE4">
            <w:pPr>
              <w:pStyle w:val="ACK-ChoreographyBody"/>
            </w:pPr>
            <w:r w:rsidRPr="006D6BB6">
              <w:t>-</w:t>
            </w:r>
          </w:p>
        </w:tc>
        <w:tc>
          <w:tcPr>
            <w:tcW w:w="1593" w:type="dxa"/>
          </w:tcPr>
          <w:p w14:paraId="067DCF37" w14:textId="16FC849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701" w:type="dxa"/>
          </w:tcPr>
          <w:p w14:paraId="23832369" w14:textId="410C7962" w:rsidR="00EB05F1" w:rsidRPr="006D6BB6" w:rsidRDefault="00EB05F1" w:rsidP="00AD6CE4">
            <w:pPr>
              <w:pStyle w:val="ACK-ChoreographyBody"/>
            </w:pPr>
            <w:r w:rsidRPr="006D6BB6">
              <w:rPr>
                <w:szCs w:val="16"/>
              </w:rPr>
              <w:t>ACK^</w:t>
            </w:r>
            <w:r>
              <w:rPr>
                <w:szCs w:val="16"/>
              </w:rPr>
              <w:t>A27</w:t>
            </w:r>
            <w:r w:rsidRPr="006D6BB6">
              <w:rPr>
                <w:szCs w:val="16"/>
              </w:rPr>
              <w:t>^ACK</w:t>
            </w:r>
          </w:p>
        </w:tc>
      </w:tr>
    </w:tbl>
    <w:p w14:paraId="2820172F" w14:textId="77777777" w:rsidR="00715956" w:rsidRPr="00F21240" w:rsidRDefault="00715956">
      <w:pPr>
        <w:rPr>
          <w:noProof/>
        </w:rPr>
      </w:pPr>
    </w:p>
    <w:p w14:paraId="72264083" w14:textId="77777777" w:rsidR="00715956" w:rsidRPr="00F21240" w:rsidRDefault="00715956">
      <w:pPr>
        <w:pStyle w:val="MsgTableCaption"/>
        <w:rPr>
          <w:noProof/>
        </w:rPr>
      </w:pPr>
      <w:r w:rsidRPr="00F21240">
        <w:rPr>
          <w:noProof/>
        </w:rPr>
        <w:t>ACK^A27^ACK: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F21240" w:rsidRDefault="00715956">
            <w:pPr>
              <w:pStyle w:val="MsgTableHeader"/>
              <w:jc w:val="center"/>
              <w:rPr>
                <w:noProof/>
              </w:rPr>
            </w:pPr>
            <w:r w:rsidRPr="00F21240">
              <w:rPr>
                <w:noProof/>
              </w:rPr>
              <w:t>Chapter</w:t>
            </w:r>
          </w:p>
        </w:tc>
      </w:tr>
      <w:tr w:rsidR="00715956" w:rsidRPr="00715956"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F21240" w:rsidRDefault="00715956">
            <w:pPr>
              <w:pStyle w:val="MsgTableBody"/>
              <w:jc w:val="center"/>
              <w:rPr>
                <w:noProof/>
              </w:rPr>
            </w:pPr>
            <w:r w:rsidRPr="00F21240">
              <w:rPr>
                <w:noProof/>
              </w:rPr>
              <w:t>2</w:t>
            </w:r>
          </w:p>
        </w:tc>
      </w:tr>
      <w:tr w:rsidR="00715956" w:rsidRPr="00715956"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F21240" w:rsidRDefault="00715956">
            <w:pPr>
              <w:pStyle w:val="MsgTableBody"/>
              <w:jc w:val="center"/>
              <w:rPr>
                <w:noProof/>
              </w:rPr>
            </w:pPr>
            <w:r w:rsidRPr="00F21240">
              <w:rPr>
                <w:noProof/>
              </w:rPr>
              <w:t>2</w:t>
            </w:r>
          </w:p>
        </w:tc>
      </w:tr>
      <w:tr w:rsidR="00715956" w:rsidRPr="00715956"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F21240" w:rsidRDefault="00715956">
            <w:pPr>
              <w:pStyle w:val="MsgTableBody"/>
              <w:jc w:val="center"/>
              <w:rPr>
                <w:noProof/>
              </w:rPr>
            </w:pPr>
            <w:r w:rsidRPr="00F21240">
              <w:rPr>
                <w:noProof/>
              </w:rPr>
              <w:t>2</w:t>
            </w:r>
          </w:p>
        </w:tc>
      </w:tr>
      <w:tr w:rsidR="00715956" w:rsidRPr="00715956"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F21240" w:rsidRDefault="00715956">
            <w:pPr>
              <w:pStyle w:val="MsgTableBody"/>
              <w:jc w:val="center"/>
              <w:rPr>
                <w:noProof/>
              </w:rPr>
            </w:pPr>
            <w:r w:rsidRPr="00F21240">
              <w:rPr>
                <w:noProof/>
              </w:rPr>
              <w:t>2</w:t>
            </w:r>
          </w:p>
        </w:tc>
      </w:tr>
      <w:tr w:rsidR="00715956" w:rsidRPr="00715956"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F21240" w:rsidRDefault="00715956">
            <w:pPr>
              <w:pStyle w:val="MsgTableBody"/>
              <w:jc w:val="center"/>
              <w:rPr>
                <w:noProof/>
              </w:rPr>
            </w:pPr>
            <w:r w:rsidRPr="00F21240">
              <w:rPr>
                <w:noProof/>
              </w:rPr>
              <w:t>2</w:t>
            </w:r>
          </w:p>
        </w:tc>
      </w:tr>
    </w:tbl>
    <w:p w14:paraId="68F1AF48" w14:textId="0381E285" w:rsidR="004E4611" w:rsidRDefault="004E4611" w:rsidP="00FB5375">
      <w:bookmarkStart w:id="2996" w:name="_Toc348245003"/>
      <w:bookmarkStart w:id="2997" w:name="_Toc348258191"/>
      <w:bookmarkStart w:id="2998" w:name="_Toc348263374"/>
      <w:bookmarkStart w:id="2999" w:name="_Toc348336788"/>
      <w:bookmarkStart w:id="3000" w:name="_Toc348768101"/>
      <w:bookmarkStart w:id="3001" w:name="_Toc380435649"/>
      <w:bookmarkStart w:id="3002" w:name="_Toc359236145"/>
      <w:bookmarkStart w:id="3003" w:name="_Toc1815966"/>
      <w:bookmarkStart w:id="3004" w:name="_Toc21372510"/>
      <w:bookmarkStart w:id="3005" w:name="_Toc175991984"/>
      <w:bookmarkStart w:id="3006"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6BB6" w14:paraId="4488CD89" w14:textId="77777777" w:rsidTr="00FB5375">
        <w:trPr>
          <w:jc w:val="center"/>
        </w:trPr>
        <w:tc>
          <w:tcPr>
            <w:tcW w:w="6516" w:type="dxa"/>
            <w:gridSpan w:val="4"/>
          </w:tcPr>
          <w:p w14:paraId="67EB2F77" w14:textId="094FD023" w:rsidR="00FB5375" w:rsidRPr="006D6BB6" w:rsidRDefault="00FB5375" w:rsidP="00FB5375">
            <w:pPr>
              <w:pStyle w:val="ACK-ChoreographyHeader"/>
            </w:pPr>
            <w:r w:rsidRPr="00C20CAF">
              <w:t>Acknowledgment Choreography</w:t>
            </w:r>
          </w:p>
        </w:tc>
      </w:tr>
      <w:tr w:rsidR="00FB5375" w:rsidRPr="006D6BB6" w14:paraId="1E79C997" w14:textId="77777777" w:rsidTr="00FB5375">
        <w:trPr>
          <w:jc w:val="center"/>
        </w:trPr>
        <w:tc>
          <w:tcPr>
            <w:tcW w:w="6516" w:type="dxa"/>
            <w:gridSpan w:val="4"/>
          </w:tcPr>
          <w:p w14:paraId="08437204" w14:textId="6F35C6AF" w:rsidR="00FB5375" w:rsidRPr="00C20CAF" w:rsidRDefault="009118D0" w:rsidP="00FB5375">
            <w:pPr>
              <w:pStyle w:val="ACK-ChoreographyHeader"/>
            </w:pPr>
            <w:r w:rsidRPr="00F21240">
              <w:rPr>
                <w:noProof/>
              </w:rPr>
              <w:t>ACK^A27^ACK</w:t>
            </w:r>
          </w:p>
        </w:tc>
      </w:tr>
      <w:tr w:rsidR="004E4611" w:rsidRPr="006D6BB6" w14:paraId="297C53A7" w14:textId="77777777" w:rsidTr="00FB5375">
        <w:trPr>
          <w:jc w:val="center"/>
        </w:trPr>
        <w:tc>
          <w:tcPr>
            <w:tcW w:w="1559" w:type="dxa"/>
          </w:tcPr>
          <w:p w14:paraId="1ADE5964" w14:textId="77777777" w:rsidR="004E4611" w:rsidRPr="006D6BB6" w:rsidRDefault="004E4611" w:rsidP="0025077B">
            <w:pPr>
              <w:pStyle w:val="ACK-ChoreographyBody"/>
            </w:pPr>
            <w:r w:rsidRPr="006D6BB6">
              <w:t>Field name</w:t>
            </w:r>
          </w:p>
        </w:tc>
        <w:tc>
          <w:tcPr>
            <w:tcW w:w="2405" w:type="dxa"/>
          </w:tcPr>
          <w:p w14:paraId="5F180AF2" w14:textId="77777777" w:rsidR="004E4611" w:rsidRPr="006D6BB6" w:rsidRDefault="004E4611" w:rsidP="0025077B">
            <w:pPr>
              <w:pStyle w:val="ACK-ChoreographyBody"/>
            </w:pPr>
            <w:r w:rsidRPr="006D6BB6">
              <w:t>Field Value: Original mode</w:t>
            </w:r>
          </w:p>
        </w:tc>
        <w:tc>
          <w:tcPr>
            <w:tcW w:w="2552" w:type="dxa"/>
            <w:gridSpan w:val="2"/>
          </w:tcPr>
          <w:p w14:paraId="3868D9E7" w14:textId="77777777" w:rsidR="004E4611" w:rsidRPr="006D6BB6" w:rsidRDefault="004E4611" w:rsidP="0025077B">
            <w:pPr>
              <w:pStyle w:val="ACK-ChoreographyBody"/>
            </w:pPr>
            <w:r w:rsidRPr="006D6BB6">
              <w:t>Field value: Enhanced mode</w:t>
            </w:r>
          </w:p>
        </w:tc>
      </w:tr>
      <w:tr w:rsidR="006B6AAD" w:rsidRPr="006D6BB6" w14:paraId="09747C40" w14:textId="77777777" w:rsidTr="00594536">
        <w:trPr>
          <w:trHeight w:val="490"/>
          <w:jc w:val="center"/>
        </w:trPr>
        <w:tc>
          <w:tcPr>
            <w:tcW w:w="1559" w:type="dxa"/>
          </w:tcPr>
          <w:p w14:paraId="21A1F441" w14:textId="77777777" w:rsidR="006B6AAD" w:rsidRPr="006D6BB6" w:rsidRDefault="006B6AAD" w:rsidP="0025077B">
            <w:pPr>
              <w:pStyle w:val="ACK-ChoreographyBody"/>
            </w:pPr>
            <w:r w:rsidRPr="006D6BB6">
              <w:t>MSH.15</w:t>
            </w:r>
          </w:p>
        </w:tc>
        <w:tc>
          <w:tcPr>
            <w:tcW w:w="2405" w:type="dxa"/>
          </w:tcPr>
          <w:p w14:paraId="5D241922" w14:textId="77777777" w:rsidR="006B6AAD" w:rsidRPr="006D6BB6" w:rsidRDefault="006B6AAD" w:rsidP="0025077B">
            <w:pPr>
              <w:pStyle w:val="ACK-ChoreographyBody"/>
            </w:pPr>
            <w:r w:rsidRPr="006D6BB6">
              <w:t>Blank</w:t>
            </w:r>
          </w:p>
        </w:tc>
        <w:tc>
          <w:tcPr>
            <w:tcW w:w="456" w:type="dxa"/>
          </w:tcPr>
          <w:p w14:paraId="4CE51E0B" w14:textId="77777777" w:rsidR="006B6AAD" w:rsidRPr="006D6BB6" w:rsidRDefault="006B6AAD" w:rsidP="0025077B">
            <w:pPr>
              <w:pStyle w:val="ACK-ChoreographyBody"/>
            </w:pPr>
            <w:r w:rsidRPr="006D6BB6">
              <w:t>NE</w:t>
            </w:r>
          </w:p>
        </w:tc>
        <w:tc>
          <w:tcPr>
            <w:tcW w:w="2096" w:type="dxa"/>
          </w:tcPr>
          <w:p w14:paraId="0CBE6D08" w14:textId="77777777" w:rsidR="006B6AAD" w:rsidRPr="006D6BB6" w:rsidRDefault="006B6AAD" w:rsidP="0025077B">
            <w:pPr>
              <w:pStyle w:val="ACK-ChoreographyBody"/>
            </w:pPr>
            <w:r w:rsidRPr="006D6BB6">
              <w:t>AL, SU, ER</w:t>
            </w:r>
          </w:p>
        </w:tc>
      </w:tr>
      <w:tr w:rsidR="006B6AAD" w:rsidRPr="006D6BB6" w14:paraId="45498FBA" w14:textId="77777777" w:rsidTr="00FB5375">
        <w:trPr>
          <w:jc w:val="center"/>
        </w:trPr>
        <w:tc>
          <w:tcPr>
            <w:tcW w:w="1559" w:type="dxa"/>
          </w:tcPr>
          <w:p w14:paraId="54CF5E38" w14:textId="77777777" w:rsidR="006B6AAD" w:rsidRPr="006D6BB6" w:rsidRDefault="006B6AAD" w:rsidP="0025077B">
            <w:pPr>
              <w:pStyle w:val="ACK-ChoreographyBody"/>
            </w:pPr>
            <w:r w:rsidRPr="006D6BB6">
              <w:t>MSH.16</w:t>
            </w:r>
          </w:p>
        </w:tc>
        <w:tc>
          <w:tcPr>
            <w:tcW w:w="2405" w:type="dxa"/>
          </w:tcPr>
          <w:p w14:paraId="325E6250" w14:textId="77777777" w:rsidR="006B6AAD" w:rsidRPr="006D6BB6" w:rsidRDefault="006B6AAD" w:rsidP="0025077B">
            <w:pPr>
              <w:pStyle w:val="ACK-ChoreographyBody"/>
            </w:pPr>
            <w:r w:rsidRPr="006D6BB6">
              <w:t>Blank</w:t>
            </w:r>
          </w:p>
        </w:tc>
        <w:tc>
          <w:tcPr>
            <w:tcW w:w="456" w:type="dxa"/>
          </w:tcPr>
          <w:p w14:paraId="69EE53FA" w14:textId="77777777" w:rsidR="006B6AAD" w:rsidRPr="006D6BB6" w:rsidRDefault="006B6AAD" w:rsidP="0025077B">
            <w:pPr>
              <w:pStyle w:val="ACK-ChoreographyBody"/>
            </w:pPr>
            <w:r w:rsidRPr="006D6BB6">
              <w:t>NE</w:t>
            </w:r>
          </w:p>
        </w:tc>
        <w:tc>
          <w:tcPr>
            <w:tcW w:w="2096" w:type="dxa"/>
          </w:tcPr>
          <w:p w14:paraId="77189182" w14:textId="77777777" w:rsidR="006B6AAD" w:rsidRPr="006D6BB6" w:rsidRDefault="006B6AAD" w:rsidP="0025077B">
            <w:pPr>
              <w:pStyle w:val="ACK-ChoreographyBody"/>
            </w:pPr>
            <w:r w:rsidRPr="006D6BB6">
              <w:t>NE</w:t>
            </w:r>
          </w:p>
        </w:tc>
      </w:tr>
      <w:tr w:rsidR="006B6AAD" w:rsidRPr="006D6BB6" w14:paraId="13B68DDB" w14:textId="77777777" w:rsidTr="00FB5375">
        <w:trPr>
          <w:jc w:val="center"/>
        </w:trPr>
        <w:tc>
          <w:tcPr>
            <w:tcW w:w="1559" w:type="dxa"/>
          </w:tcPr>
          <w:p w14:paraId="321BA6DE" w14:textId="77777777" w:rsidR="006B6AAD" w:rsidRPr="006D6BB6" w:rsidRDefault="006B6AAD" w:rsidP="0025077B">
            <w:pPr>
              <w:pStyle w:val="ACK-ChoreographyBody"/>
            </w:pPr>
            <w:r w:rsidRPr="006D6BB6">
              <w:t>Immediate Ack</w:t>
            </w:r>
          </w:p>
        </w:tc>
        <w:tc>
          <w:tcPr>
            <w:tcW w:w="2405" w:type="dxa"/>
          </w:tcPr>
          <w:p w14:paraId="69DD5362" w14:textId="77777777" w:rsidR="006B6AAD" w:rsidRPr="006D6BB6" w:rsidRDefault="006B6AAD" w:rsidP="0025077B">
            <w:pPr>
              <w:pStyle w:val="ACK-ChoreographyBody"/>
            </w:pPr>
            <w:r w:rsidRPr="006D6BB6">
              <w:t>-</w:t>
            </w:r>
          </w:p>
        </w:tc>
        <w:tc>
          <w:tcPr>
            <w:tcW w:w="456" w:type="dxa"/>
          </w:tcPr>
          <w:p w14:paraId="6AD4D467" w14:textId="77777777" w:rsidR="006B6AAD" w:rsidRPr="006D6BB6" w:rsidRDefault="006B6AAD" w:rsidP="0025077B">
            <w:pPr>
              <w:pStyle w:val="ACK-ChoreographyBody"/>
            </w:pPr>
            <w:r w:rsidRPr="006D6BB6">
              <w:t>-</w:t>
            </w:r>
          </w:p>
        </w:tc>
        <w:tc>
          <w:tcPr>
            <w:tcW w:w="2096" w:type="dxa"/>
          </w:tcPr>
          <w:p w14:paraId="01E572A6" w14:textId="53A140F4" w:rsidR="006B6AAD" w:rsidRPr="006D6BB6" w:rsidRDefault="006B6AAD" w:rsidP="0025077B">
            <w:pPr>
              <w:pStyle w:val="ACK-ChoreographyBody"/>
            </w:pPr>
            <w:r w:rsidRPr="006D6BB6">
              <w:rPr>
                <w:szCs w:val="16"/>
              </w:rPr>
              <w:t>ACK^</w:t>
            </w:r>
            <w:r>
              <w:rPr>
                <w:szCs w:val="16"/>
              </w:rPr>
              <w:t>A27</w:t>
            </w:r>
            <w:r w:rsidRPr="006D6BB6">
              <w:rPr>
                <w:szCs w:val="16"/>
              </w:rPr>
              <w:t>^ACK</w:t>
            </w:r>
          </w:p>
        </w:tc>
      </w:tr>
      <w:tr w:rsidR="006B6AAD" w:rsidRPr="006D6BB6" w14:paraId="0DD01752" w14:textId="77777777" w:rsidTr="00FB5375">
        <w:trPr>
          <w:jc w:val="center"/>
        </w:trPr>
        <w:tc>
          <w:tcPr>
            <w:tcW w:w="1559" w:type="dxa"/>
          </w:tcPr>
          <w:p w14:paraId="5D6CD569" w14:textId="77777777" w:rsidR="006B6AAD" w:rsidRPr="006D6BB6" w:rsidRDefault="006B6AAD" w:rsidP="0025077B">
            <w:pPr>
              <w:pStyle w:val="ACK-ChoreographyBody"/>
            </w:pPr>
            <w:r w:rsidRPr="006D6BB6">
              <w:t>Application Ack</w:t>
            </w:r>
          </w:p>
        </w:tc>
        <w:tc>
          <w:tcPr>
            <w:tcW w:w="2405" w:type="dxa"/>
          </w:tcPr>
          <w:p w14:paraId="33440898" w14:textId="605132CC" w:rsidR="006B6AAD" w:rsidRPr="006D6BB6" w:rsidRDefault="006B6AAD" w:rsidP="0025077B">
            <w:pPr>
              <w:pStyle w:val="ACK-ChoreographyBody"/>
            </w:pPr>
            <w:r>
              <w:rPr>
                <w:szCs w:val="16"/>
              </w:rPr>
              <w:t>-</w:t>
            </w:r>
          </w:p>
        </w:tc>
        <w:tc>
          <w:tcPr>
            <w:tcW w:w="456" w:type="dxa"/>
          </w:tcPr>
          <w:p w14:paraId="540A74D4" w14:textId="77777777" w:rsidR="006B6AAD" w:rsidRPr="006D6BB6" w:rsidRDefault="006B6AAD" w:rsidP="0025077B">
            <w:pPr>
              <w:pStyle w:val="ACK-ChoreographyBody"/>
            </w:pPr>
            <w:r w:rsidRPr="006D6BB6">
              <w:t>-</w:t>
            </w:r>
          </w:p>
        </w:tc>
        <w:tc>
          <w:tcPr>
            <w:tcW w:w="2096" w:type="dxa"/>
          </w:tcPr>
          <w:p w14:paraId="3030B90A" w14:textId="77777777" w:rsidR="006B6AAD" w:rsidRPr="006D6BB6" w:rsidRDefault="006B6AAD" w:rsidP="0025077B">
            <w:pPr>
              <w:pStyle w:val="ACK-ChoreographyBody"/>
            </w:pPr>
            <w:r w:rsidRPr="006D6BB6">
              <w:t>-</w:t>
            </w:r>
          </w:p>
        </w:tc>
      </w:tr>
    </w:tbl>
    <w:p w14:paraId="031B4B28" w14:textId="77777777" w:rsidR="00715956" w:rsidRPr="00F21240" w:rsidRDefault="00715956">
      <w:pPr>
        <w:pStyle w:val="Heading3"/>
        <w:rPr>
          <w:noProof/>
        </w:rPr>
      </w:pPr>
      <w:bookmarkStart w:id="3007" w:name="_Toc27754813"/>
      <w:bookmarkStart w:id="3008" w:name="_Toc109892108"/>
      <w:r w:rsidRPr="00F21240">
        <w:rPr>
          <w:noProof/>
        </w:rPr>
        <w:t>ADT/ACK - Add Person or Patient Information (Event A28</w:t>
      </w:r>
      <w:r w:rsidRPr="00F21240">
        <w:rPr>
          <w:noProof/>
        </w:rPr>
        <w:fldChar w:fldCharType="begin"/>
      </w:r>
      <w:r w:rsidRPr="00F21240">
        <w:rPr>
          <w:noProof/>
        </w:rPr>
        <w:instrText>XE "A28"</w:instrText>
      </w:r>
      <w:r w:rsidRPr="00F21240">
        <w:rPr>
          <w:noProof/>
        </w:rPr>
        <w:fldChar w:fldCharType="end"/>
      </w:r>
      <w:r w:rsidRPr="00F21240">
        <w:rPr>
          <w:noProof/>
        </w:rPr>
        <w:t>)</w:t>
      </w:r>
      <w:bookmarkEnd w:id="2996"/>
      <w:bookmarkEnd w:id="2997"/>
      <w:bookmarkEnd w:id="2998"/>
      <w:bookmarkEnd w:id="2999"/>
      <w:bookmarkEnd w:id="3000"/>
      <w:bookmarkEnd w:id="3001"/>
      <w:bookmarkEnd w:id="3002"/>
      <w:bookmarkEnd w:id="3003"/>
      <w:bookmarkEnd w:id="3004"/>
      <w:bookmarkEnd w:id="3005"/>
      <w:bookmarkEnd w:id="3006"/>
      <w:bookmarkEnd w:id="3007"/>
      <w:bookmarkEnd w:id="3008"/>
    </w:p>
    <w:p w14:paraId="491EF102" w14:textId="77777777" w:rsidR="00715956" w:rsidRPr="00F21240" w:rsidRDefault="00715956">
      <w:pPr>
        <w:pStyle w:val="NormalIndented"/>
        <w:rPr>
          <w:noProof/>
        </w:rPr>
      </w:pPr>
      <w:r w:rsidRPr="00F21240">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F21240" w:rsidRDefault="00715956">
      <w:pPr>
        <w:pStyle w:val="NormalIndented"/>
        <w:rPr>
          <w:noProof/>
        </w:rPr>
      </w:pPr>
      <w:r w:rsidRPr="00F21240">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F21240" w:rsidRDefault="00715956">
      <w:pPr>
        <w:pStyle w:val="NormalIndented"/>
        <w:rPr>
          <w:noProof/>
        </w:rPr>
      </w:pPr>
      <w:r w:rsidRPr="00F21240">
        <w:rPr>
          <w:noProof/>
        </w:rPr>
        <w:t xml:space="preserve">The person whose data is being sent should be identified in the PID segment using the </w:t>
      </w:r>
      <w:r w:rsidRPr="00F21240">
        <w:rPr>
          <w:rStyle w:val="ReferenceAttribute"/>
          <w:noProof/>
        </w:rPr>
        <w:t>PID-3 - Patient Identifier List</w:t>
      </w:r>
      <w:r w:rsidRPr="00F21240">
        <w:rPr>
          <w:noProof/>
        </w:rPr>
        <w:t xml:space="preserve">, even when the person is not a patient and may be a potential guarantor.  An A28 establishes person identifiers, e.g., social security number, guarantor identifier, or other unique identifiers, and contains a person identifier in the </w:t>
      </w:r>
      <w:r w:rsidRPr="00F21240">
        <w:rPr>
          <w:rStyle w:val="ReferenceAttribute"/>
          <w:noProof/>
        </w:rPr>
        <w:t>PID-3 - Patient Identifier List</w:t>
      </w:r>
      <w:r w:rsidRPr="00F21240">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F21240" w:rsidRDefault="00715956">
      <w:pPr>
        <w:pStyle w:val="NormalIndented"/>
        <w:rPr>
          <w:noProof/>
        </w:rPr>
      </w:pPr>
      <w:r w:rsidRPr="00F21240">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F21240" w:rsidRDefault="00715956">
      <w:pPr>
        <w:pStyle w:val="NormalIndented"/>
        <w:rPr>
          <w:noProof/>
        </w:rPr>
      </w:pPr>
      <w:r w:rsidRPr="00F21240">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F21240" w:rsidRDefault="00715956">
      <w:pPr>
        <w:pStyle w:val="NormalIndented"/>
        <w:rPr>
          <w:noProof/>
        </w:rPr>
      </w:pPr>
      <w:r w:rsidRPr="00F21240">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2B1A6B7A"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0EC81D0E" w14:textId="056A1A55" w:rsidR="00715956" w:rsidRDefault="00715956">
      <w:pPr>
        <w:pStyle w:val="NormalIndented"/>
        <w:rPr>
          <w:noProof/>
        </w:rPr>
      </w:pPr>
      <w:r w:rsidRPr="00F21240">
        <w:rPr>
          <w:noProof/>
        </w:rPr>
        <w:t xml:space="preserve">The </w:t>
      </w:r>
      <w:r w:rsidR="00C7208C">
        <w:rPr>
          <w:noProof/>
        </w:rPr>
        <w:t>PRT</w:t>
      </w:r>
      <w:r w:rsidR="00C7208C" w:rsidRPr="00F21240">
        <w:rPr>
          <w:noProof/>
        </w:rPr>
        <w:t xml:space="preserve"> </w:t>
      </w:r>
      <w:r w:rsidR="00C7208C">
        <w:rPr>
          <w:noProof/>
        </w:rPr>
        <w:t>–</w:t>
      </w:r>
      <w:r w:rsidRPr="00F21240">
        <w:rPr>
          <w:noProof/>
        </w:rPr>
        <w:t xml:space="preserve"> </w:t>
      </w:r>
      <w:r w:rsidR="00C7208C">
        <w:rPr>
          <w:noProof/>
        </w:rPr>
        <w:t>Participation Information</w:t>
      </w:r>
      <w:r w:rsidRPr="00F21240">
        <w:rPr>
          <w:noProof/>
        </w:rPr>
        <w:t xml:space="preserve"> Segment is used in this message to communicate providers not specified elsewhere.  Person level providers with an ongoing relationship are reported in the </w:t>
      </w:r>
      <w:r w:rsidR="00C7208C">
        <w:rPr>
          <w:noProof/>
        </w:rPr>
        <w:t>PRT</w:t>
      </w:r>
      <w:r w:rsidR="00C7208C" w:rsidRPr="00F21240">
        <w:rPr>
          <w:noProof/>
        </w:rPr>
        <w:t xml:space="preserve"> </w:t>
      </w:r>
      <w:r w:rsidRPr="00F21240">
        <w:rPr>
          <w:noProof/>
        </w:rPr>
        <w:t xml:space="preserve">segment following the PID/PD1 segments.  Providers corresponding to the PV1 data are reported in the </w:t>
      </w:r>
      <w:r w:rsidR="00C7208C">
        <w:rPr>
          <w:noProof/>
        </w:rPr>
        <w:t>PRT</w:t>
      </w:r>
      <w:r w:rsidRPr="00F21240">
        <w:rPr>
          <w:noProof/>
        </w:rPr>
        <w:t xml:space="preserve"> segment following the PV1/PV2 segments.  Providers related to a specific procedure are reported in the </w:t>
      </w:r>
      <w:r w:rsidR="00C7208C">
        <w:rPr>
          <w:noProof/>
        </w:rPr>
        <w:t>PRT</w:t>
      </w:r>
      <w:r w:rsidR="00C7208C" w:rsidRPr="00F21240">
        <w:rPr>
          <w:noProof/>
        </w:rPr>
        <w:t xml:space="preserve"> </w:t>
      </w:r>
      <w:r w:rsidRPr="00F21240">
        <w:rPr>
          <w:noProof/>
        </w:rPr>
        <w:t xml:space="preserve">segment following the PR1 segment.  Providers related to a specific insurance are reported in the </w:t>
      </w:r>
      <w:r w:rsidR="00C7208C">
        <w:rPr>
          <w:noProof/>
        </w:rPr>
        <w:t>PRT</w:t>
      </w:r>
      <w:r w:rsidR="00C7208C" w:rsidRPr="00F21240">
        <w:rPr>
          <w:noProof/>
        </w:rPr>
        <w:t xml:space="preserve"> </w:t>
      </w:r>
      <w:r w:rsidRPr="00F21240">
        <w:rPr>
          <w:noProof/>
        </w:rPr>
        <w:t xml:space="preserve">segment following the IN1/IN2/IN3 segments. To communicate the begin and end date of the provider, use the </w:t>
      </w:r>
      <w:r w:rsidR="00C7208C">
        <w:rPr>
          <w:rStyle w:val="ReferenceAttribute"/>
          <w:noProof/>
        </w:rPr>
        <w:t xml:space="preserve">PRT-11 - </w:t>
      </w:r>
      <w:r w:rsidRPr="00F21240">
        <w:rPr>
          <w:rStyle w:val="ReferenceAttribute"/>
          <w:noProof/>
        </w:rPr>
        <w:t>Begin Date/Time</w:t>
      </w:r>
      <w:r w:rsidRPr="00F21240">
        <w:rPr>
          <w:noProof/>
        </w:rPr>
        <w:t xml:space="preserve"> and the </w:t>
      </w:r>
      <w:r w:rsidR="00C7208C">
        <w:rPr>
          <w:rStyle w:val="ReferenceAttribute"/>
          <w:noProof/>
        </w:rPr>
        <w:t xml:space="preserve">PRT-12 - </w:t>
      </w:r>
      <w:r w:rsidRPr="00F21240">
        <w:rPr>
          <w:rStyle w:val="ReferenceAttribute"/>
          <w:noProof/>
        </w:rPr>
        <w:t>End Date/Time</w:t>
      </w:r>
      <w:r w:rsidRPr="00F21240">
        <w:rPr>
          <w:noProof/>
        </w:rPr>
        <w:t xml:space="preserve"> in the </w:t>
      </w:r>
      <w:r w:rsidR="00C7208C">
        <w:rPr>
          <w:noProof/>
        </w:rPr>
        <w:t>PRT</w:t>
      </w:r>
      <w:r w:rsidRPr="00F21240">
        <w:rPr>
          <w:noProof/>
        </w:rPr>
        <w:t xml:space="preserve">, with the applicable </w:t>
      </w:r>
      <w:r w:rsidR="00C7208C">
        <w:rPr>
          <w:rStyle w:val="ReferenceAttribute"/>
          <w:noProof/>
        </w:rPr>
        <w:t xml:space="preserve">PRT-4 </w:t>
      </w:r>
      <w:r w:rsidR="00652E80">
        <w:rPr>
          <w:rStyle w:val="ReferenceAttribute"/>
          <w:noProof/>
        </w:rPr>
        <w:t>–</w:t>
      </w:r>
      <w:r w:rsidR="00C7208C">
        <w:rPr>
          <w:rStyle w:val="ReferenceAttribute"/>
          <w:noProof/>
        </w:rPr>
        <w:t xml:space="preserve"> </w:t>
      </w:r>
      <w:r w:rsidR="00652E80">
        <w:rPr>
          <w:rStyle w:val="ReferenceAttribute"/>
          <w:noProof/>
        </w:rPr>
        <w:t xml:space="preserve">Role of </w:t>
      </w:r>
      <w:r w:rsidR="00C7208C">
        <w:rPr>
          <w:rStyle w:val="ReferenceAttribute"/>
          <w:noProof/>
        </w:rPr>
        <w:t>Participation</w:t>
      </w:r>
      <w:r w:rsidRPr="00F21240">
        <w:rPr>
          <w:noProof/>
        </w:rPr>
        <w:t xml:space="preserve">.  Refer to Chapter </w:t>
      </w:r>
      <w:r w:rsidR="00C7208C">
        <w:rPr>
          <w:noProof/>
        </w:rPr>
        <w:t>7</w:t>
      </w:r>
      <w:r w:rsidRPr="00F21240">
        <w:rPr>
          <w:noProof/>
        </w:rPr>
        <w:t xml:space="preserve"> for the definition of the </w:t>
      </w:r>
      <w:r w:rsidR="00C7208C">
        <w:rPr>
          <w:noProof/>
        </w:rPr>
        <w:t>PRT</w:t>
      </w:r>
      <w:r w:rsidRPr="00F21240">
        <w:rPr>
          <w:noProof/>
        </w:rPr>
        <w:t xml:space="preserve"> segment.</w:t>
      </w:r>
    </w:p>
    <w:p w14:paraId="2E0F4D79" w14:textId="77777777" w:rsidR="00715956" w:rsidRPr="00F21240" w:rsidRDefault="00715956">
      <w:pPr>
        <w:pStyle w:val="MsgTableCaption"/>
        <w:rPr>
          <w:noProof/>
          <w:snapToGrid w:val="0"/>
        </w:rPr>
      </w:pPr>
      <w:r w:rsidRPr="00F21240">
        <w:rPr>
          <w:noProof/>
          <w:snapToGrid w:val="0"/>
        </w:rPr>
        <w:t>ADT^A28^ADT_A05: ADT Message</w:t>
      </w:r>
      <w:r w:rsidRPr="00F21240">
        <w:rPr>
          <w:noProof/>
          <w:snapToGrid w:val="0"/>
        </w:rPr>
        <w:fldChar w:fldCharType="begin"/>
      </w:r>
      <w:r w:rsidRPr="00F21240">
        <w:rPr>
          <w:noProof/>
          <w:snapToGrid w:val="0"/>
        </w:rPr>
        <w:instrText xml:space="preserve"> XE "ADT" </w:instrText>
      </w:r>
      <w:r w:rsidRPr="00F21240">
        <w:rPr>
          <w:noProof/>
          <w:snapToGrid w:val="0"/>
        </w:rPr>
        <w:fldChar w:fldCharType="end"/>
      </w:r>
      <w:r w:rsidRPr="00F21240">
        <w:rPr>
          <w:noProof/>
          <w:snapToGrid w:val="0"/>
        </w:rPr>
        <w:fldChar w:fldCharType="begin"/>
      </w:r>
      <w:r w:rsidRPr="00F21240">
        <w:rPr>
          <w:noProof/>
          <w:snapToGrid w:val="0"/>
        </w:rPr>
        <w:instrText xml:space="preserve"> XE "Messages:ADT" </w:instrText>
      </w:r>
      <w:r w:rsidRPr="00F21240">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Default="00656733">
            <w:pPr>
              <w:pStyle w:val="MsgTableHeader"/>
              <w:jc w:val="center"/>
              <w:rPr>
                <w:noProof/>
              </w:rPr>
            </w:pPr>
            <w:r>
              <w:rPr>
                <w:noProof/>
              </w:rPr>
              <w:t>Chapter</w:t>
            </w:r>
          </w:p>
        </w:tc>
      </w:tr>
      <w:tr w:rsidR="00656733"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Default="00656733">
            <w:pPr>
              <w:pStyle w:val="MsgTableBody"/>
              <w:jc w:val="center"/>
              <w:rPr>
                <w:noProof/>
              </w:rPr>
            </w:pPr>
            <w:r>
              <w:rPr>
                <w:noProof/>
              </w:rPr>
              <w:t>2</w:t>
            </w:r>
          </w:p>
        </w:tc>
      </w:tr>
      <w:tr w:rsidR="007C18FE" w:rsidRPr="00151483"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594536" w:rsidRDefault="007C18FE" w:rsidP="00622FC8">
            <w:pPr>
              <w:pStyle w:val="MsgTableBody"/>
              <w:jc w:val="center"/>
              <w:rPr>
                <w:noProof/>
              </w:rPr>
            </w:pPr>
            <w:r w:rsidRPr="00594536">
              <w:rPr>
                <w:noProof/>
              </w:rPr>
              <w:t>3</w:t>
            </w:r>
          </w:p>
        </w:tc>
      </w:tr>
      <w:tr w:rsidR="00656733"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Default="00656733">
            <w:pPr>
              <w:pStyle w:val="MsgTableBody"/>
              <w:jc w:val="center"/>
              <w:rPr>
                <w:noProof/>
              </w:rPr>
            </w:pPr>
            <w:r>
              <w:rPr>
                <w:noProof/>
              </w:rPr>
              <w:t>2</w:t>
            </w:r>
          </w:p>
        </w:tc>
      </w:tr>
      <w:tr w:rsidR="00656733"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Default="00656733">
            <w:pPr>
              <w:pStyle w:val="MsgTableBody"/>
              <w:jc w:val="center"/>
              <w:rPr>
                <w:noProof/>
              </w:rPr>
            </w:pPr>
            <w:r>
              <w:rPr>
                <w:noProof/>
              </w:rPr>
              <w:t>2</w:t>
            </w:r>
          </w:p>
        </w:tc>
      </w:tr>
      <w:tr w:rsidR="00656733"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Default="00000000">
            <w:pPr>
              <w:pStyle w:val="MsgTableBody"/>
              <w:rPr>
                <w:noProof/>
              </w:rPr>
            </w:pPr>
            <w:hyperlink r:id="rId80"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Default="00656733">
            <w:pPr>
              <w:pStyle w:val="MsgTableBody"/>
              <w:jc w:val="center"/>
              <w:rPr>
                <w:noProof/>
              </w:rPr>
            </w:pPr>
            <w:r>
              <w:rPr>
                <w:noProof/>
              </w:rPr>
              <w:t>3</w:t>
            </w:r>
          </w:p>
        </w:tc>
      </w:tr>
      <w:tr w:rsidR="00656733"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Default="00000000">
            <w:pPr>
              <w:pStyle w:val="MsgTableBody"/>
              <w:rPr>
                <w:noProof/>
              </w:rPr>
            </w:pPr>
            <w:hyperlink r:id="rId81"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Default="00656733">
            <w:pPr>
              <w:pStyle w:val="MsgTableBody"/>
              <w:jc w:val="center"/>
              <w:rPr>
                <w:noProof/>
              </w:rPr>
            </w:pPr>
            <w:r>
              <w:rPr>
                <w:noProof/>
              </w:rPr>
              <w:t>3</w:t>
            </w:r>
          </w:p>
        </w:tc>
      </w:tr>
      <w:tr w:rsidR="00656733"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Default="00656733">
            <w:pPr>
              <w:pStyle w:val="MsgTableBody"/>
              <w:rPr>
                <w:noProof/>
              </w:rPr>
            </w:pPr>
            <w:r>
              <w:rPr>
                <w:noProof/>
              </w:rPr>
              <w:t xml:space="preserve">[  </w:t>
            </w:r>
            <w:hyperlink r:id="rId82"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Default="00656733">
            <w:pPr>
              <w:pStyle w:val="MsgTableBody"/>
              <w:jc w:val="center"/>
              <w:rPr>
                <w:noProof/>
              </w:rPr>
            </w:pPr>
            <w:r>
              <w:rPr>
                <w:noProof/>
              </w:rPr>
              <w:t>3</w:t>
            </w:r>
          </w:p>
        </w:tc>
      </w:tr>
      <w:tr w:rsidR="00DC3443" w:rsidRPr="009C63CA" w14:paraId="4BC426AC" w14:textId="77777777" w:rsidTr="00D50068">
        <w:trPr>
          <w:jc w:val="center"/>
          <w:ins w:id="3009" w:author="Merrick, Riki | APHL" w:date="2022-07-17T16:58:00Z"/>
        </w:trPr>
        <w:tc>
          <w:tcPr>
            <w:tcW w:w="2882" w:type="dxa"/>
            <w:tcBorders>
              <w:top w:val="dotted" w:sz="4" w:space="0" w:color="auto"/>
              <w:left w:val="nil"/>
              <w:bottom w:val="dotted" w:sz="4" w:space="0" w:color="auto"/>
              <w:right w:val="nil"/>
            </w:tcBorders>
            <w:shd w:val="clear" w:color="auto" w:fill="FFFFFF"/>
          </w:tcPr>
          <w:p w14:paraId="79F71F14" w14:textId="2D9F4917" w:rsidR="00DC3443" w:rsidRPr="00594536" w:rsidRDefault="00DC3443" w:rsidP="00DC3443">
            <w:pPr>
              <w:pStyle w:val="MsgTableBody"/>
              <w:rPr>
                <w:ins w:id="3010" w:author="Merrick, Riki | APHL" w:date="2022-07-17T16:58:00Z"/>
              </w:rPr>
            </w:pPr>
            <w:ins w:id="3011"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18703043" w14:textId="52C3B1B9" w:rsidR="00DC3443" w:rsidRPr="00594536" w:rsidRDefault="00DC3443" w:rsidP="00DC3443">
            <w:pPr>
              <w:pStyle w:val="MsgTableBody"/>
              <w:rPr>
                <w:ins w:id="3012" w:author="Merrick, Riki | APHL" w:date="2022-07-17T16:58:00Z"/>
              </w:rPr>
            </w:pPr>
            <w:ins w:id="3013"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2F846B2" w14:textId="77777777" w:rsidR="00DC3443" w:rsidRPr="00594536" w:rsidRDefault="00DC3443" w:rsidP="00DC3443">
            <w:pPr>
              <w:pStyle w:val="MsgTableBody"/>
              <w:jc w:val="center"/>
              <w:rPr>
                <w:ins w:id="3014"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29BCD1AA" w14:textId="3885F327" w:rsidR="00DC3443" w:rsidRPr="00594536" w:rsidRDefault="00DC3443" w:rsidP="00DC3443">
            <w:pPr>
              <w:pStyle w:val="MsgTableBody"/>
              <w:jc w:val="center"/>
              <w:rPr>
                <w:ins w:id="3015" w:author="Merrick, Riki | APHL" w:date="2022-07-17T16:58:00Z"/>
              </w:rPr>
            </w:pPr>
            <w:ins w:id="3016" w:author="Merrick, Riki | APHL" w:date="2022-07-17T16:58:00Z">
              <w:r>
                <w:rPr>
                  <w:noProof/>
                </w:rPr>
                <w:t>3</w:t>
              </w:r>
            </w:ins>
          </w:p>
        </w:tc>
      </w:tr>
      <w:tr w:rsidR="00DC3443" w:rsidRPr="009C63CA" w14:paraId="0843B106" w14:textId="77777777" w:rsidTr="00D50068">
        <w:trPr>
          <w:jc w:val="center"/>
          <w:ins w:id="3017" w:author="Merrick, Riki | APHL" w:date="2022-07-17T16:58:00Z"/>
        </w:trPr>
        <w:tc>
          <w:tcPr>
            <w:tcW w:w="2882" w:type="dxa"/>
            <w:tcBorders>
              <w:top w:val="dotted" w:sz="4" w:space="0" w:color="auto"/>
              <w:left w:val="nil"/>
              <w:bottom w:val="dotted" w:sz="4" w:space="0" w:color="auto"/>
              <w:right w:val="nil"/>
            </w:tcBorders>
            <w:shd w:val="clear" w:color="auto" w:fill="FFFFFF"/>
          </w:tcPr>
          <w:p w14:paraId="3F0C6C00" w14:textId="05CDFD0F" w:rsidR="00DC3443" w:rsidRPr="00594536" w:rsidRDefault="00DC3443" w:rsidP="00DC3443">
            <w:pPr>
              <w:pStyle w:val="MsgTableBody"/>
              <w:rPr>
                <w:ins w:id="3018" w:author="Merrick, Riki | APHL" w:date="2022-07-17T16:58:00Z"/>
              </w:rPr>
            </w:pPr>
            <w:ins w:id="3019"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5A981BD5" w14:textId="4A71CC6A" w:rsidR="00DC3443" w:rsidRPr="00594536" w:rsidRDefault="00DC3443" w:rsidP="00DC3443">
            <w:pPr>
              <w:pStyle w:val="MsgTableBody"/>
              <w:rPr>
                <w:ins w:id="3020" w:author="Merrick, Riki | APHL" w:date="2022-07-17T16:58:00Z"/>
              </w:rPr>
            </w:pPr>
            <w:ins w:id="3021"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870A06F" w14:textId="77777777" w:rsidR="00DC3443" w:rsidRPr="00594536" w:rsidRDefault="00DC3443" w:rsidP="00DC3443">
            <w:pPr>
              <w:pStyle w:val="MsgTableBody"/>
              <w:jc w:val="center"/>
              <w:rPr>
                <w:ins w:id="3022"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33C784F0" w14:textId="0ABBDF8B" w:rsidR="00DC3443" w:rsidRPr="00594536" w:rsidRDefault="00DC3443" w:rsidP="00DC3443">
            <w:pPr>
              <w:pStyle w:val="MsgTableBody"/>
              <w:jc w:val="center"/>
              <w:rPr>
                <w:ins w:id="3023" w:author="Merrick, Riki | APHL" w:date="2022-07-17T16:58:00Z"/>
              </w:rPr>
            </w:pPr>
            <w:ins w:id="3024" w:author="Merrick, Riki | APHL" w:date="2022-07-17T16:58:00Z">
              <w:r>
                <w:rPr>
                  <w:noProof/>
                </w:rPr>
                <w:t>3</w:t>
              </w:r>
            </w:ins>
          </w:p>
        </w:tc>
      </w:tr>
      <w:tr w:rsidR="00DC3443" w:rsidRPr="009C63CA" w14:paraId="77E79855" w14:textId="77777777" w:rsidTr="00D50068">
        <w:trPr>
          <w:jc w:val="center"/>
          <w:ins w:id="3025" w:author="Merrick, Riki | APHL" w:date="2022-07-17T16:58:00Z"/>
        </w:trPr>
        <w:tc>
          <w:tcPr>
            <w:tcW w:w="2882" w:type="dxa"/>
            <w:tcBorders>
              <w:top w:val="dotted" w:sz="4" w:space="0" w:color="auto"/>
              <w:left w:val="nil"/>
              <w:bottom w:val="dotted" w:sz="4" w:space="0" w:color="auto"/>
              <w:right w:val="nil"/>
            </w:tcBorders>
            <w:shd w:val="clear" w:color="auto" w:fill="FFFFFF"/>
          </w:tcPr>
          <w:p w14:paraId="27EAF1BF" w14:textId="647B9396" w:rsidR="00DC3443" w:rsidRPr="00594536" w:rsidRDefault="00DC3443" w:rsidP="00DC3443">
            <w:pPr>
              <w:pStyle w:val="MsgTableBody"/>
              <w:rPr>
                <w:ins w:id="3026" w:author="Merrick, Riki | APHL" w:date="2022-07-17T16:58:00Z"/>
              </w:rPr>
            </w:pPr>
            <w:ins w:id="3027"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7B48F98F" w14:textId="73D9D541" w:rsidR="00DC3443" w:rsidRPr="00594536" w:rsidRDefault="00DC3443" w:rsidP="00DC3443">
            <w:pPr>
              <w:pStyle w:val="MsgTableBody"/>
              <w:rPr>
                <w:ins w:id="3028" w:author="Merrick, Riki | APHL" w:date="2022-07-17T16:58:00Z"/>
              </w:rPr>
            </w:pPr>
            <w:ins w:id="3029" w:author="Merrick, Riki | APHL" w:date="2022-07-17T16:5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399AE699" w14:textId="77777777" w:rsidR="00DC3443" w:rsidRPr="00594536" w:rsidRDefault="00DC3443" w:rsidP="00DC3443">
            <w:pPr>
              <w:pStyle w:val="MsgTableBody"/>
              <w:jc w:val="center"/>
              <w:rPr>
                <w:ins w:id="3030"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068D5AF8" w14:textId="06D710CF" w:rsidR="00DC3443" w:rsidRPr="00594536" w:rsidRDefault="00DC3443" w:rsidP="00DC3443">
            <w:pPr>
              <w:pStyle w:val="MsgTableBody"/>
              <w:jc w:val="center"/>
              <w:rPr>
                <w:ins w:id="3031" w:author="Merrick, Riki | APHL" w:date="2022-07-17T16:58:00Z"/>
              </w:rPr>
            </w:pPr>
            <w:ins w:id="3032" w:author="Merrick, Riki | APHL" w:date="2022-07-17T16:58:00Z">
              <w:r>
                <w:rPr>
                  <w:noProof/>
                </w:rPr>
                <w:t>3</w:t>
              </w:r>
            </w:ins>
          </w:p>
        </w:tc>
      </w:tr>
      <w:tr w:rsidR="00DC3443" w:rsidRPr="009C63CA"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DC3443" w:rsidRPr="00594536" w:rsidRDefault="00DC3443" w:rsidP="00DC3443">
            <w:pPr>
              <w:pStyle w:val="MsgTableBody"/>
            </w:pPr>
            <w:proofErr w:type="gramStart"/>
            <w:r w:rsidRPr="00594536">
              <w:t>[{ OH</w:t>
            </w:r>
            <w:proofErr w:type="gramEnd"/>
            <w:r w:rsidRPr="00594536">
              <w:t>1 }]</w:t>
            </w:r>
          </w:p>
        </w:tc>
        <w:tc>
          <w:tcPr>
            <w:tcW w:w="4320" w:type="dxa"/>
            <w:tcBorders>
              <w:top w:val="dotted" w:sz="4" w:space="0" w:color="auto"/>
              <w:left w:val="nil"/>
              <w:bottom w:val="dotted" w:sz="4" w:space="0" w:color="auto"/>
              <w:right w:val="nil"/>
            </w:tcBorders>
            <w:shd w:val="clear" w:color="auto" w:fill="FFFFFF"/>
          </w:tcPr>
          <w:p w14:paraId="4699A50B" w14:textId="4E51649C" w:rsidR="00DC3443" w:rsidRPr="00594536" w:rsidRDefault="00DC3443" w:rsidP="00DC3443">
            <w:pPr>
              <w:pStyle w:val="MsgTableBody"/>
            </w:pPr>
            <w:r w:rsidRPr="00594536">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DC3443" w:rsidRPr="00594536" w:rsidRDefault="00DC3443" w:rsidP="00DC3443">
            <w:pPr>
              <w:pStyle w:val="MsgTableBody"/>
              <w:jc w:val="center"/>
            </w:pPr>
            <w:r w:rsidRPr="00594536">
              <w:t>3</w:t>
            </w:r>
          </w:p>
        </w:tc>
      </w:tr>
      <w:tr w:rsidR="00DC3443" w:rsidRPr="009C63CA"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DC3443" w:rsidRPr="00594536" w:rsidRDefault="00DC3443" w:rsidP="00DC3443">
            <w:pPr>
              <w:pStyle w:val="MsgTableBody"/>
            </w:pPr>
            <w:proofErr w:type="gramStart"/>
            <w:r w:rsidRPr="00594536">
              <w:t>[{ OH</w:t>
            </w:r>
            <w:proofErr w:type="gramEnd"/>
            <w:r w:rsidRPr="00594536">
              <w:t>2 }]</w:t>
            </w:r>
          </w:p>
        </w:tc>
        <w:tc>
          <w:tcPr>
            <w:tcW w:w="4320" w:type="dxa"/>
            <w:tcBorders>
              <w:top w:val="dotted" w:sz="4" w:space="0" w:color="auto"/>
              <w:left w:val="nil"/>
              <w:bottom w:val="dotted" w:sz="4" w:space="0" w:color="auto"/>
              <w:right w:val="nil"/>
            </w:tcBorders>
            <w:shd w:val="clear" w:color="auto" w:fill="FFFFFF"/>
          </w:tcPr>
          <w:p w14:paraId="1DCF1EB5" w14:textId="520276D5" w:rsidR="00DC3443" w:rsidRPr="00594536" w:rsidRDefault="00DC3443" w:rsidP="00DC3443">
            <w:pPr>
              <w:pStyle w:val="MsgTableBody"/>
            </w:pPr>
            <w:r w:rsidRPr="00594536">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DC3443" w:rsidRPr="00594536" w:rsidRDefault="00DC3443" w:rsidP="00DC3443">
            <w:pPr>
              <w:pStyle w:val="MsgTableBody"/>
              <w:jc w:val="center"/>
            </w:pPr>
            <w:r w:rsidRPr="00594536">
              <w:t>3</w:t>
            </w:r>
          </w:p>
        </w:tc>
      </w:tr>
      <w:tr w:rsidR="00DC3443" w:rsidRPr="009C63CA"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DC3443" w:rsidRPr="00594536" w:rsidRDefault="00DC3443" w:rsidP="00DC3443">
            <w:pPr>
              <w:pStyle w:val="MsgTableBody"/>
            </w:pPr>
            <w:proofErr w:type="gramStart"/>
            <w:r w:rsidRPr="00594536">
              <w:t>[  OH</w:t>
            </w:r>
            <w:proofErr w:type="gramEnd"/>
            <w:r w:rsidRPr="00594536">
              <w:t>3  ]</w:t>
            </w:r>
          </w:p>
        </w:tc>
        <w:tc>
          <w:tcPr>
            <w:tcW w:w="4320" w:type="dxa"/>
            <w:tcBorders>
              <w:top w:val="dotted" w:sz="4" w:space="0" w:color="auto"/>
              <w:left w:val="nil"/>
              <w:bottom w:val="dotted" w:sz="4" w:space="0" w:color="auto"/>
              <w:right w:val="nil"/>
            </w:tcBorders>
            <w:shd w:val="clear" w:color="auto" w:fill="FFFFFF"/>
          </w:tcPr>
          <w:p w14:paraId="2F36C838" w14:textId="4E35994B" w:rsidR="00DC3443" w:rsidRPr="00594536" w:rsidRDefault="00DC3443" w:rsidP="00DC3443">
            <w:pPr>
              <w:pStyle w:val="MsgTableBody"/>
            </w:pPr>
            <w:r w:rsidRPr="00594536">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DC3443" w:rsidRPr="00594536" w:rsidRDefault="00DC3443" w:rsidP="00DC3443">
            <w:pPr>
              <w:pStyle w:val="MsgTableBody"/>
              <w:jc w:val="center"/>
            </w:pPr>
            <w:r w:rsidRPr="00594536">
              <w:t>3</w:t>
            </w:r>
          </w:p>
        </w:tc>
      </w:tr>
      <w:tr w:rsidR="00DC3443" w:rsidRPr="009C63CA"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DC3443" w:rsidRPr="00594536" w:rsidRDefault="00DC3443" w:rsidP="00DC3443">
            <w:pPr>
              <w:pStyle w:val="MsgTableBody"/>
            </w:pPr>
            <w:proofErr w:type="gramStart"/>
            <w:r w:rsidRPr="00594536">
              <w:t>[{ OH</w:t>
            </w:r>
            <w:proofErr w:type="gramEnd"/>
            <w:r w:rsidRPr="00594536">
              <w:t>4 }]</w:t>
            </w:r>
          </w:p>
        </w:tc>
        <w:tc>
          <w:tcPr>
            <w:tcW w:w="4320" w:type="dxa"/>
            <w:tcBorders>
              <w:top w:val="dotted" w:sz="4" w:space="0" w:color="auto"/>
              <w:left w:val="nil"/>
              <w:bottom w:val="dotted" w:sz="4" w:space="0" w:color="auto"/>
              <w:right w:val="nil"/>
            </w:tcBorders>
            <w:shd w:val="clear" w:color="auto" w:fill="FFFFFF"/>
          </w:tcPr>
          <w:p w14:paraId="1089FAB3" w14:textId="39DFE109" w:rsidR="00DC3443" w:rsidRPr="00594536" w:rsidRDefault="00DC3443" w:rsidP="00DC3443">
            <w:pPr>
              <w:pStyle w:val="MsgTableBody"/>
            </w:pPr>
            <w:r w:rsidRPr="00594536">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DC3443" w:rsidRPr="00594536" w:rsidRDefault="00DC3443" w:rsidP="00DC3443">
            <w:pPr>
              <w:pStyle w:val="MsgTableBody"/>
              <w:jc w:val="center"/>
            </w:pPr>
            <w:r w:rsidRPr="00594536">
              <w:t>3</w:t>
            </w:r>
          </w:p>
        </w:tc>
      </w:tr>
      <w:tr w:rsidR="00DC3443"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DC3443" w:rsidRDefault="00DC3443" w:rsidP="00DC3443">
            <w:pPr>
              <w:pStyle w:val="MsgTableBody"/>
              <w:jc w:val="center"/>
              <w:rPr>
                <w:noProof/>
              </w:rPr>
            </w:pPr>
            <w:r>
              <w:rPr>
                <w:noProof/>
              </w:rPr>
              <w:t>3</w:t>
            </w:r>
          </w:p>
        </w:tc>
      </w:tr>
      <w:tr w:rsidR="00DC3443"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DC3443" w:rsidRDefault="00DC3443" w:rsidP="00DC344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DC3443" w:rsidRPr="00370867" w:rsidRDefault="00DC3443" w:rsidP="00DC3443">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DC3443" w:rsidRPr="00370867"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DC3443" w:rsidRDefault="00DC3443" w:rsidP="00DC3443">
            <w:pPr>
              <w:pStyle w:val="MsgTableBody"/>
              <w:jc w:val="center"/>
              <w:rPr>
                <w:noProof/>
              </w:rPr>
            </w:pPr>
            <w:r>
              <w:rPr>
                <w:noProof/>
              </w:rPr>
              <w:t>15</w:t>
            </w:r>
          </w:p>
        </w:tc>
      </w:tr>
      <w:tr w:rsidR="00DC3443"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DC3443" w:rsidRPr="00594536" w:rsidRDefault="00DC3443" w:rsidP="00DC3443">
            <w:pPr>
              <w:pStyle w:val="MsgTableBody"/>
              <w:jc w:val="center"/>
              <w:rPr>
                <w:noProof/>
              </w:rPr>
            </w:pPr>
            <w:r w:rsidRPr="00594536">
              <w:rPr>
                <w:noProof/>
              </w:rPr>
              <w:t>7</w:t>
            </w:r>
          </w:p>
        </w:tc>
      </w:tr>
      <w:tr w:rsidR="00DC3443"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85A1604"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DC3443" w:rsidRDefault="00DC3443" w:rsidP="00DC3443">
            <w:pPr>
              <w:pStyle w:val="MsgTableBody"/>
              <w:jc w:val="center"/>
              <w:rPr>
                <w:noProof/>
              </w:rPr>
            </w:pPr>
          </w:p>
        </w:tc>
      </w:tr>
      <w:tr w:rsidR="00DC3443"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DC3443" w:rsidRDefault="00DC3443" w:rsidP="00DC3443">
            <w:pPr>
              <w:pStyle w:val="MsgTableBody"/>
              <w:rPr>
                <w:noProof/>
              </w:rPr>
            </w:pPr>
            <w:r>
              <w:rPr>
                <w:noProof/>
              </w:rPr>
              <w:t xml:space="preserve">[{ </w:t>
            </w:r>
            <w:hyperlink r:id="rId83"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DC3443" w:rsidRDefault="00DC3443" w:rsidP="00DC3443">
            <w:pPr>
              <w:pStyle w:val="MsgTableBody"/>
              <w:jc w:val="center"/>
              <w:rPr>
                <w:noProof/>
              </w:rPr>
            </w:pPr>
            <w:r>
              <w:rPr>
                <w:noProof/>
              </w:rPr>
              <w:t>3</w:t>
            </w:r>
          </w:p>
        </w:tc>
      </w:tr>
      <w:tr w:rsidR="00C9799C" w14:paraId="4C7297CC" w14:textId="77777777" w:rsidTr="00D50068">
        <w:trPr>
          <w:jc w:val="center"/>
          <w:ins w:id="3033" w:author="Merrick, Riki | APHL" w:date="2022-07-17T17:32:00Z"/>
        </w:trPr>
        <w:tc>
          <w:tcPr>
            <w:tcW w:w="2882" w:type="dxa"/>
            <w:tcBorders>
              <w:top w:val="dotted" w:sz="4" w:space="0" w:color="auto"/>
              <w:left w:val="nil"/>
              <w:bottom w:val="dotted" w:sz="4" w:space="0" w:color="auto"/>
              <w:right w:val="nil"/>
            </w:tcBorders>
            <w:shd w:val="clear" w:color="auto" w:fill="FFFFFF"/>
          </w:tcPr>
          <w:p w14:paraId="65724A96" w14:textId="53C9016E" w:rsidR="00C9799C" w:rsidRDefault="00C9799C" w:rsidP="00C9799C">
            <w:pPr>
              <w:pStyle w:val="MsgTableBody"/>
              <w:rPr>
                <w:ins w:id="3034" w:author="Merrick, Riki | APHL" w:date="2022-07-17T17:32:00Z"/>
                <w:noProof/>
              </w:rPr>
            </w:pPr>
            <w:ins w:id="3035"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CA437FA" w14:textId="6148CB4D" w:rsidR="00C9799C" w:rsidRDefault="00C9799C" w:rsidP="00C9799C">
            <w:pPr>
              <w:pStyle w:val="MsgTableBody"/>
              <w:rPr>
                <w:ins w:id="3036" w:author="Merrick, Riki | APHL" w:date="2022-07-17T17:32:00Z"/>
                <w:noProof/>
              </w:rPr>
            </w:pPr>
            <w:ins w:id="3037"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30469B4" w14:textId="77777777" w:rsidR="00C9799C" w:rsidRDefault="00C9799C" w:rsidP="00C9799C">
            <w:pPr>
              <w:pStyle w:val="MsgTableBody"/>
              <w:jc w:val="center"/>
              <w:rPr>
                <w:ins w:id="3038"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0B581036" w14:textId="40AC29DB" w:rsidR="00C9799C" w:rsidRDefault="00C9799C" w:rsidP="00C9799C">
            <w:pPr>
              <w:pStyle w:val="MsgTableBody"/>
              <w:jc w:val="center"/>
              <w:rPr>
                <w:ins w:id="3039" w:author="Merrick, Riki | APHL" w:date="2022-07-17T17:32:00Z"/>
                <w:noProof/>
              </w:rPr>
            </w:pPr>
            <w:ins w:id="3040" w:author="Merrick, Riki | APHL" w:date="2022-07-17T17:32:00Z">
              <w:r>
                <w:rPr>
                  <w:noProof/>
                </w:rPr>
                <w:t>3</w:t>
              </w:r>
            </w:ins>
          </w:p>
        </w:tc>
      </w:tr>
      <w:tr w:rsidR="00C9799C" w14:paraId="5E17AA57" w14:textId="77777777" w:rsidTr="00D50068">
        <w:trPr>
          <w:jc w:val="center"/>
          <w:ins w:id="3041" w:author="Merrick, Riki | APHL" w:date="2022-07-17T17:32:00Z"/>
        </w:trPr>
        <w:tc>
          <w:tcPr>
            <w:tcW w:w="2882" w:type="dxa"/>
            <w:tcBorders>
              <w:top w:val="dotted" w:sz="4" w:space="0" w:color="auto"/>
              <w:left w:val="nil"/>
              <w:bottom w:val="dotted" w:sz="4" w:space="0" w:color="auto"/>
              <w:right w:val="nil"/>
            </w:tcBorders>
            <w:shd w:val="clear" w:color="auto" w:fill="FFFFFF"/>
          </w:tcPr>
          <w:p w14:paraId="63363F14" w14:textId="27CE8B14" w:rsidR="00C9799C" w:rsidRDefault="00C9799C" w:rsidP="00C9799C">
            <w:pPr>
              <w:pStyle w:val="MsgTableBody"/>
              <w:rPr>
                <w:ins w:id="3042" w:author="Merrick, Riki | APHL" w:date="2022-07-17T17:32:00Z"/>
                <w:noProof/>
              </w:rPr>
            </w:pPr>
            <w:ins w:id="3043"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31ED788" w14:textId="39BA53E9" w:rsidR="00C9799C" w:rsidRDefault="00C9799C" w:rsidP="00C9799C">
            <w:pPr>
              <w:pStyle w:val="MsgTableBody"/>
              <w:rPr>
                <w:ins w:id="3044" w:author="Merrick, Riki | APHL" w:date="2022-07-17T17:32:00Z"/>
                <w:noProof/>
              </w:rPr>
            </w:pPr>
            <w:ins w:id="3045"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13F3A26" w14:textId="77777777" w:rsidR="00C9799C" w:rsidRDefault="00C9799C" w:rsidP="00C9799C">
            <w:pPr>
              <w:pStyle w:val="MsgTableBody"/>
              <w:jc w:val="center"/>
              <w:rPr>
                <w:ins w:id="3046"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31A6910F" w14:textId="3C31DCB9" w:rsidR="00C9799C" w:rsidRDefault="00C9799C" w:rsidP="00C9799C">
            <w:pPr>
              <w:pStyle w:val="MsgTableBody"/>
              <w:jc w:val="center"/>
              <w:rPr>
                <w:ins w:id="3047" w:author="Merrick, Riki | APHL" w:date="2022-07-17T17:32:00Z"/>
                <w:noProof/>
              </w:rPr>
            </w:pPr>
            <w:ins w:id="3048" w:author="Merrick, Riki | APHL" w:date="2022-07-17T17:32:00Z">
              <w:r>
                <w:rPr>
                  <w:noProof/>
                </w:rPr>
                <w:t>3</w:t>
              </w:r>
            </w:ins>
          </w:p>
        </w:tc>
      </w:tr>
      <w:tr w:rsidR="00C9799C"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C9799C" w:rsidRDefault="00C9799C" w:rsidP="00C9799C">
            <w:pPr>
              <w:pStyle w:val="MsgTableBody"/>
              <w:jc w:val="center"/>
              <w:rPr>
                <w:noProof/>
              </w:rPr>
            </w:pPr>
            <w:r>
              <w:rPr>
                <w:noProof/>
              </w:rPr>
              <w:t>3</w:t>
            </w:r>
          </w:p>
        </w:tc>
      </w:tr>
      <w:tr w:rsidR="00C9799C"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C9799C" w:rsidRDefault="00C9799C" w:rsidP="00C9799C">
            <w:pPr>
              <w:pStyle w:val="MsgTableBody"/>
              <w:jc w:val="center"/>
              <w:rPr>
                <w:noProof/>
              </w:rPr>
            </w:pPr>
            <w:r>
              <w:rPr>
                <w:noProof/>
              </w:rPr>
              <w:t>3</w:t>
            </w:r>
          </w:p>
        </w:tc>
      </w:tr>
      <w:tr w:rsidR="00C9799C"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57CEE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C9799C" w:rsidRDefault="00C9799C" w:rsidP="00C9799C">
            <w:pPr>
              <w:pStyle w:val="MsgTableBody"/>
              <w:jc w:val="center"/>
              <w:rPr>
                <w:noProof/>
              </w:rPr>
            </w:pPr>
          </w:p>
        </w:tc>
      </w:tr>
      <w:tr w:rsidR="00C9799C"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C9799C" w:rsidRDefault="00C9799C" w:rsidP="00C9799C">
            <w:pPr>
              <w:pStyle w:val="MsgTableBody"/>
              <w:rPr>
                <w:noProof/>
              </w:rPr>
            </w:pPr>
            <w:r>
              <w:rPr>
                <w:noProof/>
              </w:rPr>
              <w:t xml:space="preserve">   </w:t>
            </w:r>
            <w:hyperlink r:id="rId84"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C9799C" w:rsidRDefault="00C9799C" w:rsidP="00C9799C">
            <w:pPr>
              <w:pStyle w:val="MsgTableBody"/>
              <w:jc w:val="center"/>
              <w:rPr>
                <w:noProof/>
              </w:rPr>
            </w:pPr>
            <w:r>
              <w:rPr>
                <w:noProof/>
              </w:rPr>
              <w:t>3</w:t>
            </w:r>
          </w:p>
        </w:tc>
      </w:tr>
      <w:tr w:rsidR="00C9799C"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C9799C" w:rsidRDefault="00C9799C" w:rsidP="00C9799C">
            <w:pPr>
              <w:pStyle w:val="MsgTableBody"/>
              <w:rPr>
                <w:noProof/>
              </w:rPr>
            </w:pPr>
            <w:r>
              <w:rPr>
                <w:noProof/>
              </w:rPr>
              <w:t xml:space="preserve">[  </w:t>
            </w:r>
            <w:hyperlink r:id="rId8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C9799C" w:rsidRDefault="00C9799C" w:rsidP="00C9799C">
            <w:pPr>
              <w:pStyle w:val="MsgTableBody"/>
              <w:jc w:val="center"/>
              <w:rPr>
                <w:noProof/>
              </w:rPr>
            </w:pPr>
            <w:r>
              <w:rPr>
                <w:noProof/>
              </w:rPr>
              <w:t>3</w:t>
            </w:r>
          </w:p>
        </w:tc>
      </w:tr>
      <w:tr w:rsidR="00C9799C"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C9799C" w:rsidRDefault="00C9799C" w:rsidP="00C9799C">
            <w:pPr>
              <w:pStyle w:val="MsgTableBody"/>
              <w:jc w:val="center"/>
              <w:rPr>
                <w:noProof/>
              </w:rPr>
            </w:pPr>
            <w:r>
              <w:rPr>
                <w:noProof/>
              </w:rPr>
              <w:t>3</w:t>
            </w:r>
          </w:p>
        </w:tc>
      </w:tr>
      <w:tr w:rsidR="00C9799C"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C9799C" w:rsidRPr="00370867" w:rsidRDefault="00C9799C" w:rsidP="00C9799C">
            <w:pPr>
              <w:pStyle w:val="MsgTableBody"/>
              <w:rPr>
                <w:noProof/>
              </w:rPr>
            </w:pPr>
            <w:r w:rsidRPr="00370867">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C9799C" w:rsidRPr="00370867" w:rsidRDefault="00C9799C" w:rsidP="00C9799C">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C9799C" w:rsidRPr="0037086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C9799C" w:rsidRPr="00370867" w:rsidRDefault="00C9799C" w:rsidP="00C9799C">
            <w:pPr>
              <w:pStyle w:val="MsgTableBody"/>
              <w:jc w:val="center"/>
              <w:rPr>
                <w:noProof/>
              </w:rPr>
            </w:pPr>
            <w:r w:rsidRPr="00370867">
              <w:rPr>
                <w:noProof/>
              </w:rPr>
              <w:t>15</w:t>
            </w:r>
          </w:p>
        </w:tc>
      </w:tr>
      <w:tr w:rsidR="00C9799C"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C9799C" w:rsidRPr="00594536" w:rsidRDefault="00C9799C" w:rsidP="00C9799C">
            <w:pPr>
              <w:pStyle w:val="MsgTableBody"/>
              <w:jc w:val="center"/>
              <w:rPr>
                <w:noProof/>
              </w:rPr>
            </w:pPr>
            <w:r w:rsidRPr="00594536">
              <w:rPr>
                <w:noProof/>
              </w:rPr>
              <w:t>7</w:t>
            </w:r>
          </w:p>
        </w:tc>
      </w:tr>
      <w:tr w:rsidR="00C9799C"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C9799C" w:rsidRDefault="00C9799C" w:rsidP="00C9799C">
            <w:pPr>
              <w:pStyle w:val="MsgTableBody"/>
              <w:rPr>
                <w:noProof/>
              </w:rPr>
            </w:pPr>
            <w:r>
              <w:rPr>
                <w:noProof/>
              </w:rPr>
              <w:t xml:space="preserve">[{ </w:t>
            </w:r>
            <w:hyperlink r:id="rId8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C9799C" w:rsidRDefault="00C9799C" w:rsidP="00C9799C">
            <w:pPr>
              <w:pStyle w:val="MsgTableBody"/>
              <w:jc w:val="center"/>
              <w:rPr>
                <w:noProof/>
              </w:rPr>
            </w:pPr>
            <w:r>
              <w:rPr>
                <w:noProof/>
              </w:rPr>
              <w:t>3</w:t>
            </w:r>
          </w:p>
        </w:tc>
      </w:tr>
      <w:tr w:rsidR="00C9799C"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C9799C" w:rsidRDefault="00C9799C" w:rsidP="00C9799C">
            <w:pPr>
              <w:pStyle w:val="MsgTableBody"/>
              <w:jc w:val="center"/>
              <w:rPr>
                <w:noProof/>
              </w:rPr>
            </w:pPr>
          </w:p>
        </w:tc>
      </w:tr>
      <w:tr w:rsidR="00C9799C"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C9799C" w:rsidRDefault="00C9799C" w:rsidP="00C9799C">
            <w:pPr>
              <w:pStyle w:val="MsgTableBody"/>
              <w:jc w:val="center"/>
              <w:rPr>
                <w:noProof/>
              </w:rPr>
            </w:pPr>
            <w:r>
              <w:rPr>
                <w:noProof/>
              </w:rPr>
              <w:t>7</w:t>
            </w:r>
          </w:p>
        </w:tc>
      </w:tr>
      <w:tr w:rsidR="00C9799C"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C9799C" w:rsidRDefault="00C9799C" w:rsidP="00C9799C">
            <w:pPr>
              <w:pStyle w:val="MsgTableBody"/>
              <w:jc w:val="center"/>
              <w:rPr>
                <w:noProof/>
              </w:rPr>
            </w:pPr>
            <w:r>
              <w:rPr>
                <w:noProof/>
              </w:rPr>
              <w:t>7</w:t>
            </w:r>
          </w:p>
        </w:tc>
      </w:tr>
      <w:tr w:rsidR="00C9799C"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C9799C" w:rsidRDefault="00C9799C" w:rsidP="00C9799C">
            <w:pPr>
              <w:pStyle w:val="MsgTableBody"/>
              <w:jc w:val="center"/>
              <w:rPr>
                <w:noProof/>
              </w:rPr>
            </w:pPr>
          </w:p>
        </w:tc>
      </w:tr>
      <w:tr w:rsidR="00C9799C"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C9799C" w:rsidRDefault="00C9799C" w:rsidP="00C9799C">
            <w:pPr>
              <w:pStyle w:val="MsgTableBody"/>
              <w:rPr>
                <w:noProof/>
              </w:rPr>
            </w:pPr>
            <w:r>
              <w:rPr>
                <w:noProof/>
              </w:rPr>
              <w:t xml:space="preserve">[{ </w:t>
            </w:r>
            <w:hyperlink r:id="rId8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C9799C" w:rsidRDefault="00C9799C" w:rsidP="00C9799C">
            <w:pPr>
              <w:pStyle w:val="MsgTableBody"/>
              <w:jc w:val="center"/>
              <w:rPr>
                <w:noProof/>
              </w:rPr>
            </w:pPr>
            <w:r>
              <w:rPr>
                <w:noProof/>
              </w:rPr>
              <w:t>3</w:t>
            </w:r>
          </w:p>
        </w:tc>
      </w:tr>
      <w:tr w:rsidR="00C9799C"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C9799C" w:rsidRDefault="00C9799C" w:rsidP="00C9799C">
            <w:pPr>
              <w:pStyle w:val="MsgTableBody"/>
              <w:jc w:val="center"/>
              <w:rPr>
                <w:noProof/>
              </w:rPr>
            </w:pPr>
            <w:r>
              <w:rPr>
                <w:noProof/>
              </w:rPr>
              <w:t>3</w:t>
            </w:r>
          </w:p>
        </w:tc>
      </w:tr>
      <w:tr w:rsidR="00C9799C"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C9799C" w:rsidRDefault="00C9799C" w:rsidP="00C9799C">
            <w:pPr>
              <w:pStyle w:val="MsgTableBody"/>
              <w:jc w:val="center"/>
              <w:rPr>
                <w:noProof/>
              </w:rPr>
            </w:pPr>
            <w:r>
              <w:rPr>
                <w:noProof/>
              </w:rPr>
              <w:t>6</w:t>
            </w:r>
          </w:p>
        </w:tc>
      </w:tr>
      <w:tr w:rsidR="00C9799C"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C9799C" w:rsidRDefault="00C9799C" w:rsidP="00C9799C">
            <w:pPr>
              <w:pStyle w:val="MsgTableBody"/>
              <w:jc w:val="center"/>
              <w:rPr>
                <w:noProof/>
              </w:rPr>
            </w:pPr>
            <w:r>
              <w:rPr>
                <w:noProof/>
              </w:rPr>
              <w:t>6</w:t>
            </w:r>
          </w:p>
        </w:tc>
      </w:tr>
      <w:tr w:rsidR="00C9799C"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C9799C" w:rsidRDefault="00C9799C" w:rsidP="00C9799C">
            <w:pPr>
              <w:pStyle w:val="MsgTableBody"/>
              <w:jc w:val="center"/>
              <w:rPr>
                <w:noProof/>
              </w:rPr>
            </w:pPr>
          </w:p>
        </w:tc>
      </w:tr>
      <w:tr w:rsidR="00C9799C"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C9799C" w:rsidRDefault="00C9799C" w:rsidP="00C9799C">
            <w:pPr>
              <w:pStyle w:val="MsgTableBody"/>
              <w:jc w:val="center"/>
              <w:rPr>
                <w:noProof/>
              </w:rPr>
            </w:pPr>
            <w:r>
              <w:rPr>
                <w:noProof/>
              </w:rPr>
              <w:t>6</w:t>
            </w:r>
          </w:p>
        </w:tc>
      </w:tr>
      <w:tr w:rsidR="00C9799C"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C9799C" w:rsidRPr="00343940" w:rsidRDefault="00C9799C" w:rsidP="00C9799C">
            <w:pPr>
              <w:pStyle w:val="MsgTableBody"/>
              <w:jc w:val="center"/>
              <w:rPr>
                <w:noProof/>
              </w:rPr>
            </w:pPr>
            <w:r w:rsidRPr="00343940">
              <w:rPr>
                <w:noProof/>
              </w:rPr>
              <w:t>15</w:t>
            </w:r>
          </w:p>
        </w:tc>
      </w:tr>
      <w:tr w:rsidR="00C9799C"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C9799C" w:rsidRPr="00594536" w:rsidRDefault="00C9799C" w:rsidP="00C9799C">
            <w:pPr>
              <w:pStyle w:val="MsgTableBody"/>
              <w:jc w:val="center"/>
              <w:rPr>
                <w:noProof/>
              </w:rPr>
            </w:pPr>
            <w:r w:rsidRPr="00594536">
              <w:rPr>
                <w:noProof/>
              </w:rPr>
              <w:t>7</w:t>
            </w:r>
          </w:p>
        </w:tc>
      </w:tr>
      <w:tr w:rsidR="00C9799C"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C9799C" w:rsidRDefault="00C9799C" w:rsidP="00C9799C">
            <w:pPr>
              <w:pStyle w:val="MsgTableBody"/>
              <w:jc w:val="center"/>
              <w:rPr>
                <w:noProof/>
              </w:rPr>
            </w:pPr>
          </w:p>
        </w:tc>
      </w:tr>
      <w:tr w:rsidR="00C9799C"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C9799C" w:rsidRDefault="00C9799C" w:rsidP="00C9799C">
            <w:pPr>
              <w:pStyle w:val="MsgTableBody"/>
              <w:jc w:val="center"/>
              <w:rPr>
                <w:noProof/>
              </w:rPr>
            </w:pPr>
            <w:r>
              <w:rPr>
                <w:noProof/>
              </w:rPr>
              <w:t>6</w:t>
            </w:r>
          </w:p>
        </w:tc>
      </w:tr>
      <w:tr w:rsidR="009F4A49" w14:paraId="09D31D8E" w14:textId="77777777" w:rsidTr="00D50068">
        <w:trPr>
          <w:jc w:val="center"/>
          <w:ins w:id="3049" w:author="Merrick, Riki | APHL" w:date="2022-07-28T10:18:00Z"/>
        </w:trPr>
        <w:tc>
          <w:tcPr>
            <w:tcW w:w="2882" w:type="dxa"/>
            <w:tcBorders>
              <w:top w:val="dotted" w:sz="4" w:space="0" w:color="auto"/>
              <w:left w:val="nil"/>
              <w:bottom w:val="dotted" w:sz="4" w:space="0" w:color="auto"/>
              <w:right w:val="nil"/>
            </w:tcBorders>
            <w:shd w:val="clear" w:color="auto" w:fill="FFFFFF"/>
          </w:tcPr>
          <w:p w14:paraId="5BDF62FF" w14:textId="03BC67B8" w:rsidR="009F4A49" w:rsidRDefault="009F4A49" w:rsidP="009F4A49">
            <w:pPr>
              <w:pStyle w:val="MsgTableBody"/>
              <w:rPr>
                <w:ins w:id="3050" w:author="Merrick, Riki | APHL" w:date="2022-07-28T10:18:00Z"/>
                <w:noProof/>
              </w:rPr>
            </w:pPr>
            <w:ins w:id="3051" w:author="Merrick, Riki | APHL" w:date="2022-07-28T10:18:00Z">
              <w:r>
                <w:rPr>
                  <w:noProof/>
                </w:rPr>
                <w:t>[{ GSP }]</w:t>
              </w:r>
            </w:ins>
          </w:p>
        </w:tc>
        <w:tc>
          <w:tcPr>
            <w:tcW w:w="4320" w:type="dxa"/>
            <w:tcBorders>
              <w:top w:val="dotted" w:sz="4" w:space="0" w:color="auto"/>
              <w:left w:val="nil"/>
              <w:bottom w:val="dotted" w:sz="4" w:space="0" w:color="auto"/>
              <w:right w:val="nil"/>
            </w:tcBorders>
            <w:shd w:val="clear" w:color="auto" w:fill="FFFFFF"/>
          </w:tcPr>
          <w:p w14:paraId="23E5A994" w14:textId="1F90174A" w:rsidR="009F4A49" w:rsidRDefault="009F4A49" w:rsidP="009F4A49">
            <w:pPr>
              <w:pStyle w:val="MsgTableBody"/>
              <w:rPr>
                <w:ins w:id="3052" w:author="Merrick, Riki | APHL" w:date="2022-07-28T10:18:00Z"/>
                <w:noProof/>
              </w:rPr>
            </w:pPr>
            <w:ins w:id="3053" w:author="Merrick, Riki | APHL" w:date="2022-07-28T10:1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CA75D8B" w14:textId="77777777" w:rsidR="009F4A49" w:rsidRDefault="009F4A49" w:rsidP="009F4A49">
            <w:pPr>
              <w:pStyle w:val="MsgTableBody"/>
              <w:jc w:val="center"/>
              <w:rPr>
                <w:ins w:id="3054"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7BBC81F9" w14:textId="75DA4187" w:rsidR="009F4A49" w:rsidRDefault="009F4A49" w:rsidP="009F4A49">
            <w:pPr>
              <w:pStyle w:val="MsgTableBody"/>
              <w:jc w:val="center"/>
              <w:rPr>
                <w:ins w:id="3055" w:author="Merrick, Riki | APHL" w:date="2022-07-28T10:18:00Z"/>
                <w:noProof/>
              </w:rPr>
            </w:pPr>
            <w:ins w:id="3056" w:author="Merrick, Riki | APHL" w:date="2022-07-28T10:18:00Z">
              <w:r>
                <w:rPr>
                  <w:noProof/>
                </w:rPr>
                <w:t>3</w:t>
              </w:r>
            </w:ins>
          </w:p>
        </w:tc>
      </w:tr>
      <w:tr w:rsidR="009F4A49" w14:paraId="32D39DE0" w14:textId="77777777" w:rsidTr="00D50068">
        <w:trPr>
          <w:jc w:val="center"/>
          <w:ins w:id="3057" w:author="Merrick, Riki | APHL" w:date="2022-07-28T10:18:00Z"/>
        </w:trPr>
        <w:tc>
          <w:tcPr>
            <w:tcW w:w="2882" w:type="dxa"/>
            <w:tcBorders>
              <w:top w:val="dotted" w:sz="4" w:space="0" w:color="auto"/>
              <w:left w:val="nil"/>
              <w:bottom w:val="dotted" w:sz="4" w:space="0" w:color="auto"/>
              <w:right w:val="nil"/>
            </w:tcBorders>
            <w:shd w:val="clear" w:color="auto" w:fill="FFFFFF"/>
          </w:tcPr>
          <w:p w14:paraId="032179E0" w14:textId="3BCAA879" w:rsidR="009F4A49" w:rsidRDefault="009F4A49" w:rsidP="009F4A49">
            <w:pPr>
              <w:pStyle w:val="MsgTableBody"/>
              <w:rPr>
                <w:ins w:id="3058" w:author="Merrick, Riki | APHL" w:date="2022-07-28T10:18:00Z"/>
                <w:noProof/>
              </w:rPr>
            </w:pPr>
            <w:ins w:id="3059" w:author="Merrick, Riki | APHL" w:date="2022-07-28T10:18:00Z">
              <w:r>
                <w:rPr>
                  <w:noProof/>
                </w:rPr>
                <w:t>[{ GSR }]</w:t>
              </w:r>
            </w:ins>
          </w:p>
        </w:tc>
        <w:tc>
          <w:tcPr>
            <w:tcW w:w="4320" w:type="dxa"/>
            <w:tcBorders>
              <w:top w:val="dotted" w:sz="4" w:space="0" w:color="auto"/>
              <w:left w:val="nil"/>
              <w:bottom w:val="dotted" w:sz="4" w:space="0" w:color="auto"/>
              <w:right w:val="nil"/>
            </w:tcBorders>
            <w:shd w:val="clear" w:color="auto" w:fill="FFFFFF"/>
          </w:tcPr>
          <w:p w14:paraId="364D3D13" w14:textId="0EC05527" w:rsidR="009F4A49" w:rsidRDefault="009F4A49" w:rsidP="009F4A49">
            <w:pPr>
              <w:pStyle w:val="MsgTableBody"/>
              <w:rPr>
                <w:ins w:id="3060" w:author="Merrick, Riki | APHL" w:date="2022-07-28T10:18:00Z"/>
                <w:noProof/>
              </w:rPr>
            </w:pPr>
            <w:ins w:id="3061" w:author="Merrick, Riki | APHL" w:date="2022-07-28T10:1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C2CCC4F" w14:textId="77777777" w:rsidR="009F4A49" w:rsidRDefault="009F4A49" w:rsidP="009F4A49">
            <w:pPr>
              <w:pStyle w:val="MsgTableBody"/>
              <w:jc w:val="center"/>
              <w:rPr>
                <w:ins w:id="3062"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6DA6CB56" w14:textId="038F6262" w:rsidR="009F4A49" w:rsidRDefault="009F4A49" w:rsidP="009F4A49">
            <w:pPr>
              <w:pStyle w:val="MsgTableBody"/>
              <w:jc w:val="center"/>
              <w:rPr>
                <w:ins w:id="3063" w:author="Merrick, Riki | APHL" w:date="2022-07-28T10:18:00Z"/>
                <w:noProof/>
              </w:rPr>
            </w:pPr>
            <w:ins w:id="3064" w:author="Merrick, Riki | APHL" w:date="2022-07-28T10:18:00Z">
              <w:r>
                <w:rPr>
                  <w:noProof/>
                </w:rPr>
                <w:t>3</w:t>
              </w:r>
            </w:ins>
          </w:p>
        </w:tc>
      </w:tr>
      <w:tr w:rsidR="009F4A49"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9F4A49" w:rsidRDefault="009F4A49" w:rsidP="009F4A4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9F4A49" w:rsidRDefault="009F4A49" w:rsidP="009F4A4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9F4A49" w:rsidRDefault="009F4A49" w:rsidP="009F4A49">
            <w:pPr>
              <w:pStyle w:val="MsgTableBody"/>
              <w:jc w:val="center"/>
              <w:rPr>
                <w:noProof/>
              </w:rPr>
            </w:pPr>
          </w:p>
        </w:tc>
      </w:tr>
      <w:tr w:rsidR="009F4A49"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9F4A49" w:rsidRDefault="009F4A49" w:rsidP="009F4A49">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9F4A49" w:rsidRDefault="009F4A49" w:rsidP="009F4A4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9F4A49" w:rsidRDefault="009F4A49" w:rsidP="009F4A49">
            <w:pPr>
              <w:pStyle w:val="MsgTableBody"/>
              <w:jc w:val="center"/>
              <w:rPr>
                <w:noProof/>
              </w:rPr>
            </w:pPr>
            <w:r>
              <w:rPr>
                <w:noProof/>
              </w:rPr>
              <w:t>6</w:t>
            </w:r>
          </w:p>
        </w:tc>
      </w:tr>
      <w:tr w:rsidR="009F4A49"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9F4A49" w:rsidRDefault="009F4A49" w:rsidP="009F4A49">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9F4A49" w:rsidRDefault="009F4A49" w:rsidP="009F4A4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9F4A49" w:rsidRDefault="009F4A49" w:rsidP="009F4A49">
            <w:pPr>
              <w:pStyle w:val="MsgTableBody"/>
              <w:jc w:val="center"/>
              <w:rPr>
                <w:noProof/>
              </w:rPr>
            </w:pPr>
            <w:r>
              <w:rPr>
                <w:noProof/>
              </w:rPr>
              <w:t>6</w:t>
            </w:r>
          </w:p>
        </w:tc>
      </w:tr>
      <w:tr w:rsidR="009F4A49"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9F4A49" w:rsidRDefault="009F4A49" w:rsidP="009F4A49">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9F4A49" w:rsidRDefault="009F4A49" w:rsidP="009F4A49">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9F4A49" w:rsidRDefault="009F4A49" w:rsidP="009F4A49">
            <w:pPr>
              <w:pStyle w:val="MsgTableBody"/>
              <w:jc w:val="center"/>
              <w:rPr>
                <w:noProof/>
              </w:rPr>
            </w:pPr>
            <w:r>
              <w:rPr>
                <w:noProof/>
              </w:rPr>
              <w:t>6</w:t>
            </w:r>
          </w:p>
        </w:tc>
      </w:tr>
      <w:tr w:rsidR="009F4A49" w14:paraId="468D2F4F" w14:textId="77777777" w:rsidTr="00D50068">
        <w:trPr>
          <w:jc w:val="center"/>
          <w:ins w:id="3065" w:author="Merrick, Riki | APHL" w:date="2022-07-28T10:18:00Z"/>
        </w:trPr>
        <w:tc>
          <w:tcPr>
            <w:tcW w:w="2882" w:type="dxa"/>
            <w:tcBorders>
              <w:top w:val="dotted" w:sz="4" w:space="0" w:color="auto"/>
              <w:left w:val="nil"/>
              <w:bottom w:val="dotted" w:sz="4" w:space="0" w:color="auto"/>
              <w:right w:val="nil"/>
            </w:tcBorders>
            <w:shd w:val="clear" w:color="auto" w:fill="FFFFFF"/>
          </w:tcPr>
          <w:p w14:paraId="4E3CB3B6" w14:textId="6CBC2CDB" w:rsidR="009F4A49" w:rsidRPr="00343940" w:rsidRDefault="009F4A49" w:rsidP="009F4A49">
            <w:pPr>
              <w:pStyle w:val="MsgTableBody"/>
              <w:rPr>
                <w:ins w:id="3066" w:author="Merrick, Riki | APHL" w:date="2022-07-28T10:18:00Z"/>
                <w:noProof/>
              </w:rPr>
            </w:pPr>
            <w:ins w:id="3067" w:author="Merrick, Riki | APHL" w:date="2022-07-28T10:18: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9C72A42" w14:textId="0A11C24D" w:rsidR="009F4A49" w:rsidRPr="00343940" w:rsidRDefault="009F4A49" w:rsidP="009F4A49">
            <w:pPr>
              <w:pStyle w:val="MsgTableBody"/>
              <w:rPr>
                <w:ins w:id="3068" w:author="Merrick, Riki | APHL" w:date="2022-07-28T10:18:00Z"/>
                <w:noProof/>
              </w:rPr>
            </w:pPr>
            <w:ins w:id="3069" w:author="Merrick, Riki | APHL" w:date="2022-07-28T10:1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8ACD0FC" w14:textId="77777777" w:rsidR="009F4A49" w:rsidRDefault="009F4A49" w:rsidP="009F4A49">
            <w:pPr>
              <w:pStyle w:val="MsgTableBody"/>
              <w:jc w:val="center"/>
              <w:rPr>
                <w:ins w:id="3070"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58DA376D" w14:textId="6657B772" w:rsidR="009F4A49" w:rsidRPr="00343940" w:rsidRDefault="009F4A49" w:rsidP="009F4A49">
            <w:pPr>
              <w:pStyle w:val="MsgTableBody"/>
              <w:jc w:val="center"/>
              <w:rPr>
                <w:ins w:id="3071" w:author="Merrick, Riki | APHL" w:date="2022-07-28T10:18:00Z"/>
                <w:noProof/>
              </w:rPr>
            </w:pPr>
            <w:ins w:id="3072" w:author="Merrick, Riki | APHL" w:date="2022-07-28T10:18:00Z">
              <w:r>
                <w:rPr>
                  <w:noProof/>
                </w:rPr>
                <w:t>3</w:t>
              </w:r>
            </w:ins>
          </w:p>
        </w:tc>
      </w:tr>
      <w:tr w:rsidR="009F4A49" w14:paraId="034D7B9D" w14:textId="77777777" w:rsidTr="00D50068">
        <w:trPr>
          <w:jc w:val="center"/>
          <w:ins w:id="3073" w:author="Merrick, Riki | APHL" w:date="2022-07-28T10:18:00Z"/>
        </w:trPr>
        <w:tc>
          <w:tcPr>
            <w:tcW w:w="2882" w:type="dxa"/>
            <w:tcBorders>
              <w:top w:val="dotted" w:sz="4" w:space="0" w:color="auto"/>
              <w:left w:val="nil"/>
              <w:bottom w:val="dotted" w:sz="4" w:space="0" w:color="auto"/>
              <w:right w:val="nil"/>
            </w:tcBorders>
            <w:shd w:val="clear" w:color="auto" w:fill="FFFFFF"/>
          </w:tcPr>
          <w:p w14:paraId="315CB3F4" w14:textId="4E258873" w:rsidR="009F4A49" w:rsidRPr="00343940" w:rsidRDefault="009F4A49" w:rsidP="009F4A49">
            <w:pPr>
              <w:pStyle w:val="MsgTableBody"/>
              <w:rPr>
                <w:ins w:id="3074" w:author="Merrick, Riki | APHL" w:date="2022-07-28T10:18:00Z"/>
                <w:noProof/>
              </w:rPr>
            </w:pPr>
            <w:ins w:id="3075" w:author="Merrick, Riki | APHL" w:date="2022-07-28T10:1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C7071B4" w14:textId="10F07D2C" w:rsidR="009F4A49" w:rsidRPr="00343940" w:rsidRDefault="009F4A49" w:rsidP="009F4A49">
            <w:pPr>
              <w:pStyle w:val="MsgTableBody"/>
              <w:rPr>
                <w:ins w:id="3076" w:author="Merrick, Riki | APHL" w:date="2022-07-28T10:18:00Z"/>
                <w:noProof/>
              </w:rPr>
            </w:pPr>
            <w:ins w:id="3077" w:author="Merrick, Riki | APHL" w:date="2022-07-28T10:1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0C6ECF8" w14:textId="77777777" w:rsidR="009F4A49" w:rsidRDefault="009F4A49" w:rsidP="009F4A49">
            <w:pPr>
              <w:pStyle w:val="MsgTableBody"/>
              <w:jc w:val="center"/>
              <w:rPr>
                <w:ins w:id="3078"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3A7DB31F" w14:textId="74FEA8D8" w:rsidR="009F4A49" w:rsidRPr="00343940" w:rsidRDefault="009F4A49" w:rsidP="009F4A49">
            <w:pPr>
              <w:pStyle w:val="MsgTableBody"/>
              <w:jc w:val="center"/>
              <w:rPr>
                <w:ins w:id="3079" w:author="Merrick, Riki | APHL" w:date="2022-07-28T10:18:00Z"/>
                <w:noProof/>
              </w:rPr>
            </w:pPr>
            <w:ins w:id="3080" w:author="Merrick, Riki | APHL" w:date="2022-07-28T10:18:00Z">
              <w:r>
                <w:rPr>
                  <w:noProof/>
                </w:rPr>
                <w:t>3</w:t>
              </w:r>
            </w:ins>
          </w:p>
        </w:tc>
      </w:tr>
      <w:tr w:rsidR="009F4A49"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9F4A49" w:rsidRPr="00343940" w:rsidRDefault="009F4A49" w:rsidP="009F4A49">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9F4A49" w:rsidRPr="00343940" w:rsidRDefault="009F4A49" w:rsidP="009F4A49">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9F4A49" w:rsidRPr="00343940" w:rsidRDefault="009F4A49" w:rsidP="009F4A4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9F4A49" w:rsidRPr="00343940" w:rsidRDefault="009F4A49" w:rsidP="009F4A49">
            <w:pPr>
              <w:pStyle w:val="MsgTableBody"/>
              <w:jc w:val="center"/>
              <w:rPr>
                <w:noProof/>
              </w:rPr>
            </w:pPr>
            <w:r w:rsidRPr="00343940">
              <w:rPr>
                <w:noProof/>
              </w:rPr>
              <w:t>15</w:t>
            </w:r>
          </w:p>
        </w:tc>
      </w:tr>
      <w:tr w:rsidR="009F4A49"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9F4A49" w:rsidRPr="00594536" w:rsidRDefault="009F4A49" w:rsidP="009F4A49">
            <w:pPr>
              <w:pStyle w:val="MsgTableBody"/>
              <w:jc w:val="center"/>
              <w:rPr>
                <w:noProof/>
              </w:rPr>
            </w:pPr>
            <w:r w:rsidRPr="00594536">
              <w:rPr>
                <w:noProof/>
              </w:rPr>
              <w:t>7</w:t>
            </w:r>
          </w:p>
        </w:tc>
      </w:tr>
      <w:tr w:rsidR="009F4A49"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9F4A49" w:rsidRPr="00594536" w:rsidRDefault="009F4A49" w:rsidP="009F4A49">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9F4A49" w:rsidRPr="00343940" w:rsidRDefault="009F4A49" w:rsidP="009F4A49">
            <w:pPr>
              <w:pStyle w:val="MsgTableBody"/>
              <w:jc w:val="center"/>
              <w:rPr>
                <w:noProof/>
              </w:rPr>
            </w:pPr>
          </w:p>
        </w:tc>
      </w:tr>
      <w:tr w:rsidR="009F4A49"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9F4A49" w:rsidRDefault="009F4A49" w:rsidP="009F4A49">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9F4A49" w:rsidRDefault="009F4A49" w:rsidP="009F4A49">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9F4A49" w:rsidRDefault="009F4A49" w:rsidP="009F4A49">
            <w:pPr>
              <w:pStyle w:val="MsgTableBody"/>
              <w:jc w:val="center"/>
              <w:rPr>
                <w:noProof/>
              </w:rPr>
            </w:pPr>
            <w:r>
              <w:rPr>
                <w:noProof/>
              </w:rPr>
              <w:t>11</w:t>
            </w:r>
          </w:p>
        </w:tc>
      </w:tr>
      <w:tr w:rsidR="009F4A49"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9F4A49" w:rsidRPr="00594536" w:rsidRDefault="009F4A49" w:rsidP="009F4A49">
            <w:pPr>
              <w:pStyle w:val="MsgTableBody"/>
              <w:jc w:val="center"/>
              <w:rPr>
                <w:noProof/>
              </w:rPr>
            </w:pPr>
            <w:r w:rsidRPr="00594536">
              <w:rPr>
                <w:noProof/>
              </w:rPr>
              <w:t>7</w:t>
            </w:r>
          </w:p>
        </w:tc>
      </w:tr>
      <w:tr w:rsidR="009F4A49"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9F4A49" w:rsidRPr="00594536" w:rsidRDefault="009F4A49" w:rsidP="009F4A49">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9F4A49" w:rsidRPr="00343940" w:rsidRDefault="009F4A49" w:rsidP="009F4A49">
            <w:pPr>
              <w:pStyle w:val="MsgTableBody"/>
              <w:jc w:val="center"/>
              <w:rPr>
                <w:noProof/>
              </w:rPr>
            </w:pPr>
          </w:p>
        </w:tc>
      </w:tr>
      <w:tr w:rsidR="009F4A49"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9F4A49" w:rsidRPr="00343940" w:rsidRDefault="009F4A49" w:rsidP="009F4A49">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9F4A49" w:rsidRPr="00594536" w:rsidRDefault="009F4A49" w:rsidP="009F4A49">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9F4A49" w:rsidRPr="00343940" w:rsidRDefault="009F4A49" w:rsidP="009F4A49">
            <w:pPr>
              <w:pStyle w:val="MsgTableBody"/>
              <w:jc w:val="center"/>
              <w:rPr>
                <w:noProof/>
              </w:rPr>
            </w:pPr>
          </w:p>
        </w:tc>
      </w:tr>
      <w:tr w:rsidR="009F4A49"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9F4A49" w:rsidRDefault="009F4A49" w:rsidP="009F4A49">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9F4A49" w:rsidRDefault="009F4A49" w:rsidP="009F4A49">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9F4A49" w:rsidRDefault="009F4A49" w:rsidP="009F4A49">
            <w:pPr>
              <w:pStyle w:val="MsgTableBody"/>
              <w:jc w:val="center"/>
              <w:rPr>
                <w:noProof/>
              </w:rPr>
            </w:pPr>
            <w:r>
              <w:rPr>
                <w:noProof/>
              </w:rPr>
              <w:t>11</w:t>
            </w:r>
          </w:p>
        </w:tc>
      </w:tr>
      <w:tr w:rsidR="009F4A49"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9F4A49" w:rsidRPr="00594536" w:rsidRDefault="009F4A49" w:rsidP="009F4A49">
            <w:pPr>
              <w:pStyle w:val="MsgTableBody"/>
              <w:jc w:val="center"/>
              <w:rPr>
                <w:noProof/>
              </w:rPr>
            </w:pPr>
            <w:r w:rsidRPr="00594536">
              <w:rPr>
                <w:noProof/>
              </w:rPr>
              <w:t>7</w:t>
            </w:r>
          </w:p>
        </w:tc>
      </w:tr>
      <w:tr w:rsidR="009F4A49"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9F4A49" w:rsidRPr="00594536" w:rsidRDefault="009F4A49" w:rsidP="009F4A49">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9F4A49" w:rsidRPr="00343940" w:rsidRDefault="009F4A49" w:rsidP="009F4A49">
            <w:pPr>
              <w:pStyle w:val="MsgTableBody"/>
              <w:jc w:val="center"/>
              <w:rPr>
                <w:noProof/>
              </w:rPr>
            </w:pPr>
          </w:p>
        </w:tc>
      </w:tr>
      <w:tr w:rsidR="009F4A49"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9F4A49" w:rsidRDefault="009F4A49" w:rsidP="009F4A4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9F4A49" w:rsidRDefault="009F4A49" w:rsidP="009F4A4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9F4A49" w:rsidRDefault="009F4A49" w:rsidP="009F4A49">
            <w:pPr>
              <w:pStyle w:val="MsgTableBody"/>
              <w:jc w:val="center"/>
              <w:rPr>
                <w:noProof/>
              </w:rPr>
            </w:pPr>
          </w:p>
        </w:tc>
      </w:tr>
      <w:tr w:rsidR="009F4A49"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9F4A49" w:rsidRDefault="009F4A49" w:rsidP="009F4A49">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9F4A49" w:rsidRDefault="009F4A49" w:rsidP="009F4A49">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9F4A49" w:rsidRDefault="009F4A49" w:rsidP="009F4A49">
            <w:pPr>
              <w:pStyle w:val="MsgTableBody"/>
              <w:jc w:val="center"/>
              <w:rPr>
                <w:noProof/>
              </w:rPr>
            </w:pPr>
            <w:r>
              <w:rPr>
                <w:noProof/>
              </w:rPr>
              <w:t>6</w:t>
            </w:r>
          </w:p>
        </w:tc>
      </w:tr>
      <w:tr w:rsidR="009F4A49"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9F4A49" w:rsidRDefault="009F4A49" w:rsidP="009F4A49">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9F4A49" w:rsidRDefault="009F4A49" w:rsidP="009F4A49">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9F4A49" w:rsidRDefault="009F4A49" w:rsidP="009F4A49">
            <w:pPr>
              <w:pStyle w:val="MsgTableBody"/>
              <w:jc w:val="center"/>
              <w:rPr>
                <w:noProof/>
              </w:rPr>
            </w:pPr>
            <w:r>
              <w:rPr>
                <w:noProof/>
              </w:rPr>
              <w:t>6</w:t>
            </w:r>
          </w:p>
        </w:tc>
      </w:tr>
      <w:tr w:rsidR="009F4A49"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9F4A49" w:rsidRDefault="009F4A49" w:rsidP="009F4A49">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9F4A49" w:rsidRDefault="009F4A49" w:rsidP="009F4A49">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9F4A49" w:rsidRDefault="009F4A49" w:rsidP="009F4A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9F4A49" w:rsidRDefault="009F4A49" w:rsidP="009F4A49">
            <w:pPr>
              <w:pStyle w:val="MsgTableBody"/>
              <w:jc w:val="center"/>
              <w:rPr>
                <w:noProof/>
              </w:rPr>
            </w:pPr>
            <w:r>
              <w:rPr>
                <w:noProof/>
              </w:rPr>
              <w:t>6</w:t>
            </w:r>
          </w:p>
        </w:tc>
      </w:tr>
    </w:tbl>
    <w:p w14:paraId="3D82680F" w14:textId="133214CE"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45D9DADE" w14:textId="77777777" w:rsidTr="00FB5375">
        <w:trPr>
          <w:jc w:val="center"/>
        </w:trPr>
        <w:tc>
          <w:tcPr>
            <w:tcW w:w="9067" w:type="dxa"/>
            <w:gridSpan w:val="6"/>
          </w:tcPr>
          <w:p w14:paraId="6EF19B25" w14:textId="66208F2B" w:rsidR="00FB5375" w:rsidRPr="006D6BB6" w:rsidRDefault="00FB5375" w:rsidP="00FB5375">
            <w:pPr>
              <w:pStyle w:val="ACK-ChoreographyHeader"/>
            </w:pPr>
            <w:r w:rsidRPr="00C20CAF">
              <w:t>Acknowledgment Choreography</w:t>
            </w:r>
          </w:p>
        </w:tc>
      </w:tr>
      <w:tr w:rsidR="00FB5375" w:rsidRPr="006D6BB6" w14:paraId="566ADBE3" w14:textId="77777777" w:rsidTr="00FB5375">
        <w:trPr>
          <w:jc w:val="center"/>
        </w:trPr>
        <w:tc>
          <w:tcPr>
            <w:tcW w:w="9067" w:type="dxa"/>
            <w:gridSpan w:val="6"/>
          </w:tcPr>
          <w:p w14:paraId="3A01140C" w14:textId="17FECA89" w:rsidR="00FB5375" w:rsidRPr="00C20CAF" w:rsidRDefault="009118D0" w:rsidP="00FB5375">
            <w:pPr>
              <w:pStyle w:val="ACK-ChoreographyHeader"/>
            </w:pPr>
            <w:r w:rsidRPr="00F21240">
              <w:rPr>
                <w:noProof/>
                <w:snapToGrid w:val="0"/>
              </w:rPr>
              <w:t>ADT^A28^ADT_A05</w:t>
            </w:r>
          </w:p>
        </w:tc>
      </w:tr>
      <w:tr w:rsidR="00EB05F1" w:rsidRPr="006D6BB6" w14:paraId="7502DE9D" w14:textId="77777777" w:rsidTr="00FB5375">
        <w:trPr>
          <w:jc w:val="center"/>
        </w:trPr>
        <w:tc>
          <w:tcPr>
            <w:tcW w:w="1374" w:type="dxa"/>
          </w:tcPr>
          <w:p w14:paraId="4EDEE5EF" w14:textId="77777777" w:rsidR="00EB05F1" w:rsidRPr="006D6BB6" w:rsidRDefault="00EB05F1" w:rsidP="00AD6CE4">
            <w:pPr>
              <w:pStyle w:val="ACK-ChoreographyBody"/>
            </w:pPr>
            <w:r w:rsidRPr="006D6BB6">
              <w:t>Field name</w:t>
            </w:r>
          </w:p>
        </w:tc>
        <w:tc>
          <w:tcPr>
            <w:tcW w:w="2355" w:type="dxa"/>
          </w:tcPr>
          <w:p w14:paraId="5827DD89" w14:textId="77777777" w:rsidR="00EB05F1" w:rsidRPr="006D6BB6" w:rsidRDefault="00EB05F1" w:rsidP="00AD6CE4">
            <w:pPr>
              <w:pStyle w:val="ACK-ChoreographyBody"/>
            </w:pPr>
            <w:r w:rsidRPr="006D6BB6">
              <w:t>Field Value: Original mode</w:t>
            </w:r>
          </w:p>
        </w:tc>
        <w:tc>
          <w:tcPr>
            <w:tcW w:w="5338" w:type="dxa"/>
            <w:gridSpan w:val="4"/>
          </w:tcPr>
          <w:p w14:paraId="0C6AB733" w14:textId="77777777" w:rsidR="00EB05F1" w:rsidRPr="006D6BB6" w:rsidRDefault="00EB05F1" w:rsidP="00AD6CE4">
            <w:pPr>
              <w:pStyle w:val="ACK-ChoreographyBody"/>
            </w:pPr>
            <w:r w:rsidRPr="006D6BB6">
              <w:t>Field value: Enhanced mode</w:t>
            </w:r>
          </w:p>
        </w:tc>
      </w:tr>
      <w:tr w:rsidR="00EB05F1" w:rsidRPr="006D6BB6" w14:paraId="751DBDE8" w14:textId="77777777" w:rsidTr="00FB5375">
        <w:trPr>
          <w:jc w:val="center"/>
        </w:trPr>
        <w:tc>
          <w:tcPr>
            <w:tcW w:w="1374" w:type="dxa"/>
          </w:tcPr>
          <w:p w14:paraId="0A232AFE" w14:textId="77777777" w:rsidR="00EB05F1" w:rsidRPr="006D6BB6" w:rsidRDefault="00EB05F1" w:rsidP="00AD6CE4">
            <w:pPr>
              <w:pStyle w:val="ACK-ChoreographyBody"/>
            </w:pPr>
            <w:r w:rsidRPr="006D6BB6">
              <w:t>MSH.15</w:t>
            </w:r>
          </w:p>
        </w:tc>
        <w:tc>
          <w:tcPr>
            <w:tcW w:w="2355" w:type="dxa"/>
          </w:tcPr>
          <w:p w14:paraId="023512CA" w14:textId="77777777" w:rsidR="00EB05F1" w:rsidRPr="006D6BB6" w:rsidRDefault="00EB05F1" w:rsidP="00AD6CE4">
            <w:pPr>
              <w:pStyle w:val="ACK-ChoreographyBody"/>
            </w:pPr>
            <w:r w:rsidRPr="006D6BB6">
              <w:t>Blank</w:t>
            </w:r>
          </w:p>
        </w:tc>
        <w:tc>
          <w:tcPr>
            <w:tcW w:w="456" w:type="dxa"/>
          </w:tcPr>
          <w:p w14:paraId="491E91EB" w14:textId="77777777" w:rsidR="00EB05F1" w:rsidRPr="006D6BB6" w:rsidRDefault="00EB05F1" w:rsidP="00AD6CE4">
            <w:pPr>
              <w:pStyle w:val="ACK-ChoreographyBody"/>
            </w:pPr>
            <w:r w:rsidRPr="006D6BB6">
              <w:t>NE</w:t>
            </w:r>
          </w:p>
        </w:tc>
        <w:tc>
          <w:tcPr>
            <w:tcW w:w="1588" w:type="dxa"/>
          </w:tcPr>
          <w:p w14:paraId="34D0C99A" w14:textId="77777777" w:rsidR="00EB05F1" w:rsidRPr="006D6BB6" w:rsidRDefault="00EB05F1" w:rsidP="00AD6CE4">
            <w:pPr>
              <w:pStyle w:val="ACK-ChoreographyBody"/>
            </w:pPr>
            <w:r w:rsidRPr="006D6BB6">
              <w:t>AL, SU, ER</w:t>
            </w:r>
          </w:p>
        </w:tc>
        <w:tc>
          <w:tcPr>
            <w:tcW w:w="1593" w:type="dxa"/>
          </w:tcPr>
          <w:p w14:paraId="48D2F2A2" w14:textId="77777777" w:rsidR="00EB05F1" w:rsidRPr="006D6BB6" w:rsidRDefault="00EB05F1" w:rsidP="00AD6CE4">
            <w:pPr>
              <w:pStyle w:val="ACK-ChoreographyBody"/>
            </w:pPr>
            <w:r w:rsidRPr="006D6BB6">
              <w:t>NE</w:t>
            </w:r>
          </w:p>
        </w:tc>
        <w:tc>
          <w:tcPr>
            <w:tcW w:w="1701" w:type="dxa"/>
          </w:tcPr>
          <w:p w14:paraId="5FB31AF3" w14:textId="77777777" w:rsidR="00EB05F1" w:rsidRPr="006D6BB6" w:rsidRDefault="00EB05F1" w:rsidP="00AD6CE4">
            <w:pPr>
              <w:pStyle w:val="ACK-ChoreographyBody"/>
            </w:pPr>
            <w:r w:rsidRPr="006D6BB6">
              <w:t>AL, SU, ER</w:t>
            </w:r>
          </w:p>
        </w:tc>
      </w:tr>
      <w:tr w:rsidR="00EB05F1" w:rsidRPr="006D6BB6" w14:paraId="1356C62A" w14:textId="77777777" w:rsidTr="00FB5375">
        <w:trPr>
          <w:jc w:val="center"/>
        </w:trPr>
        <w:tc>
          <w:tcPr>
            <w:tcW w:w="1374" w:type="dxa"/>
          </w:tcPr>
          <w:p w14:paraId="110B6120" w14:textId="77777777" w:rsidR="00EB05F1" w:rsidRPr="006D6BB6" w:rsidRDefault="00EB05F1" w:rsidP="00AD6CE4">
            <w:pPr>
              <w:pStyle w:val="ACK-ChoreographyBody"/>
            </w:pPr>
            <w:r w:rsidRPr="006D6BB6">
              <w:t>MSH.16</w:t>
            </w:r>
          </w:p>
        </w:tc>
        <w:tc>
          <w:tcPr>
            <w:tcW w:w="2355" w:type="dxa"/>
          </w:tcPr>
          <w:p w14:paraId="7C99B534" w14:textId="77777777" w:rsidR="00EB05F1" w:rsidRPr="006D6BB6" w:rsidRDefault="00EB05F1" w:rsidP="00AD6CE4">
            <w:pPr>
              <w:pStyle w:val="ACK-ChoreographyBody"/>
            </w:pPr>
            <w:r w:rsidRPr="006D6BB6">
              <w:t>Blank</w:t>
            </w:r>
          </w:p>
        </w:tc>
        <w:tc>
          <w:tcPr>
            <w:tcW w:w="456" w:type="dxa"/>
          </w:tcPr>
          <w:p w14:paraId="2FC98F04" w14:textId="77777777" w:rsidR="00EB05F1" w:rsidRPr="006D6BB6" w:rsidRDefault="00EB05F1" w:rsidP="00AD6CE4">
            <w:pPr>
              <w:pStyle w:val="ACK-ChoreographyBody"/>
            </w:pPr>
            <w:r w:rsidRPr="006D6BB6">
              <w:t>NE</w:t>
            </w:r>
          </w:p>
        </w:tc>
        <w:tc>
          <w:tcPr>
            <w:tcW w:w="1588" w:type="dxa"/>
          </w:tcPr>
          <w:p w14:paraId="6280617F" w14:textId="77777777" w:rsidR="00EB05F1" w:rsidRPr="006D6BB6" w:rsidRDefault="00EB05F1" w:rsidP="00AD6CE4">
            <w:pPr>
              <w:pStyle w:val="ACK-ChoreographyBody"/>
            </w:pPr>
            <w:r w:rsidRPr="006D6BB6">
              <w:t>NE</w:t>
            </w:r>
          </w:p>
        </w:tc>
        <w:tc>
          <w:tcPr>
            <w:tcW w:w="1593" w:type="dxa"/>
          </w:tcPr>
          <w:p w14:paraId="72292531" w14:textId="77777777" w:rsidR="00EB05F1" w:rsidRPr="006D6BB6" w:rsidRDefault="00EB05F1" w:rsidP="00AD6CE4">
            <w:pPr>
              <w:pStyle w:val="ACK-ChoreographyBody"/>
            </w:pPr>
            <w:r w:rsidRPr="006D6BB6">
              <w:t>AL, SU, ER</w:t>
            </w:r>
          </w:p>
        </w:tc>
        <w:tc>
          <w:tcPr>
            <w:tcW w:w="1701" w:type="dxa"/>
          </w:tcPr>
          <w:p w14:paraId="2F84C3C2" w14:textId="77777777" w:rsidR="00EB05F1" w:rsidRPr="006D6BB6" w:rsidRDefault="00EB05F1" w:rsidP="00AD6CE4">
            <w:pPr>
              <w:pStyle w:val="ACK-ChoreographyBody"/>
            </w:pPr>
            <w:r w:rsidRPr="006D6BB6">
              <w:t>AL, SU, ER</w:t>
            </w:r>
          </w:p>
        </w:tc>
      </w:tr>
      <w:tr w:rsidR="00EB05F1" w:rsidRPr="006D6BB6" w14:paraId="70AEEB3F" w14:textId="77777777" w:rsidTr="00FB5375">
        <w:trPr>
          <w:jc w:val="center"/>
        </w:trPr>
        <w:tc>
          <w:tcPr>
            <w:tcW w:w="1374" w:type="dxa"/>
          </w:tcPr>
          <w:p w14:paraId="02FD0730" w14:textId="77777777" w:rsidR="00EB05F1" w:rsidRPr="006D6BB6" w:rsidRDefault="00EB05F1" w:rsidP="00AD6CE4">
            <w:pPr>
              <w:pStyle w:val="ACK-ChoreographyBody"/>
            </w:pPr>
            <w:r w:rsidRPr="006D6BB6">
              <w:t>Immediate Ack</w:t>
            </w:r>
          </w:p>
        </w:tc>
        <w:tc>
          <w:tcPr>
            <w:tcW w:w="2355" w:type="dxa"/>
          </w:tcPr>
          <w:p w14:paraId="40096C51" w14:textId="77777777" w:rsidR="00EB05F1" w:rsidRPr="006D6BB6" w:rsidRDefault="00EB05F1" w:rsidP="00AD6CE4">
            <w:pPr>
              <w:pStyle w:val="ACK-ChoreographyBody"/>
            </w:pPr>
            <w:r w:rsidRPr="006D6BB6">
              <w:t>-</w:t>
            </w:r>
          </w:p>
        </w:tc>
        <w:tc>
          <w:tcPr>
            <w:tcW w:w="456" w:type="dxa"/>
          </w:tcPr>
          <w:p w14:paraId="448D3BE4" w14:textId="77777777" w:rsidR="00EB05F1" w:rsidRPr="006D6BB6" w:rsidRDefault="00EB05F1" w:rsidP="00AD6CE4">
            <w:pPr>
              <w:pStyle w:val="ACK-ChoreographyBody"/>
            </w:pPr>
            <w:r w:rsidRPr="006D6BB6">
              <w:t>-</w:t>
            </w:r>
          </w:p>
        </w:tc>
        <w:tc>
          <w:tcPr>
            <w:tcW w:w="1588" w:type="dxa"/>
          </w:tcPr>
          <w:p w14:paraId="793F69D9" w14:textId="2C33B2A5"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593" w:type="dxa"/>
          </w:tcPr>
          <w:p w14:paraId="10CCA9BD" w14:textId="77777777" w:rsidR="00EB05F1" w:rsidRPr="006D6BB6" w:rsidRDefault="00EB05F1" w:rsidP="00AD6CE4">
            <w:pPr>
              <w:pStyle w:val="ACK-ChoreographyBody"/>
            </w:pPr>
            <w:r w:rsidRPr="006D6BB6">
              <w:t>-</w:t>
            </w:r>
          </w:p>
        </w:tc>
        <w:tc>
          <w:tcPr>
            <w:tcW w:w="1701" w:type="dxa"/>
          </w:tcPr>
          <w:p w14:paraId="16986D89" w14:textId="4A74D9EB" w:rsidR="00EB05F1" w:rsidRPr="006D6BB6" w:rsidRDefault="00EB05F1" w:rsidP="00AD6CE4">
            <w:pPr>
              <w:pStyle w:val="ACK-ChoreographyBody"/>
            </w:pPr>
            <w:r w:rsidRPr="006D6BB6">
              <w:rPr>
                <w:szCs w:val="16"/>
              </w:rPr>
              <w:t>ACK^</w:t>
            </w:r>
            <w:r>
              <w:rPr>
                <w:szCs w:val="16"/>
              </w:rPr>
              <w:t>A28</w:t>
            </w:r>
            <w:r w:rsidRPr="006D6BB6">
              <w:rPr>
                <w:szCs w:val="16"/>
              </w:rPr>
              <w:t>^ACK</w:t>
            </w:r>
          </w:p>
        </w:tc>
      </w:tr>
      <w:tr w:rsidR="00EB05F1" w:rsidRPr="006D6BB6" w14:paraId="071598E6" w14:textId="77777777" w:rsidTr="00FB5375">
        <w:trPr>
          <w:jc w:val="center"/>
        </w:trPr>
        <w:tc>
          <w:tcPr>
            <w:tcW w:w="1374" w:type="dxa"/>
          </w:tcPr>
          <w:p w14:paraId="0183BEDC" w14:textId="77777777" w:rsidR="00EB05F1" w:rsidRPr="006D6BB6" w:rsidRDefault="00EB05F1" w:rsidP="00AD6CE4">
            <w:pPr>
              <w:pStyle w:val="ACK-ChoreographyBody"/>
            </w:pPr>
            <w:r w:rsidRPr="006D6BB6">
              <w:t>Application Ack</w:t>
            </w:r>
          </w:p>
        </w:tc>
        <w:tc>
          <w:tcPr>
            <w:tcW w:w="2355" w:type="dxa"/>
          </w:tcPr>
          <w:p w14:paraId="363DB1D9" w14:textId="32CE377E" w:rsidR="00EB05F1" w:rsidRPr="006D6BB6" w:rsidRDefault="00EB05F1" w:rsidP="00AD6CE4">
            <w:pPr>
              <w:pStyle w:val="ACK-ChoreographyBody"/>
            </w:pPr>
            <w:r>
              <w:rPr>
                <w:szCs w:val="16"/>
              </w:rPr>
              <w:t>ADT</w:t>
            </w:r>
            <w:r w:rsidRPr="006D6BB6">
              <w:rPr>
                <w:szCs w:val="16"/>
              </w:rPr>
              <w:t>^</w:t>
            </w:r>
            <w:r>
              <w:rPr>
                <w:szCs w:val="16"/>
              </w:rPr>
              <w:t>A28</w:t>
            </w:r>
            <w:r w:rsidRPr="006D6BB6">
              <w:rPr>
                <w:szCs w:val="16"/>
              </w:rPr>
              <w:t>^</w:t>
            </w:r>
            <w:r>
              <w:rPr>
                <w:szCs w:val="16"/>
              </w:rPr>
              <w:t>ADT</w:t>
            </w:r>
            <w:r w:rsidRPr="006D6BB6">
              <w:rPr>
                <w:szCs w:val="16"/>
              </w:rPr>
              <w:t>_</w:t>
            </w:r>
            <w:r>
              <w:rPr>
                <w:szCs w:val="16"/>
              </w:rPr>
              <w:t>A05</w:t>
            </w:r>
          </w:p>
        </w:tc>
        <w:tc>
          <w:tcPr>
            <w:tcW w:w="456" w:type="dxa"/>
          </w:tcPr>
          <w:p w14:paraId="77DCA6F3" w14:textId="77777777" w:rsidR="00EB05F1" w:rsidRPr="006D6BB6" w:rsidRDefault="00EB05F1" w:rsidP="00AD6CE4">
            <w:pPr>
              <w:pStyle w:val="ACK-ChoreographyBody"/>
            </w:pPr>
            <w:r w:rsidRPr="006D6BB6">
              <w:t>-</w:t>
            </w:r>
          </w:p>
        </w:tc>
        <w:tc>
          <w:tcPr>
            <w:tcW w:w="1588" w:type="dxa"/>
          </w:tcPr>
          <w:p w14:paraId="66FDAAC4" w14:textId="77777777" w:rsidR="00EB05F1" w:rsidRPr="006D6BB6" w:rsidRDefault="00EB05F1" w:rsidP="00AD6CE4">
            <w:pPr>
              <w:pStyle w:val="ACK-ChoreographyBody"/>
            </w:pPr>
            <w:r w:rsidRPr="006D6BB6">
              <w:t>-</w:t>
            </w:r>
          </w:p>
        </w:tc>
        <w:tc>
          <w:tcPr>
            <w:tcW w:w="1593" w:type="dxa"/>
          </w:tcPr>
          <w:p w14:paraId="2C8D1006" w14:textId="56591D8F"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701" w:type="dxa"/>
          </w:tcPr>
          <w:p w14:paraId="3AAC8275" w14:textId="33CFEAF0" w:rsidR="00EB05F1" w:rsidRPr="006D6BB6" w:rsidRDefault="00EB05F1" w:rsidP="00AD6CE4">
            <w:pPr>
              <w:pStyle w:val="ACK-ChoreographyBody"/>
            </w:pPr>
            <w:r w:rsidRPr="006D6BB6">
              <w:rPr>
                <w:szCs w:val="16"/>
              </w:rPr>
              <w:t>ACK^</w:t>
            </w:r>
            <w:r>
              <w:rPr>
                <w:szCs w:val="16"/>
              </w:rPr>
              <w:t>A28</w:t>
            </w:r>
            <w:r w:rsidRPr="006D6BB6">
              <w:rPr>
                <w:szCs w:val="16"/>
              </w:rPr>
              <w:t>^ACK</w:t>
            </w:r>
          </w:p>
        </w:tc>
      </w:tr>
    </w:tbl>
    <w:p w14:paraId="6BEC027E" w14:textId="77777777" w:rsidR="00715956" w:rsidRPr="00F21240" w:rsidRDefault="00715956">
      <w:pPr>
        <w:rPr>
          <w:noProof/>
        </w:rPr>
      </w:pPr>
    </w:p>
    <w:p w14:paraId="5828924F" w14:textId="77777777" w:rsidR="00715956" w:rsidRPr="00F21240" w:rsidRDefault="00715956">
      <w:pPr>
        <w:pStyle w:val="MsgTableCaption"/>
        <w:rPr>
          <w:noProof/>
        </w:rPr>
      </w:pPr>
      <w:r w:rsidRPr="00F21240">
        <w:rPr>
          <w:noProof/>
        </w:rPr>
        <w:t>ACK^A28^ACK: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F21240" w:rsidRDefault="00715956">
            <w:pPr>
              <w:pStyle w:val="MsgTableHeader"/>
              <w:jc w:val="center"/>
              <w:rPr>
                <w:noProof/>
              </w:rPr>
            </w:pPr>
            <w:r w:rsidRPr="00F21240">
              <w:rPr>
                <w:noProof/>
              </w:rPr>
              <w:t>Chapter</w:t>
            </w:r>
          </w:p>
        </w:tc>
      </w:tr>
      <w:tr w:rsidR="00715956" w:rsidRPr="00715956"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F21240" w:rsidRDefault="00715956">
            <w:pPr>
              <w:pStyle w:val="MsgTableBody"/>
              <w:jc w:val="center"/>
              <w:rPr>
                <w:noProof/>
              </w:rPr>
            </w:pPr>
            <w:r w:rsidRPr="00F21240">
              <w:rPr>
                <w:noProof/>
              </w:rPr>
              <w:t>2</w:t>
            </w:r>
          </w:p>
        </w:tc>
      </w:tr>
      <w:tr w:rsidR="00715956" w:rsidRPr="00715956"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F21240" w:rsidRDefault="00715956">
            <w:pPr>
              <w:pStyle w:val="MsgTableBody"/>
              <w:jc w:val="center"/>
              <w:rPr>
                <w:noProof/>
              </w:rPr>
            </w:pPr>
            <w:r w:rsidRPr="00F21240">
              <w:rPr>
                <w:noProof/>
              </w:rPr>
              <w:t>2</w:t>
            </w:r>
          </w:p>
        </w:tc>
      </w:tr>
      <w:tr w:rsidR="00715956" w:rsidRPr="00715956"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F21240" w:rsidRDefault="00715956">
            <w:pPr>
              <w:pStyle w:val="MsgTableBody"/>
              <w:jc w:val="center"/>
              <w:rPr>
                <w:noProof/>
              </w:rPr>
            </w:pPr>
            <w:r w:rsidRPr="00F21240">
              <w:rPr>
                <w:noProof/>
              </w:rPr>
              <w:t>2</w:t>
            </w:r>
          </w:p>
        </w:tc>
      </w:tr>
      <w:tr w:rsidR="00715956" w:rsidRPr="00715956"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F21240" w:rsidRDefault="00715956">
            <w:pPr>
              <w:pStyle w:val="MsgTableBody"/>
              <w:jc w:val="center"/>
              <w:rPr>
                <w:noProof/>
              </w:rPr>
            </w:pPr>
            <w:r w:rsidRPr="00F21240">
              <w:rPr>
                <w:noProof/>
              </w:rPr>
              <w:t>2</w:t>
            </w:r>
          </w:p>
        </w:tc>
      </w:tr>
      <w:tr w:rsidR="00715956" w:rsidRPr="00715956"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F21240" w:rsidRDefault="00715956">
            <w:pPr>
              <w:pStyle w:val="MsgTableBody"/>
              <w:jc w:val="center"/>
              <w:rPr>
                <w:noProof/>
              </w:rPr>
            </w:pPr>
            <w:r w:rsidRPr="00F21240">
              <w:rPr>
                <w:noProof/>
              </w:rPr>
              <w:t>2</w:t>
            </w:r>
          </w:p>
        </w:tc>
      </w:tr>
    </w:tbl>
    <w:p w14:paraId="3E35DA00" w14:textId="0D9EA4B7" w:rsidR="00B270F6" w:rsidRDefault="00B270F6" w:rsidP="00FB5375">
      <w:bookmarkStart w:id="3081" w:name="_Toc348245004"/>
      <w:bookmarkStart w:id="3082" w:name="_Toc348258192"/>
      <w:bookmarkStart w:id="3083" w:name="_Toc348263375"/>
      <w:bookmarkStart w:id="3084" w:name="_Toc348336789"/>
      <w:bookmarkStart w:id="3085" w:name="_Toc348768102"/>
      <w:bookmarkStart w:id="3086" w:name="_Toc380435650"/>
      <w:bookmarkStart w:id="3087" w:name="_Toc359236146"/>
      <w:bookmarkStart w:id="3088" w:name="_Toc1815967"/>
      <w:bookmarkStart w:id="3089" w:name="_Toc21372511"/>
      <w:bookmarkStart w:id="3090" w:name="_Toc175991985"/>
      <w:bookmarkStart w:id="3091"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6BB6" w14:paraId="4C24AECC" w14:textId="77777777" w:rsidTr="00FB5375">
        <w:trPr>
          <w:jc w:val="center"/>
        </w:trPr>
        <w:tc>
          <w:tcPr>
            <w:tcW w:w="6799" w:type="dxa"/>
            <w:gridSpan w:val="4"/>
          </w:tcPr>
          <w:p w14:paraId="3AF7B698" w14:textId="201533D7" w:rsidR="00FB5375" w:rsidRPr="006D6BB6" w:rsidRDefault="00FB5375" w:rsidP="00FB5375">
            <w:pPr>
              <w:pStyle w:val="ACK-ChoreographyHeader"/>
            </w:pPr>
            <w:r w:rsidRPr="00C20CAF">
              <w:t>Acknowledgment Choreography</w:t>
            </w:r>
          </w:p>
        </w:tc>
      </w:tr>
      <w:tr w:rsidR="00FB5375" w:rsidRPr="006D6BB6" w14:paraId="2AB9EEC1" w14:textId="77777777" w:rsidTr="00FB5375">
        <w:trPr>
          <w:jc w:val="center"/>
        </w:trPr>
        <w:tc>
          <w:tcPr>
            <w:tcW w:w="6799" w:type="dxa"/>
            <w:gridSpan w:val="4"/>
          </w:tcPr>
          <w:p w14:paraId="09A56FAD" w14:textId="0426771F" w:rsidR="00FB5375" w:rsidRPr="00C20CAF" w:rsidRDefault="009118D0" w:rsidP="00FB5375">
            <w:pPr>
              <w:pStyle w:val="ACK-ChoreographyHeader"/>
            </w:pPr>
            <w:r w:rsidRPr="00F21240">
              <w:rPr>
                <w:noProof/>
              </w:rPr>
              <w:t>ACK^A28^ACK</w:t>
            </w:r>
          </w:p>
        </w:tc>
      </w:tr>
      <w:tr w:rsidR="00B270F6" w:rsidRPr="006D6BB6" w14:paraId="7FE15B55" w14:textId="77777777" w:rsidTr="00FB5375">
        <w:trPr>
          <w:jc w:val="center"/>
        </w:trPr>
        <w:tc>
          <w:tcPr>
            <w:tcW w:w="1559" w:type="dxa"/>
          </w:tcPr>
          <w:p w14:paraId="32F904A6" w14:textId="77777777" w:rsidR="00B270F6" w:rsidRPr="006D6BB6" w:rsidRDefault="00B270F6" w:rsidP="0025077B">
            <w:pPr>
              <w:pStyle w:val="ACK-ChoreographyBody"/>
            </w:pPr>
            <w:r w:rsidRPr="006D6BB6">
              <w:t>Field name</w:t>
            </w:r>
          </w:p>
        </w:tc>
        <w:tc>
          <w:tcPr>
            <w:tcW w:w="2527" w:type="dxa"/>
          </w:tcPr>
          <w:p w14:paraId="16341532" w14:textId="77777777" w:rsidR="00B270F6" w:rsidRPr="006D6BB6" w:rsidRDefault="00B270F6" w:rsidP="0025077B">
            <w:pPr>
              <w:pStyle w:val="ACK-ChoreographyBody"/>
            </w:pPr>
            <w:r w:rsidRPr="006D6BB6">
              <w:t>Field Value: Original mode</w:t>
            </w:r>
          </w:p>
        </w:tc>
        <w:tc>
          <w:tcPr>
            <w:tcW w:w="2713" w:type="dxa"/>
            <w:gridSpan w:val="2"/>
          </w:tcPr>
          <w:p w14:paraId="671DDE2D" w14:textId="77777777" w:rsidR="00B270F6" w:rsidRPr="006D6BB6" w:rsidRDefault="00B270F6" w:rsidP="0025077B">
            <w:pPr>
              <w:pStyle w:val="ACK-ChoreographyBody"/>
            </w:pPr>
            <w:r w:rsidRPr="006D6BB6">
              <w:t>Field value: Enhanced mode</w:t>
            </w:r>
          </w:p>
        </w:tc>
      </w:tr>
      <w:tr w:rsidR="00A57961" w:rsidRPr="006D6BB6" w14:paraId="7F6BBDBD" w14:textId="77777777" w:rsidTr="00FB5375">
        <w:trPr>
          <w:jc w:val="center"/>
        </w:trPr>
        <w:tc>
          <w:tcPr>
            <w:tcW w:w="1559" w:type="dxa"/>
          </w:tcPr>
          <w:p w14:paraId="0379B6CE" w14:textId="77777777" w:rsidR="00A57961" w:rsidRPr="006D6BB6" w:rsidRDefault="00A57961" w:rsidP="0025077B">
            <w:pPr>
              <w:pStyle w:val="ACK-ChoreographyBody"/>
            </w:pPr>
            <w:r w:rsidRPr="006D6BB6">
              <w:t>MSH.15</w:t>
            </w:r>
          </w:p>
        </w:tc>
        <w:tc>
          <w:tcPr>
            <w:tcW w:w="2527" w:type="dxa"/>
          </w:tcPr>
          <w:p w14:paraId="6F66B81A" w14:textId="77777777" w:rsidR="00A57961" w:rsidRPr="006D6BB6" w:rsidRDefault="00A57961" w:rsidP="0025077B">
            <w:pPr>
              <w:pStyle w:val="ACK-ChoreographyBody"/>
            </w:pPr>
            <w:r w:rsidRPr="006D6BB6">
              <w:t>Blank</w:t>
            </w:r>
          </w:p>
        </w:tc>
        <w:tc>
          <w:tcPr>
            <w:tcW w:w="456" w:type="dxa"/>
          </w:tcPr>
          <w:p w14:paraId="52B1B149" w14:textId="77777777" w:rsidR="00A57961" w:rsidRPr="006D6BB6" w:rsidRDefault="00A57961" w:rsidP="0025077B">
            <w:pPr>
              <w:pStyle w:val="ACK-ChoreographyBody"/>
            </w:pPr>
            <w:r w:rsidRPr="006D6BB6">
              <w:t>NE</w:t>
            </w:r>
          </w:p>
        </w:tc>
        <w:tc>
          <w:tcPr>
            <w:tcW w:w="2257" w:type="dxa"/>
          </w:tcPr>
          <w:p w14:paraId="05EB1078" w14:textId="77777777" w:rsidR="00A57961" w:rsidRPr="006D6BB6" w:rsidRDefault="00A57961" w:rsidP="0025077B">
            <w:pPr>
              <w:pStyle w:val="ACK-ChoreographyBody"/>
            </w:pPr>
            <w:r w:rsidRPr="006D6BB6">
              <w:t>AL, SU, ER</w:t>
            </w:r>
          </w:p>
        </w:tc>
      </w:tr>
      <w:tr w:rsidR="00A57961" w:rsidRPr="006D6BB6" w14:paraId="3414E3CE" w14:textId="77777777" w:rsidTr="00FB5375">
        <w:trPr>
          <w:jc w:val="center"/>
        </w:trPr>
        <w:tc>
          <w:tcPr>
            <w:tcW w:w="1559" w:type="dxa"/>
          </w:tcPr>
          <w:p w14:paraId="635AFEDC" w14:textId="77777777" w:rsidR="00A57961" w:rsidRPr="006D6BB6" w:rsidRDefault="00A57961" w:rsidP="0025077B">
            <w:pPr>
              <w:pStyle w:val="ACK-ChoreographyBody"/>
            </w:pPr>
            <w:r w:rsidRPr="006D6BB6">
              <w:t>MSH.16</w:t>
            </w:r>
          </w:p>
        </w:tc>
        <w:tc>
          <w:tcPr>
            <w:tcW w:w="2527" w:type="dxa"/>
          </w:tcPr>
          <w:p w14:paraId="34F019DC" w14:textId="77777777" w:rsidR="00A57961" w:rsidRPr="006D6BB6" w:rsidRDefault="00A57961" w:rsidP="0025077B">
            <w:pPr>
              <w:pStyle w:val="ACK-ChoreographyBody"/>
            </w:pPr>
            <w:r w:rsidRPr="006D6BB6">
              <w:t>Blank</w:t>
            </w:r>
          </w:p>
        </w:tc>
        <w:tc>
          <w:tcPr>
            <w:tcW w:w="456" w:type="dxa"/>
          </w:tcPr>
          <w:p w14:paraId="7A1CE1E3" w14:textId="77777777" w:rsidR="00A57961" w:rsidRPr="006D6BB6" w:rsidRDefault="00A57961" w:rsidP="0025077B">
            <w:pPr>
              <w:pStyle w:val="ACK-ChoreographyBody"/>
            </w:pPr>
            <w:r w:rsidRPr="006D6BB6">
              <w:t>NE</w:t>
            </w:r>
          </w:p>
        </w:tc>
        <w:tc>
          <w:tcPr>
            <w:tcW w:w="2257" w:type="dxa"/>
          </w:tcPr>
          <w:p w14:paraId="4112C0EB" w14:textId="77777777" w:rsidR="00A57961" w:rsidRPr="006D6BB6" w:rsidRDefault="00A57961" w:rsidP="0025077B">
            <w:pPr>
              <w:pStyle w:val="ACK-ChoreographyBody"/>
            </w:pPr>
            <w:r w:rsidRPr="006D6BB6">
              <w:t>NE</w:t>
            </w:r>
          </w:p>
        </w:tc>
      </w:tr>
      <w:tr w:rsidR="00A57961" w:rsidRPr="006D6BB6" w14:paraId="318C5D63" w14:textId="77777777" w:rsidTr="00FB5375">
        <w:trPr>
          <w:jc w:val="center"/>
        </w:trPr>
        <w:tc>
          <w:tcPr>
            <w:tcW w:w="1559" w:type="dxa"/>
          </w:tcPr>
          <w:p w14:paraId="20741ED1" w14:textId="77777777" w:rsidR="00A57961" w:rsidRPr="006D6BB6" w:rsidRDefault="00A57961" w:rsidP="0025077B">
            <w:pPr>
              <w:pStyle w:val="ACK-ChoreographyBody"/>
            </w:pPr>
            <w:r w:rsidRPr="006D6BB6">
              <w:t>Immediate Ack</w:t>
            </w:r>
          </w:p>
        </w:tc>
        <w:tc>
          <w:tcPr>
            <w:tcW w:w="2527" w:type="dxa"/>
          </w:tcPr>
          <w:p w14:paraId="21CF0E9F" w14:textId="77777777" w:rsidR="00A57961" w:rsidRPr="006D6BB6" w:rsidRDefault="00A57961" w:rsidP="0025077B">
            <w:pPr>
              <w:pStyle w:val="ACK-ChoreographyBody"/>
            </w:pPr>
            <w:r w:rsidRPr="006D6BB6">
              <w:t>-</w:t>
            </w:r>
          </w:p>
        </w:tc>
        <w:tc>
          <w:tcPr>
            <w:tcW w:w="456" w:type="dxa"/>
          </w:tcPr>
          <w:p w14:paraId="1F70A34F" w14:textId="77777777" w:rsidR="00A57961" w:rsidRPr="006D6BB6" w:rsidRDefault="00A57961" w:rsidP="0025077B">
            <w:pPr>
              <w:pStyle w:val="ACK-ChoreographyBody"/>
            </w:pPr>
            <w:r w:rsidRPr="006D6BB6">
              <w:t>-</w:t>
            </w:r>
          </w:p>
        </w:tc>
        <w:tc>
          <w:tcPr>
            <w:tcW w:w="2257" w:type="dxa"/>
          </w:tcPr>
          <w:p w14:paraId="3F35D45B" w14:textId="6C45C3F4" w:rsidR="00A57961" w:rsidRPr="006D6BB6" w:rsidRDefault="00A57961" w:rsidP="0025077B">
            <w:pPr>
              <w:pStyle w:val="ACK-ChoreographyBody"/>
            </w:pPr>
            <w:r w:rsidRPr="006D6BB6">
              <w:rPr>
                <w:szCs w:val="16"/>
              </w:rPr>
              <w:t>ACK^</w:t>
            </w:r>
            <w:r>
              <w:rPr>
                <w:szCs w:val="16"/>
              </w:rPr>
              <w:t>A28</w:t>
            </w:r>
            <w:r w:rsidRPr="006D6BB6">
              <w:rPr>
                <w:szCs w:val="16"/>
              </w:rPr>
              <w:t>^ACK</w:t>
            </w:r>
          </w:p>
        </w:tc>
      </w:tr>
      <w:tr w:rsidR="00A57961" w:rsidRPr="006D6BB6" w14:paraId="71B1FD8C" w14:textId="77777777" w:rsidTr="00FB5375">
        <w:trPr>
          <w:jc w:val="center"/>
        </w:trPr>
        <w:tc>
          <w:tcPr>
            <w:tcW w:w="1559" w:type="dxa"/>
          </w:tcPr>
          <w:p w14:paraId="70E77DE5" w14:textId="77777777" w:rsidR="00A57961" w:rsidRPr="006D6BB6" w:rsidRDefault="00A57961" w:rsidP="0025077B">
            <w:pPr>
              <w:pStyle w:val="ACK-ChoreographyBody"/>
            </w:pPr>
            <w:r w:rsidRPr="006D6BB6">
              <w:t>Application Ack</w:t>
            </w:r>
          </w:p>
        </w:tc>
        <w:tc>
          <w:tcPr>
            <w:tcW w:w="2527" w:type="dxa"/>
          </w:tcPr>
          <w:p w14:paraId="7BD5BFB6" w14:textId="5C9EB8B0" w:rsidR="00A57961" w:rsidRPr="006D6BB6" w:rsidRDefault="00A57961" w:rsidP="0025077B">
            <w:pPr>
              <w:pStyle w:val="ACK-ChoreographyBody"/>
            </w:pPr>
            <w:r>
              <w:rPr>
                <w:szCs w:val="16"/>
              </w:rPr>
              <w:t>-</w:t>
            </w:r>
          </w:p>
        </w:tc>
        <w:tc>
          <w:tcPr>
            <w:tcW w:w="456" w:type="dxa"/>
          </w:tcPr>
          <w:p w14:paraId="52289D55" w14:textId="77777777" w:rsidR="00A57961" w:rsidRPr="006D6BB6" w:rsidRDefault="00A57961" w:rsidP="0025077B">
            <w:pPr>
              <w:pStyle w:val="ACK-ChoreographyBody"/>
            </w:pPr>
            <w:r w:rsidRPr="006D6BB6">
              <w:t>-</w:t>
            </w:r>
          </w:p>
        </w:tc>
        <w:tc>
          <w:tcPr>
            <w:tcW w:w="2257" w:type="dxa"/>
          </w:tcPr>
          <w:p w14:paraId="7B28953A" w14:textId="77777777" w:rsidR="00A57961" w:rsidRPr="006D6BB6" w:rsidRDefault="00A57961" w:rsidP="0025077B">
            <w:pPr>
              <w:pStyle w:val="ACK-ChoreographyBody"/>
            </w:pPr>
            <w:r w:rsidRPr="006D6BB6">
              <w:t>-</w:t>
            </w:r>
          </w:p>
        </w:tc>
      </w:tr>
    </w:tbl>
    <w:p w14:paraId="5458C830" w14:textId="77777777" w:rsidR="00715956" w:rsidRPr="00F21240" w:rsidRDefault="00715956">
      <w:pPr>
        <w:pStyle w:val="Heading3"/>
        <w:rPr>
          <w:noProof/>
        </w:rPr>
      </w:pPr>
      <w:bookmarkStart w:id="3092" w:name="_Toc27754814"/>
      <w:bookmarkStart w:id="3093" w:name="_Toc109892109"/>
      <w:r w:rsidRPr="00F21240">
        <w:rPr>
          <w:noProof/>
        </w:rPr>
        <w:t>ADT/ACK - Delete Person Information (Event A29</w:t>
      </w:r>
      <w:r w:rsidRPr="00F21240">
        <w:rPr>
          <w:noProof/>
        </w:rPr>
        <w:fldChar w:fldCharType="begin"/>
      </w:r>
      <w:r w:rsidRPr="00F21240">
        <w:rPr>
          <w:noProof/>
        </w:rPr>
        <w:instrText>XE "A29"</w:instrText>
      </w:r>
      <w:r w:rsidRPr="00F21240">
        <w:rPr>
          <w:noProof/>
        </w:rPr>
        <w:fldChar w:fldCharType="end"/>
      </w:r>
      <w:r w:rsidRPr="00F21240">
        <w:rPr>
          <w:noProof/>
        </w:rPr>
        <w:t>)</w:t>
      </w:r>
      <w:bookmarkEnd w:id="3081"/>
      <w:bookmarkEnd w:id="3082"/>
      <w:bookmarkEnd w:id="3083"/>
      <w:bookmarkEnd w:id="3084"/>
      <w:bookmarkEnd w:id="3085"/>
      <w:bookmarkEnd w:id="3086"/>
      <w:bookmarkEnd w:id="3087"/>
      <w:bookmarkEnd w:id="3088"/>
      <w:bookmarkEnd w:id="3089"/>
      <w:bookmarkEnd w:id="3090"/>
      <w:bookmarkEnd w:id="3091"/>
      <w:bookmarkEnd w:id="3092"/>
      <w:bookmarkEnd w:id="3093"/>
    </w:p>
    <w:p w14:paraId="6D04BBAB" w14:textId="77777777" w:rsidR="00715956" w:rsidRPr="00F21240" w:rsidRDefault="00715956">
      <w:pPr>
        <w:pStyle w:val="NormalIndented"/>
        <w:rPr>
          <w:noProof/>
        </w:rPr>
      </w:pPr>
      <w:r w:rsidRPr="00F21240">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4AA80E86" w14:textId="77777777" w:rsidR="00715956" w:rsidRPr="00F21240" w:rsidRDefault="00715956">
      <w:pPr>
        <w:pStyle w:val="MsgTableCaption"/>
        <w:rPr>
          <w:noProof/>
        </w:rPr>
      </w:pPr>
      <w:r w:rsidRPr="00F21240">
        <w:rPr>
          <w:noProof/>
        </w:rPr>
        <w:t>ADT^A29^ADT_A21: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F21240" w:rsidRDefault="00715956">
            <w:pPr>
              <w:pStyle w:val="MsgTableHeader"/>
              <w:jc w:val="center"/>
              <w:rPr>
                <w:noProof/>
              </w:rPr>
            </w:pPr>
            <w:r w:rsidRPr="00F21240">
              <w:rPr>
                <w:noProof/>
              </w:rPr>
              <w:t>Chapter</w:t>
            </w:r>
          </w:p>
        </w:tc>
      </w:tr>
      <w:tr w:rsidR="00715956" w:rsidRPr="00715956"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F21240" w:rsidRDefault="00715956">
            <w:pPr>
              <w:pStyle w:val="MsgTableBody"/>
              <w:jc w:val="center"/>
              <w:rPr>
                <w:noProof/>
              </w:rPr>
            </w:pPr>
            <w:r w:rsidRPr="00F21240">
              <w:rPr>
                <w:noProof/>
              </w:rPr>
              <w:t>2</w:t>
            </w:r>
          </w:p>
        </w:tc>
      </w:tr>
      <w:tr w:rsidR="00622FC8" w:rsidRPr="00151483"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594536" w:rsidRDefault="00622FC8" w:rsidP="00622FC8">
            <w:pPr>
              <w:pStyle w:val="MsgTableBody"/>
              <w:jc w:val="center"/>
              <w:rPr>
                <w:noProof/>
              </w:rPr>
            </w:pPr>
            <w:r w:rsidRPr="00594536">
              <w:rPr>
                <w:noProof/>
              </w:rPr>
              <w:t>3</w:t>
            </w:r>
          </w:p>
        </w:tc>
      </w:tr>
      <w:tr w:rsidR="00715956" w:rsidRPr="00715956"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F21240" w:rsidRDefault="00715956">
            <w:pPr>
              <w:pStyle w:val="MsgTableBody"/>
              <w:jc w:val="center"/>
              <w:rPr>
                <w:noProof/>
              </w:rPr>
            </w:pPr>
            <w:r w:rsidRPr="00F21240">
              <w:rPr>
                <w:noProof/>
              </w:rPr>
              <w:t>2</w:t>
            </w:r>
          </w:p>
        </w:tc>
      </w:tr>
      <w:tr w:rsidR="00715956" w:rsidRPr="00715956"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F21240" w:rsidRDefault="00715956">
            <w:pPr>
              <w:pStyle w:val="MsgTableBody"/>
              <w:jc w:val="center"/>
              <w:rPr>
                <w:noProof/>
              </w:rPr>
            </w:pPr>
            <w:r w:rsidRPr="00F21240">
              <w:rPr>
                <w:noProof/>
              </w:rPr>
              <w:t>2</w:t>
            </w:r>
          </w:p>
        </w:tc>
      </w:tr>
      <w:tr w:rsidR="00715956" w:rsidRPr="00715956"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F21240" w:rsidRDefault="00715956">
            <w:pPr>
              <w:pStyle w:val="MsgTableBody"/>
              <w:jc w:val="center"/>
              <w:rPr>
                <w:noProof/>
              </w:rPr>
            </w:pPr>
            <w:r w:rsidRPr="00F21240">
              <w:rPr>
                <w:noProof/>
              </w:rPr>
              <w:t>3</w:t>
            </w:r>
          </w:p>
        </w:tc>
      </w:tr>
      <w:tr w:rsidR="00715956" w:rsidRPr="00715956"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F21240" w:rsidRDefault="00715956">
            <w:pPr>
              <w:pStyle w:val="MsgTableBody"/>
              <w:jc w:val="center"/>
              <w:rPr>
                <w:noProof/>
              </w:rPr>
            </w:pPr>
            <w:r w:rsidRPr="00F21240">
              <w:rPr>
                <w:noProof/>
              </w:rPr>
              <w:t>3</w:t>
            </w:r>
          </w:p>
        </w:tc>
      </w:tr>
      <w:tr w:rsidR="00715956" w:rsidRPr="00715956"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F21240" w:rsidRDefault="00715956">
            <w:pPr>
              <w:pStyle w:val="MsgTableBody"/>
              <w:jc w:val="center"/>
              <w:rPr>
                <w:noProof/>
              </w:rPr>
            </w:pPr>
            <w:r w:rsidRPr="00F21240">
              <w:rPr>
                <w:noProof/>
              </w:rPr>
              <w:t>3</w:t>
            </w:r>
          </w:p>
        </w:tc>
      </w:tr>
      <w:tr w:rsidR="00DC3443" w:rsidRPr="00715956" w14:paraId="16F7C54F" w14:textId="77777777" w:rsidTr="00D50068">
        <w:trPr>
          <w:jc w:val="center"/>
          <w:ins w:id="3094" w:author="Merrick, Riki | APHL" w:date="2022-07-17T16:59:00Z"/>
        </w:trPr>
        <w:tc>
          <w:tcPr>
            <w:tcW w:w="2882" w:type="dxa"/>
            <w:tcBorders>
              <w:top w:val="dotted" w:sz="4" w:space="0" w:color="auto"/>
              <w:left w:val="nil"/>
              <w:bottom w:val="dotted" w:sz="4" w:space="0" w:color="auto"/>
              <w:right w:val="nil"/>
            </w:tcBorders>
            <w:shd w:val="clear" w:color="auto" w:fill="FFFFFF"/>
          </w:tcPr>
          <w:p w14:paraId="36AEC62C" w14:textId="23E66C8F" w:rsidR="00DC3443" w:rsidRPr="00F21240" w:rsidRDefault="00DC3443" w:rsidP="00DC3443">
            <w:pPr>
              <w:pStyle w:val="MsgTableBody"/>
              <w:rPr>
                <w:ins w:id="3095" w:author="Merrick, Riki | APHL" w:date="2022-07-17T16:59:00Z"/>
                <w:noProof/>
              </w:rPr>
            </w:pPr>
            <w:ins w:id="3096"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69F54F0A" w14:textId="59DF679D" w:rsidR="00DC3443" w:rsidRPr="00F21240" w:rsidRDefault="00DC3443" w:rsidP="00DC3443">
            <w:pPr>
              <w:pStyle w:val="MsgTableBody"/>
              <w:rPr>
                <w:ins w:id="3097" w:author="Merrick, Riki | APHL" w:date="2022-07-17T16:59:00Z"/>
                <w:noProof/>
              </w:rPr>
            </w:pPr>
            <w:ins w:id="3098"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2E6104C" w14:textId="77777777" w:rsidR="00DC3443" w:rsidRPr="00F21240" w:rsidRDefault="00DC3443" w:rsidP="00DC3443">
            <w:pPr>
              <w:pStyle w:val="MsgTableBody"/>
              <w:jc w:val="center"/>
              <w:rPr>
                <w:ins w:id="3099"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4F0BE908" w14:textId="6A96DEAE" w:rsidR="00DC3443" w:rsidRPr="00F21240" w:rsidRDefault="00DC3443" w:rsidP="00DC3443">
            <w:pPr>
              <w:pStyle w:val="MsgTableBody"/>
              <w:jc w:val="center"/>
              <w:rPr>
                <w:ins w:id="3100" w:author="Merrick, Riki | APHL" w:date="2022-07-17T16:59:00Z"/>
                <w:noProof/>
              </w:rPr>
            </w:pPr>
            <w:ins w:id="3101" w:author="Merrick, Riki | APHL" w:date="2022-07-17T16:59:00Z">
              <w:r>
                <w:rPr>
                  <w:noProof/>
                </w:rPr>
                <w:t>3</w:t>
              </w:r>
            </w:ins>
          </w:p>
        </w:tc>
      </w:tr>
      <w:tr w:rsidR="00DC3443" w:rsidRPr="00715956" w14:paraId="192A43B2" w14:textId="77777777" w:rsidTr="00D50068">
        <w:trPr>
          <w:jc w:val="center"/>
          <w:ins w:id="3102" w:author="Merrick, Riki | APHL" w:date="2022-07-17T16:59:00Z"/>
        </w:trPr>
        <w:tc>
          <w:tcPr>
            <w:tcW w:w="2882" w:type="dxa"/>
            <w:tcBorders>
              <w:top w:val="dotted" w:sz="4" w:space="0" w:color="auto"/>
              <w:left w:val="nil"/>
              <w:bottom w:val="dotted" w:sz="4" w:space="0" w:color="auto"/>
              <w:right w:val="nil"/>
            </w:tcBorders>
            <w:shd w:val="clear" w:color="auto" w:fill="FFFFFF"/>
          </w:tcPr>
          <w:p w14:paraId="3A59134F" w14:textId="38E9A196" w:rsidR="00DC3443" w:rsidRPr="00F21240" w:rsidRDefault="00DC3443" w:rsidP="00DC3443">
            <w:pPr>
              <w:pStyle w:val="MsgTableBody"/>
              <w:rPr>
                <w:ins w:id="3103" w:author="Merrick, Riki | APHL" w:date="2022-07-17T16:59:00Z"/>
                <w:noProof/>
              </w:rPr>
            </w:pPr>
            <w:ins w:id="3104"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06468C9A" w14:textId="75E8D24D" w:rsidR="00DC3443" w:rsidRPr="00F21240" w:rsidRDefault="00DC3443" w:rsidP="00DC3443">
            <w:pPr>
              <w:pStyle w:val="MsgTableBody"/>
              <w:rPr>
                <w:ins w:id="3105" w:author="Merrick, Riki | APHL" w:date="2022-07-17T16:59:00Z"/>
                <w:noProof/>
              </w:rPr>
            </w:pPr>
            <w:ins w:id="3106"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B8CADAF" w14:textId="77777777" w:rsidR="00DC3443" w:rsidRPr="00F21240" w:rsidRDefault="00DC3443" w:rsidP="00DC3443">
            <w:pPr>
              <w:pStyle w:val="MsgTableBody"/>
              <w:jc w:val="center"/>
              <w:rPr>
                <w:ins w:id="3107"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3EF00630" w14:textId="7FD8D9DE" w:rsidR="00DC3443" w:rsidRPr="00F21240" w:rsidRDefault="00DC3443" w:rsidP="00DC3443">
            <w:pPr>
              <w:pStyle w:val="MsgTableBody"/>
              <w:jc w:val="center"/>
              <w:rPr>
                <w:ins w:id="3108" w:author="Merrick, Riki | APHL" w:date="2022-07-17T16:59:00Z"/>
                <w:noProof/>
              </w:rPr>
            </w:pPr>
            <w:ins w:id="3109" w:author="Merrick, Riki | APHL" w:date="2022-07-17T16:59:00Z">
              <w:r>
                <w:rPr>
                  <w:noProof/>
                </w:rPr>
                <w:t>3</w:t>
              </w:r>
            </w:ins>
          </w:p>
        </w:tc>
      </w:tr>
      <w:tr w:rsidR="00DC3443" w:rsidRPr="00715956" w14:paraId="704B73BA" w14:textId="77777777" w:rsidTr="00D50068">
        <w:trPr>
          <w:jc w:val="center"/>
          <w:ins w:id="3110" w:author="Merrick, Riki | APHL" w:date="2022-07-17T16:59:00Z"/>
        </w:trPr>
        <w:tc>
          <w:tcPr>
            <w:tcW w:w="2882" w:type="dxa"/>
            <w:tcBorders>
              <w:top w:val="dotted" w:sz="4" w:space="0" w:color="auto"/>
              <w:left w:val="nil"/>
              <w:bottom w:val="dotted" w:sz="4" w:space="0" w:color="auto"/>
              <w:right w:val="nil"/>
            </w:tcBorders>
            <w:shd w:val="clear" w:color="auto" w:fill="FFFFFF"/>
          </w:tcPr>
          <w:p w14:paraId="0573B87E" w14:textId="3D2B0A44" w:rsidR="00DC3443" w:rsidRPr="00F21240" w:rsidRDefault="00DC3443" w:rsidP="00DC3443">
            <w:pPr>
              <w:pStyle w:val="MsgTableBody"/>
              <w:rPr>
                <w:ins w:id="3111" w:author="Merrick, Riki | APHL" w:date="2022-07-17T16:59:00Z"/>
                <w:noProof/>
              </w:rPr>
            </w:pPr>
            <w:ins w:id="3112"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43796F6C" w14:textId="3735ACD8" w:rsidR="00DC3443" w:rsidRPr="00F21240" w:rsidRDefault="00DC3443" w:rsidP="00DC3443">
            <w:pPr>
              <w:pStyle w:val="MsgTableBody"/>
              <w:rPr>
                <w:ins w:id="3113" w:author="Merrick, Riki | APHL" w:date="2022-07-17T16:59:00Z"/>
                <w:noProof/>
              </w:rPr>
            </w:pPr>
            <w:ins w:id="3114" w:author="Merrick, Riki | APHL" w:date="2022-07-17T16:59: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4B45E2C" w14:textId="77777777" w:rsidR="00DC3443" w:rsidRPr="00F21240" w:rsidRDefault="00DC3443" w:rsidP="00DC3443">
            <w:pPr>
              <w:pStyle w:val="MsgTableBody"/>
              <w:jc w:val="center"/>
              <w:rPr>
                <w:ins w:id="3115"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368D92F4" w14:textId="2134A1A7" w:rsidR="00DC3443" w:rsidRPr="00F21240" w:rsidRDefault="00DC3443" w:rsidP="00DC3443">
            <w:pPr>
              <w:pStyle w:val="MsgTableBody"/>
              <w:jc w:val="center"/>
              <w:rPr>
                <w:ins w:id="3116" w:author="Merrick, Riki | APHL" w:date="2022-07-17T16:59:00Z"/>
                <w:noProof/>
              </w:rPr>
            </w:pPr>
            <w:ins w:id="3117" w:author="Merrick, Riki | APHL" w:date="2022-07-17T16:59:00Z">
              <w:r>
                <w:rPr>
                  <w:noProof/>
                </w:rPr>
                <w:t>3</w:t>
              </w:r>
            </w:ins>
          </w:p>
        </w:tc>
      </w:tr>
      <w:tr w:rsidR="00DC3443" w:rsidRPr="00715956"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DC3443" w:rsidRPr="00F21240" w:rsidRDefault="00DC3443" w:rsidP="00DC3443">
            <w:pPr>
              <w:pStyle w:val="MsgTableBody"/>
              <w:jc w:val="center"/>
              <w:rPr>
                <w:noProof/>
              </w:rPr>
            </w:pPr>
            <w:r w:rsidRPr="00F21240">
              <w:rPr>
                <w:noProof/>
              </w:rPr>
              <w:t>3</w:t>
            </w:r>
          </w:p>
        </w:tc>
      </w:tr>
      <w:tr w:rsidR="00DC3443" w:rsidRPr="00715956"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DC3443" w:rsidRPr="00F21240" w:rsidRDefault="00DC3443" w:rsidP="00DC3443">
            <w:pPr>
              <w:pStyle w:val="MsgTableBody"/>
              <w:jc w:val="center"/>
              <w:rPr>
                <w:noProof/>
              </w:rPr>
            </w:pPr>
            <w:r w:rsidRPr="00F21240">
              <w:rPr>
                <w:noProof/>
              </w:rPr>
              <w:t>3</w:t>
            </w:r>
          </w:p>
        </w:tc>
      </w:tr>
      <w:tr w:rsidR="00DC3443" w:rsidRPr="00715956"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DC3443" w:rsidRPr="00F21240" w:rsidRDefault="00DC3443" w:rsidP="00DC3443">
            <w:pPr>
              <w:pStyle w:val="MsgTableBody"/>
              <w:jc w:val="center"/>
              <w:rPr>
                <w:noProof/>
              </w:rPr>
            </w:pPr>
            <w:r w:rsidRPr="00F21240">
              <w:rPr>
                <w:noProof/>
              </w:rPr>
              <w:t>3</w:t>
            </w:r>
          </w:p>
        </w:tc>
      </w:tr>
      <w:tr w:rsidR="00DC3443" w:rsidRPr="00715956"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DC3443" w:rsidRPr="00F21240" w:rsidRDefault="00DC3443" w:rsidP="00DC3443">
            <w:pPr>
              <w:pStyle w:val="MsgTableBody"/>
              <w:jc w:val="center"/>
              <w:rPr>
                <w:noProof/>
              </w:rPr>
            </w:pPr>
          </w:p>
        </w:tc>
      </w:tr>
      <w:tr w:rsidR="00DC3443" w:rsidRPr="00715956"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5F955C10"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DC3443" w:rsidRPr="00F21240" w:rsidRDefault="00DC3443" w:rsidP="00DC3443">
            <w:pPr>
              <w:pStyle w:val="MsgTableBody"/>
              <w:jc w:val="center"/>
              <w:rPr>
                <w:noProof/>
              </w:rPr>
            </w:pPr>
            <w:r w:rsidRPr="00F21240">
              <w:rPr>
                <w:noProof/>
              </w:rPr>
              <w:t>7</w:t>
            </w:r>
          </w:p>
        </w:tc>
      </w:tr>
      <w:tr w:rsidR="00DC3443" w:rsidRPr="00715956"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DC3443" w:rsidRPr="00F21240" w:rsidRDefault="00DC3443" w:rsidP="00DC3443">
            <w:pPr>
              <w:pStyle w:val="MsgTableBody"/>
              <w:jc w:val="center"/>
              <w:rPr>
                <w:noProof/>
              </w:rPr>
            </w:pPr>
            <w:r>
              <w:rPr>
                <w:noProof/>
              </w:rPr>
              <w:t>7</w:t>
            </w:r>
          </w:p>
        </w:tc>
      </w:tr>
      <w:tr w:rsidR="00DC3443" w:rsidRPr="00715956"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DC3443" w:rsidRPr="00F21240" w:rsidRDefault="00DC3443" w:rsidP="00DC3443">
            <w:pPr>
              <w:pStyle w:val="MsgTableBody"/>
              <w:jc w:val="center"/>
              <w:rPr>
                <w:noProof/>
              </w:rPr>
            </w:pPr>
          </w:p>
        </w:tc>
      </w:tr>
    </w:tbl>
    <w:p w14:paraId="39411241" w14:textId="79FDEA52" w:rsidR="00EB05F1"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6BB6" w14:paraId="3F9E991D" w14:textId="77777777" w:rsidTr="005A272E">
        <w:trPr>
          <w:jc w:val="center"/>
        </w:trPr>
        <w:tc>
          <w:tcPr>
            <w:tcW w:w="9375" w:type="dxa"/>
            <w:gridSpan w:val="6"/>
          </w:tcPr>
          <w:p w14:paraId="3674F317" w14:textId="46350B6F" w:rsidR="005A272E" w:rsidRPr="006D6BB6" w:rsidRDefault="005A272E" w:rsidP="005A272E">
            <w:pPr>
              <w:pStyle w:val="ACK-ChoreographyHeader"/>
            </w:pPr>
            <w:r w:rsidRPr="00C20CAF">
              <w:t>Acknowledgment Choreography</w:t>
            </w:r>
          </w:p>
        </w:tc>
      </w:tr>
      <w:tr w:rsidR="005A272E" w:rsidRPr="006D6BB6" w14:paraId="36EE97E8" w14:textId="77777777" w:rsidTr="005A272E">
        <w:trPr>
          <w:jc w:val="center"/>
        </w:trPr>
        <w:tc>
          <w:tcPr>
            <w:tcW w:w="9375" w:type="dxa"/>
            <w:gridSpan w:val="6"/>
          </w:tcPr>
          <w:p w14:paraId="516BFDA6" w14:textId="130E540F" w:rsidR="005A272E" w:rsidRPr="00C20CAF" w:rsidRDefault="009118D0" w:rsidP="005A272E">
            <w:pPr>
              <w:pStyle w:val="ACK-ChoreographyHeader"/>
            </w:pPr>
            <w:r w:rsidRPr="00F21240">
              <w:rPr>
                <w:noProof/>
              </w:rPr>
              <w:t>ADT^A29^ADT_A21</w:t>
            </w:r>
          </w:p>
        </w:tc>
      </w:tr>
      <w:tr w:rsidR="00EB05F1" w:rsidRPr="006D6BB6" w14:paraId="1891BD31" w14:textId="77777777" w:rsidTr="005A272E">
        <w:trPr>
          <w:jc w:val="center"/>
        </w:trPr>
        <w:tc>
          <w:tcPr>
            <w:tcW w:w="1377" w:type="dxa"/>
          </w:tcPr>
          <w:p w14:paraId="10661F5C" w14:textId="77777777" w:rsidR="00EB05F1" w:rsidRPr="006D6BB6" w:rsidRDefault="00EB05F1" w:rsidP="00AD6CE4">
            <w:pPr>
              <w:pStyle w:val="ACK-ChoreographyBody"/>
            </w:pPr>
            <w:r w:rsidRPr="006D6BB6">
              <w:t>Field name</w:t>
            </w:r>
          </w:p>
        </w:tc>
        <w:tc>
          <w:tcPr>
            <w:tcW w:w="2486" w:type="dxa"/>
          </w:tcPr>
          <w:p w14:paraId="38CDB46F" w14:textId="77777777" w:rsidR="00EB05F1" w:rsidRPr="006D6BB6" w:rsidRDefault="00EB05F1" w:rsidP="00AD6CE4">
            <w:pPr>
              <w:pStyle w:val="ACK-ChoreographyBody"/>
            </w:pPr>
            <w:r w:rsidRPr="006D6BB6">
              <w:t>Field Value: Original mode</w:t>
            </w:r>
          </w:p>
        </w:tc>
        <w:tc>
          <w:tcPr>
            <w:tcW w:w="5512" w:type="dxa"/>
            <w:gridSpan w:val="4"/>
          </w:tcPr>
          <w:p w14:paraId="468FE003" w14:textId="77777777" w:rsidR="00EB05F1" w:rsidRPr="006D6BB6" w:rsidRDefault="00EB05F1" w:rsidP="00AD6CE4">
            <w:pPr>
              <w:pStyle w:val="ACK-ChoreographyBody"/>
            </w:pPr>
            <w:r w:rsidRPr="006D6BB6">
              <w:t>Field value: Enhanced mode</w:t>
            </w:r>
          </w:p>
        </w:tc>
      </w:tr>
      <w:tr w:rsidR="00EB05F1" w:rsidRPr="006D6BB6" w14:paraId="078A6365" w14:textId="77777777" w:rsidTr="005A272E">
        <w:trPr>
          <w:jc w:val="center"/>
        </w:trPr>
        <w:tc>
          <w:tcPr>
            <w:tcW w:w="1377" w:type="dxa"/>
          </w:tcPr>
          <w:p w14:paraId="2A13BC12" w14:textId="77777777" w:rsidR="00EB05F1" w:rsidRPr="006D6BB6" w:rsidRDefault="00EB05F1" w:rsidP="00AD6CE4">
            <w:pPr>
              <w:pStyle w:val="ACK-ChoreographyBody"/>
            </w:pPr>
            <w:r w:rsidRPr="006D6BB6">
              <w:t>MSH.15</w:t>
            </w:r>
          </w:p>
        </w:tc>
        <w:tc>
          <w:tcPr>
            <w:tcW w:w="2486" w:type="dxa"/>
          </w:tcPr>
          <w:p w14:paraId="5222CC04" w14:textId="77777777" w:rsidR="00EB05F1" w:rsidRPr="006D6BB6" w:rsidRDefault="00EB05F1" w:rsidP="00AD6CE4">
            <w:pPr>
              <w:pStyle w:val="ACK-ChoreographyBody"/>
            </w:pPr>
            <w:r w:rsidRPr="006D6BB6">
              <w:t>Blank</w:t>
            </w:r>
          </w:p>
        </w:tc>
        <w:tc>
          <w:tcPr>
            <w:tcW w:w="456" w:type="dxa"/>
          </w:tcPr>
          <w:p w14:paraId="1BF98840" w14:textId="77777777" w:rsidR="00EB05F1" w:rsidRPr="006D6BB6" w:rsidRDefault="00EB05F1" w:rsidP="00AD6CE4">
            <w:pPr>
              <w:pStyle w:val="ACK-ChoreographyBody"/>
            </w:pPr>
            <w:r w:rsidRPr="006D6BB6">
              <w:t>NE</w:t>
            </w:r>
          </w:p>
        </w:tc>
        <w:tc>
          <w:tcPr>
            <w:tcW w:w="1589" w:type="dxa"/>
          </w:tcPr>
          <w:p w14:paraId="4EECCE13" w14:textId="77777777" w:rsidR="00EB05F1" w:rsidRPr="006D6BB6" w:rsidRDefault="00EB05F1" w:rsidP="00AD6CE4">
            <w:pPr>
              <w:pStyle w:val="ACK-ChoreographyBody"/>
            </w:pPr>
            <w:r w:rsidRPr="006D6BB6">
              <w:t>AL, SU, ER</w:t>
            </w:r>
          </w:p>
        </w:tc>
        <w:tc>
          <w:tcPr>
            <w:tcW w:w="1742" w:type="dxa"/>
          </w:tcPr>
          <w:p w14:paraId="6DAA8C09" w14:textId="77777777" w:rsidR="00EB05F1" w:rsidRPr="006D6BB6" w:rsidRDefault="00EB05F1" w:rsidP="00AD6CE4">
            <w:pPr>
              <w:pStyle w:val="ACK-ChoreographyBody"/>
            </w:pPr>
            <w:r w:rsidRPr="006D6BB6">
              <w:t>NE</w:t>
            </w:r>
          </w:p>
        </w:tc>
        <w:tc>
          <w:tcPr>
            <w:tcW w:w="1725" w:type="dxa"/>
          </w:tcPr>
          <w:p w14:paraId="42CB2D01" w14:textId="77777777" w:rsidR="00EB05F1" w:rsidRPr="006D6BB6" w:rsidRDefault="00EB05F1" w:rsidP="00AD6CE4">
            <w:pPr>
              <w:pStyle w:val="ACK-ChoreographyBody"/>
            </w:pPr>
            <w:r w:rsidRPr="006D6BB6">
              <w:t>AL, SU, ER</w:t>
            </w:r>
          </w:p>
        </w:tc>
      </w:tr>
      <w:tr w:rsidR="00EB05F1" w:rsidRPr="006D6BB6" w14:paraId="78246836" w14:textId="77777777" w:rsidTr="005A272E">
        <w:trPr>
          <w:jc w:val="center"/>
        </w:trPr>
        <w:tc>
          <w:tcPr>
            <w:tcW w:w="1377" w:type="dxa"/>
          </w:tcPr>
          <w:p w14:paraId="6313DFF9" w14:textId="77777777" w:rsidR="00EB05F1" w:rsidRPr="006D6BB6" w:rsidRDefault="00EB05F1" w:rsidP="00AD6CE4">
            <w:pPr>
              <w:pStyle w:val="ACK-ChoreographyBody"/>
            </w:pPr>
            <w:r w:rsidRPr="006D6BB6">
              <w:t>MSH.16</w:t>
            </w:r>
          </w:p>
        </w:tc>
        <w:tc>
          <w:tcPr>
            <w:tcW w:w="2486" w:type="dxa"/>
          </w:tcPr>
          <w:p w14:paraId="0C843BD6" w14:textId="77777777" w:rsidR="00EB05F1" w:rsidRPr="006D6BB6" w:rsidRDefault="00EB05F1" w:rsidP="00AD6CE4">
            <w:pPr>
              <w:pStyle w:val="ACK-ChoreographyBody"/>
            </w:pPr>
            <w:r w:rsidRPr="006D6BB6">
              <w:t>Blank</w:t>
            </w:r>
          </w:p>
        </w:tc>
        <w:tc>
          <w:tcPr>
            <w:tcW w:w="456" w:type="dxa"/>
          </w:tcPr>
          <w:p w14:paraId="47F83531" w14:textId="77777777" w:rsidR="00EB05F1" w:rsidRPr="006D6BB6" w:rsidRDefault="00EB05F1" w:rsidP="00AD6CE4">
            <w:pPr>
              <w:pStyle w:val="ACK-ChoreographyBody"/>
            </w:pPr>
            <w:r w:rsidRPr="006D6BB6">
              <w:t>NE</w:t>
            </w:r>
          </w:p>
        </w:tc>
        <w:tc>
          <w:tcPr>
            <w:tcW w:w="1589" w:type="dxa"/>
          </w:tcPr>
          <w:p w14:paraId="181D7856" w14:textId="77777777" w:rsidR="00EB05F1" w:rsidRPr="006D6BB6" w:rsidRDefault="00EB05F1" w:rsidP="00AD6CE4">
            <w:pPr>
              <w:pStyle w:val="ACK-ChoreographyBody"/>
            </w:pPr>
            <w:r w:rsidRPr="006D6BB6">
              <w:t>NE</w:t>
            </w:r>
          </w:p>
        </w:tc>
        <w:tc>
          <w:tcPr>
            <w:tcW w:w="1742" w:type="dxa"/>
          </w:tcPr>
          <w:p w14:paraId="3D9E456C" w14:textId="77777777" w:rsidR="00EB05F1" w:rsidRPr="006D6BB6" w:rsidRDefault="00EB05F1" w:rsidP="00AD6CE4">
            <w:pPr>
              <w:pStyle w:val="ACK-ChoreographyBody"/>
            </w:pPr>
            <w:r w:rsidRPr="006D6BB6">
              <w:t>AL, SU, ER</w:t>
            </w:r>
          </w:p>
        </w:tc>
        <w:tc>
          <w:tcPr>
            <w:tcW w:w="1725" w:type="dxa"/>
          </w:tcPr>
          <w:p w14:paraId="7BDA1354" w14:textId="77777777" w:rsidR="00EB05F1" w:rsidRPr="006D6BB6" w:rsidRDefault="00EB05F1" w:rsidP="00AD6CE4">
            <w:pPr>
              <w:pStyle w:val="ACK-ChoreographyBody"/>
            </w:pPr>
            <w:r w:rsidRPr="006D6BB6">
              <w:t>AL, SU, ER</w:t>
            </w:r>
          </w:p>
        </w:tc>
      </w:tr>
      <w:tr w:rsidR="00EB05F1" w:rsidRPr="006D6BB6" w14:paraId="6D8DAB79" w14:textId="77777777" w:rsidTr="005A272E">
        <w:trPr>
          <w:jc w:val="center"/>
        </w:trPr>
        <w:tc>
          <w:tcPr>
            <w:tcW w:w="1377" w:type="dxa"/>
          </w:tcPr>
          <w:p w14:paraId="27BED2A2" w14:textId="77777777" w:rsidR="00EB05F1" w:rsidRPr="006D6BB6" w:rsidRDefault="00EB05F1" w:rsidP="00AD6CE4">
            <w:pPr>
              <w:pStyle w:val="ACK-ChoreographyBody"/>
            </w:pPr>
            <w:r w:rsidRPr="006D6BB6">
              <w:t>Immediate Ack</w:t>
            </w:r>
          </w:p>
        </w:tc>
        <w:tc>
          <w:tcPr>
            <w:tcW w:w="2486" w:type="dxa"/>
          </w:tcPr>
          <w:p w14:paraId="5EA363CC" w14:textId="77777777" w:rsidR="00EB05F1" w:rsidRPr="006D6BB6" w:rsidRDefault="00EB05F1" w:rsidP="00AD6CE4">
            <w:pPr>
              <w:pStyle w:val="ACK-ChoreographyBody"/>
            </w:pPr>
            <w:r w:rsidRPr="006D6BB6">
              <w:t>-</w:t>
            </w:r>
          </w:p>
        </w:tc>
        <w:tc>
          <w:tcPr>
            <w:tcW w:w="456" w:type="dxa"/>
          </w:tcPr>
          <w:p w14:paraId="3D3865DF" w14:textId="77777777" w:rsidR="00EB05F1" w:rsidRPr="006D6BB6" w:rsidRDefault="00EB05F1" w:rsidP="00AD6CE4">
            <w:pPr>
              <w:pStyle w:val="ACK-ChoreographyBody"/>
            </w:pPr>
            <w:r w:rsidRPr="006D6BB6">
              <w:t>-</w:t>
            </w:r>
          </w:p>
        </w:tc>
        <w:tc>
          <w:tcPr>
            <w:tcW w:w="1589" w:type="dxa"/>
          </w:tcPr>
          <w:p w14:paraId="37A8F0E8" w14:textId="58CCAE3B"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42" w:type="dxa"/>
          </w:tcPr>
          <w:p w14:paraId="672EC667" w14:textId="77777777" w:rsidR="00EB05F1" w:rsidRPr="006D6BB6" w:rsidRDefault="00EB05F1" w:rsidP="00AD6CE4">
            <w:pPr>
              <w:pStyle w:val="ACK-ChoreographyBody"/>
            </w:pPr>
            <w:r w:rsidRPr="006D6BB6">
              <w:t>-</w:t>
            </w:r>
          </w:p>
        </w:tc>
        <w:tc>
          <w:tcPr>
            <w:tcW w:w="1725" w:type="dxa"/>
          </w:tcPr>
          <w:p w14:paraId="087E3A42" w14:textId="41E17650" w:rsidR="00EB05F1" w:rsidRPr="006D6BB6" w:rsidRDefault="00EB05F1" w:rsidP="00AD6CE4">
            <w:pPr>
              <w:pStyle w:val="ACK-ChoreographyBody"/>
            </w:pPr>
            <w:r w:rsidRPr="006D6BB6">
              <w:rPr>
                <w:szCs w:val="16"/>
              </w:rPr>
              <w:t>ACK^</w:t>
            </w:r>
            <w:r>
              <w:rPr>
                <w:szCs w:val="16"/>
              </w:rPr>
              <w:t>A29</w:t>
            </w:r>
            <w:r w:rsidRPr="006D6BB6">
              <w:rPr>
                <w:szCs w:val="16"/>
              </w:rPr>
              <w:t>^ACK</w:t>
            </w:r>
          </w:p>
        </w:tc>
      </w:tr>
      <w:tr w:rsidR="00EB05F1" w:rsidRPr="006D6BB6" w14:paraId="158B16FF" w14:textId="77777777" w:rsidTr="005A272E">
        <w:trPr>
          <w:jc w:val="center"/>
        </w:trPr>
        <w:tc>
          <w:tcPr>
            <w:tcW w:w="1377" w:type="dxa"/>
          </w:tcPr>
          <w:p w14:paraId="6EF83551" w14:textId="77777777" w:rsidR="00EB05F1" w:rsidRPr="006D6BB6" w:rsidRDefault="00EB05F1" w:rsidP="00AD6CE4">
            <w:pPr>
              <w:pStyle w:val="ACK-ChoreographyBody"/>
            </w:pPr>
            <w:r w:rsidRPr="006D6BB6">
              <w:t>Application Ack</w:t>
            </w:r>
          </w:p>
        </w:tc>
        <w:tc>
          <w:tcPr>
            <w:tcW w:w="2486" w:type="dxa"/>
          </w:tcPr>
          <w:p w14:paraId="43226813" w14:textId="5215BDCE" w:rsidR="00EB05F1" w:rsidRPr="006D6BB6" w:rsidRDefault="00EB05F1" w:rsidP="00AD6CE4">
            <w:pPr>
              <w:pStyle w:val="ACK-ChoreographyBody"/>
            </w:pPr>
            <w:r>
              <w:rPr>
                <w:szCs w:val="16"/>
              </w:rPr>
              <w:t>ADT</w:t>
            </w:r>
            <w:r w:rsidRPr="006D6BB6">
              <w:rPr>
                <w:szCs w:val="16"/>
              </w:rPr>
              <w:t>^</w:t>
            </w:r>
            <w:r>
              <w:rPr>
                <w:szCs w:val="16"/>
              </w:rPr>
              <w:t>A29</w:t>
            </w:r>
            <w:r w:rsidRPr="006D6BB6">
              <w:rPr>
                <w:szCs w:val="16"/>
              </w:rPr>
              <w:t>^</w:t>
            </w:r>
            <w:r>
              <w:rPr>
                <w:szCs w:val="16"/>
              </w:rPr>
              <w:t>ADT</w:t>
            </w:r>
            <w:r w:rsidRPr="006D6BB6">
              <w:rPr>
                <w:szCs w:val="16"/>
              </w:rPr>
              <w:t>_</w:t>
            </w:r>
            <w:r>
              <w:rPr>
                <w:szCs w:val="16"/>
              </w:rPr>
              <w:t>A21</w:t>
            </w:r>
          </w:p>
        </w:tc>
        <w:tc>
          <w:tcPr>
            <w:tcW w:w="456" w:type="dxa"/>
          </w:tcPr>
          <w:p w14:paraId="19FF804A" w14:textId="77777777" w:rsidR="00EB05F1" w:rsidRPr="006D6BB6" w:rsidRDefault="00EB05F1" w:rsidP="00AD6CE4">
            <w:pPr>
              <w:pStyle w:val="ACK-ChoreographyBody"/>
            </w:pPr>
            <w:r w:rsidRPr="006D6BB6">
              <w:t>-</w:t>
            </w:r>
          </w:p>
        </w:tc>
        <w:tc>
          <w:tcPr>
            <w:tcW w:w="1589" w:type="dxa"/>
          </w:tcPr>
          <w:p w14:paraId="79E9531F" w14:textId="77777777" w:rsidR="00EB05F1" w:rsidRPr="006D6BB6" w:rsidRDefault="00EB05F1" w:rsidP="00AD6CE4">
            <w:pPr>
              <w:pStyle w:val="ACK-ChoreographyBody"/>
            </w:pPr>
            <w:r w:rsidRPr="006D6BB6">
              <w:t>-</w:t>
            </w:r>
          </w:p>
        </w:tc>
        <w:tc>
          <w:tcPr>
            <w:tcW w:w="1742" w:type="dxa"/>
          </w:tcPr>
          <w:p w14:paraId="0726CDF7" w14:textId="0184A578"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25" w:type="dxa"/>
          </w:tcPr>
          <w:p w14:paraId="76B84063" w14:textId="7FD8F950" w:rsidR="00EB05F1" w:rsidRPr="006D6BB6" w:rsidRDefault="00EB05F1" w:rsidP="00AD6CE4">
            <w:pPr>
              <w:pStyle w:val="ACK-ChoreographyBody"/>
            </w:pPr>
            <w:r w:rsidRPr="006D6BB6">
              <w:rPr>
                <w:szCs w:val="16"/>
              </w:rPr>
              <w:t>ACK^</w:t>
            </w:r>
            <w:r>
              <w:rPr>
                <w:szCs w:val="16"/>
              </w:rPr>
              <w:t>A29</w:t>
            </w:r>
            <w:r w:rsidRPr="006D6BB6">
              <w:rPr>
                <w:szCs w:val="16"/>
              </w:rPr>
              <w:t>^ACK</w:t>
            </w:r>
          </w:p>
        </w:tc>
      </w:tr>
    </w:tbl>
    <w:p w14:paraId="4D0456D2" w14:textId="77777777" w:rsidR="00715956" w:rsidRPr="00F21240" w:rsidRDefault="00715956">
      <w:pPr>
        <w:rPr>
          <w:noProof/>
        </w:rPr>
      </w:pPr>
    </w:p>
    <w:p w14:paraId="3A8393BA" w14:textId="77777777" w:rsidR="00715956" w:rsidRPr="00F21240" w:rsidRDefault="00715956">
      <w:pPr>
        <w:pStyle w:val="MsgTableCaption"/>
        <w:rPr>
          <w:noProof/>
        </w:rPr>
      </w:pPr>
      <w:r w:rsidRPr="00F21240">
        <w:rPr>
          <w:noProof/>
        </w:rPr>
        <w:t>ACK^A29^ACK: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F21240" w:rsidRDefault="00715956">
            <w:pPr>
              <w:pStyle w:val="MsgTableHeader"/>
              <w:jc w:val="center"/>
              <w:rPr>
                <w:noProof/>
              </w:rPr>
            </w:pPr>
            <w:r w:rsidRPr="00F21240">
              <w:rPr>
                <w:noProof/>
              </w:rPr>
              <w:t>Chapter</w:t>
            </w:r>
          </w:p>
        </w:tc>
      </w:tr>
      <w:tr w:rsidR="00715956" w:rsidRPr="00715956"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F21240" w:rsidRDefault="00715956">
            <w:pPr>
              <w:pStyle w:val="MsgTableBody"/>
              <w:jc w:val="center"/>
              <w:rPr>
                <w:noProof/>
              </w:rPr>
            </w:pPr>
            <w:r w:rsidRPr="00F21240">
              <w:rPr>
                <w:noProof/>
              </w:rPr>
              <w:t>2</w:t>
            </w:r>
          </w:p>
        </w:tc>
      </w:tr>
      <w:tr w:rsidR="00715956" w:rsidRPr="00715956"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F21240" w:rsidRDefault="00715956">
            <w:pPr>
              <w:pStyle w:val="MsgTableBody"/>
              <w:jc w:val="center"/>
              <w:rPr>
                <w:noProof/>
              </w:rPr>
            </w:pPr>
            <w:r w:rsidRPr="00F21240">
              <w:rPr>
                <w:noProof/>
              </w:rPr>
              <w:t>2</w:t>
            </w:r>
          </w:p>
        </w:tc>
      </w:tr>
      <w:tr w:rsidR="00715956" w:rsidRPr="00715956"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F21240" w:rsidRDefault="00715956">
            <w:pPr>
              <w:pStyle w:val="MsgTableBody"/>
              <w:jc w:val="center"/>
              <w:rPr>
                <w:noProof/>
              </w:rPr>
            </w:pPr>
            <w:r w:rsidRPr="00F21240">
              <w:rPr>
                <w:noProof/>
              </w:rPr>
              <w:t>2</w:t>
            </w:r>
          </w:p>
        </w:tc>
      </w:tr>
      <w:tr w:rsidR="00715956" w:rsidRPr="00715956"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F21240" w:rsidRDefault="00715956">
            <w:pPr>
              <w:pStyle w:val="MsgTableBody"/>
              <w:jc w:val="center"/>
              <w:rPr>
                <w:noProof/>
              </w:rPr>
            </w:pPr>
            <w:r w:rsidRPr="00F21240">
              <w:rPr>
                <w:noProof/>
              </w:rPr>
              <w:t>2</w:t>
            </w:r>
          </w:p>
        </w:tc>
      </w:tr>
      <w:tr w:rsidR="00715956" w:rsidRPr="00715956"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F21240" w:rsidRDefault="00715956">
            <w:pPr>
              <w:pStyle w:val="MsgTableBody"/>
              <w:jc w:val="center"/>
              <w:rPr>
                <w:noProof/>
              </w:rPr>
            </w:pPr>
            <w:r w:rsidRPr="00F21240">
              <w:rPr>
                <w:noProof/>
              </w:rPr>
              <w:t>2</w:t>
            </w:r>
          </w:p>
        </w:tc>
      </w:tr>
    </w:tbl>
    <w:p w14:paraId="566264B9" w14:textId="1F402B54" w:rsidR="00B270F6" w:rsidRDefault="00B270F6" w:rsidP="00697A93">
      <w:bookmarkStart w:id="3118" w:name="_Toc348245005"/>
      <w:bookmarkStart w:id="3119" w:name="_Toc348258193"/>
      <w:bookmarkStart w:id="3120" w:name="_Toc348263376"/>
      <w:bookmarkStart w:id="3121" w:name="_Toc348336790"/>
      <w:bookmarkStart w:id="3122" w:name="_Toc348768103"/>
      <w:bookmarkStart w:id="3123" w:name="_Toc380435651"/>
      <w:bookmarkStart w:id="3124" w:name="_Toc359236147"/>
      <w:bookmarkStart w:id="3125" w:name="_Toc1815968"/>
      <w:bookmarkStart w:id="3126" w:name="_Toc21372512"/>
      <w:bookmarkStart w:id="3127" w:name="_Toc175991986"/>
      <w:bookmarkStart w:id="3128"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6BB6" w14:paraId="78484266" w14:textId="77777777" w:rsidTr="00697A93">
        <w:trPr>
          <w:jc w:val="center"/>
        </w:trPr>
        <w:tc>
          <w:tcPr>
            <w:tcW w:w="7196" w:type="dxa"/>
            <w:gridSpan w:val="4"/>
          </w:tcPr>
          <w:p w14:paraId="425CAC3C" w14:textId="0618FA78" w:rsidR="00697A93" w:rsidRPr="006D6BB6" w:rsidRDefault="00697A93" w:rsidP="00697A93">
            <w:pPr>
              <w:pStyle w:val="ACK-ChoreographyHeader"/>
            </w:pPr>
            <w:r w:rsidRPr="00C20CAF">
              <w:t>Acknowledgment Choreography</w:t>
            </w:r>
          </w:p>
        </w:tc>
      </w:tr>
      <w:tr w:rsidR="00697A93" w:rsidRPr="006D6BB6" w14:paraId="2BE42E10" w14:textId="77777777" w:rsidTr="00697A93">
        <w:trPr>
          <w:jc w:val="center"/>
        </w:trPr>
        <w:tc>
          <w:tcPr>
            <w:tcW w:w="7196" w:type="dxa"/>
            <w:gridSpan w:val="4"/>
          </w:tcPr>
          <w:p w14:paraId="40E4FDAA" w14:textId="3E42A4B8" w:rsidR="00697A93" w:rsidRPr="00C20CAF" w:rsidRDefault="009118D0" w:rsidP="00697A93">
            <w:pPr>
              <w:pStyle w:val="ACK-ChoreographyHeader"/>
            </w:pPr>
            <w:r w:rsidRPr="00F21240">
              <w:rPr>
                <w:noProof/>
              </w:rPr>
              <w:t>ACK^A29^ACK</w:t>
            </w:r>
          </w:p>
        </w:tc>
      </w:tr>
      <w:tr w:rsidR="00B270F6" w:rsidRPr="006D6BB6" w14:paraId="2ADF51EA" w14:textId="77777777" w:rsidTr="00594536">
        <w:trPr>
          <w:jc w:val="center"/>
        </w:trPr>
        <w:tc>
          <w:tcPr>
            <w:tcW w:w="1458" w:type="dxa"/>
          </w:tcPr>
          <w:p w14:paraId="17BEF403" w14:textId="77777777" w:rsidR="00B270F6" w:rsidRPr="006D6BB6" w:rsidRDefault="00B270F6" w:rsidP="0025077B">
            <w:pPr>
              <w:pStyle w:val="ACK-ChoreographyBody"/>
            </w:pPr>
            <w:r w:rsidRPr="006D6BB6">
              <w:t>Field name</w:t>
            </w:r>
          </w:p>
        </w:tc>
        <w:tc>
          <w:tcPr>
            <w:tcW w:w="2761" w:type="dxa"/>
          </w:tcPr>
          <w:p w14:paraId="13A3D2A9" w14:textId="77777777" w:rsidR="00B270F6" w:rsidRPr="006D6BB6" w:rsidRDefault="00B270F6" w:rsidP="0025077B">
            <w:pPr>
              <w:pStyle w:val="ACK-ChoreographyBody"/>
            </w:pPr>
            <w:r w:rsidRPr="006D6BB6">
              <w:t>Field Value: Original mode</w:t>
            </w:r>
          </w:p>
        </w:tc>
        <w:tc>
          <w:tcPr>
            <w:tcW w:w="2977" w:type="dxa"/>
            <w:gridSpan w:val="2"/>
          </w:tcPr>
          <w:p w14:paraId="0ED56062" w14:textId="77777777" w:rsidR="00B270F6" w:rsidRPr="006D6BB6" w:rsidRDefault="00B270F6" w:rsidP="0025077B">
            <w:pPr>
              <w:pStyle w:val="ACK-ChoreographyBody"/>
            </w:pPr>
            <w:r w:rsidRPr="006D6BB6">
              <w:t>Field value: Enhanced mode</w:t>
            </w:r>
          </w:p>
        </w:tc>
      </w:tr>
      <w:tr w:rsidR="00A57961" w:rsidRPr="006D6BB6" w14:paraId="101398D3" w14:textId="77777777" w:rsidTr="00594536">
        <w:trPr>
          <w:jc w:val="center"/>
        </w:trPr>
        <w:tc>
          <w:tcPr>
            <w:tcW w:w="1458" w:type="dxa"/>
          </w:tcPr>
          <w:p w14:paraId="54564E54" w14:textId="77777777" w:rsidR="00A57961" w:rsidRPr="006D6BB6" w:rsidRDefault="00A57961" w:rsidP="0025077B">
            <w:pPr>
              <w:pStyle w:val="ACK-ChoreographyBody"/>
            </w:pPr>
            <w:r w:rsidRPr="006D6BB6">
              <w:t>MSH.15</w:t>
            </w:r>
          </w:p>
        </w:tc>
        <w:tc>
          <w:tcPr>
            <w:tcW w:w="2761" w:type="dxa"/>
          </w:tcPr>
          <w:p w14:paraId="0E07E1EE" w14:textId="77777777" w:rsidR="00A57961" w:rsidRPr="006D6BB6" w:rsidRDefault="00A57961" w:rsidP="0025077B">
            <w:pPr>
              <w:pStyle w:val="ACK-ChoreographyBody"/>
            </w:pPr>
            <w:r w:rsidRPr="006D6BB6">
              <w:t>Blank</w:t>
            </w:r>
          </w:p>
        </w:tc>
        <w:tc>
          <w:tcPr>
            <w:tcW w:w="709" w:type="dxa"/>
          </w:tcPr>
          <w:p w14:paraId="5F733323" w14:textId="77777777" w:rsidR="00A57961" w:rsidRPr="006D6BB6" w:rsidRDefault="00A57961" w:rsidP="0025077B">
            <w:pPr>
              <w:pStyle w:val="ACK-ChoreographyBody"/>
            </w:pPr>
            <w:r w:rsidRPr="006D6BB6">
              <w:t>NE</w:t>
            </w:r>
          </w:p>
        </w:tc>
        <w:tc>
          <w:tcPr>
            <w:tcW w:w="2268" w:type="dxa"/>
          </w:tcPr>
          <w:p w14:paraId="617DB116" w14:textId="77777777" w:rsidR="00A57961" w:rsidRPr="006D6BB6" w:rsidRDefault="00A57961" w:rsidP="0025077B">
            <w:pPr>
              <w:pStyle w:val="ACK-ChoreographyBody"/>
            </w:pPr>
            <w:r w:rsidRPr="006D6BB6">
              <w:t>AL, SU, ER</w:t>
            </w:r>
          </w:p>
        </w:tc>
      </w:tr>
      <w:tr w:rsidR="00A57961" w:rsidRPr="006D6BB6" w14:paraId="2ADCE184" w14:textId="77777777" w:rsidTr="00594536">
        <w:trPr>
          <w:jc w:val="center"/>
        </w:trPr>
        <w:tc>
          <w:tcPr>
            <w:tcW w:w="1458" w:type="dxa"/>
          </w:tcPr>
          <w:p w14:paraId="5ADA8FF9" w14:textId="77777777" w:rsidR="00A57961" w:rsidRPr="006D6BB6" w:rsidRDefault="00A57961" w:rsidP="0025077B">
            <w:pPr>
              <w:pStyle w:val="ACK-ChoreographyBody"/>
            </w:pPr>
            <w:r w:rsidRPr="006D6BB6">
              <w:t>MSH.16</w:t>
            </w:r>
          </w:p>
        </w:tc>
        <w:tc>
          <w:tcPr>
            <w:tcW w:w="2761" w:type="dxa"/>
          </w:tcPr>
          <w:p w14:paraId="0DD21B93" w14:textId="77777777" w:rsidR="00A57961" w:rsidRPr="006D6BB6" w:rsidRDefault="00A57961" w:rsidP="0025077B">
            <w:pPr>
              <w:pStyle w:val="ACK-ChoreographyBody"/>
            </w:pPr>
            <w:r w:rsidRPr="006D6BB6">
              <w:t>Blank</w:t>
            </w:r>
          </w:p>
        </w:tc>
        <w:tc>
          <w:tcPr>
            <w:tcW w:w="709" w:type="dxa"/>
          </w:tcPr>
          <w:p w14:paraId="5078A141" w14:textId="77777777" w:rsidR="00A57961" w:rsidRPr="006D6BB6" w:rsidRDefault="00A57961" w:rsidP="0025077B">
            <w:pPr>
              <w:pStyle w:val="ACK-ChoreographyBody"/>
            </w:pPr>
            <w:r w:rsidRPr="006D6BB6">
              <w:t>NE</w:t>
            </w:r>
          </w:p>
        </w:tc>
        <w:tc>
          <w:tcPr>
            <w:tcW w:w="2268" w:type="dxa"/>
          </w:tcPr>
          <w:p w14:paraId="3ECF2610" w14:textId="77777777" w:rsidR="00A57961" w:rsidRPr="006D6BB6" w:rsidRDefault="00A57961" w:rsidP="0025077B">
            <w:pPr>
              <w:pStyle w:val="ACK-ChoreographyBody"/>
            </w:pPr>
            <w:r w:rsidRPr="006D6BB6">
              <w:t>NE</w:t>
            </w:r>
          </w:p>
        </w:tc>
      </w:tr>
      <w:tr w:rsidR="00A57961" w:rsidRPr="006D6BB6" w14:paraId="43A0563A" w14:textId="77777777" w:rsidTr="00594536">
        <w:trPr>
          <w:jc w:val="center"/>
        </w:trPr>
        <w:tc>
          <w:tcPr>
            <w:tcW w:w="1458" w:type="dxa"/>
          </w:tcPr>
          <w:p w14:paraId="76C4611D" w14:textId="77777777" w:rsidR="00A57961" w:rsidRPr="006D6BB6" w:rsidRDefault="00A57961" w:rsidP="0025077B">
            <w:pPr>
              <w:pStyle w:val="ACK-ChoreographyBody"/>
            </w:pPr>
            <w:r w:rsidRPr="006D6BB6">
              <w:t>Immediate Ack</w:t>
            </w:r>
          </w:p>
        </w:tc>
        <w:tc>
          <w:tcPr>
            <w:tcW w:w="2761" w:type="dxa"/>
          </w:tcPr>
          <w:p w14:paraId="66CE7F68" w14:textId="77777777" w:rsidR="00A57961" w:rsidRPr="006D6BB6" w:rsidRDefault="00A57961" w:rsidP="0025077B">
            <w:pPr>
              <w:pStyle w:val="ACK-ChoreographyBody"/>
            </w:pPr>
            <w:r w:rsidRPr="006D6BB6">
              <w:t>-</w:t>
            </w:r>
          </w:p>
        </w:tc>
        <w:tc>
          <w:tcPr>
            <w:tcW w:w="709" w:type="dxa"/>
          </w:tcPr>
          <w:p w14:paraId="1AFAABF3" w14:textId="77777777" w:rsidR="00A57961" w:rsidRPr="006D6BB6" w:rsidRDefault="00A57961" w:rsidP="0025077B">
            <w:pPr>
              <w:pStyle w:val="ACK-ChoreographyBody"/>
            </w:pPr>
            <w:r w:rsidRPr="006D6BB6">
              <w:t>-</w:t>
            </w:r>
          </w:p>
        </w:tc>
        <w:tc>
          <w:tcPr>
            <w:tcW w:w="2268" w:type="dxa"/>
          </w:tcPr>
          <w:p w14:paraId="1DA343B9" w14:textId="4B7B5662" w:rsidR="00A57961" w:rsidRPr="006D6BB6" w:rsidRDefault="00A57961" w:rsidP="0025077B">
            <w:pPr>
              <w:pStyle w:val="ACK-ChoreographyBody"/>
            </w:pPr>
            <w:r w:rsidRPr="006D6BB6">
              <w:rPr>
                <w:szCs w:val="16"/>
              </w:rPr>
              <w:t>ACK^</w:t>
            </w:r>
            <w:r>
              <w:rPr>
                <w:szCs w:val="16"/>
              </w:rPr>
              <w:t>A29</w:t>
            </w:r>
            <w:r w:rsidRPr="006D6BB6">
              <w:rPr>
                <w:szCs w:val="16"/>
              </w:rPr>
              <w:t>^ACK</w:t>
            </w:r>
          </w:p>
        </w:tc>
      </w:tr>
      <w:tr w:rsidR="00A57961" w:rsidRPr="006D6BB6" w14:paraId="452295F0" w14:textId="77777777" w:rsidTr="00594536">
        <w:trPr>
          <w:jc w:val="center"/>
        </w:trPr>
        <w:tc>
          <w:tcPr>
            <w:tcW w:w="1458" w:type="dxa"/>
          </w:tcPr>
          <w:p w14:paraId="7918CC94" w14:textId="77777777" w:rsidR="00A57961" w:rsidRPr="006D6BB6" w:rsidRDefault="00A57961" w:rsidP="0025077B">
            <w:pPr>
              <w:pStyle w:val="ACK-ChoreographyBody"/>
            </w:pPr>
            <w:r w:rsidRPr="006D6BB6">
              <w:t>Application Ack</w:t>
            </w:r>
          </w:p>
        </w:tc>
        <w:tc>
          <w:tcPr>
            <w:tcW w:w="2761" w:type="dxa"/>
          </w:tcPr>
          <w:p w14:paraId="476D3DFB" w14:textId="4C0AB89C" w:rsidR="00A57961" w:rsidRPr="006D6BB6" w:rsidRDefault="00A57961" w:rsidP="0025077B">
            <w:pPr>
              <w:pStyle w:val="ACK-ChoreographyBody"/>
            </w:pPr>
            <w:r>
              <w:rPr>
                <w:szCs w:val="16"/>
              </w:rPr>
              <w:t>-</w:t>
            </w:r>
          </w:p>
        </w:tc>
        <w:tc>
          <w:tcPr>
            <w:tcW w:w="709" w:type="dxa"/>
          </w:tcPr>
          <w:p w14:paraId="44EF9588" w14:textId="77777777" w:rsidR="00A57961" w:rsidRPr="006D6BB6" w:rsidRDefault="00A57961" w:rsidP="0025077B">
            <w:pPr>
              <w:pStyle w:val="ACK-ChoreographyBody"/>
            </w:pPr>
            <w:r w:rsidRPr="006D6BB6">
              <w:t>-</w:t>
            </w:r>
          </w:p>
        </w:tc>
        <w:tc>
          <w:tcPr>
            <w:tcW w:w="2268" w:type="dxa"/>
          </w:tcPr>
          <w:p w14:paraId="364869F5" w14:textId="77777777" w:rsidR="00A57961" w:rsidRPr="006D6BB6" w:rsidRDefault="00A57961" w:rsidP="0025077B">
            <w:pPr>
              <w:pStyle w:val="ACK-ChoreographyBody"/>
            </w:pPr>
            <w:r w:rsidRPr="006D6BB6">
              <w:t>-</w:t>
            </w:r>
          </w:p>
        </w:tc>
      </w:tr>
    </w:tbl>
    <w:p w14:paraId="5ADEEBA8" w14:textId="77777777" w:rsidR="00715956" w:rsidRPr="00F21240" w:rsidRDefault="00715956">
      <w:pPr>
        <w:pStyle w:val="Heading3"/>
        <w:rPr>
          <w:noProof/>
        </w:rPr>
      </w:pPr>
      <w:bookmarkStart w:id="3129" w:name="_Toc27754815"/>
      <w:bookmarkStart w:id="3130" w:name="_Toc109892110"/>
      <w:r w:rsidRPr="00F21240">
        <w:rPr>
          <w:noProof/>
        </w:rPr>
        <w:t>ADT/ACK - Merge Person Information (Event A30</w:t>
      </w:r>
      <w:r w:rsidRPr="00F21240">
        <w:rPr>
          <w:noProof/>
        </w:rPr>
        <w:fldChar w:fldCharType="begin"/>
      </w:r>
      <w:r w:rsidRPr="00F21240">
        <w:rPr>
          <w:noProof/>
        </w:rPr>
        <w:instrText>XE "A30"</w:instrText>
      </w:r>
      <w:r w:rsidRPr="00F21240">
        <w:rPr>
          <w:noProof/>
        </w:rPr>
        <w:fldChar w:fldCharType="end"/>
      </w:r>
      <w:r w:rsidRPr="00F21240">
        <w:rPr>
          <w:noProof/>
        </w:rPr>
        <w:t>)</w:t>
      </w:r>
      <w:bookmarkEnd w:id="3118"/>
      <w:bookmarkEnd w:id="3119"/>
      <w:bookmarkEnd w:id="3120"/>
      <w:bookmarkEnd w:id="3121"/>
      <w:bookmarkEnd w:id="3122"/>
      <w:bookmarkEnd w:id="3123"/>
      <w:bookmarkEnd w:id="3124"/>
      <w:bookmarkEnd w:id="3125"/>
      <w:bookmarkEnd w:id="3126"/>
      <w:bookmarkEnd w:id="3127"/>
      <w:bookmarkEnd w:id="3128"/>
      <w:bookmarkEnd w:id="3129"/>
      <w:bookmarkEnd w:id="3130"/>
    </w:p>
    <w:p w14:paraId="35037335" w14:textId="77777777" w:rsidR="00715956" w:rsidRPr="00F21240" w:rsidRDefault="00715956">
      <w:pPr>
        <w:pStyle w:val="NormalIndented"/>
        <w:rPr>
          <w:noProof/>
        </w:rPr>
      </w:pPr>
      <w:r w:rsidRPr="00F21240">
        <w:rPr>
          <w:b/>
          <w:noProof/>
        </w:rPr>
        <w:t xml:space="preserve">Attention: The Merge Person Information event was maintained for backward compatibility only as of v2.3.1 and withdrawn as of v2.7. </w:t>
      </w:r>
      <w:r w:rsidRPr="00F21240">
        <w:rPr>
          <w:noProof/>
        </w:rPr>
        <w:t xml:space="preserve"> From V 2.3.1 onwards, the reader is referred to the A40 (merge patient-patient identifier list) event to be used to merge patient information for a current episode.  </w:t>
      </w:r>
    </w:p>
    <w:p w14:paraId="606796A9" w14:textId="77777777" w:rsidR="00715956" w:rsidRPr="00F21240" w:rsidRDefault="00715956">
      <w:pPr>
        <w:pStyle w:val="NormalIndented"/>
        <w:rPr>
          <w:noProof/>
        </w:rPr>
      </w:pPr>
    </w:p>
    <w:p w14:paraId="010BCC82" w14:textId="77777777" w:rsidR="00715956" w:rsidRPr="00F21240" w:rsidRDefault="00715956">
      <w:pPr>
        <w:pStyle w:val="Heading3"/>
        <w:rPr>
          <w:noProof/>
        </w:rPr>
      </w:pPr>
      <w:bookmarkStart w:id="3131" w:name="_Toc348245006"/>
      <w:bookmarkStart w:id="3132" w:name="_Toc348258194"/>
      <w:bookmarkStart w:id="3133" w:name="_Toc348263377"/>
      <w:bookmarkStart w:id="3134" w:name="_Toc348336791"/>
      <w:bookmarkStart w:id="3135" w:name="_Toc348768104"/>
      <w:bookmarkStart w:id="3136" w:name="_Toc380435652"/>
      <w:bookmarkStart w:id="3137" w:name="_Toc359236148"/>
      <w:bookmarkStart w:id="3138" w:name="_Toc1815969"/>
      <w:bookmarkStart w:id="3139" w:name="_Toc21372513"/>
      <w:bookmarkStart w:id="3140" w:name="_Toc175991987"/>
      <w:bookmarkStart w:id="3141" w:name="_Toc176235945"/>
      <w:bookmarkStart w:id="3142" w:name="_Toc27754816"/>
      <w:bookmarkStart w:id="3143" w:name="_Toc109892111"/>
      <w:r w:rsidRPr="00F21240">
        <w:rPr>
          <w:noProof/>
        </w:rPr>
        <w:t>ADT/ACK - Update Person Information (Event A31</w:t>
      </w:r>
      <w:r w:rsidRPr="00F21240">
        <w:rPr>
          <w:noProof/>
        </w:rPr>
        <w:fldChar w:fldCharType="begin"/>
      </w:r>
      <w:r w:rsidRPr="00F21240">
        <w:rPr>
          <w:noProof/>
        </w:rPr>
        <w:instrText>XE "A31"</w:instrText>
      </w:r>
      <w:r w:rsidRPr="00F21240">
        <w:rPr>
          <w:noProof/>
        </w:rPr>
        <w:fldChar w:fldCharType="end"/>
      </w:r>
      <w:r w:rsidRPr="00F21240">
        <w:rPr>
          <w:noProof/>
        </w:rPr>
        <w:t>)</w:t>
      </w:r>
      <w:bookmarkEnd w:id="3131"/>
      <w:bookmarkEnd w:id="3132"/>
      <w:bookmarkEnd w:id="3133"/>
      <w:bookmarkEnd w:id="3134"/>
      <w:bookmarkEnd w:id="3135"/>
      <w:bookmarkEnd w:id="3136"/>
      <w:bookmarkEnd w:id="3137"/>
      <w:bookmarkEnd w:id="3138"/>
      <w:bookmarkEnd w:id="3139"/>
      <w:bookmarkEnd w:id="3140"/>
      <w:bookmarkEnd w:id="3141"/>
      <w:bookmarkEnd w:id="3142"/>
      <w:bookmarkEnd w:id="3143"/>
    </w:p>
    <w:p w14:paraId="3CB1350C" w14:textId="77777777" w:rsidR="00715956" w:rsidRPr="00F21240" w:rsidRDefault="00715956">
      <w:pPr>
        <w:pStyle w:val="NormalIndented"/>
        <w:rPr>
          <w:noProof/>
        </w:rPr>
      </w:pPr>
      <w:r w:rsidRPr="00F21240">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184913E9"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23FD9944" w14:textId="3D6EC16D" w:rsidR="00715956" w:rsidRDefault="00715956">
      <w:pPr>
        <w:pStyle w:val="NormalIndented"/>
        <w:rPr>
          <w:noProof/>
        </w:rPr>
      </w:pPr>
      <w:r w:rsidRPr="00F21240">
        <w:rPr>
          <w:noProof/>
        </w:rPr>
        <w:t xml:space="preserve">The </w:t>
      </w:r>
      <w:r w:rsidR="00343940">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343940">
        <w:rPr>
          <w:noProof/>
        </w:rPr>
        <w:t>PRT</w:t>
      </w:r>
      <w:r w:rsidR="00343940" w:rsidRPr="00F21240">
        <w:rPr>
          <w:noProof/>
        </w:rPr>
        <w:t xml:space="preserve"> </w:t>
      </w:r>
      <w:r w:rsidRPr="00F21240">
        <w:rPr>
          <w:noProof/>
        </w:rPr>
        <w:t xml:space="preserve">segment following the PID/PD1 segments.  Providers corresponding to the PV1 data are reported in the </w:t>
      </w:r>
      <w:r w:rsidR="00343940">
        <w:rPr>
          <w:noProof/>
        </w:rPr>
        <w:t>PRT</w:t>
      </w:r>
      <w:r w:rsidR="00343940" w:rsidRPr="00F21240">
        <w:rPr>
          <w:noProof/>
        </w:rPr>
        <w:t xml:space="preserve"> </w:t>
      </w:r>
      <w:r w:rsidRPr="00F21240">
        <w:rPr>
          <w:noProof/>
        </w:rPr>
        <w:t xml:space="preserve">segment following the PV1/PV2 segments.  Providers related to a specific procedure are reported in the </w:t>
      </w:r>
      <w:r w:rsidR="00BE3D2C">
        <w:rPr>
          <w:noProof/>
        </w:rPr>
        <w:t>PRT</w:t>
      </w:r>
      <w:r w:rsidR="00BE3D2C" w:rsidRPr="00F21240">
        <w:rPr>
          <w:noProof/>
        </w:rPr>
        <w:t xml:space="preserve"> </w:t>
      </w:r>
      <w:r w:rsidRPr="00F21240">
        <w:rPr>
          <w:noProof/>
        </w:rPr>
        <w:t xml:space="preserve">segment following the PR1 segment.  Providers related to a specific insurance are reported in the </w:t>
      </w:r>
      <w:r w:rsidR="00343940">
        <w:rPr>
          <w:noProof/>
        </w:rPr>
        <w:t>PRT</w:t>
      </w:r>
      <w:r w:rsidR="00343940" w:rsidRPr="00F21240">
        <w:rPr>
          <w:noProof/>
        </w:rPr>
        <w:t xml:space="preserve"> </w:t>
      </w:r>
      <w:r w:rsidRPr="00F21240">
        <w:rPr>
          <w:noProof/>
        </w:rPr>
        <w:t xml:space="preserve">segment following the IN1/IN2/IN3 segments. To communicate the begin and end date of the provider, use the </w:t>
      </w:r>
      <w:r w:rsidR="00343940">
        <w:rPr>
          <w:rStyle w:val="ReferenceAttribute"/>
          <w:noProof/>
        </w:rPr>
        <w:t xml:space="preserve">PRT-11 - </w:t>
      </w:r>
      <w:r w:rsidRPr="00F21240">
        <w:rPr>
          <w:rStyle w:val="ReferenceAttribute"/>
          <w:noProof/>
        </w:rPr>
        <w:t>Begin Date/Time</w:t>
      </w:r>
      <w:r w:rsidRPr="00F21240">
        <w:rPr>
          <w:noProof/>
        </w:rPr>
        <w:t xml:space="preserve"> and the </w:t>
      </w:r>
      <w:r w:rsidR="00343940">
        <w:rPr>
          <w:rStyle w:val="ReferenceAttribute"/>
          <w:noProof/>
        </w:rPr>
        <w:t xml:space="preserve">PRT-12 - </w:t>
      </w:r>
      <w:r w:rsidRPr="00F21240">
        <w:rPr>
          <w:rStyle w:val="ReferenceAttribute"/>
          <w:noProof/>
        </w:rPr>
        <w:t>End Date/Time</w:t>
      </w:r>
      <w:r w:rsidRPr="00F21240">
        <w:rPr>
          <w:noProof/>
        </w:rPr>
        <w:t xml:space="preserve"> in the </w:t>
      </w:r>
      <w:r w:rsidR="00343940">
        <w:rPr>
          <w:noProof/>
        </w:rPr>
        <w:t>PRT</w:t>
      </w:r>
      <w:r w:rsidR="00343940" w:rsidRPr="00F21240">
        <w:rPr>
          <w:noProof/>
        </w:rPr>
        <w:t xml:space="preserve"> </w:t>
      </w:r>
      <w:r w:rsidRPr="00F21240">
        <w:rPr>
          <w:noProof/>
        </w:rPr>
        <w:t xml:space="preserve">segment, with the applicable </w:t>
      </w:r>
      <w:r w:rsidR="00343940">
        <w:rPr>
          <w:rStyle w:val="ReferenceAttribute"/>
          <w:noProof/>
        </w:rPr>
        <w:t xml:space="preserve">PRT-4 </w:t>
      </w:r>
      <w:r w:rsidR="00652E80">
        <w:rPr>
          <w:rStyle w:val="ReferenceAttribute"/>
          <w:noProof/>
        </w:rPr>
        <w:t>–</w:t>
      </w:r>
      <w:r w:rsidR="00343940">
        <w:rPr>
          <w:rStyle w:val="ReferenceAttribute"/>
          <w:noProof/>
        </w:rPr>
        <w:t xml:space="preserve"> </w:t>
      </w:r>
      <w:r w:rsidR="00652E80">
        <w:rPr>
          <w:rStyle w:val="ReferenceAttribute"/>
          <w:noProof/>
        </w:rPr>
        <w:t xml:space="preserve">Role of </w:t>
      </w:r>
      <w:r w:rsidR="00343940">
        <w:rPr>
          <w:rStyle w:val="ReferenceAttribute"/>
          <w:noProof/>
        </w:rPr>
        <w:t>Participation</w:t>
      </w:r>
      <w:r w:rsidRPr="00F21240">
        <w:rPr>
          <w:noProof/>
        </w:rPr>
        <w:t xml:space="preserve">.  Refer to Chapter </w:t>
      </w:r>
      <w:r w:rsidR="00343940">
        <w:rPr>
          <w:noProof/>
        </w:rPr>
        <w:t>7</w:t>
      </w:r>
      <w:r w:rsidR="00343940" w:rsidRPr="00F21240">
        <w:rPr>
          <w:noProof/>
        </w:rPr>
        <w:t xml:space="preserve"> </w:t>
      </w:r>
      <w:r w:rsidRPr="00F21240">
        <w:rPr>
          <w:noProof/>
        </w:rPr>
        <w:t xml:space="preserve">for the definition of the </w:t>
      </w:r>
      <w:r w:rsidR="00343940">
        <w:rPr>
          <w:noProof/>
        </w:rPr>
        <w:t>PRT</w:t>
      </w:r>
      <w:r w:rsidR="00343940" w:rsidRPr="00F21240">
        <w:rPr>
          <w:noProof/>
        </w:rPr>
        <w:t xml:space="preserve"> </w:t>
      </w:r>
      <w:r w:rsidRPr="00F21240">
        <w:rPr>
          <w:noProof/>
        </w:rPr>
        <w:t>segment.</w:t>
      </w:r>
    </w:p>
    <w:p w14:paraId="52ED92CE" w14:textId="1BE70E08" w:rsidR="00715956" w:rsidRPr="00F21240" w:rsidRDefault="00715956">
      <w:pPr>
        <w:pStyle w:val="MsgTableCaption"/>
        <w:rPr>
          <w:noProof/>
        </w:rPr>
      </w:pPr>
      <w:r w:rsidRPr="00F21240">
        <w:rPr>
          <w:noProof/>
        </w:rPr>
        <w:t>ADT^A31^ADT_A05: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Default="00656733">
            <w:pPr>
              <w:pStyle w:val="MsgTableHeader"/>
              <w:jc w:val="center"/>
              <w:rPr>
                <w:noProof/>
              </w:rPr>
            </w:pPr>
            <w:r>
              <w:rPr>
                <w:noProof/>
              </w:rPr>
              <w:t>Chapter</w:t>
            </w:r>
          </w:p>
        </w:tc>
      </w:tr>
      <w:tr w:rsidR="00656733"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Default="00656733">
            <w:pPr>
              <w:pStyle w:val="MsgTableBody"/>
              <w:jc w:val="center"/>
              <w:rPr>
                <w:noProof/>
              </w:rPr>
            </w:pPr>
            <w:r>
              <w:rPr>
                <w:noProof/>
              </w:rPr>
              <w:t>2</w:t>
            </w:r>
          </w:p>
        </w:tc>
      </w:tr>
      <w:tr w:rsidR="00622FC8" w:rsidRPr="00151483"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594536" w:rsidRDefault="00622FC8" w:rsidP="00622FC8">
            <w:pPr>
              <w:pStyle w:val="MsgTableBody"/>
              <w:jc w:val="center"/>
              <w:rPr>
                <w:noProof/>
              </w:rPr>
            </w:pPr>
            <w:r w:rsidRPr="00594536">
              <w:rPr>
                <w:noProof/>
              </w:rPr>
              <w:t>3</w:t>
            </w:r>
          </w:p>
        </w:tc>
      </w:tr>
      <w:tr w:rsidR="00656733"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Default="00656733">
            <w:pPr>
              <w:pStyle w:val="MsgTableBody"/>
              <w:jc w:val="center"/>
              <w:rPr>
                <w:noProof/>
              </w:rPr>
            </w:pPr>
            <w:r>
              <w:rPr>
                <w:noProof/>
              </w:rPr>
              <w:t>2</w:t>
            </w:r>
          </w:p>
        </w:tc>
      </w:tr>
      <w:tr w:rsidR="00656733"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Default="00656733">
            <w:pPr>
              <w:pStyle w:val="MsgTableBody"/>
              <w:jc w:val="center"/>
              <w:rPr>
                <w:noProof/>
              </w:rPr>
            </w:pPr>
            <w:r>
              <w:rPr>
                <w:noProof/>
              </w:rPr>
              <w:t>2</w:t>
            </w:r>
          </w:p>
        </w:tc>
      </w:tr>
      <w:tr w:rsidR="00656733"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Default="00000000">
            <w:pPr>
              <w:pStyle w:val="MsgTableBody"/>
              <w:rPr>
                <w:noProof/>
              </w:rPr>
            </w:pPr>
            <w:hyperlink r:id="rId88"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Default="00656733">
            <w:pPr>
              <w:pStyle w:val="MsgTableBody"/>
              <w:jc w:val="center"/>
              <w:rPr>
                <w:noProof/>
              </w:rPr>
            </w:pPr>
            <w:r>
              <w:rPr>
                <w:noProof/>
              </w:rPr>
              <w:t>3</w:t>
            </w:r>
          </w:p>
        </w:tc>
      </w:tr>
      <w:tr w:rsidR="00656733"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Default="00000000">
            <w:pPr>
              <w:pStyle w:val="MsgTableBody"/>
              <w:rPr>
                <w:noProof/>
              </w:rPr>
            </w:pPr>
            <w:hyperlink r:id="rId89"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Default="00656733">
            <w:pPr>
              <w:pStyle w:val="MsgTableBody"/>
              <w:jc w:val="center"/>
              <w:rPr>
                <w:noProof/>
              </w:rPr>
            </w:pPr>
            <w:r>
              <w:rPr>
                <w:noProof/>
              </w:rPr>
              <w:t>3</w:t>
            </w:r>
          </w:p>
        </w:tc>
      </w:tr>
      <w:tr w:rsidR="00656733"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Default="00656733">
            <w:pPr>
              <w:pStyle w:val="MsgTableBody"/>
              <w:rPr>
                <w:noProof/>
              </w:rPr>
            </w:pPr>
            <w:r>
              <w:rPr>
                <w:noProof/>
              </w:rPr>
              <w:t xml:space="preserve">[  </w:t>
            </w:r>
            <w:hyperlink r:id="rId90" w:anchor="#PD1" w:history="1">
              <w:r>
                <w:rPr>
                  <w:rStyle w:val="Hyperlink"/>
                  <w:noProof/>
                </w:rPr>
                <w:t>PD</w:t>
              </w:r>
              <w:bookmarkStart w:id="3144" w:name="_Hlt489293379"/>
              <w:r>
                <w:rPr>
                  <w:rStyle w:val="Hyperlink"/>
                  <w:noProof/>
                </w:rPr>
                <w:t>1</w:t>
              </w:r>
              <w:bookmarkEnd w:id="3144"/>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Default="00656733">
            <w:pPr>
              <w:pStyle w:val="MsgTableBody"/>
              <w:jc w:val="center"/>
              <w:rPr>
                <w:noProof/>
              </w:rPr>
            </w:pPr>
            <w:r>
              <w:rPr>
                <w:noProof/>
              </w:rPr>
              <w:t>3</w:t>
            </w:r>
          </w:p>
        </w:tc>
      </w:tr>
      <w:tr w:rsidR="00DC3443" w14:paraId="71181D36" w14:textId="77777777" w:rsidTr="00D50068">
        <w:trPr>
          <w:jc w:val="center"/>
          <w:ins w:id="3145" w:author="Merrick, Riki | APHL" w:date="2022-07-17T16:59:00Z"/>
        </w:trPr>
        <w:tc>
          <w:tcPr>
            <w:tcW w:w="2882" w:type="dxa"/>
            <w:tcBorders>
              <w:top w:val="dotted" w:sz="4" w:space="0" w:color="auto"/>
              <w:left w:val="nil"/>
              <w:bottom w:val="dotted" w:sz="4" w:space="0" w:color="auto"/>
              <w:right w:val="nil"/>
            </w:tcBorders>
            <w:shd w:val="clear" w:color="auto" w:fill="FFFFFF"/>
          </w:tcPr>
          <w:p w14:paraId="0E1A6D05" w14:textId="04BD97EF" w:rsidR="00DC3443" w:rsidRDefault="00DC3443" w:rsidP="00DC3443">
            <w:pPr>
              <w:pStyle w:val="MsgTableBody"/>
              <w:rPr>
                <w:ins w:id="3146" w:author="Merrick, Riki | APHL" w:date="2022-07-17T16:59:00Z"/>
                <w:noProof/>
              </w:rPr>
            </w:pPr>
            <w:ins w:id="3147"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26D50ADF" w14:textId="787A613F" w:rsidR="00DC3443" w:rsidRDefault="00DC3443" w:rsidP="00DC3443">
            <w:pPr>
              <w:pStyle w:val="MsgTableBody"/>
              <w:rPr>
                <w:ins w:id="3148" w:author="Merrick, Riki | APHL" w:date="2022-07-17T16:59:00Z"/>
                <w:noProof/>
              </w:rPr>
            </w:pPr>
            <w:ins w:id="3149"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0ECD60" w14:textId="77777777" w:rsidR="00DC3443" w:rsidRDefault="00DC3443" w:rsidP="00DC3443">
            <w:pPr>
              <w:pStyle w:val="MsgTableBody"/>
              <w:jc w:val="center"/>
              <w:rPr>
                <w:ins w:id="3150"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10E9B6D7" w14:textId="09F19B49" w:rsidR="00DC3443" w:rsidRDefault="00DC3443" w:rsidP="00DC3443">
            <w:pPr>
              <w:pStyle w:val="MsgTableBody"/>
              <w:jc w:val="center"/>
              <w:rPr>
                <w:ins w:id="3151" w:author="Merrick, Riki | APHL" w:date="2022-07-17T16:59:00Z"/>
                <w:noProof/>
              </w:rPr>
            </w:pPr>
            <w:ins w:id="3152" w:author="Merrick, Riki | APHL" w:date="2022-07-17T16:59:00Z">
              <w:r>
                <w:rPr>
                  <w:noProof/>
                </w:rPr>
                <w:t>3</w:t>
              </w:r>
            </w:ins>
          </w:p>
        </w:tc>
      </w:tr>
      <w:tr w:rsidR="00DC3443" w14:paraId="2894B96F" w14:textId="77777777" w:rsidTr="00D50068">
        <w:trPr>
          <w:jc w:val="center"/>
          <w:ins w:id="3153" w:author="Merrick, Riki | APHL" w:date="2022-07-17T16:59:00Z"/>
        </w:trPr>
        <w:tc>
          <w:tcPr>
            <w:tcW w:w="2882" w:type="dxa"/>
            <w:tcBorders>
              <w:top w:val="dotted" w:sz="4" w:space="0" w:color="auto"/>
              <w:left w:val="nil"/>
              <w:bottom w:val="dotted" w:sz="4" w:space="0" w:color="auto"/>
              <w:right w:val="nil"/>
            </w:tcBorders>
            <w:shd w:val="clear" w:color="auto" w:fill="FFFFFF"/>
          </w:tcPr>
          <w:p w14:paraId="452588EB" w14:textId="14DEFA7E" w:rsidR="00DC3443" w:rsidRDefault="00DC3443" w:rsidP="00DC3443">
            <w:pPr>
              <w:pStyle w:val="MsgTableBody"/>
              <w:rPr>
                <w:ins w:id="3154" w:author="Merrick, Riki | APHL" w:date="2022-07-17T16:59:00Z"/>
                <w:noProof/>
              </w:rPr>
            </w:pPr>
            <w:ins w:id="3155"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4C027337" w14:textId="493C6560" w:rsidR="00DC3443" w:rsidRDefault="00DC3443" w:rsidP="00DC3443">
            <w:pPr>
              <w:pStyle w:val="MsgTableBody"/>
              <w:rPr>
                <w:ins w:id="3156" w:author="Merrick, Riki | APHL" w:date="2022-07-17T16:59:00Z"/>
                <w:noProof/>
              </w:rPr>
            </w:pPr>
            <w:ins w:id="3157"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50AE8A3" w14:textId="77777777" w:rsidR="00DC3443" w:rsidRDefault="00DC3443" w:rsidP="00DC3443">
            <w:pPr>
              <w:pStyle w:val="MsgTableBody"/>
              <w:jc w:val="center"/>
              <w:rPr>
                <w:ins w:id="3158"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5E8B7F05" w14:textId="2D09F728" w:rsidR="00DC3443" w:rsidRDefault="00DC3443" w:rsidP="00DC3443">
            <w:pPr>
              <w:pStyle w:val="MsgTableBody"/>
              <w:jc w:val="center"/>
              <w:rPr>
                <w:ins w:id="3159" w:author="Merrick, Riki | APHL" w:date="2022-07-17T16:59:00Z"/>
                <w:noProof/>
              </w:rPr>
            </w:pPr>
            <w:ins w:id="3160" w:author="Merrick, Riki | APHL" w:date="2022-07-17T16:59:00Z">
              <w:r>
                <w:rPr>
                  <w:noProof/>
                </w:rPr>
                <w:t>3</w:t>
              </w:r>
            </w:ins>
          </w:p>
        </w:tc>
      </w:tr>
      <w:tr w:rsidR="00DC3443" w14:paraId="3F299357" w14:textId="77777777" w:rsidTr="00D50068">
        <w:trPr>
          <w:jc w:val="center"/>
          <w:ins w:id="3161" w:author="Merrick, Riki | APHL" w:date="2022-07-17T16:59:00Z"/>
        </w:trPr>
        <w:tc>
          <w:tcPr>
            <w:tcW w:w="2882" w:type="dxa"/>
            <w:tcBorders>
              <w:top w:val="dotted" w:sz="4" w:space="0" w:color="auto"/>
              <w:left w:val="nil"/>
              <w:bottom w:val="dotted" w:sz="4" w:space="0" w:color="auto"/>
              <w:right w:val="nil"/>
            </w:tcBorders>
            <w:shd w:val="clear" w:color="auto" w:fill="FFFFFF"/>
          </w:tcPr>
          <w:p w14:paraId="6C9AB043" w14:textId="725B86DB" w:rsidR="00DC3443" w:rsidRDefault="00DC3443" w:rsidP="00DC3443">
            <w:pPr>
              <w:pStyle w:val="MsgTableBody"/>
              <w:rPr>
                <w:ins w:id="3162" w:author="Merrick, Riki | APHL" w:date="2022-07-17T16:59:00Z"/>
                <w:noProof/>
              </w:rPr>
            </w:pPr>
            <w:ins w:id="3163"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0568EB7C" w14:textId="3C516AC8" w:rsidR="00DC3443" w:rsidRDefault="00DC3443" w:rsidP="00DC3443">
            <w:pPr>
              <w:pStyle w:val="MsgTableBody"/>
              <w:rPr>
                <w:ins w:id="3164" w:author="Merrick, Riki | APHL" w:date="2022-07-17T16:59:00Z"/>
                <w:noProof/>
              </w:rPr>
            </w:pPr>
            <w:ins w:id="3165" w:author="Merrick, Riki | APHL" w:date="2022-07-17T16:59: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51EB250" w14:textId="77777777" w:rsidR="00DC3443" w:rsidRDefault="00DC3443" w:rsidP="00DC3443">
            <w:pPr>
              <w:pStyle w:val="MsgTableBody"/>
              <w:jc w:val="center"/>
              <w:rPr>
                <w:ins w:id="3166"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25AB7EBB" w14:textId="1A7A51CD" w:rsidR="00DC3443" w:rsidRDefault="00DC3443" w:rsidP="00DC3443">
            <w:pPr>
              <w:pStyle w:val="MsgTableBody"/>
              <w:jc w:val="center"/>
              <w:rPr>
                <w:ins w:id="3167" w:author="Merrick, Riki | APHL" w:date="2022-07-17T16:59:00Z"/>
                <w:noProof/>
              </w:rPr>
            </w:pPr>
            <w:ins w:id="3168" w:author="Merrick, Riki | APHL" w:date="2022-07-17T16:59:00Z">
              <w:r>
                <w:rPr>
                  <w:noProof/>
                </w:rPr>
                <w:t>3</w:t>
              </w:r>
            </w:ins>
          </w:p>
        </w:tc>
      </w:tr>
      <w:tr w:rsidR="00DC3443"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DC3443" w:rsidRDefault="00DC3443" w:rsidP="00DC3443">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7A06C336" w14:textId="4B960D63" w:rsidR="00DC3443" w:rsidRDefault="00DC3443" w:rsidP="00DC3443">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DC3443" w:rsidRDefault="00DC3443" w:rsidP="00DC3443">
            <w:pPr>
              <w:pStyle w:val="MsgTableBody"/>
              <w:jc w:val="center"/>
              <w:rPr>
                <w:noProof/>
              </w:rPr>
            </w:pPr>
            <w:r>
              <w:rPr>
                <w:noProof/>
              </w:rPr>
              <w:t>3</w:t>
            </w:r>
          </w:p>
        </w:tc>
      </w:tr>
      <w:tr w:rsidR="00DC3443"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DC3443" w:rsidRDefault="00DC3443" w:rsidP="00DC3443">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DC3443" w:rsidRDefault="00DC3443" w:rsidP="00DC3443">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DC3443" w:rsidRDefault="00DC3443" w:rsidP="00DC3443">
            <w:pPr>
              <w:pStyle w:val="MsgTableBody"/>
              <w:jc w:val="center"/>
              <w:rPr>
                <w:noProof/>
              </w:rPr>
            </w:pPr>
            <w:r>
              <w:rPr>
                <w:noProof/>
              </w:rPr>
              <w:t>3</w:t>
            </w:r>
          </w:p>
        </w:tc>
      </w:tr>
      <w:tr w:rsidR="00DC3443"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DC3443" w:rsidRDefault="00DC3443" w:rsidP="00DC3443">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DC3443" w:rsidRDefault="00DC3443" w:rsidP="00DC3443">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DC3443" w:rsidRDefault="00DC3443" w:rsidP="00DC3443">
            <w:pPr>
              <w:pStyle w:val="MsgTableBody"/>
              <w:jc w:val="center"/>
              <w:rPr>
                <w:noProof/>
              </w:rPr>
            </w:pPr>
            <w:r>
              <w:rPr>
                <w:noProof/>
              </w:rPr>
              <w:t>3</w:t>
            </w:r>
          </w:p>
        </w:tc>
      </w:tr>
      <w:tr w:rsidR="00DC3443"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DC3443" w:rsidRDefault="00DC3443" w:rsidP="00DC3443">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DC3443" w:rsidRDefault="00DC3443" w:rsidP="00DC3443">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DC3443" w:rsidRDefault="00DC3443" w:rsidP="00DC3443">
            <w:pPr>
              <w:pStyle w:val="MsgTableBody"/>
              <w:jc w:val="center"/>
              <w:rPr>
                <w:noProof/>
              </w:rPr>
            </w:pPr>
            <w:r>
              <w:rPr>
                <w:noProof/>
              </w:rPr>
              <w:t>3</w:t>
            </w:r>
          </w:p>
        </w:tc>
      </w:tr>
      <w:tr w:rsidR="00DC3443"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DC3443" w:rsidRDefault="00DC3443" w:rsidP="00DC3443">
            <w:pPr>
              <w:pStyle w:val="MsgTableBody"/>
              <w:jc w:val="center"/>
              <w:rPr>
                <w:noProof/>
              </w:rPr>
            </w:pPr>
            <w:r>
              <w:rPr>
                <w:noProof/>
              </w:rPr>
              <w:t>3</w:t>
            </w:r>
          </w:p>
        </w:tc>
      </w:tr>
      <w:tr w:rsidR="00DC3443"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DC3443" w:rsidRPr="00343940" w:rsidRDefault="00DC3443" w:rsidP="00DC3443">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DC3443" w:rsidRPr="00343940" w:rsidRDefault="00DC3443" w:rsidP="00DC3443">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DC3443" w:rsidRPr="003439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DC3443" w:rsidRPr="00343940" w:rsidRDefault="00DC3443" w:rsidP="00DC3443">
            <w:pPr>
              <w:pStyle w:val="MsgTableBody"/>
              <w:jc w:val="center"/>
              <w:rPr>
                <w:noProof/>
              </w:rPr>
            </w:pPr>
            <w:r w:rsidRPr="00343940">
              <w:rPr>
                <w:noProof/>
              </w:rPr>
              <w:t>15</w:t>
            </w:r>
          </w:p>
        </w:tc>
      </w:tr>
      <w:tr w:rsidR="00DC3443"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DC3443" w:rsidRPr="00594536" w:rsidRDefault="00DC3443" w:rsidP="00DC3443">
            <w:pPr>
              <w:pStyle w:val="MsgTableBody"/>
              <w:jc w:val="center"/>
              <w:rPr>
                <w:noProof/>
              </w:rPr>
            </w:pPr>
            <w:r w:rsidRPr="00594536">
              <w:rPr>
                <w:noProof/>
              </w:rPr>
              <w:t>7</w:t>
            </w:r>
          </w:p>
        </w:tc>
      </w:tr>
      <w:tr w:rsidR="00DC3443"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D7C16F9"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DC3443" w:rsidRDefault="00DC3443" w:rsidP="00DC3443">
            <w:pPr>
              <w:pStyle w:val="MsgTableBody"/>
              <w:jc w:val="center"/>
              <w:rPr>
                <w:noProof/>
              </w:rPr>
            </w:pPr>
          </w:p>
        </w:tc>
      </w:tr>
      <w:tr w:rsidR="00DC3443"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DC3443" w:rsidRDefault="00DC3443" w:rsidP="00DC3443">
            <w:pPr>
              <w:pStyle w:val="MsgTableBody"/>
              <w:rPr>
                <w:noProof/>
              </w:rPr>
            </w:pPr>
            <w:r>
              <w:rPr>
                <w:noProof/>
              </w:rPr>
              <w:t xml:space="preserve">     </w:t>
            </w:r>
            <w:hyperlink r:id="rId91"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DC3443" w:rsidRDefault="00DC3443" w:rsidP="00DC3443">
            <w:pPr>
              <w:pStyle w:val="MsgTableBody"/>
              <w:jc w:val="center"/>
              <w:rPr>
                <w:noProof/>
              </w:rPr>
            </w:pPr>
            <w:r>
              <w:rPr>
                <w:noProof/>
              </w:rPr>
              <w:t>3</w:t>
            </w:r>
          </w:p>
        </w:tc>
      </w:tr>
      <w:tr w:rsidR="00C9799C" w14:paraId="0B11DA86" w14:textId="77777777" w:rsidTr="00D50068">
        <w:trPr>
          <w:jc w:val="center"/>
          <w:ins w:id="3169" w:author="Merrick, Riki | APHL" w:date="2022-07-17T17:32:00Z"/>
        </w:trPr>
        <w:tc>
          <w:tcPr>
            <w:tcW w:w="2882" w:type="dxa"/>
            <w:tcBorders>
              <w:top w:val="dotted" w:sz="4" w:space="0" w:color="auto"/>
              <w:left w:val="nil"/>
              <w:bottom w:val="dotted" w:sz="4" w:space="0" w:color="auto"/>
              <w:right w:val="nil"/>
            </w:tcBorders>
            <w:shd w:val="clear" w:color="auto" w:fill="FFFFFF"/>
          </w:tcPr>
          <w:p w14:paraId="633F3710" w14:textId="3F493F64" w:rsidR="00C9799C" w:rsidRDefault="00C9799C" w:rsidP="00C9799C">
            <w:pPr>
              <w:pStyle w:val="MsgTableBody"/>
              <w:rPr>
                <w:ins w:id="3170" w:author="Merrick, Riki | APHL" w:date="2022-07-17T17:32:00Z"/>
                <w:noProof/>
              </w:rPr>
            </w:pPr>
            <w:ins w:id="3171"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B304718" w14:textId="7811B57E" w:rsidR="00C9799C" w:rsidRDefault="00C9799C" w:rsidP="00C9799C">
            <w:pPr>
              <w:pStyle w:val="MsgTableBody"/>
              <w:rPr>
                <w:ins w:id="3172" w:author="Merrick, Riki | APHL" w:date="2022-07-17T17:32:00Z"/>
                <w:noProof/>
              </w:rPr>
            </w:pPr>
            <w:ins w:id="3173"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2414DF" w14:textId="77777777" w:rsidR="00C9799C" w:rsidRDefault="00C9799C" w:rsidP="00C9799C">
            <w:pPr>
              <w:pStyle w:val="MsgTableBody"/>
              <w:jc w:val="center"/>
              <w:rPr>
                <w:ins w:id="3174"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41418ED8" w14:textId="5A6C9EA1" w:rsidR="00C9799C" w:rsidRDefault="00C9799C" w:rsidP="00C9799C">
            <w:pPr>
              <w:pStyle w:val="MsgTableBody"/>
              <w:jc w:val="center"/>
              <w:rPr>
                <w:ins w:id="3175" w:author="Merrick, Riki | APHL" w:date="2022-07-17T17:32:00Z"/>
                <w:noProof/>
              </w:rPr>
            </w:pPr>
            <w:ins w:id="3176" w:author="Merrick, Riki | APHL" w:date="2022-07-17T17:32:00Z">
              <w:r>
                <w:rPr>
                  <w:noProof/>
                </w:rPr>
                <w:t>3</w:t>
              </w:r>
            </w:ins>
          </w:p>
        </w:tc>
      </w:tr>
      <w:tr w:rsidR="00C9799C" w14:paraId="122891E5" w14:textId="77777777" w:rsidTr="00D50068">
        <w:trPr>
          <w:jc w:val="center"/>
          <w:ins w:id="3177" w:author="Merrick, Riki | APHL" w:date="2022-07-17T17:32:00Z"/>
        </w:trPr>
        <w:tc>
          <w:tcPr>
            <w:tcW w:w="2882" w:type="dxa"/>
            <w:tcBorders>
              <w:top w:val="dotted" w:sz="4" w:space="0" w:color="auto"/>
              <w:left w:val="nil"/>
              <w:bottom w:val="dotted" w:sz="4" w:space="0" w:color="auto"/>
              <w:right w:val="nil"/>
            </w:tcBorders>
            <w:shd w:val="clear" w:color="auto" w:fill="FFFFFF"/>
          </w:tcPr>
          <w:p w14:paraId="46F9094A" w14:textId="140E6A12" w:rsidR="00C9799C" w:rsidRDefault="00C9799C" w:rsidP="00C9799C">
            <w:pPr>
              <w:pStyle w:val="MsgTableBody"/>
              <w:rPr>
                <w:ins w:id="3178" w:author="Merrick, Riki | APHL" w:date="2022-07-17T17:32:00Z"/>
                <w:noProof/>
              </w:rPr>
            </w:pPr>
            <w:ins w:id="3179"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AE64814" w14:textId="0807F761" w:rsidR="00C9799C" w:rsidRDefault="00C9799C" w:rsidP="00C9799C">
            <w:pPr>
              <w:pStyle w:val="MsgTableBody"/>
              <w:rPr>
                <w:ins w:id="3180" w:author="Merrick, Riki | APHL" w:date="2022-07-17T17:32:00Z"/>
                <w:noProof/>
              </w:rPr>
            </w:pPr>
            <w:ins w:id="3181"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680C32" w14:textId="77777777" w:rsidR="00C9799C" w:rsidRDefault="00C9799C" w:rsidP="00C9799C">
            <w:pPr>
              <w:pStyle w:val="MsgTableBody"/>
              <w:jc w:val="center"/>
              <w:rPr>
                <w:ins w:id="3182"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65A8A757" w14:textId="34A9F89D" w:rsidR="00C9799C" w:rsidRDefault="00C9799C" w:rsidP="00C9799C">
            <w:pPr>
              <w:pStyle w:val="MsgTableBody"/>
              <w:jc w:val="center"/>
              <w:rPr>
                <w:ins w:id="3183" w:author="Merrick, Riki | APHL" w:date="2022-07-17T17:32:00Z"/>
                <w:noProof/>
              </w:rPr>
            </w:pPr>
            <w:ins w:id="3184" w:author="Merrick, Riki | APHL" w:date="2022-07-17T17:32:00Z">
              <w:r>
                <w:rPr>
                  <w:noProof/>
                </w:rPr>
                <w:t>3</w:t>
              </w:r>
            </w:ins>
          </w:p>
        </w:tc>
      </w:tr>
      <w:tr w:rsidR="00C9799C"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C9799C" w:rsidRDefault="00C9799C" w:rsidP="00C9799C">
            <w:pPr>
              <w:pStyle w:val="MsgTableBody"/>
              <w:jc w:val="center"/>
              <w:rPr>
                <w:noProof/>
              </w:rPr>
            </w:pPr>
            <w:r>
              <w:rPr>
                <w:noProof/>
              </w:rPr>
              <w:t>3</w:t>
            </w:r>
          </w:p>
        </w:tc>
      </w:tr>
      <w:tr w:rsidR="00C9799C"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C9799C" w:rsidRDefault="00C9799C" w:rsidP="00C9799C">
            <w:pPr>
              <w:pStyle w:val="MsgTableBody"/>
              <w:jc w:val="center"/>
              <w:rPr>
                <w:noProof/>
              </w:rPr>
            </w:pPr>
            <w:r>
              <w:rPr>
                <w:noProof/>
              </w:rPr>
              <w:t>3</w:t>
            </w:r>
          </w:p>
        </w:tc>
      </w:tr>
      <w:tr w:rsidR="00C9799C"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833EEB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C9799C" w:rsidRDefault="00C9799C" w:rsidP="00C9799C">
            <w:pPr>
              <w:pStyle w:val="MsgTableBody"/>
              <w:jc w:val="center"/>
              <w:rPr>
                <w:noProof/>
              </w:rPr>
            </w:pPr>
          </w:p>
        </w:tc>
      </w:tr>
      <w:tr w:rsidR="00C9799C"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C9799C" w:rsidRDefault="00C9799C" w:rsidP="00C9799C">
            <w:pPr>
              <w:pStyle w:val="MsgTableBody"/>
              <w:rPr>
                <w:noProof/>
              </w:rPr>
            </w:pPr>
            <w:r>
              <w:rPr>
                <w:noProof/>
              </w:rPr>
              <w:t xml:space="preserve">   </w:t>
            </w:r>
            <w:hyperlink r:id="rId92"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C9799C" w:rsidRDefault="00C9799C" w:rsidP="00C9799C">
            <w:pPr>
              <w:pStyle w:val="MsgTableBody"/>
              <w:jc w:val="center"/>
              <w:rPr>
                <w:noProof/>
              </w:rPr>
            </w:pPr>
            <w:r>
              <w:rPr>
                <w:noProof/>
              </w:rPr>
              <w:t>3</w:t>
            </w:r>
          </w:p>
        </w:tc>
      </w:tr>
      <w:tr w:rsidR="00C9799C"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C9799C" w:rsidRDefault="00C9799C" w:rsidP="00C9799C">
            <w:pPr>
              <w:pStyle w:val="MsgTableBody"/>
              <w:rPr>
                <w:noProof/>
              </w:rPr>
            </w:pPr>
            <w:r>
              <w:rPr>
                <w:noProof/>
              </w:rPr>
              <w:t xml:space="preserve">[  </w:t>
            </w:r>
            <w:hyperlink r:id="rId9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C9799C" w:rsidRDefault="00C9799C" w:rsidP="00C9799C">
            <w:pPr>
              <w:pStyle w:val="MsgTableBody"/>
              <w:jc w:val="center"/>
              <w:rPr>
                <w:noProof/>
              </w:rPr>
            </w:pPr>
            <w:r>
              <w:rPr>
                <w:noProof/>
              </w:rPr>
              <w:t>3</w:t>
            </w:r>
          </w:p>
        </w:tc>
      </w:tr>
      <w:tr w:rsidR="00C9799C"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C9799C" w:rsidRDefault="00C9799C" w:rsidP="00C9799C">
            <w:pPr>
              <w:pStyle w:val="MsgTableBody"/>
              <w:jc w:val="center"/>
              <w:rPr>
                <w:noProof/>
              </w:rPr>
            </w:pPr>
            <w:r>
              <w:rPr>
                <w:noProof/>
              </w:rPr>
              <w:t>3</w:t>
            </w:r>
          </w:p>
        </w:tc>
      </w:tr>
      <w:tr w:rsidR="00C9799C"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C9799C" w:rsidRPr="00343940" w:rsidRDefault="00C9799C" w:rsidP="00C9799C">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C9799C" w:rsidRPr="00343940" w:rsidRDefault="00C9799C" w:rsidP="00C9799C">
            <w:pPr>
              <w:pStyle w:val="MsgTableBody"/>
              <w:jc w:val="center"/>
              <w:rPr>
                <w:noProof/>
              </w:rPr>
            </w:pPr>
            <w:r w:rsidRPr="00343940">
              <w:rPr>
                <w:noProof/>
              </w:rPr>
              <w:t>15</w:t>
            </w:r>
          </w:p>
        </w:tc>
      </w:tr>
      <w:tr w:rsidR="00C9799C"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C9799C" w:rsidRPr="00594536" w:rsidRDefault="00C9799C" w:rsidP="00C9799C">
            <w:pPr>
              <w:pStyle w:val="MsgTableBody"/>
              <w:jc w:val="center"/>
              <w:rPr>
                <w:noProof/>
              </w:rPr>
            </w:pPr>
            <w:r w:rsidRPr="00594536">
              <w:rPr>
                <w:noProof/>
              </w:rPr>
              <w:t>7</w:t>
            </w:r>
          </w:p>
        </w:tc>
      </w:tr>
      <w:tr w:rsidR="00C9799C"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C9799C" w:rsidRDefault="00C9799C" w:rsidP="00C9799C">
            <w:pPr>
              <w:pStyle w:val="MsgTableBody"/>
              <w:rPr>
                <w:noProof/>
              </w:rPr>
            </w:pPr>
            <w:r>
              <w:rPr>
                <w:noProof/>
              </w:rPr>
              <w:t xml:space="preserve">[{ </w:t>
            </w:r>
            <w:hyperlink r:id="rId9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C9799C" w:rsidRDefault="00C9799C" w:rsidP="00C9799C">
            <w:pPr>
              <w:pStyle w:val="MsgTableBody"/>
              <w:jc w:val="center"/>
              <w:rPr>
                <w:noProof/>
              </w:rPr>
            </w:pPr>
            <w:r>
              <w:rPr>
                <w:noProof/>
              </w:rPr>
              <w:t>3</w:t>
            </w:r>
          </w:p>
        </w:tc>
      </w:tr>
      <w:tr w:rsidR="00C9799C"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C9799C" w:rsidRDefault="00C9799C" w:rsidP="00C9799C">
            <w:pPr>
              <w:pStyle w:val="MsgTableBody"/>
              <w:jc w:val="center"/>
              <w:rPr>
                <w:noProof/>
              </w:rPr>
            </w:pPr>
          </w:p>
        </w:tc>
      </w:tr>
      <w:tr w:rsidR="00C9799C"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C9799C" w:rsidRDefault="00C9799C" w:rsidP="00C9799C">
            <w:pPr>
              <w:pStyle w:val="MsgTableBody"/>
              <w:jc w:val="center"/>
              <w:rPr>
                <w:noProof/>
              </w:rPr>
            </w:pPr>
            <w:r>
              <w:rPr>
                <w:noProof/>
              </w:rPr>
              <w:t>7</w:t>
            </w:r>
          </w:p>
        </w:tc>
      </w:tr>
      <w:tr w:rsidR="00C9799C"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C9799C" w:rsidRDefault="00C9799C" w:rsidP="00C9799C">
            <w:pPr>
              <w:pStyle w:val="MsgTableBody"/>
              <w:jc w:val="center"/>
              <w:rPr>
                <w:noProof/>
              </w:rPr>
            </w:pPr>
            <w:r>
              <w:rPr>
                <w:noProof/>
              </w:rPr>
              <w:t>7</w:t>
            </w:r>
          </w:p>
        </w:tc>
      </w:tr>
      <w:tr w:rsidR="00C9799C"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FFA0E0" w14:textId="4461D752"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C9799C" w:rsidRDefault="00C9799C" w:rsidP="00C9799C">
            <w:pPr>
              <w:pStyle w:val="MsgTableBody"/>
              <w:jc w:val="center"/>
              <w:rPr>
                <w:noProof/>
              </w:rPr>
            </w:pPr>
          </w:p>
        </w:tc>
      </w:tr>
      <w:tr w:rsidR="00C9799C"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C9799C" w:rsidRDefault="00C9799C" w:rsidP="00C9799C">
            <w:pPr>
              <w:pStyle w:val="MsgTableBody"/>
              <w:rPr>
                <w:noProof/>
              </w:rPr>
            </w:pPr>
            <w:r>
              <w:rPr>
                <w:noProof/>
              </w:rPr>
              <w:t xml:space="preserve">[{ </w:t>
            </w:r>
            <w:hyperlink r:id="rId9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C9799C" w:rsidRDefault="00C9799C" w:rsidP="00C9799C">
            <w:pPr>
              <w:pStyle w:val="MsgTableBody"/>
              <w:jc w:val="center"/>
              <w:rPr>
                <w:noProof/>
              </w:rPr>
            </w:pPr>
            <w:r>
              <w:rPr>
                <w:noProof/>
              </w:rPr>
              <w:t>3</w:t>
            </w:r>
          </w:p>
        </w:tc>
      </w:tr>
      <w:tr w:rsidR="00C9799C"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C9799C" w:rsidRDefault="00C9799C" w:rsidP="00C9799C">
            <w:pPr>
              <w:pStyle w:val="MsgTableBody"/>
              <w:jc w:val="center"/>
              <w:rPr>
                <w:noProof/>
              </w:rPr>
            </w:pPr>
            <w:r>
              <w:rPr>
                <w:noProof/>
              </w:rPr>
              <w:t>3</w:t>
            </w:r>
          </w:p>
        </w:tc>
      </w:tr>
      <w:tr w:rsidR="00C9799C"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C9799C" w:rsidRDefault="00C9799C" w:rsidP="00C9799C">
            <w:pPr>
              <w:pStyle w:val="MsgTableBody"/>
              <w:jc w:val="center"/>
              <w:rPr>
                <w:noProof/>
              </w:rPr>
            </w:pPr>
            <w:r>
              <w:rPr>
                <w:noProof/>
              </w:rPr>
              <w:t>6</w:t>
            </w:r>
          </w:p>
        </w:tc>
      </w:tr>
      <w:tr w:rsidR="00C9799C"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C9799C" w:rsidRDefault="00C9799C" w:rsidP="00C9799C">
            <w:pPr>
              <w:pStyle w:val="MsgTableBody"/>
              <w:jc w:val="center"/>
              <w:rPr>
                <w:noProof/>
              </w:rPr>
            </w:pPr>
            <w:r>
              <w:rPr>
                <w:noProof/>
              </w:rPr>
              <w:t>6</w:t>
            </w:r>
          </w:p>
        </w:tc>
      </w:tr>
      <w:tr w:rsidR="00C9799C"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C9799C" w:rsidRDefault="00C9799C" w:rsidP="00C9799C">
            <w:pPr>
              <w:pStyle w:val="MsgTableBody"/>
              <w:jc w:val="center"/>
              <w:rPr>
                <w:noProof/>
              </w:rPr>
            </w:pPr>
          </w:p>
        </w:tc>
      </w:tr>
      <w:tr w:rsidR="00C9799C"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C9799C" w:rsidRDefault="00C9799C" w:rsidP="00C9799C">
            <w:pPr>
              <w:pStyle w:val="MsgTableBody"/>
              <w:jc w:val="center"/>
              <w:rPr>
                <w:noProof/>
              </w:rPr>
            </w:pPr>
            <w:r>
              <w:rPr>
                <w:noProof/>
              </w:rPr>
              <w:t>6</w:t>
            </w:r>
          </w:p>
        </w:tc>
      </w:tr>
      <w:tr w:rsidR="00C9799C"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C9799C" w:rsidRPr="00343940" w:rsidRDefault="00C9799C" w:rsidP="00C9799C">
            <w:pPr>
              <w:pStyle w:val="MsgTableBody"/>
              <w:jc w:val="center"/>
              <w:rPr>
                <w:noProof/>
              </w:rPr>
            </w:pPr>
            <w:r w:rsidRPr="00343940">
              <w:rPr>
                <w:noProof/>
              </w:rPr>
              <w:t>15</w:t>
            </w:r>
          </w:p>
        </w:tc>
      </w:tr>
      <w:tr w:rsidR="00C9799C"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C9799C" w:rsidRPr="00594536" w:rsidRDefault="00C9799C" w:rsidP="00C9799C">
            <w:pPr>
              <w:pStyle w:val="MsgTableBody"/>
              <w:jc w:val="center"/>
              <w:rPr>
                <w:noProof/>
              </w:rPr>
            </w:pPr>
            <w:r w:rsidRPr="00594536">
              <w:rPr>
                <w:noProof/>
              </w:rPr>
              <w:t>7</w:t>
            </w:r>
          </w:p>
        </w:tc>
      </w:tr>
      <w:tr w:rsidR="00C9799C"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C9799C" w:rsidRDefault="00C9799C" w:rsidP="00C9799C">
            <w:pPr>
              <w:pStyle w:val="MsgTableBody"/>
              <w:jc w:val="center"/>
              <w:rPr>
                <w:noProof/>
              </w:rPr>
            </w:pPr>
          </w:p>
        </w:tc>
      </w:tr>
      <w:tr w:rsidR="00C9799C"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C9799C" w:rsidRDefault="00C9799C" w:rsidP="00C9799C">
            <w:pPr>
              <w:pStyle w:val="MsgTableBody"/>
              <w:jc w:val="center"/>
              <w:rPr>
                <w:noProof/>
              </w:rPr>
            </w:pPr>
            <w:r>
              <w:rPr>
                <w:noProof/>
              </w:rPr>
              <w:t>6</w:t>
            </w:r>
          </w:p>
        </w:tc>
      </w:tr>
      <w:tr w:rsidR="001D3CDE" w14:paraId="354F5965" w14:textId="77777777" w:rsidTr="00D50068">
        <w:trPr>
          <w:jc w:val="center"/>
          <w:ins w:id="3185" w:author="Merrick, Riki | APHL" w:date="2022-07-28T10:19:00Z"/>
        </w:trPr>
        <w:tc>
          <w:tcPr>
            <w:tcW w:w="2882" w:type="dxa"/>
            <w:tcBorders>
              <w:top w:val="dotted" w:sz="4" w:space="0" w:color="auto"/>
              <w:left w:val="nil"/>
              <w:bottom w:val="dotted" w:sz="4" w:space="0" w:color="auto"/>
              <w:right w:val="nil"/>
            </w:tcBorders>
            <w:shd w:val="clear" w:color="auto" w:fill="FFFFFF"/>
          </w:tcPr>
          <w:p w14:paraId="2F00F2C3" w14:textId="5A97700F" w:rsidR="001D3CDE" w:rsidRDefault="001D3CDE" w:rsidP="001D3CDE">
            <w:pPr>
              <w:pStyle w:val="MsgTableBody"/>
              <w:rPr>
                <w:ins w:id="3186" w:author="Merrick, Riki | APHL" w:date="2022-07-28T10:19:00Z"/>
                <w:noProof/>
              </w:rPr>
            </w:pPr>
            <w:ins w:id="3187" w:author="Merrick, Riki | APHL" w:date="2022-07-28T10:21:00Z">
              <w:r>
                <w:rPr>
                  <w:noProof/>
                </w:rPr>
                <w:t>[{ GSP }]</w:t>
              </w:r>
            </w:ins>
          </w:p>
        </w:tc>
        <w:tc>
          <w:tcPr>
            <w:tcW w:w="4320" w:type="dxa"/>
            <w:tcBorders>
              <w:top w:val="dotted" w:sz="4" w:space="0" w:color="auto"/>
              <w:left w:val="nil"/>
              <w:bottom w:val="dotted" w:sz="4" w:space="0" w:color="auto"/>
              <w:right w:val="nil"/>
            </w:tcBorders>
            <w:shd w:val="clear" w:color="auto" w:fill="FFFFFF"/>
          </w:tcPr>
          <w:p w14:paraId="526E01FF" w14:textId="5BDFE651" w:rsidR="001D3CDE" w:rsidRDefault="001D3CDE" w:rsidP="001D3CDE">
            <w:pPr>
              <w:pStyle w:val="MsgTableBody"/>
              <w:rPr>
                <w:ins w:id="3188" w:author="Merrick, Riki | APHL" w:date="2022-07-28T10:19:00Z"/>
                <w:noProof/>
              </w:rPr>
            </w:pPr>
            <w:ins w:id="3189" w:author="Merrick, Riki | APHL" w:date="2022-07-28T10:2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14F87B3" w14:textId="77777777" w:rsidR="001D3CDE" w:rsidRDefault="001D3CDE" w:rsidP="001D3CDE">
            <w:pPr>
              <w:pStyle w:val="MsgTableBody"/>
              <w:jc w:val="center"/>
              <w:rPr>
                <w:ins w:id="3190"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4315C5BA" w14:textId="37939143" w:rsidR="001D3CDE" w:rsidRDefault="001D3CDE" w:rsidP="001D3CDE">
            <w:pPr>
              <w:pStyle w:val="MsgTableBody"/>
              <w:jc w:val="center"/>
              <w:rPr>
                <w:ins w:id="3191" w:author="Merrick, Riki | APHL" w:date="2022-07-28T10:19:00Z"/>
                <w:noProof/>
              </w:rPr>
            </w:pPr>
            <w:ins w:id="3192" w:author="Merrick, Riki | APHL" w:date="2022-07-28T10:21:00Z">
              <w:r>
                <w:rPr>
                  <w:noProof/>
                </w:rPr>
                <w:t>3</w:t>
              </w:r>
            </w:ins>
          </w:p>
        </w:tc>
      </w:tr>
      <w:tr w:rsidR="001D3CDE" w14:paraId="3EAB3980" w14:textId="77777777" w:rsidTr="00D50068">
        <w:trPr>
          <w:jc w:val="center"/>
          <w:ins w:id="3193" w:author="Merrick, Riki | APHL" w:date="2022-07-28T10:19:00Z"/>
        </w:trPr>
        <w:tc>
          <w:tcPr>
            <w:tcW w:w="2882" w:type="dxa"/>
            <w:tcBorders>
              <w:top w:val="dotted" w:sz="4" w:space="0" w:color="auto"/>
              <w:left w:val="nil"/>
              <w:bottom w:val="dotted" w:sz="4" w:space="0" w:color="auto"/>
              <w:right w:val="nil"/>
            </w:tcBorders>
            <w:shd w:val="clear" w:color="auto" w:fill="FFFFFF"/>
          </w:tcPr>
          <w:p w14:paraId="402555F4" w14:textId="688C8F57" w:rsidR="001D3CDE" w:rsidRDefault="001D3CDE" w:rsidP="001D3CDE">
            <w:pPr>
              <w:pStyle w:val="MsgTableBody"/>
              <w:rPr>
                <w:ins w:id="3194" w:author="Merrick, Riki | APHL" w:date="2022-07-28T10:19:00Z"/>
                <w:noProof/>
              </w:rPr>
            </w:pPr>
            <w:ins w:id="3195" w:author="Merrick, Riki | APHL" w:date="2022-07-28T10:21:00Z">
              <w:r>
                <w:rPr>
                  <w:noProof/>
                </w:rPr>
                <w:t>[{ GSR }]</w:t>
              </w:r>
            </w:ins>
          </w:p>
        </w:tc>
        <w:tc>
          <w:tcPr>
            <w:tcW w:w="4320" w:type="dxa"/>
            <w:tcBorders>
              <w:top w:val="dotted" w:sz="4" w:space="0" w:color="auto"/>
              <w:left w:val="nil"/>
              <w:bottom w:val="dotted" w:sz="4" w:space="0" w:color="auto"/>
              <w:right w:val="nil"/>
            </w:tcBorders>
            <w:shd w:val="clear" w:color="auto" w:fill="FFFFFF"/>
          </w:tcPr>
          <w:p w14:paraId="735F3872" w14:textId="183B3085" w:rsidR="001D3CDE" w:rsidRDefault="001D3CDE" w:rsidP="001D3CDE">
            <w:pPr>
              <w:pStyle w:val="MsgTableBody"/>
              <w:rPr>
                <w:ins w:id="3196" w:author="Merrick, Riki | APHL" w:date="2022-07-28T10:19:00Z"/>
                <w:noProof/>
              </w:rPr>
            </w:pPr>
            <w:ins w:id="3197" w:author="Merrick, Riki | APHL" w:date="2022-07-28T10:2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7056035" w14:textId="77777777" w:rsidR="001D3CDE" w:rsidRDefault="001D3CDE" w:rsidP="001D3CDE">
            <w:pPr>
              <w:pStyle w:val="MsgTableBody"/>
              <w:jc w:val="center"/>
              <w:rPr>
                <w:ins w:id="3198"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14488F39" w14:textId="31C12427" w:rsidR="001D3CDE" w:rsidRDefault="001D3CDE" w:rsidP="001D3CDE">
            <w:pPr>
              <w:pStyle w:val="MsgTableBody"/>
              <w:jc w:val="center"/>
              <w:rPr>
                <w:ins w:id="3199" w:author="Merrick, Riki | APHL" w:date="2022-07-28T10:19:00Z"/>
                <w:noProof/>
              </w:rPr>
            </w:pPr>
            <w:ins w:id="3200" w:author="Merrick, Riki | APHL" w:date="2022-07-28T10:21:00Z">
              <w:r>
                <w:rPr>
                  <w:noProof/>
                </w:rPr>
                <w:t>3</w:t>
              </w:r>
            </w:ins>
          </w:p>
        </w:tc>
      </w:tr>
      <w:tr w:rsidR="001D3CDE"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1D3CDE" w:rsidRDefault="001D3CDE" w:rsidP="001D3CD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1D3CDE" w:rsidRDefault="001D3CDE" w:rsidP="001D3CD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1D3CDE" w:rsidRDefault="001D3CDE" w:rsidP="001D3CDE">
            <w:pPr>
              <w:pStyle w:val="MsgTableBody"/>
              <w:jc w:val="center"/>
              <w:rPr>
                <w:noProof/>
              </w:rPr>
            </w:pPr>
          </w:p>
        </w:tc>
      </w:tr>
      <w:tr w:rsidR="001D3CDE"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1D3CDE" w:rsidRDefault="001D3CDE" w:rsidP="001D3CD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1D3CDE" w:rsidRDefault="001D3CDE" w:rsidP="001D3CD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1D3CDE" w:rsidRDefault="001D3CDE" w:rsidP="001D3CDE">
            <w:pPr>
              <w:pStyle w:val="MsgTableBody"/>
              <w:jc w:val="center"/>
              <w:rPr>
                <w:noProof/>
              </w:rPr>
            </w:pPr>
            <w:r>
              <w:rPr>
                <w:noProof/>
              </w:rPr>
              <w:t>6</w:t>
            </w:r>
          </w:p>
        </w:tc>
      </w:tr>
      <w:tr w:rsidR="001D3CDE"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1D3CDE" w:rsidRDefault="001D3CDE" w:rsidP="001D3CD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1D3CDE" w:rsidRDefault="001D3CDE" w:rsidP="001D3CD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1D3CDE" w:rsidRDefault="001D3CDE" w:rsidP="001D3CDE">
            <w:pPr>
              <w:pStyle w:val="MsgTableBody"/>
              <w:jc w:val="center"/>
              <w:rPr>
                <w:noProof/>
              </w:rPr>
            </w:pPr>
            <w:r>
              <w:rPr>
                <w:noProof/>
              </w:rPr>
              <w:t>6</w:t>
            </w:r>
          </w:p>
        </w:tc>
      </w:tr>
      <w:tr w:rsidR="001D3CDE"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1D3CDE" w:rsidRDefault="001D3CDE" w:rsidP="001D3CD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1D3CDE" w:rsidRDefault="001D3CDE" w:rsidP="001D3CD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1D3CDE" w:rsidRDefault="001D3CDE" w:rsidP="001D3CDE">
            <w:pPr>
              <w:pStyle w:val="MsgTableBody"/>
              <w:jc w:val="center"/>
              <w:rPr>
                <w:noProof/>
              </w:rPr>
            </w:pPr>
            <w:r>
              <w:rPr>
                <w:noProof/>
              </w:rPr>
              <w:t>6</w:t>
            </w:r>
          </w:p>
        </w:tc>
      </w:tr>
      <w:tr w:rsidR="001D3CDE" w14:paraId="4B17FA6A" w14:textId="77777777" w:rsidTr="00D50068">
        <w:trPr>
          <w:jc w:val="center"/>
          <w:ins w:id="3201" w:author="Merrick, Riki | APHL" w:date="2022-07-28T10:19:00Z"/>
        </w:trPr>
        <w:tc>
          <w:tcPr>
            <w:tcW w:w="2882" w:type="dxa"/>
            <w:tcBorders>
              <w:top w:val="dotted" w:sz="4" w:space="0" w:color="auto"/>
              <w:left w:val="nil"/>
              <w:bottom w:val="dotted" w:sz="4" w:space="0" w:color="auto"/>
              <w:right w:val="nil"/>
            </w:tcBorders>
            <w:shd w:val="clear" w:color="auto" w:fill="FFFFFF"/>
          </w:tcPr>
          <w:p w14:paraId="00B673D2" w14:textId="18A8D0A9" w:rsidR="001D3CDE" w:rsidRPr="00343940" w:rsidRDefault="001D3CDE" w:rsidP="001D3CDE">
            <w:pPr>
              <w:pStyle w:val="MsgTableBody"/>
              <w:rPr>
                <w:ins w:id="3202" w:author="Merrick, Riki | APHL" w:date="2022-07-28T10:19:00Z"/>
                <w:noProof/>
              </w:rPr>
            </w:pPr>
            <w:ins w:id="3203" w:author="Merrick, Riki | APHL" w:date="2022-07-28T10:2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285E8CC" w14:textId="1F59AA6E" w:rsidR="001D3CDE" w:rsidRPr="00343940" w:rsidRDefault="001D3CDE" w:rsidP="001D3CDE">
            <w:pPr>
              <w:pStyle w:val="MsgTableBody"/>
              <w:rPr>
                <w:ins w:id="3204" w:author="Merrick, Riki | APHL" w:date="2022-07-28T10:19:00Z"/>
                <w:noProof/>
              </w:rPr>
            </w:pPr>
            <w:ins w:id="3205" w:author="Merrick, Riki | APHL" w:date="2022-07-28T10:2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640CC14" w14:textId="77777777" w:rsidR="001D3CDE" w:rsidRDefault="001D3CDE" w:rsidP="001D3CDE">
            <w:pPr>
              <w:pStyle w:val="MsgTableBody"/>
              <w:jc w:val="center"/>
              <w:rPr>
                <w:ins w:id="3206"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4EE1E4EB" w14:textId="4DEBF8EE" w:rsidR="001D3CDE" w:rsidRPr="00343940" w:rsidRDefault="001D3CDE" w:rsidP="001D3CDE">
            <w:pPr>
              <w:pStyle w:val="MsgTableBody"/>
              <w:jc w:val="center"/>
              <w:rPr>
                <w:ins w:id="3207" w:author="Merrick, Riki | APHL" w:date="2022-07-28T10:19:00Z"/>
                <w:noProof/>
              </w:rPr>
            </w:pPr>
            <w:ins w:id="3208" w:author="Merrick, Riki | APHL" w:date="2022-07-28T10:21:00Z">
              <w:r>
                <w:rPr>
                  <w:noProof/>
                </w:rPr>
                <w:t>3</w:t>
              </w:r>
            </w:ins>
          </w:p>
        </w:tc>
      </w:tr>
      <w:tr w:rsidR="001D3CDE" w14:paraId="788EC684" w14:textId="77777777" w:rsidTr="00D50068">
        <w:trPr>
          <w:jc w:val="center"/>
          <w:ins w:id="3209" w:author="Merrick, Riki | APHL" w:date="2022-07-28T10:19:00Z"/>
        </w:trPr>
        <w:tc>
          <w:tcPr>
            <w:tcW w:w="2882" w:type="dxa"/>
            <w:tcBorders>
              <w:top w:val="dotted" w:sz="4" w:space="0" w:color="auto"/>
              <w:left w:val="nil"/>
              <w:bottom w:val="dotted" w:sz="4" w:space="0" w:color="auto"/>
              <w:right w:val="nil"/>
            </w:tcBorders>
            <w:shd w:val="clear" w:color="auto" w:fill="FFFFFF"/>
          </w:tcPr>
          <w:p w14:paraId="71EE95B0" w14:textId="70B99A6D" w:rsidR="001D3CDE" w:rsidRPr="00343940" w:rsidRDefault="001D3CDE" w:rsidP="001D3CDE">
            <w:pPr>
              <w:pStyle w:val="MsgTableBody"/>
              <w:rPr>
                <w:ins w:id="3210" w:author="Merrick, Riki | APHL" w:date="2022-07-28T10:19:00Z"/>
                <w:noProof/>
              </w:rPr>
            </w:pPr>
            <w:ins w:id="3211" w:author="Merrick, Riki | APHL" w:date="2022-07-28T10:2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8F17154" w14:textId="1B662AE1" w:rsidR="001D3CDE" w:rsidRPr="00343940" w:rsidRDefault="001D3CDE" w:rsidP="001D3CDE">
            <w:pPr>
              <w:pStyle w:val="MsgTableBody"/>
              <w:rPr>
                <w:ins w:id="3212" w:author="Merrick, Riki | APHL" w:date="2022-07-28T10:19:00Z"/>
                <w:noProof/>
              </w:rPr>
            </w:pPr>
            <w:ins w:id="3213" w:author="Merrick, Riki | APHL" w:date="2022-07-28T10:2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958F0A" w14:textId="77777777" w:rsidR="001D3CDE" w:rsidRDefault="001D3CDE" w:rsidP="001D3CDE">
            <w:pPr>
              <w:pStyle w:val="MsgTableBody"/>
              <w:jc w:val="center"/>
              <w:rPr>
                <w:ins w:id="3214"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319D3F36" w14:textId="3987C724" w:rsidR="001D3CDE" w:rsidRPr="00343940" w:rsidRDefault="001D3CDE" w:rsidP="001D3CDE">
            <w:pPr>
              <w:pStyle w:val="MsgTableBody"/>
              <w:jc w:val="center"/>
              <w:rPr>
                <w:ins w:id="3215" w:author="Merrick, Riki | APHL" w:date="2022-07-28T10:19:00Z"/>
                <w:noProof/>
              </w:rPr>
            </w:pPr>
            <w:ins w:id="3216" w:author="Merrick, Riki | APHL" w:date="2022-07-28T10:21:00Z">
              <w:r>
                <w:rPr>
                  <w:noProof/>
                </w:rPr>
                <w:t>3</w:t>
              </w:r>
            </w:ins>
          </w:p>
        </w:tc>
      </w:tr>
      <w:tr w:rsidR="001D3CDE"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1D3CDE" w:rsidRPr="00343940" w:rsidRDefault="001D3CDE" w:rsidP="001D3CDE">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1D3CDE" w:rsidRPr="00343940" w:rsidRDefault="001D3CDE" w:rsidP="001D3CDE">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1D3CDE" w:rsidRPr="00343940" w:rsidRDefault="001D3CDE" w:rsidP="001D3CD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1D3CDE" w:rsidRPr="00343940" w:rsidRDefault="001D3CDE" w:rsidP="001D3CDE">
            <w:pPr>
              <w:pStyle w:val="MsgTableBody"/>
              <w:jc w:val="center"/>
              <w:rPr>
                <w:noProof/>
              </w:rPr>
            </w:pPr>
            <w:r w:rsidRPr="00343940">
              <w:rPr>
                <w:noProof/>
              </w:rPr>
              <w:t>15</w:t>
            </w:r>
          </w:p>
        </w:tc>
      </w:tr>
      <w:tr w:rsidR="001D3CDE"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1D3CDE" w:rsidRPr="00594536" w:rsidRDefault="001D3CDE" w:rsidP="001D3CDE">
            <w:pPr>
              <w:pStyle w:val="MsgTableBody"/>
              <w:jc w:val="center"/>
              <w:rPr>
                <w:noProof/>
              </w:rPr>
            </w:pPr>
            <w:r w:rsidRPr="00594536">
              <w:rPr>
                <w:noProof/>
              </w:rPr>
              <w:t>7</w:t>
            </w:r>
          </w:p>
        </w:tc>
      </w:tr>
      <w:tr w:rsidR="001D3CDE"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1D3CDE" w:rsidRPr="00594536" w:rsidRDefault="001D3CDE" w:rsidP="001D3CD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1D3CDE" w:rsidRPr="00343940" w:rsidRDefault="001D3CDE" w:rsidP="001D3CDE">
            <w:pPr>
              <w:pStyle w:val="MsgTableBody"/>
              <w:jc w:val="center"/>
              <w:rPr>
                <w:noProof/>
              </w:rPr>
            </w:pPr>
          </w:p>
        </w:tc>
      </w:tr>
      <w:tr w:rsidR="001D3CDE"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1D3CDE" w:rsidRPr="00343940" w:rsidRDefault="001D3CDE" w:rsidP="001D3CDE">
            <w:pPr>
              <w:pStyle w:val="MsgTableBody"/>
              <w:rPr>
                <w:noProof/>
              </w:rPr>
            </w:pPr>
            <w:r w:rsidRPr="00343940">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1D3CDE" w:rsidRPr="00343940" w:rsidRDefault="001D3CDE" w:rsidP="001D3CDE">
            <w:pPr>
              <w:pStyle w:val="MsgTableBody"/>
              <w:rPr>
                <w:noProof/>
              </w:rPr>
            </w:pPr>
            <w:r w:rsidRPr="00343940">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1D3CDE" w:rsidRPr="00343940" w:rsidRDefault="001D3CDE" w:rsidP="001D3CDE">
            <w:pPr>
              <w:pStyle w:val="MsgTableBody"/>
              <w:jc w:val="center"/>
              <w:rPr>
                <w:noProof/>
              </w:rPr>
            </w:pPr>
            <w:r w:rsidRPr="00343940">
              <w:rPr>
                <w:noProof/>
              </w:rPr>
              <w:t>11</w:t>
            </w:r>
          </w:p>
        </w:tc>
      </w:tr>
      <w:tr w:rsidR="001D3CDE"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1D3CDE" w:rsidRPr="00594536" w:rsidRDefault="001D3CDE" w:rsidP="001D3CDE">
            <w:pPr>
              <w:pStyle w:val="MsgTableBody"/>
              <w:jc w:val="center"/>
              <w:rPr>
                <w:noProof/>
              </w:rPr>
            </w:pPr>
            <w:r w:rsidRPr="00594536">
              <w:rPr>
                <w:noProof/>
              </w:rPr>
              <w:t>7</w:t>
            </w:r>
          </w:p>
        </w:tc>
      </w:tr>
      <w:tr w:rsidR="001D3CDE"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1D3CDE" w:rsidRPr="00594536" w:rsidRDefault="001D3CDE" w:rsidP="001D3CD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1D3CDE" w:rsidRPr="00343940" w:rsidRDefault="001D3CDE" w:rsidP="001D3CDE">
            <w:pPr>
              <w:pStyle w:val="MsgTableBody"/>
              <w:jc w:val="center"/>
              <w:rPr>
                <w:noProof/>
              </w:rPr>
            </w:pPr>
          </w:p>
        </w:tc>
      </w:tr>
      <w:tr w:rsidR="001D3CDE"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1D3CDE" w:rsidRPr="00343940" w:rsidRDefault="001D3CDE" w:rsidP="001D3CDE">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1D3CDE" w:rsidRPr="00594536" w:rsidRDefault="001D3CDE" w:rsidP="001D3CD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1D3CDE" w:rsidRPr="00343940" w:rsidRDefault="001D3CDE" w:rsidP="001D3CDE">
            <w:pPr>
              <w:pStyle w:val="MsgTableBody"/>
              <w:jc w:val="center"/>
              <w:rPr>
                <w:noProof/>
              </w:rPr>
            </w:pPr>
          </w:p>
        </w:tc>
      </w:tr>
      <w:tr w:rsidR="001D3CDE"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1D3CDE" w:rsidRDefault="001D3CDE" w:rsidP="001D3CDE">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1D3CDE" w:rsidRDefault="001D3CDE" w:rsidP="001D3CDE">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1D3CDE" w:rsidRDefault="001D3CDE" w:rsidP="001D3CDE">
            <w:pPr>
              <w:pStyle w:val="MsgTableBody"/>
              <w:jc w:val="center"/>
              <w:rPr>
                <w:noProof/>
              </w:rPr>
            </w:pPr>
            <w:r>
              <w:rPr>
                <w:noProof/>
              </w:rPr>
              <w:t>11</w:t>
            </w:r>
          </w:p>
        </w:tc>
      </w:tr>
      <w:tr w:rsidR="001D3CDE"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1D3CDE" w:rsidRPr="00594536" w:rsidRDefault="001D3CDE" w:rsidP="001D3CDE">
            <w:pPr>
              <w:pStyle w:val="MsgTableBody"/>
              <w:jc w:val="center"/>
              <w:rPr>
                <w:noProof/>
              </w:rPr>
            </w:pPr>
            <w:r w:rsidRPr="00594536">
              <w:rPr>
                <w:noProof/>
              </w:rPr>
              <w:t>7</w:t>
            </w:r>
          </w:p>
        </w:tc>
      </w:tr>
      <w:tr w:rsidR="001D3CDE"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1D3CDE" w:rsidRPr="00594536" w:rsidRDefault="001D3CDE" w:rsidP="001D3CD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1D3CDE" w:rsidRPr="00343940" w:rsidRDefault="001D3CDE" w:rsidP="001D3CDE">
            <w:pPr>
              <w:pStyle w:val="MsgTableBody"/>
              <w:jc w:val="center"/>
              <w:rPr>
                <w:noProof/>
              </w:rPr>
            </w:pPr>
          </w:p>
        </w:tc>
      </w:tr>
      <w:tr w:rsidR="001D3CDE"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1D3CDE" w:rsidRDefault="001D3CDE" w:rsidP="001D3CD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1D3CDE" w:rsidRDefault="001D3CDE" w:rsidP="001D3CD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1D3CDE" w:rsidRDefault="001D3CDE" w:rsidP="001D3CDE">
            <w:pPr>
              <w:pStyle w:val="MsgTableBody"/>
              <w:jc w:val="center"/>
              <w:rPr>
                <w:noProof/>
              </w:rPr>
            </w:pPr>
          </w:p>
        </w:tc>
      </w:tr>
      <w:tr w:rsidR="001D3CDE"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1D3CDE" w:rsidRDefault="001D3CDE" w:rsidP="001D3CD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1D3CDE" w:rsidRDefault="001D3CDE" w:rsidP="001D3CD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1D3CDE" w:rsidRDefault="001D3CDE" w:rsidP="001D3CDE">
            <w:pPr>
              <w:pStyle w:val="MsgTableBody"/>
              <w:jc w:val="center"/>
              <w:rPr>
                <w:noProof/>
              </w:rPr>
            </w:pPr>
            <w:r>
              <w:rPr>
                <w:noProof/>
              </w:rPr>
              <w:t>6</w:t>
            </w:r>
          </w:p>
        </w:tc>
      </w:tr>
      <w:tr w:rsidR="001D3CDE"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1D3CDE" w:rsidRDefault="001D3CDE" w:rsidP="001D3CD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1D3CDE" w:rsidRDefault="001D3CDE" w:rsidP="001D3CD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1D3CDE" w:rsidRDefault="001D3CDE" w:rsidP="001D3CDE">
            <w:pPr>
              <w:pStyle w:val="MsgTableBody"/>
              <w:jc w:val="center"/>
              <w:rPr>
                <w:noProof/>
              </w:rPr>
            </w:pPr>
            <w:r>
              <w:rPr>
                <w:noProof/>
              </w:rPr>
              <w:t>6</w:t>
            </w:r>
          </w:p>
        </w:tc>
      </w:tr>
      <w:tr w:rsidR="001D3CDE"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1D3CDE" w:rsidRDefault="001D3CDE" w:rsidP="001D3CDE">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1D3CDE" w:rsidRDefault="001D3CDE" w:rsidP="001D3CDE">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1D3CDE" w:rsidRDefault="001D3CDE" w:rsidP="001D3CD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1D3CDE" w:rsidRDefault="001D3CDE" w:rsidP="001D3CDE">
            <w:pPr>
              <w:pStyle w:val="MsgTableBody"/>
              <w:jc w:val="center"/>
              <w:rPr>
                <w:noProof/>
              </w:rPr>
            </w:pPr>
            <w:r>
              <w:rPr>
                <w:noProof/>
              </w:rPr>
              <w:t>6</w:t>
            </w:r>
          </w:p>
        </w:tc>
      </w:tr>
    </w:tbl>
    <w:p w14:paraId="576EBD50" w14:textId="231A6DF1" w:rsidR="00AD6CE4"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6BB6" w14:paraId="57A6DCFF" w14:textId="77777777" w:rsidTr="00697A93">
        <w:trPr>
          <w:jc w:val="center"/>
        </w:trPr>
        <w:tc>
          <w:tcPr>
            <w:tcW w:w="9209" w:type="dxa"/>
            <w:gridSpan w:val="6"/>
          </w:tcPr>
          <w:p w14:paraId="5C66325C" w14:textId="0CA69E6F" w:rsidR="00697A93" w:rsidRPr="006D6BB6" w:rsidRDefault="00697A93" w:rsidP="00697A93">
            <w:pPr>
              <w:pStyle w:val="ACK-ChoreographyHeader"/>
            </w:pPr>
            <w:r w:rsidRPr="00C20CAF">
              <w:t>Acknowledgment Choreography</w:t>
            </w:r>
          </w:p>
        </w:tc>
      </w:tr>
      <w:tr w:rsidR="00697A93" w:rsidRPr="006D6BB6" w14:paraId="273079A2" w14:textId="77777777" w:rsidTr="00697A93">
        <w:trPr>
          <w:jc w:val="center"/>
        </w:trPr>
        <w:tc>
          <w:tcPr>
            <w:tcW w:w="9209" w:type="dxa"/>
            <w:gridSpan w:val="6"/>
          </w:tcPr>
          <w:p w14:paraId="23163D0A" w14:textId="4CC48DF9" w:rsidR="00697A93" w:rsidRPr="00C20CAF" w:rsidRDefault="009118D0" w:rsidP="00697A93">
            <w:pPr>
              <w:pStyle w:val="ACK-ChoreographyHeader"/>
            </w:pPr>
            <w:r w:rsidRPr="00F21240">
              <w:rPr>
                <w:noProof/>
              </w:rPr>
              <w:t>ADT^A31^ADT_A05</w:t>
            </w:r>
          </w:p>
        </w:tc>
      </w:tr>
      <w:tr w:rsidR="00AD6CE4" w:rsidRPr="006D6BB6" w14:paraId="4E932B0A" w14:textId="77777777" w:rsidTr="00697A93">
        <w:trPr>
          <w:jc w:val="center"/>
        </w:trPr>
        <w:tc>
          <w:tcPr>
            <w:tcW w:w="1696" w:type="dxa"/>
          </w:tcPr>
          <w:p w14:paraId="4E6188BE" w14:textId="77777777" w:rsidR="00AD6CE4" w:rsidRPr="006D6BB6" w:rsidRDefault="00AD6CE4" w:rsidP="00AD6CE4">
            <w:pPr>
              <w:pStyle w:val="ACK-ChoreographyBody"/>
            </w:pPr>
            <w:r w:rsidRPr="006D6BB6">
              <w:t>Field name</w:t>
            </w:r>
          </w:p>
        </w:tc>
        <w:tc>
          <w:tcPr>
            <w:tcW w:w="2303" w:type="dxa"/>
          </w:tcPr>
          <w:p w14:paraId="0EC7C355" w14:textId="77777777" w:rsidR="00AD6CE4" w:rsidRPr="006D6BB6" w:rsidRDefault="00AD6CE4" w:rsidP="00AD6CE4">
            <w:pPr>
              <w:pStyle w:val="ACK-ChoreographyBody"/>
            </w:pPr>
            <w:r w:rsidRPr="006D6BB6">
              <w:t>Field Value: Original mode</w:t>
            </w:r>
          </w:p>
        </w:tc>
        <w:tc>
          <w:tcPr>
            <w:tcW w:w="5210" w:type="dxa"/>
            <w:gridSpan w:val="4"/>
          </w:tcPr>
          <w:p w14:paraId="209D5358" w14:textId="77777777" w:rsidR="00AD6CE4" w:rsidRPr="006D6BB6" w:rsidRDefault="00AD6CE4" w:rsidP="00AD6CE4">
            <w:pPr>
              <w:pStyle w:val="ACK-ChoreographyBody"/>
            </w:pPr>
            <w:r w:rsidRPr="006D6BB6">
              <w:t>Field value: Enhanced mode</w:t>
            </w:r>
          </w:p>
        </w:tc>
      </w:tr>
      <w:tr w:rsidR="00AD6CE4" w:rsidRPr="006D6BB6" w14:paraId="36285C83" w14:textId="77777777" w:rsidTr="00697A93">
        <w:trPr>
          <w:jc w:val="center"/>
        </w:trPr>
        <w:tc>
          <w:tcPr>
            <w:tcW w:w="1696" w:type="dxa"/>
          </w:tcPr>
          <w:p w14:paraId="7EE6F0D3" w14:textId="77777777" w:rsidR="00AD6CE4" w:rsidRPr="006D6BB6" w:rsidRDefault="00AD6CE4" w:rsidP="00AD6CE4">
            <w:pPr>
              <w:pStyle w:val="ACK-ChoreographyBody"/>
            </w:pPr>
            <w:r w:rsidRPr="006D6BB6">
              <w:t>MSH.15</w:t>
            </w:r>
          </w:p>
        </w:tc>
        <w:tc>
          <w:tcPr>
            <w:tcW w:w="2303" w:type="dxa"/>
          </w:tcPr>
          <w:p w14:paraId="7CB1D8D1" w14:textId="77777777" w:rsidR="00AD6CE4" w:rsidRPr="006D6BB6" w:rsidRDefault="00AD6CE4" w:rsidP="00AD6CE4">
            <w:pPr>
              <w:pStyle w:val="ACK-ChoreographyBody"/>
            </w:pPr>
            <w:r w:rsidRPr="006D6BB6">
              <w:t>Blank</w:t>
            </w:r>
          </w:p>
        </w:tc>
        <w:tc>
          <w:tcPr>
            <w:tcW w:w="456" w:type="dxa"/>
          </w:tcPr>
          <w:p w14:paraId="4DD7C808" w14:textId="77777777" w:rsidR="00AD6CE4" w:rsidRPr="006D6BB6" w:rsidRDefault="00AD6CE4" w:rsidP="00AD6CE4">
            <w:pPr>
              <w:pStyle w:val="ACK-ChoreographyBody"/>
            </w:pPr>
            <w:r w:rsidRPr="006D6BB6">
              <w:t>NE</w:t>
            </w:r>
          </w:p>
        </w:tc>
        <w:tc>
          <w:tcPr>
            <w:tcW w:w="1590" w:type="dxa"/>
          </w:tcPr>
          <w:p w14:paraId="6A21A95B" w14:textId="77777777" w:rsidR="00AD6CE4" w:rsidRPr="006D6BB6" w:rsidRDefault="00AD6CE4" w:rsidP="00AD6CE4">
            <w:pPr>
              <w:pStyle w:val="ACK-ChoreographyBody"/>
            </w:pPr>
            <w:r w:rsidRPr="006D6BB6">
              <w:t>AL, SU, ER</w:t>
            </w:r>
          </w:p>
        </w:tc>
        <w:tc>
          <w:tcPr>
            <w:tcW w:w="1605" w:type="dxa"/>
          </w:tcPr>
          <w:p w14:paraId="286AE8B8" w14:textId="77777777" w:rsidR="00AD6CE4" w:rsidRPr="006D6BB6" w:rsidRDefault="00AD6CE4" w:rsidP="00AD6CE4">
            <w:pPr>
              <w:pStyle w:val="ACK-ChoreographyBody"/>
            </w:pPr>
            <w:r w:rsidRPr="006D6BB6">
              <w:t>NE</w:t>
            </w:r>
          </w:p>
        </w:tc>
        <w:tc>
          <w:tcPr>
            <w:tcW w:w="1559" w:type="dxa"/>
          </w:tcPr>
          <w:p w14:paraId="286E9A76" w14:textId="77777777" w:rsidR="00AD6CE4" w:rsidRPr="006D6BB6" w:rsidRDefault="00AD6CE4" w:rsidP="00AD6CE4">
            <w:pPr>
              <w:pStyle w:val="ACK-ChoreographyBody"/>
            </w:pPr>
            <w:r w:rsidRPr="006D6BB6">
              <w:t>AL, SU, ER</w:t>
            </w:r>
          </w:p>
        </w:tc>
      </w:tr>
      <w:tr w:rsidR="00AD6CE4" w:rsidRPr="006D6BB6" w14:paraId="76F2E13D" w14:textId="77777777" w:rsidTr="00697A93">
        <w:trPr>
          <w:jc w:val="center"/>
        </w:trPr>
        <w:tc>
          <w:tcPr>
            <w:tcW w:w="1696" w:type="dxa"/>
          </w:tcPr>
          <w:p w14:paraId="4571D78B" w14:textId="77777777" w:rsidR="00AD6CE4" w:rsidRPr="006D6BB6" w:rsidRDefault="00AD6CE4" w:rsidP="00AD6CE4">
            <w:pPr>
              <w:pStyle w:val="ACK-ChoreographyBody"/>
            </w:pPr>
            <w:r w:rsidRPr="006D6BB6">
              <w:t>MSH.16</w:t>
            </w:r>
          </w:p>
        </w:tc>
        <w:tc>
          <w:tcPr>
            <w:tcW w:w="2303" w:type="dxa"/>
          </w:tcPr>
          <w:p w14:paraId="3B66D40D" w14:textId="77777777" w:rsidR="00AD6CE4" w:rsidRPr="006D6BB6" w:rsidRDefault="00AD6CE4" w:rsidP="00AD6CE4">
            <w:pPr>
              <w:pStyle w:val="ACK-ChoreographyBody"/>
            </w:pPr>
            <w:r w:rsidRPr="006D6BB6">
              <w:t>Blank</w:t>
            </w:r>
          </w:p>
        </w:tc>
        <w:tc>
          <w:tcPr>
            <w:tcW w:w="456" w:type="dxa"/>
          </w:tcPr>
          <w:p w14:paraId="72E1C76B" w14:textId="77777777" w:rsidR="00AD6CE4" w:rsidRPr="006D6BB6" w:rsidRDefault="00AD6CE4" w:rsidP="00AD6CE4">
            <w:pPr>
              <w:pStyle w:val="ACK-ChoreographyBody"/>
            </w:pPr>
            <w:r w:rsidRPr="006D6BB6">
              <w:t>NE</w:t>
            </w:r>
          </w:p>
        </w:tc>
        <w:tc>
          <w:tcPr>
            <w:tcW w:w="1590" w:type="dxa"/>
          </w:tcPr>
          <w:p w14:paraId="5AAC45C3" w14:textId="77777777" w:rsidR="00AD6CE4" w:rsidRPr="006D6BB6" w:rsidRDefault="00AD6CE4" w:rsidP="00AD6CE4">
            <w:pPr>
              <w:pStyle w:val="ACK-ChoreographyBody"/>
            </w:pPr>
            <w:r w:rsidRPr="006D6BB6">
              <w:t>NE</w:t>
            </w:r>
          </w:p>
        </w:tc>
        <w:tc>
          <w:tcPr>
            <w:tcW w:w="1605" w:type="dxa"/>
          </w:tcPr>
          <w:p w14:paraId="1DFD2747" w14:textId="77777777" w:rsidR="00AD6CE4" w:rsidRPr="006D6BB6" w:rsidRDefault="00AD6CE4" w:rsidP="00AD6CE4">
            <w:pPr>
              <w:pStyle w:val="ACK-ChoreographyBody"/>
            </w:pPr>
            <w:r w:rsidRPr="006D6BB6">
              <w:t>AL, SU, ER</w:t>
            </w:r>
          </w:p>
        </w:tc>
        <w:tc>
          <w:tcPr>
            <w:tcW w:w="1559" w:type="dxa"/>
          </w:tcPr>
          <w:p w14:paraId="13D895AE" w14:textId="77777777" w:rsidR="00AD6CE4" w:rsidRPr="006D6BB6" w:rsidRDefault="00AD6CE4" w:rsidP="00AD6CE4">
            <w:pPr>
              <w:pStyle w:val="ACK-ChoreographyBody"/>
            </w:pPr>
            <w:r w:rsidRPr="006D6BB6">
              <w:t>AL, SU, ER</w:t>
            </w:r>
          </w:p>
        </w:tc>
      </w:tr>
      <w:tr w:rsidR="00AD6CE4" w:rsidRPr="006D6BB6" w14:paraId="62186774" w14:textId="77777777" w:rsidTr="00697A93">
        <w:trPr>
          <w:jc w:val="center"/>
        </w:trPr>
        <w:tc>
          <w:tcPr>
            <w:tcW w:w="1696" w:type="dxa"/>
          </w:tcPr>
          <w:p w14:paraId="5EB7E7BB" w14:textId="77777777" w:rsidR="00AD6CE4" w:rsidRPr="006D6BB6" w:rsidRDefault="00AD6CE4" w:rsidP="00AD6CE4">
            <w:pPr>
              <w:pStyle w:val="ACK-ChoreographyBody"/>
            </w:pPr>
            <w:r w:rsidRPr="006D6BB6">
              <w:t>Immediate Ack</w:t>
            </w:r>
          </w:p>
        </w:tc>
        <w:tc>
          <w:tcPr>
            <w:tcW w:w="2303" w:type="dxa"/>
          </w:tcPr>
          <w:p w14:paraId="5041D377" w14:textId="77777777" w:rsidR="00AD6CE4" w:rsidRPr="006D6BB6" w:rsidRDefault="00AD6CE4" w:rsidP="00AD6CE4">
            <w:pPr>
              <w:pStyle w:val="ACK-ChoreographyBody"/>
            </w:pPr>
            <w:r w:rsidRPr="006D6BB6">
              <w:t>-</w:t>
            </w:r>
          </w:p>
        </w:tc>
        <w:tc>
          <w:tcPr>
            <w:tcW w:w="456" w:type="dxa"/>
          </w:tcPr>
          <w:p w14:paraId="085A509A" w14:textId="77777777" w:rsidR="00AD6CE4" w:rsidRPr="006D6BB6" w:rsidRDefault="00AD6CE4" w:rsidP="00AD6CE4">
            <w:pPr>
              <w:pStyle w:val="ACK-ChoreographyBody"/>
            </w:pPr>
            <w:r w:rsidRPr="006D6BB6">
              <w:t>-</w:t>
            </w:r>
          </w:p>
        </w:tc>
        <w:tc>
          <w:tcPr>
            <w:tcW w:w="1590" w:type="dxa"/>
          </w:tcPr>
          <w:p w14:paraId="0BD2EBA8" w14:textId="271F6E7D"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605" w:type="dxa"/>
          </w:tcPr>
          <w:p w14:paraId="35A738FD" w14:textId="77777777" w:rsidR="00AD6CE4" w:rsidRPr="006D6BB6" w:rsidRDefault="00AD6CE4" w:rsidP="00AD6CE4">
            <w:pPr>
              <w:pStyle w:val="ACK-ChoreographyBody"/>
            </w:pPr>
            <w:r w:rsidRPr="006D6BB6">
              <w:t>-</w:t>
            </w:r>
          </w:p>
        </w:tc>
        <w:tc>
          <w:tcPr>
            <w:tcW w:w="1559" w:type="dxa"/>
          </w:tcPr>
          <w:p w14:paraId="6B421B26" w14:textId="7BDE8567" w:rsidR="00AD6CE4" w:rsidRPr="006D6BB6" w:rsidRDefault="00AD6CE4" w:rsidP="00AD6CE4">
            <w:pPr>
              <w:pStyle w:val="ACK-ChoreographyBody"/>
            </w:pPr>
            <w:r w:rsidRPr="006D6BB6">
              <w:rPr>
                <w:szCs w:val="16"/>
              </w:rPr>
              <w:t>ACK^</w:t>
            </w:r>
            <w:r>
              <w:rPr>
                <w:szCs w:val="16"/>
              </w:rPr>
              <w:t>A31</w:t>
            </w:r>
            <w:r w:rsidRPr="006D6BB6">
              <w:rPr>
                <w:szCs w:val="16"/>
              </w:rPr>
              <w:t>^ACK</w:t>
            </w:r>
          </w:p>
        </w:tc>
      </w:tr>
      <w:tr w:rsidR="00AD6CE4" w:rsidRPr="006D6BB6" w14:paraId="430A8A40" w14:textId="77777777" w:rsidTr="00697A93">
        <w:trPr>
          <w:jc w:val="center"/>
        </w:trPr>
        <w:tc>
          <w:tcPr>
            <w:tcW w:w="1696" w:type="dxa"/>
          </w:tcPr>
          <w:p w14:paraId="5D45C7A6" w14:textId="77777777" w:rsidR="00AD6CE4" w:rsidRPr="006D6BB6" w:rsidRDefault="00AD6CE4" w:rsidP="00AD6CE4">
            <w:pPr>
              <w:pStyle w:val="ACK-ChoreographyBody"/>
            </w:pPr>
            <w:r w:rsidRPr="006D6BB6">
              <w:t>Application Ack</w:t>
            </w:r>
          </w:p>
        </w:tc>
        <w:tc>
          <w:tcPr>
            <w:tcW w:w="2303" w:type="dxa"/>
          </w:tcPr>
          <w:p w14:paraId="59090478" w14:textId="4E091F51" w:rsidR="00AD6CE4" w:rsidRPr="006D6BB6" w:rsidRDefault="00AD6CE4" w:rsidP="00AD6CE4">
            <w:pPr>
              <w:pStyle w:val="ACK-ChoreographyBody"/>
            </w:pPr>
            <w:r>
              <w:rPr>
                <w:szCs w:val="16"/>
              </w:rPr>
              <w:t>ADT</w:t>
            </w:r>
            <w:r w:rsidRPr="006D6BB6">
              <w:rPr>
                <w:szCs w:val="16"/>
              </w:rPr>
              <w:t>^</w:t>
            </w:r>
            <w:r>
              <w:rPr>
                <w:szCs w:val="16"/>
              </w:rPr>
              <w:t>A31</w:t>
            </w:r>
            <w:r w:rsidRPr="006D6BB6">
              <w:rPr>
                <w:szCs w:val="16"/>
              </w:rPr>
              <w:t>^</w:t>
            </w:r>
            <w:r>
              <w:rPr>
                <w:szCs w:val="16"/>
              </w:rPr>
              <w:t>ADT</w:t>
            </w:r>
            <w:r w:rsidRPr="006D6BB6">
              <w:rPr>
                <w:szCs w:val="16"/>
              </w:rPr>
              <w:t>_</w:t>
            </w:r>
            <w:r>
              <w:rPr>
                <w:szCs w:val="16"/>
              </w:rPr>
              <w:t>A05</w:t>
            </w:r>
          </w:p>
        </w:tc>
        <w:tc>
          <w:tcPr>
            <w:tcW w:w="456" w:type="dxa"/>
          </w:tcPr>
          <w:p w14:paraId="49FD4F47" w14:textId="77777777" w:rsidR="00AD6CE4" w:rsidRPr="006D6BB6" w:rsidRDefault="00AD6CE4" w:rsidP="00AD6CE4">
            <w:pPr>
              <w:pStyle w:val="ACK-ChoreographyBody"/>
            </w:pPr>
            <w:r w:rsidRPr="006D6BB6">
              <w:t>-</w:t>
            </w:r>
          </w:p>
        </w:tc>
        <w:tc>
          <w:tcPr>
            <w:tcW w:w="1590" w:type="dxa"/>
          </w:tcPr>
          <w:p w14:paraId="15D72EE9" w14:textId="77777777" w:rsidR="00AD6CE4" w:rsidRPr="006D6BB6" w:rsidRDefault="00AD6CE4" w:rsidP="00AD6CE4">
            <w:pPr>
              <w:pStyle w:val="ACK-ChoreographyBody"/>
            </w:pPr>
            <w:r w:rsidRPr="006D6BB6">
              <w:t>-</w:t>
            </w:r>
          </w:p>
        </w:tc>
        <w:tc>
          <w:tcPr>
            <w:tcW w:w="1605" w:type="dxa"/>
          </w:tcPr>
          <w:p w14:paraId="7B2F6B7F" w14:textId="6FA9DEA6"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559" w:type="dxa"/>
          </w:tcPr>
          <w:p w14:paraId="653BD295" w14:textId="22B0B203" w:rsidR="00AD6CE4" w:rsidRPr="006D6BB6" w:rsidRDefault="00AD6CE4" w:rsidP="00AD6CE4">
            <w:pPr>
              <w:pStyle w:val="ACK-ChoreographyBody"/>
            </w:pPr>
            <w:r w:rsidRPr="006D6BB6">
              <w:rPr>
                <w:szCs w:val="16"/>
              </w:rPr>
              <w:t>ACK^</w:t>
            </w:r>
            <w:r>
              <w:rPr>
                <w:szCs w:val="16"/>
              </w:rPr>
              <w:t>A31</w:t>
            </w:r>
            <w:r w:rsidRPr="006D6BB6">
              <w:rPr>
                <w:szCs w:val="16"/>
              </w:rPr>
              <w:t>^ACK</w:t>
            </w:r>
          </w:p>
        </w:tc>
      </w:tr>
    </w:tbl>
    <w:p w14:paraId="335E0904" w14:textId="77777777" w:rsidR="00715956" w:rsidRPr="00F21240" w:rsidRDefault="00715956">
      <w:pPr>
        <w:rPr>
          <w:noProof/>
        </w:rPr>
      </w:pPr>
    </w:p>
    <w:p w14:paraId="398CAA82" w14:textId="77777777" w:rsidR="00715956" w:rsidRPr="00F21240" w:rsidRDefault="00715956">
      <w:pPr>
        <w:pStyle w:val="MsgTableCaption"/>
        <w:rPr>
          <w:noProof/>
        </w:rPr>
      </w:pPr>
      <w:r w:rsidRPr="00F21240">
        <w:rPr>
          <w:noProof/>
        </w:rPr>
        <w:t>ACK^A31^ACK: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F21240" w:rsidRDefault="00715956">
            <w:pPr>
              <w:pStyle w:val="MsgTableHeader"/>
              <w:jc w:val="center"/>
              <w:rPr>
                <w:noProof/>
              </w:rPr>
            </w:pPr>
            <w:r w:rsidRPr="00F21240">
              <w:rPr>
                <w:noProof/>
              </w:rPr>
              <w:t>Chapter</w:t>
            </w:r>
          </w:p>
        </w:tc>
      </w:tr>
      <w:tr w:rsidR="00715956" w:rsidRPr="00715956"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F21240" w:rsidRDefault="00715956">
            <w:pPr>
              <w:pStyle w:val="MsgTableBody"/>
              <w:jc w:val="center"/>
              <w:rPr>
                <w:noProof/>
              </w:rPr>
            </w:pPr>
            <w:r w:rsidRPr="00F21240">
              <w:rPr>
                <w:noProof/>
              </w:rPr>
              <w:t>2</w:t>
            </w:r>
          </w:p>
        </w:tc>
      </w:tr>
      <w:tr w:rsidR="00715956" w:rsidRPr="00715956"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F21240" w:rsidRDefault="00715956">
            <w:pPr>
              <w:pStyle w:val="MsgTableBody"/>
              <w:jc w:val="center"/>
              <w:rPr>
                <w:noProof/>
              </w:rPr>
            </w:pPr>
            <w:r w:rsidRPr="00F21240">
              <w:rPr>
                <w:noProof/>
              </w:rPr>
              <w:t>2</w:t>
            </w:r>
          </w:p>
        </w:tc>
      </w:tr>
      <w:tr w:rsidR="00715956" w:rsidRPr="00715956"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F21240" w:rsidRDefault="00715956">
            <w:pPr>
              <w:pStyle w:val="MsgTableBody"/>
              <w:jc w:val="center"/>
              <w:rPr>
                <w:noProof/>
              </w:rPr>
            </w:pPr>
            <w:r w:rsidRPr="00F21240">
              <w:rPr>
                <w:noProof/>
              </w:rPr>
              <w:t>2</w:t>
            </w:r>
          </w:p>
        </w:tc>
      </w:tr>
      <w:tr w:rsidR="00715956" w:rsidRPr="00715956"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F21240" w:rsidRDefault="00715956">
            <w:pPr>
              <w:pStyle w:val="MsgTableBody"/>
              <w:jc w:val="center"/>
              <w:rPr>
                <w:noProof/>
              </w:rPr>
            </w:pPr>
            <w:r w:rsidRPr="00F21240">
              <w:rPr>
                <w:noProof/>
              </w:rPr>
              <w:t>2</w:t>
            </w:r>
          </w:p>
        </w:tc>
      </w:tr>
      <w:tr w:rsidR="00715956" w:rsidRPr="00715956"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F21240" w:rsidRDefault="00715956">
            <w:pPr>
              <w:pStyle w:val="MsgTableBody"/>
              <w:jc w:val="center"/>
              <w:rPr>
                <w:noProof/>
              </w:rPr>
            </w:pPr>
            <w:r w:rsidRPr="00F21240">
              <w:rPr>
                <w:noProof/>
              </w:rPr>
              <w:t>2</w:t>
            </w:r>
          </w:p>
        </w:tc>
      </w:tr>
    </w:tbl>
    <w:p w14:paraId="734BB4CF" w14:textId="0A510D72" w:rsidR="00B270F6" w:rsidRDefault="00B270F6" w:rsidP="00697A93">
      <w:bookmarkStart w:id="3217" w:name="_Toc348245007"/>
      <w:bookmarkStart w:id="3218" w:name="_Toc348258195"/>
      <w:bookmarkStart w:id="3219" w:name="_Toc348263378"/>
      <w:bookmarkStart w:id="3220" w:name="_Toc348336792"/>
      <w:bookmarkStart w:id="3221" w:name="_Toc348768105"/>
      <w:bookmarkStart w:id="3222" w:name="_Toc380435653"/>
      <w:bookmarkStart w:id="3223" w:name="_Toc359236149"/>
      <w:bookmarkStart w:id="3224" w:name="_Toc1815970"/>
      <w:bookmarkStart w:id="3225" w:name="_Toc21372514"/>
      <w:bookmarkStart w:id="3226" w:name="_Toc175991988"/>
      <w:bookmarkStart w:id="3227"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6BB6" w14:paraId="1596633B" w14:textId="77777777" w:rsidTr="00697A93">
        <w:trPr>
          <w:jc w:val="center"/>
        </w:trPr>
        <w:tc>
          <w:tcPr>
            <w:tcW w:w="6516" w:type="dxa"/>
            <w:gridSpan w:val="4"/>
          </w:tcPr>
          <w:p w14:paraId="71D50E66" w14:textId="715D5FBF" w:rsidR="00697A93" w:rsidRPr="006D6BB6" w:rsidRDefault="00697A93" w:rsidP="00697A93">
            <w:pPr>
              <w:pStyle w:val="ACK-ChoreographyHeader"/>
            </w:pPr>
            <w:r w:rsidRPr="00C20CAF">
              <w:t>Acknowledgment Choreography</w:t>
            </w:r>
          </w:p>
        </w:tc>
      </w:tr>
      <w:tr w:rsidR="00697A93" w:rsidRPr="006D6BB6" w14:paraId="7B6020B1" w14:textId="77777777" w:rsidTr="00697A93">
        <w:trPr>
          <w:jc w:val="center"/>
        </w:trPr>
        <w:tc>
          <w:tcPr>
            <w:tcW w:w="6516" w:type="dxa"/>
            <w:gridSpan w:val="4"/>
          </w:tcPr>
          <w:p w14:paraId="74BFC11B" w14:textId="10FE6A05" w:rsidR="00697A93" w:rsidRPr="00C20CAF" w:rsidRDefault="009118D0" w:rsidP="00697A93">
            <w:pPr>
              <w:pStyle w:val="ACK-ChoreographyHeader"/>
            </w:pPr>
            <w:r w:rsidRPr="00F21240">
              <w:rPr>
                <w:noProof/>
              </w:rPr>
              <w:t>ACK^A31^ACK</w:t>
            </w:r>
          </w:p>
        </w:tc>
      </w:tr>
      <w:tr w:rsidR="00B270F6" w:rsidRPr="006D6BB6" w14:paraId="17F04FED" w14:textId="77777777" w:rsidTr="00697A93">
        <w:trPr>
          <w:jc w:val="center"/>
        </w:trPr>
        <w:tc>
          <w:tcPr>
            <w:tcW w:w="1559" w:type="dxa"/>
          </w:tcPr>
          <w:p w14:paraId="3A646CED" w14:textId="77777777" w:rsidR="00B270F6" w:rsidRPr="006D6BB6" w:rsidRDefault="00B270F6" w:rsidP="0025077B">
            <w:pPr>
              <w:pStyle w:val="ACK-ChoreographyBody"/>
            </w:pPr>
            <w:r w:rsidRPr="006D6BB6">
              <w:t>Field name</w:t>
            </w:r>
          </w:p>
        </w:tc>
        <w:tc>
          <w:tcPr>
            <w:tcW w:w="2405" w:type="dxa"/>
          </w:tcPr>
          <w:p w14:paraId="39B38029" w14:textId="77777777" w:rsidR="00B270F6" w:rsidRPr="006D6BB6" w:rsidRDefault="00B270F6" w:rsidP="0025077B">
            <w:pPr>
              <w:pStyle w:val="ACK-ChoreographyBody"/>
            </w:pPr>
            <w:r w:rsidRPr="006D6BB6">
              <w:t>Field Value: Original mode</w:t>
            </w:r>
          </w:p>
        </w:tc>
        <w:tc>
          <w:tcPr>
            <w:tcW w:w="2552" w:type="dxa"/>
            <w:gridSpan w:val="2"/>
          </w:tcPr>
          <w:p w14:paraId="36488A59" w14:textId="77777777" w:rsidR="00B270F6" w:rsidRPr="006D6BB6" w:rsidRDefault="00B270F6" w:rsidP="0025077B">
            <w:pPr>
              <w:pStyle w:val="ACK-ChoreographyBody"/>
            </w:pPr>
            <w:r w:rsidRPr="006D6BB6">
              <w:t>Field value: Enhanced mode</w:t>
            </w:r>
          </w:p>
        </w:tc>
      </w:tr>
      <w:tr w:rsidR="00A57961" w:rsidRPr="006D6BB6" w14:paraId="3359E6A0" w14:textId="77777777" w:rsidTr="00697A93">
        <w:trPr>
          <w:jc w:val="center"/>
        </w:trPr>
        <w:tc>
          <w:tcPr>
            <w:tcW w:w="1559" w:type="dxa"/>
          </w:tcPr>
          <w:p w14:paraId="7936F788" w14:textId="77777777" w:rsidR="00A57961" w:rsidRPr="006D6BB6" w:rsidRDefault="00A57961" w:rsidP="0025077B">
            <w:pPr>
              <w:pStyle w:val="ACK-ChoreographyBody"/>
            </w:pPr>
            <w:r w:rsidRPr="006D6BB6">
              <w:t>MSH.15</w:t>
            </w:r>
          </w:p>
        </w:tc>
        <w:tc>
          <w:tcPr>
            <w:tcW w:w="2405" w:type="dxa"/>
          </w:tcPr>
          <w:p w14:paraId="4CC324B3" w14:textId="77777777" w:rsidR="00A57961" w:rsidRPr="006D6BB6" w:rsidRDefault="00A57961" w:rsidP="0025077B">
            <w:pPr>
              <w:pStyle w:val="ACK-ChoreographyBody"/>
            </w:pPr>
            <w:r w:rsidRPr="006D6BB6">
              <w:t>Blank</w:t>
            </w:r>
          </w:p>
        </w:tc>
        <w:tc>
          <w:tcPr>
            <w:tcW w:w="456" w:type="dxa"/>
          </w:tcPr>
          <w:p w14:paraId="7563D073" w14:textId="77777777" w:rsidR="00A57961" w:rsidRPr="006D6BB6" w:rsidRDefault="00A57961" w:rsidP="0025077B">
            <w:pPr>
              <w:pStyle w:val="ACK-ChoreographyBody"/>
            </w:pPr>
            <w:r w:rsidRPr="006D6BB6">
              <w:t>NE</w:t>
            </w:r>
          </w:p>
        </w:tc>
        <w:tc>
          <w:tcPr>
            <w:tcW w:w="2096" w:type="dxa"/>
          </w:tcPr>
          <w:p w14:paraId="1140BB6C" w14:textId="77777777" w:rsidR="00A57961" w:rsidRPr="006D6BB6" w:rsidRDefault="00A57961" w:rsidP="0025077B">
            <w:pPr>
              <w:pStyle w:val="ACK-ChoreographyBody"/>
            </w:pPr>
            <w:r w:rsidRPr="006D6BB6">
              <w:t>AL, SU, ER</w:t>
            </w:r>
          </w:p>
        </w:tc>
      </w:tr>
      <w:tr w:rsidR="00A57961" w:rsidRPr="006D6BB6" w14:paraId="0261523B" w14:textId="77777777" w:rsidTr="00697A93">
        <w:trPr>
          <w:jc w:val="center"/>
        </w:trPr>
        <w:tc>
          <w:tcPr>
            <w:tcW w:w="1559" w:type="dxa"/>
          </w:tcPr>
          <w:p w14:paraId="1AF14738" w14:textId="77777777" w:rsidR="00A57961" w:rsidRPr="006D6BB6" w:rsidRDefault="00A57961" w:rsidP="0025077B">
            <w:pPr>
              <w:pStyle w:val="ACK-ChoreographyBody"/>
            </w:pPr>
            <w:r w:rsidRPr="006D6BB6">
              <w:t>MSH.16</w:t>
            </w:r>
          </w:p>
        </w:tc>
        <w:tc>
          <w:tcPr>
            <w:tcW w:w="2405" w:type="dxa"/>
          </w:tcPr>
          <w:p w14:paraId="3545E093" w14:textId="77777777" w:rsidR="00A57961" w:rsidRPr="006D6BB6" w:rsidRDefault="00A57961" w:rsidP="0025077B">
            <w:pPr>
              <w:pStyle w:val="ACK-ChoreographyBody"/>
            </w:pPr>
            <w:r w:rsidRPr="006D6BB6">
              <w:t>Blank</w:t>
            </w:r>
          </w:p>
        </w:tc>
        <w:tc>
          <w:tcPr>
            <w:tcW w:w="456" w:type="dxa"/>
          </w:tcPr>
          <w:p w14:paraId="54C527D7" w14:textId="77777777" w:rsidR="00A57961" w:rsidRPr="006D6BB6" w:rsidRDefault="00A57961" w:rsidP="0025077B">
            <w:pPr>
              <w:pStyle w:val="ACK-ChoreographyBody"/>
            </w:pPr>
            <w:r w:rsidRPr="006D6BB6">
              <w:t>NE</w:t>
            </w:r>
          </w:p>
        </w:tc>
        <w:tc>
          <w:tcPr>
            <w:tcW w:w="2096" w:type="dxa"/>
          </w:tcPr>
          <w:p w14:paraId="2A96450A" w14:textId="77777777" w:rsidR="00A57961" w:rsidRPr="006D6BB6" w:rsidRDefault="00A57961" w:rsidP="0025077B">
            <w:pPr>
              <w:pStyle w:val="ACK-ChoreographyBody"/>
            </w:pPr>
            <w:r w:rsidRPr="006D6BB6">
              <w:t>NE</w:t>
            </w:r>
          </w:p>
        </w:tc>
      </w:tr>
      <w:tr w:rsidR="00A57961" w:rsidRPr="006D6BB6" w14:paraId="1A57D31E" w14:textId="77777777" w:rsidTr="00697A93">
        <w:trPr>
          <w:jc w:val="center"/>
        </w:trPr>
        <w:tc>
          <w:tcPr>
            <w:tcW w:w="1559" w:type="dxa"/>
          </w:tcPr>
          <w:p w14:paraId="6A9C4A1E" w14:textId="77777777" w:rsidR="00A57961" w:rsidRPr="006D6BB6" w:rsidRDefault="00A57961" w:rsidP="0025077B">
            <w:pPr>
              <w:pStyle w:val="ACK-ChoreographyBody"/>
            </w:pPr>
            <w:r w:rsidRPr="006D6BB6">
              <w:t>Immediate Ack</w:t>
            </w:r>
          </w:p>
        </w:tc>
        <w:tc>
          <w:tcPr>
            <w:tcW w:w="2405" w:type="dxa"/>
          </w:tcPr>
          <w:p w14:paraId="08D452F2" w14:textId="77777777" w:rsidR="00A57961" w:rsidRPr="006D6BB6" w:rsidRDefault="00A57961" w:rsidP="0025077B">
            <w:pPr>
              <w:pStyle w:val="ACK-ChoreographyBody"/>
            </w:pPr>
            <w:r w:rsidRPr="006D6BB6">
              <w:t>-</w:t>
            </w:r>
          </w:p>
        </w:tc>
        <w:tc>
          <w:tcPr>
            <w:tcW w:w="456" w:type="dxa"/>
          </w:tcPr>
          <w:p w14:paraId="547EC390" w14:textId="77777777" w:rsidR="00A57961" w:rsidRPr="006D6BB6" w:rsidRDefault="00A57961" w:rsidP="0025077B">
            <w:pPr>
              <w:pStyle w:val="ACK-ChoreographyBody"/>
            </w:pPr>
            <w:r w:rsidRPr="006D6BB6">
              <w:t>-</w:t>
            </w:r>
          </w:p>
        </w:tc>
        <w:tc>
          <w:tcPr>
            <w:tcW w:w="2096" w:type="dxa"/>
          </w:tcPr>
          <w:p w14:paraId="1E214740" w14:textId="55ADD96C" w:rsidR="00A57961" w:rsidRPr="006D6BB6" w:rsidRDefault="00A57961" w:rsidP="0025077B">
            <w:pPr>
              <w:pStyle w:val="ACK-ChoreographyBody"/>
            </w:pPr>
            <w:r w:rsidRPr="006D6BB6">
              <w:rPr>
                <w:szCs w:val="16"/>
              </w:rPr>
              <w:t>ACK^</w:t>
            </w:r>
            <w:r>
              <w:rPr>
                <w:szCs w:val="16"/>
              </w:rPr>
              <w:t>A31</w:t>
            </w:r>
            <w:r w:rsidRPr="006D6BB6">
              <w:rPr>
                <w:szCs w:val="16"/>
              </w:rPr>
              <w:t>^ACK</w:t>
            </w:r>
          </w:p>
        </w:tc>
      </w:tr>
      <w:tr w:rsidR="00A57961" w:rsidRPr="006D6BB6" w14:paraId="50232649" w14:textId="77777777" w:rsidTr="00697A93">
        <w:trPr>
          <w:jc w:val="center"/>
        </w:trPr>
        <w:tc>
          <w:tcPr>
            <w:tcW w:w="1559" w:type="dxa"/>
          </w:tcPr>
          <w:p w14:paraId="364AE2D1" w14:textId="77777777" w:rsidR="00A57961" w:rsidRPr="006D6BB6" w:rsidRDefault="00A57961" w:rsidP="0025077B">
            <w:pPr>
              <w:pStyle w:val="ACK-ChoreographyBody"/>
            </w:pPr>
            <w:r w:rsidRPr="006D6BB6">
              <w:t>Application Ack</w:t>
            </w:r>
          </w:p>
        </w:tc>
        <w:tc>
          <w:tcPr>
            <w:tcW w:w="2405" w:type="dxa"/>
          </w:tcPr>
          <w:p w14:paraId="71EC3940" w14:textId="12317BD5" w:rsidR="00A57961" w:rsidRPr="006D6BB6" w:rsidRDefault="00A57961" w:rsidP="0025077B">
            <w:pPr>
              <w:pStyle w:val="ACK-ChoreographyBody"/>
            </w:pPr>
            <w:r>
              <w:rPr>
                <w:szCs w:val="16"/>
              </w:rPr>
              <w:t>-</w:t>
            </w:r>
          </w:p>
        </w:tc>
        <w:tc>
          <w:tcPr>
            <w:tcW w:w="456" w:type="dxa"/>
          </w:tcPr>
          <w:p w14:paraId="0E5D377A" w14:textId="77777777" w:rsidR="00A57961" w:rsidRPr="006D6BB6" w:rsidRDefault="00A57961" w:rsidP="0025077B">
            <w:pPr>
              <w:pStyle w:val="ACK-ChoreographyBody"/>
            </w:pPr>
            <w:r w:rsidRPr="006D6BB6">
              <w:t>-</w:t>
            </w:r>
          </w:p>
        </w:tc>
        <w:tc>
          <w:tcPr>
            <w:tcW w:w="2096" w:type="dxa"/>
          </w:tcPr>
          <w:p w14:paraId="2925F41A" w14:textId="77777777" w:rsidR="00A57961" w:rsidRPr="006D6BB6" w:rsidRDefault="00A57961" w:rsidP="0025077B">
            <w:pPr>
              <w:pStyle w:val="ACK-ChoreographyBody"/>
            </w:pPr>
            <w:r w:rsidRPr="006D6BB6">
              <w:t>-</w:t>
            </w:r>
          </w:p>
        </w:tc>
      </w:tr>
    </w:tbl>
    <w:p w14:paraId="6F8095F5" w14:textId="77777777" w:rsidR="00715956" w:rsidRPr="00F21240" w:rsidRDefault="00715956">
      <w:pPr>
        <w:pStyle w:val="Heading3"/>
        <w:rPr>
          <w:noProof/>
        </w:rPr>
      </w:pPr>
      <w:bookmarkStart w:id="3228" w:name="_Toc27754817"/>
      <w:bookmarkStart w:id="3229" w:name="_Toc109892112"/>
      <w:r w:rsidRPr="00F21240">
        <w:rPr>
          <w:noProof/>
        </w:rPr>
        <w:t>ADT/ACK - Cancel Patient Arriving - Tracking (Event A32</w:t>
      </w:r>
      <w:r w:rsidRPr="00F21240">
        <w:rPr>
          <w:noProof/>
        </w:rPr>
        <w:fldChar w:fldCharType="begin"/>
      </w:r>
      <w:r w:rsidRPr="00F21240">
        <w:rPr>
          <w:noProof/>
        </w:rPr>
        <w:instrText>XE "A32"</w:instrText>
      </w:r>
      <w:r w:rsidRPr="00F21240">
        <w:rPr>
          <w:noProof/>
        </w:rPr>
        <w:fldChar w:fldCharType="end"/>
      </w:r>
      <w:r w:rsidRPr="00F21240">
        <w:rPr>
          <w:noProof/>
        </w:rPr>
        <w:t>)</w:t>
      </w:r>
      <w:bookmarkEnd w:id="3217"/>
      <w:bookmarkEnd w:id="3218"/>
      <w:bookmarkEnd w:id="3219"/>
      <w:bookmarkEnd w:id="3220"/>
      <w:bookmarkEnd w:id="3221"/>
      <w:bookmarkEnd w:id="3222"/>
      <w:bookmarkEnd w:id="3223"/>
      <w:bookmarkEnd w:id="3224"/>
      <w:bookmarkEnd w:id="3225"/>
      <w:bookmarkEnd w:id="3226"/>
      <w:bookmarkEnd w:id="3227"/>
      <w:bookmarkEnd w:id="3228"/>
      <w:bookmarkEnd w:id="3229"/>
    </w:p>
    <w:p w14:paraId="3305D73C" w14:textId="77777777" w:rsidR="00715956" w:rsidRPr="00F21240" w:rsidRDefault="00715956">
      <w:pPr>
        <w:pStyle w:val="NormalIndented"/>
        <w:rPr>
          <w:noProof/>
        </w:rPr>
      </w:pPr>
      <w:r w:rsidRPr="00F21240">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F21240" w:rsidRDefault="00715956">
      <w:pPr>
        <w:pStyle w:val="NormalIndented"/>
        <w:rPr>
          <w:noProof/>
        </w:rPr>
      </w:pPr>
      <w:r w:rsidRPr="00F21240">
        <w:rPr>
          <w:noProof/>
        </w:rPr>
        <w:t xml:space="preserve">If the patient was in a non-temporary location, then the </w:t>
      </w:r>
      <w:r w:rsidRPr="00F21240">
        <w:rPr>
          <w:rStyle w:val="ReferenceAttribute"/>
          <w:noProof/>
        </w:rPr>
        <w:t>PV1-3 - Assigned Patient Location</w:t>
      </w:r>
      <w:r w:rsidRPr="00F21240">
        <w:rPr>
          <w:noProof/>
        </w:rPr>
        <w:t xml:space="preserve"> may contain (if known) the original patient location prior to the erroneous A10 (patient arriving-tracking) event.  If the patient was in a temporary location, then </w:t>
      </w:r>
      <w:r w:rsidRPr="00F21240">
        <w:rPr>
          <w:rStyle w:val="ReferenceAttribute"/>
          <w:noProof/>
        </w:rPr>
        <w:t>PV1-11 - Temporary Location</w:t>
      </w:r>
      <w:r w:rsidRPr="00F21240">
        <w:rPr>
          <w:noProof/>
        </w:rPr>
        <w:t xml:space="preserve"> may contain (if known) the original patient location prior to the erroneous A10 (patient arriving-tracking) event.</w:t>
      </w:r>
    </w:p>
    <w:p w14:paraId="7507CEA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F21240" w:rsidRDefault="00715956">
      <w:pPr>
        <w:pStyle w:val="MsgTableCaption"/>
        <w:rPr>
          <w:noProof/>
        </w:rPr>
      </w:pPr>
      <w:r w:rsidRPr="00F21240">
        <w:rPr>
          <w:noProof/>
        </w:rPr>
        <w:t>ADT^A32^ADT_A21: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F21240" w:rsidRDefault="00715956">
            <w:pPr>
              <w:pStyle w:val="MsgTableHeader"/>
              <w:jc w:val="center"/>
              <w:rPr>
                <w:noProof/>
              </w:rPr>
            </w:pPr>
            <w:r w:rsidRPr="00F21240">
              <w:rPr>
                <w:noProof/>
              </w:rPr>
              <w:t>Chapter</w:t>
            </w:r>
          </w:p>
        </w:tc>
      </w:tr>
      <w:tr w:rsidR="00715956" w:rsidRPr="00715956"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F21240" w:rsidRDefault="00715956">
            <w:pPr>
              <w:pStyle w:val="MsgTableBody"/>
              <w:jc w:val="center"/>
              <w:rPr>
                <w:noProof/>
              </w:rPr>
            </w:pPr>
            <w:r w:rsidRPr="00F21240">
              <w:rPr>
                <w:noProof/>
              </w:rPr>
              <w:t>2</w:t>
            </w:r>
          </w:p>
        </w:tc>
      </w:tr>
      <w:tr w:rsidR="00622FC8" w:rsidRPr="00151483"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594536" w:rsidRDefault="00622FC8" w:rsidP="00622FC8">
            <w:pPr>
              <w:pStyle w:val="MsgTableBody"/>
              <w:jc w:val="center"/>
              <w:rPr>
                <w:noProof/>
              </w:rPr>
            </w:pPr>
            <w:r w:rsidRPr="00594536">
              <w:rPr>
                <w:noProof/>
              </w:rPr>
              <w:t>3</w:t>
            </w:r>
          </w:p>
        </w:tc>
      </w:tr>
      <w:tr w:rsidR="00715956" w:rsidRPr="00715956"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F21240" w:rsidRDefault="00715956">
            <w:pPr>
              <w:pStyle w:val="MsgTableBody"/>
              <w:jc w:val="center"/>
              <w:rPr>
                <w:noProof/>
              </w:rPr>
            </w:pPr>
            <w:r w:rsidRPr="00F21240">
              <w:rPr>
                <w:noProof/>
              </w:rPr>
              <w:t>2</w:t>
            </w:r>
          </w:p>
        </w:tc>
      </w:tr>
      <w:tr w:rsidR="00715956" w:rsidRPr="00715956"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F21240" w:rsidRDefault="00715956">
            <w:pPr>
              <w:pStyle w:val="MsgTableBody"/>
              <w:jc w:val="center"/>
              <w:rPr>
                <w:noProof/>
              </w:rPr>
            </w:pPr>
            <w:r w:rsidRPr="00F21240">
              <w:rPr>
                <w:noProof/>
              </w:rPr>
              <w:t>2</w:t>
            </w:r>
          </w:p>
        </w:tc>
      </w:tr>
      <w:tr w:rsidR="00715956" w:rsidRPr="00715956"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F21240" w:rsidRDefault="00715956">
            <w:pPr>
              <w:pStyle w:val="MsgTableBody"/>
              <w:jc w:val="center"/>
              <w:rPr>
                <w:noProof/>
              </w:rPr>
            </w:pPr>
            <w:r w:rsidRPr="00F21240">
              <w:rPr>
                <w:noProof/>
              </w:rPr>
              <w:t>3</w:t>
            </w:r>
          </w:p>
        </w:tc>
      </w:tr>
      <w:tr w:rsidR="00715956" w:rsidRPr="00715956"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F21240" w:rsidRDefault="00715956">
            <w:pPr>
              <w:pStyle w:val="MsgTableBody"/>
              <w:jc w:val="center"/>
              <w:rPr>
                <w:noProof/>
              </w:rPr>
            </w:pPr>
            <w:r w:rsidRPr="00F21240">
              <w:rPr>
                <w:noProof/>
              </w:rPr>
              <w:t>3</w:t>
            </w:r>
          </w:p>
        </w:tc>
      </w:tr>
      <w:tr w:rsidR="00715956" w:rsidRPr="00715956"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F21240" w:rsidRDefault="00715956">
            <w:pPr>
              <w:pStyle w:val="MsgTableBody"/>
              <w:jc w:val="center"/>
              <w:rPr>
                <w:noProof/>
              </w:rPr>
            </w:pPr>
            <w:r w:rsidRPr="00F21240">
              <w:rPr>
                <w:noProof/>
              </w:rPr>
              <w:t>3</w:t>
            </w:r>
          </w:p>
        </w:tc>
      </w:tr>
      <w:tr w:rsidR="00DC3443" w:rsidRPr="00715956" w14:paraId="705CF308" w14:textId="77777777" w:rsidTr="00D50068">
        <w:trPr>
          <w:jc w:val="center"/>
          <w:ins w:id="3230" w:author="Merrick, Riki | APHL" w:date="2022-07-17T16:59:00Z"/>
        </w:trPr>
        <w:tc>
          <w:tcPr>
            <w:tcW w:w="2882" w:type="dxa"/>
            <w:tcBorders>
              <w:top w:val="dotted" w:sz="4" w:space="0" w:color="auto"/>
              <w:left w:val="nil"/>
              <w:bottom w:val="dotted" w:sz="4" w:space="0" w:color="auto"/>
              <w:right w:val="nil"/>
            </w:tcBorders>
            <w:shd w:val="clear" w:color="auto" w:fill="FFFFFF"/>
          </w:tcPr>
          <w:p w14:paraId="010CC1EB" w14:textId="22E5AAFF" w:rsidR="00DC3443" w:rsidRDefault="00DC3443" w:rsidP="00DC3443">
            <w:pPr>
              <w:pStyle w:val="MsgTableBody"/>
              <w:rPr>
                <w:ins w:id="3231" w:author="Merrick, Riki | APHL" w:date="2022-07-17T16:59:00Z"/>
              </w:rPr>
            </w:pPr>
            <w:ins w:id="3232"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6178122F" w14:textId="5FDDBB53" w:rsidR="00DC3443" w:rsidRPr="00F21240" w:rsidRDefault="00DC3443" w:rsidP="00DC3443">
            <w:pPr>
              <w:pStyle w:val="MsgTableBody"/>
              <w:rPr>
                <w:ins w:id="3233" w:author="Merrick, Riki | APHL" w:date="2022-07-17T16:59:00Z"/>
                <w:noProof/>
              </w:rPr>
            </w:pPr>
            <w:ins w:id="3234"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5E8FA8" w14:textId="77777777" w:rsidR="00DC3443" w:rsidRPr="00F21240" w:rsidRDefault="00DC3443" w:rsidP="00DC3443">
            <w:pPr>
              <w:pStyle w:val="MsgTableBody"/>
              <w:jc w:val="center"/>
              <w:rPr>
                <w:ins w:id="3235"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04BA0BA2" w14:textId="586842F5" w:rsidR="00DC3443" w:rsidRPr="00F21240" w:rsidRDefault="00DC3443" w:rsidP="00DC3443">
            <w:pPr>
              <w:pStyle w:val="MsgTableBody"/>
              <w:jc w:val="center"/>
              <w:rPr>
                <w:ins w:id="3236" w:author="Merrick, Riki | APHL" w:date="2022-07-17T16:59:00Z"/>
                <w:noProof/>
              </w:rPr>
            </w:pPr>
            <w:ins w:id="3237" w:author="Merrick, Riki | APHL" w:date="2022-07-17T16:59:00Z">
              <w:r>
                <w:rPr>
                  <w:noProof/>
                </w:rPr>
                <w:t>3</w:t>
              </w:r>
            </w:ins>
          </w:p>
        </w:tc>
      </w:tr>
      <w:tr w:rsidR="00DC3443" w:rsidRPr="00715956" w14:paraId="3AAB2409" w14:textId="77777777" w:rsidTr="00D50068">
        <w:trPr>
          <w:jc w:val="center"/>
          <w:ins w:id="3238" w:author="Merrick, Riki | APHL" w:date="2022-07-17T16:59:00Z"/>
        </w:trPr>
        <w:tc>
          <w:tcPr>
            <w:tcW w:w="2882" w:type="dxa"/>
            <w:tcBorders>
              <w:top w:val="dotted" w:sz="4" w:space="0" w:color="auto"/>
              <w:left w:val="nil"/>
              <w:bottom w:val="dotted" w:sz="4" w:space="0" w:color="auto"/>
              <w:right w:val="nil"/>
            </w:tcBorders>
            <w:shd w:val="clear" w:color="auto" w:fill="FFFFFF"/>
          </w:tcPr>
          <w:p w14:paraId="38E4680D" w14:textId="32DD88BF" w:rsidR="00DC3443" w:rsidRDefault="00DC3443" w:rsidP="00DC3443">
            <w:pPr>
              <w:pStyle w:val="MsgTableBody"/>
              <w:rPr>
                <w:ins w:id="3239" w:author="Merrick, Riki | APHL" w:date="2022-07-17T16:59:00Z"/>
              </w:rPr>
            </w:pPr>
            <w:ins w:id="3240"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2D78952A" w14:textId="77D3D5C2" w:rsidR="00DC3443" w:rsidRPr="00F21240" w:rsidRDefault="00DC3443" w:rsidP="00DC3443">
            <w:pPr>
              <w:pStyle w:val="MsgTableBody"/>
              <w:rPr>
                <w:ins w:id="3241" w:author="Merrick, Riki | APHL" w:date="2022-07-17T16:59:00Z"/>
                <w:noProof/>
              </w:rPr>
            </w:pPr>
            <w:ins w:id="3242"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5FF28F4" w14:textId="77777777" w:rsidR="00DC3443" w:rsidRPr="00F21240" w:rsidRDefault="00DC3443" w:rsidP="00DC3443">
            <w:pPr>
              <w:pStyle w:val="MsgTableBody"/>
              <w:jc w:val="center"/>
              <w:rPr>
                <w:ins w:id="3243"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28D2D110" w14:textId="14BC7388" w:rsidR="00DC3443" w:rsidRPr="00F21240" w:rsidRDefault="00DC3443" w:rsidP="00DC3443">
            <w:pPr>
              <w:pStyle w:val="MsgTableBody"/>
              <w:jc w:val="center"/>
              <w:rPr>
                <w:ins w:id="3244" w:author="Merrick, Riki | APHL" w:date="2022-07-17T16:59:00Z"/>
                <w:noProof/>
              </w:rPr>
            </w:pPr>
            <w:ins w:id="3245" w:author="Merrick, Riki | APHL" w:date="2022-07-17T16:59:00Z">
              <w:r>
                <w:rPr>
                  <w:noProof/>
                </w:rPr>
                <w:t>3</w:t>
              </w:r>
            </w:ins>
          </w:p>
        </w:tc>
      </w:tr>
      <w:tr w:rsidR="00DC3443" w:rsidRPr="00715956" w14:paraId="1D30E15F" w14:textId="77777777" w:rsidTr="00D50068">
        <w:trPr>
          <w:jc w:val="center"/>
          <w:ins w:id="3246" w:author="Merrick, Riki | APHL" w:date="2022-07-17T16:59:00Z"/>
        </w:trPr>
        <w:tc>
          <w:tcPr>
            <w:tcW w:w="2882" w:type="dxa"/>
            <w:tcBorders>
              <w:top w:val="dotted" w:sz="4" w:space="0" w:color="auto"/>
              <w:left w:val="nil"/>
              <w:bottom w:val="dotted" w:sz="4" w:space="0" w:color="auto"/>
              <w:right w:val="nil"/>
            </w:tcBorders>
            <w:shd w:val="clear" w:color="auto" w:fill="FFFFFF"/>
          </w:tcPr>
          <w:p w14:paraId="52924336" w14:textId="1CA8EC38" w:rsidR="00DC3443" w:rsidRDefault="00DC3443" w:rsidP="00DC3443">
            <w:pPr>
              <w:pStyle w:val="MsgTableBody"/>
              <w:rPr>
                <w:ins w:id="3247" w:author="Merrick, Riki | APHL" w:date="2022-07-17T16:59:00Z"/>
              </w:rPr>
            </w:pPr>
            <w:ins w:id="3248"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50295591" w14:textId="177AE295" w:rsidR="00DC3443" w:rsidRPr="00F21240" w:rsidRDefault="00DC3443" w:rsidP="00DC3443">
            <w:pPr>
              <w:pStyle w:val="MsgTableBody"/>
              <w:rPr>
                <w:ins w:id="3249" w:author="Merrick, Riki | APHL" w:date="2022-07-17T16:59:00Z"/>
                <w:noProof/>
              </w:rPr>
            </w:pPr>
            <w:ins w:id="3250" w:author="Merrick, Riki | APHL" w:date="2022-07-17T16:59: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CC48B8B" w14:textId="77777777" w:rsidR="00DC3443" w:rsidRPr="00F21240" w:rsidRDefault="00DC3443" w:rsidP="00DC3443">
            <w:pPr>
              <w:pStyle w:val="MsgTableBody"/>
              <w:jc w:val="center"/>
              <w:rPr>
                <w:ins w:id="3251"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7B2A349A" w14:textId="6053377B" w:rsidR="00DC3443" w:rsidRPr="00F21240" w:rsidRDefault="00DC3443" w:rsidP="00DC3443">
            <w:pPr>
              <w:pStyle w:val="MsgTableBody"/>
              <w:jc w:val="center"/>
              <w:rPr>
                <w:ins w:id="3252" w:author="Merrick, Riki | APHL" w:date="2022-07-17T16:59:00Z"/>
                <w:noProof/>
              </w:rPr>
            </w:pPr>
            <w:ins w:id="3253" w:author="Merrick, Riki | APHL" w:date="2022-07-17T16:59:00Z">
              <w:r>
                <w:rPr>
                  <w:noProof/>
                </w:rPr>
                <w:t>3</w:t>
              </w:r>
            </w:ins>
          </w:p>
        </w:tc>
      </w:tr>
      <w:tr w:rsidR="00DC3443" w:rsidRPr="00715956"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DC3443" w:rsidRPr="00F21240" w:rsidRDefault="00DC3443" w:rsidP="00DC3443">
            <w:pPr>
              <w:pStyle w:val="MsgTableBody"/>
              <w:jc w:val="center"/>
              <w:rPr>
                <w:noProof/>
              </w:rPr>
            </w:pPr>
            <w:r w:rsidRPr="00F21240">
              <w:rPr>
                <w:noProof/>
              </w:rPr>
              <w:t>3</w:t>
            </w:r>
          </w:p>
        </w:tc>
      </w:tr>
      <w:tr w:rsidR="00DC3443" w:rsidRPr="00715956"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DC3443" w:rsidRPr="00F21240" w:rsidRDefault="00DC3443" w:rsidP="00DC3443">
            <w:pPr>
              <w:pStyle w:val="MsgTableBody"/>
              <w:jc w:val="center"/>
              <w:rPr>
                <w:noProof/>
              </w:rPr>
            </w:pPr>
            <w:r w:rsidRPr="00F21240">
              <w:rPr>
                <w:noProof/>
              </w:rPr>
              <w:t>3</w:t>
            </w:r>
          </w:p>
        </w:tc>
      </w:tr>
      <w:tr w:rsidR="00DC3443" w:rsidRPr="00715956"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DC3443" w:rsidRPr="00F21240" w:rsidRDefault="00DC3443" w:rsidP="00DC3443">
            <w:pPr>
              <w:pStyle w:val="MsgTableBody"/>
              <w:jc w:val="center"/>
              <w:rPr>
                <w:noProof/>
              </w:rPr>
            </w:pPr>
            <w:r w:rsidRPr="00F21240">
              <w:rPr>
                <w:noProof/>
              </w:rPr>
              <w:t>3</w:t>
            </w:r>
          </w:p>
        </w:tc>
      </w:tr>
      <w:tr w:rsidR="00DC3443" w:rsidRPr="00715956"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DC3443" w:rsidRPr="00F21240" w:rsidRDefault="00DC3443" w:rsidP="00DC3443">
            <w:pPr>
              <w:pStyle w:val="MsgTableBody"/>
              <w:jc w:val="center"/>
              <w:rPr>
                <w:noProof/>
              </w:rPr>
            </w:pPr>
          </w:p>
        </w:tc>
      </w:tr>
      <w:tr w:rsidR="00DC3443" w:rsidRPr="00715956"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DC3443" w:rsidRPr="00F21240" w:rsidRDefault="00DC3443" w:rsidP="00DC3443">
            <w:pPr>
              <w:pStyle w:val="MsgTableBody"/>
              <w:jc w:val="center"/>
              <w:rPr>
                <w:noProof/>
              </w:rPr>
            </w:pPr>
            <w:r w:rsidRPr="00F21240">
              <w:rPr>
                <w:noProof/>
              </w:rPr>
              <w:t>7</w:t>
            </w:r>
          </w:p>
        </w:tc>
      </w:tr>
      <w:tr w:rsidR="00DC3443" w:rsidRPr="00715956"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DC3443" w:rsidRPr="00F21240" w:rsidRDefault="00DC3443" w:rsidP="00DC3443">
            <w:pPr>
              <w:pStyle w:val="MsgTableBody"/>
              <w:jc w:val="center"/>
              <w:rPr>
                <w:noProof/>
              </w:rPr>
            </w:pPr>
            <w:r>
              <w:rPr>
                <w:noProof/>
              </w:rPr>
              <w:t>7</w:t>
            </w:r>
          </w:p>
        </w:tc>
      </w:tr>
      <w:tr w:rsidR="00DC3443" w:rsidRPr="00715956"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DC3443" w:rsidRPr="00F21240" w:rsidRDefault="00DC3443" w:rsidP="00DC3443">
            <w:pPr>
              <w:pStyle w:val="MsgTableBody"/>
              <w:jc w:val="center"/>
              <w:rPr>
                <w:noProof/>
              </w:rPr>
            </w:pPr>
          </w:p>
        </w:tc>
      </w:tr>
    </w:tbl>
    <w:p w14:paraId="3D15CC61" w14:textId="7143923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6BB6" w14:paraId="3B863A54" w14:textId="77777777" w:rsidTr="00AE417F">
        <w:trPr>
          <w:jc w:val="center"/>
        </w:trPr>
        <w:tc>
          <w:tcPr>
            <w:tcW w:w="9067" w:type="dxa"/>
            <w:gridSpan w:val="6"/>
          </w:tcPr>
          <w:p w14:paraId="0E10F4A6" w14:textId="757E2641" w:rsidR="00697A93" w:rsidRPr="006D6BB6" w:rsidRDefault="00AE417F" w:rsidP="00AE417F">
            <w:pPr>
              <w:pStyle w:val="ACK-ChoreographyHeader"/>
            </w:pPr>
            <w:r w:rsidRPr="00C20CAF">
              <w:t>Acknowledgment Choreography</w:t>
            </w:r>
          </w:p>
        </w:tc>
      </w:tr>
      <w:tr w:rsidR="00AE417F" w:rsidRPr="006D6BB6" w14:paraId="42049CC7" w14:textId="77777777" w:rsidTr="00AE417F">
        <w:trPr>
          <w:jc w:val="center"/>
        </w:trPr>
        <w:tc>
          <w:tcPr>
            <w:tcW w:w="9067" w:type="dxa"/>
            <w:gridSpan w:val="6"/>
          </w:tcPr>
          <w:p w14:paraId="0E2F2755" w14:textId="55DE5B0E" w:rsidR="00AE417F" w:rsidRPr="00C20CAF" w:rsidRDefault="009118D0" w:rsidP="00AE417F">
            <w:pPr>
              <w:pStyle w:val="ACK-ChoreographyHeader"/>
            </w:pPr>
            <w:r w:rsidRPr="00F21240">
              <w:rPr>
                <w:noProof/>
              </w:rPr>
              <w:t>ADT^A32^ADT_A21</w:t>
            </w:r>
          </w:p>
        </w:tc>
      </w:tr>
      <w:tr w:rsidR="00AD6CE4" w:rsidRPr="006D6BB6" w14:paraId="47F3044D" w14:textId="77777777" w:rsidTr="00AE417F">
        <w:trPr>
          <w:jc w:val="center"/>
        </w:trPr>
        <w:tc>
          <w:tcPr>
            <w:tcW w:w="1473" w:type="dxa"/>
          </w:tcPr>
          <w:p w14:paraId="084E6C59" w14:textId="77777777" w:rsidR="00AD6CE4" w:rsidRPr="006D6BB6" w:rsidRDefault="00AD6CE4" w:rsidP="00AD6CE4">
            <w:pPr>
              <w:pStyle w:val="ACK-ChoreographyBody"/>
            </w:pPr>
            <w:r w:rsidRPr="006D6BB6">
              <w:t>Field name</w:t>
            </w:r>
          </w:p>
        </w:tc>
        <w:tc>
          <w:tcPr>
            <w:tcW w:w="2250" w:type="dxa"/>
          </w:tcPr>
          <w:p w14:paraId="439F5445" w14:textId="77777777" w:rsidR="00AD6CE4" w:rsidRPr="006D6BB6" w:rsidRDefault="00AD6CE4" w:rsidP="00AD6CE4">
            <w:pPr>
              <w:pStyle w:val="ACK-ChoreographyBody"/>
            </w:pPr>
            <w:r w:rsidRPr="006D6BB6">
              <w:t>Field Value: Original mode</w:t>
            </w:r>
          </w:p>
        </w:tc>
        <w:tc>
          <w:tcPr>
            <w:tcW w:w="5344" w:type="dxa"/>
            <w:gridSpan w:val="4"/>
          </w:tcPr>
          <w:p w14:paraId="5270AEE9" w14:textId="77777777" w:rsidR="00AD6CE4" w:rsidRPr="006D6BB6" w:rsidRDefault="00AD6CE4" w:rsidP="00AD6CE4">
            <w:pPr>
              <w:pStyle w:val="ACK-ChoreographyBody"/>
            </w:pPr>
            <w:r w:rsidRPr="006D6BB6">
              <w:t>Field value: Enhanced mode</w:t>
            </w:r>
          </w:p>
        </w:tc>
      </w:tr>
      <w:tr w:rsidR="00AD6CE4" w:rsidRPr="006D6BB6" w14:paraId="427CCAB5" w14:textId="77777777" w:rsidTr="00AE417F">
        <w:trPr>
          <w:jc w:val="center"/>
        </w:trPr>
        <w:tc>
          <w:tcPr>
            <w:tcW w:w="1473" w:type="dxa"/>
          </w:tcPr>
          <w:p w14:paraId="50F8C7C7" w14:textId="77777777" w:rsidR="00AD6CE4" w:rsidRPr="006D6BB6" w:rsidRDefault="00AD6CE4" w:rsidP="00AD6CE4">
            <w:pPr>
              <w:pStyle w:val="ACK-ChoreographyBody"/>
            </w:pPr>
            <w:r w:rsidRPr="006D6BB6">
              <w:t>MSH.15</w:t>
            </w:r>
          </w:p>
        </w:tc>
        <w:tc>
          <w:tcPr>
            <w:tcW w:w="2250" w:type="dxa"/>
          </w:tcPr>
          <w:p w14:paraId="7314F3E8" w14:textId="77777777" w:rsidR="00AD6CE4" w:rsidRPr="006D6BB6" w:rsidRDefault="00AD6CE4" w:rsidP="00AD6CE4">
            <w:pPr>
              <w:pStyle w:val="ACK-ChoreographyBody"/>
            </w:pPr>
            <w:r w:rsidRPr="006D6BB6">
              <w:t>Blank</w:t>
            </w:r>
          </w:p>
        </w:tc>
        <w:tc>
          <w:tcPr>
            <w:tcW w:w="456" w:type="dxa"/>
          </w:tcPr>
          <w:p w14:paraId="05DE0A97" w14:textId="77777777" w:rsidR="00AD6CE4" w:rsidRPr="006D6BB6" w:rsidRDefault="00AD6CE4" w:rsidP="00AD6CE4">
            <w:pPr>
              <w:pStyle w:val="ACK-ChoreographyBody"/>
            </w:pPr>
            <w:r w:rsidRPr="006D6BB6">
              <w:t>NE</w:t>
            </w:r>
          </w:p>
        </w:tc>
        <w:tc>
          <w:tcPr>
            <w:tcW w:w="1578" w:type="dxa"/>
          </w:tcPr>
          <w:p w14:paraId="3248E759" w14:textId="77777777" w:rsidR="00AD6CE4" w:rsidRPr="006D6BB6" w:rsidRDefault="00AD6CE4" w:rsidP="00AD6CE4">
            <w:pPr>
              <w:pStyle w:val="ACK-ChoreographyBody"/>
            </w:pPr>
            <w:r w:rsidRPr="006D6BB6">
              <w:t>AL, SU, ER</w:t>
            </w:r>
          </w:p>
        </w:tc>
        <w:tc>
          <w:tcPr>
            <w:tcW w:w="1609" w:type="dxa"/>
          </w:tcPr>
          <w:p w14:paraId="31E0066B" w14:textId="77777777" w:rsidR="00AD6CE4" w:rsidRPr="006D6BB6" w:rsidRDefault="00AD6CE4" w:rsidP="00AD6CE4">
            <w:pPr>
              <w:pStyle w:val="ACK-ChoreographyBody"/>
            </w:pPr>
            <w:r w:rsidRPr="006D6BB6">
              <w:t>NE</w:t>
            </w:r>
          </w:p>
        </w:tc>
        <w:tc>
          <w:tcPr>
            <w:tcW w:w="1701" w:type="dxa"/>
          </w:tcPr>
          <w:p w14:paraId="7A62FC7A" w14:textId="77777777" w:rsidR="00AD6CE4" w:rsidRPr="006D6BB6" w:rsidRDefault="00AD6CE4" w:rsidP="00AD6CE4">
            <w:pPr>
              <w:pStyle w:val="ACK-ChoreographyBody"/>
            </w:pPr>
            <w:r w:rsidRPr="006D6BB6">
              <w:t>AL, SU, ER</w:t>
            </w:r>
          </w:p>
        </w:tc>
      </w:tr>
      <w:tr w:rsidR="00AD6CE4" w:rsidRPr="006D6BB6" w14:paraId="15503391" w14:textId="77777777" w:rsidTr="00AE417F">
        <w:trPr>
          <w:jc w:val="center"/>
        </w:trPr>
        <w:tc>
          <w:tcPr>
            <w:tcW w:w="1473" w:type="dxa"/>
          </w:tcPr>
          <w:p w14:paraId="48795B4B" w14:textId="77777777" w:rsidR="00AD6CE4" w:rsidRPr="006D6BB6" w:rsidRDefault="00AD6CE4" w:rsidP="00AD6CE4">
            <w:pPr>
              <w:pStyle w:val="ACK-ChoreographyBody"/>
            </w:pPr>
            <w:r w:rsidRPr="006D6BB6">
              <w:t>MSH.16</w:t>
            </w:r>
          </w:p>
        </w:tc>
        <w:tc>
          <w:tcPr>
            <w:tcW w:w="2250" w:type="dxa"/>
          </w:tcPr>
          <w:p w14:paraId="72B02868" w14:textId="77777777" w:rsidR="00AD6CE4" w:rsidRPr="006D6BB6" w:rsidRDefault="00AD6CE4" w:rsidP="00AD6CE4">
            <w:pPr>
              <w:pStyle w:val="ACK-ChoreographyBody"/>
            </w:pPr>
            <w:r w:rsidRPr="006D6BB6">
              <w:t>Blank</w:t>
            </w:r>
          </w:p>
        </w:tc>
        <w:tc>
          <w:tcPr>
            <w:tcW w:w="456" w:type="dxa"/>
          </w:tcPr>
          <w:p w14:paraId="6B0B07A7" w14:textId="77777777" w:rsidR="00AD6CE4" w:rsidRPr="006D6BB6" w:rsidRDefault="00AD6CE4" w:rsidP="00AD6CE4">
            <w:pPr>
              <w:pStyle w:val="ACK-ChoreographyBody"/>
            </w:pPr>
            <w:r w:rsidRPr="006D6BB6">
              <w:t>NE</w:t>
            </w:r>
          </w:p>
        </w:tc>
        <w:tc>
          <w:tcPr>
            <w:tcW w:w="1578" w:type="dxa"/>
          </w:tcPr>
          <w:p w14:paraId="213184D6" w14:textId="77777777" w:rsidR="00AD6CE4" w:rsidRPr="006D6BB6" w:rsidRDefault="00AD6CE4" w:rsidP="00AD6CE4">
            <w:pPr>
              <w:pStyle w:val="ACK-ChoreographyBody"/>
            </w:pPr>
            <w:r w:rsidRPr="006D6BB6">
              <w:t>NE</w:t>
            </w:r>
          </w:p>
        </w:tc>
        <w:tc>
          <w:tcPr>
            <w:tcW w:w="1609" w:type="dxa"/>
          </w:tcPr>
          <w:p w14:paraId="03C1C044" w14:textId="77777777" w:rsidR="00AD6CE4" w:rsidRPr="006D6BB6" w:rsidRDefault="00AD6CE4" w:rsidP="00AD6CE4">
            <w:pPr>
              <w:pStyle w:val="ACK-ChoreographyBody"/>
            </w:pPr>
            <w:r w:rsidRPr="006D6BB6">
              <w:t>AL, SU, ER</w:t>
            </w:r>
          </w:p>
        </w:tc>
        <w:tc>
          <w:tcPr>
            <w:tcW w:w="1701" w:type="dxa"/>
          </w:tcPr>
          <w:p w14:paraId="3AF99EDC" w14:textId="77777777" w:rsidR="00AD6CE4" w:rsidRPr="006D6BB6" w:rsidRDefault="00AD6CE4" w:rsidP="00AD6CE4">
            <w:pPr>
              <w:pStyle w:val="ACK-ChoreographyBody"/>
            </w:pPr>
            <w:r w:rsidRPr="006D6BB6">
              <w:t>AL, SU, ER</w:t>
            </w:r>
          </w:p>
        </w:tc>
      </w:tr>
      <w:tr w:rsidR="00AD6CE4" w:rsidRPr="006D6BB6" w14:paraId="0BD1D974" w14:textId="77777777" w:rsidTr="00AE417F">
        <w:trPr>
          <w:jc w:val="center"/>
        </w:trPr>
        <w:tc>
          <w:tcPr>
            <w:tcW w:w="1473" w:type="dxa"/>
          </w:tcPr>
          <w:p w14:paraId="40D70CC1" w14:textId="77777777" w:rsidR="00AD6CE4" w:rsidRPr="006D6BB6" w:rsidRDefault="00AD6CE4" w:rsidP="00AD6CE4">
            <w:pPr>
              <w:pStyle w:val="ACK-ChoreographyBody"/>
            </w:pPr>
            <w:r w:rsidRPr="006D6BB6">
              <w:t>Immediate Ack</w:t>
            </w:r>
          </w:p>
        </w:tc>
        <w:tc>
          <w:tcPr>
            <w:tcW w:w="2250" w:type="dxa"/>
          </w:tcPr>
          <w:p w14:paraId="1511221B" w14:textId="77777777" w:rsidR="00AD6CE4" w:rsidRPr="006D6BB6" w:rsidRDefault="00AD6CE4" w:rsidP="00AD6CE4">
            <w:pPr>
              <w:pStyle w:val="ACK-ChoreographyBody"/>
            </w:pPr>
            <w:r w:rsidRPr="006D6BB6">
              <w:t>-</w:t>
            </w:r>
          </w:p>
        </w:tc>
        <w:tc>
          <w:tcPr>
            <w:tcW w:w="456" w:type="dxa"/>
          </w:tcPr>
          <w:p w14:paraId="4D561F0E" w14:textId="77777777" w:rsidR="00AD6CE4" w:rsidRPr="006D6BB6" w:rsidRDefault="00AD6CE4" w:rsidP="00AD6CE4">
            <w:pPr>
              <w:pStyle w:val="ACK-ChoreographyBody"/>
            </w:pPr>
            <w:r w:rsidRPr="006D6BB6">
              <w:t>-</w:t>
            </w:r>
          </w:p>
        </w:tc>
        <w:tc>
          <w:tcPr>
            <w:tcW w:w="1578" w:type="dxa"/>
          </w:tcPr>
          <w:p w14:paraId="7BF22D3B" w14:textId="37FC4A0F"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609" w:type="dxa"/>
          </w:tcPr>
          <w:p w14:paraId="14BE25C6" w14:textId="77777777" w:rsidR="00AD6CE4" w:rsidRPr="006D6BB6" w:rsidRDefault="00AD6CE4" w:rsidP="00AD6CE4">
            <w:pPr>
              <w:pStyle w:val="ACK-ChoreographyBody"/>
            </w:pPr>
            <w:r w:rsidRPr="006D6BB6">
              <w:t>-</w:t>
            </w:r>
          </w:p>
        </w:tc>
        <w:tc>
          <w:tcPr>
            <w:tcW w:w="1701" w:type="dxa"/>
          </w:tcPr>
          <w:p w14:paraId="5DBBE1CA" w14:textId="5B9C89EA" w:rsidR="00AD6CE4" w:rsidRPr="006D6BB6" w:rsidRDefault="00AD6CE4" w:rsidP="00AD6CE4">
            <w:pPr>
              <w:pStyle w:val="ACK-ChoreographyBody"/>
            </w:pPr>
            <w:r w:rsidRPr="006D6BB6">
              <w:rPr>
                <w:szCs w:val="16"/>
              </w:rPr>
              <w:t>ACK^</w:t>
            </w:r>
            <w:r>
              <w:rPr>
                <w:szCs w:val="16"/>
              </w:rPr>
              <w:t>A32</w:t>
            </w:r>
            <w:r w:rsidRPr="006D6BB6">
              <w:rPr>
                <w:szCs w:val="16"/>
              </w:rPr>
              <w:t>^ACK</w:t>
            </w:r>
          </w:p>
        </w:tc>
      </w:tr>
      <w:tr w:rsidR="00AD6CE4" w:rsidRPr="006D6BB6" w14:paraId="7958D6EC" w14:textId="77777777" w:rsidTr="00AE417F">
        <w:trPr>
          <w:jc w:val="center"/>
        </w:trPr>
        <w:tc>
          <w:tcPr>
            <w:tcW w:w="1473" w:type="dxa"/>
          </w:tcPr>
          <w:p w14:paraId="0C8FED2B" w14:textId="77777777" w:rsidR="00AD6CE4" w:rsidRPr="006D6BB6" w:rsidRDefault="00AD6CE4" w:rsidP="00AD6CE4">
            <w:pPr>
              <w:pStyle w:val="ACK-ChoreographyBody"/>
            </w:pPr>
            <w:r w:rsidRPr="006D6BB6">
              <w:t>Application Ack</w:t>
            </w:r>
          </w:p>
        </w:tc>
        <w:tc>
          <w:tcPr>
            <w:tcW w:w="2250" w:type="dxa"/>
          </w:tcPr>
          <w:p w14:paraId="088A3CAD" w14:textId="4A2CE93B" w:rsidR="00AD6CE4" w:rsidRPr="006D6BB6" w:rsidRDefault="00AD6CE4" w:rsidP="00AD6CE4">
            <w:pPr>
              <w:pStyle w:val="ACK-ChoreographyBody"/>
            </w:pPr>
            <w:r>
              <w:rPr>
                <w:szCs w:val="16"/>
              </w:rPr>
              <w:t>ADT</w:t>
            </w:r>
            <w:r w:rsidRPr="006D6BB6">
              <w:rPr>
                <w:szCs w:val="16"/>
              </w:rPr>
              <w:t>^</w:t>
            </w:r>
            <w:r>
              <w:rPr>
                <w:szCs w:val="16"/>
              </w:rPr>
              <w:t>A32</w:t>
            </w:r>
            <w:r w:rsidRPr="006D6BB6">
              <w:rPr>
                <w:szCs w:val="16"/>
              </w:rPr>
              <w:t>^</w:t>
            </w:r>
            <w:r>
              <w:rPr>
                <w:szCs w:val="16"/>
              </w:rPr>
              <w:t>ADT</w:t>
            </w:r>
            <w:r w:rsidRPr="006D6BB6">
              <w:rPr>
                <w:szCs w:val="16"/>
              </w:rPr>
              <w:t>_</w:t>
            </w:r>
            <w:r>
              <w:rPr>
                <w:szCs w:val="16"/>
              </w:rPr>
              <w:t>A21</w:t>
            </w:r>
          </w:p>
        </w:tc>
        <w:tc>
          <w:tcPr>
            <w:tcW w:w="456" w:type="dxa"/>
          </w:tcPr>
          <w:p w14:paraId="3A467936" w14:textId="77777777" w:rsidR="00AD6CE4" w:rsidRPr="006D6BB6" w:rsidRDefault="00AD6CE4" w:rsidP="00AD6CE4">
            <w:pPr>
              <w:pStyle w:val="ACK-ChoreographyBody"/>
            </w:pPr>
            <w:r w:rsidRPr="006D6BB6">
              <w:t>-</w:t>
            </w:r>
          </w:p>
        </w:tc>
        <w:tc>
          <w:tcPr>
            <w:tcW w:w="1578" w:type="dxa"/>
          </w:tcPr>
          <w:p w14:paraId="3CA4E795" w14:textId="77777777" w:rsidR="00AD6CE4" w:rsidRPr="006D6BB6" w:rsidRDefault="00AD6CE4" w:rsidP="00AD6CE4">
            <w:pPr>
              <w:pStyle w:val="ACK-ChoreographyBody"/>
            </w:pPr>
            <w:r w:rsidRPr="006D6BB6">
              <w:t>-</w:t>
            </w:r>
          </w:p>
        </w:tc>
        <w:tc>
          <w:tcPr>
            <w:tcW w:w="1609" w:type="dxa"/>
          </w:tcPr>
          <w:p w14:paraId="1D55063D" w14:textId="64B2022E"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701" w:type="dxa"/>
          </w:tcPr>
          <w:p w14:paraId="61DD1418" w14:textId="1C0A8BA9" w:rsidR="00AD6CE4" w:rsidRPr="006D6BB6" w:rsidRDefault="00AD6CE4" w:rsidP="00AD6CE4">
            <w:pPr>
              <w:pStyle w:val="ACK-ChoreographyBody"/>
            </w:pPr>
            <w:r w:rsidRPr="006D6BB6">
              <w:rPr>
                <w:szCs w:val="16"/>
              </w:rPr>
              <w:t>ACK^</w:t>
            </w:r>
            <w:r>
              <w:rPr>
                <w:szCs w:val="16"/>
              </w:rPr>
              <w:t>A32</w:t>
            </w:r>
            <w:r w:rsidRPr="006D6BB6">
              <w:rPr>
                <w:szCs w:val="16"/>
              </w:rPr>
              <w:t>^ACK</w:t>
            </w:r>
          </w:p>
        </w:tc>
      </w:tr>
    </w:tbl>
    <w:p w14:paraId="2B852DA0" w14:textId="77777777" w:rsidR="00715956" w:rsidRPr="00F21240" w:rsidRDefault="00715956">
      <w:pPr>
        <w:rPr>
          <w:noProof/>
        </w:rPr>
      </w:pPr>
    </w:p>
    <w:p w14:paraId="2F340FE5" w14:textId="77777777" w:rsidR="00715956" w:rsidRPr="00F21240" w:rsidRDefault="00715956">
      <w:pPr>
        <w:pStyle w:val="MsgTableCaption"/>
        <w:rPr>
          <w:noProof/>
        </w:rPr>
      </w:pPr>
      <w:r w:rsidRPr="00F21240">
        <w:rPr>
          <w:noProof/>
        </w:rPr>
        <w:t>ACK^A32^ACK: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F21240" w:rsidRDefault="00715956">
            <w:pPr>
              <w:pStyle w:val="MsgTableHeader"/>
              <w:jc w:val="center"/>
              <w:rPr>
                <w:noProof/>
              </w:rPr>
            </w:pPr>
            <w:r w:rsidRPr="00F21240">
              <w:rPr>
                <w:noProof/>
              </w:rPr>
              <w:t>Chapter</w:t>
            </w:r>
          </w:p>
        </w:tc>
      </w:tr>
      <w:tr w:rsidR="00715956" w:rsidRPr="00715956"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F21240" w:rsidRDefault="00715956">
            <w:pPr>
              <w:pStyle w:val="MsgTableBody"/>
              <w:jc w:val="center"/>
              <w:rPr>
                <w:noProof/>
              </w:rPr>
            </w:pPr>
            <w:r w:rsidRPr="00F21240">
              <w:rPr>
                <w:noProof/>
              </w:rPr>
              <w:t>2</w:t>
            </w:r>
          </w:p>
        </w:tc>
      </w:tr>
      <w:tr w:rsidR="00715956" w:rsidRPr="00715956"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F21240" w:rsidRDefault="00715956">
            <w:pPr>
              <w:pStyle w:val="MsgTableBody"/>
              <w:jc w:val="center"/>
              <w:rPr>
                <w:noProof/>
              </w:rPr>
            </w:pPr>
            <w:r w:rsidRPr="00F21240">
              <w:rPr>
                <w:noProof/>
              </w:rPr>
              <w:t>2</w:t>
            </w:r>
          </w:p>
        </w:tc>
      </w:tr>
      <w:tr w:rsidR="00715956" w:rsidRPr="00715956"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F21240" w:rsidRDefault="00715956">
            <w:pPr>
              <w:pStyle w:val="MsgTableBody"/>
              <w:jc w:val="center"/>
              <w:rPr>
                <w:noProof/>
              </w:rPr>
            </w:pPr>
            <w:r w:rsidRPr="00F21240">
              <w:rPr>
                <w:noProof/>
              </w:rPr>
              <w:t>2</w:t>
            </w:r>
          </w:p>
        </w:tc>
      </w:tr>
      <w:tr w:rsidR="00715956" w:rsidRPr="00715956"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F21240" w:rsidRDefault="00715956">
            <w:pPr>
              <w:pStyle w:val="MsgTableBody"/>
              <w:jc w:val="center"/>
              <w:rPr>
                <w:noProof/>
              </w:rPr>
            </w:pPr>
            <w:r w:rsidRPr="00F21240">
              <w:rPr>
                <w:noProof/>
              </w:rPr>
              <w:t>2</w:t>
            </w:r>
          </w:p>
        </w:tc>
      </w:tr>
      <w:tr w:rsidR="00715956" w:rsidRPr="00715956"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F21240" w:rsidRDefault="00715956">
            <w:pPr>
              <w:pStyle w:val="MsgTableBody"/>
              <w:jc w:val="center"/>
              <w:rPr>
                <w:noProof/>
              </w:rPr>
            </w:pPr>
            <w:r w:rsidRPr="00F21240">
              <w:rPr>
                <w:noProof/>
              </w:rPr>
              <w:t>2</w:t>
            </w:r>
          </w:p>
        </w:tc>
      </w:tr>
    </w:tbl>
    <w:p w14:paraId="20038FCF" w14:textId="1E73FA07" w:rsidR="00B270F6" w:rsidRDefault="00B270F6" w:rsidP="00AE417F">
      <w:bookmarkStart w:id="3254" w:name="_Toc348245008"/>
      <w:bookmarkStart w:id="3255" w:name="_Toc348258196"/>
      <w:bookmarkStart w:id="3256" w:name="_Toc348263379"/>
      <w:bookmarkStart w:id="3257" w:name="_Toc348336793"/>
      <w:bookmarkStart w:id="3258" w:name="_Toc348768106"/>
      <w:bookmarkStart w:id="3259" w:name="_Toc380435654"/>
      <w:bookmarkStart w:id="3260" w:name="_Toc359236150"/>
      <w:bookmarkStart w:id="3261" w:name="_Toc1815971"/>
      <w:bookmarkStart w:id="3262" w:name="_Toc21372515"/>
      <w:bookmarkStart w:id="3263" w:name="_Toc175991989"/>
      <w:bookmarkStart w:id="3264"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3E014A5F" w14:textId="77777777" w:rsidTr="00AE417F">
        <w:trPr>
          <w:jc w:val="center"/>
        </w:trPr>
        <w:tc>
          <w:tcPr>
            <w:tcW w:w="6516" w:type="dxa"/>
            <w:gridSpan w:val="4"/>
          </w:tcPr>
          <w:p w14:paraId="7B3BBE52" w14:textId="37464C0B" w:rsidR="00AE417F" w:rsidRPr="006D6BB6" w:rsidRDefault="00AE417F" w:rsidP="00AE417F">
            <w:pPr>
              <w:pStyle w:val="ACK-ChoreographyHeader"/>
            </w:pPr>
            <w:r w:rsidRPr="00C20CAF">
              <w:t>Acknowledgment Choreography</w:t>
            </w:r>
          </w:p>
        </w:tc>
      </w:tr>
      <w:tr w:rsidR="00AE417F" w:rsidRPr="006D6BB6" w14:paraId="0C9BDEE7" w14:textId="77777777" w:rsidTr="00AE417F">
        <w:trPr>
          <w:jc w:val="center"/>
        </w:trPr>
        <w:tc>
          <w:tcPr>
            <w:tcW w:w="6516" w:type="dxa"/>
            <w:gridSpan w:val="4"/>
          </w:tcPr>
          <w:p w14:paraId="1750AA24" w14:textId="1878E865" w:rsidR="00AE417F" w:rsidRPr="00C20CAF" w:rsidRDefault="009118D0" w:rsidP="00AE417F">
            <w:pPr>
              <w:pStyle w:val="ACK-ChoreographyHeader"/>
            </w:pPr>
            <w:r w:rsidRPr="00F21240">
              <w:rPr>
                <w:noProof/>
              </w:rPr>
              <w:t>ACK^A32^ACK</w:t>
            </w:r>
          </w:p>
        </w:tc>
      </w:tr>
      <w:tr w:rsidR="00B270F6" w:rsidRPr="006D6BB6" w14:paraId="466A35F1" w14:textId="77777777" w:rsidTr="00AE417F">
        <w:trPr>
          <w:jc w:val="center"/>
        </w:trPr>
        <w:tc>
          <w:tcPr>
            <w:tcW w:w="1559" w:type="dxa"/>
          </w:tcPr>
          <w:p w14:paraId="43B0A8AE" w14:textId="77777777" w:rsidR="00B270F6" w:rsidRPr="006D6BB6" w:rsidRDefault="00B270F6" w:rsidP="0025077B">
            <w:pPr>
              <w:pStyle w:val="ACK-ChoreographyBody"/>
            </w:pPr>
            <w:r w:rsidRPr="006D6BB6">
              <w:t>Field name</w:t>
            </w:r>
          </w:p>
        </w:tc>
        <w:tc>
          <w:tcPr>
            <w:tcW w:w="2405" w:type="dxa"/>
          </w:tcPr>
          <w:p w14:paraId="6B43E2B1" w14:textId="77777777" w:rsidR="00B270F6" w:rsidRPr="006D6BB6" w:rsidRDefault="00B270F6" w:rsidP="0025077B">
            <w:pPr>
              <w:pStyle w:val="ACK-ChoreographyBody"/>
            </w:pPr>
            <w:r w:rsidRPr="006D6BB6">
              <w:t>Field Value: Original mode</w:t>
            </w:r>
          </w:p>
        </w:tc>
        <w:tc>
          <w:tcPr>
            <w:tcW w:w="2552" w:type="dxa"/>
            <w:gridSpan w:val="2"/>
          </w:tcPr>
          <w:p w14:paraId="265C8515" w14:textId="77777777" w:rsidR="00B270F6" w:rsidRPr="006D6BB6" w:rsidRDefault="00B270F6" w:rsidP="0025077B">
            <w:pPr>
              <w:pStyle w:val="ACK-ChoreographyBody"/>
            </w:pPr>
            <w:r w:rsidRPr="006D6BB6">
              <w:t>Field value: Enhanced mode</w:t>
            </w:r>
          </w:p>
        </w:tc>
      </w:tr>
      <w:tr w:rsidR="00A57961" w:rsidRPr="006D6BB6" w14:paraId="3DAB75FE" w14:textId="77777777" w:rsidTr="00AE417F">
        <w:trPr>
          <w:jc w:val="center"/>
        </w:trPr>
        <w:tc>
          <w:tcPr>
            <w:tcW w:w="1559" w:type="dxa"/>
          </w:tcPr>
          <w:p w14:paraId="73A44B0B" w14:textId="77777777" w:rsidR="00A57961" w:rsidRPr="006D6BB6" w:rsidRDefault="00A57961" w:rsidP="0025077B">
            <w:pPr>
              <w:pStyle w:val="ACK-ChoreographyBody"/>
            </w:pPr>
            <w:r w:rsidRPr="006D6BB6">
              <w:t>MSH.15</w:t>
            </w:r>
          </w:p>
        </w:tc>
        <w:tc>
          <w:tcPr>
            <w:tcW w:w="2405" w:type="dxa"/>
          </w:tcPr>
          <w:p w14:paraId="00DFE5CD" w14:textId="77777777" w:rsidR="00A57961" w:rsidRPr="006D6BB6" w:rsidRDefault="00A57961" w:rsidP="0025077B">
            <w:pPr>
              <w:pStyle w:val="ACK-ChoreographyBody"/>
            </w:pPr>
            <w:r w:rsidRPr="006D6BB6">
              <w:t>Blank</w:t>
            </w:r>
          </w:p>
        </w:tc>
        <w:tc>
          <w:tcPr>
            <w:tcW w:w="456" w:type="dxa"/>
          </w:tcPr>
          <w:p w14:paraId="287FA63E" w14:textId="77777777" w:rsidR="00A57961" w:rsidRPr="006D6BB6" w:rsidRDefault="00A57961" w:rsidP="0025077B">
            <w:pPr>
              <w:pStyle w:val="ACK-ChoreographyBody"/>
            </w:pPr>
            <w:r w:rsidRPr="006D6BB6">
              <w:t>NE</w:t>
            </w:r>
          </w:p>
        </w:tc>
        <w:tc>
          <w:tcPr>
            <w:tcW w:w="2096" w:type="dxa"/>
          </w:tcPr>
          <w:p w14:paraId="441957EA" w14:textId="77777777" w:rsidR="00A57961" w:rsidRPr="006D6BB6" w:rsidRDefault="00A57961" w:rsidP="0025077B">
            <w:pPr>
              <w:pStyle w:val="ACK-ChoreographyBody"/>
            </w:pPr>
            <w:r w:rsidRPr="006D6BB6">
              <w:t>AL, SU, ER</w:t>
            </w:r>
          </w:p>
        </w:tc>
      </w:tr>
      <w:tr w:rsidR="00A57961" w:rsidRPr="006D6BB6" w14:paraId="1A26240F" w14:textId="77777777" w:rsidTr="00AE417F">
        <w:trPr>
          <w:jc w:val="center"/>
        </w:trPr>
        <w:tc>
          <w:tcPr>
            <w:tcW w:w="1559" w:type="dxa"/>
          </w:tcPr>
          <w:p w14:paraId="75DA6A6F" w14:textId="77777777" w:rsidR="00A57961" w:rsidRPr="006D6BB6" w:rsidRDefault="00A57961" w:rsidP="0025077B">
            <w:pPr>
              <w:pStyle w:val="ACK-ChoreographyBody"/>
            </w:pPr>
            <w:r w:rsidRPr="006D6BB6">
              <w:t>MSH.16</w:t>
            </w:r>
          </w:p>
        </w:tc>
        <w:tc>
          <w:tcPr>
            <w:tcW w:w="2405" w:type="dxa"/>
          </w:tcPr>
          <w:p w14:paraId="57322A5F" w14:textId="77777777" w:rsidR="00A57961" w:rsidRPr="006D6BB6" w:rsidRDefault="00A57961" w:rsidP="0025077B">
            <w:pPr>
              <w:pStyle w:val="ACK-ChoreographyBody"/>
            </w:pPr>
            <w:r w:rsidRPr="006D6BB6">
              <w:t>Blank</w:t>
            </w:r>
          </w:p>
        </w:tc>
        <w:tc>
          <w:tcPr>
            <w:tcW w:w="456" w:type="dxa"/>
          </w:tcPr>
          <w:p w14:paraId="3A9056B4" w14:textId="77777777" w:rsidR="00A57961" w:rsidRPr="006D6BB6" w:rsidRDefault="00A57961" w:rsidP="0025077B">
            <w:pPr>
              <w:pStyle w:val="ACK-ChoreographyBody"/>
            </w:pPr>
            <w:r w:rsidRPr="006D6BB6">
              <w:t>NE</w:t>
            </w:r>
          </w:p>
        </w:tc>
        <w:tc>
          <w:tcPr>
            <w:tcW w:w="2096" w:type="dxa"/>
          </w:tcPr>
          <w:p w14:paraId="4E5B0936" w14:textId="77777777" w:rsidR="00A57961" w:rsidRPr="006D6BB6" w:rsidRDefault="00A57961" w:rsidP="0025077B">
            <w:pPr>
              <w:pStyle w:val="ACK-ChoreographyBody"/>
            </w:pPr>
            <w:r w:rsidRPr="006D6BB6">
              <w:t>NE</w:t>
            </w:r>
          </w:p>
        </w:tc>
      </w:tr>
      <w:tr w:rsidR="00A57961" w:rsidRPr="006D6BB6" w14:paraId="638BB346" w14:textId="77777777" w:rsidTr="00AE417F">
        <w:trPr>
          <w:jc w:val="center"/>
        </w:trPr>
        <w:tc>
          <w:tcPr>
            <w:tcW w:w="1559" w:type="dxa"/>
          </w:tcPr>
          <w:p w14:paraId="44421862" w14:textId="77777777" w:rsidR="00A57961" w:rsidRPr="006D6BB6" w:rsidRDefault="00A57961" w:rsidP="0025077B">
            <w:pPr>
              <w:pStyle w:val="ACK-ChoreographyBody"/>
            </w:pPr>
            <w:r w:rsidRPr="006D6BB6">
              <w:t>Immediate Ack</w:t>
            </w:r>
          </w:p>
        </w:tc>
        <w:tc>
          <w:tcPr>
            <w:tcW w:w="2405" w:type="dxa"/>
          </w:tcPr>
          <w:p w14:paraId="36AE5124" w14:textId="77777777" w:rsidR="00A57961" w:rsidRPr="006D6BB6" w:rsidRDefault="00A57961" w:rsidP="0025077B">
            <w:pPr>
              <w:pStyle w:val="ACK-ChoreographyBody"/>
            </w:pPr>
            <w:r w:rsidRPr="006D6BB6">
              <w:t>-</w:t>
            </w:r>
          </w:p>
        </w:tc>
        <w:tc>
          <w:tcPr>
            <w:tcW w:w="456" w:type="dxa"/>
          </w:tcPr>
          <w:p w14:paraId="586B92AA" w14:textId="77777777" w:rsidR="00A57961" w:rsidRPr="006D6BB6" w:rsidRDefault="00A57961" w:rsidP="0025077B">
            <w:pPr>
              <w:pStyle w:val="ACK-ChoreographyBody"/>
            </w:pPr>
            <w:r w:rsidRPr="006D6BB6">
              <w:t>-</w:t>
            </w:r>
          </w:p>
        </w:tc>
        <w:tc>
          <w:tcPr>
            <w:tcW w:w="2096" w:type="dxa"/>
          </w:tcPr>
          <w:p w14:paraId="31E673A0" w14:textId="097AECB0" w:rsidR="00A57961" w:rsidRPr="006D6BB6" w:rsidRDefault="00A57961" w:rsidP="0025077B">
            <w:pPr>
              <w:pStyle w:val="ACK-ChoreographyBody"/>
            </w:pPr>
            <w:r w:rsidRPr="006D6BB6">
              <w:rPr>
                <w:szCs w:val="16"/>
              </w:rPr>
              <w:t>ACK^</w:t>
            </w:r>
            <w:r>
              <w:rPr>
                <w:szCs w:val="16"/>
              </w:rPr>
              <w:t>A32</w:t>
            </w:r>
            <w:r w:rsidRPr="006D6BB6">
              <w:rPr>
                <w:szCs w:val="16"/>
              </w:rPr>
              <w:t>^ACK</w:t>
            </w:r>
          </w:p>
        </w:tc>
      </w:tr>
      <w:tr w:rsidR="00A57961" w:rsidRPr="006D6BB6" w14:paraId="3973BD58" w14:textId="77777777" w:rsidTr="00AE417F">
        <w:trPr>
          <w:jc w:val="center"/>
        </w:trPr>
        <w:tc>
          <w:tcPr>
            <w:tcW w:w="1559" w:type="dxa"/>
          </w:tcPr>
          <w:p w14:paraId="01697DF8" w14:textId="77777777" w:rsidR="00A57961" w:rsidRPr="006D6BB6" w:rsidRDefault="00A57961" w:rsidP="0025077B">
            <w:pPr>
              <w:pStyle w:val="ACK-ChoreographyBody"/>
            </w:pPr>
            <w:r w:rsidRPr="006D6BB6">
              <w:t>Application Ack</w:t>
            </w:r>
          </w:p>
        </w:tc>
        <w:tc>
          <w:tcPr>
            <w:tcW w:w="2405" w:type="dxa"/>
          </w:tcPr>
          <w:p w14:paraId="47123809" w14:textId="2017D8E5" w:rsidR="00A57961" w:rsidRPr="006D6BB6" w:rsidRDefault="00A57961" w:rsidP="0025077B">
            <w:pPr>
              <w:pStyle w:val="ACK-ChoreographyBody"/>
            </w:pPr>
            <w:r>
              <w:rPr>
                <w:szCs w:val="16"/>
              </w:rPr>
              <w:t>-</w:t>
            </w:r>
          </w:p>
        </w:tc>
        <w:tc>
          <w:tcPr>
            <w:tcW w:w="456" w:type="dxa"/>
          </w:tcPr>
          <w:p w14:paraId="20FC79CE" w14:textId="77777777" w:rsidR="00A57961" w:rsidRPr="006D6BB6" w:rsidRDefault="00A57961" w:rsidP="0025077B">
            <w:pPr>
              <w:pStyle w:val="ACK-ChoreographyBody"/>
            </w:pPr>
            <w:r w:rsidRPr="006D6BB6">
              <w:t>-</w:t>
            </w:r>
          </w:p>
        </w:tc>
        <w:tc>
          <w:tcPr>
            <w:tcW w:w="2096" w:type="dxa"/>
          </w:tcPr>
          <w:p w14:paraId="10D98C2F" w14:textId="77777777" w:rsidR="00A57961" w:rsidRPr="006D6BB6" w:rsidRDefault="00A57961" w:rsidP="0025077B">
            <w:pPr>
              <w:pStyle w:val="ACK-ChoreographyBody"/>
            </w:pPr>
            <w:r w:rsidRPr="006D6BB6">
              <w:t>-</w:t>
            </w:r>
          </w:p>
        </w:tc>
      </w:tr>
    </w:tbl>
    <w:p w14:paraId="2833A5FF" w14:textId="77777777" w:rsidR="00715956" w:rsidRPr="00F21240" w:rsidRDefault="00715956">
      <w:pPr>
        <w:pStyle w:val="Heading3"/>
        <w:rPr>
          <w:noProof/>
        </w:rPr>
      </w:pPr>
      <w:bookmarkStart w:id="3265" w:name="_Toc27754818"/>
      <w:bookmarkStart w:id="3266" w:name="_Toc109892113"/>
      <w:r w:rsidRPr="00F21240">
        <w:rPr>
          <w:noProof/>
        </w:rPr>
        <w:t>ADT/ACK - Cancel Patient Departing - Tracking (Event A33</w:t>
      </w:r>
      <w:r w:rsidRPr="00F21240">
        <w:rPr>
          <w:noProof/>
        </w:rPr>
        <w:fldChar w:fldCharType="begin"/>
      </w:r>
      <w:r w:rsidRPr="00F21240">
        <w:rPr>
          <w:noProof/>
        </w:rPr>
        <w:instrText>XE "A33"</w:instrText>
      </w:r>
      <w:r w:rsidRPr="00F21240">
        <w:rPr>
          <w:noProof/>
        </w:rPr>
        <w:fldChar w:fldCharType="end"/>
      </w:r>
      <w:r w:rsidRPr="00F21240">
        <w:rPr>
          <w:noProof/>
        </w:rPr>
        <w:t>)</w:t>
      </w:r>
      <w:bookmarkEnd w:id="3254"/>
      <w:bookmarkEnd w:id="3255"/>
      <w:bookmarkEnd w:id="3256"/>
      <w:bookmarkEnd w:id="3257"/>
      <w:bookmarkEnd w:id="3258"/>
      <w:bookmarkEnd w:id="3259"/>
      <w:bookmarkEnd w:id="3260"/>
      <w:bookmarkEnd w:id="3261"/>
      <w:bookmarkEnd w:id="3262"/>
      <w:bookmarkEnd w:id="3263"/>
      <w:bookmarkEnd w:id="3264"/>
      <w:bookmarkEnd w:id="3265"/>
      <w:bookmarkEnd w:id="3266"/>
    </w:p>
    <w:p w14:paraId="6073F6FC" w14:textId="77777777" w:rsidR="00715956" w:rsidRPr="00F21240" w:rsidRDefault="00715956">
      <w:pPr>
        <w:pStyle w:val="NormalIndented"/>
        <w:rPr>
          <w:noProof/>
        </w:rPr>
      </w:pPr>
      <w:r w:rsidRPr="00F21240">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F21240" w:rsidRDefault="00715956">
      <w:pPr>
        <w:pStyle w:val="NormalIndented"/>
        <w:rPr>
          <w:noProof/>
        </w:rPr>
      </w:pPr>
      <w:r w:rsidRPr="00F21240">
        <w:rPr>
          <w:noProof/>
        </w:rPr>
        <w:t xml:space="preserve">If the patient was in a non-temporary location, then </w:t>
      </w:r>
      <w:r w:rsidRPr="00F21240">
        <w:rPr>
          <w:rStyle w:val="ReferenceAttribute"/>
          <w:noProof/>
        </w:rPr>
        <w:t>PV1-3 - Assigned Patient</w:t>
      </w:r>
      <w:r w:rsidRPr="00F21240">
        <w:rPr>
          <w:noProof/>
        </w:rPr>
        <w:t xml:space="preserve"> location must contain the original patient location prior to the erroneous A09 (patient departing-tracking) event.  If the patient was in a temporary location, then </w:t>
      </w:r>
      <w:r w:rsidRPr="00F21240">
        <w:rPr>
          <w:rStyle w:val="ReferenceAttribute"/>
          <w:noProof/>
        </w:rPr>
        <w:t>PV1-11 - Temporary Location</w:t>
      </w:r>
      <w:r w:rsidRPr="00F21240">
        <w:rPr>
          <w:noProof/>
        </w:rPr>
        <w:t xml:space="preserve"> must contain the original patient location prior to the erroneous A09 (patient departing-tracking) event.</w:t>
      </w:r>
    </w:p>
    <w:p w14:paraId="6384DEF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F21240" w:rsidRDefault="00715956">
      <w:pPr>
        <w:pStyle w:val="MsgTableCaption"/>
        <w:rPr>
          <w:noProof/>
        </w:rPr>
      </w:pPr>
      <w:r w:rsidRPr="00F21240">
        <w:rPr>
          <w:noProof/>
        </w:rPr>
        <w:t>ADT^A33^ADT_A21: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F21240" w:rsidRDefault="00715956">
            <w:pPr>
              <w:pStyle w:val="MsgTableHeader"/>
              <w:jc w:val="center"/>
              <w:rPr>
                <w:noProof/>
              </w:rPr>
            </w:pPr>
            <w:r w:rsidRPr="00F21240">
              <w:rPr>
                <w:noProof/>
              </w:rPr>
              <w:t>Chapter</w:t>
            </w:r>
          </w:p>
        </w:tc>
      </w:tr>
      <w:tr w:rsidR="00715956" w:rsidRPr="00715956"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F21240" w:rsidRDefault="00715956">
            <w:pPr>
              <w:pStyle w:val="MsgTableBody"/>
              <w:jc w:val="center"/>
              <w:rPr>
                <w:noProof/>
              </w:rPr>
            </w:pPr>
            <w:r w:rsidRPr="00F21240">
              <w:rPr>
                <w:noProof/>
              </w:rPr>
              <w:t>2</w:t>
            </w:r>
          </w:p>
        </w:tc>
      </w:tr>
      <w:tr w:rsidR="00622FC8" w:rsidRPr="00151483"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594536" w:rsidRDefault="00622FC8" w:rsidP="00622FC8">
            <w:pPr>
              <w:pStyle w:val="MsgTableBody"/>
              <w:jc w:val="center"/>
              <w:rPr>
                <w:noProof/>
              </w:rPr>
            </w:pPr>
            <w:r w:rsidRPr="00594536">
              <w:rPr>
                <w:noProof/>
              </w:rPr>
              <w:t>3</w:t>
            </w:r>
          </w:p>
        </w:tc>
      </w:tr>
      <w:tr w:rsidR="00715956" w:rsidRPr="00715956"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F21240" w:rsidRDefault="00715956">
            <w:pPr>
              <w:pStyle w:val="MsgTableBody"/>
              <w:jc w:val="center"/>
              <w:rPr>
                <w:noProof/>
              </w:rPr>
            </w:pPr>
            <w:r w:rsidRPr="00F21240">
              <w:rPr>
                <w:noProof/>
              </w:rPr>
              <w:t>2</w:t>
            </w:r>
          </w:p>
        </w:tc>
      </w:tr>
      <w:tr w:rsidR="00715956" w:rsidRPr="00715956"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F21240" w:rsidRDefault="00715956">
            <w:pPr>
              <w:pStyle w:val="MsgTableBody"/>
              <w:jc w:val="center"/>
              <w:rPr>
                <w:noProof/>
              </w:rPr>
            </w:pPr>
            <w:r w:rsidRPr="00F21240">
              <w:rPr>
                <w:noProof/>
              </w:rPr>
              <w:t>2</w:t>
            </w:r>
          </w:p>
        </w:tc>
      </w:tr>
      <w:tr w:rsidR="00715956" w:rsidRPr="00715956"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F21240" w:rsidRDefault="00715956">
            <w:pPr>
              <w:pStyle w:val="MsgTableBody"/>
              <w:jc w:val="center"/>
              <w:rPr>
                <w:noProof/>
              </w:rPr>
            </w:pPr>
            <w:r w:rsidRPr="00F21240">
              <w:rPr>
                <w:noProof/>
              </w:rPr>
              <w:t>3</w:t>
            </w:r>
          </w:p>
        </w:tc>
      </w:tr>
      <w:tr w:rsidR="00715956" w:rsidRPr="00715956"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F21240" w:rsidRDefault="00715956">
            <w:pPr>
              <w:pStyle w:val="MsgTableBody"/>
              <w:jc w:val="center"/>
              <w:rPr>
                <w:noProof/>
              </w:rPr>
            </w:pPr>
            <w:r w:rsidRPr="00F21240">
              <w:rPr>
                <w:noProof/>
              </w:rPr>
              <w:t>3</w:t>
            </w:r>
          </w:p>
        </w:tc>
      </w:tr>
      <w:tr w:rsidR="00715956" w:rsidRPr="00715956"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F21240" w:rsidRDefault="00715956">
            <w:pPr>
              <w:pStyle w:val="MsgTableBody"/>
              <w:jc w:val="center"/>
              <w:rPr>
                <w:noProof/>
              </w:rPr>
            </w:pPr>
            <w:r w:rsidRPr="00F21240">
              <w:rPr>
                <w:noProof/>
              </w:rPr>
              <w:t>3</w:t>
            </w:r>
          </w:p>
        </w:tc>
      </w:tr>
      <w:tr w:rsidR="00DC3443" w:rsidRPr="00715956" w14:paraId="46496DEE" w14:textId="77777777" w:rsidTr="00D50068">
        <w:trPr>
          <w:jc w:val="center"/>
          <w:ins w:id="3267" w:author="Merrick, Riki | APHL" w:date="2022-07-17T17:00:00Z"/>
        </w:trPr>
        <w:tc>
          <w:tcPr>
            <w:tcW w:w="2882" w:type="dxa"/>
            <w:tcBorders>
              <w:top w:val="dotted" w:sz="4" w:space="0" w:color="auto"/>
              <w:left w:val="nil"/>
              <w:bottom w:val="dotted" w:sz="4" w:space="0" w:color="auto"/>
              <w:right w:val="nil"/>
            </w:tcBorders>
            <w:shd w:val="clear" w:color="auto" w:fill="FFFFFF"/>
          </w:tcPr>
          <w:p w14:paraId="562255FD" w14:textId="2F7004B0" w:rsidR="00DC3443" w:rsidRDefault="00DC3443" w:rsidP="00DC3443">
            <w:pPr>
              <w:pStyle w:val="MsgTableBody"/>
              <w:rPr>
                <w:ins w:id="3268" w:author="Merrick, Riki | APHL" w:date="2022-07-17T17:00:00Z"/>
              </w:rPr>
            </w:pPr>
            <w:ins w:id="3269"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7E499CE1" w14:textId="7770AD2D" w:rsidR="00DC3443" w:rsidRPr="00F21240" w:rsidRDefault="00DC3443" w:rsidP="00DC3443">
            <w:pPr>
              <w:pStyle w:val="MsgTableBody"/>
              <w:rPr>
                <w:ins w:id="3270" w:author="Merrick, Riki | APHL" w:date="2022-07-17T17:00:00Z"/>
                <w:noProof/>
              </w:rPr>
            </w:pPr>
            <w:ins w:id="3271"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9145900" w14:textId="77777777" w:rsidR="00DC3443" w:rsidRPr="00F21240" w:rsidRDefault="00DC3443" w:rsidP="00DC3443">
            <w:pPr>
              <w:pStyle w:val="MsgTableBody"/>
              <w:jc w:val="center"/>
              <w:rPr>
                <w:ins w:id="3272"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4CA7392E" w14:textId="38B09501" w:rsidR="00DC3443" w:rsidRPr="00F21240" w:rsidRDefault="00DC3443" w:rsidP="00DC3443">
            <w:pPr>
              <w:pStyle w:val="MsgTableBody"/>
              <w:jc w:val="center"/>
              <w:rPr>
                <w:ins w:id="3273" w:author="Merrick, Riki | APHL" w:date="2022-07-17T17:00:00Z"/>
                <w:noProof/>
              </w:rPr>
            </w:pPr>
            <w:ins w:id="3274" w:author="Merrick, Riki | APHL" w:date="2022-07-17T17:00:00Z">
              <w:r>
                <w:rPr>
                  <w:noProof/>
                </w:rPr>
                <w:t>3</w:t>
              </w:r>
            </w:ins>
          </w:p>
        </w:tc>
      </w:tr>
      <w:tr w:rsidR="00DC3443" w:rsidRPr="00715956" w14:paraId="0117E090" w14:textId="77777777" w:rsidTr="00D50068">
        <w:trPr>
          <w:jc w:val="center"/>
          <w:ins w:id="3275" w:author="Merrick, Riki | APHL" w:date="2022-07-17T17:00:00Z"/>
        </w:trPr>
        <w:tc>
          <w:tcPr>
            <w:tcW w:w="2882" w:type="dxa"/>
            <w:tcBorders>
              <w:top w:val="dotted" w:sz="4" w:space="0" w:color="auto"/>
              <w:left w:val="nil"/>
              <w:bottom w:val="dotted" w:sz="4" w:space="0" w:color="auto"/>
              <w:right w:val="nil"/>
            </w:tcBorders>
            <w:shd w:val="clear" w:color="auto" w:fill="FFFFFF"/>
          </w:tcPr>
          <w:p w14:paraId="0A0B2399" w14:textId="6951125D" w:rsidR="00DC3443" w:rsidRDefault="00DC3443" w:rsidP="00DC3443">
            <w:pPr>
              <w:pStyle w:val="MsgTableBody"/>
              <w:rPr>
                <w:ins w:id="3276" w:author="Merrick, Riki | APHL" w:date="2022-07-17T17:00:00Z"/>
              </w:rPr>
            </w:pPr>
            <w:ins w:id="3277"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686159C7" w14:textId="663A732B" w:rsidR="00DC3443" w:rsidRPr="00F21240" w:rsidRDefault="00DC3443" w:rsidP="00DC3443">
            <w:pPr>
              <w:pStyle w:val="MsgTableBody"/>
              <w:rPr>
                <w:ins w:id="3278" w:author="Merrick, Riki | APHL" w:date="2022-07-17T17:00:00Z"/>
                <w:noProof/>
              </w:rPr>
            </w:pPr>
            <w:ins w:id="3279"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9BE2625" w14:textId="77777777" w:rsidR="00DC3443" w:rsidRPr="00F21240" w:rsidRDefault="00DC3443" w:rsidP="00DC3443">
            <w:pPr>
              <w:pStyle w:val="MsgTableBody"/>
              <w:jc w:val="center"/>
              <w:rPr>
                <w:ins w:id="3280"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0ECA4724" w14:textId="6B611C59" w:rsidR="00DC3443" w:rsidRPr="00F21240" w:rsidRDefault="00DC3443" w:rsidP="00DC3443">
            <w:pPr>
              <w:pStyle w:val="MsgTableBody"/>
              <w:jc w:val="center"/>
              <w:rPr>
                <w:ins w:id="3281" w:author="Merrick, Riki | APHL" w:date="2022-07-17T17:00:00Z"/>
                <w:noProof/>
              </w:rPr>
            </w:pPr>
            <w:ins w:id="3282" w:author="Merrick, Riki | APHL" w:date="2022-07-17T17:00:00Z">
              <w:r>
                <w:rPr>
                  <w:noProof/>
                </w:rPr>
                <w:t>3</w:t>
              </w:r>
            </w:ins>
          </w:p>
        </w:tc>
      </w:tr>
      <w:tr w:rsidR="00DC3443" w:rsidRPr="00715956" w14:paraId="7357F176" w14:textId="77777777" w:rsidTr="00D50068">
        <w:trPr>
          <w:jc w:val="center"/>
          <w:ins w:id="3283" w:author="Merrick, Riki | APHL" w:date="2022-07-17T17:00:00Z"/>
        </w:trPr>
        <w:tc>
          <w:tcPr>
            <w:tcW w:w="2882" w:type="dxa"/>
            <w:tcBorders>
              <w:top w:val="dotted" w:sz="4" w:space="0" w:color="auto"/>
              <w:left w:val="nil"/>
              <w:bottom w:val="dotted" w:sz="4" w:space="0" w:color="auto"/>
              <w:right w:val="nil"/>
            </w:tcBorders>
            <w:shd w:val="clear" w:color="auto" w:fill="FFFFFF"/>
          </w:tcPr>
          <w:p w14:paraId="0C0E956F" w14:textId="07897979" w:rsidR="00DC3443" w:rsidRDefault="00DC3443" w:rsidP="00DC3443">
            <w:pPr>
              <w:pStyle w:val="MsgTableBody"/>
              <w:rPr>
                <w:ins w:id="3284" w:author="Merrick, Riki | APHL" w:date="2022-07-17T17:00:00Z"/>
              </w:rPr>
            </w:pPr>
            <w:ins w:id="3285"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268781BE" w14:textId="4005C33D" w:rsidR="00DC3443" w:rsidRPr="00F21240" w:rsidRDefault="00DC3443" w:rsidP="00DC3443">
            <w:pPr>
              <w:pStyle w:val="MsgTableBody"/>
              <w:rPr>
                <w:ins w:id="3286" w:author="Merrick, Riki | APHL" w:date="2022-07-17T17:00:00Z"/>
                <w:noProof/>
              </w:rPr>
            </w:pPr>
            <w:ins w:id="3287" w:author="Merrick, Riki | APHL" w:date="2022-07-17T17:00: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378920C4" w14:textId="77777777" w:rsidR="00DC3443" w:rsidRPr="00F21240" w:rsidRDefault="00DC3443" w:rsidP="00DC3443">
            <w:pPr>
              <w:pStyle w:val="MsgTableBody"/>
              <w:jc w:val="center"/>
              <w:rPr>
                <w:ins w:id="3288"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22BACD05" w14:textId="381FE26A" w:rsidR="00DC3443" w:rsidRPr="00F21240" w:rsidRDefault="00DC3443" w:rsidP="00DC3443">
            <w:pPr>
              <w:pStyle w:val="MsgTableBody"/>
              <w:jc w:val="center"/>
              <w:rPr>
                <w:ins w:id="3289" w:author="Merrick, Riki | APHL" w:date="2022-07-17T17:00:00Z"/>
                <w:noProof/>
              </w:rPr>
            </w:pPr>
            <w:ins w:id="3290" w:author="Merrick, Riki | APHL" w:date="2022-07-17T17:00:00Z">
              <w:r>
                <w:rPr>
                  <w:noProof/>
                </w:rPr>
                <w:t>3</w:t>
              </w:r>
            </w:ins>
          </w:p>
        </w:tc>
      </w:tr>
      <w:tr w:rsidR="00DC3443" w:rsidRPr="00715956"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DC3443" w:rsidRPr="00F21240" w:rsidRDefault="00DC3443" w:rsidP="00DC3443">
            <w:pPr>
              <w:pStyle w:val="MsgTableBody"/>
              <w:jc w:val="center"/>
              <w:rPr>
                <w:noProof/>
              </w:rPr>
            </w:pPr>
            <w:r w:rsidRPr="00F21240">
              <w:rPr>
                <w:noProof/>
              </w:rPr>
              <w:t>3</w:t>
            </w:r>
          </w:p>
        </w:tc>
      </w:tr>
      <w:tr w:rsidR="00DC3443" w:rsidRPr="00715956"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DC3443" w:rsidRPr="00F21240" w:rsidRDefault="00DC3443" w:rsidP="00DC3443">
            <w:pPr>
              <w:pStyle w:val="MsgTableBody"/>
              <w:jc w:val="center"/>
              <w:rPr>
                <w:noProof/>
              </w:rPr>
            </w:pPr>
            <w:r w:rsidRPr="00F21240">
              <w:rPr>
                <w:noProof/>
              </w:rPr>
              <w:t>3</w:t>
            </w:r>
          </w:p>
        </w:tc>
      </w:tr>
      <w:tr w:rsidR="00DC3443" w:rsidRPr="00715956"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DC3443" w:rsidRPr="00F21240" w:rsidRDefault="00DC3443" w:rsidP="00DC3443">
            <w:pPr>
              <w:pStyle w:val="MsgTableBody"/>
              <w:jc w:val="center"/>
              <w:rPr>
                <w:noProof/>
              </w:rPr>
            </w:pPr>
            <w:r w:rsidRPr="00F21240">
              <w:rPr>
                <w:noProof/>
              </w:rPr>
              <w:t>3</w:t>
            </w:r>
          </w:p>
        </w:tc>
      </w:tr>
      <w:tr w:rsidR="00DC3443" w:rsidRPr="00715956"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DC3443" w:rsidRPr="00F21240" w:rsidRDefault="00DC3443" w:rsidP="00DC3443">
            <w:pPr>
              <w:pStyle w:val="MsgTableBody"/>
              <w:jc w:val="center"/>
              <w:rPr>
                <w:noProof/>
              </w:rPr>
            </w:pPr>
          </w:p>
        </w:tc>
      </w:tr>
      <w:tr w:rsidR="00DC3443" w:rsidRPr="00715956"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DC3443" w:rsidRPr="00F21240" w:rsidRDefault="00DC3443" w:rsidP="00DC3443">
            <w:pPr>
              <w:pStyle w:val="MsgTableBody"/>
              <w:jc w:val="center"/>
              <w:rPr>
                <w:noProof/>
              </w:rPr>
            </w:pPr>
            <w:r w:rsidRPr="00F21240">
              <w:rPr>
                <w:noProof/>
              </w:rPr>
              <w:t>7</w:t>
            </w:r>
          </w:p>
        </w:tc>
      </w:tr>
      <w:tr w:rsidR="00DC3443" w:rsidRPr="00715956"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DC3443" w:rsidRPr="00F21240" w:rsidRDefault="00DC3443" w:rsidP="00DC3443">
            <w:pPr>
              <w:pStyle w:val="MsgTableBody"/>
              <w:jc w:val="center"/>
              <w:rPr>
                <w:noProof/>
              </w:rPr>
            </w:pPr>
            <w:r>
              <w:rPr>
                <w:noProof/>
              </w:rPr>
              <w:t>7</w:t>
            </w:r>
          </w:p>
        </w:tc>
      </w:tr>
      <w:tr w:rsidR="00DC3443" w:rsidRPr="00715956"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DC3443" w:rsidRPr="00F21240" w:rsidRDefault="00DC3443" w:rsidP="00DC3443">
            <w:pPr>
              <w:pStyle w:val="MsgTableBody"/>
              <w:jc w:val="center"/>
              <w:rPr>
                <w:noProof/>
              </w:rPr>
            </w:pPr>
          </w:p>
        </w:tc>
      </w:tr>
    </w:tbl>
    <w:p w14:paraId="23658A0A" w14:textId="3F21A02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6BB6" w14:paraId="1D9037D1" w14:textId="77777777" w:rsidTr="00AE417F">
        <w:trPr>
          <w:jc w:val="center"/>
        </w:trPr>
        <w:tc>
          <w:tcPr>
            <w:tcW w:w="9067" w:type="dxa"/>
            <w:gridSpan w:val="6"/>
          </w:tcPr>
          <w:p w14:paraId="3E7159D6" w14:textId="24096CA1" w:rsidR="00AE417F" w:rsidRPr="006D6BB6" w:rsidRDefault="00AE417F" w:rsidP="00AE417F">
            <w:pPr>
              <w:pStyle w:val="ACK-ChoreographyHeader"/>
            </w:pPr>
            <w:r w:rsidRPr="00C20CAF">
              <w:t>Acknowledgment Choreography</w:t>
            </w:r>
          </w:p>
        </w:tc>
      </w:tr>
      <w:tr w:rsidR="00AE417F" w:rsidRPr="006D6BB6" w14:paraId="5B1B893B" w14:textId="77777777" w:rsidTr="00AE417F">
        <w:trPr>
          <w:jc w:val="center"/>
        </w:trPr>
        <w:tc>
          <w:tcPr>
            <w:tcW w:w="9067" w:type="dxa"/>
            <w:gridSpan w:val="6"/>
          </w:tcPr>
          <w:p w14:paraId="4398E1CF" w14:textId="472C03DA" w:rsidR="00AE417F" w:rsidRPr="00C20CAF" w:rsidRDefault="009118D0" w:rsidP="00AE417F">
            <w:pPr>
              <w:pStyle w:val="ACK-ChoreographyHeader"/>
            </w:pPr>
            <w:r w:rsidRPr="00F21240">
              <w:rPr>
                <w:noProof/>
              </w:rPr>
              <w:t>ADT^A33^ADT_A21</w:t>
            </w:r>
          </w:p>
        </w:tc>
      </w:tr>
      <w:tr w:rsidR="00AD6CE4" w:rsidRPr="006D6BB6" w14:paraId="79806DB2" w14:textId="77777777" w:rsidTr="00AE417F">
        <w:trPr>
          <w:jc w:val="center"/>
        </w:trPr>
        <w:tc>
          <w:tcPr>
            <w:tcW w:w="1505" w:type="dxa"/>
          </w:tcPr>
          <w:p w14:paraId="096D6419" w14:textId="77777777" w:rsidR="00AD6CE4" w:rsidRPr="006D6BB6" w:rsidRDefault="00AD6CE4" w:rsidP="00AD6CE4">
            <w:pPr>
              <w:pStyle w:val="ACK-ChoreographyBody"/>
            </w:pPr>
            <w:r w:rsidRPr="006D6BB6">
              <w:t>Field name</w:t>
            </w:r>
          </w:p>
        </w:tc>
        <w:tc>
          <w:tcPr>
            <w:tcW w:w="2312" w:type="dxa"/>
          </w:tcPr>
          <w:p w14:paraId="44A5CAFB" w14:textId="77777777" w:rsidR="00AD6CE4" w:rsidRPr="006D6BB6" w:rsidRDefault="00AD6CE4" w:rsidP="00AD6CE4">
            <w:pPr>
              <w:pStyle w:val="ACK-ChoreographyBody"/>
            </w:pPr>
            <w:r w:rsidRPr="006D6BB6">
              <w:t>Field Value: Original mode</w:t>
            </w:r>
          </w:p>
        </w:tc>
        <w:tc>
          <w:tcPr>
            <w:tcW w:w="5250" w:type="dxa"/>
            <w:gridSpan w:val="4"/>
          </w:tcPr>
          <w:p w14:paraId="2768C5FE" w14:textId="77777777" w:rsidR="00AD6CE4" w:rsidRPr="006D6BB6" w:rsidRDefault="00AD6CE4" w:rsidP="00AD6CE4">
            <w:pPr>
              <w:pStyle w:val="ACK-ChoreographyBody"/>
            </w:pPr>
            <w:r w:rsidRPr="006D6BB6">
              <w:t>Field value: Enhanced mode</w:t>
            </w:r>
          </w:p>
        </w:tc>
      </w:tr>
      <w:tr w:rsidR="00AD6CE4" w:rsidRPr="006D6BB6" w14:paraId="77689374" w14:textId="77777777" w:rsidTr="00AE417F">
        <w:trPr>
          <w:jc w:val="center"/>
        </w:trPr>
        <w:tc>
          <w:tcPr>
            <w:tcW w:w="1505" w:type="dxa"/>
          </w:tcPr>
          <w:p w14:paraId="4EFD505B" w14:textId="77777777" w:rsidR="00AD6CE4" w:rsidRPr="006D6BB6" w:rsidRDefault="00AD6CE4" w:rsidP="00AD6CE4">
            <w:pPr>
              <w:pStyle w:val="ACK-ChoreographyBody"/>
            </w:pPr>
            <w:r w:rsidRPr="006D6BB6">
              <w:t>MSH.15</w:t>
            </w:r>
          </w:p>
        </w:tc>
        <w:tc>
          <w:tcPr>
            <w:tcW w:w="2312" w:type="dxa"/>
          </w:tcPr>
          <w:p w14:paraId="6700954A" w14:textId="77777777" w:rsidR="00AD6CE4" w:rsidRPr="006D6BB6" w:rsidRDefault="00AD6CE4" w:rsidP="00AD6CE4">
            <w:pPr>
              <w:pStyle w:val="ACK-ChoreographyBody"/>
            </w:pPr>
            <w:r w:rsidRPr="006D6BB6">
              <w:t>Blank</w:t>
            </w:r>
          </w:p>
        </w:tc>
        <w:tc>
          <w:tcPr>
            <w:tcW w:w="456" w:type="dxa"/>
          </w:tcPr>
          <w:p w14:paraId="1C6C16BF" w14:textId="77777777" w:rsidR="00AD6CE4" w:rsidRPr="006D6BB6" w:rsidRDefault="00AD6CE4" w:rsidP="00AD6CE4">
            <w:pPr>
              <w:pStyle w:val="ACK-ChoreographyBody"/>
            </w:pPr>
            <w:r w:rsidRPr="006D6BB6">
              <w:t>NE</w:t>
            </w:r>
          </w:p>
        </w:tc>
        <w:tc>
          <w:tcPr>
            <w:tcW w:w="1572" w:type="dxa"/>
          </w:tcPr>
          <w:p w14:paraId="79B14F36" w14:textId="77777777" w:rsidR="00AD6CE4" w:rsidRPr="006D6BB6" w:rsidRDefault="00AD6CE4" w:rsidP="00AD6CE4">
            <w:pPr>
              <w:pStyle w:val="ACK-ChoreographyBody"/>
            </w:pPr>
            <w:r w:rsidRPr="006D6BB6">
              <w:t>AL, SU, ER</w:t>
            </w:r>
          </w:p>
        </w:tc>
        <w:tc>
          <w:tcPr>
            <w:tcW w:w="1663" w:type="dxa"/>
          </w:tcPr>
          <w:p w14:paraId="2238C2CE" w14:textId="77777777" w:rsidR="00AD6CE4" w:rsidRPr="006D6BB6" w:rsidRDefault="00AD6CE4" w:rsidP="00AD6CE4">
            <w:pPr>
              <w:pStyle w:val="ACK-ChoreographyBody"/>
            </w:pPr>
            <w:r w:rsidRPr="006D6BB6">
              <w:t>NE</w:t>
            </w:r>
          </w:p>
        </w:tc>
        <w:tc>
          <w:tcPr>
            <w:tcW w:w="1559" w:type="dxa"/>
          </w:tcPr>
          <w:p w14:paraId="769619CC" w14:textId="77777777" w:rsidR="00AD6CE4" w:rsidRPr="006D6BB6" w:rsidRDefault="00AD6CE4" w:rsidP="00AD6CE4">
            <w:pPr>
              <w:pStyle w:val="ACK-ChoreographyBody"/>
            </w:pPr>
            <w:r w:rsidRPr="006D6BB6">
              <w:t>AL, SU, ER</w:t>
            </w:r>
          </w:p>
        </w:tc>
      </w:tr>
      <w:tr w:rsidR="00AD6CE4" w:rsidRPr="006D6BB6" w14:paraId="690187F5" w14:textId="77777777" w:rsidTr="00AE417F">
        <w:trPr>
          <w:jc w:val="center"/>
        </w:trPr>
        <w:tc>
          <w:tcPr>
            <w:tcW w:w="1505" w:type="dxa"/>
          </w:tcPr>
          <w:p w14:paraId="01EDBC29" w14:textId="77777777" w:rsidR="00AD6CE4" w:rsidRPr="006D6BB6" w:rsidRDefault="00AD6CE4" w:rsidP="00AD6CE4">
            <w:pPr>
              <w:pStyle w:val="ACK-ChoreographyBody"/>
            </w:pPr>
            <w:r w:rsidRPr="006D6BB6">
              <w:t>MSH.16</w:t>
            </w:r>
          </w:p>
        </w:tc>
        <w:tc>
          <w:tcPr>
            <w:tcW w:w="2312" w:type="dxa"/>
          </w:tcPr>
          <w:p w14:paraId="18581D7B" w14:textId="77777777" w:rsidR="00AD6CE4" w:rsidRPr="006D6BB6" w:rsidRDefault="00AD6CE4" w:rsidP="00AD6CE4">
            <w:pPr>
              <w:pStyle w:val="ACK-ChoreographyBody"/>
            </w:pPr>
            <w:r w:rsidRPr="006D6BB6">
              <w:t>Blank</w:t>
            </w:r>
          </w:p>
        </w:tc>
        <w:tc>
          <w:tcPr>
            <w:tcW w:w="456" w:type="dxa"/>
          </w:tcPr>
          <w:p w14:paraId="076FAE16" w14:textId="77777777" w:rsidR="00AD6CE4" w:rsidRPr="006D6BB6" w:rsidRDefault="00AD6CE4" w:rsidP="00AD6CE4">
            <w:pPr>
              <w:pStyle w:val="ACK-ChoreographyBody"/>
            </w:pPr>
            <w:r w:rsidRPr="006D6BB6">
              <w:t>NE</w:t>
            </w:r>
          </w:p>
        </w:tc>
        <w:tc>
          <w:tcPr>
            <w:tcW w:w="1572" w:type="dxa"/>
          </w:tcPr>
          <w:p w14:paraId="62764786" w14:textId="77777777" w:rsidR="00AD6CE4" w:rsidRPr="006D6BB6" w:rsidRDefault="00AD6CE4" w:rsidP="00AD6CE4">
            <w:pPr>
              <w:pStyle w:val="ACK-ChoreographyBody"/>
            </w:pPr>
            <w:r w:rsidRPr="006D6BB6">
              <w:t>NE</w:t>
            </w:r>
          </w:p>
        </w:tc>
        <w:tc>
          <w:tcPr>
            <w:tcW w:w="1663" w:type="dxa"/>
          </w:tcPr>
          <w:p w14:paraId="6EA2CF18" w14:textId="77777777" w:rsidR="00AD6CE4" w:rsidRPr="006D6BB6" w:rsidRDefault="00AD6CE4" w:rsidP="00AD6CE4">
            <w:pPr>
              <w:pStyle w:val="ACK-ChoreographyBody"/>
            </w:pPr>
            <w:r w:rsidRPr="006D6BB6">
              <w:t>AL, SU, ER</w:t>
            </w:r>
          </w:p>
        </w:tc>
        <w:tc>
          <w:tcPr>
            <w:tcW w:w="1559" w:type="dxa"/>
          </w:tcPr>
          <w:p w14:paraId="76EFCFBD" w14:textId="77777777" w:rsidR="00AD6CE4" w:rsidRPr="006D6BB6" w:rsidRDefault="00AD6CE4" w:rsidP="00AD6CE4">
            <w:pPr>
              <w:pStyle w:val="ACK-ChoreographyBody"/>
            </w:pPr>
            <w:r w:rsidRPr="006D6BB6">
              <w:t>AL, SU, ER</w:t>
            </w:r>
          </w:p>
        </w:tc>
      </w:tr>
      <w:tr w:rsidR="00AD6CE4" w:rsidRPr="006D6BB6" w14:paraId="00ECB447" w14:textId="77777777" w:rsidTr="00AE417F">
        <w:trPr>
          <w:jc w:val="center"/>
        </w:trPr>
        <w:tc>
          <w:tcPr>
            <w:tcW w:w="1505" w:type="dxa"/>
          </w:tcPr>
          <w:p w14:paraId="7AC9BD68" w14:textId="77777777" w:rsidR="00AD6CE4" w:rsidRPr="006D6BB6" w:rsidRDefault="00AD6CE4" w:rsidP="00AD6CE4">
            <w:pPr>
              <w:pStyle w:val="ACK-ChoreographyBody"/>
            </w:pPr>
            <w:r w:rsidRPr="006D6BB6">
              <w:t>Immediate Ack</w:t>
            </w:r>
          </w:p>
        </w:tc>
        <w:tc>
          <w:tcPr>
            <w:tcW w:w="2312" w:type="dxa"/>
          </w:tcPr>
          <w:p w14:paraId="28744534" w14:textId="77777777" w:rsidR="00AD6CE4" w:rsidRPr="006D6BB6" w:rsidRDefault="00AD6CE4" w:rsidP="00AD6CE4">
            <w:pPr>
              <w:pStyle w:val="ACK-ChoreographyBody"/>
            </w:pPr>
            <w:r w:rsidRPr="006D6BB6">
              <w:t>-</w:t>
            </w:r>
          </w:p>
        </w:tc>
        <w:tc>
          <w:tcPr>
            <w:tcW w:w="456" w:type="dxa"/>
          </w:tcPr>
          <w:p w14:paraId="0F8FB0A3" w14:textId="77777777" w:rsidR="00AD6CE4" w:rsidRPr="006D6BB6" w:rsidRDefault="00AD6CE4" w:rsidP="00AD6CE4">
            <w:pPr>
              <w:pStyle w:val="ACK-ChoreographyBody"/>
            </w:pPr>
            <w:r w:rsidRPr="006D6BB6">
              <w:t>-</w:t>
            </w:r>
          </w:p>
        </w:tc>
        <w:tc>
          <w:tcPr>
            <w:tcW w:w="1572" w:type="dxa"/>
          </w:tcPr>
          <w:p w14:paraId="16782167" w14:textId="5E47C0AE"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663" w:type="dxa"/>
          </w:tcPr>
          <w:p w14:paraId="19A62B23" w14:textId="77777777" w:rsidR="00AD6CE4" w:rsidRPr="006D6BB6" w:rsidRDefault="00AD6CE4" w:rsidP="00AD6CE4">
            <w:pPr>
              <w:pStyle w:val="ACK-ChoreographyBody"/>
            </w:pPr>
            <w:r w:rsidRPr="006D6BB6">
              <w:t>-</w:t>
            </w:r>
          </w:p>
        </w:tc>
        <w:tc>
          <w:tcPr>
            <w:tcW w:w="1559" w:type="dxa"/>
          </w:tcPr>
          <w:p w14:paraId="16D19278" w14:textId="1F63C6B4" w:rsidR="00AD6CE4" w:rsidRPr="006D6BB6" w:rsidRDefault="00AD6CE4" w:rsidP="00AD6CE4">
            <w:pPr>
              <w:pStyle w:val="ACK-ChoreographyBody"/>
            </w:pPr>
            <w:r w:rsidRPr="006D6BB6">
              <w:rPr>
                <w:szCs w:val="16"/>
              </w:rPr>
              <w:t>ACK^</w:t>
            </w:r>
            <w:r>
              <w:rPr>
                <w:szCs w:val="16"/>
              </w:rPr>
              <w:t>A33</w:t>
            </w:r>
            <w:r w:rsidRPr="006D6BB6">
              <w:rPr>
                <w:szCs w:val="16"/>
              </w:rPr>
              <w:t>^ACK</w:t>
            </w:r>
          </w:p>
        </w:tc>
      </w:tr>
      <w:tr w:rsidR="00AD6CE4" w:rsidRPr="006D6BB6" w14:paraId="522106F7" w14:textId="77777777" w:rsidTr="00AE417F">
        <w:trPr>
          <w:jc w:val="center"/>
        </w:trPr>
        <w:tc>
          <w:tcPr>
            <w:tcW w:w="1505" w:type="dxa"/>
          </w:tcPr>
          <w:p w14:paraId="13CCC17E" w14:textId="77777777" w:rsidR="00AD6CE4" w:rsidRPr="006D6BB6" w:rsidRDefault="00AD6CE4" w:rsidP="00AD6CE4">
            <w:pPr>
              <w:pStyle w:val="ACK-ChoreographyBody"/>
            </w:pPr>
            <w:r w:rsidRPr="006D6BB6">
              <w:t>Application Ack</w:t>
            </w:r>
          </w:p>
        </w:tc>
        <w:tc>
          <w:tcPr>
            <w:tcW w:w="2312" w:type="dxa"/>
          </w:tcPr>
          <w:p w14:paraId="3127AD02" w14:textId="021CD35E" w:rsidR="00AD6CE4" w:rsidRPr="006D6BB6" w:rsidRDefault="00AD6CE4" w:rsidP="00AD6CE4">
            <w:pPr>
              <w:pStyle w:val="ACK-ChoreographyBody"/>
            </w:pPr>
            <w:r>
              <w:rPr>
                <w:szCs w:val="16"/>
              </w:rPr>
              <w:t>ADT</w:t>
            </w:r>
            <w:r w:rsidRPr="006D6BB6">
              <w:rPr>
                <w:szCs w:val="16"/>
              </w:rPr>
              <w:t>^</w:t>
            </w:r>
            <w:r>
              <w:rPr>
                <w:szCs w:val="16"/>
              </w:rPr>
              <w:t>A33</w:t>
            </w:r>
            <w:r w:rsidRPr="006D6BB6">
              <w:rPr>
                <w:szCs w:val="16"/>
              </w:rPr>
              <w:t>^</w:t>
            </w:r>
            <w:r>
              <w:rPr>
                <w:szCs w:val="16"/>
              </w:rPr>
              <w:t>ADT</w:t>
            </w:r>
            <w:r w:rsidRPr="006D6BB6">
              <w:rPr>
                <w:szCs w:val="16"/>
              </w:rPr>
              <w:t>_</w:t>
            </w:r>
            <w:r>
              <w:rPr>
                <w:szCs w:val="16"/>
              </w:rPr>
              <w:t>A21</w:t>
            </w:r>
          </w:p>
        </w:tc>
        <w:tc>
          <w:tcPr>
            <w:tcW w:w="456" w:type="dxa"/>
          </w:tcPr>
          <w:p w14:paraId="5A24E77A" w14:textId="77777777" w:rsidR="00AD6CE4" w:rsidRPr="006D6BB6" w:rsidRDefault="00AD6CE4" w:rsidP="00AD6CE4">
            <w:pPr>
              <w:pStyle w:val="ACK-ChoreographyBody"/>
            </w:pPr>
            <w:r w:rsidRPr="006D6BB6">
              <w:t>-</w:t>
            </w:r>
          </w:p>
        </w:tc>
        <w:tc>
          <w:tcPr>
            <w:tcW w:w="1572" w:type="dxa"/>
          </w:tcPr>
          <w:p w14:paraId="54D108ED" w14:textId="77777777" w:rsidR="00AD6CE4" w:rsidRPr="006D6BB6" w:rsidRDefault="00AD6CE4" w:rsidP="00AD6CE4">
            <w:pPr>
              <w:pStyle w:val="ACK-ChoreographyBody"/>
            </w:pPr>
            <w:r w:rsidRPr="006D6BB6">
              <w:t>-</w:t>
            </w:r>
          </w:p>
        </w:tc>
        <w:tc>
          <w:tcPr>
            <w:tcW w:w="1663" w:type="dxa"/>
          </w:tcPr>
          <w:p w14:paraId="725046E8" w14:textId="65B7FBE7"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559" w:type="dxa"/>
          </w:tcPr>
          <w:p w14:paraId="0CBD382E" w14:textId="51CAA20F" w:rsidR="00AD6CE4" w:rsidRPr="006D6BB6" w:rsidRDefault="00AD6CE4" w:rsidP="00AD6CE4">
            <w:pPr>
              <w:pStyle w:val="ACK-ChoreographyBody"/>
            </w:pPr>
            <w:r w:rsidRPr="006D6BB6">
              <w:rPr>
                <w:szCs w:val="16"/>
              </w:rPr>
              <w:t>ACK^</w:t>
            </w:r>
            <w:r>
              <w:rPr>
                <w:szCs w:val="16"/>
              </w:rPr>
              <w:t>A33</w:t>
            </w:r>
            <w:r w:rsidRPr="006D6BB6">
              <w:rPr>
                <w:szCs w:val="16"/>
              </w:rPr>
              <w:t>^ACK</w:t>
            </w:r>
          </w:p>
        </w:tc>
      </w:tr>
    </w:tbl>
    <w:p w14:paraId="0C87DCBA" w14:textId="77777777" w:rsidR="00715956" w:rsidRPr="00F21240" w:rsidRDefault="00715956">
      <w:pPr>
        <w:rPr>
          <w:noProof/>
        </w:rPr>
      </w:pPr>
    </w:p>
    <w:p w14:paraId="532B7648" w14:textId="77777777" w:rsidR="00715956" w:rsidRPr="00F21240" w:rsidRDefault="00715956">
      <w:pPr>
        <w:pStyle w:val="MsgTableCaption"/>
        <w:rPr>
          <w:noProof/>
        </w:rPr>
      </w:pPr>
      <w:r w:rsidRPr="00F21240">
        <w:rPr>
          <w:noProof/>
        </w:rPr>
        <w:t>ACK^A33^ACK: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F21240" w:rsidRDefault="00715956">
            <w:pPr>
              <w:pStyle w:val="MsgTableHeader"/>
              <w:jc w:val="center"/>
              <w:rPr>
                <w:noProof/>
              </w:rPr>
            </w:pPr>
            <w:r w:rsidRPr="00F21240">
              <w:rPr>
                <w:noProof/>
              </w:rPr>
              <w:t>Chapter</w:t>
            </w:r>
          </w:p>
        </w:tc>
      </w:tr>
      <w:tr w:rsidR="00715956" w:rsidRPr="00715956"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F21240" w:rsidRDefault="00715956">
            <w:pPr>
              <w:pStyle w:val="MsgTableBody"/>
              <w:jc w:val="center"/>
              <w:rPr>
                <w:noProof/>
              </w:rPr>
            </w:pPr>
            <w:r w:rsidRPr="00F21240">
              <w:rPr>
                <w:noProof/>
              </w:rPr>
              <w:t>2</w:t>
            </w:r>
          </w:p>
        </w:tc>
      </w:tr>
      <w:tr w:rsidR="00715956" w:rsidRPr="00715956"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F21240" w:rsidRDefault="00715956">
            <w:pPr>
              <w:pStyle w:val="MsgTableBody"/>
              <w:jc w:val="center"/>
              <w:rPr>
                <w:noProof/>
              </w:rPr>
            </w:pPr>
            <w:r w:rsidRPr="00F21240">
              <w:rPr>
                <w:noProof/>
              </w:rPr>
              <w:t>2</w:t>
            </w:r>
          </w:p>
        </w:tc>
      </w:tr>
      <w:tr w:rsidR="00715956" w:rsidRPr="00715956"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F21240" w:rsidRDefault="00715956">
            <w:pPr>
              <w:pStyle w:val="MsgTableBody"/>
              <w:jc w:val="center"/>
              <w:rPr>
                <w:noProof/>
              </w:rPr>
            </w:pPr>
            <w:r w:rsidRPr="00F21240">
              <w:rPr>
                <w:noProof/>
              </w:rPr>
              <w:t>2</w:t>
            </w:r>
          </w:p>
        </w:tc>
      </w:tr>
      <w:tr w:rsidR="00715956" w:rsidRPr="00715956"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F21240" w:rsidRDefault="00715956">
            <w:pPr>
              <w:pStyle w:val="MsgTableBody"/>
              <w:jc w:val="center"/>
              <w:rPr>
                <w:noProof/>
              </w:rPr>
            </w:pPr>
            <w:r w:rsidRPr="00F21240">
              <w:rPr>
                <w:noProof/>
              </w:rPr>
              <w:t>2</w:t>
            </w:r>
          </w:p>
        </w:tc>
      </w:tr>
      <w:tr w:rsidR="00715956" w:rsidRPr="00715956"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F21240" w:rsidRDefault="00715956">
            <w:pPr>
              <w:pStyle w:val="MsgTableBody"/>
              <w:jc w:val="center"/>
              <w:rPr>
                <w:noProof/>
              </w:rPr>
            </w:pPr>
            <w:r w:rsidRPr="00F21240">
              <w:rPr>
                <w:noProof/>
              </w:rPr>
              <w:t>2</w:t>
            </w:r>
          </w:p>
        </w:tc>
      </w:tr>
    </w:tbl>
    <w:p w14:paraId="01A2323C" w14:textId="131B48FF" w:rsidR="00B270F6" w:rsidRDefault="00B270F6" w:rsidP="00AE417F">
      <w:bookmarkStart w:id="3291" w:name="_Toc348245009"/>
      <w:bookmarkStart w:id="3292" w:name="_Toc348258197"/>
      <w:bookmarkStart w:id="3293" w:name="_Toc348263380"/>
      <w:bookmarkStart w:id="3294" w:name="_Toc348336794"/>
      <w:bookmarkStart w:id="3295" w:name="_Toc348768107"/>
      <w:bookmarkStart w:id="3296" w:name="_Toc380435655"/>
      <w:bookmarkStart w:id="3297" w:name="_Toc359236151"/>
      <w:bookmarkStart w:id="3298" w:name="_Toc1815972"/>
      <w:bookmarkStart w:id="3299" w:name="_Toc21372516"/>
      <w:bookmarkStart w:id="3300" w:name="_Toc175991990"/>
      <w:bookmarkStart w:id="3301"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6BB6" w14:paraId="74B6E878" w14:textId="77777777" w:rsidTr="00AE417F">
        <w:trPr>
          <w:jc w:val="center"/>
        </w:trPr>
        <w:tc>
          <w:tcPr>
            <w:tcW w:w="7054" w:type="dxa"/>
            <w:gridSpan w:val="4"/>
          </w:tcPr>
          <w:p w14:paraId="6E52ACAA" w14:textId="2E951B61" w:rsidR="00AE417F" w:rsidRPr="006D6BB6" w:rsidRDefault="00AE417F" w:rsidP="00AE417F">
            <w:pPr>
              <w:pStyle w:val="ACK-ChoreographyHeader"/>
            </w:pPr>
            <w:r w:rsidRPr="00C20CAF">
              <w:t>Acknowledgment Choreography</w:t>
            </w:r>
          </w:p>
        </w:tc>
      </w:tr>
      <w:tr w:rsidR="00AE417F" w:rsidRPr="006D6BB6" w14:paraId="3FBB0ECF" w14:textId="77777777" w:rsidTr="00AE417F">
        <w:trPr>
          <w:jc w:val="center"/>
        </w:trPr>
        <w:tc>
          <w:tcPr>
            <w:tcW w:w="7054" w:type="dxa"/>
            <w:gridSpan w:val="4"/>
          </w:tcPr>
          <w:p w14:paraId="5112224F" w14:textId="5E083880" w:rsidR="00AE417F" w:rsidRPr="00C20CAF" w:rsidRDefault="009118D0" w:rsidP="00AE417F">
            <w:pPr>
              <w:pStyle w:val="ACK-ChoreographyHeader"/>
            </w:pPr>
            <w:r w:rsidRPr="00F21240">
              <w:rPr>
                <w:noProof/>
              </w:rPr>
              <w:t>ACK^A33^ACK</w:t>
            </w:r>
          </w:p>
        </w:tc>
      </w:tr>
      <w:tr w:rsidR="00B270F6" w:rsidRPr="006D6BB6" w14:paraId="47FCFB5A" w14:textId="77777777" w:rsidTr="00594536">
        <w:trPr>
          <w:jc w:val="center"/>
        </w:trPr>
        <w:tc>
          <w:tcPr>
            <w:tcW w:w="1458" w:type="dxa"/>
          </w:tcPr>
          <w:p w14:paraId="466DE550" w14:textId="77777777" w:rsidR="00B270F6" w:rsidRPr="006D6BB6" w:rsidRDefault="00B270F6" w:rsidP="0025077B">
            <w:pPr>
              <w:pStyle w:val="ACK-ChoreographyBody"/>
            </w:pPr>
            <w:r w:rsidRPr="006D6BB6">
              <w:t>Field name</w:t>
            </w:r>
          </w:p>
        </w:tc>
        <w:tc>
          <w:tcPr>
            <w:tcW w:w="2619" w:type="dxa"/>
          </w:tcPr>
          <w:p w14:paraId="01030CC7" w14:textId="77777777" w:rsidR="00B270F6" w:rsidRPr="006D6BB6" w:rsidRDefault="00B270F6" w:rsidP="0025077B">
            <w:pPr>
              <w:pStyle w:val="ACK-ChoreographyBody"/>
            </w:pPr>
            <w:r w:rsidRPr="006D6BB6">
              <w:t>Field Value: Original mode</w:t>
            </w:r>
          </w:p>
        </w:tc>
        <w:tc>
          <w:tcPr>
            <w:tcW w:w="2977" w:type="dxa"/>
            <w:gridSpan w:val="2"/>
          </w:tcPr>
          <w:p w14:paraId="6D0DDDA5" w14:textId="77777777" w:rsidR="00B270F6" w:rsidRPr="006D6BB6" w:rsidRDefault="00B270F6" w:rsidP="0025077B">
            <w:pPr>
              <w:pStyle w:val="ACK-ChoreographyBody"/>
            </w:pPr>
            <w:r w:rsidRPr="006D6BB6">
              <w:t>Field value: Enhanced mode</w:t>
            </w:r>
          </w:p>
        </w:tc>
      </w:tr>
      <w:tr w:rsidR="00A57961" w:rsidRPr="006D6BB6" w14:paraId="5FAE0266" w14:textId="77777777" w:rsidTr="00594536">
        <w:trPr>
          <w:jc w:val="center"/>
        </w:trPr>
        <w:tc>
          <w:tcPr>
            <w:tcW w:w="1458" w:type="dxa"/>
          </w:tcPr>
          <w:p w14:paraId="4F438D2D" w14:textId="77777777" w:rsidR="00A57961" w:rsidRPr="006D6BB6" w:rsidRDefault="00A57961" w:rsidP="0025077B">
            <w:pPr>
              <w:pStyle w:val="ACK-ChoreographyBody"/>
            </w:pPr>
            <w:r w:rsidRPr="006D6BB6">
              <w:t>MSH.15</w:t>
            </w:r>
          </w:p>
        </w:tc>
        <w:tc>
          <w:tcPr>
            <w:tcW w:w="2619" w:type="dxa"/>
          </w:tcPr>
          <w:p w14:paraId="6D8BDD3F" w14:textId="77777777" w:rsidR="00A57961" w:rsidRPr="006D6BB6" w:rsidRDefault="00A57961" w:rsidP="0025077B">
            <w:pPr>
              <w:pStyle w:val="ACK-ChoreographyBody"/>
            </w:pPr>
            <w:r w:rsidRPr="006D6BB6">
              <w:t>Blank</w:t>
            </w:r>
          </w:p>
        </w:tc>
        <w:tc>
          <w:tcPr>
            <w:tcW w:w="567" w:type="dxa"/>
          </w:tcPr>
          <w:p w14:paraId="29B3BB4A" w14:textId="77777777" w:rsidR="00A57961" w:rsidRPr="006D6BB6" w:rsidRDefault="00A57961" w:rsidP="0025077B">
            <w:pPr>
              <w:pStyle w:val="ACK-ChoreographyBody"/>
            </w:pPr>
            <w:r w:rsidRPr="006D6BB6">
              <w:t>NE</w:t>
            </w:r>
          </w:p>
        </w:tc>
        <w:tc>
          <w:tcPr>
            <w:tcW w:w="2410" w:type="dxa"/>
          </w:tcPr>
          <w:p w14:paraId="6F24D408" w14:textId="77777777" w:rsidR="00A57961" w:rsidRPr="006D6BB6" w:rsidRDefault="00A57961" w:rsidP="0025077B">
            <w:pPr>
              <w:pStyle w:val="ACK-ChoreographyBody"/>
            </w:pPr>
            <w:r w:rsidRPr="006D6BB6">
              <w:t>AL, SU, ER</w:t>
            </w:r>
          </w:p>
        </w:tc>
      </w:tr>
      <w:tr w:rsidR="00A57961" w:rsidRPr="006D6BB6" w14:paraId="2076E447" w14:textId="77777777" w:rsidTr="00594536">
        <w:trPr>
          <w:jc w:val="center"/>
        </w:trPr>
        <w:tc>
          <w:tcPr>
            <w:tcW w:w="1458" w:type="dxa"/>
          </w:tcPr>
          <w:p w14:paraId="319ED9D3" w14:textId="77777777" w:rsidR="00A57961" w:rsidRPr="006D6BB6" w:rsidRDefault="00A57961" w:rsidP="0025077B">
            <w:pPr>
              <w:pStyle w:val="ACK-ChoreographyBody"/>
            </w:pPr>
            <w:r w:rsidRPr="006D6BB6">
              <w:t>MSH.16</w:t>
            </w:r>
          </w:p>
        </w:tc>
        <w:tc>
          <w:tcPr>
            <w:tcW w:w="2619" w:type="dxa"/>
          </w:tcPr>
          <w:p w14:paraId="3617342B" w14:textId="77777777" w:rsidR="00A57961" w:rsidRPr="006D6BB6" w:rsidRDefault="00A57961" w:rsidP="0025077B">
            <w:pPr>
              <w:pStyle w:val="ACK-ChoreographyBody"/>
            </w:pPr>
            <w:r w:rsidRPr="006D6BB6">
              <w:t>Blank</w:t>
            </w:r>
          </w:p>
        </w:tc>
        <w:tc>
          <w:tcPr>
            <w:tcW w:w="567" w:type="dxa"/>
          </w:tcPr>
          <w:p w14:paraId="33391829" w14:textId="77777777" w:rsidR="00A57961" w:rsidRPr="006D6BB6" w:rsidRDefault="00A57961" w:rsidP="0025077B">
            <w:pPr>
              <w:pStyle w:val="ACK-ChoreographyBody"/>
            </w:pPr>
            <w:r w:rsidRPr="006D6BB6">
              <w:t>NE</w:t>
            </w:r>
          </w:p>
        </w:tc>
        <w:tc>
          <w:tcPr>
            <w:tcW w:w="2410" w:type="dxa"/>
          </w:tcPr>
          <w:p w14:paraId="30609BC3" w14:textId="77777777" w:rsidR="00A57961" w:rsidRPr="006D6BB6" w:rsidRDefault="00A57961" w:rsidP="0025077B">
            <w:pPr>
              <w:pStyle w:val="ACK-ChoreographyBody"/>
            </w:pPr>
            <w:r w:rsidRPr="006D6BB6">
              <w:t>NE</w:t>
            </w:r>
          </w:p>
        </w:tc>
      </w:tr>
      <w:tr w:rsidR="00A57961" w:rsidRPr="006D6BB6" w14:paraId="452D87E3" w14:textId="77777777" w:rsidTr="00594536">
        <w:trPr>
          <w:jc w:val="center"/>
        </w:trPr>
        <w:tc>
          <w:tcPr>
            <w:tcW w:w="1458" w:type="dxa"/>
          </w:tcPr>
          <w:p w14:paraId="0C204559" w14:textId="77777777" w:rsidR="00A57961" w:rsidRPr="006D6BB6" w:rsidRDefault="00A57961" w:rsidP="0025077B">
            <w:pPr>
              <w:pStyle w:val="ACK-ChoreographyBody"/>
            </w:pPr>
            <w:r w:rsidRPr="006D6BB6">
              <w:t>Immediate Ack</w:t>
            </w:r>
          </w:p>
        </w:tc>
        <w:tc>
          <w:tcPr>
            <w:tcW w:w="2619" w:type="dxa"/>
          </w:tcPr>
          <w:p w14:paraId="4D111ABB" w14:textId="77777777" w:rsidR="00A57961" w:rsidRPr="006D6BB6" w:rsidRDefault="00A57961" w:rsidP="0025077B">
            <w:pPr>
              <w:pStyle w:val="ACK-ChoreographyBody"/>
            </w:pPr>
            <w:r w:rsidRPr="006D6BB6">
              <w:t>-</w:t>
            </w:r>
          </w:p>
        </w:tc>
        <w:tc>
          <w:tcPr>
            <w:tcW w:w="567" w:type="dxa"/>
          </w:tcPr>
          <w:p w14:paraId="243B6901" w14:textId="77777777" w:rsidR="00A57961" w:rsidRPr="006D6BB6" w:rsidRDefault="00A57961" w:rsidP="0025077B">
            <w:pPr>
              <w:pStyle w:val="ACK-ChoreographyBody"/>
            </w:pPr>
            <w:r w:rsidRPr="006D6BB6">
              <w:t>-</w:t>
            </w:r>
          </w:p>
        </w:tc>
        <w:tc>
          <w:tcPr>
            <w:tcW w:w="2410" w:type="dxa"/>
          </w:tcPr>
          <w:p w14:paraId="16380283" w14:textId="4BD6D75B" w:rsidR="00A57961" w:rsidRPr="006D6BB6" w:rsidRDefault="00A57961" w:rsidP="0025077B">
            <w:pPr>
              <w:pStyle w:val="ACK-ChoreographyBody"/>
            </w:pPr>
            <w:r w:rsidRPr="006D6BB6">
              <w:rPr>
                <w:szCs w:val="16"/>
              </w:rPr>
              <w:t>ACK^</w:t>
            </w:r>
            <w:r>
              <w:rPr>
                <w:szCs w:val="16"/>
              </w:rPr>
              <w:t>A33</w:t>
            </w:r>
            <w:r w:rsidRPr="006D6BB6">
              <w:rPr>
                <w:szCs w:val="16"/>
              </w:rPr>
              <w:t>^ACK</w:t>
            </w:r>
          </w:p>
        </w:tc>
      </w:tr>
      <w:tr w:rsidR="00A57961" w:rsidRPr="006D6BB6" w14:paraId="3EBD20B0" w14:textId="77777777" w:rsidTr="00594536">
        <w:trPr>
          <w:jc w:val="center"/>
        </w:trPr>
        <w:tc>
          <w:tcPr>
            <w:tcW w:w="1458" w:type="dxa"/>
          </w:tcPr>
          <w:p w14:paraId="7EC2D60B" w14:textId="77777777" w:rsidR="00A57961" w:rsidRPr="006D6BB6" w:rsidRDefault="00A57961" w:rsidP="0025077B">
            <w:pPr>
              <w:pStyle w:val="ACK-ChoreographyBody"/>
            </w:pPr>
            <w:r w:rsidRPr="006D6BB6">
              <w:t>Application Ack</w:t>
            </w:r>
          </w:p>
        </w:tc>
        <w:tc>
          <w:tcPr>
            <w:tcW w:w="2619" w:type="dxa"/>
          </w:tcPr>
          <w:p w14:paraId="139A683F" w14:textId="2B10F76F" w:rsidR="00A57961" w:rsidRPr="006D6BB6" w:rsidRDefault="00A57961" w:rsidP="0025077B">
            <w:pPr>
              <w:pStyle w:val="ACK-ChoreographyBody"/>
            </w:pPr>
            <w:r>
              <w:rPr>
                <w:szCs w:val="16"/>
              </w:rPr>
              <w:t>-</w:t>
            </w:r>
          </w:p>
        </w:tc>
        <w:tc>
          <w:tcPr>
            <w:tcW w:w="567" w:type="dxa"/>
          </w:tcPr>
          <w:p w14:paraId="259E034B" w14:textId="77777777" w:rsidR="00A57961" w:rsidRPr="006D6BB6" w:rsidRDefault="00A57961" w:rsidP="0025077B">
            <w:pPr>
              <w:pStyle w:val="ACK-ChoreographyBody"/>
            </w:pPr>
            <w:r w:rsidRPr="006D6BB6">
              <w:t>-</w:t>
            </w:r>
          </w:p>
        </w:tc>
        <w:tc>
          <w:tcPr>
            <w:tcW w:w="2410" w:type="dxa"/>
          </w:tcPr>
          <w:p w14:paraId="39F115E2" w14:textId="77777777" w:rsidR="00A57961" w:rsidRPr="006D6BB6" w:rsidRDefault="00A57961" w:rsidP="0025077B">
            <w:pPr>
              <w:pStyle w:val="ACK-ChoreographyBody"/>
            </w:pPr>
            <w:r w:rsidRPr="006D6BB6">
              <w:t>-</w:t>
            </w:r>
          </w:p>
        </w:tc>
      </w:tr>
    </w:tbl>
    <w:p w14:paraId="789BCC36" w14:textId="77777777" w:rsidR="00715956" w:rsidRPr="00F21240" w:rsidRDefault="00715956">
      <w:pPr>
        <w:pStyle w:val="Heading3"/>
        <w:rPr>
          <w:noProof/>
        </w:rPr>
      </w:pPr>
      <w:bookmarkStart w:id="3302" w:name="_Toc27754819"/>
      <w:bookmarkStart w:id="3303" w:name="_Toc109892114"/>
      <w:r w:rsidRPr="00F21240">
        <w:rPr>
          <w:noProof/>
        </w:rPr>
        <w:t>ADT/ACK - Merge Patient Information - Patient ID Only (Event A34</w:t>
      </w:r>
      <w:r w:rsidRPr="00F21240">
        <w:rPr>
          <w:noProof/>
        </w:rPr>
        <w:fldChar w:fldCharType="begin"/>
      </w:r>
      <w:r w:rsidRPr="00F21240">
        <w:rPr>
          <w:noProof/>
        </w:rPr>
        <w:instrText>XE "A34"</w:instrText>
      </w:r>
      <w:r w:rsidRPr="00F21240">
        <w:rPr>
          <w:noProof/>
        </w:rPr>
        <w:fldChar w:fldCharType="end"/>
      </w:r>
      <w:r w:rsidRPr="00F21240">
        <w:rPr>
          <w:noProof/>
        </w:rPr>
        <w:t>)</w:t>
      </w:r>
      <w:bookmarkEnd w:id="3291"/>
      <w:bookmarkEnd w:id="3292"/>
      <w:bookmarkEnd w:id="3293"/>
      <w:bookmarkEnd w:id="3294"/>
      <w:bookmarkEnd w:id="3295"/>
      <w:bookmarkEnd w:id="3296"/>
      <w:bookmarkEnd w:id="3297"/>
      <w:bookmarkEnd w:id="3298"/>
      <w:bookmarkEnd w:id="3299"/>
      <w:bookmarkEnd w:id="3300"/>
      <w:bookmarkEnd w:id="3301"/>
      <w:bookmarkEnd w:id="3302"/>
      <w:bookmarkEnd w:id="3303"/>
    </w:p>
    <w:p w14:paraId="0BF63060" w14:textId="77777777" w:rsidR="00715956" w:rsidRPr="00F21240" w:rsidRDefault="00715956">
      <w:pPr>
        <w:pStyle w:val="NormalIndented"/>
        <w:rPr>
          <w:noProof/>
        </w:rPr>
      </w:pPr>
      <w:r w:rsidRPr="00F21240">
        <w:rPr>
          <w:b/>
          <w:noProof/>
        </w:rPr>
        <w:t xml:space="preserve">Attention: The Merge Patient Information – Patient ID Only (A34) event was maintained for backward compatibility only as of v2.3.1 and withdrawn as of v2.7. </w:t>
      </w:r>
      <w:r w:rsidRPr="00F21240">
        <w:rPr>
          <w:noProof/>
        </w:rPr>
        <w:t xml:space="preserve"> From V 2.3.1 onwards, the reader is referred to the A40 (Merge Patient-Patient Identifier List) event.</w:t>
      </w:r>
      <w:r w:rsidRPr="00F21240">
        <w:rPr>
          <w:rStyle w:val="Strong"/>
          <w:noProof/>
        </w:rPr>
        <w:t xml:space="preserve"> </w:t>
      </w:r>
    </w:p>
    <w:p w14:paraId="7EAA96FB" w14:textId="77777777" w:rsidR="00715956" w:rsidRPr="00F21240" w:rsidRDefault="00715956">
      <w:pPr>
        <w:pStyle w:val="Heading3"/>
        <w:tabs>
          <w:tab w:val="clear" w:pos="1440"/>
        </w:tabs>
        <w:ind w:left="1008" w:hanging="1008"/>
        <w:rPr>
          <w:noProof/>
        </w:rPr>
      </w:pPr>
      <w:bookmarkStart w:id="3304" w:name="_Toc348245010"/>
      <w:bookmarkStart w:id="3305" w:name="_Toc348258198"/>
      <w:bookmarkStart w:id="3306" w:name="_Toc348263381"/>
      <w:bookmarkStart w:id="3307" w:name="_Toc348336795"/>
      <w:bookmarkStart w:id="3308" w:name="_Toc348768108"/>
      <w:bookmarkStart w:id="3309" w:name="_Toc380435656"/>
      <w:bookmarkStart w:id="3310" w:name="_Toc359236152"/>
      <w:bookmarkStart w:id="3311" w:name="_Toc1815973"/>
      <w:bookmarkStart w:id="3312" w:name="_Toc21372517"/>
      <w:bookmarkStart w:id="3313" w:name="_Toc175991991"/>
      <w:bookmarkStart w:id="3314" w:name="_Toc176235949"/>
      <w:bookmarkStart w:id="3315" w:name="_Toc27754820"/>
      <w:bookmarkStart w:id="3316" w:name="_Toc109892115"/>
      <w:r w:rsidRPr="00F21240">
        <w:rPr>
          <w:noProof/>
        </w:rPr>
        <w:t>ADT/ACK - Merge Patient Information - Account Number Only (Event A35</w:t>
      </w:r>
      <w:r w:rsidRPr="00F21240">
        <w:rPr>
          <w:noProof/>
        </w:rPr>
        <w:fldChar w:fldCharType="begin"/>
      </w:r>
      <w:r w:rsidRPr="00F21240">
        <w:rPr>
          <w:noProof/>
        </w:rPr>
        <w:instrText>XE "A35"</w:instrText>
      </w:r>
      <w:r w:rsidRPr="00F21240">
        <w:rPr>
          <w:noProof/>
        </w:rPr>
        <w:fldChar w:fldCharType="end"/>
      </w:r>
      <w:r w:rsidRPr="00F21240">
        <w:rPr>
          <w:noProof/>
        </w:rPr>
        <w:t>)</w:t>
      </w:r>
      <w:bookmarkEnd w:id="3304"/>
      <w:bookmarkEnd w:id="3305"/>
      <w:bookmarkEnd w:id="3306"/>
      <w:bookmarkEnd w:id="3307"/>
      <w:bookmarkEnd w:id="3308"/>
      <w:bookmarkEnd w:id="3309"/>
      <w:bookmarkEnd w:id="3310"/>
      <w:bookmarkEnd w:id="3311"/>
      <w:bookmarkEnd w:id="3312"/>
      <w:bookmarkEnd w:id="3313"/>
      <w:bookmarkEnd w:id="3314"/>
      <w:bookmarkEnd w:id="3315"/>
      <w:bookmarkEnd w:id="3316"/>
    </w:p>
    <w:p w14:paraId="716F1FA7" w14:textId="77777777" w:rsidR="00715956" w:rsidRPr="00F21240" w:rsidRDefault="00715956">
      <w:pPr>
        <w:pStyle w:val="NormalIndented"/>
        <w:rPr>
          <w:noProof/>
        </w:rPr>
      </w:pPr>
      <w:r w:rsidRPr="00F21240">
        <w:rPr>
          <w:b/>
          <w:noProof/>
        </w:rPr>
        <w:t xml:space="preserve">Attention: The Merge Patient Information – Account Number Only (A35) event was maintained for backward compatibility only as of v2.3.1 and withdrawn as of v2.7. </w:t>
      </w:r>
      <w:r w:rsidRPr="00F21240">
        <w:rPr>
          <w:noProof/>
        </w:rPr>
        <w:t xml:space="preserve"> From V 2.3.1 onwards, the reader is referred to the A41 (Merge Patient - Patient Account Number) event.</w:t>
      </w:r>
    </w:p>
    <w:p w14:paraId="4F1E4F44" w14:textId="77777777" w:rsidR="00715956" w:rsidRPr="00F21240" w:rsidRDefault="00715956">
      <w:pPr>
        <w:pStyle w:val="Heading3"/>
        <w:tabs>
          <w:tab w:val="clear" w:pos="1440"/>
        </w:tabs>
        <w:ind w:left="1008" w:hanging="1008"/>
        <w:rPr>
          <w:noProof/>
        </w:rPr>
      </w:pPr>
      <w:bookmarkStart w:id="3317" w:name="_Toc348245011"/>
      <w:bookmarkStart w:id="3318" w:name="_Toc348258199"/>
      <w:bookmarkStart w:id="3319" w:name="_Toc348263382"/>
      <w:bookmarkStart w:id="3320" w:name="_Toc348336796"/>
      <w:bookmarkStart w:id="3321" w:name="_Toc348768109"/>
      <w:bookmarkStart w:id="3322" w:name="_Toc380435657"/>
      <w:bookmarkStart w:id="3323" w:name="_Toc359236153"/>
      <w:bookmarkStart w:id="3324" w:name="_Toc1815974"/>
      <w:bookmarkStart w:id="3325" w:name="_Toc21372518"/>
      <w:bookmarkStart w:id="3326" w:name="_Toc175991992"/>
      <w:bookmarkStart w:id="3327" w:name="_Toc176235950"/>
      <w:bookmarkStart w:id="3328" w:name="_Toc27754821"/>
      <w:bookmarkStart w:id="3329" w:name="_Toc109892116"/>
      <w:r w:rsidRPr="00F21240">
        <w:rPr>
          <w:noProof/>
        </w:rPr>
        <w:t>ADT/ACK - Merge Patient Information - Patient ID &amp; Account Number (Event A36</w:t>
      </w:r>
      <w:r w:rsidRPr="00F21240">
        <w:rPr>
          <w:noProof/>
        </w:rPr>
        <w:fldChar w:fldCharType="begin"/>
      </w:r>
      <w:r w:rsidRPr="00F21240">
        <w:rPr>
          <w:noProof/>
        </w:rPr>
        <w:instrText>XE "A36"</w:instrText>
      </w:r>
      <w:r w:rsidRPr="00F21240">
        <w:rPr>
          <w:noProof/>
        </w:rPr>
        <w:fldChar w:fldCharType="end"/>
      </w:r>
      <w:r w:rsidRPr="00F21240">
        <w:rPr>
          <w:noProof/>
        </w:rPr>
        <w:t>)</w:t>
      </w:r>
      <w:bookmarkEnd w:id="3317"/>
      <w:bookmarkEnd w:id="3318"/>
      <w:bookmarkEnd w:id="3319"/>
      <w:bookmarkEnd w:id="3320"/>
      <w:bookmarkEnd w:id="3321"/>
      <w:bookmarkEnd w:id="3322"/>
      <w:bookmarkEnd w:id="3323"/>
      <w:bookmarkEnd w:id="3324"/>
      <w:bookmarkEnd w:id="3325"/>
      <w:bookmarkEnd w:id="3326"/>
      <w:bookmarkEnd w:id="3327"/>
      <w:bookmarkEnd w:id="3328"/>
      <w:bookmarkEnd w:id="3329"/>
    </w:p>
    <w:p w14:paraId="58D3B872" w14:textId="77777777" w:rsidR="00715956" w:rsidRPr="00F21240" w:rsidRDefault="00715956">
      <w:pPr>
        <w:pStyle w:val="NormalIndented"/>
        <w:rPr>
          <w:noProof/>
        </w:rPr>
      </w:pPr>
      <w:r w:rsidRPr="00F21240">
        <w:rPr>
          <w:noProof/>
        </w:rPr>
        <w:t xml:space="preserve">Attention: The Merge Patient Information – Patient ID &amp; Account Number (A36) event was maintained for backward compatibility only as of v2.3.1 and withdrawn as of v2.7.  From V 2.3.1 onwards, the reader is referred to the A40 (Merge Patient-Patient Identifier List) event and the A41 (merge patient - patient account number) event. </w:t>
      </w:r>
      <w:r w:rsidRPr="00F21240">
        <w:rPr>
          <w:noProof/>
        </w:rPr>
        <w:tab/>
      </w:r>
    </w:p>
    <w:p w14:paraId="4D57D7F6" w14:textId="77777777" w:rsidR="00715956" w:rsidRPr="00F21240" w:rsidRDefault="00715956">
      <w:pPr>
        <w:pStyle w:val="Heading3"/>
        <w:tabs>
          <w:tab w:val="clear" w:pos="1440"/>
        </w:tabs>
        <w:ind w:left="1008" w:hanging="1008"/>
        <w:rPr>
          <w:noProof/>
        </w:rPr>
      </w:pPr>
      <w:bookmarkStart w:id="3330" w:name="_Toc348245012"/>
      <w:bookmarkStart w:id="3331" w:name="_Toc348258200"/>
      <w:bookmarkStart w:id="3332" w:name="_Toc348263383"/>
      <w:bookmarkStart w:id="3333" w:name="_Toc348336797"/>
      <w:bookmarkStart w:id="3334" w:name="_Toc348768110"/>
      <w:bookmarkStart w:id="3335" w:name="_Toc380435658"/>
      <w:bookmarkStart w:id="3336" w:name="_Toc359236154"/>
      <w:bookmarkStart w:id="3337" w:name="_Toc1815975"/>
      <w:bookmarkStart w:id="3338" w:name="_Toc21372519"/>
      <w:bookmarkStart w:id="3339" w:name="_Toc175991993"/>
      <w:bookmarkStart w:id="3340" w:name="_Toc176235951"/>
      <w:bookmarkStart w:id="3341" w:name="_Toc27754822"/>
      <w:bookmarkStart w:id="3342" w:name="_Toc109892117"/>
      <w:r w:rsidRPr="00F21240">
        <w:rPr>
          <w:noProof/>
        </w:rPr>
        <w:t>ADT/ACK - Unlink Patient Information (Event A37</w:t>
      </w:r>
      <w:r w:rsidRPr="00F21240">
        <w:rPr>
          <w:noProof/>
        </w:rPr>
        <w:fldChar w:fldCharType="begin"/>
      </w:r>
      <w:r w:rsidRPr="00F21240">
        <w:rPr>
          <w:noProof/>
        </w:rPr>
        <w:instrText>XE "A37"</w:instrText>
      </w:r>
      <w:r w:rsidRPr="00F21240">
        <w:rPr>
          <w:noProof/>
        </w:rPr>
        <w:fldChar w:fldCharType="end"/>
      </w:r>
      <w:r w:rsidRPr="00F21240">
        <w:rPr>
          <w:noProof/>
        </w:rPr>
        <w:t>)</w:t>
      </w:r>
      <w:bookmarkEnd w:id="3330"/>
      <w:bookmarkEnd w:id="3331"/>
      <w:bookmarkEnd w:id="3332"/>
      <w:bookmarkEnd w:id="3333"/>
      <w:bookmarkEnd w:id="3334"/>
      <w:bookmarkEnd w:id="3335"/>
      <w:bookmarkEnd w:id="3336"/>
      <w:bookmarkEnd w:id="3337"/>
      <w:bookmarkEnd w:id="3338"/>
      <w:bookmarkEnd w:id="3339"/>
      <w:bookmarkEnd w:id="3340"/>
      <w:bookmarkEnd w:id="3341"/>
      <w:bookmarkEnd w:id="3342"/>
    </w:p>
    <w:p w14:paraId="3E04DD72" w14:textId="77777777" w:rsidR="00715956" w:rsidRPr="00F21240" w:rsidRDefault="00715956">
      <w:pPr>
        <w:pStyle w:val="NormalIndented"/>
        <w:rPr>
          <w:noProof/>
        </w:rPr>
      </w:pPr>
      <w:r w:rsidRPr="00F21240">
        <w:rPr>
          <w:noProof/>
        </w:rPr>
        <w:t>The A37 event unlinks two patient identifiers.</w:t>
      </w:r>
    </w:p>
    <w:p w14:paraId="5BB03987" w14:textId="77777777" w:rsidR="00715956" w:rsidRPr="00F21240" w:rsidRDefault="00715956">
      <w:pPr>
        <w:pStyle w:val="MsgTableCaption"/>
        <w:rPr>
          <w:noProof/>
        </w:rPr>
      </w:pPr>
      <w:r w:rsidRPr="00F21240">
        <w:rPr>
          <w:noProof/>
        </w:rPr>
        <w:t>ADT^A37^ADT_A37: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F21240" w:rsidRDefault="00715956">
            <w:pPr>
              <w:pStyle w:val="MsgTableHeader"/>
              <w:jc w:val="center"/>
              <w:rPr>
                <w:noProof/>
              </w:rPr>
            </w:pPr>
            <w:r w:rsidRPr="00F21240">
              <w:rPr>
                <w:noProof/>
              </w:rPr>
              <w:t>Chapter</w:t>
            </w:r>
          </w:p>
        </w:tc>
      </w:tr>
      <w:tr w:rsidR="00715956" w:rsidRPr="00715956"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F21240" w:rsidRDefault="00715956">
            <w:pPr>
              <w:pStyle w:val="MsgTableBody"/>
              <w:jc w:val="center"/>
              <w:rPr>
                <w:noProof/>
              </w:rPr>
            </w:pPr>
            <w:r w:rsidRPr="00F21240">
              <w:rPr>
                <w:noProof/>
              </w:rPr>
              <w:t>2</w:t>
            </w:r>
          </w:p>
        </w:tc>
      </w:tr>
      <w:tr w:rsidR="00622FC8" w:rsidRPr="00151483"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594536" w:rsidRDefault="00622FC8" w:rsidP="00622FC8">
            <w:pPr>
              <w:pStyle w:val="MsgTableBody"/>
              <w:jc w:val="center"/>
              <w:rPr>
                <w:noProof/>
              </w:rPr>
            </w:pPr>
            <w:r w:rsidRPr="00594536">
              <w:rPr>
                <w:noProof/>
              </w:rPr>
              <w:t>3</w:t>
            </w:r>
          </w:p>
        </w:tc>
      </w:tr>
      <w:tr w:rsidR="00715956" w:rsidRPr="00715956"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F21240" w:rsidRDefault="00715956">
            <w:pPr>
              <w:pStyle w:val="MsgTableBody"/>
              <w:jc w:val="center"/>
              <w:rPr>
                <w:noProof/>
              </w:rPr>
            </w:pPr>
            <w:r w:rsidRPr="00F21240">
              <w:rPr>
                <w:noProof/>
              </w:rPr>
              <w:t>2</w:t>
            </w:r>
          </w:p>
        </w:tc>
      </w:tr>
      <w:tr w:rsidR="00715956" w:rsidRPr="00715956"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F21240" w:rsidRDefault="00715956">
            <w:pPr>
              <w:pStyle w:val="MsgTableBody"/>
              <w:jc w:val="center"/>
              <w:rPr>
                <w:noProof/>
              </w:rPr>
            </w:pPr>
            <w:r w:rsidRPr="00F21240">
              <w:rPr>
                <w:noProof/>
              </w:rPr>
              <w:t>2</w:t>
            </w:r>
          </w:p>
        </w:tc>
      </w:tr>
      <w:tr w:rsidR="00715956" w:rsidRPr="00715956"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F21240" w:rsidRDefault="00715956">
            <w:pPr>
              <w:pStyle w:val="MsgTableBody"/>
              <w:rPr>
                <w:noProof/>
              </w:rPr>
            </w:pPr>
            <w:r w:rsidRPr="00F21240">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F21240" w:rsidRDefault="00715956">
            <w:pPr>
              <w:pStyle w:val="MsgTableBody"/>
              <w:jc w:val="center"/>
              <w:rPr>
                <w:noProof/>
              </w:rPr>
            </w:pPr>
            <w:r w:rsidRPr="00F21240">
              <w:rPr>
                <w:noProof/>
              </w:rPr>
              <w:t>3</w:t>
            </w:r>
          </w:p>
        </w:tc>
      </w:tr>
      <w:tr w:rsidR="00715956" w:rsidRPr="00715956"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F21240" w:rsidRDefault="00000000">
            <w:pPr>
              <w:pStyle w:val="MsgTableBody"/>
              <w:rPr>
                <w:noProof/>
              </w:rPr>
            </w:pPr>
            <w:hyperlink w:anchor="PID" w:history="1">
              <w:r w:rsidR="00715956" w:rsidRPr="00F21240">
                <w:rPr>
                  <w:rStyle w:val="Hyperlink"/>
                  <w:noProof/>
                </w:rPr>
                <w:t>PID</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F21240" w:rsidRDefault="00715956">
            <w:pPr>
              <w:pStyle w:val="MsgTableBody"/>
              <w:rPr>
                <w:noProof/>
              </w:rPr>
            </w:pPr>
            <w:r w:rsidRPr="00F21240">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F21240" w:rsidRDefault="00715956">
            <w:pPr>
              <w:pStyle w:val="MsgTableBody"/>
              <w:jc w:val="center"/>
              <w:rPr>
                <w:noProof/>
              </w:rPr>
            </w:pPr>
            <w:r w:rsidRPr="00F21240">
              <w:rPr>
                <w:noProof/>
              </w:rPr>
              <w:t>3</w:t>
            </w:r>
          </w:p>
        </w:tc>
      </w:tr>
      <w:tr w:rsidR="00715956" w:rsidRPr="00715956"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F21240" w:rsidRDefault="00715956">
            <w:pPr>
              <w:pStyle w:val="MsgTableBody"/>
              <w:jc w:val="center"/>
              <w:rPr>
                <w:noProof/>
              </w:rPr>
            </w:pPr>
            <w:r w:rsidRPr="00F21240">
              <w:rPr>
                <w:noProof/>
              </w:rPr>
              <w:t>3</w:t>
            </w:r>
          </w:p>
        </w:tc>
      </w:tr>
      <w:tr w:rsidR="00DC3443" w:rsidRPr="00715956" w14:paraId="2C9494F3" w14:textId="77777777" w:rsidTr="00D50068">
        <w:trPr>
          <w:jc w:val="center"/>
          <w:ins w:id="3343" w:author="Merrick, Riki | APHL" w:date="2022-07-17T17:00:00Z"/>
        </w:trPr>
        <w:tc>
          <w:tcPr>
            <w:tcW w:w="2882" w:type="dxa"/>
            <w:tcBorders>
              <w:top w:val="dotted" w:sz="4" w:space="0" w:color="auto"/>
              <w:left w:val="nil"/>
              <w:bottom w:val="dotted" w:sz="4" w:space="0" w:color="auto"/>
              <w:right w:val="nil"/>
            </w:tcBorders>
            <w:shd w:val="clear" w:color="auto" w:fill="FFFFFF"/>
          </w:tcPr>
          <w:p w14:paraId="402B78FD" w14:textId="20F580DF" w:rsidR="00DC3443" w:rsidRPr="00F21240" w:rsidRDefault="00DC3443" w:rsidP="00DC3443">
            <w:pPr>
              <w:pStyle w:val="MsgTableBody"/>
              <w:rPr>
                <w:ins w:id="3344" w:author="Merrick, Riki | APHL" w:date="2022-07-17T17:00:00Z"/>
                <w:noProof/>
              </w:rPr>
            </w:pPr>
            <w:ins w:id="3345"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5ECD6124" w14:textId="055D9E6B" w:rsidR="00DC3443" w:rsidRPr="00F21240" w:rsidRDefault="00DC3443" w:rsidP="00DC3443">
            <w:pPr>
              <w:pStyle w:val="MsgTableBody"/>
              <w:rPr>
                <w:ins w:id="3346" w:author="Merrick, Riki | APHL" w:date="2022-07-17T17:00:00Z"/>
                <w:noProof/>
              </w:rPr>
            </w:pPr>
            <w:ins w:id="3347"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8149D1D" w14:textId="77777777" w:rsidR="00DC3443" w:rsidRPr="00F21240" w:rsidRDefault="00DC3443" w:rsidP="00DC3443">
            <w:pPr>
              <w:pStyle w:val="MsgTableBody"/>
              <w:jc w:val="center"/>
              <w:rPr>
                <w:ins w:id="3348"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19DC1EC1" w14:textId="73931335" w:rsidR="00DC3443" w:rsidRPr="00F21240" w:rsidRDefault="00DC3443" w:rsidP="00DC3443">
            <w:pPr>
              <w:pStyle w:val="MsgTableBody"/>
              <w:jc w:val="center"/>
              <w:rPr>
                <w:ins w:id="3349" w:author="Merrick, Riki | APHL" w:date="2022-07-17T17:00:00Z"/>
                <w:noProof/>
              </w:rPr>
            </w:pPr>
            <w:ins w:id="3350" w:author="Merrick, Riki | APHL" w:date="2022-07-17T17:00:00Z">
              <w:r>
                <w:rPr>
                  <w:noProof/>
                </w:rPr>
                <w:t>3</w:t>
              </w:r>
            </w:ins>
          </w:p>
        </w:tc>
      </w:tr>
      <w:tr w:rsidR="00DC3443" w:rsidRPr="00715956" w14:paraId="527C199E" w14:textId="77777777" w:rsidTr="00D50068">
        <w:trPr>
          <w:jc w:val="center"/>
          <w:ins w:id="3351" w:author="Merrick, Riki | APHL" w:date="2022-07-17T17:00:00Z"/>
        </w:trPr>
        <w:tc>
          <w:tcPr>
            <w:tcW w:w="2882" w:type="dxa"/>
            <w:tcBorders>
              <w:top w:val="dotted" w:sz="4" w:space="0" w:color="auto"/>
              <w:left w:val="nil"/>
              <w:bottom w:val="dotted" w:sz="4" w:space="0" w:color="auto"/>
              <w:right w:val="nil"/>
            </w:tcBorders>
            <w:shd w:val="clear" w:color="auto" w:fill="FFFFFF"/>
          </w:tcPr>
          <w:p w14:paraId="5B230904" w14:textId="6C54DC20" w:rsidR="00DC3443" w:rsidRPr="00F21240" w:rsidRDefault="00DC3443" w:rsidP="00DC3443">
            <w:pPr>
              <w:pStyle w:val="MsgTableBody"/>
              <w:rPr>
                <w:ins w:id="3352" w:author="Merrick, Riki | APHL" w:date="2022-07-17T17:00:00Z"/>
                <w:noProof/>
              </w:rPr>
            </w:pPr>
            <w:ins w:id="3353"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6A1DB704" w14:textId="0E8DABD8" w:rsidR="00DC3443" w:rsidRPr="00F21240" w:rsidRDefault="00DC3443" w:rsidP="00DC3443">
            <w:pPr>
              <w:pStyle w:val="MsgTableBody"/>
              <w:rPr>
                <w:ins w:id="3354" w:author="Merrick, Riki | APHL" w:date="2022-07-17T17:00:00Z"/>
                <w:noProof/>
              </w:rPr>
            </w:pPr>
            <w:ins w:id="3355"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03091F" w14:textId="77777777" w:rsidR="00DC3443" w:rsidRPr="00F21240" w:rsidRDefault="00DC3443" w:rsidP="00DC3443">
            <w:pPr>
              <w:pStyle w:val="MsgTableBody"/>
              <w:jc w:val="center"/>
              <w:rPr>
                <w:ins w:id="3356"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3C81969F" w14:textId="6C062674" w:rsidR="00DC3443" w:rsidRPr="00F21240" w:rsidRDefault="00DC3443" w:rsidP="00DC3443">
            <w:pPr>
              <w:pStyle w:val="MsgTableBody"/>
              <w:jc w:val="center"/>
              <w:rPr>
                <w:ins w:id="3357" w:author="Merrick, Riki | APHL" w:date="2022-07-17T17:00:00Z"/>
                <w:noProof/>
              </w:rPr>
            </w:pPr>
            <w:ins w:id="3358" w:author="Merrick, Riki | APHL" w:date="2022-07-17T17:00:00Z">
              <w:r>
                <w:rPr>
                  <w:noProof/>
                </w:rPr>
                <w:t>3</w:t>
              </w:r>
            </w:ins>
          </w:p>
        </w:tc>
      </w:tr>
      <w:tr w:rsidR="00DC3443" w:rsidRPr="00715956" w14:paraId="356BFACB" w14:textId="77777777" w:rsidTr="00D50068">
        <w:trPr>
          <w:jc w:val="center"/>
          <w:ins w:id="3359" w:author="Merrick, Riki | APHL" w:date="2022-07-17T17:00:00Z"/>
        </w:trPr>
        <w:tc>
          <w:tcPr>
            <w:tcW w:w="2882" w:type="dxa"/>
            <w:tcBorders>
              <w:top w:val="dotted" w:sz="4" w:space="0" w:color="auto"/>
              <w:left w:val="nil"/>
              <w:bottom w:val="dotted" w:sz="4" w:space="0" w:color="auto"/>
              <w:right w:val="nil"/>
            </w:tcBorders>
            <w:shd w:val="clear" w:color="auto" w:fill="FFFFFF"/>
          </w:tcPr>
          <w:p w14:paraId="7DEFA3A7" w14:textId="42FE17B1" w:rsidR="00DC3443" w:rsidRPr="00F21240" w:rsidRDefault="00DC3443" w:rsidP="00DC3443">
            <w:pPr>
              <w:pStyle w:val="MsgTableBody"/>
              <w:rPr>
                <w:ins w:id="3360" w:author="Merrick, Riki | APHL" w:date="2022-07-17T17:00:00Z"/>
                <w:noProof/>
              </w:rPr>
            </w:pPr>
            <w:ins w:id="3361"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6D663507" w14:textId="28DFBC57" w:rsidR="00DC3443" w:rsidRPr="00F21240" w:rsidRDefault="00DC3443" w:rsidP="00DC3443">
            <w:pPr>
              <w:pStyle w:val="MsgTableBody"/>
              <w:rPr>
                <w:ins w:id="3362" w:author="Merrick, Riki | APHL" w:date="2022-07-17T17:00:00Z"/>
                <w:noProof/>
              </w:rPr>
            </w:pPr>
            <w:ins w:id="3363" w:author="Merrick, Riki | APHL" w:date="2022-07-17T17:00: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50D3506" w14:textId="77777777" w:rsidR="00DC3443" w:rsidRPr="00F21240" w:rsidRDefault="00DC3443" w:rsidP="00DC3443">
            <w:pPr>
              <w:pStyle w:val="MsgTableBody"/>
              <w:jc w:val="center"/>
              <w:rPr>
                <w:ins w:id="3364"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66B7D4CF" w14:textId="2A4923AF" w:rsidR="00DC3443" w:rsidRPr="00F21240" w:rsidRDefault="00DC3443" w:rsidP="00DC3443">
            <w:pPr>
              <w:pStyle w:val="MsgTableBody"/>
              <w:jc w:val="center"/>
              <w:rPr>
                <w:ins w:id="3365" w:author="Merrick, Riki | APHL" w:date="2022-07-17T17:00:00Z"/>
                <w:noProof/>
              </w:rPr>
            </w:pPr>
            <w:ins w:id="3366" w:author="Merrick, Riki | APHL" w:date="2022-07-17T17:00:00Z">
              <w:r>
                <w:rPr>
                  <w:noProof/>
                </w:rPr>
                <w:t>3</w:t>
              </w:r>
            </w:ins>
          </w:p>
        </w:tc>
      </w:tr>
      <w:tr w:rsidR="00DC3443" w:rsidRPr="00715956"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DC3443" w:rsidRPr="00F21240" w:rsidRDefault="00DC3443" w:rsidP="00DC3443">
            <w:pPr>
              <w:pStyle w:val="MsgTableBody"/>
              <w:jc w:val="center"/>
              <w:rPr>
                <w:noProof/>
              </w:rPr>
            </w:pPr>
            <w:r w:rsidRPr="00F21240">
              <w:rPr>
                <w:noProof/>
              </w:rPr>
              <w:t>3</w:t>
            </w:r>
          </w:p>
        </w:tc>
      </w:tr>
      <w:tr w:rsidR="00DC3443" w:rsidRPr="00715956"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DC3443" w:rsidRPr="00F21240" w:rsidRDefault="00DC3443" w:rsidP="00DC3443">
            <w:pPr>
              <w:pStyle w:val="MsgTableBody"/>
              <w:jc w:val="center"/>
              <w:rPr>
                <w:noProof/>
              </w:rPr>
            </w:pPr>
            <w:r w:rsidRPr="00F21240">
              <w:rPr>
                <w:noProof/>
              </w:rPr>
              <w:t>3</w:t>
            </w:r>
          </w:p>
        </w:tc>
      </w:tr>
      <w:tr w:rsidR="00DC3443" w:rsidRPr="00715956"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DC3443" w:rsidRPr="00F21240" w:rsidRDefault="00DC3443" w:rsidP="00DC3443">
            <w:pPr>
              <w:pStyle w:val="MsgTableBody"/>
              <w:rPr>
                <w:noProof/>
              </w:rPr>
            </w:pPr>
            <w:r w:rsidRPr="00F21240">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DC3443" w:rsidRPr="00F21240" w:rsidRDefault="00DC3443" w:rsidP="00DC3443">
            <w:pPr>
              <w:pStyle w:val="MsgTableBody"/>
              <w:jc w:val="center"/>
              <w:rPr>
                <w:noProof/>
              </w:rPr>
            </w:pPr>
            <w:r w:rsidRPr="00F21240">
              <w:rPr>
                <w:noProof/>
              </w:rPr>
              <w:t>3</w:t>
            </w:r>
          </w:p>
        </w:tc>
      </w:tr>
      <w:tr w:rsidR="00DC3443" w:rsidRPr="00715956"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DC3443" w:rsidRPr="00F21240" w:rsidRDefault="00DC3443" w:rsidP="00DC3443">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DC3443" w:rsidRPr="00F21240" w:rsidRDefault="00DC3443" w:rsidP="00DC3443">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DC3443" w:rsidRPr="00F21240" w:rsidRDefault="00DC3443" w:rsidP="00DC3443">
            <w:pPr>
              <w:pStyle w:val="MsgTableBody"/>
              <w:jc w:val="center"/>
              <w:rPr>
                <w:noProof/>
              </w:rPr>
            </w:pPr>
            <w:r w:rsidRPr="00F21240">
              <w:rPr>
                <w:noProof/>
              </w:rPr>
              <w:t>3</w:t>
            </w:r>
          </w:p>
        </w:tc>
      </w:tr>
      <w:tr w:rsidR="00DC3443" w:rsidRPr="00715956" w14:paraId="129B4E78" w14:textId="77777777" w:rsidTr="00D50068">
        <w:trPr>
          <w:jc w:val="center"/>
          <w:ins w:id="3367" w:author="Merrick, Riki | APHL" w:date="2022-07-17T17:00:00Z"/>
        </w:trPr>
        <w:tc>
          <w:tcPr>
            <w:tcW w:w="2882" w:type="dxa"/>
            <w:tcBorders>
              <w:top w:val="dotted" w:sz="4" w:space="0" w:color="auto"/>
              <w:left w:val="nil"/>
              <w:bottom w:val="dotted" w:sz="4" w:space="0" w:color="auto"/>
              <w:right w:val="nil"/>
            </w:tcBorders>
            <w:shd w:val="clear" w:color="auto" w:fill="FFFFFF"/>
          </w:tcPr>
          <w:p w14:paraId="2B693C58" w14:textId="2262F0F1" w:rsidR="00DC3443" w:rsidRPr="00F21240" w:rsidRDefault="00DC3443" w:rsidP="00DC3443">
            <w:pPr>
              <w:pStyle w:val="MsgTableBody"/>
              <w:rPr>
                <w:ins w:id="3368" w:author="Merrick, Riki | APHL" w:date="2022-07-17T17:00:00Z"/>
                <w:noProof/>
              </w:rPr>
            </w:pPr>
            <w:ins w:id="3369"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7F3CB789" w14:textId="48C20A05" w:rsidR="00DC3443" w:rsidRPr="00F21240" w:rsidRDefault="00DC3443" w:rsidP="00DC3443">
            <w:pPr>
              <w:pStyle w:val="MsgTableBody"/>
              <w:rPr>
                <w:ins w:id="3370" w:author="Merrick, Riki | APHL" w:date="2022-07-17T17:00:00Z"/>
                <w:noProof/>
              </w:rPr>
            </w:pPr>
            <w:ins w:id="3371"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59EC1E" w14:textId="77777777" w:rsidR="00DC3443" w:rsidRPr="00F21240" w:rsidRDefault="00DC3443" w:rsidP="00DC3443">
            <w:pPr>
              <w:pStyle w:val="MsgTableBody"/>
              <w:jc w:val="center"/>
              <w:rPr>
                <w:ins w:id="3372"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2FC423B9" w14:textId="57072BB2" w:rsidR="00DC3443" w:rsidRPr="00F21240" w:rsidRDefault="00DC3443" w:rsidP="00DC3443">
            <w:pPr>
              <w:pStyle w:val="MsgTableBody"/>
              <w:jc w:val="center"/>
              <w:rPr>
                <w:ins w:id="3373" w:author="Merrick, Riki | APHL" w:date="2022-07-17T17:00:00Z"/>
                <w:noProof/>
              </w:rPr>
            </w:pPr>
            <w:ins w:id="3374" w:author="Merrick, Riki | APHL" w:date="2022-07-17T17:00:00Z">
              <w:r>
                <w:rPr>
                  <w:noProof/>
                </w:rPr>
                <w:t>3</w:t>
              </w:r>
            </w:ins>
          </w:p>
        </w:tc>
      </w:tr>
      <w:tr w:rsidR="00DC3443" w:rsidRPr="00715956" w14:paraId="201052D6" w14:textId="77777777" w:rsidTr="00D50068">
        <w:trPr>
          <w:jc w:val="center"/>
          <w:ins w:id="3375" w:author="Merrick, Riki | APHL" w:date="2022-07-17T17:00:00Z"/>
        </w:trPr>
        <w:tc>
          <w:tcPr>
            <w:tcW w:w="2882" w:type="dxa"/>
            <w:tcBorders>
              <w:top w:val="dotted" w:sz="4" w:space="0" w:color="auto"/>
              <w:left w:val="nil"/>
              <w:bottom w:val="dotted" w:sz="4" w:space="0" w:color="auto"/>
              <w:right w:val="nil"/>
            </w:tcBorders>
            <w:shd w:val="clear" w:color="auto" w:fill="FFFFFF"/>
          </w:tcPr>
          <w:p w14:paraId="34910D02" w14:textId="49242940" w:rsidR="00DC3443" w:rsidRPr="00F21240" w:rsidRDefault="00DC3443" w:rsidP="00DC3443">
            <w:pPr>
              <w:pStyle w:val="MsgTableBody"/>
              <w:rPr>
                <w:ins w:id="3376" w:author="Merrick, Riki | APHL" w:date="2022-07-17T17:00:00Z"/>
                <w:noProof/>
              </w:rPr>
            </w:pPr>
            <w:ins w:id="3377"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3BACC27E" w14:textId="0B4F5113" w:rsidR="00DC3443" w:rsidRPr="00F21240" w:rsidRDefault="00DC3443" w:rsidP="00DC3443">
            <w:pPr>
              <w:pStyle w:val="MsgTableBody"/>
              <w:rPr>
                <w:ins w:id="3378" w:author="Merrick, Riki | APHL" w:date="2022-07-17T17:00:00Z"/>
                <w:noProof/>
              </w:rPr>
            </w:pPr>
            <w:ins w:id="3379"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DAE4186" w14:textId="77777777" w:rsidR="00DC3443" w:rsidRPr="00F21240" w:rsidRDefault="00DC3443" w:rsidP="00DC3443">
            <w:pPr>
              <w:pStyle w:val="MsgTableBody"/>
              <w:jc w:val="center"/>
              <w:rPr>
                <w:ins w:id="3380"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5114A525" w14:textId="7CE5EAB0" w:rsidR="00DC3443" w:rsidRPr="00F21240" w:rsidRDefault="00DC3443" w:rsidP="00DC3443">
            <w:pPr>
              <w:pStyle w:val="MsgTableBody"/>
              <w:jc w:val="center"/>
              <w:rPr>
                <w:ins w:id="3381" w:author="Merrick, Riki | APHL" w:date="2022-07-17T17:00:00Z"/>
                <w:noProof/>
              </w:rPr>
            </w:pPr>
            <w:ins w:id="3382" w:author="Merrick, Riki | APHL" w:date="2022-07-17T17:00:00Z">
              <w:r>
                <w:rPr>
                  <w:noProof/>
                </w:rPr>
                <w:t>3</w:t>
              </w:r>
            </w:ins>
          </w:p>
        </w:tc>
      </w:tr>
      <w:tr w:rsidR="00DC3443" w:rsidRPr="00715956" w14:paraId="4C067541" w14:textId="77777777" w:rsidTr="00D50068">
        <w:trPr>
          <w:jc w:val="center"/>
          <w:ins w:id="3383" w:author="Merrick, Riki | APHL" w:date="2022-07-17T17:00:00Z"/>
        </w:trPr>
        <w:tc>
          <w:tcPr>
            <w:tcW w:w="2882" w:type="dxa"/>
            <w:tcBorders>
              <w:top w:val="dotted" w:sz="4" w:space="0" w:color="auto"/>
              <w:left w:val="nil"/>
              <w:bottom w:val="dotted" w:sz="4" w:space="0" w:color="auto"/>
              <w:right w:val="nil"/>
            </w:tcBorders>
            <w:shd w:val="clear" w:color="auto" w:fill="FFFFFF"/>
          </w:tcPr>
          <w:p w14:paraId="638E40C0" w14:textId="1B696943" w:rsidR="00DC3443" w:rsidRPr="00F21240" w:rsidRDefault="00DC3443" w:rsidP="00DC3443">
            <w:pPr>
              <w:pStyle w:val="MsgTableBody"/>
              <w:rPr>
                <w:ins w:id="3384" w:author="Merrick, Riki | APHL" w:date="2022-07-17T17:00:00Z"/>
                <w:noProof/>
              </w:rPr>
            </w:pPr>
            <w:ins w:id="3385"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6356F2B2" w14:textId="35F7E49D" w:rsidR="00DC3443" w:rsidRPr="00F21240" w:rsidRDefault="00DC3443" w:rsidP="00DC3443">
            <w:pPr>
              <w:pStyle w:val="MsgTableBody"/>
              <w:rPr>
                <w:ins w:id="3386" w:author="Merrick, Riki | APHL" w:date="2022-07-17T17:00:00Z"/>
                <w:noProof/>
              </w:rPr>
            </w:pPr>
            <w:ins w:id="3387" w:author="Merrick, Riki | APHL" w:date="2022-07-17T17:00: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9A9748D" w14:textId="77777777" w:rsidR="00DC3443" w:rsidRPr="00F21240" w:rsidRDefault="00DC3443" w:rsidP="00DC3443">
            <w:pPr>
              <w:pStyle w:val="MsgTableBody"/>
              <w:jc w:val="center"/>
              <w:rPr>
                <w:ins w:id="3388"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14E90F8E" w14:textId="020A3A7F" w:rsidR="00DC3443" w:rsidRPr="00F21240" w:rsidRDefault="00DC3443" w:rsidP="00DC3443">
            <w:pPr>
              <w:pStyle w:val="MsgTableBody"/>
              <w:jc w:val="center"/>
              <w:rPr>
                <w:ins w:id="3389" w:author="Merrick, Riki | APHL" w:date="2022-07-17T17:00:00Z"/>
                <w:noProof/>
              </w:rPr>
            </w:pPr>
            <w:ins w:id="3390" w:author="Merrick, Riki | APHL" w:date="2022-07-17T17:00:00Z">
              <w:r>
                <w:rPr>
                  <w:noProof/>
                </w:rPr>
                <w:t>3</w:t>
              </w:r>
            </w:ins>
          </w:p>
        </w:tc>
      </w:tr>
      <w:tr w:rsidR="00DC3443" w:rsidRPr="00715956"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DC3443" w:rsidRPr="00F21240" w:rsidRDefault="00DC3443" w:rsidP="00DC3443">
            <w:pPr>
              <w:pStyle w:val="MsgTableBody"/>
              <w:rPr>
                <w:noProof/>
              </w:rPr>
            </w:pPr>
            <w:r w:rsidRPr="00F21240">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DC3443" w:rsidRPr="00F21240" w:rsidRDefault="00DC3443" w:rsidP="00DC3443">
            <w:pPr>
              <w:pStyle w:val="MsgTableBody"/>
              <w:jc w:val="center"/>
              <w:rPr>
                <w:noProof/>
              </w:rPr>
            </w:pPr>
            <w:r w:rsidRPr="00F21240">
              <w:rPr>
                <w:noProof/>
              </w:rPr>
              <w:t>3</w:t>
            </w:r>
          </w:p>
        </w:tc>
      </w:tr>
      <w:tr w:rsidR="00DC3443" w:rsidRPr="00715956"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DC3443" w:rsidRPr="00F21240" w:rsidRDefault="00DC3443" w:rsidP="00DC3443">
            <w:pPr>
              <w:pStyle w:val="MsgTableBody"/>
              <w:jc w:val="center"/>
              <w:rPr>
                <w:noProof/>
              </w:rPr>
            </w:pPr>
            <w:r w:rsidRPr="00F21240">
              <w:rPr>
                <w:noProof/>
              </w:rPr>
              <w:t>3</w:t>
            </w:r>
          </w:p>
        </w:tc>
      </w:tr>
    </w:tbl>
    <w:p w14:paraId="0237980D" w14:textId="7B70BC5C"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6BB6" w14:paraId="6C12F128" w14:textId="77777777" w:rsidTr="00AE417F">
        <w:trPr>
          <w:jc w:val="center"/>
        </w:trPr>
        <w:tc>
          <w:tcPr>
            <w:tcW w:w="9067" w:type="dxa"/>
            <w:gridSpan w:val="6"/>
          </w:tcPr>
          <w:p w14:paraId="2039FFB1" w14:textId="0BDB3D64" w:rsidR="00AE417F" w:rsidRPr="006D6BB6" w:rsidRDefault="00AE417F" w:rsidP="00AE417F">
            <w:pPr>
              <w:pStyle w:val="ACK-ChoreographyHeader"/>
            </w:pPr>
            <w:r w:rsidRPr="00C20CAF">
              <w:t>Acknowledgment Choreography</w:t>
            </w:r>
          </w:p>
        </w:tc>
      </w:tr>
      <w:tr w:rsidR="00AE417F" w:rsidRPr="006D6BB6" w14:paraId="15683527" w14:textId="77777777" w:rsidTr="00AE417F">
        <w:trPr>
          <w:jc w:val="center"/>
        </w:trPr>
        <w:tc>
          <w:tcPr>
            <w:tcW w:w="9067" w:type="dxa"/>
            <w:gridSpan w:val="6"/>
          </w:tcPr>
          <w:p w14:paraId="40CD0C93" w14:textId="72895876" w:rsidR="00AE417F" w:rsidRPr="00C20CAF" w:rsidRDefault="009118D0" w:rsidP="00AE417F">
            <w:pPr>
              <w:pStyle w:val="ACK-ChoreographyHeader"/>
            </w:pPr>
            <w:r w:rsidRPr="00F21240">
              <w:rPr>
                <w:noProof/>
              </w:rPr>
              <w:t>ADT^A37^ADT_A37</w:t>
            </w:r>
          </w:p>
        </w:tc>
      </w:tr>
      <w:tr w:rsidR="00AD6CE4" w:rsidRPr="006D6BB6" w14:paraId="5E490281" w14:textId="77777777" w:rsidTr="00AE417F">
        <w:trPr>
          <w:jc w:val="center"/>
        </w:trPr>
        <w:tc>
          <w:tcPr>
            <w:tcW w:w="1548" w:type="dxa"/>
          </w:tcPr>
          <w:p w14:paraId="29D0E3F8" w14:textId="77777777" w:rsidR="00AD6CE4" w:rsidRPr="006D6BB6" w:rsidRDefault="00AD6CE4" w:rsidP="00AD6CE4">
            <w:pPr>
              <w:pStyle w:val="ACK-ChoreographyBody"/>
            </w:pPr>
            <w:r w:rsidRPr="006D6BB6">
              <w:t>Field name</w:t>
            </w:r>
          </w:p>
        </w:tc>
        <w:tc>
          <w:tcPr>
            <w:tcW w:w="2174" w:type="dxa"/>
          </w:tcPr>
          <w:p w14:paraId="4DC6723E" w14:textId="77777777" w:rsidR="00AD6CE4" w:rsidRPr="006D6BB6" w:rsidRDefault="00AD6CE4" w:rsidP="00AD6CE4">
            <w:pPr>
              <w:pStyle w:val="ACK-ChoreographyBody"/>
            </w:pPr>
            <w:r w:rsidRPr="006D6BB6">
              <w:t>Field Value: Original mode</w:t>
            </w:r>
          </w:p>
        </w:tc>
        <w:tc>
          <w:tcPr>
            <w:tcW w:w="5345" w:type="dxa"/>
            <w:gridSpan w:val="4"/>
          </w:tcPr>
          <w:p w14:paraId="51199A80" w14:textId="77777777" w:rsidR="00AD6CE4" w:rsidRPr="006D6BB6" w:rsidRDefault="00AD6CE4" w:rsidP="00AD6CE4">
            <w:pPr>
              <w:pStyle w:val="ACK-ChoreographyBody"/>
            </w:pPr>
            <w:r w:rsidRPr="006D6BB6">
              <w:t>Field value: Enhanced mode</w:t>
            </w:r>
          </w:p>
        </w:tc>
      </w:tr>
      <w:tr w:rsidR="00AD6CE4" w:rsidRPr="006D6BB6" w14:paraId="2ECCA876" w14:textId="77777777" w:rsidTr="00AE417F">
        <w:trPr>
          <w:jc w:val="center"/>
        </w:trPr>
        <w:tc>
          <w:tcPr>
            <w:tcW w:w="1548" w:type="dxa"/>
          </w:tcPr>
          <w:p w14:paraId="31F1FF2F" w14:textId="77777777" w:rsidR="00AD6CE4" w:rsidRPr="006D6BB6" w:rsidRDefault="00AD6CE4" w:rsidP="00AD6CE4">
            <w:pPr>
              <w:pStyle w:val="ACK-ChoreographyBody"/>
            </w:pPr>
            <w:r w:rsidRPr="006D6BB6">
              <w:t>MSH.15</w:t>
            </w:r>
          </w:p>
        </w:tc>
        <w:tc>
          <w:tcPr>
            <w:tcW w:w="2174" w:type="dxa"/>
          </w:tcPr>
          <w:p w14:paraId="2BD76C44" w14:textId="77777777" w:rsidR="00AD6CE4" w:rsidRPr="006D6BB6" w:rsidRDefault="00AD6CE4" w:rsidP="00AD6CE4">
            <w:pPr>
              <w:pStyle w:val="ACK-ChoreographyBody"/>
            </w:pPr>
            <w:r w:rsidRPr="006D6BB6">
              <w:t>Blank</w:t>
            </w:r>
          </w:p>
        </w:tc>
        <w:tc>
          <w:tcPr>
            <w:tcW w:w="456" w:type="dxa"/>
          </w:tcPr>
          <w:p w14:paraId="02613D68" w14:textId="77777777" w:rsidR="00AD6CE4" w:rsidRPr="006D6BB6" w:rsidRDefault="00AD6CE4" w:rsidP="00AD6CE4">
            <w:pPr>
              <w:pStyle w:val="ACK-ChoreographyBody"/>
            </w:pPr>
            <w:r w:rsidRPr="006D6BB6">
              <w:t>NE</w:t>
            </w:r>
          </w:p>
        </w:tc>
        <w:tc>
          <w:tcPr>
            <w:tcW w:w="1568" w:type="dxa"/>
          </w:tcPr>
          <w:p w14:paraId="677D63F2" w14:textId="77777777" w:rsidR="00AD6CE4" w:rsidRPr="006D6BB6" w:rsidRDefault="00AD6CE4" w:rsidP="00AD6CE4">
            <w:pPr>
              <w:pStyle w:val="ACK-ChoreographyBody"/>
            </w:pPr>
            <w:r w:rsidRPr="006D6BB6">
              <w:t>AL, SU, ER</w:t>
            </w:r>
          </w:p>
        </w:tc>
        <w:tc>
          <w:tcPr>
            <w:tcW w:w="1620" w:type="dxa"/>
          </w:tcPr>
          <w:p w14:paraId="5070185A" w14:textId="77777777" w:rsidR="00AD6CE4" w:rsidRPr="006D6BB6" w:rsidRDefault="00AD6CE4" w:rsidP="00AD6CE4">
            <w:pPr>
              <w:pStyle w:val="ACK-ChoreographyBody"/>
            </w:pPr>
            <w:r w:rsidRPr="006D6BB6">
              <w:t>NE</w:t>
            </w:r>
          </w:p>
        </w:tc>
        <w:tc>
          <w:tcPr>
            <w:tcW w:w="1701" w:type="dxa"/>
          </w:tcPr>
          <w:p w14:paraId="77631294" w14:textId="77777777" w:rsidR="00AD6CE4" w:rsidRPr="006D6BB6" w:rsidRDefault="00AD6CE4" w:rsidP="00AD6CE4">
            <w:pPr>
              <w:pStyle w:val="ACK-ChoreographyBody"/>
            </w:pPr>
            <w:r w:rsidRPr="006D6BB6">
              <w:t>AL, SU, ER</w:t>
            </w:r>
          </w:p>
        </w:tc>
      </w:tr>
      <w:tr w:rsidR="00AD6CE4" w:rsidRPr="006D6BB6" w14:paraId="6D15A867" w14:textId="77777777" w:rsidTr="00AE417F">
        <w:trPr>
          <w:jc w:val="center"/>
        </w:trPr>
        <w:tc>
          <w:tcPr>
            <w:tcW w:w="1548" w:type="dxa"/>
          </w:tcPr>
          <w:p w14:paraId="7C677188" w14:textId="77777777" w:rsidR="00AD6CE4" w:rsidRPr="006D6BB6" w:rsidRDefault="00AD6CE4" w:rsidP="00AD6CE4">
            <w:pPr>
              <w:pStyle w:val="ACK-ChoreographyBody"/>
            </w:pPr>
            <w:r w:rsidRPr="006D6BB6">
              <w:t>MSH.16</w:t>
            </w:r>
          </w:p>
        </w:tc>
        <w:tc>
          <w:tcPr>
            <w:tcW w:w="2174" w:type="dxa"/>
          </w:tcPr>
          <w:p w14:paraId="277B773A" w14:textId="77777777" w:rsidR="00AD6CE4" w:rsidRPr="006D6BB6" w:rsidRDefault="00AD6CE4" w:rsidP="00AD6CE4">
            <w:pPr>
              <w:pStyle w:val="ACK-ChoreographyBody"/>
            </w:pPr>
            <w:r w:rsidRPr="006D6BB6">
              <w:t>Blank</w:t>
            </w:r>
          </w:p>
        </w:tc>
        <w:tc>
          <w:tcPr>
            <w:tcW w:w="456" w:type="dxa"/>
          </w:tcPr>
          <w:p w14:paraId="4699B99F" w14:textId="77777777" w:rsidR="00AD6CE4" w:rsidRPr="006D6BB6" w:rsidRDefault="00AD6CE4" w:rsidP="00AD6CE4">
            <w:pPr>
              <w:pStyle w:val="ACK-ChoreographyBody"/>
            </w:pPr>
            <w:r w:rsidRPr="006D6BB6">
              <w:t>NE</w:t>
            </w:r>
          </w:p>
        </w:tc>
        <w:tc>
          <w:tcPr>
            <w:tcW w:w="1568" w:type="dxa"/>
          </w:tcPr>
          <w:p w14:paraId="1272E287" w14:textId="77777777" w:rsidR="00AD6CE4" w:rsidRPr="006D6BB6" w:rsidRDefault="00AD6CE4" w:rsidP="00AD6CE4">
            <w:pPr>
              <w:pStyle w:val="ACK-ChoreographyBody"/>
            </w:pPr>
            <w:r w:rsidRPr="006D6BB6">
              <w:t>NE</w:t>
            </w:r>
          </w:p>
        </w:tc>
        <w:tc>
          <w:tcPr>
            <w:tcW w:w="1620" w:type="dxa"/>
          </w:tcPr>
          <w:p w14:paraId="5C691FBF" w14:textId="77777777" w:rsidR="00AD6CE4" w:rsidRPr="006D6BB6" w:rsidRDefault="00AD6CE4" w:rsidP="00AD6CE4">
            <w:pPr>
              <w:pStyle w:val="ACK-ChoreographyBody"/>
            </w:pPr>
            <w:r w:rsidRPr="006D6BB6">
              <w:t>AL, SU, ER</w:t>
            </w:r>
          </w:p>
        </w:tc>
        <w:tc>
          <w:tcPr>
            <w:tcW w:w="1701" w:type="dxa"/>
          </w:tcPr>
          <w:p w14:paraId="47F3BFE6" w14:textId="77777777" w:rsidR="00AD6CE4" w:rsidRPr="006D6BB6" w:rsidRDefault="00AD6CE4" w:rsidP="00AD6CE4">
            <w:pPr>
              <w:pStyle w:val="ACK-ChoreographyBody"/>
            </w:pPr>
            <w:r w:rsidRPr="006D6BB6">
              <w:t>AL, SU, ER</w:t>
            </w:r>
          </w:p>
        </w:tc>
      </w:tr>
      <w:tr w:rsidR="00AD6CE4" w:rsidRPr="006D6BB6" w14:paraId="0C846E2E" w14:textId="77777777" w:rsidTr="00AE417F">
        <w:trPr>
          <w:jc w:val="center"/>
        </w:trPr>
        <w:tc>
          <w:tcPr>
            <w:tcW w:w="1548" w:type="dxa"/>
          </w:tcPr>
          <w:p w14:paraId="72EA6D0D" w14:textId="77777777" w:rsidR="00AD6CE4" w:rsidRPr="006D6BB6" w:rsidRDefault="00AD6CE4" w:rsidP="00AD6CE4">
            <w:pPr>
              <w:pStyle w:val="ACK-ChoreographyBody"/>
            </w:pPr>
            <w:r w:rsidRPr="006D6BB6">
              <w:t>Immediate Ack</w:t>
            </w:r>
          </w:p>
        </w:tc>
        <w:tc>
          <w:tcPr>
            <w:tcW w:w="2174" w:type="dxa"/>
          </w:tcPr>
          <w:p w14:paraId="266692D2" w14:textId="77777777" w:rsidR="00AD6CE4" w:rsidRPr="006D6BB6" w:rsidRDefault="00AD6CE4" w:rsidP="00AD6CE4">
            <w:pPr>
              <w:pStyle w:val="ACK-ChoreographyBody"/>
            </w:pPr>
            <w:r w:rsidRPr="006D6BB6">
              <w:t>-</w:t>
            </w:r>
          </w:p>
        </w:tc>
        <w:tc>
          <w:tcPr>
            <w:tcW w:w="456" w:type="dxa"/>
          </w:tcPr>
          <w:p w14:paraId="481B48F2" w14:textId="77777777" w:rsidR="00AD6CE4" w:rsidRPr="006D6BB6" w:rsidRDefault="00AD6CE4" w:rsidP="00AD6CE4">
            <w:pPr>
              <w:pStyle w:val="ACK-ChoreographyBody"/>
            </w:pPr>
            <w:r w:rsidRPr="006D6BB6">
              <w:t>-</w:t>
            </w:r>
          </w:p>
        </w:tc>
        <w:tc>
          <w:tcPr>
            <w:tcW w:w="1568" w:type="dxa"/>
          </w:tcPr>
          <w:p w14:paraId="59CA50C4" w14:textId="3BAC8687"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620" w:type="dxa"/>
          </w:tcPr>
          <w:p w14:paraId="41895BC6" w14:textId="77777777" w:rsidR="00AD6CE4" w:rsidRPr="006D6BB6" w:rsidRDefault="00AD6CE4" w:rsidP="00AD6CE4">
            <w:pPr>
              <w:pStyle w:val="ACK-ChoreographyBody"/>
            </w:pPr>
            <w:r w:rsidRPr="006D6BB6">
              <w:t>-</w:t>
            </w:r>
          </w:p>
        </w:tc>
        <w:tc>
          <w:tcPr>
            <w:tcW w:w="1701" w:type="dxa"/>
          </w:tcPr>
          <w:p w14:paraId="4D929C56" w14:textId="1CA8D444" w:rsidR="00AD6CE4" w:rsidRPr="006D6BB6" w:rsidRDefault="00AD6CE4" w:rsidP="00AD6CE4">
            <w:pPr>
              <w:pStyle w:val="ACK-ChoreographyBody"/>
            </w:pPr>
            <w:r w:rsidRPr="006D6BB6">
              <w:rPr>
                <w:szCs w:val="16"/>
              </w:rPr>
              <w:t>ACK^</w:t>
            </w:r>
            <w:r>
              <w:rPr>
                <w:szCs w:val="16"/>
              </w:rPr>
              <w:t>A37</w:t>
            </w:r>
            <w:r w:rsidRPr="006D6BB6">
              <w:rPr>
                <w:szCs w:val="16"/>
              </w:rPr>
              <w:t>^ACK</w:t>
            </w:r>
          </w:p>
        </w:tc>
      </w:tr>
      <w:tr w:rsidR="00AD6CE4" w:rsidRPr="006D6BB6" w14:paraId="032A9FCB" w14:textId="77777777" w:rsidTr="00AE417F">
        <w:trPr>
          <w:jc w:val="center"/>
        </w:trPr>
        <w:tc>
          <w:tcPr>
            <w:tcW w:w="1548" w:type="dxa"/>
          </w:tcPr>
          <w:p w14:paraId="4F839382" w14:textId="77777777" w:rsidR="00AD6CE4" w:rsidRPr="006D6BB6" w:rsidRDefault="00AD6CE4" w:rsidP="00AD6CE4">
            <w:pPr>
              <w:pStyle w:val="ACK-ChoreographyBody"/>
            </w:pPr>
            <w:r w:rsidRPr="006D6BB6">
              <w:t>Application Ack</w:t>
            </w:r>
          </w:p>
        </w:tc>
        <w:tc>
          <w:tcPr>
            <w:tcW w:w="2174" w:type="dxa"/>
          </w:tcPr>
          <w:p w14:paraId="05BEAFEE" w14:textId="021EE4AC" w:rsidR="00AD6CE4" w:rsidRPr="006D6BB6" w:rsidRDefault="00AD6CE4" w:rsidP="00AD6CE4">
            <w:pPr>
              <w:pStyle w:val="ACK-ChoreographyBody"/>
            </w:pPr>
            <w:r>
              <w:rPr>
                <w:szCs w:val="16"/>
              </w:rPr>
              <w:t>ADT</w:t>
            </w:r>
            <w:r w:rsidRPr="006D6BB6">
              <w:rPr>
                <w:szCs w:val="16"/>
              </w:rPr>
              <w:t>^</w:t>
            </w:r>
            <w:r>
              <w:rPr>
                <w:szCs w:val="16"/>
              </w:rPr>
              <w:t>A37</w:t>
            </w:r>
            <w:r w:rsidRPr="006D6BB6">
              <w:rPr>
                <w:szCs w:val="16"/>
              </w:rPr>
              <w:t>^</w:t>
            </w:r>
            <w:r>
              <w:rPr>
                <w:szCs w:val="16"/>
              </w:rPr>
              <w:t>A</w:t>
            </w:r>
            <w:r w:rsidR="00B37EF8">
              <w:rPr>
                <w:szCs w:val="16"/>
              </w:rPr>
              <w:t>CK</w:t>
            </w:r>
          </w:p>
        </w:tc>
        <w:tc>
          <w:tcPr>
            <w:tcW w:w="456" w:type="dxa"/>
          </w:tcPr>
          <w:p w14:paraId="7F6FFECB" w14:textId="77777777" w:rsidR="00AD6CE4" w:rsidRPr="006D6BB6" w:rsidRDefault="00AD6CE4" w:rsidP="00AD6CE4">
            <w:pPr>
              <w:pStyle w:val="ACK-ChoreographyBody"/>
            </w:pPr>
            <w:r w:rsidRPr="006D6BB6">
              <w:t>-</w:t>
            </w:r>
          </w:p>
        </w:tc>
        <w:tc>
          <w:tcPr>
            <w:tcW w:w="1568" w:type="dxa"/>
          </w:tcPr>
          <w:p w14:paraId="068EC0F0" w14:textId="77777777" w:rsidR="00AD6CE4" w:rsidRPr="006D6BB6" w:rsidRDefault="00AD6CE4" w:rsidP="00AD6CE4">
            <w:pPr>
              <w:pStyle w:val="ACK-ChoreographyBody"/>
            </w:pPr>
            <w:r w:rsidRPr="006D6BB6">
              <w:t>-</w:t>
            </w:r>
          </w:p>
        </w:tc>
        <w:tc>
          <w:tcPr>
            <w:tcW w:w="1620" w:type="dxa"/>
          </w:tcPr>
          <w:p w14:paraId="2D8C6F29" w14:textId="64B1B279"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701" w:type="dxa"/>
          </w:tcPr>
          <w:p w14:paraId="7F9145AB" w14:textId="1018A619" w:rsidR="00AD6CE4" w:rsidRPr="006D6BB6" w:rsidRDefault="00AD6CE4" w:rsidP="00AD6CE4">
            <w:pPr>
              <w:pStyle w:val="ACK-ChoreographyBody"/>
            </w:pPr>
            <w:r w:rsidRPr="006D6BB6">
              <w:rPr>
                <w:szCs w:val="16"/>
              </w:rPr>
              <w:t>ACK^</w:t>
            </w:r>
            <w:r>
              <w:rPr>
                <w:szCs w:val="16"/>
              </w:rPr>
              <w:t>A37</w:t>
            </w:r>
            <w:r w:rsidRPr="006D6BB6">
              <w:rPr>
                <w:szCs w:val="16"/>
              </w:rPr>
              <w:t>^ACK</w:t>
            </w:r>
          </w:p>
        </w:tc>
      </w:tr>
    </w:tbl>
    <w:p w14:paraId="16573B48" w14:textId="77777777" w:rsidR="00715956" w:rsidRPr="00F21240" w:rsidRDefault="00715956">
      <w:pPr>
        <w:rPr>
          <w:noProof/>
        </w:rPr>
      </w:pPr>
    </w:p>
    <w:p w14:paraId="2B89F7CC" w14:textId="77777777" w:rsidR="00715956" w:rsidRPr="00F21240" w:rsidRDefault="00715956">
      <w:pPr>
        <w:pStyle w:val="MsgTableCaption"/>
        <w:rPr>
          <w:noProof/>
        </w:rPr>
      </w:pPr>
      <w:r w:rsidRPr="00F21240">
        <w:rPr>
          <w:noProof/>
        </w:rPr>
        <w:t>ACK^A37^ACK: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F21240" w:rsidRDefault="00715956">
            <w:pPr>
              <w:pStyle w:val="MsgTableHeader"/>
              <w:jc w:val="center"/>
              <w:rPr>
                <w:noProof/>
              </w:rPr>
            </w:pPr>
            <w:r w:rsidRPr="00F21240">
              <w:rPr>
                <w:noProof/>
              </w:rPr>
              <w:t>Chapter</w:t>
            </w:r>
          </w:p>
        </w:tc>
      </w:tr>
      <w:tr w:rsidR="00715956" w:rsidRPr="00715956"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F21240" w:rsidRDefault="00715956">
            <w:pPr>
              <w:pStyle w:val="MsgTableBody"/>
              <w:jc w:val="center"/>
              <w:rPr>
                <w:noProof/>
              </w:rPr>
            </w:pPr>
            <w:r w:rsidRPr="00F21240">
              <w:rPr>
                <w:noProof/>
              </w:rPr>
              <w:t>2</w:t>
            </w:r>
          </w:p>
        </w:tc>
      </w:tr>
      <w:tr w:rsidR="00715956" w:rsidRPr="00715956"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F21240" w:rsidRDefault="00715956">
            <w:pPr>
              <w:pStyle w:val="MsgTableBody"/>
              <w:jc w:val="center"/>
              <w:rPr>
                <w:noProof/>
              </w:rPr>
            </w:pPr>
            <w:r w:rsidRPr="00F21240">
              <w:rPr>
                <w:noProof/>
              </w:rPr>
              <w:t>2</w:t>
            </w:r>
          </w:p>
        </w:tc>
      </w:tr>
      <w:tr w:rsidR="00715956" w:rsidRPr="00715956"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F21240" w:rsidRDefault="00715956">
            <w:pPr>
              <w:pStyle w:val="MsgTableBody"/>
              <w:jc w:val="center"/>
              <w:rPr>
                <w:noProof/>
              </w:rPr>
            </w:pPr>
            <w:r w:rsidRPr="00F21240">
              <w:rPr>
                <w:noProof/>
              </w:rPr>
              <w:t>2</w:t>
            </w:r>
          </w:p>
        </w:tc>
      </w:tr>
      <w:tr w:rsidR="00715956" w:rsidRPr="00715956"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F21240" w:rsidRDefault="00715956">
            <w:pPr>
              <w:pStyle w:val="MsgTableBody"/>
              <w:jc w:val="center"/>
              <w:rPr>
                <w:noProof/>
              </w:rPr>
            </w:pPr>
            <w:r w:rsidRPr="00F21240">
              <w:rPr>
                <w:noProof/>
              </w:rPr>
              <w:t>2</w:t>
            </w:r>
          </w:p>
        </w:tc>
      </w:tr>
      <w:tr w:rsidR="00715956" w:rsidRPr="00715956"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F21240" w:rsidRDefault="00715956">
            <w:pPr>
              <w:pStyle w:val="MsgTableBody"/>
              <w:jc w:val="center"/>
              <w:rPr>
                <w:noProof/>
              </w:rPr>
            </w:pPr>
            <w:r w:rsidRPr="00F21240">
              <w:rPr>
                <w:noProof/>
              </w:rPr>
              <w:t>2</w:t>
            </w:r>
          </w:p>
        </w:tc>
      </w:tr>
    </w:tbl>
    <w:p w14:paraId="3C518849" w14:textId="2AF74E32" w:rsidR="00B270F6" w:rsidRDefault="00B270F6" w:rsidP="00AE417F">
      <w:bookmarkStart w:id="3391" w:name="_Toc348245013"/>
      <w:bookmarkStart w:id="3392" w:name="_Toc348258201"/>
      <w:bookmarkStart w:id="3393" w:name="_Toc348263384"/>
      <w:bookmarkStart w:id="3394" w:name="_Toc348336798"/>
      <w:bookmarkStart w:id="3395" w:name="_Toc348768111"/>
      <w:bookmarkStart w:id="3396" w:name="_Toc380435659"/>
      <w:bookmarkStart w:id="3397" w:name="_Toc359236155"/>
      <w:bookmarkStart w:id="3398" w:name="_Toc1815976"/>
      <w:bookmarkStart w:id="3399" w:name="_Toc21372520"/>
      <w:bookmarkStart w:id="3400" w:name="_Toc175991994"/>
      <w:bookmarkStart w:id="3401"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6BB6" w14:paraId="19CA4F06" w14:textId="77777777" w:rsidTr="00AE417F">
        <w:trPr>
          <w:jc w:val="center"/>
        </w:trPr>
        <w:tc>
          <w:tcPr>
            <w:tcW w:w="6912" w:type="dxa"/>
            <w:gridSpan w:val="4"/>
          </w:tcPr>
          <w:p w14:paraId="0F8C70A6" w14:textId="533B5338" w:rsidR="00AE417F" w:rsidRPr="006D6BB6" w:rsidRDefault="00AE417F" w:rsidP="00AE417F">
            <w:pPr>
              <w:pStyle w:val="ACK-ChoreographyHeader"/>
            </w:pPr>
            <w:r w:rsidRPr="00C20CAF">
              <w:t>Acknowledgment Choreography</w:t>
            </w:r>
          </w:p>
        </w:tc>
      </w:tr>
      <w:tr w:rsidR="00AE417F" w:rsidRPr="006D6BB6" w14:paraId="604DBFA9" w14:textId="77777777" w:rsidTr="00AE417F">
        <w:trPr>
          <w:jc w:val="center"/>
        </w:trPr>
        <w:tc>
          <w:tcPr>
            <w:tcW w:w="6912" w:type="dxa"/>
            <w:gridSpan w:val="4"/>
          </w:tcPr>
          <w:p w14:paraId="2F5B6566" w14:textId="3710F389" w:rsidR="00AE417F" w:rsidRPr="00C20CAF" w:rsidRDefault="009118D0" w:rsidP="00AE417F">
            <w:pPr>
              <w:pStyle w:val="ACK-ChoreographyHeader"/>
            </w:pPr>
            <w:r w:rsidRPr="00F21240">
              <w:rPr>
                <w:noProof/>
              </w:rPr>
              <w:t>ACK^A37^ACK</w:t>
            </w:r>
          </w:p>
        </w:tc>
      </w:tr>
      <w:tr w:rsidR="00B270F6" w:rsidRPr="006D6BB6" w14:paraId="36BB78A7" w14:textId="77777777" w:rsidTr="00594536">
        <w:trPr>
          <w:jc w:val="center"/>
        </w:trPr>
        <w:tc>
          <w:tcPr>
            <w:tcW w:w="1458" w:type="dxa"/>
          </w:tcPr>
          <w:p w14:paraId="1EE63EA6" w14:textId="77777777" w:rsidR="00B270F6" w:rsidRPr="006D6BB6" w:rsidRDefault="00B270F6" w:rsidP="0025077B">
            <w:pPr>
              <w:pStyle w:val="ACK-ChoreographyBody"/>
            </w:pPr>
            <w:r w:rsidRPr="006D6BB6">
              <w:t>Field name</w:t>
            </w:r>
          </w:p>
        </w:tc>
        <w:tc>
          <w:tcPr>
            <w:tcW w:w="2478" w:type="dxa"/>
          </w:tcPr>
          <w:p w14:paraId="01FE2FE3" w14:textId="77777777" w:rsidR="00B270F6" w:rsidRPr="006D6BB6" w:rsidRDefault="00B270F6" w:rsidP="0025077B">
            <w:pPr>
              <w:pStyle w:val="ACK-ChoreographyBody"/>
            </w:pPr>
            <w:r w:rsidRPr="006D6BB6">
              <w:t>Field Value: Original mode</w:t>
            </w:r>
          </w:p>
        </w:tc>
        <w:tc>
          <w:tcPr>
            <w:tcW w:w="2976" w:type="dxa"/>
            <w:gridSpan w:val="2"/>
          </w:tcPr>
          <w:p w14:paraId="0F7FD92E" w14:textId="77777777" w:rsidR="00B270F6" w:rsidRPr="006D6BB6" w:rsidRDefault="00B270F6" w:rsidP="0025077B">
            <w:pPr>
              <w:pStyle w:val="ACK-ChoreographyBody"/>
            </w:pPr>
            <w:r w:rsidRPr="006D6BB6">
              <w:t>Field value: Enhanced mode</w:t>
            </w:r>
          </w:p>
        </w:tc>
      </w:tr>
      <w:tr w:rsidR="00A57961" w:rsidRPr="006D6BB6" w14:paraId="54580444" w14:textId="77777777" w:rsidTr="00594536">
        <w:trPr>
          <w:jc w:val="center"/>
        </w:trPr>
        <w:tc>
          <w:tcPr>
            <w:tcW w:w="1458" w:type="dxa"/>
          </w:tcPr>
          <w:p w14:paraId="51107F53" w14:textId="77777777" w:rsidR="00A57961" w:rsidRPr="006D6BB6" w:rsidRDefault="00A57961" w:rsidP="0025077B">
            <w:pPr>
              <w:pStyle w:val="ACK-ChoreographyBody"/>
            </w:pPr>
            <w:r w:rsidRPr="006D6BB6">
              <w:t>MSH.15</w:t>
            </w:r>
          </w:p>
        </w:tc>
        <w:tc>
          <w:tcPr>
            <w:tcW w:w="2478" w:type="dxa"/>
          </w:tcPr>
          <w:p w14:paraId="00F17922" w14:textId="77777777" w:rsidR="00A57961" w:rsidRPr="006D6BB6" w:rsidRDefault="00A57961" w:rsidP="0025077B">
            <w:pPr>
              <w:pStyle w:val="ACK-ChoreographyBody"/>
            </w:pPr>
            <w:r w:rsidRPr="006D6BB6">
              <w:t>Blank</w:t>
            </w:r>
          </w:p>
        </w:tc>
        <w:tc>
          <w:tcPr>
            <w:tcW w:w="850" w:type="dxa"/>
          </w:tcPr>
          <w:p w14:paraId="4AC0C8FF" w14:textId="77777777" w:rsidR="00A57961" w:rsidRPr="006D6BB6" w:rsidRDefault="00A57961" w:rsidP="0025077B">
            <w:pPr>
              <w:pStyle w:val="ACK-ChoreographyBody"/>
            </w:pPr>
            <w:r w:rsidRPr="006D6BB6">
              <w:t>NE</w:t>
            </w:r>
          </w:p>
        </w:tc>
        <w:tc>
          <w:tcPr>
            <w:tcW w:w="2126" w:type="dxa"/>
          </w:tcPr>
          <w:p w14:paraId="60EBA897" w14:textId="77777777" w:rsidR="00A57961" w:rsidRPr="006D6BB6" w:rsidRDefault="00A57961" w:rsidP="0025077B">
            <w:pPr>
              <w:pStyle w:val="ACK-ChoreographyBody"/>
            </w:pPr>
            <w:r w:rsidRPr="006D6BB6">
              <w:t>AL, SU, ER</w:t>
            </w:r>
          </w:p>
        </w:tc>
      </w:tr>
      <w:tr w:rsidR="00A57961" w:rsidRPr="006D6BB6" w14:paraId="13B54250" w14:textId="77777777" w:rsidTr="00594536">
        <w:trPr>
          <w:jc w:val="center"/>
        </w:trPr>
        <w:tc>
          <w:tcPr>
            <w:tcW w:w="1458" w:type="dxa"/>
          </w:tcPr>
          <w:p w14:paraId="4FA89518" w14:textId="77777777" w:rsidR="00A57961" w:rsidRPr="006D6BB6" w:rsidRDefault="00A57961" w:rsidP="0025077B">
            <w:pPr>
              <w:pStyle w:val="ACK-ChoreographyBody"/>
            </w:pPr>
            <w:r w:rsidRPr="006D6BB6">
              <w:t>MSH.16</w:t>
            </w:r>
          </w:p>
        </w:tc>
        <w:tc>
          <w:tcPr>
            <w:tcW w:w="2478" w:type="dxa"/>
          </w:tcPr>
          <w:p w14:paraId="116CA53E" w14:textId="77777777" w:rsidR="00A57961" w:rsidRPr="006D6BB6" w:rsidRDefault="00A57961" w:rsidP="0025077B">
            <w:pPr>
              <w:pStyle w:val="ACK-ChoreographyBody"/>
            </w:pPr>
            <w:r w:rsidRPr="006D6BB6">
              <w:t>Blank</w:t>
            </w:r>
          </w:p>
        </w:tc>
        <w:tc>
          <w:tcPr>
            <w:tcW w:w="850" w:type="dxa"/>
          </w:tcPr>
          <w:p w14:paraId="100C081A" w14:textId="77777777" w:rsidR="00A57961" w:rsidRPr="006D6BB6" w:rsidRDefault="00A57961" w:rsidP="0025077B">
            <w:pPr>
              <w:pStyle w:val="ACK-ChoreographyBody"/>
            </w:pPr>
            <w:r w:rsidRPr="006D6BB6">
              <w:t>NE</w:t>
            </w:r>
          </w:p>
        </w:tc>
        <w:tc>
          <w:tcPr>
            <w:tcW w:w="2126" w:type="dxa"/>
          </w:tcPr>
          <w:p w14:paraId="389F9959" w14:textId="77777777" w:rsidR="00A57961" w:rsidRPr="006D6BB6" w:rsidRDefault="00A57961" w:rsidP="0025077B">
            <w:pPr>
              <w:pStyle w:val="ACK-ChoreographyBody"/>
            </w:pPr>
            <w:r w:rsidRPr="006D6BB6">
              <w:t>NE</w:t>
            </w:r>
          </w:p>
        </w:tc>
      </w:tr>
      <w:tr w:rsidR="00A57961" w:rsidRPr="006D6BB6" w14:paraId="28F287A3" w14:textId="77777777" w:rsidTr="00594536">
        <w:trPr>
          <w:jc w:val="center"/>
        </w:trPr>
        <w:tc>
          <w:tcPr>
            <w:tcW w:w="1458" w:type="dxa"/>
          </w:tcPr>
          <w:p w14:paraId="2BBDC5AA" w14:textId="77777777" w:rsidR="00A57961" w:rsidRPr="006D6BB6" w:rsidRDefault="00A57961" w:rsidP="0025077B">
            <w:pPr>
              <w:pStyle w:val="ACK-ChoreographyBody"/>
            </w:pPr>
            <w:r w:rsidRPr="006D6BB6">
              <w:t>Immediate Ack</w:t>
            </w:r>
          </w:p>
        </w:tc>
        <w:tc>
          <w:tcPr>
            <w:tcW w:w="2478" w:type="dxa"/>
          </w:tcPr>
          <w:p w14:paraId="2A54D2FE" w14:textId="77777777" w:rsidR="00A57961" w:rsidRPr="006D6BB6" w:rsidRDefault="00A57961" w:rsidP="0025077B">
            <w:pPr>
              <w:pStyle w:val="ACK-ChoreographyBody"/>
            </w:pPr>
            <w:r w:rsidRPr="006D6BB6">
              <w:t>-</w:t>
            </w:r>
          </w:p>
        </w:tc>
        <w:tc>
          <w:tcPr>
            <w:tcW w:w="850" w:type="dxa"/>
          </w:tcPr>
          <w:p w14:paraId="132F11A6" w14:textId="77777777" w:rsidR="00A57961" w:rsidRPr="006D6BB6" w:rsidRDefault="00A57961" w:rsidP="0025077B">
            <w:pPr>
              <w:pStyle w:val="ACK-ChoreographyBody"/>
            </w:pPr>
            <w:r w:rsidRPr="006D6BB6">
              <w:t>-</w:t>
            </w:r>
          </w:p>
        </w:tc>
        <w:tc>
          <w:tcPr>
            <w:tcW w:w="2126" w:type="dxa"/>
          </w:tcPr>
          <w:p w14:paraId="0FC4C9B3" w14:textId="0C109979" w:rsidR="00A57961" w:rsidRPr="006D6BB6" w:rsidRDefault="00A57961" w:rsidP="0025077B">
            <w:pPr>
              <w:pStyle w:val="ACK-ChoreographyBody"/>
            </w:pPr>
            <w:r w:rsidRPr="006D6BB6">
              <w:rPr>
                <w:szCs w:val="16"/>
              </w:rPr>
              <w:t>ACK^</w:t>
            </w:r>
            <w:r>
              <w:rPr>
                <w:szCs w:val="16"/>
              </w:rPr>
              <w:t>A37</w:t>
            </w:r>
            <w:r w:rsidRPr="006D6BB6">
              <w:rPr>
                <w:szCs w:val="16"/>
              </w:rPr>
              <w:t>^ACK</w:t>
            </w:r>
          </w:p>
        </w:tc>
      </w:tr>
      <w:tr w:rsidR="00A57961" w:rsidRPr="006D6BB6" w14:paraId="4A9553B2" w14:textId="77777777" w:rsidTr="00594536">
        <w:trPr>
          <w:jc w:val="center"/>
        </w:trPr>
        <w:tc>
          <w:tcPr>
            <w:tcW w:w="1458" w:type="dxa"/>
          </w:tcPr>
          <w:p w14:paraId="7B4A46F6" w14:textId="77777777" w:rsidR="00A57961" w:rsidRPr="006D6BB6" w:rsidRDefault="00A57961" w:rsidP="0025077B">
            <w:pPr>
              <w:pStyle w:val="ACK-ChoreographyBody"/>
            </w:pPr>
            <w:r w:rsidRPr="006D6BB6">
              <w:t>Application Ack</w:t>
            </w:r>
          </w:p>
        </w:tc>
        <w:tc>
          <w:tcPr>
            <w:tcW w:w="2478" w:type="dxa"/>
          </w:tcPr>
          <w:p w14:paraId="6B9147E5" w14:textId="7637BFD3" w:rsidR="00A57961" w:rsidRPr="006D6BB6" w:rsidRDefault="00A57961" w:rsidP="0025077B">
            <w:pPr>
              <w:pStyle w:val="ACK-ChoreographyBody"/>
            </w:pPr>
            <w:r>
              <w:rPr>
                <w:szCs w:val="16"/>
              </w:rPr>
              <w:t>-</w:t>
            </w:r>
          </w:p>
        </w:tc>
        <w:tc>
          <w:tcPr>
            <w:tcW w:w="850" w:type="dxa"/>
          </w:tcPr>
          <w:p w14:paraId="3F801833" w14:textId="77777777" w:rsidR="00A57961" w:rsidRPr="006D6BB6" w:rsidRDefault="00A57961" w:rsidP="0025077B">
            <w:pPr>
              <w:pStyle w:val="ACK-ChoreographyBody"/>
            </w:pPr>
            <w:r w:rsidRPr="006D6BB6">
              <w:t>-</w:t>
            </w:r>
          </w:p>
        </w:tc>
        <w:tc>
          <w:tcPr>
            <w:tcW w:w="2126" w:type="dxa"/>
          </w:tcPr>
          <w:p w14:paraId="302D27AF" w14:textId="77777777" w:rsidR="00A57961" w:rsidRPr="006D6BB6" w:rsidRDefault="00A57961" w:rsidP="0025077B">
            <w:pPr>
              <w:pStyle w:val="ACK-ChoreographyBody"/>
            </w:pPr>
            <w:r w:rsidRPr="006D6BB6">
              <w:t>-</w:t>
            </w:r>
          </w:p>
        </w:tc>
      </w:tr>
    </w:tbl>
    <w:p w14:paraId="5DB89F1E" w14:textId="77777777" w:rsidR="00715956" w:rsidRPr="00F21240" w:rsidRDefault="00715956">
      <w:pPr>
        <w:pStyle w:val="Heading3"/>
        <w:rPr>
          <w:noProof/>
        </w:rPr>
      </w:pPr>
      <w:bookmarkStart w:id="3402" w:name="_Toc27754823"/>
      <w:bookmarkStart w:id="3403" w:name="_Toc109892118"/>
      <w:r w:rsidRPr="00F21240">
        <w:rPr>
          <w:noProof/>
        </w:rPr>
        <w:t>ADT/ACK - Cancel Pre-Admit (Event A38</w:t>
      </w:r>
      <w:r w:rsidRPr="00F21240">
        <w:rPr>
          <w:noProof/>
        </w:rPr>
        <w:fldChar w:fldCharType="begin"/>
      </w:r>
      <w:r w:rsidRPr="00F21240">
        <w:rPr>
          <w:noProof/>
        </w:rPr>
        <w:instrText>XE "A38"</w:instrText>
      </w:r>
      <w:r w:rsidRPr="00F21240">
        <w:rPr>
          <w:noProof/>
        </w:rPr>
        <w:fldChar w:fldCharType="end"/>
      </w:r>
      <w:r w:rsidRPr="00F21240">
        <w:rPr>
          <w:noProof/>
        </w:rPr>
        <w:t>)</w:t>
      </w:r>
      <w:bookmarkEnd w:id="3391"/>
      <w:bookmarkEnd w:id="3392"/>
      <w:bookmarkEnd w:id="3393"/>
      <w:bookmarkEnd w:id="3394"/>
      <w:bookmarkEnd w:id="3395"/>
      <w:bookmarkEnd w:id="3396"/>
      <w:bookmarkEnd w:id="3397"/>
      <w:bookmarkEnd w:id="3398"/>
      <w:bookmarkEnd w:id="3399"/>
      <w:bookmarkEnd w:id="3400"/>
      <w:bookmarkEnd w:id="3401"/>
      <w:bookmarkEnd w:id="3402"/>
      <w:bookmarkEnd w:id="3403"/>
    </w:p>
    <w:p w14:paraId="0EBD2F5F" w14:textId="77777777" w:rsidR="00715956" w:rsidRPr="00F21240" w:rsidRDefault="00715956">
      <w:pPr>
        <w:pStyle w:val="NormalIndented"/>
        <w:rPr>
          <w:noProof/>
        </w:rPr>
      </w:pPr>
      <w:r w:rsidRPr="00F21240">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F21240" w:rsidRDefault="00715956">
      <w:pPr>
        <w:pStyle w:val="MsgTableCaption"/>
        <w:rPr>
          <w:noProof/>
        </w:rPr>
      </w:pPr>
      <w:r w:rsidRPr="00F21240">
        <w:rPr>
          <w:noProof/>
        </w:rPr>
        <w:t>ADT^A38^ADT_A38: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F21240" w:rsidRDefault="00715956">
            <w:pPr>
              <w:pStyle w:val="MsgTableHeader"/>
              <w:jc w:val="center"/>
              <w:rPr>
                <w:noProof/>
              </w:rPr>
            </w:pPr>
            <w:r w:rsidRPr="00F21240">
              <w:rPr>
                <w:noProof/>
              </w:rPr>
              <w:t>Chapter</w:t>
            </w:r>
          </w:p>
        </w:tc>
      </w:tr>
      <w:tr w:rsidR="00715956" w:rsidRPr="00715956"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F21240" w:rsidRDefault="00715956">
            <w:pPr>
              <w:pStyle w:val="MsgTableBody"/>
              <w:jc w:val="center"/>
              <w:rPr>
                <w:noProof/>
              </w:rPr>
            </w:pPr>
            <w:r w:rsidRPr="00F21240">
              <w:rPr>
                <w:noProof/>
              </w:rPr>
              <w:t>2</w:t>
            </w:r>
          </w:p>
        </w:tc>
      </w:tr>
      <w:tr w:rsidR="00622FC8" w:rsidRPr="00151483"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594536" w:rsidRDefault="00622FC8" w:rsidP="00622FC8">
            <w:pPr>
              <w:pStyle w:val="MsgTableBody"/>
              <w:jc w:val="center"/>
              <w:rPr>
                <w:noProof/>
              </w:rPr>
            </w:pPr>
            <w:r w:rsidRPr="00594536">
              <w:rPr>
                <w:noProof/>
              </w:rPr>
              <w:t>3</w:t>
            </w:r>
          </w:p>
        </w:tc>
      </w:tr>
      <w:tr w:rsidR="00715956" w:rsidRPr="00715956"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F21240" w:rsidRDefault="00715956">
            <w:pPr>
              <w:pStyle w:val="MsgTableBody"/>
              <w:jc w:val="center"/>
              <w:rPr>
                <w:noProof/>
              </w:rPr>
            </w:pPr>
            <w:r w:rsidRPr="00F21240">
              <w:rPr>
                <w:noProof/>
              </w:rPr>
              <w:t>2</w:t>
            </w:r>
          </w:p>
        </w:tc>
      </w:tr>
      <w:tr w:rsidR="00715956" w:rsidRPr="00715956"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F21240" w:rsidRDefault="00715956">
            <w:pPr>
              <w:pStyle w:val="MsgTableBody"/>
              <w:jc w:val="center"/>
              <w:rPr>
                <w:noProof/>
              </w:rPr>
            </w:pPr>
            <w:r w:rsidRPr="00F21240">
              <w:rPr>
                <w:noProof/>
              </w:rPr>
              <w:t>2</w:t>
            </w:r>
          </w:p>
        </w:tc>
      </w:tr>
      <w:tr w:rsidR="00715956" w:rsidRPr="00715956"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F21240" w:rsidRDefault="00715956">
            <w:pPr>
              <w:pStyle w:val="MsgTableBody"/>
              <w:jc w:val="center"/>
              <w:rPr>
                <w:noProof/>
              </w:rPr>
            </w:pPr>
            <w:r w:rsidRPr="00F21240">
              <w:rPr>
                <w:noProof/>
              </w:rPr>
              <w:t>3</w:t>
            </w:r>
          </w:p>
        </w:tc>
      </w:tr>
      <w:tr w:rsidR="00715956" w:rsidRPr="00715956"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F21240" w:rsidRDefault="00715956">
            <w:pPr>
              <w:pStyle w:val="MsgTableBody"/>
              <w:jc w:val="center"/>
              <w:rPr>
                <w:noProof/>
              </w:rPr>
            </w:pPr>
            <w:r w:rsidRPr="00F21240">
              <w:rPr>
                <w:noProof/>
              </w:rPr>
              <w:t>3</w:t>
            </w:r>
          </w:p>
        </w:tc>
      </w:tr>
      <w:tr w:rsidR="00715956" w:rsidRPr="00715956"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F21240" w:rsidRDefault="00715956">
            <w:pPr>
              <w:pStyle w:val="MsgTableBody"/>
              <w:jc w:val="center"/>
              <w:rPr>
                <w:noProof/>
              </w:rPr>
            </w:pPr>
            <w:r w:rsidRPr="00F21240">
              <w:rPr>
                <w:noProof/>
              </w:rPr>
              <w:t>3</w:t>
            </w:r>
          </w:p>
        </w:tc>
      </w:tr>
      <w:tr w:rsidR="00DC3443" w:rsidRPr="00715956" w14:paraId="7F135310" w14:textId="77777777" w:rsidTr="00D50068">
        <w:trPr>
          <w:jc w:val="center"/>
          <w:ins w:id="3404" w:author="Merrick, Riki | APHL" w:date="2022-07-17T17:01:00Z"/>
        </w:trPr>
        <w:tc>
          <w:tcPr>
            <w:tcW w:w="2882" w:type="dxa"/>
            <w:tcBorders>
              <w:top w:val="dotted" w:sz="4" w:space="0" w:color="auto"/>
              <w:left w:val="nil"/>
              <w:bottom w:val="dotted" w:sz="4" w:space="0" w:color="auto"/>
              <w:right w:val="nil"/>
            </w:tcBorders>
            <w:shd w:val="clear" w:color="auto" w:fill="FFFFFF"/>
          </w:tcPr>
          <w:p w14:paraId="5A14D577" w14:textId="00F77F01" w:rsidR="00DC3443" w:rsidRDefault="00DC3443" w:rsidP="00DC3443">
            <w:pPr>
              <w:pStyle w:val="MsgTableBody"/>
              <w:rPr>
                <w:ins w:id="3405" w:author="Merrick, Riki | APHL" w:date="2022-07-17T17:01:00Z"/>
              </w:rPr>
            </w:pPr>
            <w:ins w:id="3406" w:author="Merrick, Riki | APHL" w:date="2022-07-17T17:01:00Z">
              <w:r>
                <w:rPr>
                  <w:noProof/>
                </w:rPr>
                <w:t>[{ GSP }]</w:t>
              </w:r>
            </w:ins>
          </w:p>
        </w:tc>
        <w:tc>
          <w:tcPr>
            <w:tcW w:w="4320" w:type="dxa"/>
            <w:tcBorders>
              <w:top w:val="dotted" w:sz="4" w:space="0" w:color="auto"/>
              <w:left w:val="nil"/>
              <w:bottom w:val="dotted" w:sz="4" w:space="0" w:color="auto"/>
              <w:right w:val="nil"/>
            </w:tcBorders>
            <w:shd w:val="clear" w:color="auto" w:fill="FFFFFF"/>
          </w:tcPr>
          <w:p w14:paraId="6C4E189C" w14:textId="31D00D06" w:rsidR="00DC3443" w:rsidRPr="00F21240" w:rsidRDefault="00DC3443" w:rsidP="00DC3443">
            <w:pPr>
              <w:pStyle w:val="MsgTableBody"/>
              <w:rPr>
                <w:ins w:id="3407" w:author="Merrick, Riki | APHL" w:date="2022-07-17T17:01:00Z"/>
                <w:noProof/>
              </w:rPr>
            </w:pPr>
            <w:ins w:id="3408"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B130579" w14:textId="77777777" w:rsidR="00DC3443" w:rsidRPr="00F21240" w:rsidRDefault="00DC3443" w:rsidP="00DC3443">
            <w:pPr>
              <w:pStyle w:val="MsgTableBody"/>
              <w:jc w:val="center"/>
              <w:rPr>
                <w:ins w:id="3409"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3C59C8A" w14:textId="159079D9" w:rsidR="00DC3443" w:rsidRPr="00F21240" w:rsidRDefault="00DC3443" w:rsidP="00DC3443">
            <w:pPr>
              <w:pStyle w:val="MsgTableBody"/>
              <w:jc w:val="center"/>
              <w:rPr>
                <w:ins w:id="3410" w:author="Merrick, Riki | APHL" w:date="2022-07-17T17:01:00Z"/>
                <w:noProof/>
              </w:rPr>
            </w:pPr>
            <w:ins w:id="3411" w:author="Merrick, Riki | APHL" w:date="2022-07-17T17:01:00Z">
              <w:r>
                <w:rPr>
                  <w:noProof/>
                </w:rPr>
                <w:t>3</w:t>
              </w:r>
            </w:ins>
          </w:p>
        </w:tc>
      </w:tr>
      <w:tr w:rsidR="00DC3443" w:rsidRPr="00715956" w14:paraId="16E063A4" w14:textId="77777777" w:rsidTr="00D50068">
        <w:trPr>
          <w:jc w:val="center"/>
          <w:ins w:id="3412" w:author="Merrick, Riki | APHL" w:date="2022-07-17T17:01:00Z"/>
        </w:trPr>
        <w:tc>
          <w:tcPr>
            <w:tcW w:w="2882" w:type="dxa"/>
            <w:tcBorders>
              <w:top w:val="dotted" w:sz="4" w:space="0" w:color="auto"/>
              <w:left w:val="nil"/>
              <w:bottom w:val="dotted" w:sz="4" w:space="0" w:color="auto"/>
              <w:right w:val="nil"/>
            </w:tcBorders>
            <w:shd w:val="clear" w:color="auto" w:fill="FFFFFF"/>
          </w:tcPr>
          <w:p w14:paraId="2366939C" w14:textId="629F3091" w:rsidR="00DC3443" w:rsidRDefault="00DC3443" w:rsidP="00DC3443">
            <w:pPr>
              <w:pStyle w:val="MsgTableBody"/>
              <w:rPr>
                <w:ins w:id="3413" w:author="Merrick, Riki | APHL" w:date="2022-07-17T17:01:00Z"/>
              </w:rPr>
            </w:pPr>
            <w:ins w:id="3414" w:author="Merrick, Riki | APHL" w:date="2022-07-17T17:01:00Z">
              <w:r>
                <w:rPr>
                  <w:noProof/>
                </w:rPr>
                <w:t>[{ GSR }]</w:t>
              </w:r>
            </w:ins>
          </w:p>
        </w:tc>
        <w:tc>
          <w:tcPr>
            <w:tcW w:w="4320" w:type="dxa"/>
            <w:tcBorders>
              <w:top w:val="dotted" w:sz="4" w:space="0" w:color="auto"/>
              <w:left w:val="nil"/>
              <w:bottom w:val="dotted" w:sz="4" w:space="0" w:color="auto"/>
              <w:right w:val="nil"/>
            </w:tcBorders>
            <w:shd w:val="clear" w:color="auto" w:fill="FFFFFF"/>
          </w:tcPr>
          <w:p w14:paraId="313998D2" w14:textId="10170BC0" w:rsidR="00DC3443" w:rsidRPr="00F21240" w:rsidRDefault="00DC3443" w:rsidP="00DC3443">
            <w:pPr>
              <w:pStyle w:val="MsgTableBody"/>
              <w:rPr>
                <w:ins w:id="3415" w:author="Merrick, Riki | APHL" w:date="2022-07-17T17:01:00Z"/>
                <w:noProof/>
              </w:rPr>
            </w:pPr>
            <w:ins w:id="3416"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9A87F44" w14:textId="77777777" w:rsidR="00DC3443" w:rsidRPr="00F21240" w:rsidRDefault="00DC3443" w:rsidP="00DC3443">
            <w:pPr>
              <w:pStyle w:val="MsgTableBody"/>
              <w:jc w:val="center"/>
              <w:rPr>
                <w:ins w:id="3417"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2027186A" w14:textId="5F2A711B" w:rsidR="00DC3443" w:rsidRPr="00F21240" w:rsidRDefault="00DC3443" w:rsidP="00DC3443">
            <w:pPr>
              <w:pStyle w:val="MsgTableBody"/>
              <w:jc w:val="center"/>
              <w:rPr>
                <w:ins w:id="3418" w:author="Merrick, Riki | APHL" w:date="2022-07-17T17:01:00Z"/>
                <w:noProof/>
              </w:rPr>
            </w:pPr>
            <w:ins w:id="3419" w:author="Merrick, Riki | APHL" w:date="2022-07-17T17:01:00Z">
              <w:r>
                <w:rPr>
                  <w:noProof/>
                </w:rPr>
                <w:t>3</w:t>
              </w:r>
            </w:ins>
          </w:p>
        </w:tc>
      </w:tr>
      <w:tr w:rsidR="00DC3443" w:rsidRPr="00715956" w14:paraId="7D059F21" w14:textId="77777777" w:rsidTr="00D50068">
        <w:trPr>
          <w:jc w:val="center"/>
          <w:ins w:id="3420" w:author="Merrick, Riki | APHL" w:date="2022-07-17T17:01:00Z"/>
        </w:trPr>
        <w:tc>
          <w:tcPr>
            <w:tcW w:w="2882" w:type="dxa"/>
            <w:tcBorders>
              <w:top w:val="dotted" w:sz="4" w:space="0" w:color="auto"/>
              <w:left w:val="nil"/>
              <w:bottom w:val="dotted" w:sz="4" w:space="0" w:color="auto"/>
              <w:right w:val="nil"/>
            </w:tcBorders>
            <w:shd w:val="clear" w:color="auto" w:fill="FFFFFF"/>
          </w:tcPr>
          <w:p w14:paraId="395B48D8" w14:textId="7A420706" w:rsidR="00DC3443" w:rsidRDefault="00DC3443" w:rsidP="00DC3443">
            <w:pPr>
              <w:pStyle w:val="MsgTableBody"/>
              <w:rPr>
                <w:ins w:id="3421" w:author="Merrick, Riki | APHL" w:date="2022-07-17T17:01:00Z"/>
              </w:rPr>
            </w:pPr>
            <w:ins w:id="3422" w:author="Merrick, Riki | APHL" w:date="2022-07-17T17:01:00Z">
              <w:r>
                <w:rPr>
                  <w:noProof/>
                </w:rPr>
                <w:t>[{ GSC }]</w:t>
              </w:r>
            </w:ins>
          </w:p>
        </w:tc>
        <w:tc>
          <w:tcPr>
            <w:tcW w:w="4320" w:type="dxa"/>
            <w:tcBorders>
              <w:top w:val="dotted" w:sz="4" w:space="0" w:color="auto"/>
              <w:left w:val="nil"/>
              <w:bottom w:val="dotted" w:sz="4" w:space="0" w:color="auto"/>
              <w:right w:val="nil"/>
            </w:tcBorders>
            <w:shd w:val="clear" w:color="auto" w:fill="FFFFFF"/>
          </w:tcPr>
          <w:p w14:paraId="7E065E22" w14:textId="521478CD" w:rsidR="00DC3443" w:rsidRPr="00F21240" w:rsidRDefault="00DC3443" w:rsidP="00DC3443">
            <w:pPr>
              <w:pStyle w:val="MsgTableBody"/>
              <w:rPr>
                <w:ins w:id="3423" w:author="Merrick, Riki | APHL" w:date="2022-07-17T17:01:00Z"/>
                <w:noProof/>
              </w:rPr>
            </w:pPr>
            <w:ins w:id="3424" w:author="Merrick, Riki | APHL" w:date="2022-07-17T17:01: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5562C1F" w14:textId="77777777" w:rsidR="00DC3443" w:rsidRPr="00F21240" w:rsidRDefault="00DC3443" w:rsidP="00DC3443">
            <w:pPr>
              <w:pStyle w:val="MsgTableBody"/>
              <w:jc w:val="center"/>
              <w:rPr>
                <w:ins w:id="3425"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65E77F25" w14:textId="766B219E" w:rsidR="00DC3443" w:rsidRPr="00F21240" w:rsidRDefault="00DC3443" w:rsidP="00DC3443">
            <w:pPr>
              <w:pStyle w:val="MsgTableBody"/>
              <w:jc w:val="center"/>
              <w:rPr>
                <w:ins w:id="3426" w:author="Merrick, Riki | APHL" w:date="2022-07-17T17:01:00Z"/>
                <w:noProof/>
              </w:rPr>
            </w:pPr>
            <w:ins w:id="3427" w:author="Merrick, Riki | APHL" w:date="2022-07-17T17:01:00Z">
              <w:r>
                <w:rPr>
                  <w:noProof/>
                </w:rPr>
                <w:t>3</w:t>
              </w:r>
            </w:ins>
          </w:p>
        </w:tc>
      </w:tr>
      <w:tr w:rsidR="00DC3443" w:rsidRPr="00715956"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DC3443" w:rsidRPr="00F21240" w:rsidRDefault="00DC3443" w:rsidP="00DC3443">
            <w:pPr>
              <w:pStyle w:val="MsgTableBody"/>
              <w:jc w:val="center"/>
              <w:rPr>
                <w:noProof/>
              </w:rPr>
            </w:pPr>
            <w:r w:rsidRPr="00F21240">
              <w:rPr>
                <w:noProof/>
              </w:rPr>
              <w:t>3</w:t>
            </w:r>
          </w:p>
        </w:tc>
      </w:tr>
      <w:tr w:rsidR="00DC3443" w:rsidRPr="00715956"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DC3443" w:rsidRPr="00F21240" w:rsidRDefault="00DC3443" w:rsidP="00DC3443">
            <w:pPr>
              <w:pStyle w:val="MsgTableBody"/>
              <w:jc w:val="center"/>
              <w:rPr>
                <w:noProof/>
              </w:rPr>
            </w:pPr>
            <w:r w:rsidRPr="00F21240">
              <w:rPr>
                <w:noProof/>
              </w:rPr>
              <w:t>3</w:t>
            </w:r>
          </w:p>
        </w:tc>
      </w:tr>
      <w:tr w:rsidR="00DC3443" w:rsidRPr="00715956"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DC3443" w:rsidRPr="00F21240" w:rsidRDefault="00DC3443" w:rsidP="00DC3443">
            <w:pPr>
              <w:pStyle w:val="MsgTableBody"/>
              <w:jc w:val="center"/>
              <w:rPr>
                <w:noProof/>
              </w:rPr>
            </w:pPr>
            <w:r w:rsidRPr="00F21240">
              <w:rPr>
                <w:noProof/>
              </w:rPr>
              <w:t>3</w:t>
            </w:r>
          </w:p>
        </w:tc>
      </w:tr>
      <w:tr w:rsidR="00DC3443" w:rsidRPr="00715956"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DC3443" w:rsidRPr="00F21240" w:rsidRDefault="00DC3443" w:rsidP="00DC3443">
            <w:pPr>
              <w:pStyle w:val="MsgTableBody"/>
              <w:jc w:val="center"/>
              <w:rPr>
                <w:noProof/>
              </w:rPr>
            </w:pPr>
          </w:p>
        </w:tc>
      </w:tr>
      <w:tr w:rsidR="00DC3443" w:rsidRPr="00715956"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DC3443" w:rsidRPr="00F21240" w:rsidRDefault="00DC3443" w:rsidP="00DC3443">
            <w:pPr>
              <w:pStyle w:val="MsgTableBody"/>
              <w:jc w:val="center"/>
              <w:rPr>
                <w:noProof/>
              </w:rPr>
            </w:pPr>
            <w:r w:rsidRPr="00F21240">
              <w:rPr>
                <w:noProof/>
              </w:rPr>
              <w:t>7</w:t>
            </w:r>
          </w:p>
        </w:tc>
      </w:tr>
      <w:tr w:rsidR="00DC3443" w:rsidRPr="00715956"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DC3443" w:rsidRPr="00F21240" w:rsidRDefault="00DC3443" w:rsidP="00DC3443">
            <w:pPr>
              <w:pStyle w:val="MsgTableBody"/>
              <w:jc w:val="center"/>
              <w:rPr>
                <w:noProof/>
              </w:rPr>
            </w:pPr>
            <w:r>
              <w:rPr>
                <w:noProof/>
              </w:rPr>
              <w:t>7</w:t>
            </w:r>
          </w:p>
        </w:tc>
      </w:tr>
      <w:tr w:rsidR="00DC3443" w:rsidRPr="00715956"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DC3443" w:rsidRPr="00F21240" w:rsidRDefault="00DC3443" w:rsidP="00DC3443">
            <w:pPr>
              <w:pStyle w:val="MsgTableBody"/>
              <w:jc w:val="center"/>
              <w:rPr>
                <w:noProof/>
              </w:rPr>
            </w:pPr>
          </w:p>
        </w:tc>
      </w:tr>
      <w:tr w:rsidR="00DC3443" w:rsidRPr="00715956"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DC3443" w:rsidRPr="00F21240" w:rsidRDefault="00DC3443" w:rsidP="00DC3443">
            <w:pPr>
              <w:pStyle w:val="MsgTableBody"/>
              <w:rPr>
                <w:noProof/>
              </w:rPr>
            </w:pPr>
            <w:r w:rsidRPr="00F21240">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DC3443" w:rsidRPr="00F21240" w:rsidRDefault="00DC3443" w:rsidP="00DC3443">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DC3443" w:rsidRPr="00F21240" w:rsidRDefault="00DC3443" w:rsidP="00DC3443">
            <w:pPr>
              <w:pStyle w:val="MsgTableBody"/>
              <w:jc w:val="center"/>
              <w:rPr>
                <w:noProof/>
              </w:rPr>
            </w:pPr>
            <w:r w:rsidRPr="00F21240">
              <w:rPr>
                <w:noProof/>
              </w:rPr>
              <w:t>6</w:t>
            </w:r>
          </w:p>
        </w:tc>
      </w:tr>
      <w:tr w:rsidR="00DC3443" w:rsidRPr="00715956"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DC3443" w:rsidRPr="00F21240" w:rsidRDefault="00DC3443" w:rsidP="00DC3443">
            <w:pPr>
              <w:pStyle w:val="MsgTableBody"/>
              <w:rPr>
                <w:noProof/>
              </w:rPr>
            </w:pPr>
            <w:r w:rsidRPr="00F21240">
              <w:rPr>
                <w:noProof/>
              </w:rPr>
              <w:t>[DRG]</w:t>
            </w:r>
          </w:p>
        </w:tc>
        <w:tc>
          <w:tcPr>
            <w:tcW w:w="4320" w:type="dxa"/>
            <w:tcBorders>
              <w:top w:val="dotted" w:sz="4" w:space="0" w:color="auto"/>
              <w:left w:val="nil"/>
              <w:bottom w:val="single" w:sz="2" w:space="0" w:color="auto"/>
              <w:right w:val="nil"/>
            </w:tcBorders>
            <w:shd w:val="clear" w:color="auto" w:fill="FFFFFF"/>
          </w:tcPr>
          <w:p w14:paraId="63DEF7A4" w14:textId="77777777" w:rsidR="00DC3443" w:rsidRPr="00F21240" w:rsidRDefault="00DC3443" w:rsidP="00DC3443">
            <w:pPr>
              <w:pStyle w:val="MsgTableBody"/>
              <w:rPr>
                <w:noProof/>
              </w:rPr>
            </w:pPr>
            <w:r w:rsidRPr="00F21240">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DC3443" w:rsidRPr="00F21240" w:rsidRDefault="00DC3443" w:rsidP="00DC3443">
            <w:pPr>
              <w:pStyle w:val="MsgTableBody"/>
              <w:jc w:val="center"/>
              <w:rPr>
                <w:noProof/>
              </w:rPr>
            </w:pPr>
            <w:r w:rsidRPr="00F21240">
              <w:rPr>
                <w:noProof/>
              </w:rPr>
              <w:t>6</w:t>
            </w:r>
          </w:p>
        </w:tc>
      </w:tr>
    </w:tbl>
    <w:p w14:paraId="334E5138" w14:textId="131C2CB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6BB6" w14:paraId="13E7AC99" w14:textId="77777777" w:rsidTr="00AE417F">
        <w:trPr>
          <w:jc w:val="center"/>
        </w:trPr>
        <w:tc>
          <w:tcPr>
            <w:tcW w:w="9067" w:type="dxa"/>
            <w:gridSpan w:val="6"/>
          </w:tcPr>
          <w:p w14:paraId="4EFE7BFE" w14:textId="639B4FCA" w:rsidR="00AE417F" w:rsidRPr="006D6BB6" w:rsidRDefault="00AE417F" w:rsidP="00AE417F">
            <w:pPr>
              <w:pStyle w:val="ACK-ChoreographyHeader"/>
            </w:pPr>
            <w:r w:rsidRPr="00C20CAF">
              <w:t>Acknowledgment Choreography</w:t>
            </w:r>
          </w:p>
        </w:tc>
      </w:tr>
      <w:tr w:rsidR="00AE417F" w:rsidRPr="006D6BB6" w14:paraId="51560454" w14:textId="77777777" w:rsidTr="00AE417F">
        <w:trPr>
          <w:jc w:val="center"/>
        </w:trPr>
        <w:tc>
          <w:tcPr>
            <w:tcW w:w="9067" w:type="dxa"/>
            <w:gridSpan w:val="6"/>
          </w:tcPr>
          <w:p w14:paraId="3357FB72" w14:textId="16DA991A" w:rsidR="00AE417F" w:rsidRPr="00C20CAF" w:rsidRDefault="009118D0" w:rsidP="00AE417F">
            <w:pPr>
              <w:pStyle w:val="ACK-ChoreographyHeader"/>
            </w:pPr>
            <w:r w:rsidRPr="00F21240">
              <w:rPr>
                <w:noProof/>
              </w:rPr>
              <w:t>ADT^A38^ADT_A38</w:t>
            </w:r>
          </w:p>
        </w:tc>
      </w:tr>
      <w:tr w:rsidR="00AD6CE4" w:rsidRPr="006D6BB6" w14:paraId="04909E11" w14:textId="77777777" w:rsidTr="00AE417F">
        <w:trPr>
          <w:jc w:val="center"/>
        </w:trPr>
        <w:tc>
          <w:tcPr>
            <w:tcW w:w="1549" w:type="dxa"/>
          </w:tcPr>
          <w:p w14:paraId="5E8E8E8F" w14:textId="77777777" w:rsidR="00AD6CE4" w:rsidRPr="006D6BB6" w:rsidRDefault="00AD6CE4" w:rsidP="00AD6CE4">
            <w:pPr>
              <w:pStyle w:val="ACK-ChoreographyBody"/>
            </w:pPr>
            <w:r w:rsidRPr="006D6BB6">
              <w:t>Field name</w:t>
            </w:r>
          </w:p>
        </w:tc>
        <w:tc>
          <w:tcPr>
            <w:tcW w:w="2250" w:type="dxa"/>
          </w:tcPr>
          <w:p w14:paraId="1DFFED27" w14:textId="77777777" w:rsidR="00AD6CE4" w:rsidRPr="006D6BB6" w:rsidRDefault="00AD6CE4" w:rsidP="00AD6CE4">
            <w:pPr>
              <w:pStyle w:val="ACK-ChoreographyBody"/>
            </w:pPr>
            <w:r w:rsidRPr="006D6BB6">
              <w:t>Field Value: Original mode</w:t>
            </w:r>
          </w:p>
        </w:tc>
        <w:tc>
          <w:tcPr>
            <w:tcW w:w="5268" w:type="dxa"/>
            <w:gridSpan w:val="4"/>
          </w:tcPr>
          <w:p w14:paraId="7E39A58A" w14:textId="77777777" w:rsidR="00AD6CE4" w:rsidRPr="006D6BB6" w:rsidRDefault="00AD6CE4" w:rsidP="00AD6CE4">
            <w:pPr>
              <w:pStyle w:val="ACK-ChoreographyBody"/>
            </w:pPr>
            <w:r w:rsidRPr="006D6BB6">
              <w:t>Field value: Enhanced mode</w:t>
            </w:r>
          </w:p>
        </w:tc>
      </w:tr>
      <w:tr w:rsidR="00AD6CE4" w:rsidRPr="006D6BB6" w14:paraId="49641E47" w14:textId="77777777" w:rsidTr="00AE417F">
        <w:trPr>
          <w:jc w:val="center"/>
        </w:trPr>
        <w:tc>
          <w:tcPr>
            <w:tcW w:w="1549" w:type="dxa"/>
          </w:tcPr>
          <w:p w14:paraId="3B0C9A43" w14:textId="77777777" w:rsidR="00AD6CE4" w:rsidRPr="006D6BB6" w:rsidRDefault="00AD6CE4" w:rsidP="00AD6CE4">
            <w:pPr>
              <w:pStyle w:val="ACK-ChoreographyBody"/>
            </w:pPr>
            <w:r w:rsidRPr="006D6BB6">
              <w:t>MSH.15</w:t>
            </w:r>
          </w:p>
        </w:tc>
        <w:tc>
          <w:tcPr>
            <w:tcW w:w="2250" w:type="dxa"/>
          </w:tcPr>
          <w:p w14:paraId="6D86DCFF" w14:textId="77777777" w:rsidR="00AD6CE4" w:rsidRPr="006D6BB6" w:rsidRDefault="00AD6CE4" w:rsidP="00AD6CE4">
            <w:pPr>
              <w:pStyle w:val="ACK-ChoreographyBody"/>
            </w:pPr>
            <w:r w:rsidRPr="006D6BB6">
              <w:t>Blank</w:t>
            </w:r>
          </w:p>
        </w:tc>
        <w:tc>
          <w:tcPr>
            <w:tcW w:w="456" w:type="dxa"/>
          </w:tcPr>
          <w:p w14:paraId="69D9089D" w14:textId="77777777" w:rsidR="00AD6CE4" w:rsidRPr="006D6BB6" w:rsidRDefault="00AD6CE4" w:rsidP="00AD6CE4">
            <w:pPr>
              <w:pStyle w:val="ACK-ChoreographyBody"/>
            </w:pPr>
            <w:r w:rsidRPr="006D6BB6">
              <w:t>NE</w:t>
            </w:r>
          </w:p>
        </w:tc>
        <w:tc>
          <w:tcPr>
            <w:tcW w:w="1569" w:type="dxa"/>
          </w:tcPr>
          <w:p w14:paraId="462C511E" w14:textId="77777777" w:rsidR="00AD6CE4" w:rsidRPr="006D6BB6" w:rsidRDefault="00AD6CE4" w:rsidP="00AD6CE4">
            <w:pPr>
              <w:pStyle w:val="ACK-ChoreographyBody"/>
            </w:pPr>
            <w:r w:rsidRPr="006D6BB6">
              <w:t>AL, SU, ER</w:t>
            </w:r>
          </w:p>
        </w:tc>
        <w:tc>
          <w:tcPr>
            <w:tcW w:w="1542" w:type="dxa"/>
          </w:tcPr>
          <w:p w14:paraId="2D30BCD3" w14:textId="77777777" w:rsidR="00AD6CE4" w:rsidRPr="006D6BB6" w:rsidRDefault="00AD6CE4" w:rsidP="00AD6CE4">
            <w:pPr>
              <w:pStyle w:val="ACK-ChoreographyBody"/>
            </w:pPr>
            <w:r w:rsidRPr="006D6BB6">
              <w:t>NE</w:t>
            </w:r>
          </w:p>
        </w:tc>
        <w:tc>
          <w:tcPr>
            <w:tcW w:w="1701" w:type="dxa"/>
          </w:tcPr>
          <w:p w14:paraId="41C8A4B9" w14:textId="77777777" w:rsidR="00AD6CE4" w:rsidRPr="006D6BB6" w:rsidRDefault="00AD6CE4" w:rsidP="00AD6CE4">
            <w:pPr>
              <w:pStyle w:val="ACK-ChoreographyBody"/>
            </w:pPr>
            <w:r w:rsidRPr="006D6BB6">
              <w:t>AL, SU, ER</w:t>
            </w:r>
          </w:p>
        </w:tc>
      </w:tr>
      <w:tr w:rsidR="00AD6CE4" w:rsidRPr="006D6BB6" w14:paraId="6B0A0D63" w14:textId="77777777" w:rsidTr="00AE417F">
        <w:trPr>
          <w:jc w:val="center"/>
        </w:trPr>
        <w:tc>
          <w:tcPr>
            <w:tcW w:w="1549" w:type="dxa"/>
          </w:tcPr>
          <w:p w14:paraId="20EA782A" w14:textId="77777777" w:rsidR="00AD6CE4" w:rsidRPr="006D6BB6" w:rsidRDefault="00AD6CE4" w:rsidP="00AD6CE4">
            <w:pPr>
              <w:pStyle w:val="ACK-ChoreographyBody"/>
            </w:pPr>
            <w:r w:rsidRPr="006D6BB6">
              <w:t>MSH.16</w:t>
            </w:r>
          </w:p>
        </w:tc>
        <w:tc>
          <w:tcPr>
            <w:tcW w:w="2250" w:type="dxa"/>
          </w:tcPr>
          <w:p w14:paraId="5E10AC16" w14:textId="77777777" w:rsidR="00AD6CE4" w:rsidRPr="006D6BB6" w:rsidRDefault="00AD6CE4" w:rsidP="00AD6CE4">
            <w:pPr>
              <w:pStyle w:val="ACK-ChoreographyBody"/>
            </w:pPr>
            <w:r w:rsidRPr="006D6BB6">
              <w:t>Blank</w:t>
            </w:r>
          </w:p>
        </w:tc>
        <w:tc>
          <w:tcPr>
            <w:tcW w:w="456" w:type="dxa"/>
          </w:tcPr>
          <w:p w14:paraId="40A6B71C" w14:textId="77777777" w:rsidR="00AD6CE4" w:rsidRPr="006D6BB6" w:rsidRDefault="00AD6CE4" w:rsidP="00AD6CE4">
            <w:pPr>
              <w:pStyle w:val="ACK-ChoreographyBody"/>
            </w:pPr>
            <w:r w:rsidRPr="006D6BB6">
              <w:t>NE</w:t>
            </w:r>
          </w:p>
        </w:tc>
        <w:tc>
          <w:tcPr>
            <w:tcW w:w="1569" w:type="dxa"/>
          </w:tcPr>
          <w:p w14:paraId="56CB9552" w14:textId="77777777" w:rsidR="00AD6CE4" w:rsidRPr="006D6BB6" w:rsidRDefault="00AD6CE4" w:rsidP="00AD6CE4">
            <w:pPr>
              <w:pStyle w:val="ACK-ChoreographyBody"/>
            </w:pPr>
            <w:r w:rsidRPr="006D6BB6">
              <w:t>NE</w:t>
            </w:r>
          </w:p>
        </w:tc>
        <w:tc>
          <w:tcPr>
            <w:tcW w:w="1542" w:type="dxa"/>
          </w:tcPr>
          <w:p w14:paraId="5B2C570F" w14:textId="77777777" w:rsidR="00AD6CE4" w:rsidRPr="006D6BB6" w:rsidRDefault="00AD6CE4" w:rsidP="00AD6CE4">
            <w:pPr>
              <w:pStyle w:val="ACK-ChoreographyBody"/>
            </w:pPr>
            <w:r w:rsidRPr="006D6BB6">
              <w:t>AL, SU, ER</w:t>
            </w:r>
          </w:p>
        </w:tc>
        <w:tc>
          <w:tcPr>
            <w:tcW w:w="1701" w:type="dxa"/>
          </w:tcPr>
          <w:p w14:paraId="4F14C658" w14:textId="77777777" w:rsidR="00AD6CE4" w:rsidRPr="006D6BB6" w:rsidRDefault="00AD6CE4" w:rsidP="00AD6CE4">
            <w:pPr>
              <w:pStyle w:val="ACK-ChoreographyBody"/>
            </w:pPr>
            <w:r w:rsidRPr="006D6BB6">
              <w:t>AL, SU, ER</w:t>
            </w:r>
          </w:p>
        </w:tc>
      </w:tr>
      <w:tr w:rsidR="00AD6CE4" w:rsidRPr="006D6BB6" w14:paraId="4CCA496C" w14:textId="77777777" w:rsidTr="00AE417F">
        <w:trPr>
          <w:jc w:val="center"/>
        </w:trPr>
        <w:tc>
          <w:tcPr>
            <w:tcW w:w="1549" w:type="dxa"/>
          </w:tcPr>
          <w:p w14:paraId="7BB06C9F" w14:textId="77777777" w:rsidR="00AD6CE4" w:rsidRPr="006D6BB6" w:rsidRDefault="00AD6CE4" w:rsidP="00AD6CE4">
            <w:pPr>
              <w:pStyle w:val="ACK-ChoreographyBody"/>
            </w:pPr>
            <w:r w:rsidRPr="006D6BB6">
              <w:t>Immediate Ack</w:t>
            </w:r>
          </w:p>
        </w:tc>
        <w:tc>
          <w:tcPr>
            <w:tcW w:w="2250" w:type="dxa"/>
          </w:tcPr>
          <w:p w14:paraId="3A441210" w14:textId="77777777" w:rsidR="00AD6CE4" w:rsidRPr="006D6BB6" w:rsidRDefault="00AD6CE4" w:rsidP="00AD6CE4">
            <w:pPr>
              <w:pStyle w:val="ACK-ChoreographyBody"/>
            </w:pPr>
            <w:r w:rsidRPr="006D6BB6">
              <w:t>-</w:t>
            </w:r>
          </w:p>
        </w:tc>
        <w:tc>
          <w:tcPr>
            <w:tcW w:w="456" w:type="dxa"/>
          </w:tcPr>
          <w:p w14:paraId="6075C4DB" w14:textId="77777777" w:rsidR="00AD6CE4" w:rsidRPr="006D6BB6" w:rsidRDefault="00AD6CE4" w:rsidP="00AD6CE4">
            <w:pPr>
              <w:pStyle w:val="ACK-ChoreographyBody"/>
            </w:pPr>
            <w:r w:rsidRPr="006D6BB6">
              <w:t>-</w:t>
            </w:r>
          </w:p>
        </w:tc>
        <w:tc>
          <w:tcPr>
            <w:tcW w:w="1569" w:type="dxa"/>
          </w:tcPr>
          <w:p w14:paraId="210DE59E" w14:textId="7C304E7D"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542" w:type="dxa"/>
          </w:tcPr>
          <w:p w14:paraId="2D2EB2FE" w14:textId="77777777" w:rsidR="00AD6CE4" w:rsidRPr="006D6BB6" w:rsidRDefault="00AD6CE4" w:rsidP="00AD6CE4">
            <w:pPr>
              <w:pStyle w:val="ACK-ChoreographyBody"/>
            </w:pPr>
            <w:r w:rsidRPr="006D6BB6">
              <w:t>-</w:t>
            </w:r>
          </w:p>
        </w:tc>
        <w:tc>
          <w:tcPr>
            <w:tcW w:w="1701" w:type="dxa"/>
          </w:tcPr>
          <w:p w14:paraId="739596E2" w14:textId="2C851966" w:rsidR="00AD6CE4" w:rsidRPr="006D6BB6" w:rsidRDefault="00AD6CE4" w:rsidP="00AD6CE4">
            <w:pPr>
              <w:pStyle w:val="ACK-ChoreographyBody"/>
            </w:pPr>
            <w:r w:rsidRPr="006D6BB6">
              <w:rPr>
                <w:szCs w:val="16"/>
              </w:rPr>
              <w:t>ACK^</w:t>
            </w:r>
            <w:r>
              <w:rPr>
                <w:szCs w:val="16"/>
              </w:rPr>
              <w:t>A38</w:t>
            </w:r>
            <w:r w:rsidRPr="006D6BB6">
              <w:rPr>
                <w:szCs w:val="16"/>
              </w:rPr>
              <w:t>^ACK</w:t>
            </w:r>
          </w:p>
        </w:tc>
      </w:tr>
      <w:tr w:rsidR="00AD6CE4" w:rsidRPr="006D6BB6" w14:paraId="55AC5956" w14:textId="77777777" w:rsidTr="00AE417F">
        <w:trPr>
          <w:jc w:val="center"/>
        </w:trPr>
        <w:tc>
          <w:tcPr>
            <w:tcW w:w="1549" w:type="dxa"/>
          </w:tcPr>
          <w:p w14:paraId="076F8EAD" w14:textId="77777777" w:rsidR="00AD6CE4" w:rsidRPr="006D6BB6" w:rsidRDefault="00AD6CE4" w:rsidP="00AD6CE4">
            <w:pPr>
              <w:pStyle w:val="ACK-ChoreographyBody"/>
            </w:pPr>
            <w:r w:rsidRPr="006D6BB6">
              <w:t>Application Ack</w:t>
            </w:r>
          </w:p>
        </w:tc>
        <w:tc>
          <w:tcPr>
            <w:tcW w:w="2250" w:type="dxa"/>
          </w:tcPr>
          <w:p w14:paraId="5DC13F8A" w14:textId="055E6EE9" w:rsidR="00AD6CE4" w:rsidRPr="006D6BB6" w:rsidRDefault="00AD6CE4" w:rsidP="00AD6CE4">
            <w:pPr>
              <w:pStyle w:val="ACK-ChoreographyBody"/>
            </w:pPr>
            <w:r>
              <w:rPr>
                <w:szCs w:val="16"/>
              </w:rPr>
              <w:t>ADT</w:t>
            </w:r>
            <w:r w:rsidRPr="006D6BB6">
              <w:rPr>
                <w:szCs w:val="16"/>
              </w:rPr>
              <w:t>^</w:t>
            </w:r>
            <w:r>
              <w:rPr>
                <w:szCs w:val="16"/>
              </w:rPr>
              <w:t>A38</w:t>
            </w:r>
            <w:r w:rsidRPr="006D6BB6">
              <w:rPr>
                <w:szCs w:val="16"/>
              </w:rPr>
              <w:t>^</w:t>
            </w:r>
            <w:r>
              <w:rPr>
                <w:szCs w:val="16"/>
              </w:rPr>
              <w:t>ADT</w:t>
            </w:r>
            <w:r w:rsidRPr="006D6BB6">
              <w:rPr>
                <w:szCs w:val="16"/>
              </w:rPr>
              <w:t>_</w:t>
            </w:r>
            <w:r>
              <w:rPr>
                <w:szCs w:val="16"/>
              </w:rPr>
              <w:t>A38</w:t>
            </w:r>
          </w:p>
        </w:tc>
        <w:tc>
          <w:tcPr>
            <w:tcW w:w="456" w:type="dxa"/>
          </w:tcPr>
          <w:p w14:paraId="59AF6FEA" w14:textId="77777777" w:rsidR="00AD6CE4" w:rsidRPr="006D6BB6" w:rsidRDefault="00AD6CE4" w:rsidP="00AD6CE4">
            <w:pPr>
              <w:pStyle w:val="ACK-ChoreographyBody"/>
            </w:pPr>
            <w:r w:rsidRPr="006D6BB6">
              <w:t>-</w:t>
            </w:r>
          </w:p>
        </w:tc>
        <w:tc>
          <w:tcPr>
            <w:tcW w:w="1569" w:type="dxa"/>
          </w:tcPr>
          <w:p w14:paraId="3A655B98" w14:textId="77777777" w:rsidR="00AD6CE4" w:rsidRPr="006D6BB6" w:rsidRDefault="00AD6CE4" w:rsidP="00AD6CE4">
            <w:pPr>
              <w:pStyle w:val="ACK-ChoreographyBody"/>
            </w:pPr>
            <w:r w:rsidRPr="006D6BB6">
              <w:t>-</w:t>
            </w:r>
          </w:p>
        </w:tc>
        <w:tc>
          <w:tcPr>
            <w:tcW w:w="1542" w:type="dxa"/>
          </w:tcPr>
          <w:p w14:paraId="5D77AC29" w14:textId="092C1BB9"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701" w:type="dxa"/>
          </w:tcPr>
          <w:p w14:paraId="531487D8" w14:textId="13E3FD9D" w:rsidR="00AD6CE4" w:rsidRPr="006D6BB6" w:rsidRDefault="00AD6CE4" w:rsidP="00AD6CE4">
            <w:pPr>
              <w:pStyle w:val="ACK-ChoreographyBody"/>
            </w:pPr>
            <w:r w:rsidRPr="006D6BB6">
              <w:rPr>
                <w:szCs w:val="16"/>
              </w:rPr>
              <w:t>ACK^</w:t>
            </w:r>
            <w:r>
              <w:rPr>
                <w:szCs w:val="16"/>
              </w:rPr>
              <w:t>A38</w:t>
            </w:r>
            <w:r w:rsidRPr="006D6BB6">
              <w:rPr>
                <w:szCs w:val="16"/>
              </w:rPr>
              <w:t>^ACK</w:t>
            </w:r>
          </w:p>
        </w:tc>
      </w:tr>
    </w:tbl>
    <w:p w14:paraId="1998DF21" w14:textId="77777777" w:rsidR="00715956" w:rsidRPr="00F21240" w:rsidRDefault="00715956">
      <w:pPr>
        <w:rPr>
          <w:noProof/>
        </w:rPr>
      </w:pPr>
    </w:p>
    <w:p w14:paraId="18B4C264" w14:textId="77777777" w:rsidR="00715956" w:rsidRPr="00F21240" w:rsidRDefault="00715956">
      <w:pPr>
        <w:pStyle w:val="MsgTableCaption"/>
        <w:rPr>
          <w:noProof/>
        </w:rPr>
      </w:pPr>
      <w:r w:rsidRPr="00F21240">
        <w:rPr>
          <w:noProof/>
        </w:rPr>
        <w:t>ACK^A38^ACK: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F21240" w:rsidRDefault="00715956">
            <w:pPr>
              <w:pStyle w:val="MsgTableHeader"/>
              <w:jc w:val="center"/>
              <w:rPr>
                <w:noProof/>
              </w:rPr>
            </w:pPr>
            <w:r w:rsidRPr="00F21240">
              <w:rPr>
                <w:noProof/>
              </w:rPr>
              <w:t>Chapter</w:t>
            </w:r>
          </w:p>
        </w:tc>
      </w:tr>
      <w:tr w:rsidR="00715956" w:rsidRPr="00715956"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F21240" w:rsidRDefault="00715956">
            <w:pPr>
              <w:pStyle w:val="MsgTableBody"/>
              <w:jc w:val="center"/>
              <w:rPr>
                <w:noProof/>
              </w:rPr>
            </w:pPr>
            <w:r w:rsidRPr="00F21240">
              <w:rPr>
                <w:noProof/>
              </w:rPr>
              <w:t>2</w:t>
            </w:r>
          </w:p>
        </w:tc>
      </w:tr>
      <w:tr w:rsidR="00715956" w:rsidRPr="00715956"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F21240" w:rsidRDefault="00715956">
            <w:pPr>
              <w:pStyle w:val="MsgTableBody"/>
              <w:jc w:val="center"/>
              <w:rPr>
                <w:noProof/>
              </w:rPr>
            </w:pPr>
            <w:r w:rsidRPr="00F21240">
              <w:rPr>
                <w:noProof/>
              </w:rPr>
              <w:t>2</w:t>
            </w:r>
          </w:p>
        </w:tc>
      </w:tr>
      <w:tr w:rsidR="00715956" w:rsidRPr="00715956"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F21240" w:rsidRDefault="00715956">
            <w:pPr>
              <w:pStyle w:val="MsgTableBody"/>
              <w:jc w:val="center"/>
              <w:rPr>
                <w:noProof/>
              </w:rPr>
            </w:pPr>
            <w:r w:rsidRPr="00F21240">
              <w:rPr>
                <w:noProof/>
              </w:rPr>
              <w:t>2</w:t>
            </w:r>
          </w:p>
        </w:tc>
      </w:tr>
      <w:tr w:rsidR="00715956" w:rsidRPr="00715956"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F21240" w:rsidRDefault="00715956">
            <w:pPr>
              <w:pStyle w:val="MsgTableBody"/>
              <w:jc w:val="center"/>
              <w:rPr>
                <w:noProof/>
              </w:rPr>
            </w:pPr>
            <w:r w:rsidRPr="00F21240">
              <w:rPr>
                <w:noProof/>
              </w:rPr>
              <w:t>2</w:t>
            </w:r>
          </w:p>
        </w:tc>
      </w:tr>
      <w:tr w:rsidR="00715956" w:rsidRPr="00715956"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F21240" w:rsidRDefault="00715956">
            <w:pPr>
              <w:pStyle w:val="MsgTableBody"/>
              <w:jc w:val="center"/>
              <w:rPr>
                <w:noProof/>
              </w:rPr>
            </w:pPr>
            <w:r w:rsidRPr="00F21240">
              <w:rPr>
                <w:noProof/>
              </w:rPr>
              <w:t>2</w:t>
            </w:r>
          </w:p>
        </w:tc>
      </w:tr>
    </w:tbl>
    <w:p w14:paraId="049BF764" w14:textId="76373FDF" w:rsidR="00B270F6" w:rsidRDefault="00B270F6" w:rsidP="00AE417F">
      <w:bookmarkStart w:id="3428" w:name="_Toc1815977"/>
      <w:bookmarkStart w:id="3429" w:name="_Toc21372521"/>
      <w:bookmarkStart w:id="3430" w:name="_Toc175991995"/>
      <w:bookmarkStart w:id="3431" w:name="_Toc176235953"/>
      <w:bookmarkStart w:id="3432" w:name="_Toc346777003"/>
      <w:bookmarkStart w:id="3433" w:name="_Toc346777040"/>
      <w:bookmarkStart w:id="3434" w:name="_Toc348245014"/>
      <w:bookmarkStart w:id="3435" w:name="_Toc348258202"/>
      <w:bookmarkStart w:id="3436" w:name="_Toc348263385"/>
      <w:bookmarkStart w:id="3437" w:name="_Toc348336799"/>
      <w:bookmarkStart w:id="3438" w:name="_Toc348768112"/>
      <w:bookmarkStart w:id="3439" w:name="_Toc380435660"/>
      <w:bookmarkStart w:id="3440" w:name="_Toc359236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2630F521" w14:textId="77777777" w:rsidTr="00AE417F">
        <w:trPr>
          <w:jc w:val="center"/>
        </w:trPr>
        <w:tc>
          <w:tcPr>
            <w:tcW w:w="6516" w:type="dxa"/>
            <w:gridSpan w:val="4"/>
          </w:tcPr>
          <w:p w14:paraId="0BA0783A" w14:textId="4366F4E0" w:rsidR="00AE417F" w:rsidRPr="006D6BB6" w:rsidRDefault="00AE417F" w:rsidP="00AE417F">
            <w:pPr>
              <w:pStyle w:val="ACK-ChoreographyHeader"/>
            </w:pPr>
            <w:r w:rsidRPr="00C20CAF">
              <w:t>Acknowledgment Choreography</w:t>
            </w:r>
          </w:p>
        </w:tc>
      </w:tr>
      <w:tr w:rsidR="00AE417F" w:rsidRPr="006D6BB6" w14:paraId="024F0C11" w14:textId="77777777" w:rsidTr="00AE417F">
        <w:trPr>
          <w:jc w:val="center"/>
        </w:trPr>
        <w:tc>
          <w:tcPr>
            <w:tcW w:w="6516" w:type="dxa"/>
            <w:gridSpan w:val="4"/>
          </w:tcPr>
          <w:p w14:paraId="5A3D7219" w14:textId="59B0F0C4" w:rsidR="00AE417F" w:rsidRPr="00C20CAF" w:rsidRDefault="009118D0" w:rsidP="00AE417F">
            <w:pPr>
              <w:pStyle w:val="ACK-ChoreographyHeader"/>
            </w:pPr>
            <w:r w:rsidRPr="00F21240">
              <w:rPr>
                <w:noProof/>
              </w:rPr>
              <w:t>ACK^A38^ACK</w:t>
            </w:r>
          </w:p>
        </w:tc>
      </w:tr>
      <w:tr w:rsidR="00B270F6" w:rsidRPr="006D6BB6" w14:paraId="4C0B3F73" w14:textId="77777777" w:rsidTr="00AE417F">
        <w:trPr>
          <w:jc w:val="center"/>
        </w:trPr>
        <w:tc>
          <w:tcPr>
            <w:tcW w:w="1559" w:type="dxa"/>
          </w:tcPr>
          <w:p w14:paraId="6E6E6422" w14:textId="77777777" w:rsidR="00B270F6" w:rsidRPr="006D6BB6" w:rsidRDefault="00B270F6" w:rsidP="0025077B">
            <w:pPr>
              <w:pStyle w:val="ACK-ChoreographyBody"/>
            </w:pPr>
            <w:r w:rsidRPr="006D6BB6">
              <w:t>Field name</w:t>
            </w:r>
          </w:p>
        </w:tc>
        <w:tc>
          <w:tcPr>
            <w:tcW w:w="2405" w:type="dxa"/>
          </w:tcPr>
          <w:p w14:paraId="1C045E05" w14:textId="77777777" w:rsidR="00B270F6" w:rsidRPr="006D6BB6" w:rsidRDefault="00B270F6" w:rsidP="0025077B">
            <w:pPr>
              <w:pStyle w:val="ACK-ChoreographyBody"/>
            </w:pPr>
            <w:r w:rsidRPr="006D6BB6">
              <w:t>Field Value: Original mode</w:t>
            </w:r>
          </w:p>
        </w:tc>
        <w:tc>
          <w:tcPr>
            <w:tcW w:w="2552" w:type="dxa"/>
            <w:gridSpan w:val="2"/>
          </w:tcPr>
          <w:p w14:paraId="6E97AE6B" w14:textId="77777777" w:rsidR="00B270F6" w:rsidRPr="006D6BB6" w:rsidRDefault="00B270F6" w:rsidP="0025077B">
            <w:pPr>
              <w:pStyle w:val="ACK-ChoreographyBody"/>
            </w:pPr>
            <w:r w:rsidRPr="006D6BB6">
              <w:t>Field value: Enhanced mode</w:t>
            </w:r>
          </w:p>
        </w:tc>
      </w:tr>
      <w:tr w:rsidR="00A57961" w:rsidRPr="006D6BB6" w14:paraId="1E6DE7C9" w14:textId="77777777" w:rsidTr="00AE417F">
        <w:trPr>
          <w:jc w:val="center"/>
        </w:trPr>
        <w:tc>
          <w:tcPr>
            <w:tcW w:w="1559" w:type="dxa"/>
          </w:tcPr>
          <w:p w14:paraId="668DECED" w14:textId="77777777" w:rsidR="00A57961" w:rsidRPr="006D6BB6" w:rsidRDefault="00A57961" w:rsidP="0025077B">
            <w:pPr>
              <w:pStyle w:val="ACK-ChoreographyBody"/>
            </w:pPr>
            <w:r w:rsidRPr="006D6BB6">
              <w:t>MSH.15</w:t>
            </w:r>
          </w:p>
        </w:tc>
        <w:tc>
          <w:tcPr>
            <w:tcW w:w="2405" w:type="dxa"/>
          </w:tcPr>
          <w:p w14:paraId="6DC72B3E" w14:textId="77777777" w:rsidR="00A57961" w:rsidRPr="006D6BB6" w:rsidRDefault="00A57961" w:rsidP="0025077B">
            <w:pPr>
              <w:pStyle w:val="ACK-ChoreographyBody"/>
            </w:pPr>
            <w:r w:rsidRPr="006D6BB6">
              <w:t>Blank</w:t>
            </w:r>
          </w:p>
        </w:tc>
        <w:tc>
          <w:tcPr>
            <w:tcW w:w="456" w:type="dxa"/>
          </w:tcPr>
          <w:p w14:paraId="0CD2DFFD" w14:textId="77777777" w:rsidR="00A57961" w:rsidRPr="006D6BB6" w:rsidRDefault="00A57961" w:rsidP="0025077B">
            <w:pPr>
              <w:pStyle w:val="ACK-ChoreographyBody"/>
            </w:pPr>
            <w:r w:rsidRPr="006D6BB6">
              <w:t>NE</w:t>
            </w:r>
          </w:p>
        </w:tc>
        <w:tc>
          <w:tcPr>
            <w:tcW w:w="2096" w:type="dxa"/>
          </w:tcPr>
          <w:p w14:paraId="10E7A722" w14:textId="77777777" w:rsidR="00A57961" w:rsidRPr="006D6BB6" w:rsidRDefault="00A57961" w:rsidP="0025077B">
            <w:pPr>
              <w:pStyle w:val="ACK-ChoreographyBody"/>
            </w:pPr>
            <w:r w:rsidRPr="006D6BB6">
              <w:t>AL, SU, ER</w:t>
            </w:r>
          </w:p>
        </w:tc>
      </w:tr>
      <w:tr w:rsidR="00A57961" w:rsidRPr="006D6BB6" w14:paraId="7422860A" w14:textId="77777777" w:rsidTr="00AE417F">
        <w:trPr>
          <w:jc w:val="center"/>
        </w:trPr>
        <w:tc>
          <w:tcPr>
            <w:tcW w:w="1559" w:type="dxa"/>
          </w:tcPr>
          <w:p w14:paraId="7961CBE1" w14:textId="77777777" w:rsidR="00A57961" w:rsidRPr="006D6BB6" w:rsidRDefault="00A57961" w:rsidP="0025077B">
            <w:pPr>
              <w:pStyle w:val="ACK-ChoreographyBody"/>
            </w:pPr>
            <w:r w:rsidRPr="006D6BB6">
              <w:t>MSH.16</w:t>
            </w:r>
          </w:p>
        </w:tc>
        <w:tc>
          <w:tcPr>
            <w:tcW w:w="2405" w:type="dxa"/>
          </w:tcPr>
          <w:p w14:paraId="37D769FB" w14:textId="77777777" w:rsidR="00A57961" w:rsidRPr="006D6BB6" w:rsidRDefault="00A57961" w:rsidP="0025077B">
            <w:pPr>
              <w:pStyle w:val="ACK-ChoreographyBody"/>
            </w:pPr>
            <w:r w:rsidRPr="006D6BB6">
              <w:t>Blank</w:t>
            </w:r>
          </w:p>
        </w:tc>
        <w:tc>
          <w:tcPr>
            <w:tcW w:w="456" w:type="dxa"/>
          </w:tcPr>
          <w:p w14:paraId="5E0983BF" w14:textId="77777777" w:rsidR="00A57961" w:rsidRPr="006D6BB6" w:rsidRDefault="00A57961" w:rsidP="0025077B">
            <w:pPr>
              <w:pStyle w:val="ACK-ChoreographyBody"/>
            </w:pPr>
            <w:r w:rsidRPr="006D6BB6">
              <w:t>NE</w:t>
            </w:r>
          </w:p>
        </w:tc>
        <w:tc>
          <w:tcPr>
            <w:tcW w:w="2096" w:type="dxa"/>
          </w:tcPr>
          <w:p w14:paraId="2E100DC1" w14:textId="77777777" w:rsidR="00A57961" w:rsidRPr="006D6BB6" w:rsidRDefault="00A57961" w:rsidP="0025077B">
            <w:pPr>
              <w:pStyle w:val="ACK-ChoreographyBody"/>
            </w:pPr>
            <w:r w:rsidRPr="006D6BB6">
              <w:t>NE</w:t>
            </w:r>
          </w:p>
        </w:tc>
      </w:tr>
      <w:tr w:rsidR="00A57961" w:rsidRPr="006D6BB6" w14:paraId="249920CB" w14:textId="77777777" w:rsidTr="00AE417F">
        <w:trPr>
          <w:jc w:val="center"/>
        </w:trPr>
        <w:tc>
          <w:tcPr>
            <w:tcW w:w="1559" w:type="dxa"/>
          </w:tcPr>
          <w:p w14:paraId="6B7D20DF" w14:textId="77777777" w:rsidR="00A57961" w:rsidRPr="006D6BB6" w:rsidRDefault="00A57961" w:rsidP="0025077B">
            <w:pPr>
              <w:pStyle w:val="ACK-ChoreographyBody"/>
            </w:pPr>
            <w:r w:rsidRPr="006D6BB6">
              <w:t>Immediate Ack</w:t>
            </w:r>
          </w:p>
        </w:tc>
        <w:tc>
          <w:tcPr>
            <w:tcW w:w="2405" w:type="dxa"/>
          </w:tcPr>
          <w:p w14:paraId="3A62F2F0" w14:textId="77777777" w:rsidR="00A57961" w:rsidRPr="006D6BB6" w:rsidRDefault="00A57961" w:rsidP="0025077B">
            <w:pPr>
              <w:pStyle w:val="ACK-ChoreographyBody"/>
            </w:pPr>
            <w:r w:rsidRPr="006D6BB6">
              <w:t>-</w:t>
            </w:r>
          </w:p>
        </w:tc>
        <w:tc>
          <w:tcPr>
            <w:tcW w:w="456" w:type="dxa"/>
          </w:tcPr>
          <w:p w14:paraId="010EB8A2" w14:textId="77777777" w:rsidR="00A57961" w:rsidRPr="006D6BB6" w:rsidRDefault="00A57961" w:rsidP="0025077B">
            <w:pPr>
              <w:pStyle w:val="ACK-ChoreographyBody"/>
            </w:pPr>
            <w:r w:rsidRPr="006D6BB6">
              <w:t>-</w:t>
            </w:r>
          </w:p>
        </w:tc>
        <w:tc>
          <w:tcPr>
            <w:tcW w:w="2096" w:type="dxa"/>
          </w:tcPr>
          <w:p w14:paraId="2CCDD15B" w14:textId="73DC8182" w:rsidR="00A57961" w:rsidRPr="006D6BB6" w:rsidRDefault="00A57961" w:rsidP="0025077B">
            <w:pPr>
              <w:pStyle w:val="ACK-ChoreographyBody"/>
            </w:pPr>
            <w:r w:rsidRPr="006D6BB6">
              <w:rPr>
                <w:szCs w:val="16"/>
              </w:rPr>
              <w:t>ACK^</w:t>
            </w:r>
            <w:r>
              <w:rPr>
                <w:szCs w:val="16"/>
              </w:rPr>
              <w:t>A38</w:t>
            </w:r>
            <w:r w:rsidRPr="006D6BB6">
              <w:rPr>
                <w:szCs w:val="16"/>
              </w:rPr>
              <w:t>^ACK</w:t>
            </w:r>
          </w:p>
        </w:tc>
      </w:tr>
      <w:tr w:rsidR="00A57961" w:rsidRPr="006D6BB6" w14:paraId="084926CC" w14:textId="77777777" w:rsidTr="00AE417F">
        <w:trPr>
          <w:jc w:val="center"/>
        </w:trPr>
        <w:tc>
          <w:tcPr>
            <w:tcW w:w="1559" w:type="dxa"/>
          </w:tcPr>
          <w:p w14:paraId="218BCFB5" w14:textId="77777777" w:rsidR="00A57961" w:rsidRPr="006D6BB6" w:rsidRDefault="00A57961" w:rsidP="0025077B">
            <w:pPr>
              <w:pStyle w:val="ACK-ChoreographyBody"/>
            </w:pPr>
            <w:r w:rsidRPr="006D6BB6">
              <w:t>Application Ack</w:t>
            </w:r>
          </w:p>
        </w:tc>
        <w:tc>
          <w:tcPr>
            <w:tcW w:w="2405" w:type="dxa"/>
          </w:tcPr>
          <w:p w14:paraId="0BAC22EE" w14:textId="7AD41BED" w:rsidR="00A57961" w:rsidRPr="006D6BB6" w:rsidRDefault="00A57961" w:rsidP="0025077B">
            <w:pPr>
              <w:pStyle w:val="ACK-ChoreographyBody"/>
            </w:pPr>
            <w:r>
              <w:rPr>
                <w:szCs w:val="16"/>
              </w:rPr>
              <w:t>-</w:t>
            </w:r>
          </w:p>
        </w:tc>
        <w:tc>
          <w:tcPr>
            <w:tcW w:w="456" w:type="dxa"/>
          </w:tcPr>
          <w:p w14:paraId="65C4C592" w14:textId="77777777" w:rsidR="00A57961" w:rsidRPr="006D6BB6" w:rsidRDefault="00A57961" w:rsidP="0025077B">
            <w:pPr>
              <w:pStyle w:val="ACK-ChoreographyBody"/>
            </w:pPr>
            <w:r w:rsidRPr="006D6BB6">
              <w:t>-</w:t>
            </w:r>
          </w:p>
        </w:tc>
        <w:tc>
          <w:tcPr>
            <w:tcW w:w="2096" w:type="dxa"/>
          </w:tcPr>
          <w:p w14:paraId="48DC6C52" w14:textId="77777777" w:rsidR="00A57961" w:rsidRPr="006D6BB6" w:rsidRDefault="00A57961" w:rsidP="0025077B">
            <w:pPr>
              <w:pStyle w:val="ACK-ChoreographyBody"/>
            </w:pPr>
            <w:r w:rsidRPr="006D6BB6">
              <w:t>-</w:t>
            </w:r>
          </w:p>
        </w:tc>
      </w:tr>
    </w:tbl>
    <w:p w14:paraId="79620F29" w14:textId="77777777" w:rsidR="00715956" w:rsidRPr="00F21240" w:rsidRDefault="00715956">
      <w:pPr>
        <w:pStyle w:val="Heading3"/>
        <w:rPr>
          <w:noProof/>
        </w:rPr>
      </w:pPr>
      <w:bookmarkStart w:id="3441" w:name="_Toc27754824"/>
      <w:bookmarkStart w:id="3442" w:name="_Toc109892119"/>
      <w:r w:rsidRPr="00F21240">
        <w:rPr>
          <w:noProof/>
        </w:rPr>
        <w:t>ADT/ACK - Merge Person - Patient ID (Event A39</w:t>
      </w:r>
      <w:r w:rsidRPr="00F21240">
        <w:rPr>
          <w:noProof/>
        </w:rPr>
        <w:fldChar w:fldCharType="begin"/>
      </w:r>
      <w:r w:rsidRPr="00F21240">
        <w:rPr>
          <w:noProof/>
        </w:rPr>
        <w:instrText>XE "A39"</w:instrText>
      </w:r>
      <w:r w:rsidRPr="00F21240">
        <w:rPr>
          <w:noProof/>
        </w:rPr>
        <w:fldChar w:fldCharType="end"/>
      </w:r>
      <w:r w:rsidRPr="00F21240">
        <w:rPr>
          <w:noProof/>
        </w:rPr>
        <w:t>)</w:t>
      </w:r>
      <w:bookmarkEnd w:id="3428"/>
      <w:bookmarkEnd w:id="3429"/>
      <w:bookmarkEnd w:id="3430"/>
      <w:bookmarkEnd w:id="3431"/>
      <w:bookmarkEnd w:id="3441"/>
      <w:bookmarkEnd w:id="3442"/>
    </w:p>
    <w:p w14:paraId="41EC9ACB" w14:textId="77777777" w:rsidR="00715956" w:rsidRPr="00F21240" w:rsidRDefault="00715956">
      <w:pPr>
        <w:pStyle w:val="NormalIndented"/>
        <w:rPr>
          <w:noProof/>
        </w:rPr>
      </w:pPr>
      <w:r w:rsidRPr="00F21240">
        <w:rPr>
          <w:b/>
          <w:noProof/>
        </w:rPr>
        <w:t xml:space="preserve">Attention: The Merge Person – Patient ID (A39) event was maintained for backward compatibility only as of v2.3.1 and withdrawn as of v2.7. </w:t>
      </w:r>
      <w:r w:rsidRPr="00F21240">
        <w:rPr>
          <w:noProof/>
        </w:rPr>
        <w:t xml:space="preserve"> From V 2.3.1 onwards, the reader is referred to the A41 (Merge Patient - Patient Account Number) event.</w:t>
      </w:r>
    </w:p>
    <w:p w14:paraId="2CFB442D" w14:textId="77777777" w:rsidR="00715956" w:rsidRPr="00F21240" w:rsidRDefault="00715956">
      <w:pPr>
        <w:pStyle w:val="Heading3"/>
        <w:tabs>
          <w:tab w:val="clear" w:pos="1440"/>
        </w:tabs>
        <w:ind w:left="1008" w:hanging="1008"/>
        <w:rPr>
          <w:noProof/>
        </w:rPr>
      </w:pPr>
      <w:bookmarkStart w:id="3443" w:name="_Toc1815978"/>
      <w:bookmarkStart w:id="3444" w:name="_Toc21372522"/>
      <w:bookmarkStart w:id="3445" w:name="_Toc175991996"/>
      <w:bookmarkStart w:id="3446" w:name="_Toc176235954"/>
      <w:bookmarkStart w:id="3447" w:name="_Toc27754825"/>
      <w:bookmarkStart w:id="3448" w:name="_Toc109892120"/>
      <w:r w:rsidRPr="00F21240">
        <w:rPr>
          <w:noProof/>
        </w:rPr>
        <w:t>ADT/ACK - Merge Patient - Patient Identifier List (Event A40</w:t>
      </w:r>
      <w:r w:rsidRPr="00F21240">
        <w:rPr>
          <w:noProof/>
        </w:rPr>
        <w:fldChar w:fldCharType="begin"/>
      </w:r>
      <w:r w:rsidRPr="00F21240">
        <w:rPr>
          <w:noProof/>
        </w:rPr>
        <w:instrText>XE "A40"</w:instrText>
      </w:r>
      <w:r w:rsidRPr="00F21240">
        <w:rPr>
          <w:noProof/>
        </w:rPr>
        <w:fldChar w:fldCharType="end"/>
      </w:r>
      <w:r w:rsidRPr="00F21240">
        <w:rPr>
          <w:noProof/>
        </w:rPr>
        <w:t>)</w:t>
      </w:r>
      <w:bookmarkEnd w:id="3443"/>
      <w:bookmarkEnd w:id="3444"/>
      <w:bookmarkEnd w:id="3445"/>
      <w:bookmarkEnd w:id="3446"/>
      <w:bookmarkEnd w:id="3447"/>
      <w:bookmarkEnd w:id="3448"/>
    </w:p>
    <w:p w14:paraId="3E733170" w14:textId="77777777" w:rsidR="00715956" w:rsidRPr="00F21240" w:rsidRDefault="00715956">
      <w:pPr>
        <w:pStyle w:val="NormalIndented"/>
        <w:rPr>
          <w:noProof/>
        </w:rPr>
      </w:pPr>
      <w:r w:rsidRPr="00F21240">
        <w:rPr>
          <w:noProof/>
        </w:rPr>
        <w:t xml:space="preserve">A merge has been done at the patient identifier list level.  That is, two </w:t>
      </w:r>
      <w:r w:rsidRPr="00F21240">
        <w:rPr>
          <w:rStyle w:val="ReferenceAttribute"/>
          <w:noProof/>
        </w:rPr>
        <w:t>PID-3 - Patient Identifier List</w:t>
      </w:r>
      <w:r w:rsidRPr="00F21240">
        <w:rPr>
          <w:noProof/>
        </w:rPr>
        <w:t xml:space="preserve"> identifiers have been merged into one.</w:t>
      </w:r>
    </w:p>
    <w:p w14:paraId="643C6D47" w14:textId="77777777" w:rsidR="00715956" w:rsidRPr="00F21240" w:rsidRDefault="00715956">
      <w:pPr>
        <w:pStyle w:val="NormalIndented"/>
        <w:rPr>
          <w:noProof/>
        </w:rPr>
      </w:pPr>
      <w:r w:rsidRPr="00F21240">
        <w:rPr>
          <w:noProof/>
        </w:rPr>
        <w:t>An A40 event is used to signal a merge of records for a patient that was incorrectly filed under two different identifiers.  The "incorrect source identifier" identified in the MRG segment (</w:t>
      </w:r>
      <w:r w:rsidRPr="00F21240">
        <w:rPr>
          <w:rStyle w:val="ReferenceAttribute"/>
          <w:noProof/>
        </w:rPr>
        <w:t>MRG-1 - Prior Patient Identifier List</w:t>
      </w:r>
      <w:r w:rsidRPr="00F21240">
        <w:rPr>
          <w:noProof/>
        </w:rPr>
        <w:t>) is to be merged with the required "correct target identifier" of the same "identifier type code" component identified in the PID segment (</w:t>
      </w:r>
      <w:r w:rsidRPr="00F21240">
        <w:rPr>
          <w:rStyle w:val="ReferenceAttribute"/>
          <w:noProof/>
        </w:rPr>
        <w:t>PID-3 - Patient Identifier List</w:t>
      </w:r>
      <w:r w:rsidRPr="00F21240">
        <w:rPr>
          <w:noProof/>
        </w:rPr>
        <w:t>). The "incorrect source identifier" would then logically never be referenced in future transactions.  It is noted that some systems may still physically keep this "incorrect identifier" for audit trail purposes or other reasons associated with database index implementation requirements.</w:t>
      </w:r>
    </w:p>
    <w:p w14:paraId="7D392397" w14:textId="77777777" w:rsidR="00715956" w:rsidRPr="00F21240" w:rsidRDefault="00715956">
      <w:pPr>
        <w:pStyle w:val="NormalIndented"/>
        <w:rPr>
          <w:noProof/>
        </w:rPr>
      </w:pPr>
      <w:r w:rsidRPr="00F21240">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_Ref45685933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5C144FB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F21240" w:rsidRDefault="00715956">
      <w:pPr>
        <w:pStyle w:val="MsgTableCaption"/>
        <w:rPr>
          <w:noProof/>
        </w:rPr>
      </w:pPr>
      <w:r w:rsidRPr="00F21240">
        <w:rPr>
          <w:noProof/>
        </w:rPr>
        <w:t>ADT^A40^ADT_A39: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F21240" w:rsidRDefault="00715956">
            <w:pPr>
              <w:pStyle w:val="MsgTableHeader"/>
              <w:jc w:val="center"/>
              <w:rPr>
                <w:noProof/>
              </w:rPr>
            </w:pPr>
            <w:r w:rsidRPr="00F21240">
              <w:rPr>
                <w:noProof/>
              </w:rPr>
              <w:t>Chapter</w:t>
            </w:r>
          </w:p>
        </w:tc>
      </w:tr>
      <w:tr w:rsidR="00715956" w:rsidRPr="00715956"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F21240" w:rsidRDefault="00715956">
            <w:pPr>
              <w:pStyle w:val="MsgTableBody"/>
              <w:jc w:val="center"/>
              <w:rPr>
                <w:noProof/>
              </w:rPr>
            </w:pPr>
            <w:r w:rsidRPr="00F21240">
              <w:rPr>
                <w:noProof/>
              </w:rPr>
              <w:t>2</w:t>
            </w:r>
          </w:p>
        </w:tc>
      </w:tr>
      <w:tr w:rsidR="00622FC8" w:rsidRPr="00151483"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594536" w:rsidRDefault="00622FC8" w:rsidP="00622FC8">
            <w:pPr>
              <w:pStyle w:val="MsgTableBody"/>
              <w:jc w:val="center"/>
              <w:rPr>
                <w:noProof/>
              </w:rPr>
            </w:pPr>
            <w:r w:rsidRPr="00594536">
              <w:rPr>
                <w:noProof/>
              </w:rPr>
              <w:t>3</w:t>
            </w:r>
          </w:p>
        </w:tc>
      </w:tr>
      <w:tr w:rsidR="00715956" w:rsidRPr="00715956"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F21240" w:rsidRDefault="00715956">
            <w:pPr>
              <w:pStyle w:val="MsgTableBody"/>
              <w:jc w:val="center"/>
              <w:rPr>
                <w:noProof/>
              </w:rPr>
            </w:pPr>
            <w:r w:rsidRPr="00F21240">
              <w:rPr>
                <w:noProof/>
              </w:rPr>
              <w:t>2</w:t>
            </w:r>
          </w:p>
        </w:tc>
      </w:tr>
      <w:tr w:rsidR="00715956" w:rsidRPr="00715956"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F21240" w:rsidRDefault="00715956" w:rsidP="007666BC">
            <w:pPr>
              <w:pStyle w:val="MsgTableBody"/>
              <w:jc w:val="center"/>
              <w:rPr>
                <w:noProof/>
              </w:rPr>
            </w:pPr>
            <w:r w:rsidRPr="00F21240">
              <w:rPr>
                <w:noProof/>
              </w:rPr>
              <w:t>2</w:t>
            </w:r>
          </w:p>
        </w:tc>
      </w:tr>
      <w:tr w:rsidR="00715956" w:rsidRPr="00715956"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F21240" w:rsidRDefault="00000000" w:rsidP="00DA141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F21240" w:rsidRDefault="00715956" w:rsidP="007666BC">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F21240" w:rsidRDefault="00715956" w:rsidP="007666BC">
            <w:pPr>
              <w:pStyle w:val="MsgTableBody"/>
              <w:jc w:val="center"/>
              <w:rPr>
                <w:noProof/>
              </w:rPr>
            </w:pPr>
            <w:r w:rsidRPr="00F21240">
              <w:rPr>
                <w:noProof/>
              </w:rPr>
              <w:t>3</w:t>
            </w:r>
          </w:p>
        </w:tc>
      </w:tr>
      <w:tr w:rsidR="00715956" w:rsidRPr="00715956"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F21240" w:rsidRDefault="00715956" w:rsidP="007666BC">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F21240" w:rsidRDefault="00715956" w:rsidP="007666BC">
            <w:pPr>
              <w:pStyle w:val="MsgTableBody"/>
              <w:jc w:val="center"/>
              <w:rPr>
                <w:noProof/>
              </w:rPr>
            </w:pPr>
          </w:p>
        </w:tc>
      </w:tr>
      <w:tr w:rsidR="00715956" w:rsidRPr="00715956"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F21240" w:rsidRDefault="00715956" w:rsidP="00DA141E">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F21240" w:rsidRDefault="00715956" w:rsidP="007666BC">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F21240" w:rsidRDefault="00715956" w:rsidP="007666BC">
            <w:pPr>
              <w:pStyle w:val="MsgTableBody"/>
              <w:jc w:val="center"/>
              <w:rPr>
                <w:noProof/>
              </w:rPr>
            </w:pPr>
            <w:r w:rsidRPr="00F21240">
              <w:rPr>
                <w:noProof/>
              </w:rPr>
              <w:t>3</w:t>
            </w:r>
          </w:p>
        </w:tc>
      </w:tr>
      <w:tr w:rsidR="00715956" w:rsidRPr="00715956"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F21240" w:rsidRDefault="00715956" w:rsidP="00DA141E">
            <w:pPr>
              <w:pStyle w:val="MsgTableBody"/>
              <w:rPr>
                <w:noProof/>
              </w:rPr>
            </w:pPr>
            <w:r w:rsidRPr="00F21240">
              <w:rPr>
                <w:noProof/>
              </w:rPr>
              <w:t xml:space="preserve">  [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F21240" w:rsidRDefault="00715956" w:rsidP="007666BC">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F21240" w:rsidRDefault="00715956" w:rsidP="007666BC">
            <w:pPr>
              <w:pStyle w:val="MsgTableBody"/>
              <w:jc w:val="center"/>
              <w:rPr>
                <w:noProof/>
              </w:rPr>
            </w:pPr>
            <w:r w:rsidRPr="00F21240">
              <w:rPr>
                <w:noProof/>
              </w:rPr>
              <w:t>3</w:t>
            </w:r>
          </w:p>
        </w:tc>
      </w:tr>
      <w:tr w:rsidR="00DC3443" w:rsidRPr="00715956" w14:paraId="4FE4AF09" w14:textId="77777777" w:rsidTr="00D50068">
        <w:trPr>
          <w:jc w:val="center"/>
          <w:ins w:id="3449" w:author="Merrick, Riki | APHL" w:date="2022-07-17T17:01:00Z"/>
        </w:trPr>
        <w:tc>
          <w:tcPr>
            <w:tcW w:w="2882" w:type="dxa"/>
            <w:tcBorders>
              <w:top w:val="dotted" w:sz="4" w:space="0" w:color="auto"/>
              <w:left w:val="nil"/>
              <w:bottom w:val="dotted" w:sz="4" w:space="0" w:color="auto"/>
              <w:right w:val="nil"/>
            </w:tcBorders>
            <w:shd w:val="clear" w:color="auto" w:fill="FFFFFF"/>
          </w:tcPr>
          <w:p w14:paraId="545452F4" w14:textId="3F093A2D" w:rsidR="00DC3443" w:rsidRPr="00F21240" w:rsidRDefault="00266B55" w:rsidP="00DC3443">
            <w:pPr>
              <w:pStyle w:val="MsgTableBody"/>
              <w:rPr>
                <w:ins w:id="3450" w:author="Merrick, Riki | APHL" w:date="2022-07-17T17:01:00Z"/>
                <w:noProof/>
              </w:rPr>
            </w:pPr>
            <w:ins w:id="3451" w:author="Merrick, Riki | APHL" w:date="2022-07-28T10:24:00Z">
              <w:r>
                <w:rPr>
                  <w:noProof/>
                </w:rPr>
                <w:t xml:space="preserve"> </w:t>
              </w:r>
            </w:ins>
            <w:ins w:id="3452"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41FF2A84" w14:textId="48AD857B" w:rsidR="00DC3443" w:rsidRPr="00F21240" w:rsidRDefault="00DC3443" w:rsidP="00DC3443">
            <w:pPr>
              <w:pStyle w:val="MsgTableBody"/>
              <w:rPr>
                <w:ins w:id="3453" w:author="Merrick, Riki | APHL" w:date="2022-07-17T17:01:00Z"/>
                <w:noProof/>
              </w:rPr>
            </w:pPr>
            <w:ins w:id="3454"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50ED58E" w14:textId="77777777" w:rsidR="00DC3443" w:rsidRPr="00F21240" w:rsidRDefault="00DC3443" w:rsidP="00DC3443">
            <w:pPr>
              <w:pStyle w:val="MsgTableBody"/>
              <w:jc w:val="center"/>
              <w:rPr>
                <w:ins w:id="3455"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5238CFD" w14:textId="43E6A0DE" w:rsidR="00DC3443" w:rsidRPr="00F21240" w:rsidRDefault="00DC3443" w:rsidP="00DC3443">
            <w:pPr>
              <w:pStyle w:val="MsgTableBody"/>
              <w:jc w:val="center"/>
              <w:rPr>
                <w:ins w:id="3456" w:author="Merrick, Riki | APHL" w:date="2022-07-17T17:01:00Z"/>
                <w:noProof/>
              </w:rPr>
            </w:pPr>
            <w:ins w:id="3457" w:author="Merrick, Riki | APHL" w:date="2022-07-17T17:01:00Z">
              <w:r>
                <w:rPr>
                  <w:noProof/>
                </w:rPr>
                <w:t>3</w:t>
              </w:r>
            </w:ins>
          </w:p>
        </w:tc>
      </w:tr>
      <w:tr w:rsidR="00DC3443" w:rsidRPr="00715956" w14:paraId="3F522AAB" w14:textId="77777777" w:rsidTr="00D50068">
        <w:trPr>
          <w:jc w:val="center"/>
          <w:ins w:id="3458" w:author="Merrick, Riki | APHL" w:date="2022-07-17T17:01:00Z"/>
        </w:trPr>
        <w:tc>
          <w:tcPr>
            <w:tcW w:w="2882" w:type="dxa"/>
            <w:tcBorders>
              <w:top w:val="dotted" w:sz="4" w:space="0" w:color="auto"/>
              <w:left w:val="nil"/>
              <w:bottom w:val="dotted" w:sz="4" w:space="0" w:color="auto"/>
              <w:right w:val="nil"/>
            </w:tcBorders>
            <w:shd w:val="clear" w:color="auto" w:fill="FFFFFF"/>
          </w:tcPr>
          <w:p w14:paraId="131BC00B" w14:textId="2ECF5E47" w:rsidR="00DC3443" w:rsidRPr="00F21240" w:rsidRDefault="00266B55" w:rsidP="00DC3443">
            <w:pPr>
              <w:pStyle w:val="MsgTableBody"/>
              <w:rPr>
                <w:ins w:id="3459" w:author="Merrick, Riki | APHL" w:date="2022-07-17T17:01:00Z"/>
                <w:noProof/>
              </w:rPr>
            </w:pPr>
            <w:ins w:id="3460" w:author="Merrick, Riki | APHL" w:date="2022-07-28T10:24:00Z">
              <w:r>
                <w:rPr>
                  <w:noProof/>
                </w:rPr>
                <w:t xml:space="preserve"> </w:t>
              </w:r>
            </w:ins>
            <w:ins w:id="3461"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2AA31C52" w14:textId="45298E5F" w:rsidR="00DC3443" w:rsidRPr="00F21240" w:rsidRDefault="00DC3443" w:rsidP="00DC3443">
            <w:pPr>
              <w:pStyle w:val="MsgTableBody"/>
              <w:rPr>
                <w:ins w:id="3462" w:author="Merrick, Riki | APHL" w:date="2022-07-17T17:01:00Z"/>
                <w:noProof/>
              </w:rPr>
            </w:pPr>
            <w:ins w:id="3463"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E8243B7" w14:textId="77777777" w:rsidR="00DC3443" w:rsidRPr="00F21240" w:rsidRDefault="00DC3443" w:rsidP="00DC3443">
            <w:pPr>
              <w:pStyle w:val="MsgTableBody"/>
              <w:jc w:val="center"/>
              <w:rPr>
                <w:ins w:id="3464"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66C99B8" w14:textId="66479F17" w:rsidR="00DC3443" w:rsidRPr="00F21240" w:rsidRDefault="00DC3443" w:rsidP="00DC3443">
            <w:pPr>
              <w:pStyle w:val="MsgTableBody"/>
              <w:jc w:val="center"/>
              <w:rPr>
                <w:ins w:id="3465" w:author="Merrick, Riki | APHL" w:date="2022-07-17T17:01:00Z"/>
                <w:noProof/>
              </w:rPr>
            </w:pPr>
            <w:ins w:id="3466" w:author="Merrick, Riki | APHL" w:date="2022-07-17T17:01:00Z">
              <w:r>
                <w:rPr>
                  <w:noProof/>
                </w:rPr>
                <w:t>3</w:t>
              </w:r>
            </w:ins>
          </w:p>
        </w:tc>
      </w:tr>
      <w:tr w:rsidR="00DC3443" w:rsidRPr="00715956" w14:paraId="0938AC95" w14:textId="77777777" w:rsidTr="00D50068">
        <w:trPr>
          <w:jc w:val="center"/>
          <w:ins w:id="3467" w:author="Merrick, Riki | APHL" w:date="2022-07-17T17:01:00Z"/>
        </w:trPr>
        <w:tc>
          <w:tcPr>
            <w:tcW w:w="2882" w:type="dxa"/>
            <w:tcBorders>
              <w:top w:val="dotted" w:sz="4" w:space="0" w:color="auto"/>
              <w:left w:val="nil"/>
              <w:bottom w:val="dotted" w:sz="4" w:space="0" w:color="auto"/>
              <w:right w:val="nil"/>
            </w:tcBorders>
            <w:shd w:val="clear" w:color="auto" w:fill="FFFFFF"/>
          </w:tcPr>
          <w:p w14:paraId="4E3BC1A7" w14:textId="636D27B0" w:rsidR="00DC3443" w:rsidRPr="00F21240" w:rsidRDefault="00266B55" w:rsidP="00DC3443">
            <w:pPr>
              <w:pStyle w:val="MsgTableBody"/>
              <w:rPr>
                <w:ins w:id="3468" w:author="Merrick, Riki | APHL" w:date="2022-07-17T17:01:00Z"/>
                <w:noProof/>
              </w:rPr>
            </w:pPr>
            <w:ins w:id="3469" w:author="Merrick, Riki | APHL" w:date="2022-07-28T10:24:00Z">
              <w:r>
                <w:rPr>
                  <w:noProof/>
                </w:rPr>
                <w:t xml:space="preserve"> </w:t>
              </w:r>
            </w:ins>
            <w:ins w:id="3470"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65811435" w14:textId="2C429330" w:rsidR="00DC3443" w:rsidRPr="00F21240" w:rsidRDefault="00DC3443" w:rsidP="00DC3443">
            <w:pPr>
              <w:pStyle w:val="MsgTableBody"/>
              <w:rPr>
                <w:ins w:id="3471" w:author="Merrick, Riki | APHL" w:date="2022-07-17T17:01:00Z"/>
                <w:noProof/>
              </w:rPr>
            </w:pPr>
            <w:ins w:id="3472" w:author="Merrick, Riki | APHL" w:date="2022-07-17T17:01: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3F12EB7" w14:textId="77777777" w:rsidR="00DC3443" w:rsidRPr="00F21240" w:rsidRDefault="00DC3443" w:rsidP="00DC3443">
            <w:pPr>
              <w:pStyle w:val="MsgTableBody"/>
              <w:jc w:val="center"/>
              <w:rPr>
                <w:ins w:id="3473"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699E6D0" w14:textId="111571E8" w:rsidR="00DC3443" w:rsidRPr="00F21240" w:rsidRDefault="00DC3443" w:rsidP="00DC3443">
            <w:pPr>
              <w:pStyle w:val="MsgTableBody"/>
              <w:jc w:val="center"/>
              <w:rPr>
                <w:ins w:id="3474" w:author="Merrick, Riki | APHL" w:date="2022-07-17T17:01:00Z"/>
                <w:noProof/>
              </w:rPr>
            </w:pPr>
            <w:ins w:id="3475" w:author="Merrick, Riki | APHL" w:date="2022-07-17T17:01:00Z">
              <w:r>
                <w:rPr>
                  <w:noProof/>
                </w:rPr>
                <w:t>3</w:t>
              </w:r>
            </w:ins>
          </w:p>
        </w:tc>
      </w:tr>
      <w:tr w:rsidR="00DC3443" w:rsidRPr="00715956"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DC3443" w:rsidRPr="00F21240" w:rsidRDefault="00DC3443" w:rsidP="00DC3443">
            <w:pPr>
              <w:pStyle w:val="MsgTableBody"/>
              <w:jc w:val="center"/>
              <w:rPr>
                <w:noProof/>
              </w:rPr>
            </w:pPr>
            <w:r w:rsidRPr="00F21240">
              <w:rPr>
                <w:noProof/>
              </w:rPr>
              <w:t>3</w:t>
            </w:r>
          </w:p>
        </w:tc>
      </w:tr>
      <w:tr w:rsidR="00DC3443" w:rsidRPr="00715956"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DC3443" w:rsidRPr="00F21240" w:rsidRDefault="00DC3443" w:rsidP="00DC3443">
            <w:pPr>
              <w:pStyle w:val="MsgTableBody"/>
              <w:jc w:val="center"/>
              <w:rPr>
                <w:noProof/>
              </w:rPr>
            </w:pPr>
            <w:r w:rsidRPr="00F21240">
              <w:rPr>
                <w:noProof/>
              </w:rPr>
              <w:t>3</w:t>
            </w:r>
          </w:p>
        </w:tc>
      </w:tr>
      <w:tr w:rsidR="00DC3443" w:rsidRPr="00715956"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DC3443" w:rsidRPr="00F21240" w:rsidRDefault="00DC3443" w:rsidP="00DC3443">
            <w:pPr>
              <w:pStyle w:val="MsgTableBody"/>
              <w:jc w:val="center"/>
              <w:rPr>
                <w:noProof/>
              </w:rPr>
            </w:pPr>
          </w:p>
        </w:tc>
      </w:tr>
    </w:tbl>
    <w:p w14:paraId="27931E3B" w14:textId="14794BD0" w:rsidR="00AD6CE4"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6BB6" w14:paraId="4945C4CB" w14:textId="77777777" w:rsidTr="00AE417F">
        <w:trPr>
          <w:jc w:val="center"/>
        </w:trPr>
        <w:tc>
          <w:tcPr>
            <w:tcW w:w="9209" w:type="dxa"/>
            <w:gridSpan w:val="6"/>
          </w:tcPr>
          <w:p w14:paraId="03E37D2C" w14:textId="6BB1A652" w:rsidR="00AE417F" w:rsidRPr="006D6BB6" w:rsidRDefault="00AE417F" w:rsidP="00AE417F">
            <w:pPr>
              <w:pStyle w:val="ACK-ChoreographyHeader"/>
            </w:pPr>
            <w:r w:rsidRPr="00C20CAF">
              <w:t>Acknowledgment Choreography</w:t>
            </w:r>
          </w:p>
        </w:tc>
      </w:tr>
      <w:tr w:rsidR="00AE417F" w:rsidRPr="006D6BB6" w14:paraId="7652FC71" w14:textId="77777777" w:rsidTr="00AE417F">
        <w:trPr>
          <w:jc w:val="center"/>
        </w:trPr>
        <w:tc>
          <w:tcPr>
            <w:tcW w:w="9209" w:type="dxa"/>
            <w:gridSpan w:val="6"/>
          </w:tcPr>
          <w:p w14:paraId="410BA202" w14:textId="05E18882" w:rsidR="00AE417F" w:rsidRPr="00C20CAF" w:rsidRDefault="009118D0" w:rsidP="00AE417F">
            <w:pPr>
              <w:pStyle w:val="ACK-ChoreographyHeader"/>
            </w:pPr>
            <w:r w:rsidRPr="00F21240">
              <w:rPr>
                <w:noProof/>
              </w:rPr>
              <w:t>ADT^A40^ADT_A39</w:t>
            </w:r>
          </w:p>
        </w:tc>
      </w:tr>
      <w:tr w:rsidR="00AD6CE4" w:rsidRPr="006D6BB6" w14:paraId="79AFD8A5" w14:textId="77777777" w:rsidTr="00AE417F">
        <w:trPr>
          <w:jc w:val="center"/>
        </w:trPr>
        <w:tc>
          <w:tcPr>
            <w:tcW w:w="1506" w:type="dxa"/>
          </w:tcPr>
          <w:p w14:paraId="51FB8EA8" w14:textId="77777777" w:rsidR="00AD6CE4" w:rsidRPr="006D6BB6" w:rsidRDefault="00AD6CE4" w:rsidP="00AD6CE4">
            <w:pPr>
              <w:pStyle w:val="ACK-ChoreographyBody"/>
            </w:pPr>
            <w:r w:rsidRPr="006D6BB6">
              <w:t>Field name</w:t>
            </w:r>
          </w:p>
        </w:tc>
        <w:tc>
          <w:tcPr>
            <w:tcW w:w="2351" w:type="dxa"/>
          </w:tcPr>
          <w:p w14:paraId="3A9C98FA" w14:textId="77777777" w:rsidR="00AD6CE4" w:rsidRPr="006D6BB6" w:rsidRDefault="00AD6CE4" w:rsidP="00AD6CE4">
            <w:pPr>
              <w:pStyle w:val="ACK-ChoreographyBody"/>
            </w:pPr>
            <w:r w:rsidRPr="006D6BB6">
              <w:t>Field Value: Original mode</w:t>
            </w:r>
          </w:p>
        </w:tc>
        <w:tc>
          <w:tcPr>
            <w:tcW w:w="5352" w:type="dxa"/>
            <w:gridSpan w:val="4"/>
          </w:tcPr>
          <w:p w14:paraId="24A56F69" w14:textId="77777777" w:rsidR="00AD6CE4" w:rsidRPr="006D6BB6" w:rsidRDefault="00AD6CE4" w:rsidP="00AD6CE4">
            <w:pPr>
              <w:pStyle w:val="ACK-ChoreographyBody"/>
            </w:pPr>
            <w:r w:rsidRPr="006D6BB6">
              <w:t>Field value: Enhanced mode</w:t>
            </w:r>
          </w:p>
        </w:tc>
      </w:tr>
      <w:tr w:rsidR="00AD6CE4" w:rsidRPr="006D6BB6" w14:paraId="0CEACCD8" w14:textId="77777777" w:rsidTr="00AE417F">
        <w:trPr>
          <w:jc w:val="center"/>
        </w:trPr>
        <w:tc>
          <w:tcPr>
            <w:tcW w:w="1506" w:type="dxa"/>
          </w:tcPr>
          <w:p w14:paraId="6A173969" w14:textId="77777777" w:rsidR="00AD6CE4" w:rsidRPr="006D6BB6" w:rsidRDefault="00AD6CE4" w:rsidP="00AD6CE4">
            <w:pPr>
              <w:pStyle w:val="ACK-ChoreographyBody"/>
            </w:pPr>
            <w:r w:rsidRPr="006D6BB6">
              <w:t>MSH.15</w:t>
            </w:r>
          </w:p>
        </w:tc>
        <w:tc>
          <w:tcPr>
            <w:tcW w:w="2351" w:type="dxa"/>
          </w:tcPr>
          <w:p w14:paraId="18025A92" w14:textId="77777777" w:rsidR="00AD6CE4" w:rsidRPr="006D6BB6" w:rsidRDefault="00AD6CE4" w:rsidP="00AD6CE4">
            <w:pPr>
              <w:pStyle w:val="ACK-ChoreographyBody"/>
            </w:pPr>
            <w:r w:rsidRPr="006D6BB6">
              <w:t>Blank</w:t>
            </w:r>
          </w:p>
        </w:tc>
        <w:tc>
          <w:tcPr>
            <w:tcW w:w="456" w:type="dxa"/>
          </w:tcPr>
          <w:p w14:paraId="2D595C52" w14:textId="77777777" w:rsidR="00AD6CE4" w:rsidRPr="006D6BB6" w:rsidRDefault="00AD6CE4" w:rsidP="00AD6CE4">
            <w:pPr>
              <w:pStyle w:val="ACK-ChoreographyBody"/>
            </w:pPr>
            <w:r w:rsidRPr="006D6BB6">
              <w:t>NE</w:t>
            </w:r>
          </w:p>
        </w:tc>
        <w:tc>
          <w:tcPr>
            <w:tcW w:w="1574" w:type="dxa"/>
          </w:tcPr>
          <w:p w14:paraId="583781FD" w14:textId="77777777" w:rsidR="00AD6CE4" w:rsidRPr="006D6BB6" w:rsidRDefault="00AD6CE4" w:rsidP="00AD6CE4">
            <w:pPr>
              <w:pStyle w:val="ACK-ChoreographyBody"/>
            </w:pPr>
            <w:r w:rsidRPr="006D6BB6">
              <w:t>AL, SU, ER</w:t>
            </w:r>
          </w:p>
        </w:tc>
        <w:tc>
          <w:tcPr>
            <w:tcW w:w="1621" w:type="dxa"/>
          </w:tcPr>
          <w:p w14:paraId="6482BCB2" w14:textId="77777777" w:rsidR="00AD6CE4" w:rsidRPr="006D6BB6" w:rsidRDefault="00AD6CE4" w:rsidP="00AD6CE4">
            <w:pPr>
              <w:pStyle w:val="ACK-ChoreographyBody"/>
            </w:pPr>
            <w:r w:rsidRPr="006D6BB6">
              <w:t>NE</w:t>
            </w:r>
          </w:p>
        </w:tc>
        <w:tc>
          <w:tcPr>
            <w:tcW w:w="1701" w:type="dxa"/>
          </w:tcPr>
          <w:p w14:paraId="068DE730" w14:textId="77777777" w:rsidR="00AD6CE4" w:rsidRPr="006D6BB6" w:rsidRDefault="00AD6CE4" w:rsidP="00AD6CE4">
            <w:pPr>
              <w:pStyle w:val="ACK-ChoreographyBody"/>
            </w:pPr>
            <w:r w:rsidRPr="006D6BB6">
              <w:t>AL, SU, ER</w:t>
            </w:r>
          </w:p>
        </w:tc>
      </w:tr>
      <w:tr w:rsidR="00AD6CE4" w:rsidRPr="006D6BB6" w14:paraId="48DC9FA0" w14:textId="77777777" w:rsidTr="00AE417F">
        <w:trPr>
          <w:jc w:val="center"/>
        </w:trPr>
        <w:tc>
          <w:tcPr>
            <w:tcW w:w="1506" w:type="dxa"/>
          </w:tcPr>
          <w:p w14:paraId="26C13AFC" w14:textId="77777777" w:rsidR="00AD6CE4" w:rsidRPr="006D6BB6" w:rsidRDefault="00AD6CE4" w:rsidP="00AD6CE4">
            <w:pPr>
              <w:pStyle w:val="ACK-ChoreographyBody"/>
            </w:pPr>
            <w:r w:rsidRPr="006D6BB6">
              <w:t>MSH.16</w:t>
            </w:r>
          </w:p>
        </w:tc>
        <w:tc>
          <w:tcPr>
            <w:tcW w:w="2351" w:type="dxa"/>
          </w:tcPr>
          <w:p w14:paraId="5E009815" w14:textId="77777777" w:rsidR="00AD6CE4" w:rsidRPr="006D6BB6" w:rsidRDefault="00AD6CE4" w:rsidP="00AD6CE4">
            <w:pPr>
              <w:pStyle w:val="ACK-ChoreographyBody"/>
            </w:pPr>
            <w:r w:rsidRPr="006D6BB6">
              <w:t>Blank</w:t>
            </w:r>
          </w:p>
        </w:tc>
        <w:tc>
          <w:tcPr>
            <w:tcW w:w="456" w:type="dxa"/>
          </w:tcPr>
          <w:p w14:paraId="57D742DB" w14:textId="77777777" w:rsidR="00AD6CE4" w:rsidRPr="006D6BB6" w:rsidRDefault="00AD6CE4" w:rsidP="00AD6CE4">
            <w:pPr>
              <w:pStyle w:val="ACK-ChoreographyBody"/>
            </w:pPr>
            <w:r w:rsidRPr="006D6BB6">
              <w:t>NE</w:t>
            </w:r>
          </w:p>
        </w:tc>
        <w:tc>
          <w:tcPr>
            <w:tcW w:w="1574" w:type="dxa"/>
          </w:tcPr>
          <w:p w14:paraId="782CB49B" w14:textId="77777777" w:rsidR="00AD6CE4" w:rsidRPr="006D6BB6" w:rsidRDefault="00AD6CE4" w:rsidP="00AD6CE4">
            <w:pPr>
              <w:pStyle w:val="ACK-ChoreographyBody"/>
            </w:pPr>
            <w:r w:rsidRPr="006D6BB6">
              <w:t>NE</w:t>
            </w:r>
          </w:p>
        </w:tc>
        <w:tc>
          <w:tcPr>
            <w:tcW w:w="1621" w:type="dxa"/>
          </w:tcPr>
          <w:p w14:paraId="66199179" w14:textId="77777777" w:rsidR="00AD6CE4" w:rsidRPr="006D6BB6" w:rsidRDefault="00AD6CE4" w:rsidP="00AD6CE4">
            <w:pPr>
              <w:pStyle w:val="ACK-ChoreographyBody"/>
            </w:pPr>
            <w:r w:rsidRPr="006D6BB6">
              <w:t>AL, SU, ER</w:t>
            </w:r>
          </w:p>
        </w:tc>
        <w:tc>
          <w:tcPr>
            <w:tcW w:w="1701" w:type="dxa"/>
          </w:tcPr>
          <w:p w14:paraId="7DEEAFD6" w14:textId="77777777" w:rsidR="00AD6CE4" w:rsidRPr="006D6BB6" w:rsidRDefault="00AD6CE4" w:rsidP="00AD6CE4">
            <w:pPr>
              <w:pStyle w:val="ACK-ChoreographyBody"/>
            </w:pPr>
            <w:r w:rsidRPr="006D6BB6">
              <w:t>AL, SU, ER</w:t>
            </w:r>
          </w:p>
        </w:tc>
      </w:tr>
      <w:tr w:rsidR="00AD6CE4" w:rsidRPr="006D6BB6" w14:paraId="54976DB7" w14:textId="77777777" w:rsidTr="00AE417F">
        <w:trPr>
          <w:jc w:val="center"/>
        </w:trPr>
        <w:tc>
          <w:tcPr>
            <w:tcW w:w="1506" w:type="dxa"/>
          </w:tcPr>
          <w:p w14:paraId="52E492C4" w14:textId="77777777" w:rsidR="00AD6CE4" w:rsidRPr="006D6BB6" w:rsidRDefault="00AD6CE4" w:rsidP="00AD6CE4">
            <w:pPr>
              <w:pStyle w:val="ACK-ChoreographyBody"/>
            </w:pPr>
            <w:r w:rsidRPr="006D6BB6">
              <w:t>Immediate Ack</w:t>
            </w:r>
          </w:p>
        </w:tc>
        <w:tc>
          <w:tcPr>
            <w:tcW w:w="2351" w:type="dxa"/>
          </w:tcPr>
          <w:p w14:paraId="25DF5AA5" w14:textId="77777777" w:rsidR="00AD6CE4" w:rsidRPr="006D6BB6" w:rsidRDefault="00AD6CE4" w:rsidP="00AD6CE4">
            <w:pPr>
              <w:pStyle w:val="ACK-ChoreographyBody"/>
            </w:pPr>
            <w:r w:rsidRPr="006D6BB6">
              <w:t>-</w:t>
            </w:r>
          </w:p>
        </w:tc>
        <w:tc>
          <w:tcPr>
            <w:tcW w:w="456" w:type="dxa"/>
          </w:tcPr>
          <w:p w14:paraId="04A545EF" w14:textId="77777777" w:rsidR="00AD6CE4" w:rsidRPr="006D6BB6" w:rsidRDefault="00AD6CE4" w:rsidP="00AD6CE4">
            <w:pPr>
              <w:pStyle w:val="ACK-ChoreographyBody"/>
            </w:pPr>
            <w:r w:rsidRPr="006D6BB6">
              <w:t>-</w:t>
            </w:r>
          </w:p>
        </w:tc>
        <w:tc>
          <w:tcPr>
            <w:tcW w:w="1574" w:type="dxa"/>
          </w:tcPr>
          <w:p w14:paraId="53789B12" w14:textId="4159A3BC"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621" w:type="dxa"/>
          </w:tcPr>
          <w:p w14:paraId="54E1D2AF" w14:textId="77777777" w:rsidR="00AD6CE4" w:rsidRPr="006D6BB6" w:rsidRDefault="00AD6CE4" w:rsidP="00AD6CE4">
            <w:pPr>
              <w:pStyle w:val="ACK-ChoreographyBody"/>
            </w:pPr>
            <w:r w:rsidRPr="006D6BB6">
              <w:t>-</w:t>
            </w:r>
          </w:p>
        </w:tc>
        <w:tc>
          <w:tcPr>
            <w:tcW w:w="1701" w:type="dxa"/>
          </w:tcPr>
          <w:p w14:paraId="765C78E9" w14:textId="09BD04E5" w:rsidR="00AD6CE4" w:rsidRPr="006D6BB6" w:rsidRDefault="00AD6CE4" w:rsidP="00AD6CE4">
            <w:pPr>
              <w:pStyle w:val="ACK-ChoreographyBody"/>
            </w:pPr>
            <w:r w:rsidRPr="006D6BB6">
              <w:rPr>
                <w:szCs w:val="16"/>
              </w:rPr>
              <w:t>ACK^</w:t>
            </w:r>
            <w:r>
              <w:rPr>
                <w:szCs w:val="16"/>
              </w:rPr>
              <w:t>A40</w:t>
            </w:r>
            <w:r w:rsidRPr="006D6BB6">
              <w:rPr>
                <w:szCs w:val="16"/>
              </w:rPr>
              <w:t>^ACK</w:t>
            </w:r>
          </w:p>
        </w:tc>
      </w:tr>
      <w:tr w:rsidR="00AD6CE4" w:rsidRPr="006D6BB6" w14:paraId="086133FE" w14:textId="77777777" w:rsidTr="00AE417F">
        <w:trPr>
          <w:jc w:val="center"/>
        </w:trPr>
        <w:tc>
          <w:tcPr>
            <w:tcW w:w="1506" w:type="dxa"/>
          </w:tcPr>
          <w:p w14:paraId="5058F50C" w14:textId="77777777" w:rsidR="00AD6CE4" w:rsidRPr="006D6BB6" w:rsidRDefault="00AD6CE4" w:rsidP="00AD6CE4">
            <w:pPr>
              <w:pStyle w:val="ACK-ChoreographyBody"/>
            </w:pPr>
            <w:r w:rsidRPr="006D6BB6">
              <w:t>Application Ack</w:t>
            </w:r>
          </w:p>
        </w:tc>
        <w:tc>
          <w:tcPr>
            <w:tcW w:w="2351" w:type="dxa"/>
          </w:tcPr>
          <w:p w14:paraId="7FBDB8F4" w14:textId="0F120515" w:rsidR="00AD6CE4" w:rsidRPr="006D6BB6" w:rsidRDefault="00AD6CE4" w:rsidP="00AD6CE4">
            <w:pPr>
              <w:pStyle w:val="ACK-ChoreographyBody"/>
            </w:pPr>
            <w:r>
              <w:rPr>
                <w:szCs w:val="16"/>
              </w:rPr>
              <w:t>ADT</w:t>
            </w:r>
            <w:r w:rsidRPr="006D6BB6">
              <w:rPr>
                <w:szCs w:val="16"/>
              </w:rPr>
              <w:t>^</w:t>
            </w:r>
            <w:r>
              <w:rPr>
                <w:szCs w:val="16"/>
              </w:rPr>
              <w:t>A40</w:t>
            </w:r>
            <w:r w:rsidRPr="006D6BB6">
              <w:rPr>
                <w:szCs w:val="16"/>
              </w:rPr>
              <w:t>^</w:t>
            </w:r>
            <w:r>
              <w:rPr>
                <w:szCs w:val="16"/>
              </w:rPr>
              <w:t>ADT</w:t>
            </w:r>
            <w:r w:rsidRPr="006D6BB6">
              <w:rPr>
                <w:szCs w:val="16"/>
              </w:rPr>
              <w:t>_</w:t>
            </w:r>
            <w:r>
              <w:rPr>
                <w:szCs w:val="16"/>
              </w:rPr>
              <w:t>A39</w:t>
            </w:r>
          </w:p>
        </w:tc>
        <w:tc>
          <w:tcPr>
            <w:tcW w:w="456" w:type="dxa"/>
          </w:tcPr>
          <w:p w14:paraId="2C6D628D" w14:textId="77777777" w:rsidR="00AD6CE4" w:rsidRPr="006D6BB6" w:rsidRDefault="00AD6CE4" w:rsidP="00AD6CE4">
            <w:pPr>
              <w:pStyle w:val="ACK-ChoreographyBody"/>
            </w:pPr>
            <w:r w:rsidRPr="006D6BB6">
              <w:t>-</w:t>
            </w:r>
          </w:p>
        </w:tc>
        <w:tc>
          <w:tcPr>
            <w:tcW w:w="1574" w:type="dxa"/>
          </w:tcPr>
          <w:p w14:paraId="7B6A8313" w14:textId="77777777" w:rsidR="00AD6CE4" w:rsidRPr="006D6BB6" w:rsidRDefault="00AD6CE4" w:rsidP="00AD6CE4">
            <w:pPr>
              <w:pStyle w:val="ACK-ChoreographyBody"/>
            </w:pPr>
            <w:r w:rsidRPr="006D6BB6">
              <w:t>-</w:t>
            </w:r>
          </w:p>
        </w:tc>
        <w:tc>
          <w:tcPr>
            <w:tcW w:w="1621" w:type="dxa"/>
          </w:tcPr>
          <w:p w14:paraId="40337786" w14:textId="26EB4A7A"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701" w:type="dxa"/>
          </w:tcPr>
          <w:p w14:paraId="117D20D5" w14:textId="2B94E25E" w:rsidR="00AD6CE4" w:rsidRPr="006D6BB6" w:rsidRDefault="00AD6CE4" w:rsidP="00AD6CE4">
            <w:pPr>
              <w:pStyle w:val="ACK-ChoreographyBody"/>
            </w:pPr>
            <w:r w:rsidRPr="006D6BB6">
              <w:rPr>
                <w:szCs w:val="16"/>
              </w:rPr>
              <w:t>ACK^</w:t>
            </w:r>
            <w:r>
              <w:rPr>
                <w:szCs w:val="16"/>
              </w:rPr>
              <w:t>A40</w:t>
            </w:r>
            <w:r w:rsidRPr="006D6BB6">
              <w:rPr>
                <w:szCs w:val="16"/>
              </w:rPr>
              <w:t>^ACK</w:t>
            </w:r>
          </w:p>
        </w:tc>
      </w:tr>
    </w:tbl>
    <w:p w14:paraId="3113867E" w14:textId="77777777" w:rsidR="00715956" w:rsidRPr="00F21240" w:rsidRDefault="00715956" w:rsidP="00DA141E">
      <w:pPr>
        <w:rPr>
          <w:noProof/>
        </w:rPr>
      </w:pPr>
    </w:p>
    <w:p w14:paraId="551B5BAD" w14:textId="77777777" w:rsidR="00715956" w:rsidRPr="00F21240" w:rsidRDefault="00715956" w:rsidP="00DA141E">
      <w:pPr>
        <w:pStyle w:val="MsgTableCaption"/>
        <w:rPr>
          <w:noProof/>
        </w:rPr>
      </w:pPr>
      <w:r w:rsidRPr="00F21240">
        <w:rPr>
          <w:noProof/>
        </w:rPr>
        <w:t>ACK^A40^ACK: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F21240" w:rsidRDefault="00715956" w:rsidP="007666BC">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F21240" w:rsidRDefault="00715956">
            <w:pPr>
              <w:pStyle w:val="MsgTableHeader"/>
              <w:jc w:val="center"/>
              <w:rPr>
                <w:noProof/>
              </w:rPr>
            </w:pPr>
            <w:r w:rsidRPr="00F21240">
              <w:rPr>
                <w:noProof/>
              </w:rPr>
              <w:t>Chapter</w:t>
            </w:r>
          </w:p>
        </w:tc>
      </w:tr>
      <w:tr w:rsidR="00715956" w:rsidRPr="00715956"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F21240" w:rsidRDefault="00715956" w:rsidP="00DA141E">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F21240" w:rsidRDefault="00715956" w:rsidP="007666BC">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F21240" w:rsidRDefault="00715956">
            <w:pPr>
              <w:pStyle w:val="MsgTableBody"/>
              <w:jc w:val="center"/>
              <w:rPr>
                <w:noProof/>
              </w:rPr>
            </w:pPr>
            <w:r w:rsidRPr="00F21240">
              <w:rPr>
                <w:noProof/>
              </w:rPr>
              <w:t>2</w:t>
            </w:r>
          </w:p>
        </w:tc>
      </w:tr>
      <w:tr w:rsidR="00715956" w:rsidRPr="00715956"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F21240" w:rsidRDefault="00715956">
            <w:pPr>
              <w:pStyle w:val="MsgTableBody"/>
              <w:jc w:val="center"/>
              <w:rPr>
                <w:noProof/>
              </w:rPr>
            </w:pPr>
            <w:r w:rsidRPr="00F21240">
              <w:rPr>
                <w:noProof/>
              </w:rPr>
              <w:t>2</w:t>
            </w:r>
          </w:p>
        </w:tc>
      </w:tr>
      <w:tr w:rsidR="00715956" w:rsidRPr="00715956"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F21240" w:rsidRDefault="00715956">
            <w:pPr>
              <w:pStyle w:val="MsgTableBody"/>
              <w:jc w:val="center"/>
              <w:rPr>
                <w:noProof/>
              </w:rPr>
            </w:pPr>
            <w:r w:rsidRPr="00F21240">
              <w:rPr>
                <w:noProof/>
              </w:rPr>
              <w:t>2</w:t>
            </w:r>
          </w:p>
        </w:tc>
      </w:tr>
      <w:tr w:rsidR="00715956" w:rsidRPr="00715956"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F21240" w:rsidRDefault="00715956" w:rsidP="00DA141E">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F21240" w:rsidRDefault="00715956" w:rsidP="007666BC">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F21240" w:rsidRDefault="00715956">
            <w:pPr>
              <w:pStyle w:val="MsgTableBody"/>
              <w:jc w:val="center"/>
              <w:rPr>
                <w:noProof/>
              </w:rPr>
            </w:pPr>
            <w:r w:rsidRPr="00F21240">
              <w:rPr>
                <w:noProof/>
              </w:rPr>
              <w:t>2</w:t>
            </w:r>
          </w:p>
        </w:tc>
      </w:tr>
      <w:tr w:rsidR="00715956" w:rsidRPr="00715956"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F21240" w:rsidRDefault="00715956" w:rsidP="00DA141E">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F21240" w:rsidRDefault="00715956" w:rsidP="007666BC">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F21240" w:rsidRDefault="00715956">
            <w:pPr>
              <w:pStyle w:val="MsgTableBody"/>
              <w:jc w:val="center"/>
              <w:rPr>
                <w:noProof/>
              </w:rPr>
            </w:pPr>
            <w:r w:rsidRPr="00F21240">
              <w:rPr>
                <w:noProof/>
              </w:rPr>
              <w:t>2</w:t>
            </w:r>
          </w:p>
        </w:tc>
      </w:tr>
    </w:tbl>
    <w:p w14:paraId="3AAE2226" w14:textId="2CE3E1E1" w:rsidR="000B4D9E" w:rsidRDefault="000B4D9E" w:rsidP="00AE417F">
      <w:bookmarkStart w:id="3476" w:name="_Toc1815979"/>
      <w:bookmarkStart w:id="3477" w:name="_Toc21372523"/>
      <w:bookmarkStart w:id="3478" w:name="_Toc175991997"/>
      <w:bookmarkStart w:id="3479"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6BB6" w14:paraId="10C8E9BC" w14:textId="77777777" w:rsidTr="00AE417F">
        <w:trPr>
          <w:jc w:val="center"/>
        </w:trPr>
        <w:tc>
          <w:tcPr>
            <w:tcW w:w="6374" w:type="dxa"/>
            <w:gridSpan w:val="4"/>
          </w:tcPr>
          <w:p w14:paraId="30539005" w14:textId="02544864" w:rsidR="00AE417F" w:rsidRPr="006D6BB6" w:rsidRDefault="00AE417F" w:rsidP="00AE417F">
            <w:pPr>
              <w:pStyle w:val="ACK-ChoreographyHeader"/>
            </w:pPr>
            <w:r w:rsidRPr="00C20CAF">
              <w:t>Acknowledgment Choreography</w:t>
            </w:r>
          </w:p>
        </w:tc>
      </w:tr>
      <w:tr w:rsidR="00AE417F" w:rsidRPr="006D6BB6" w14:paraId="0E0B1821" w14:textId="77777777" w:rsidTr="00AE417F">
        <w:trPr>
          <w:jc w:val="center"/>
        </w:trPr>
        <w:tc>
          <w:tcPr>
            <w:tcW w:w="6374" w:type="dxa"/>
            <w:gridSpan w:val="4"/>
          </w:tcPr>
          <w:p w14:paraId="535564DB" w14:textId="146AD59B" w:rsidR="00AE417F" w:rsidRPr="00C20CAF" w:rsidRDefault="009118D0" w:rsidP="00AE417F">
            <w:pPr>
              <w:pStyle w:val="ACK-ChoreographyHeader"/>
            </w:pPr>
            <w:r w:rsidRPr="00F21240">
              <w:rPr>
                <w:noProof/>
              </w:rPr>
              <w:t>ACK^A40^ACK</w:t>
            </w:r>
          </w:p>
        </w:tc>
      </w:tr>
      <w:tr w:rsidR="000B4D9E" w:rsidRPr="006D6BB6" w14:paraId="62216F3B" w14:textId="77777777" w:rsidTr="00AE417F">
        <w:trPr>
          <w:jc w:val="center"/>
        </w:trPr>
        <w:tc>
          <w:tcPr>
            <w:tcW w:w="1559" w:type="dxa"/>
          </w:tcPr>
          <w:p w14:paraId="4560EB57" w14:textId="77777777" w:rsidR="000B4D9E" w:rsidRPr="006D6BB6" w:rsidRDefault="000B4D9E" w:rsidP="0025077B">
            <w:pPr>
              <w:pStyle w:val="ACK-ChoreographyBody"/>
            </w:pPr>
            <w:r w:rsidRPr="006D6BB6">
              <w:t>Field name</w:t>
            </w:r>
          </w:p>
        </w:tc>
        <w:tc>
          <w:tcPr>
            <w:tcW w:w="2264" w:type="dxa"/>
          </w:tcPr>
          <w:p w14:paraId="323132C9" w14:textId="77777777" w:rsidR="000B4D9E" w:rsidRPr="006D6BB6" w:rsidRDefault="000B4D9E" w:rsidP="0025077B">
            <w:pPr>
              <w:pStyle w:val="ACK-ChoreographyBody"/>
            </w:pPr>
            <w:r w:rsidRPr="006D6BB6">
              <w:t>Field Value: Original mode</w:t>
            </w:r>
          </w:p>
        </w:tc>
        <w:tc>
          <w:tcPr>
            <w:tcW w:w="2551" w:type="dxa"/>
            <w:gridSpan w:val="2"/>
          </w:tcPr>
          <w:p w14:paraId="24761C1E" w14:textId="77777777" w:rsidR="000B4D9E" w:rsidRPr="006D6BB6" w:rsidRDefault="000B4D9E" w:rsidP="0025077B">
            <w:pPr>
              <w:pStyle w:val="ACK-ChoreographyBody"/>
            </w:pPr>
            <w:r w:rsidRPr="006D6BB6">
              <w:t>Field value: Enhanced mode</w:t>
            </w:r>
          </w:p>
        </w:tc>
      </w:tr>
      <w:tr w:rsidR="00A57961" w:rsidRPr="006D6BB6" w14:paraId="3F05FF47" w14:textId="77777777" w:rsidTr="00AE417F">
        <w:trPr>
          <w:jc w:val="center"/>
        </w:trPr>
        <w:tc>
          <w:tcPr>
            <w:tcW w:w="1559" w:type="dxa"/>
          </w:tcPr>
          <w:p w14:paraId="37B51D73" w14:textId="77777777" w:rsidR="00A57961" w:rsidRPr="006D6BB6" w:rsidRDefault="00A57961" w:rsidP="0025077B">
            <w:pPr>
              <w:pStyle w:val="ACK-ChoreographyBody"/>
            </w:pPr>
            <w:r w:rsidRPr="006D6BB6">
              <w:t>MSH.15</w:t>
            </w:r>
          </w:p>
        </w:tc>
        <w:tc>
          <w:tcPr>
            <w:tcW w:w="2264" w:type="dxa"/>
          </w:tcPr>
          <w:p w14:paraId="3A3797A6" w14:textId="77777777" w:rsidR="00A57961" w:rsidRPr="006D6BB6" w:rsidRDefault="00A57961" w:rsidP="0025077B">
            <w:pPr>
              <w:pStyle w:val="ACK-ChoreographyBody"/>
            </w:pPr>
            <w:r w:rsidRPr="006D6BB6">
              <w:t>Blank</w:t>
            </w:r>
          </w:p>
        </w:tc>
        <w:tc>
          <w:tcPr>
            <w:tcW w:w="456" w:type="dxa"/>
          </w:tcPr>
          <w:p w14:paraId="01C1911A" w14:textId="77777777" w:rsidR="00A57961" w:rsidRPr="006D6BB6" w:rsidRDefault="00A57961" w:rsidP="0025077B">
            <w:pPr>
              <w:pStyle w:val="ACK-ChoreographyBody"/>
            </w:pPr>
            <w:r w:rsidRPr="006D6BB6">
              <w:t>NE</w:t>
            </w:r>
          </w:p>
        </w:tc>
        <w:tc>
          <w:tcPr>
            <w:tcW w:w="2095" w:type="dxa"/>
          </w:tcPr>
          <w:p w14:paraId="79E84518" w14:textId="77777777" w:rsidR="00A57961" w:rsidRPr="006D6BB6" w:rsidRDefault="00A57961" w:rsidP="0025077B">
            <w:pPr>
              <w:pStyle w:val="ACK-ChoreographyBody"/>
            </w:pPr>
            <w:r w:rsidRPr="006D6BB6">
              <w:t>AL, SU, ER</w:t>
            </w:r>
          </w:p>
        </w:tc>
      </w:tr>
      <w:tr w:rsidR="00A57961" w:rsidRPr="006D6BB6" w14:paraId="1799BD81" w14:textId="77777777" w:rsidTr="00AE417F">
        <w:trPr>
          <w:jc w:val="center"/>
        </w:trPr>
        <w:tc>
          <w:tcPr>
            <w:tcW w:w="1559" w:type="dxa"/>
          </w:tcPr>
          <w:p w14:paraId="641F13BE" w14:textId="77777777" w:rsidR="00A57961" w:rsidRPr="006D6BB6" w:rsidRDefault="00A57961" w:rsidP="0025077B">
            <w:pPr>
              <w:pStyle w:val="ACK-ChoreographyBody"/>
            </w:pPr>
            <w:r w:rsidRPr="006D6BB6">
              <w:t>MSH.16</w:t>
            </w:r>
          </w:p>
        </w:tc>
        <w:tc>
          <w:tcPr>
            <w:tcW w:w="2264" w:type="dxa"/>
          </w:tcPr>
          <w:p w14:paraId="17454EC5" w14:textId="77777777" w:rsidR="00A57961" w:rsidRPr="006D6BB6" w:rsidRDefault="00A57961" w:rsidP="0025077B">
            <w:pPr>
              <w:pStyle w:val="ACK-ChoreographyBody"/>
            </w:pPr>
            <w:r w:rsidRPr="006D6BB6">
              <w:t>Blank</w:t>
            </w:r>
          </w:p>
        </w:tc>
        <w:tc>
          <w:tcPr>
            <w:tcW w:w="456" w:type="dxa"/>
          </w:tcPr>
          <w:p w14:paraId="58EBA0E0" w14:textId="77777777" w:rsidR="00A57961" w:rsidRPr="006D6BB6" w:rsidRDefault="00A57961" w:rsidP="0025077B">
            <w:pPr>
              <w:pStyle w:val="ACK-ChoreographyBody"/>
            </w:pPr>
            <w:r w:rsidRPr="006D6BB6">
              <w:t>NE</w:t>
            </w:r>
          </w:p>
        </w:tc>
        <w:tc>
          <w:tcPr>
            <w:tcW w:w="2095" w:type="dxa"/>
          </w:tcPr>
          <w:p w14:paraId="62878BE3" w14:textId="77777777" w:rsidR="00A57961" w:rsidRPr="006D6BB6" w:rsidRDefault="00A57961" w:rsidP="0025077B">
            <w:pPr>
              <w:pStyle w:val="ACK-ChoreographyBody"/>
            </w:pPr>
            <w:r w:rsidRPr="006D6BB6">
              <w:t>NE</w:t>
            </w:r>
          </w:p>
        </w:tc>
      </w:tr>
      <w:tr w:rsidR="00A57961" w:rsidRPr="006D6BB6" w14:paraId="2217BF5B" w14:textId="77777777" w:rsidTr="00AE417F">
        <w:trPr>
          <w:jc w:val="center"/>
        </w:trPr>
        <w:tc>
          <w:tcPr>
            <w:tcW w:w="1559" w:type="dxa"/>
          </w:tcPr>
          <w:p w14:paraId="0007A9ED" w14:textId="77777777" w:rsidR="00A57961" w:rsidRPr="006D6BB6" w:rsidRDefault="00A57961" w:rsidP="0025077B">
            <w:pPr>
              <w:pStyle w:val="ACK-ChoreographyBody"/>
            </w:pPr>
            <w:r w:rsidRPr="006D6BB6">
              <w:t>Immediate Ack</w:t>
            </w:r>
          </w:p>
        </w:tc>
        <w:tc>
          <w:tcPr>
            <w:tcW w:w="2264" w:type="dxa"/>
          </w:tcPr>
          <w:p w14:paraId="410E9515" w14:textId="77777777" w:rsidR="00A57961" w:rsidRPr="006D6BB6" w:rsidRDefault="00A57961" w:rsidP="0025077B">
            <w:pPr>
              <w:pStyle w:val="ACK-ChoreographyBody"/>
            </w:pPr>
            <w:r w:rsidRPr="006D6BB6">
              <w:t>-</w:t>
            </w:r>
          </w:p>
        </w:tc>
        <w:tc>
          <w:tcPr>
            <w:tcW w:w="456" w:type="dxa"/>
          </w:tcPr>
          <w:p w14:paraId="677A1202" w14:textId="77777777" w:rsidR="00A57961" w:rsidRPr="006D6BB6" w:rsidRDefault="00A57961" w:rsidP="0025077B">
            <w:pPr>
              <w:pStyle w:val="ACK-ChoreographyBody"/>
            </w:pPr>
            <w:r w:rsidRPr="006D6BB6">
              <w:t>-</w:t>
            </w:r>
          </w:p>
        </w:tc>
        <w:tc>
          <w:tcPr>
            <w:tcW w:w="2095" w:type="dxa"/>
          </w:tcPr>
          <w:p w14:paraId="5111B3DD" w14:textId="6D614E29" w:rsidR="00A57961" w:rsidRPr="006D6BB6" w:rsidRDefault="00A57961" w:rsidP="0025077B">
            <w:pPr>
              <w:pStyle w:val="ACK-ChoreographyBody"/>
            </w:pPr>
            <w:r w:rsidRPr="006D6BB6">
              <w:rPr>
                <w:szCs w:val="16"/>
              </w:rPr>
              <w:t>ACK^</w:t>
            </w:r>
            <w:r>
              <w:rPr>
                <w:szCs w:val="16"/>
              </w:rPr>
              <w:t>A40</w:t>
            </w:r>
            <w:r w:rsidRPr="006D6BB6">
              <w:rPr>
                <w:szCs w:val="16"/>
              </w:rPr>
              <w:t>^ACK</w:t>
            </w:r>
          </w:p>
        </w:tc>
      </w:tr>
      <w:tr w:rsidR="00A57961" w:rsidRPr="006D6BB6" w14:paraId="2169A5BB" w14:textId="77777777" w:rsidTr="00AE417F">
        <w:trPr>
          <w:jc w:val="center"/>
        </w:trPr>
        <w:tc>
          <w:tcPr>
            <w:tcW w:w="1559" w:type="dxa"/>
          </w:tcPr>
          <w:p w14:paraId="0414D051" w14:textId="77777777" w:rsidR="00A57961" w:rsidRPr="006D6BB6" w:rsidRDefault="00A57961" w:rsidP="0025077B">
            <w:pPr>
              <w:pStyle w:val="ACK-ChoreographyBody"/>
            </w:pPr>
            <w:r w:rsidRPr="006D6BB6">
              <w:t>Application Ack</w:t>
            </w:r>
          </w:p>
        </w:tc>
        <w:tc>
          <w:tcPr>
            <w:tcW w:w="2264" w:type="dxa"/>
          </w:tcPr>
          <w:p w14:paraId="2D886721" w14:textId="640886A8" w:rsidR="00A57961" w:rsidRPr="006D6BB6" w:rsidRDefault="00A57961" w:rsidP="0025077B">
            <w:pPr>
              <w:pStyle w:val="ACK-ChoreographyBody"/>
            </w:pPr>
            <w:r>
              <w:rPr>
                <w:szCs w:val="16"/>
              </w:rPr>
              <w:t>-</w:t>
            </w:r>
          </w:p>
        </w:tc>
        <w:tc>
          <w:tcPr>
            <w:tcW w:w="456" w:type="dxa"/>
          </w:tcPr>
          <w:p w14:paraId="64E91D33" w14:textId="77777777" w:rsidR="00A57961" w:rsidRPr="006D6BB6" w:rsidRDefault="00A57961" w:rsidP="0025077B">
            <w:pPr>
              <w:pStyle w:val="ACK-ChoreographyBody"/>
            </w:pPr>
            <w:r w:rsidRPr="006D6BB6">
              <w:t>-</w:t>
            </w:r>
          </w:p>
        </w:tc>
        <w:tc>
          <w:tcPr>
            <w:tcW w:w="2095" w:type="dxa"/>
          </w:tcPr>
          <w:p w14:paraId="5E1220EA" w14:textId="77777777" w:rsidR="00A57961" w:rsidRPr="006D6BB6" w:rsidRDefault="00A57961" w:rsidP="0025077B">
            <w:pPr>
              <w:pStyle w:val="ACK-ChoreographyBody"/>
            </w:pPr>
            <w:r w:rsidRPr="006D6BB6">
              <w:t>-</w:t>
            </w:r>
          </w:p>
        </w:tc>
      </w:tr>
    </w:tbl>
    <w:p w14:paraId="6D07C502" w14:textId="77777777" w:rsidR="00715956" w:rsidRPr="00F21240" w:rsidRDefault="00715956">
      <w:pPr>
        <w:pStyle w:val="Heading3"/>
        <w:rPr>
          <w:noProof/>
        </w:rPr>
      </w:pPr>
      <w:bookmarkStart w:id="3480" w:name="_Toc27754826"/>
      <w:bookmarkStart w:id="3481" w:name="_Toc109892121"/>
      <w:r w:rsidRPr="00F21240">
        <w:rPr>
          <w:noProof/>
        </w:rPr>
        <w:t>ADT/ACK - Merge Account - Patient Account Number (Event A41</w:t>
      </w:r>
      <w:r w:rsidRPr="00F21240">
        <w:rPr>
          <w:noProof/>
        </w:rPr>
        <w:fldChar w:fldCharType="begin"/>
      </w:r>
      <w:r w:rsidRPr="00F21240">
        <w:rPr>
          <w:noProof/>
        </w:rPr>
        <w:instrText>XE "A41"</w:instrText>
      </w:r>
      <w:r w:rsidRPr="00F21240">
        <w:rPr>
          <w:noProof/>
        </w:rPr>
        <w:fldChar w:fldCharType="end"/>
      </w:r>
      <w:r w:rsidRPr="00F21240">
        <w:rPr>
          <w:noProof/>
        </w:rPr>
        <w:t>)</w:t>
      </w:r>
      <w:bookmarkEnd w:id="3476"/>
      <w:bookmarkEnd w:id="3477"/>
      <w:bookmarkEnd w:id="3478"/>
      <w:bookmarkEnd w:id="3479"/>
      <w:bookmarkEnd w:id="3480"/>
      <w:bookmarkEnd w:id="3481"/>
    </w:p>
    <w:p w14:paraId="5E1DC1E7" w14:textId="77777777" w:rsidR="00715956" w:rsidRPr="00F21240" w:rsidRDefault="00715956">
      <w:pPr>
        <w:pStyle w:val="NormalIndented"/>
        <w:keepNext/>
        <w:rPr>
          <w:noProof/>
        </w:rPr>
      </w:pPr>
      <w:r w:rsidRPr="00F21240">
        <w:rPr>
          <w:noProof/>
        </w:rPr>
        <w:t xml:space="preserve">A merge has been done at the account identifier level.  That is, two </w:t>
      </w:r>
      <w:r w:rsidRPr="00F21240">
        <w:rPr>
          <w:rStyle w:val="ReferenceAttribute"/>
          <w:noProof/>
        </w:rPr>
        <w:t>PID-18 - Patient Account Number</w:t>
      </w:r>
      <w:r w:rsidRPr="00F21240">
        <w:rPr>
          <w:noProof/>
        </w:rPr>
        <w:t xml:space="preserve"> identifiers have been merged into one.</w:t>
      </w:r>
    </w:p>
    <w:p w14:paraId="36A4B594" w14:textId="77777777" w:rsidR="00715956" w:rsidRPr="00F21240" w:rsidRDefault="00715956">
      <w:pPr>
        <w:pStyle w:val="NormalIndented"/>
        <w:rPr>
          <w:noProof/>
        </w:rPr>
      </w:pPr>
      <w:r w:rsidRPr="00F21240">
        <w:rPr>
          <w:noProof/>
        </w:rPr>
        <w:t>An A41 event is used to signal a merge of records for an account that was incorrectly filed under two different account numbers.  The "incorrect source patient account number" identified in the MRG segment (</w:t>
      </w:r>
      <w:r w:rsidRPr="00F21240">
        <w:rPr>
          <w:rStyle w:val="ReferenceAttribute"/>
          <w:noProof/>
        </w:rPr>
        <w:t>MRG-3 - Prior Patient Account Number</w:t>
      </w:r>
      <w:r w:rsidRPr="00F21240">
        <w:rPr>
          <w:noProof/>
        </w:rPr>
        <w:t>) is to be merged with the "correct target patient account number" identified in the PID segment (</w:t>
      </w:r>
      <w:r w:rsidRPr="00F21240">
        <w:rPr>
          <w:rStyle w:val="ReferenceAttribute"/>
          <w:noProof/>
        </w:rPr>
        <w:t>PID-18 - Patient Account Number</w:t>
      </w:r>
      <w:r w:rsidRPr="00F21240">
        <w:rPr>
          <w:noProof/>
        </w:rPr>
        <w:t>).  The "incorrect source patient account 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F21240" w:rsidRDefault="00715956">
      <w:pPr>
        <w:pStyle w:val="NormalIndented"/>
        <w:rPr>
          <w:noProof/>
        </w:rPr>
      </w:pPr>
      <w:r w:rsidRPr="00F21240">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PID-18 - Patient Account Number</w:t>
      </w:r>
      <w:r w:rsidRPr="00F21240">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F21240" w:rsidRDefault="00715956">
      <w:pPr>
        <w:pStyle w:val="NormalIndented"/>
        <w:rPr>
          <w:noProof/>
        </w:rPr>
      </w:pPr>
      <w:r w:rsidRPr="00F21240">
        <w:rPr>
          <w:noProof/>
        </w:rPr>
        <w:t>Each superior identifier associated with this account identifier level should have the same value in both the PID and MRG segments.</w:t>
      </w:r>
    </w:p>
    <w:p w14:paraId="74FC4AB3"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_Ref45686566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bookmarkStart w:id="3482" w:name="_Hlt431556606"/>
      <w:r w:rsidRPr="00F21240">
        <w:rPr>
          <w:rStyle w:val="HyperlinkText"/>
          <w:noProof/>
        </w:rPr>
        <w:fldChar w:fldCharType="begin"/>
      </w:r>
      <w:r w:rsidRPr="00F21240">
        <w:rPr>
          <w:rStyle w:val="HyperlinkText"/>
          <w:noProof/>
        </w:rPr>
        <w:instrText xml:space="preserve"> HYPERLINK  \l "_Hlt433530175" </w:instrText>
      </w:r>
      <w:r w:rsidRPr="00F21240">
        <w:rPr>
          <w:rStyle w:val="HyperlinkText"/>
          <w:noProof/>
        </w:rPr>
        <w:fldChar w:fldCharType="separate"/>
      </w:r>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bookmarkEnd w:id="3482"/>
      <w:r w:rsidRPr="00F21240">
        <w:rPr>
          <w:rStyle w:val="HyperlinkText"/>
          <w:noProof/>
        </w:rPr>
        <w:fldChar w:fldCharType="end"/>
      </w:r>
      <w:r w:rsidRPr="00F21240">
        <w:rPr>
          <w:noProof/>
        </w:rPr>
        <w:t>," for a discussion of issues related to the implementation of merge messages.</w:t>
      </w:r>
    </w:p>
    <w:p w14:paraId="0DCA9DA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F21240" w:rsidRDefault="00715956">
      <w:pPr>
        <w:pStyle w:val="MsgTableCaption"/>
        <w:rPr>
          <w:noProof/>
        </w:rPr>
      </w:pPr>
      <w:r w:rsidRPr="00F21240">
        <w:rPr>
          <w:noProof/>
        </w:rPr>
        <w:t>ADT^A41^ADT_A39: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F21240" w:rsidRDefault="00715956">
            <w:pPr>
              <w:pStyle w:val="MsgTableHeader"/>
              <w:jc w:val="center"/>
              <w:rPr>
                <w:noProof/>
              </w:rPr>
            </w:pPr>
            <w:r w:rsidRPr="00F21240">
              <w:rPr>
                <w:noProof/>
              </w:rPr>
              <w:t>Chapter</w:t>
            </w:r>
          </w:p>
        </w:tc>
      </w:tr>
      <w:tr w:rsidR="00715956" w:rsidRPr="00715956"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F21240" w:rsidRDefault="00715956">
            <w:pPr>
              <w:pStyle w:val="MsgTableBody"/>
              <w:jc w:val="center"/>
              <w:rPr>
                <w:noProof/>
              </w:rPr>
            </w:pPr>
            <w:r w:rsidRPr="00F21240">
              <w:rPr>
                <w:noProof/>
              </w:rPr>
              <w:t>2</w:t>
            </w:r>
          </w:p>
        </w:tc>
      </w:tr>
      <w:tr w:rsidR="00622FC8" w:rsidRPr="00151483"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594536" w:rsidRDefault="00622FC8" w:rsidP="00622FC8">
            <w:pPr>
              <w:pStyle w:val="MsgTableBody"/>
              <w:jc w:val="center"/>
              <w:rPr>
                <w:noProof/>
              </w:rPr>
            </w:pPr>
            <w:r w:rsidRPr="00594536">
              <w:rPr>
                <w:noProof/>
              </w:rPr>
              <w:t>3</w:t>
            </w:r>
          </w:p>
        </w:tc>
      </w:tr>
      <w:tr w:rsidR="00715956" w:rsidRPr="00715956"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F21240" w:rsidRDefault="00715956">
            <w:pPr>
              <w:pStyle w:val="MsgTableBody"/>
              <w:jc w:val="center"/>
              <w:rPr>
                <w:noProof/>
              </w:rPr>
            </w:pPr>
            <w:r w:rsidRPr="00F21240">
              <w:rPr>
                <w:noProof/>
              </w:rPr>
              <w:t>2</w:t>
            </w:r>
          </w:p>
        </w:tc>
      </w:tr>
      <w:tr w:rsidR="00715956" w:rsidRPr="00715956"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F21240" w:rsidRDefault="00715956">
            <w:pPr>
              <w:pStyle w:val="MsgTableBody"/>
              <w:jc w:val="center"/>
              <w:rPr>
                <w:noProof/>
              </w:rPr>
            </w:pPr>
            <w:r w:rsidRPr="00F21240">
              <w:rPr>
                <w:noProof/>
              </w:rPr>
              <w:t>2</w:t>
            </w:r>
          </w:p>
        </w:tc>
      </w:tr>
      <w:tr w:rsidR="00715956" w:rsidRPr="00715956"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F21240" w:rsidRDefault="00715956">
            <w:pPr>
              <w:pStyle w:val="MsgTableBody"/>
              <w:jc w:val="center"/>
              <w:rPr>
                <w:noProof/>
              </w:rPr>
            </w:pPr>
            <w:r w:rsidRPr="00F21240">
              <w:rPr>
                <w:noProof/>
              </w:rPr>
              <w:t>3</w:t>
            </w:r>
          </w:p>
        </w:tc>
      </w:tr>
      <w:tr w:rsidR="00715956" w:rsidRPr="00715956"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F21240" w:rsidRDefault="00715956">
            <w:pPr>
              <w:pStyle w:val="MsgTableBody"/>
              <w:jc w:val="center"/>
              <w:rPr>
                <w:noProof/>
              </w:rPr>
            </w:pPr>
          </w:p>
        </w:tc>
      </w:tr>
      <w:tr w:rsidR="00715956" w:rsidRPr="00715956"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F21240" w:rsidRDefault="00715956">
            <w:pPr>
              <w:pStyle w:val="MsgTableBody"/>
              <w:jc w:val="center"/>
              <w:rPr>
                <w:noProof/>
              </w:rPr>
            </w:pPr>
            <w:r w:rsidRPr="00F21240">
              <w:rPr>
                <w:noProof/>
              </w:rPr>
              <w:t>3</w:t>
            </w:r>
          </w:p>
        </w:tc>
      </w:tr>
      <w:tr w:rsidR="00715956" w:rsidRPr="00715956"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F21240" w:rsidRDefault="00715956">
            <w:pPr>
              <w:pStyle w:val="MsgTableBody"/>
              <w:jc w:val="center"/>
              <w:rPr>
                <w:noProof/>
              </w:rPr>
            </w:pPr>
            <w:r w:rsidRPr="00F21240">
              <w:rPr>
                <w:noProof/>
              </w:rPr>
              <w:t>3</w:t>
            </w:r>
          </w:p>
        </w:tc>
      </w:tr>
      <w:tr w:rsidR="00DC3443" w:rsidRPr="00715956" w14:paraId="3A23ABCB" w14:textId="77777777" w:rsidTr="00D50068">
        <w:trPr>
          <w:jc w:val="center"/>
          <w:ins w:id="3483" w:author="Merrick, Riki | APHL" w:date="2022-07-17T17:01:00Z"/>
        </w:trPr>
        <w:tc>
          <w:tcPr>
            <w:tcW w:w="2882" w:type="dxa"/>
            <w:tcBorders>
              <w:top w:val="dotted" w:sz="4" w:space="0" w:color="auto"/>
              <w:left w:val="nil"/>
              <w:bottom w:val="dotted" w:sz="4" w:space="0" w:color="auto"/>
              <w:right w:val="nil"/>
            </w:tcBorders>
            <w:shd w:val="clear" w:color="auto" w:fill="FFFFFF"/>
          </w:tcPr>
          <w:p w14:paraId="7D79C2DA" w14:textId="430799C4" w:rsidR="00DC3443" w:rsidRPr="00F21240" w:rsidRDefault="00266B55" w:rsidP="00DC3443">
            <w:pPr>
              <w:pStyle w:val="MsgTableBody"/>
              <w:rPr>
                <w:ins w:id="3484" w:author="Merrick, Riki | APHL" w:date="2022-07-17T17:01:00Z"/>
                <w:noProof/>
              </w:rPr>
            </w:pPr>
            <w:ins w:id="3485" w:author="Merrick, Riki | APHL" w:date="2022-07-28T10:24:00Z">
              <w:r>
                <w:rPr>
                  <w:noProof/>
                </w:rPr>
                <w:t xml:space="preserve"> </w:t>
              </w:r>
            </w:ins>
            <w:ins w:id="3486"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433525EC" w14:textId="598DD75D" w:rsidR="00DC3443" w:rsidRPr="00F21240" w:rsidRDefault="00DC3443" w:rsidP="00DC3443">
            <w:pPr>
              <w:pStyle w:val="MsgTableBody"/>
              <w:rPr>
                <w:ins w:id="3487" w:author="Merrick, Riki | APHL" w:date="2022-07-17T17:01:00Z"/>
                <w:noProof/>
              </w:rPr>
            </w:pPr>
            <w:ins w:id="3488"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8FCAAF8" w14:textId="77777777" w:rsidR="00DC3443" w:rsidRPr="00F21240" w:rsidRDefault="00DC3443" w:rsidP="00DC3443">
            <w:pPr>
              <w:pStyle w:val="MsgTableBody"/>
              <w:jc w:val="center"/>
              <w:rPr>
                <w:ins w:id="3489"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4037DCF0" w14:textId="318BF3D6" w:rsidR="00DC3443" w:rsidRPr="00F21240" w:rsidRDefault="00DC3443" w:rsidP="00DC3443">
            <w:pPr>
              <w:pStyle w:val="MsgTableBody"/>
              <w:jc w:val="center"/>
              <w:rPr>
                <w:ins w:id="3490" w:author="Merrick, Riki | APHL" w:date="2022-07-17T17:01:00Z"/>
                <w:noProof/>
              </w:rPr>
            </w:pPr>
            <w:ins w:id="3491" w:author="Merrick, Riki | APHL" w:date="2022-07-17T17:01:00Z">
              <w:r>
                <w:rPr>
                  <w:noProof/>
                </w:rPr>
                <w:t>3</w:t>
              </w:r>
            </w:ins>
          </w:p>
        </w:tc>
      </w:tr>
      <w:tr w:rsidR="00DC3443" w:rsidRPr="00715956" w14:paraId="252ABBBF" w14:textId="77777777" w:rsidTr="00D50068">
        <w:trPr>
          <w:jc w:val="center"/>
          <w:ins w:id="3492" w:author="Merrick, Riki | APHL" w:date="2022-07-17T17:01:00Z"/>
        </w:trPr>
        <w:tc>
          <w:tcPr>
            <w:tcW w:w="2882" w:type="dxa"/>
            <w:tcBorders>
              <w:top w:val="dotted" w:sz="4" w:space="0" w:color="auto"/>
              <w:left w:val="nil"/>
              <w:bottom w:val="dotted" w:sz="4" w:space="0" w:color="auto"/>
              <w:right w:val="nil"/>
            </w:tcBorders>
            <w:shd w:val="clear" w:color="auto" w:fill="FFFFFF"/>
          </w:tcPr>
          <w:p w14:paraId="058264F7" w14:textId="3571415B" w:rsidR="00DC3443" w:rsidRPr="00F21240" w:rsidRDefault="00266B55" w:rsidP="00DC3443">
            <w:pPr>
              <w:pStyle w:val="MsgTableBody"/>
              <w:rPr>
                <w:ins w:id="3493" w:author="Merrick, Riki | APHL" w:date="2022-07-17T17:01:00Z"/>
                <w:noProof/>
              </w:rPr>
            </w:pPr>
            <w:ins w:id="3494" w:author="Merrick, Riki | APHL" w:date="2022-07-28T10:24:00Z">
              <w:r>
                <w:rPr>
                  <w:noProof/>
                </w:rPr>
                <w:t xml:space="preserve"> </w:t>
              </w:r>
            </w:ins>
            <w:ins w:id="3495"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7667FF84" w14:textId="29AB264E" w:rsidR="00DC3443" w:rsidRPr="00F21240" w:rsidRDefault="00DC3443" w:rsidP="00DC3443">
            <w:pPr>
              <w:pStyle w:val="MsgTableBody"/>
              <w:rPr>
                <w:ins w:id="3496" w:author="Merrick, Riki | APHL" w:date="2022-07-17T17:01:00Z"/>
                <w:noProof/>
              </w:rPr>
            </w:pPr>
            <w:ins w:id="3497"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EC2561B" w14:textId="77777777" w:rsidR="00DC3443" w:rsidRPr="00F21240" w:rsidRDefault="00DC3443" w:rsidP="00DC3443">
            <w:pPr>
              <w:pStyle w:val="MsgTableBody"/>
              <w:jc w:val="center"/>
              <w:rPr>
                <w:ins w:id="3498"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06DF3B1" w14:textId="25E94BE3" w:rsidR="00DC3443" w:rsidRPr="00F21240" w:rsidRDefault="00DC3443" w:rsidP="00DC3443">
            <w:pPr>
              <w:pStyle w:val="MsgTableBody"/>
              <w:jc w:val="center"/>
              <w:rPr>
                <w:ins w:id="3499" w:author="Merrick, Riki | APHL" w:date="2022-07-17T17:01:00Z"/>
                <w:noProof/>
              </w:rPr>
            </w:pPr>
            <w:ins w:id="3500" w:author="Merrick, Riki | APHL" w:date="2022-07-17T17:01:00Z">
              <w:r>
                <w:rPr>
                  <w:noProof/>
                </w:rPr>
                <w:t>3</w:t>
              </w:r>
            </w:ins>
          </w:p>
        </w:tc>
      </w:tr>
      <w:tr w:rsidR="00DC3443" w:rsidRPr="00715956" w14:paraId="1CE9009B" w14:textId="77777777" w:rsidTr="00D50068">
        <w:trPr>
          <w:jc w:val="center"/>
          <w:ins w:id="3501" w:author="Merrick, Riki | APHL" w:date="2022-07-17T17:01:00Z"/>
        </w:trPr>
        <w:tc>
          <w:tcPr>
            <w:tcW w:w="2882" w:type="dxa"/>
            <w:tcBorders>
              <w:top w:val="dotted" w:sz="4" w:space="0" w:color="auto"/>
              <w:left w:val="nil"/>
              <w:bottom w:val="dotted" w:sz="4" w:space="0" w:color="auto"/>
              <w:right w:val="nil"/>
            </w:tcBorders>
            <w:shd w:val="clear" w:color="auto" w:fill="FFFFFF"/>
          </w:tcPr>
          <w:p w14:paraId="73715E2F" w14:textId="05D08E3E" w:rsidR="00DC3443" w:rsidRPr="00F21240" w:rsidRDefault="00266B55" w:rsidP="00DC3443">
            <w:pPr>
              <w:pStyle w:val="MsgTableBody"/>
              <w:rPr>
                <w:ins w:id="3502" w:author="Merrick, Riki | APHL" w:date="2022-07-17T17:01:00Z"/>
                <w:noProof/>
              </w:rPr>
            </w:pPr>
            <w:ins w:id="3503" w:author="Merrick, Riki | APHL" w:date="2022-07-28T10:24:00Z">
              <w:r>
                <w:rPr>
                  <w:noProof/>
                </w:rPr>
                <w:t xml:space="preserve"> </w:t>
              </w:r>
            </w:ins>
            <w:ins w:id="3504"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5F371C12" w14:textId="659B2B23" w:rsidR="00DC3443" w:rsidRPr="00F21240" w:rsidRDefault="00DC3443" w:rsidP="00DC3443">
            <w:pPr>
              <w:pStyle w:val="MsgTableBody"/>
              <w:rPr>
                <w:ins w:id="3505" w:author="Merrick, Riki | APHL" w:date="2022-07-17T17:01:00Z"/>
                <w:noProof/>
              </w:rPr>
            </w:pPr>
            <w:ins w:id="3506" w:author="Merrick, Riki | APHL" w:date="2022-07-17T17:01: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603CC710" w14:textId="77777777" w:rsidR="00DC3443" w:rsidRPr="00F21240" w:rsidRDefault="00DC3443" w:rsidP="00DC3443">
            <w:pPr>
              <w:pStyle w:val="MsgTableBody"/>
              <w:jc w:val="center"/>
              <w:rPr>
                <w:ins w:id="3507"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16AD9991" w14:textId="0CD2BB3B" w:rsidR="00DC3443" w:rsidRPr="00F21240" w:rsidRDefault="00DC3443" w:rsidP="00DC3443">
            <w:pPr>
              <w:pStyle w:val="MsgTableBody"/>
              <w:jc w:val="center"/>
              <w:rPr>
                <w:ins w:id="3508" w:author="Merrick, Riki | APHL" w:date="2022-07-17T17:01:00Z"/>
                <w:noProof/>
              </w:rPr>
            </w:pPr>
            <w:ins w:id="3509" w:author="Merrick, Riki | APHL" w:date="2022-07-17T17:01:00Z">
              <w:r>
                <w:rPr>
                  <w:noProof/>
                </w:rPr>
                <w:t>3</w:t>
              </w:r>
            </w:ins>
          </w:p>
        </w:tc>
      </w:tr>
      <w:tr w:rsidR="00DC3443" w:rsidRPr="00715956"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DC3443" w:rsidRPr="00F21240" w:rsidRDefault="00DC3443" w:rsidP="00DC3443">
            <w:pPr>
              <w:pStyle w:val="MsgTableBody"/>
              <w:jc w:val="center"/>
              <w:rPr>
                <w:noProof/>
              </w:rPr>
            </w:pPr>
            <w:r w:rsidRPr="00F21240">
              <w:rPr>
                <w:noProof/>
              </w:rPr>
              <w:t>3</w:t>
            </w:r>
          </w:p>
        </w:tc>
      </w:tr>
      <w:tr w:rsidR="00DC3443" w:rsidRPr="00715956"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DC3443" w:rsidRPr="00F21240" w:rsidRDefault="00DC3443" w:rsidP="00DC3443">
            <w:pPr>
              <w:pStyle w:val="MsgTableBody"/>
              <w:rPr>
                <w:noProof/>
              </w:rPr>
            </w:pPr>
            <w:r w:rsidRPr="00F21240">
              <w:rPr>
                <w:noProof/>
              </w:rPr>
              <w:t xml:space="preserve">  [ </w:t>
            </w:r>
            <w:hyperlink w:anchor="PD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DC3443" w:rsidRPr="00F21240" w:rsidRDefault="00DC3443" w:rsidP="00DC3443">
            <w:pPr>
              <w:pStyle w:val="MsgTableBody"/>
              <w:jc w:val="center"/>
              <w:rPr>
                <w:noProof/>
              </w:rPr>
            </w:pPr>
            <w:r w:rsidRPr="00F21240">
              <w:rPr>
                <w:noProof/>
              </w:rPr>
              <w:t>3</w:t>
            </w:r>
          </w:p>
        </w:tc>
      </w:tr>
      <w:tr w:rsidR="00DC3443" w:rsidRPr="00715956"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DC3443" w:rsidRPr="00F21240" w:rsidRDefault="00DC3443" w:rsidP="00DC3443">
            <w:pPr>
              <w:pStyle w:val="MsgTableBody"/>
              <w:jc w:val="center"/>
              <w:rPr>
                <w:noProof/>
              </w:rPr>
            </w:pPr>
          </w:p>
        </w:tc>
      </w:tr>
    </w:tbl>
    <w:p w14:paraId="4C1F18CF" w14:textId="01921DE8"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6BB6" w14:paraId="2674805F" w14:textId="77777777" w:rsidTr="00AE417F">
        <w:trPr>
          <w:jc w:val="center"/>
        </w:trPr>
        <w:tc>
          <w:tcPr>
            <w:tcW w:w="8926" w:type="dxa"/>
            <w:gridSpan w:val="6"/>
          </w:tcPr>
          <w:p w14:paraId="6EE01AE4" w14:textId="1BA9C836" w:rsidR="00AE417F" w:rsidRPr="006D6BB6" w:rsidRDefault="00AE417F" w:rsidP="00AE417F">
            <w:pPr>
              <w:pStyle w:val="ACK-ChoreographyHeader"/>
            </w:pPr>
            <w:r w:rsidRPr="00C20CAF">
              <w:t>Acknowledgment Choreography</w:t>
            </w:r>
          </w:p>
        </w:tc>
      </w:tr>
      <w:tr w:rsidR="00AE417F" w:rsidRPr="006D6BB6" w14:paraId="2BD780FC" w14:textId="77777777" w:rsidTr="00AE417F">
        <w:trPr>
          <w:jc w:val="center"/>
        </w:trPr>
        <w:tc>
          <w:tcPr>
            <w:tcW w:w="8926" w:type="dxa"/>
            <w:gridSpan w:val="6"/>
          </w:tcPr>
          <w:p w14:paraId="5046166F" w14:textId="2A327799" w:rsidR="00AE417F" w:rsidRPr="00C20CAF" w:rsidRDefault="009118D0" w:rsidP="00AE417F">
            <w:pPr>
              <w:pStyle w:val="ACK-ChoreographyHeader"/>
            </w:pPr>
            <w:r w:rsidRPr="00F21240">
              <w:rPr>
                <w:noProof/>
              </w:rPr>
              <w:t>ADT^A41^ADT_A39</w:t>
            </w:r>
          </w:p>
        </w:tc>
      </w:tr>
      <w:tr w:rsidR="00AD6CE4" w:rsidRPr="006D6BB6" w14:paraId="71FD3C5C" w14:textId="77777777" w:rsidTr="00AE417F">
        <w:trPr>
          <w:jc w:val="center"/>
        </w:trPr>
        <w:tc>
          <w:tcPr>
            <w:tcW w:w="1549" w:type="dxa"/>
          </w:tcPr>
          <w:p w14:paraId="60079623" w14:textId="77777777" w:rsidR="00AD6CE4" w:rsidRPr="006D6BB6" w:rsidRDefault="00AD6CE4" w:rsidP="00AD6CE4">
            <w:pPr>
              <w:pStyle w:val="ACK-ChoreographyBody"/>
            </w:pPr>
            <w:r w:rsidRPr="006D6BB6">
              <w:t>Field name</w:t>
            </w:r>
          </w:p>
        </w:tc>
        <w:tc>
          <w:tcPr>
            <w:tcW w:w="2250" w:type="dxa"/>
          </w:tcPr>
          <w:p w14:paraId="1E17ADDC" w14:textId="77777777" w:rsidR="00AD6CE4" w:rsidRPr="006D6BB6" w:rsidRDefault="00AD6CE4" w:rsidP="00AD6CE4">
            <w:pPr>
              <w:pStyle w:val="ACK-ChoreographyBody"/>
            </w:pPr>
            <w:r w:rsidRPr="006D6BB6">
              <w:t>Field Value: Original mode</w:t>
            </w:r>
          </w:p>
        </w:tc>
        <w:tc>
          <w:tcPr>
            <w:tcW w:w="5127" w:type="dxa"/>
            <w:gridSpan w:val="4"/>
          </w:tcPr>
          <w:p w14:paraId="0D758F0A" w14:textId="77777777" w:rsidR="00AD6CE4" w:rsidRPr="006D6BB6" w:rsidRDefault="00AD6CE4" w:rsidP="00AD6CE4">
            <w:pPr>
              <w:pStyle w:val="ACK-ChoreographyBody"/>
            </w:pPr>
            <w:r w:rsidRPr="006D6BB6">
              <w:t>Field value: Enhanced mode</w:t>
            </w:r>
          </w:p>
        </w:tc>
      </w:tr>
      <w:tr w:rsidR="00AD6CE4" w:rsidRPr="006D6BB6" w14:paraId="3A0CD2C6" w14:textId="77777777" w:rsidTr="00AE417F">
        <w:trPr>
          <w:jc w:val="center"/>
        </w:trPr>
        <w:tc>
          <w:tcPr>
            <w:tcW w:w="1549" w:type="dxa"/>
          </w:tcPr>
          <w:p w14:paraId="1B018B70" w14:textId="77777777" w:rsidR="00AD6CE4" w:rsidRPr="006D6BB6" w:rsidRDefault="00AD6CE4" w:rsidP="00AD6CE4">
            <w:pPr>
              <w:pStyle w:val="ACK-ChoreographyBody"/>
            </w:pPr>
            <w:r w:rsidRPr="006D6BB6">
              <w:t>MSH.15</w:t>
            </w:r>
          </w:p>
        </w:tc>
        <w:tc>
          <w:tcPr>
            <w:tcW w:w="2250" w:type="dxa"/>
          </w:tcPr>
          <w:p w14:paraId="254EFE76" w14:textId="77777777" w:rsidR="00AD6CE4" w:rsidRPr="006D6BB6" w:rsidRDefault="00AD6CE4" w:rsidP="00AD6CE4">
            <w:pPr>
              <w:pStyle w:val="ACK-ChoreographyBody"/>
            </w:pPr>
            <w:r w:rsidRPr="006D6BB6">
              <w:t>Blank</w:t>
            </w:r>
          </w:p>
        </w:tc>
        <w:tc>
          <w:tcPr>
            <w:tcW w:w="456" w:type="dxa"/>
          </w:tcPr>
          <w:p w14:paraId="6284C63D" w14:textId="77777777" w:rsidR="00AD6CE4" w:rsidRPr="006D6BB6" w:rsidRDefault="00AD6CE4" w:rsidP="00AD6CE4">
            <w:pPr>
              <w:pStyle w:val="ACK-ChoreographyBody"/>
            </w:pPr>
            <w:r w:rsidRPr="006D6BB6">
              <w:t>NE</w:t>
            </w:r>
          </w:p>
        </w:tc>
        <w:tc>
          <w:tcPr>
            <w:tcW w:w="1569" w:type="dxa"/>
          </w:tcPr>
          <w:p w14:paraId="1AB5F60B" w14:textId="77777777" w:rsidR="00AD6CE4" w:rsidRPr="006D6BB6" w:rsidRDefault="00AD6CE4" w:rsidP="00AD6CE4">
            <w:pPr>
              <w:pStyle w:val="ACK-ChoreographyBody"/>
            </w:pPr>
            <w:r w:rsidRPr="006D6BB6">
              <w:t>AL, SU, ER</w:t>
            </w:r>
          </w:p>
        </w:tc>
        <w:tc>
          <w:tcPr>
            <w:tcW w:w="1542" w:type="dxa"/>
          </w:tcPr>
          <w:p w14:paraId="51ACBC57" w14:textId="77777777" w:rsidR="00AD6CE4" w:rsidRPr="006D6BB6" w:rsidRDefault="00AD6CE4" w:rsidP="00AD6CE4">
            <w:pPr>
              <w:pStyle w:val="ACK-ChoreographyBody"/>
            </w:pPr>
            <w:r w:rsidRPr="006D6BB6">
              <w:t>NE</w:t>
            </w:r>
          </w:p>
        </w:tc>
        <w:tc>
          <w:tcPr>
            <w:tcW w:w="1560" w:type="dxa"/>
          </w:tcPr>
          <w:p w14:paraId="6AC24638" w14:textId="77777777" w:rsidR="00AD6CE4" w:rsidRPr="006D6BB6" w:rsidRDefault="00AD6CE4" w:rsidP="00AD6CE4">
            <w:pPr>
              <w:pStyle w:val="ACK-ChoreographyBody"/>
            </w:pPr>
            <w:r w:rsidRPr="006D6BB6">
              <w:t>AL, SU, ER</w:t>
            </w:r>
          </w:p>
        </w:tc>
      </w:tr>
      <w:tr w:rsidR="00AD6CE4" w:rsidRPr="006D6BB6" w14:paraId="2877BD9B" w14:textId="77777777" w:rsidTr="00AE417F">
        <w:trPr>
          <w:jc w:val="center"/>
        </w:trPr>
        <w:tc>
          <w:tcPr>
            <w:tcW w:w="1549" w:type="dxa"/>
          </w:tcPr>
          <w:p w14:paraId="18FEB625" w14:textId="77777777" w:rsidR="00AD6CE4" w:rsidRPr="006D6BB6" w:rsidRDefault="00AD6CE4" w:rsidP="00AD6CE4">
            <w:pPr>
              <w:pStyle w:val="ACK-ChoreographyBody"/>
            </w:pPr>
            <w:r w:rsidRPr="006D6BB6">
              <w:t>MSH.16</w:t>
            </w:r>
          </w:p>
        </w:tc>
        <w:tc>
          <w:tcPr>
            <w:tcW w:w="2250" w:type="dxa"/>
          </w:tcPr>
          <w:p w14:paraId="7E9E7677" w14:textId="77777777" w:rsidR="00AD6CE4" w:rsidRPr="006D6BB6" w:rsidRDefault="00AD6CE4" w:rsidP="00AD6CE4">
            <w:pPr>
              <w:pStyle w:val="ACK-ChoreographyBody"/>
            </w:pPr>
            <w:r w:rsidRPr="006D6BB6">
              <w:t>Blank</w:t>
            </w:r>
          </w:p>
        </w:tc>
        <w:tc>
          <w:tcPr>
            <w:tcW w:w="456" w:type="dxa"/>
          </w:tcPr>
          <w:p w14:paraId="2033A8F2" w14:textId="77777777" w:rsidR="00AD6CE4" w:rsidRPr="006D6BB6" w:rsidRDefault="00AD6CE4" w:rsidP="00AD6CE4">
            <w:pPr>
              <w:pStyle w:val="ACK-ChoreographyBody"/>
            </w:pPr>
            <w:r w:rsidRPr="006D6BB6">
              <w:t>NE</w:t>
            </w:r>
          </w:p>
        </w:tc>
        <w:tc>
          <w:tcPr>
            <w:tcW w:w="1569" w:type="dxa"/>
          </w:tcPr>
          <w:p w14:paraId="78E50D2C" w14:textId="77777777" w:rsidR="00AD6CE4" w:rsidRPr="006D6BB6" w:rsidRDefault="00AD6CE4" w:rsidP="00AD6CE4">
            <w:pPr>
              <w:pStyle w:val="ACK-ChoreographyBody"/>
            </w:pPr>
            <w:r w:rsidRPr="006D6BB6">
              <w:t>NE</w:t>
            </w:r>
          </w:p>
        </w:tc>
        <w:tc>
          <w:tcPr>
            <w:tcW w:w="1542" w:type="dxa"/>
          </w:tcPr>
          <w:p w14:paraId="06375935" w14:textId="77777777" w:rsidR="00AD6CE4" w:rsidRPr="006D6BB6" w:rsidRDefault="00AD6CE4" w:rsidP="00AD6CE4">
            <w:pPr>
              <w:pStyle w:val="ACK-ChoreographyBody"/>
            </w:pPr>
            <w:r w:rsidRPr="006D6BB6">
              <w:t>AL, SU, ER</w:t>
            </w:r>
          </w:p>
        </w:tc>
        <w:tc>
          <w:tcPr>
            <w:tcW w:w="1560" w:type="dxa"/>
          </w:tcPr>
          <w:p w14:paraId="1466026D" w14:textId="77777777" w:rsidR="00AD6CE4" w:rsidRPr="006D6BB6" w:rsidRDefault="00AD6CE4" w:rsidP="00AD6CE4">
            <w:pPr>
              <w:pStyle w:val="ACK-ChoreographyBody"/>
            </w:pPr>
            <w:r w:rsidRPr="006D6BB6">
              <w:t>AL, SU, ER</w:t>
            </w:r>
          </w:p>
        </w:tc>
      </w:tr>
      <w:tr w:rsidR="00AD6CE4" w:rsidRPr="006D6BB6" w14:paraId="3F9075AC" w14:textId="77777777" w:rsidTr="00AE417F">
        <w:trPr>
          <w:jc w:val="center"/>
        </w:trPr>
        <w:tc>
          <w:tcPr>
            <w:tcW w:w="1549" w:type="dxa"/>
          </w:tcPr>
          <w:p w14:paraId="14B1AB05" w14:textId="77777777" w:rsidR="00AD6CE4" w:rsidRPr="006D6BB6" w:rsidRDefault="00AD6CE4" w:rsidP="00AD6CE4">
            <w:pPr>
              <w:pStyle w:val="ACK-ChoreographyBody"/>
            </w:pPr>
            <w:r w:rsidRPr="006D6BB6">
              <w:t>Immediate Ack</w:t>
            </w:r>
          </w:p>
        </w:tc>
        <w:tc>
          <w:tcPr>
            <w:tcW w:w="2250" w:type="dxa"/>
          </w:tcPr>
          <w:p w14:paraId="7EFA8BC5" w14:textId="77777777" w:rsidR="00AD6CE4" w:rsidRPr="006D6BB6" w:rsidRDefault="00AD6CE4" w:rsidP="00AD6CE4">
            <w:pPr>
              <w:pStyle w:val="ACK-ChoreographyBody"/>
            </w:pPr>
            <w:r w:rsidRPr="006D6BB6">
              <w:t>-</w:t>
            </w:r>
          </w:p>
        </w:tc>
        <w:tc>
          <w:tcPr>
            <w:tcW w:w="456" w:type="dxa"/>
          </w:tcPr>
          <w:p w14:paraId="6CD1042B" w14:textId="77777777" w:rsidR="00AD6CE4" w:rsidRPr="006D6BB6" w:rsidRDefault="00AD6CE4" w:rsidP="00AD6CE4">
            <w:pPr>
              <w:pStyle w:val="ACK-ChoreographyBody"/>
            </w:pPr>
            <w:r w:rsidRPr="006D6BB6">
              <w:t>-</w:t>
            </w:r>
          </w:p>
        </w:tc>
        <w:tc>
          <w:tcPr>
            <w:tcW w:w="1569" w:type="dxa"/>
          </w:tcPr>
          <w:p w14:paraId="2999CC59" w14:textId="56150C28"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42" w:type="dxa"/>
          </w:tcPr>
          <w:p w14:paraId="0C414D60" w14:textId="77777777" w:rsidR="00AD6CE4" w:rsidRPr="006D6BB6" w:rsidRDefault="00AD6CE4" w:rsidP="00AD6CE4">
            <w:pPr>
              <w:pStyle w:val="ACK-ChoreographyBody"/>
            </w:pPr>
            <w:r w:rsidRPr="006D6BB6">
              <w:t>-</w:t>
            </w:r>
          </w:p>
        </w:tc>
        <w:tc>
          <w:tcPr>
            <w:tcW w:w="1560" w:type="dxa"/>
          </w:tcPr>
          <w:p w14:paraId="40420396" w14:textId="33718961" w:rsidR="00AD6CE4" w:rsidRPr="006D6BB6" w:rsidRDefault="00AD6CE4" w:rsidP="00AD6CE4">
            <w:pPr>
              <w:pStyle w:val="ACK-ChoreographyBody"/>
            </w:pPr>
            <w:r w:rsidRPr="006D6BB6">
              <w:rPr>
                <w:szCs w:val="16"/>
              </w:rPr>
              <w:t>ACK^</w:t>
            </w:r>
            <w:r>
              <w:rPr>
                <w:szCs w:val="16"/>
              </w:rPr>
              <w:t>A41</w:t>
            </w:r>
            <w:r w:rsidRPr="006D6BB6">
              <w:rPr>
                <w:szCs w:val="16"/>
              </w:rPr>
              <w:t>^ACK</w:t>
            </w:r>
          </w:p>
        </w:tc>
      </w:tr>
      <w:tr w:rsidR="00AD6CE4" w:rsidRPr="006D6BB6" w14:paraId="5FDB6DC4" w14:textId="77777777" w:rsidTr="00AE417F">
        <w:trPr>
          <w:jc w:val="center"/>
        </w:trPr>
        <w:tc>
          <w:tcPr>
            <w:tcW w:w="1549" w:type="dxa"/>
          </w:tcPr>
          <w:p w14:paraId="23FF1BB5" w14:textId="77777777" w:rsidR="00AD6CE4" w:rsidRPr="006D6BB6" w:rsidRDefault="00AD6CE4" w:rsidP="00AD6CE4">
            <w:pPr>
              <w:pStyle w:val="ACK-ChoreographyBody"/>
            </w:pPr>
            <w:r w:rsidRPr="006D6BB6">
              <w:t>Application Ack</w:t>
            </w:r>
          </w:p>
        </w:tc>
        <w:tc>
          <w:tcPr>
            <w:tcW w:w="2250" w:type="dxa"/>
          </w:tcPr>
          <w:p w14:paraId="0CD6A887" w14:textId="52576752" w:rsidR="00AD6CE4" w:rsidRPr="006D6BB6" w:rsidRDefault="00AD6CE4" w:rsidP="00AD6CE4">
            <w:pPr>
              <w:pStyle w:val="ACK-ChoreographyBody"/>
            </w:pPr>
            <w:r>
              <w:rPr>
                <w:szCs w:val="16"/>
              </w:rPr>
              <w:t>ADT</w:t>
            </w:r>
            <w:r w:rsidRPr="006D6BB6">
              <w:rPr>
                <w:szCs w:val="16"/>
              </w:rPr>
              <w:t>^</w:t>
            </w:r>
            <w:r>
              <w:rPr>
                <w:szCs w:val="16"/>
              </w:rPr>
              <w:t>A41</w:t>
            </w:r>
            <w:r w:rsidRPr="006D6BB6">
              <w:rPr>
                <w:szCs w:val="16"/>
              </w:rPr>
              <w:t>^</w:t>
            </w:r>
            <w:r>
              <w:rPr>
                <w:szCs w:val="16"/>
              </w:rPr>
              <w:t>ADT</w:t>
            </w:r>
            <w:r w:rsidRPr="006D6BB6">
              <w:rPr>
                <w:szCs w:val="16"/>
              </w:rPr>
              <w:t>_</w:t>
            </w:r>
            <w:r>
              <w:rPr>
                <w:szCs w:val="16"/>
              </w:rPr>
              <w:t>A39</w:t>
            </w:r>
          </w:p>
        </w:tc>
        <w:tc>
          <w:tcPr>
            <w:tcW w:w="456" w:type="dxa"/>
          </w:tcPr>
          <w:p w14:paraId="220BF83F" w14:textId="77777777" w:rsidR="00AD6CE4" w:rsidRPr="006D6BB6" w:rsidRDefault="00AD6CE4" w:rsidP="00AD6CE4">
            <w:pPr>
              <w:pStyle w:val="ACK-ChoreographyBody"/>
            </w:pPr>
            <w:r w:rsidRPr="006D6BB6">
              <w:t>-</w:t>
            </w:r>
          </w:p>
        </w:tc>
        <w:tc>
          <w:tcPr>
            <w:tcW w:w="1569" w:type="dxa"/>
          </w:tcPr>
          <w:p w14:paraId="403F3B04" w14:textId="77777777" w:rsidR="00AD6CE4" w:rsidRPr="006D6BB6" w:rsidRDefault="00AD6CE4" w:rsidP="00AD6CE4">
            <w:pPr>
              <w:pStyle w:val="ACK-ChoreographyBody"/>
            </w:pPr>
            <w:r w:rsidRPr="006D6BB6">
              <w:t>-</w:t>
            </w:r>
          </w:p>
        </w:tc>
        <w:tc>
          <w:tcPr>
            <w:tcW w:w="1542" w:type="dxa"/>
          </w:tcPr>
          <w:p w14:paraId="54C7CFC9" w14:textId="6DEDC7C0"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60" w:type="dxa"/>
          </w:tcPr>
          <w:p w14:paraId="107B28DD" w14:textId="25B00CF5" w:rsidR="00AD6CE4" w:rsidRPr="006D6BB6" w:rsidRDefault="00AD6CE4" w:rsidP="00AD6CE4">
            <w:pPr>
              <w:pStyle w:val="ACK-ChoreographyBody"/>
            </w:pPr>
            <w:r w:rsidRPr="006D6BB6">
              <w:rPr>
                <w:szCs w:val="16"/>
              </w:rPr>
              <w:t>ACK^</w:t>
            </w:r>
            <w:r>
              <w:rPr>
                <w:szCs w:val="16"/>
              </w:rPr>
              <w:t>A41</w:t>
            </w:r>
            <w:r w:rsidRPr="006D6BB6">
              <w:rPr>
                <w:szCs w:val="16"/>
              </w:rPr>
              <w:t>^ACK</w:t>
            </w:r>
          </w:p>
        </w:tc>
      </w:tr>
    </w:tbl>
    <w:p w14:paraId="59654E6E" w14:textId="77777777" w:rsidR="00715956" w:rsidRPr="00F21240" w:rsidRDefault="00715956">
      <w:pPr>
        <w:rPr>
          <w:noProof/>
        </w:rPr>
      </w:pPr>
    </w:p>
    <w:p w14:paraId="1E7EC547" w14:textId="77777777" w:rsidR="00715956" w:rsidRPr="00F21240" w:rsidRDefault="00715956">
      <w:pPr>
        <w:pStyle w:val="MsgTableCaption"/>
        <w:rPr>
          <w:noProof/>
        </w:rPr>
      </w:pPr>
      <w:r w:rsidRPr="00F21240">
        <w:rPr>
          <w:noProof/>
        </w:rPr>
        <w:t>ACK^A41^ACK: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F21240" w:rsidRDefault="00715956">
            <w:pPr>
              <w:pStyle w:val="MsgTableHeader"/>
              <w:jc w:val="center"/>
              <w:rPr>
                <w:noProof/>
              </w:rPr>
            </w:pPr>
            <w:r w:rsidRPr="00F21240">
              <w:rPr>
                <w:noProof/>
              </w:rPr>
              <w:t>Chapter</w:t>
            </w:r>
          </w:p>
        </w:tc>
      </w:tr>
      <w:tr w:rsidR="00715956" w:rsidRPr="00715956"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F21240" w:rsidRDefault="00715956">
            <w:pPr>
              <w:pStyle w:val="MsgTableBody"/>
              <w:jc w:val="center"/>
              <w:rPr>
                <w:noProof/>
              </w:rPr>
            </w:pPr>
            <w:r w:rsidRPr="00F21240">
              <w:rPr>
                <w:noProof/>
              </w:rPr>
              <w:t>2</w:t>
            </w:r>
          </w:p>
        </w:tc>
      </w:tr>
      <w:tr w:rsidR="00715956" w:rsidRPr="00715956"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F21240" w:rsidRDefault="00715956">
            <w:pPr>
              <w:pStyle w:val="MsgTableBody"/>
              <w:jc w:val="center"/>
              <w:rPr>
                <w:noProof/>
              </w:rPr>
            </w:pPr>
            <w:r w:rsidRPr="00F21240">
              <w:rPr>
                <w:noProof/>
              </w:rPr>
              <w:t>2</w:t>
            </w:r>
          </w:p>
        </w:tc>
      </w:tr>
      <w:tr w:rsidR="00715956" w:rsidRPr="00715956"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F21240" w:rsidRDefault="00715956">
            <w:pPr>
              <w:pStyle w:val="MsgTableBody"/>
              <w:jc w:val="center"/>
              <w:rPr>
                <w:noProof/>
              </w:rPr>
            </w:pPr>
            <w:r w:rsidRPr="00F21240">
              <w:rPr>
                <w:noProof/>
              </w:rPr>
              <w:t>2</w:t>
            </w:r>
          </w:p>
        </w:tc>
      </w:tr>
      <w:tr w:rsidR="00715956" w:rsidRPr="00715956"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F21240" w:rsidRDefault="00715956">
            <w:pPr>
              <w:pStyle w:val="MsgTableBody"/>
              <w:jc w:val="center"/>
              <w:rPr>
                <w:noProof/>
              </w:rPr>
            </w:pPr>
            <w:r w:rsidRPr="00F21240">
              <w:rPr>
                <w:noProof/>
              </w:rPr>
              <w:t>2</w:t>
            </w:r>
          </w:p>
        </w:tc>
      </w:tr>
      <w:tr w:rsidR="00715956" w:rsidRPr="00715956"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F21240" w:rsidRDefault="00715956">
            <w:pPr>
              <w:pStyle w:val="MsgTableBody"/>
              <w:jc w:val="center"/>
              <w:rPr>
                <w:noProof/>
              </w:rPr>
            </w:pPr>
            <w:r w:rsidRPr="00F21240">
              <w:rPr>
                <w:noProof/>
              </w:rPr>
              <w:t>2</w:t>
            </w:r>
          </w:p>
        </w:tc>
      </w:tr>
    </w:tbl>
    <w:p w14:paraId="7A4012ED" w14:textId="7B336860" w:rsidR="000B4D9E" w:rsidRDefault="000B4D9E" w:rsidP="00AE417F">
      <w:bookmarkStart w:id="3510" w:name="_Toc1815980"/>
      <w:bookmarkStart w:id="3511" w:name="_Toc21372524"/>
      <w:bookmarkStart w:id="3512" w:name="_Toc175991998"/>
      <w:bookmarkStart w:id="3513"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6BB6" w14:paraId="6132D923" w14:textId="77777777" w:rsidTr="00AE417F">
        <w:trPr>
          <w:jc w:val="center"/>
        </w:trPr>
        <w:tc>
          <w:tcPr>
            <w:tcW w:w="6942" w:type="dxa"/>
            <w:gridSpan w:val="4"/>
          </w:tcPr>
          <w:p w14:paraId="2C3DFD80" w14:textId="5A2036DA" w:rsidR="00AE417F" w:rsidRPr="006D6BB6" w:rsidRDefault="00AE417F" w:rsidP="00AE417F">
            <w:pPr>
              <w:pStyle w:val="ACK-ChoreographyHeader"/>
            </w:pPr>
            <w:r w:rsidRPr="00C20CAF">
              <w:t>Acknowledgment Choreography</w:t>
            </w:r>
          </w:p>
        </w:tc>
      </w:tr>
      <w:tr w:rsidR="00AE417F" w:rsidRPr="006D6BB6" w14:paraId="4274A26F" w14:textId="77777777" w:rsidTr="00AE417F">
        <w:trPr>
          <w:jc w:val="center"/>
        </w:trPr>
        <w:tc>
          <w:tcPr>
            <w:tcW w:w="6942" w:type="dxa"/>
            <w:gridSpan w:val="4"/>
          </w:tcPr>
          <w:p w14:paraId="13E7E624" w14:textId="36C96437" w:rsidR="00AE417F" w:rsidRPr="00C20CAF" w:rsidRDefault="009118D0" w:rsidP="00AE417F">
            <w:pPr>
              <w:pStyle w:val="ACK-ChoreographyHeader"/>
            </w:pPr>
            <w:r w:rsidRPr="00F21240">
              <w:rPr>
                <w:noProof/>
              </w:rPr>
              <w:t>ACK^A41^ACK</w:t>
            </w:r>
          </w:p>
        </w:tc>
      </w:tr>
      <w:tr w:rsidR="000B4D9E" w:rsidRPr="006D6BB6" w14:paraId="7AC0A1EE" w14:textId="77777777" w:rsidTr="00594536">
        <w:trPr>
          <w:jc w:val="center"/>
        </w:trPr>
        <w:tc>
          <w:tcPr>
            <w:tcW w:w="1458" w:type="dxa"/>
          </w:tcPr>
          <w:p w14:paraId="07230743" w14:textId="77777777" w:rsidR="000B4D9E" w:rsidRPr="006D6BB6" w:rsidRDefault="000B4D9E" w:rsidP="0025077B">
            <w:pPr>
              <w:pStyle w:val="ACK-ChoreographyBody"/>
            </w:pPr>
            <w:r w:rsidRPr="006D6BB6">
              <w:t>Field name</w:t>
            </w:r>
          </w:p>
        </w:tc>
        <w:tc>
          <w:tcPr>
            <w:tcW w:w="2619" w:type="dxa"/>
          </w:tcPr>
          <w:p w14:paraId="65DA3DE0" w14:textId="77777777" w:rsidR="000B4D9E" w:rsidRPr="006D6BB6" w:rsidRDefault="000B4D9E" w:rsidP="0025077B">
            <w:pPr>
              <w:pStyle w:val="ACK-ChoreographyBody"/>
            </w:pPr>
            <w:r w:rsidRPr="006D6BB6">
              <w:t>Field Value: Original mode</w:t>
            </w:r>
          </w:p>
        </w:tc>
        <w:tc>
          <w:tcPr>
            <w:tcW w:w="2865" w:type="dxa"/>
            <w:gridSpan w:val="2"/>
          </w:tcPr>
          <w:p w14:paraId="00849E7C" w14:textId="77777777" w:rsidR="000B4D9E" w:rsidRPr="006D6BB6" w:rsidRDefault="000B4D9E" w:rsidP="0025077B">
            <w:pPr>
              <w:pStyle w:val="ACK-ChoreographyBody"/>
            </w:pPr>
            <w:r w:rsidRPr="006D6BB6">
              <w:t>Field value: Enhanced mode</w:t>
            </w:r>
          </w:p>
        </w:tc>
      </w:tr>
      <w:tr w:rsidR="00A57961" w:rsidRPr="006D6BB6" w14:paraId="6C72FD0E" w14:textId="77777777" w:rsidTr="00594536">
        <w:trPr>
          <w:jc w:val="center"/>
        </w:trPr>
        <w:tc>
          <w:tcPr>
            <w:tcW w:w="1458" w:type="dxa"/>
          </w:tcPr>
          <w:p w14:paraId="4B113214" w14:textId="77777777" w:rsidR="00A57961" w:rsidRPr="006D6BB6" w:rsidRDefault="00A57961" w:rsidP="0025077B">
            <w:pPr>
              <w:pStyle w:val="ACK-ChoreographyBody"/>
            </w:pPr>
            <w:r w:rsidRPr="006D6BB6">
              <w:t>MSH.15</w:t>
            </w:r>
          </w:p>
        </w:tc>
        <w:tc>
          <w:tcPr>
            <w:tcW w:w="2619" w:type="dxa"/>
          </w:tcPr>
          <w:p w14:paraId="6DBB0FFD" w14:textId="77777777" w:rsidR="00A57961" w:rsidRPr="006D6BB6" w:rsidRDefault="00A57961" w:rsidP="0025077B">
            <w:pPr>
              <w:pStyle w:val="ACK-ChoreographyBody"/>
            </w:pPr>
            <w:r w:rsidRPr="006D6BB6">
              <w:t>Blank</w:t>
            </w:r>
          </w:p>
        </w:tc>
        <w:tc>
          <w:tcPr>
            <w:tcW w:w="456" w:type="dxa"/>
          </w:tcPr>
          <w:p w14:paraId="3C615E3D" w14:textId="77777777" w:rsidR="00A57961" w:rsidRPr="006D6BB6" w:rsidRDefault="00A57961" w:rsidP="0025077B">
            <w:pPr>
              <w:pStyle w:val="ACK-ChoreographyBody"/>
            </w:pPr>
            <w:r w:rsidRPr="006D6BB6">
              <w:t>NE</w:t>
            </w:r>
          </w:p>
        </w:tc>
        <w:tc>
          <w:tcPr>
            <w:tcW w:w="2409" w:type="dxa"/>
          </w:tcPr>
          <w:p w14:paraId="7E69116A" w14:textId="77777777" w:rsidR="00A57961" w:rsidRPr="006D6BB6" w:rsidRDefault="00A57961" w:rsidP="0025077B">
            <w:pPr>
              <w:pStyle w:val="ACK-ChoreographyBody"/>
            </w:pPr>
            <w:r w:rsidRPr="006D6BB6">
              <w:t>AL, SU, ER</w:t>
            </w:r>
          </w:p>
        </w:tc>
      </w:tr>
      <w:tr w:rsidR="00A57961" w:rsidRPr="006D6BB6" w14:paraId="509A2D93" w14:textId="77777777" w:rsidTr="00594536">
        <w:trPr>
          <w:jc w:val="center"/>
        </w:trPr>
        <w:tc>
          <w:tcPr>
            <w:tcW w:w="1458" w:type="dxa"/>
          </w:tcPr>
          <w:p w14:paraId="1262E2F9" w14:textId="77777777" w:rsidR="00A57961" w:rsidRPr="006D6BB6" w:rsidRDefault="00A57961" w:rsidP="0025077B">
            <w:pPr>
              <w:pStyle w:val="ACK-ChoreographyBody"/>
            </w:pPr>
            <w:r w:rsidRPr="006D6BB6">
              <w:t>MSH.16</w:t>
            </w:r>
          </w:p>
        </w:tc>
        <w:tc>
          <w:tcPr>
            <w:tcW w:w="2619" w:type="dxa"/>
          </w:tcPr>
          <w:p w14:paraId="76AA18AF" w14:textId="77777777" w:rsidR="00A57961" w:rsidRPr="006D6BB6" w:rsidRDefault="00A57961" w:rsidP="0025077B">
            <w:pPr>
              <w:pStyle w:val="ACK-ChoreographyBody"/>
            </w:pPr>
            <w:r w:rsidRPr="006D6BB6">
              <w:t>Blank</w:t>
            </w:r>
          </w:p>
        </w:tc>
        <w:tc>
          <w:tcPr>
            <w:tcW w:w="456" w:type="dxa"/>
          </w:tcPr>
          <w:p w14:paraId="7681F48C" w14:textId="77777777" w:rsidR="00A57961" w:rsidRPr="006D6BB6" w:rsidRDefault="00A57961" w:rsidP="0025077B">
            <w:pPr>
              <w:pStyle w:val="ACK-ChoreographyBody"/>
            </w:pPr>
            <w:r w:rsidRPr="006D6BB6">
              <w:t>NE</w:t>
            </w:r>
          </w:p>
        </w:tc>
        <w:tc>
          <w:tcPr>
            <w:tcW w:w="2409" w:type="dxa"/>
          </w:tcPr>
          <w:p w14:paraId="728F8C2D" w14:textId="77777777" w:rsidR="00A57961" w:rsidRPr="006D6BB6" w:rsidRDefault="00A57961" w:rsidP="0025077B">
            <w:pPr>
              <w:pStyle w:val="ACK-ChoreographyBody"/>
            </w:pPr>
            <w:r w:rsidRPr="006D6BB6">
              <w:t>NE</w:t>
            </w:r>
          </w:p>
        </w:tc>
      </w:tr>
      <w:tr w:rsidR="00A57961" w:rsidRPr="006D6BB6" w14:paraId="34B4CD20" w14:textId="77777777" w:rsidTr="00594536">
        <w:trPr>
          <w:jc w:val="center"/>
        </w:trPr>
        <w:tc>
          <w:tcPr>
            <w:tcW w:w="1458" w:type="dxa"/>
          </w:tcPr>
          <w:p w14:paraId="45D353DE" w14:textId="77777777" w:rsidR="00A57961" w:rsidRPr="006D6BB6" w:rsidRDefault="00A57961" w:rsidP="0025077B">
            <w:pPr>
              <w:pStyle w:val="ACK-ChoreographyBody"/>
            </w:pPr>
            <w:r w:rsidRPr="006D6BB6">
              <w:t>Immediate Ack</w:t>
            </w:r>
          </w:p>
        </w:tc>
        <w:tc>
          <w:tcPr>
            <w:tcW w:w="2619" w:type="dxa"/>
          </w:tcPr>
          <w:p w14:paraId="574541F7" w14:textId="77777777" w:rsidR="00A57961" w:rsidRPr="006D6BB6" w:rsidRDefault="00A57961" w:rsidP="0025077B">
            <w:pPr>
              <w:pStyle w:val="ACK-ChoreographyBody"/>
            </w:pPr>
            <w:r w:rsidRPr="006D6BB6">
              <w:t>-</w:t>
            </w:r>
          </w:p>
        </w:tc>
        <w:tc>
          <w:tcPr>
            <w:tcW w:w="456" w:type="dxa"/>
          </w:tcPr>
          <w:p w14:paraId="1700842A" w14:textId="77777777" w:rsidR="00A57961" w:rsidRPr="006D6BB6" w:rsidRDefault="00A57961" w:rsidP="0025077B">
            <w:pPr>
              <w:pStyle w:val="ACK-ChoreographyBody"/>
            </w:pPr>
            <w:r w:rsidRPr="006D6BB6">
              <w:t>-</w:t>
            </w:r>
          </w:p>
        </w:tc>
        <w:tc>
          <w:tcPr>
            <w:tcW w:w="2409" w:type="dxa"/>
          </w:tcPr>
          <w:p w14:paraId="09DAF429" w14:textId="49007780" w:rsidR="00A57961" w:rsidRPr="006D6BB6" w:rsidRDefault="00A57961" w:rsidP="0025077B">
            <w:pPr>
              <w:pStyle w:val="ACK-ChoreographyBody"/>
            </w:pPr>
            <w:r w:rsidRPr="006D6BB6">
              <w:rPr>
                <w:szCs w:val="16"/>
              </w:rPr>
              <w:t>ACK^</w:t>
            </w:r>
            <w:r>
              <w:rPr>
                <w:szCs w:val="16"/>
              </w:rPr>
              <w:t>A41</w:t>
            </w:r>
            <w:r w:rsidRPr="006D6BB6">
              <w:rPr>
                <w:szCs w:val="16"/>
              </w:rPr>
              <w:t>^ACK</w:t>
            </w:r>
          </w:p>
        </w:tc>
      </w:tr>
      <w:tr w:rsidR="00A57961" w:rsidRPr="006D6BB6" w14:paraId="2848E910" w14:textId="77777777" w:rsidTr="00594536">
        <w:trPr>
          <w:jc w:val="center"/>
        </w:trPr>
        <w:tc>
          <w:tcPr>
            <w:tcW w:w="1458" w:type="dxa"/>
          </w:tcPr>
          <w:p w14:paraId="172E1A32" w14:textId="77777777" w:rsidR="00A57961" w:rsidRPr="006D6BB6" w:rsidRDefault="00A57961" w:rsidP="0025077B">
            <w:pPr>
              <w:pStyle w:val="ACK-ChoreographyBody"/>
            </w:pPr>
            <w:r w:rsidRPr="006D6BB6">
              <w:t>Application Ack</w:t>
            </w:r>
          </w:p>
        </w:tc>
        <w:tc>
          <w:tcPr>
            <w:tcW w:w="2619" w:type="dxa"/>
          </w:tcPr>
          <w:p w14:paraId="5EAFB446" w14:textId="3AE89B0E" w:rsidR="00A57961" w:rsidRPr="006D6BB6" w:rsidRDefault="00A57961" w:rsidP="0025077B">
            <w:pPr>
              <w:pStyle w:val="ACK-ChoreographyBody"/>
            </w:pPr>
            <w:r>
              <w:rPr>
                <w:szCs w:val="16"/>
              </w:rPr>
              <w:t>-</w:t>
            </w:r>
          </w:p>
        </w:tc>
        <w:tc>
          <w:tcPr>
            <w:tcW w:w="456" w:type="dxa"/>
          </w:tcPr>
          <w:p w14:paraId="15A3BF8B" w14:textId="77777777" w:rsidR="00A57961" w:rsidRPr="006D6BB6" w:rsidRDefault="00A57961" w:rsidP="0025077B">
            <w:pPr>
              <w:pStyle w:val="ACK-ChoreographyBody"/>
            </w:pPr>
            <w:r w:rsidRPr="006D6BB6">
              <w:t>-</w:t>
            </w:r>
          </w:p>
        </w:tc>
        <w:tc>
          <w:tcPr>
            <w:tcW w:w="2409" w:type="dxa"/>
          </w:tcPr>
          <w:p w14:paraId="45F7F05E" w14:textId="77777777" w:rsidR="00A57961" w:rsidRPr="006D6BB6" w:rsidRDefault="00A57961" w:rsidP="0025077B">
            <w:pPr>
              <w:pStyle w:val="ACK-ChoreographyBody"/>
            </w:pPr>
            <w:r w:rsidRPr="006D6BB6">
              <w:t>-</w:t>
            </w:r>
          </w:p>
        </w:tc>
      </w:tr>
    </w:tbl>
    <w:p w14:paraId="1021E58E" w14:textId="77777777" w:rsidR="00715956" w:rsidRPr="00F21240" w:rsidRDefault="00715956">
      <w:pPr>
        <w:pStyle w:val="Heading3"/>
        <w:rPr>
          <w:noProof/>
        </w:rPr>
      </w:pPr>
      <w:bookmarkStart w:id="3514" w:name="_Toc27754827"/>
      <w:bookmarkStart w:id="3515" w:name="_Toc109892122"/>
      <w:r w:rsidRPr="00F21240">
        <w:rPr>
          <w:noProof/>
        </w:rPr>
        <w:t>ADT/ACK - Merge Visit - Visit Number (Event A42</w:t>
      </w:r>
      <w:r w:rsidRPr="00F21240">
        <w:rPr>
          <w:noProof/>
        </w:rPr>
        <w:fldChar w:fldCharType="begin"/>
      </w:r>
      <w:r w:rsidRPr="00F21240">
        <w:rPr>
          <w:noProof/>
        </w:rPr>
        <w:instrText>XE "A42"</w:instrText>
      </w:r>
      <w:r w:rsidRPr="00F21240">
        <w:rPr>
          <w:noProof/>
        </w:rPr>
        <w:fldChar w:fldCharType="end"/>
      </w:r>
      <w:r w:rsidRPr="00F21240">
        <w:rPr>
          <w:noProof/>
        </w:rPr>
        <w:t>)</w:t>
      </w:r>
      <w:bookmarkEnd w:id="3510"/>
      <w:bookmarkEnd w:id="3511"/>
      <w:bookmarkEnd w:id="3512"/>
      <w:bookmarkEnd w:id="3513"/>
      <w:bookmarkEnd w:id="3514"/>
      <w:bookmarkEnd w:id="3515"/>
    </w:p>
    <w:p w14:paraId="7F702AC9" w14:textId="77777777" w:rsidR="00715956" w:rsidRPr="00F21240" w:rsidRDefault="00715956">
      <w:pPr>
        <w:pStyle w:val="NormalIndented"/>
        <w:rPr>
          <w:noProof/>
        </w:rPr>
      </w:pPr>
      <w:r w:rsidRPr="00F21240">
        <w:rPr>
          <w:noProof/>
        </w:rPr>
        <w:t xml:space="preserve">A merge has been done at the visit identifier level.  That is, two </w:t>
      </w:r>
      <w:r w:rsidRPr="00F21240">
        <w:rPr>
          <w:rStyle w:val="ReferenceAttribute"/>
          <w:noProof/>
        </w:rPr>
        <w:t>PV1-19 - Visit Number</w:t>
      </w:r>
      <w:r w:rsidRPr="00F21240">
        <w:rPr>
          <w:noProof/>
        </w:rPr>
        <w:t xml:space="preserve"> identifiers have been merged into one.</w:t>
      </w:r>
    </w:p>
    <w:p w14:paraId="0D2655B0" w14:textId="77777777" w:rsidR="00715956" w:rsidRPr="00F21240" w:rsidRDefault="00715956">
      <w:pPr>
        <w:pStyle w:val="NormalIndented"/>
        <w:rPr>
          <w:noProof/>
        </w:rPr>
      </w:pPr>
      <w:r w:rsidRPr="00F21240">
        <w:rPr>
          <w:noProof/>
        </w:rPr>
        <w:t>An A42 event is used to signal a merge of records for a visit that was incorrectly filed under two different visit numbers.  The "incorrect source visit number" identified in the MRG segment (</w:t>
      </w:r>
      <w:r w:rsidRPr="00F21240">
        <w:rPr>
          <w:rStyle w:val="ReferenceAttribute"/>
          <w:noProof/>
        </w:rPr>
        <w:t>MRG-5 - Prior Visit Number</w:t>
      </w:r>
      <w:r w:rsidRPr="00F21240">
        <w:rPr>
          <w:noProof/>
        </w:rPr>
        <w:t>) is to be merged with the required "correct target visit number" identified in the PV1 segment (</w:t>
      </w:r>
      <w:r w:rsidRPr="00F21240">
        <w:rPr>
          <w:rStyle w:val="ReferenceAttribute"/>
          <w:noProof/>
        </w:rPr>
        <w:t>PV1-19 - Visit Number</w:t>
      </w:r>
      <w:r w:rsidRPr="00F21240">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F21240" w:rsidRDefault="00715956">
      <w:pPr>
        <w:pStyle w:val="NormalIndented"/>
        <w:rPr>
          <w:noProof/>
        </w:rPr>
      </w:pPr>
      <w:r w:rsidRPr="00F21240">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F21240" w:rsidRDefault="00715956">
      <w:pPr>
        <w:pStyle w:val="NormalIndented"/>
        <w:rPr>
          <w:noProof/>
        </w:rPr>
      </w:pPr>
      <w:r w:rsidRPr="00F21240">
        <w:rPr>
          <w:noProof/>
        </w:rPr>
        <w:t>Each superior identifier associated with this visit identifier level should have the same value in the PID and MRG segments, or the MRG and PV1 segments, as appropriate.</w:t>
      </w:r>
    </w:p>
    <w:p w14:paraId="543AD46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6FF25E9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F21240" w:rsidRDefault="00715956">
      <w:pPr>
        <w:pStyle w:val="MsgTableCaption"/>
        <w:rPr>
          <w:noProof/>
        </w:rPr>
      </w:pPr>
      <w:r w:rsidRPr="00F21240">
        <w:rPr>
          <w:noProof/>
        </w:rPr>
        <w:t>ADT^A42^ADT_A39: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F21240" w:rsidRDefault="00715956">
            <w:pPr>
              <w:pStyle w:val="MsgTableHeader"/>
              <w:jc w:val="center"/>
              <w:rPr>
                <w:noProof/>
              </w:rPr>
            </w:pPr>
            <w:r w:rsidRPr="00F21240">
              <w:rPr>
                <w:noProof/>
              </w:rPr>
              <w:t>Chapter</w:t>
            </w:r>
          </w:p>
        </w:tc>
      </w:tr>
      <w:tr w:rsidR="00715956" w:rsidRPr="00715956"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F21240" w:rsidRDefault="00715956">
            <w:pPr>
              <w:pStyle w:val="MsgTableBody"/>
              <w:jc w:val="center"/>
              <w:rPr>
                <w:noProof/>
              </w:rPr>
            </w:pPr>
            <w:r w:rsidRPr="00F21240">
              <w:rPr>
                <w:noProof/>
              </w:rPr>
              <w:t>2</w:t>
            </w:r>
          </w:p>
        </w:tc>
      </w:tr>
      <w:tr w:rsidR="00622FC8" w:rsidRPr="00151483"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594536" w:rsidRDefault="00622FC8" w:rsidP="00622FC8">
            <w:pPr>
              <w:pStyle w:val="MsgTableBody"/>
              <w:jc w:val="center"/>
              <w:rPr>
                <w:noProof/>
              </w:rPr>
            </w:pPr>
            <w:r w:rsidRPr="00594536">
              <w:rPr>
                <w:noProof/>
              </w:rPr>
              <w:t>3</w:t>
            </w:r>
          </w:p>
        </w:tc>
      </w:tr>
      <w:tr w:rsidR="00715956" w:rsidRPr="00715956"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F21240" w:rsidRDefault="00715956">
            <w:pPr>
              <w:pStyle w:val="MsgTableBody"/>
              <w:jc w:val="center"/>
              <w:rPr>
                <w:noProof/>
              </w:rPr>
            </w:pPr>
            <w:r w:rsidRPr="00F21240">
              <w:rPr>
                <w:noProof/>
              </w:rPr>
              <w:t>2</w:t>
            </w:r>
          </w:p>
        </w:tc>
      </w:tr>
      <w:tr w:rsidR="00715956" w:rsidRPr="00715956"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F21240" w:rsidRDefault="00715956">
            <w:pPr>
              <w:pStyle w:val="MsgTableBody"/>
              <w:jc w:val="center"/>
              <w:rPr>
                <w:noProof/>
              </w:rPr>
            </w:pPr>
            <w:r w:rsidRPr="00F21240">
              <w:rPr>
                <w:noProof/>
              </w:rPr>
              <w:t>2</w:t>
            </w:r>
          </w:p>
        </w:tc>
      </w:tr>
      <w:tr w:rsidR="00715956" w:rsidRPr="00715956"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F21240" w:rsidRDefault="00715956">
            <w:pPr>
              <w:pStyle w:val="MsgTableBody"/>
              <w:jc w:val="center"/>
              <w:rPr>
                <w:noProof/>
              </w:rPr>
            </w:pPr>
            <w:r w:rsidRPr="00F21240">
              <w:rPr>
                <w:noProof/>
              </w:rPr>
              <w:t>3</w:t>
            </w:r>
          </w:p>
        </w:tc>
      </w:tr>
      <w:tr w:rsidR="00715956" w:rsidRPr="00715956"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F21240" w:rsidRDefault="00715956">
            <w:pPr>
              <w:pStyle w:val="MsgTableBody"/>
              <w:jc w:val="center"/>
              <w:rPr>
                <w:noProof/>
              </w:rPr>
            </w:pPr>
          </w:p>
        </w:tc>
      </w:tr>
      <w:tr w:rsidR="00715956" w:rsidRPr="00715956"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F21240" w:rsidRDefault="00715956">
            <w:pPr>
              <w:pStyle w:val="MsgTableBody"/>
              <w:jc w:val="center"/>
              <w:rPr>
                <w:noProof/>
              </w:rPr>
            </w:pPr>
            <w:r w:rsidRPr="00F21240">
              <w:rPr>
                <w:noProof/>
              </w:rPr>
              <w:t>3</w:t>
            </w:r>
          </w:p>
        </w:tc>
      </w:tr>
      <w:tr w:rsidR="00715956" w:rsidRPr="00715956"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F21240" w:rsidRDefault="00715956">
            <w:pPr>
              <w:pStyle w:val="MsgTableBody"/>
              <w:jc w:val="center"/>
              <w:rPr>
                <w:noProof/>
              </w:rPr>
            </w:pPr>
            <w:r w:rsidRPr="00F21240">
              <w:rPr>
                <w:noProof/>
              </w:rPr>
              <w:t>3</w:t>
            </w:r>
          </w:p>
        </w:tc>
      </w:tr>
      <w:tr w:rsidR="00DC3443" w:rsidRPr="00715956" w14:paraId="1A3F2B32" w14:textId="77777777" w:rsidTr="00D50068">
        <w:trPr>
          <w:jc w:val="center"/>
          <w:ins w:id="3516" w:author="Merrick, Riki | APHL" w:date="2022-07-17T17:01:00Z"/>
        </w:trPr>
        <w:tc>
          <w:tcPr>
            <w:tcW w:w="2882" w:type="dxa"/>
            <w:tcBorders>
              <w:top w:val="dotted" w:sz="4" w:space="0" w:color="auto"/>
              <w:left w:val="nil"/>
              <w:bottom w:val="dotted" w:sz="4" w:space="0" w:color="auto"/>
              <w:right w:val="nil"/>
            </w:tcBorders>
            <w:shd w:val="clear" w:color="auto" w:fill="FFFFFF"/>
          </w:tcPr>
          <w:p w14:paraId="2B41677F" w14:textId="2AC6F492" w:rsidR="00DC3443" w:rsidRPr="00F21240" w:rsidRDefault="00266B55" w:rsidP="00DC3443">
            <w:pPr>
              <w:pStyle w:val="MsgTableBody"/>
              <w:rPr>
                <w:ins w:id="3517" w:author="Merrick, Riki | APHL" w:date="2022-07-17T17:01:00Z"/>
                <w:noProof/>
              </w:rPr>
            </w:pPr>
            <w:ins w:id="3518" w:author="Merrick, Riki | APHL" w:date="2022-07-28T10:24:00Z">
              <w:r>
                <w:rPr>
                  <w:noProof/>
                </w:rPr>
                <w:t xml:space="preserve"> </w:t>
              </w:r>
            </w:ins>
            <w:ins w:id="3519"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072C34DA" w14:textId="64AB53D4" w:rsidR="00DC3443" w:rsidRPr="00F21240" w:rsidRDefault="00DC3443" w:rsidP="00DC3443">
            <w:pPr>
              <w:pStyle w:val="MsgTableBody"/>
              <w:rPr>
                <w:ins w:id="3520" w:author="Merrick, Riki | APHL" w:date="2022-07-17T17:01:00Z"/>
                <w:noProof/>
              </w:rPr>
            </w:pPr>
            <w:ins w:id="3521"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5F44E23" w14:textId="77777777" w:rsidR="00DC3443" w:rsidRPr="00F21240" w:rsidRDefault="00DC3443" w:rsidP="00DC3443">
            <w:pPr>
              <w:pStyle w:val="MsgTableBody"/>
              <w:jc w:val="center"/>
              <w:rPr>
                <w:ins w:id="3522"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48665E5F" w14:textId="1BBBE1BB" w:rsidR="00DC3443" w:rsidRPr="00F21240" w:rsidRDefault="00DC3443" w:rsidP="00DC3443">
            <w:pPr>
              <w:pStyle w:val="MsgTableBody"/>
              <w:jc w:val="center"/>
              <w:rPr>
                <w:ins w:id="3523" w:author="Merrick, Riki | APHL" w:date="2022-07-17T17:01:00Z"/>
                <w:noProof/>
              </w:rPr>
            </w:pPr>
            <w:ins w:id="3524" w:author="Merrick, Riki | APHL" w:date="2022-07-17T17:01:00Z">
              <w:r>
                <w:rPr>
                  <w:noProof/>
                </w:rPr>
                <w:t>3</w:t>
              </w:r>
            </w:ins>
          </w:p>
        </w:tc>
      </w:tr>
      <w:tr w:rsidR="00DC3443" w:rsidRPr="00715956" w14:paraId="35EB12C0" w14:textId="77777777" w:rsidTr="00D50068">
        <w:trPr>
          <w:jc w:val="center"/>
          <w:ins w:id="3525" w:author="Merrick, Riki | APHL" w:date="2022-07-17T17:01:00Z"/>
        </w:trPr>
        <w:tc>
          <w:tcPr>
            <w:tcW w:w="2882" w:type="dxa"/>
            <w:tcBorders>
              <w:top w:val="dotted" w:sz="4" w:space="0" w:color="auto"/>
              <w:left w:val="nil"/>
              <w:bottom w:val="dotted" w:sz="4" w:space="0" w:color="auto"/>
              <w:right w:val="nil"/>
            </w:tcBorders>
            <w:shd w:val="clear" w:color="auto" w:fill="FFFFFF"/>
          </w:tcPr>
          <w:p w14:paraId="0468D7FD" w14:textId="5FC72D02" w:rsidR="00DC3443" w:rsidRPr="00F21240" w:rsidRDefault="00266B55" w:rsidP="00DC3443">
            <w:pPr>
              <w:pStyle w:val="MsgTableBody"/>
              <w:rPr>
                <w:ins w:id="3526" w:author="Merrick, Riki | APHL" w:date="2022-07-17T17:01:00Z"/>
                <w:noProof/>
              </w:rPr>
            </w:pPr>
            <w:ins w:id="3527" w:author="Merrick, Riki | APHL" w:date="2022-07-28T10:24:00Z">
              <w:r>
                <w:rPr>
                  <w:noProof/>
                </w:rPr>
                <w:t xml:space="preserve"> </w:t>
              </w:r>
            </w:ins>
            <w:ins w:id="3528"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4532A893" w14:textId="610C7426" w:rsidR="00DC3443" w:rsidRPr="00F21240" w:rsidRDefault="00DC3443" w:rsidP="00DC3443">
            <w:pPr>
              <w:pStyle w:val="MsgTableBody"/>
              <w:rPr>
                <w:ins w:id="3529" w:author="Merrick, Riki | APHL" w:date="2022-07-17T17:01:00Z"/>
                <w:noProof/>
              </w:rPr>
            </w:pPr>
            <w:ins w:id="3530"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379FAED" w14:textId="77777777" w:rsidR="00DC3443" w:rsidRPr="00F21240" w:rsidRDefault="00DC3443" w:rsidP="00DC3443">
            <w:pPr>
              <w:pStyle w:val="MsgTableBody"/>
              <w:jc w:val="center"/>
              <w:rPr>
                <w:ins w:id="3531"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399C22AD" w14:textId="35D0BC4F" w:rsidR="00DC3443" w:rsidRPr="00F21240" w:rsidRDefault="00DC3443" w:rsidP="00DC3443">
            <w:pPr>
              <w:pStyle w:val="MsgTableBody"/>
              <w:jc w:val="center"/>
              <w:rPr>
                <w:ins w:id="3532" w:author="Merrick, Riki | APHL" w:date="2022-07-17T17:01:00Z"/>
                <w:noProof/>
              </w:rPr>
            </w:pPr>
            <w:ins w:id="3533" w:author="Merrick, Riki | APHL" w:date="2022-07-17T17:01:00Z">
              <w:r>
                <w:rPr>
                  <w:noProof/>
                </w:rPr>
                <w:t>3</w:t>
              </w:r>
            </w:ins>
          </w:p>
        </w:tc>
      </w:tr>
      <w:tr w:rsidR="00DC3443" w:rsidRPr="00715956" w14:paraId="41639B16" w14:textId="77777777" w:rsidTr="00D50068">
        <w:trPr>
          <w:jc w:val="center"/>
          <w:ins w:id="3534" w:author="Merrick, Riki | APHL" w:date="2022-07-17T17:01:00Z"/>
        </w:trPr>
        <w:tc>
          <w:tcPr>
            <w:tcW w:w="2882" w:type="dxa"/>
            <w:tcBorders>
              <w:top w:val="dotted" w:sz="4" w:space="0" w:color="auto"/>
              <w:left w:val="nil"/>
              <w:bottom w:val="dotted" w:sz="4" w:space="0" w:color="auto"/>
              <w:right w:val="nil"/>
            </w:tcBorders>
            <w:shd w:val="clear" w:color="auto" w:fill="FFFFFF"/>
          </w:tcPr>
          <w:p w14:paraId="163B29AB" w14:textId="7FB47CDB" w:rsidR="00DC3443" w:rsidRPr="00F21240" w:rsidRDefault="00266B55" w:rsidP="00DC3443">
            <w:pPr>
              <w:pStyle w:val="MsgTableBody"/>
              <w:rPr>
                <w:ins w:id="3535" w:author="Merrick, Riki | APHL" w:date="2022-07-17T17:01:00Z"/>
                <w:noProof/>
              </w:rPr>
            </w:pPr>
            <w:ins w:id="3536" w:author="Merrick, Riki | APHL" w:date="2022-07-28T10:24:00Z">
              <w:r>
                <w:rPr>
                  <w:noProof/>
                </w:rPr>
                <w:t xml:space="preserve"> </w:t>
              </w:r>
            </w:ins>
            <w:ins w:id="3537"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76BA3765" w14:textId="39F22DF3" w:rsidR="00DC3443" w:rsidRPr="00F21240" w:rsidRDefault="00DC3443" w:rsidP="00DC3443">
            <w:pPr>
              <w:pStyle w:val="MsgTableBody"/>
              <w:rPr>
                <w:ins w:id="3538" w:author="Merrick, Riki | APHL" w:date="2022-07-17T17:01:00Z"/>
                <w:noProof/>
              </w:rPr>
            </w:pPr>
            <w:ins w:id="3539" w:author="Merrick, Riki | APHL" w:date="2022-07-17T17:01: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60EC1952" w14:textId="77777777" w:rsidR="00DC3443" w:rsidRPr="00F21240" w:rsidRDefault="00DC3443" w:rsidP="00DC3443">
            <w:pPr>
              <w:pStyle w:val="MsgTableBody"/>
              <w:jc w:val="center"/>
              <w:rPr>
                <w:ins w:id="3540"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C9453E7" w14:textId="1AD98418" w:rsidR="00DC3443" w:rsidRPr="00F21240" w:rsidRDefault="00DC3443" w:rsidP="00DC3443">
            <w:pPr>
              <w:pStyle w:val="MsgTableBody"/>
              <w:jc w:val="center"/>
              <w:rPr>
                <w:ins w:id="3541" w:author="Merrick, Riki | APHL" w:date="2022-07-17T17:01:00Z"/>
                <w:noProof/>
              </w:rPr>
            </w:pPr>
            <w:ins w:id="3542" w:author="Merrick, Riki | APHL" w:date="2022-07-17T17:01:00Z">
              <w:r>
                <w:rPr>
                  <w:noProof/>
                </w:rPr>
                <w:t>3</w:t>
              </w:r>
            </w:ins>
          </w:p>
        </w:tc>
      </w:tr>
      <w:tr w:rsidR="00DC3443" w:rsidRPr="00715956"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DC3443" w:rsidRPr="00F21240" w:rsidRDefault="00DC3443" w:rsidP="00DC3443">
            <w:pPr>
              <w:pStyle w:val="MsgTableBody"/>
              <w:jc w:val="center"/>
              <w:rPr>
                <w:noProof/>
              </w:rPr>
            </w:pPr>
            <w:r w:rsidRPr="00F21240">
              <w:rPr>
                <w:noProof/>
              </w:rPr>
              <w:t>3</w:t>
            </w:r>
          </w:p>
        </w:tc>
      </w:tr>
      <w:tr w:rsidR="00DC3443" w:rsidRPr="00715956"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DC3443" w:rsidRPr="00F21240" w:rsidRDefault="00DC3443" w:rsidP="00DC3443">
            <w:pPr>
              <w:pStyle w:val="MsgTableBody"/>
              <w:jc w:val="center"/>
              <w:rPr>
                <w:noProof/>
              </w:rPr>
            </w:pPr>
            <w:r w:rsidRPr="00F21240">
              <w:rPr>
                <w:noProof/>
              </w:rPr>
              <w:t>3</w:t>
            </w:r>
          </w:p>
        </w:tc>
      </w:tr>
      <w:tr w:rsidR="00DC3443" w:rsidRPr="00715956"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E5F003C"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DC3443" w:rsidRPr="00F21240" w:rsidRDefault="00DC3443" w:rsidP="00DC3443">
            <w:pPr>
              <w:pStyle w:val="MsgTableBody"/>
              <w:jc w:val="center"/>
              <w:rPr>
                <w:noProof/>
              </w:rPr>
            </w:pPr>
          </w:p>
        </w:tc>
      </w:tr>
    </w:tbl>
    <w:p w14:paraId="78336A80" w14:textId="10A0EE7D" w:rsidR="00AD6CE4"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6BB6" w14:paraId="2F602424" w14:textId="77777777" w:rsidTr="00AE417F">
        <w:trPr>
          <w:jc w:val="center"/>
        </w:trPr>
        <w:tc>
          <w:tcPr>
            <w:tcW w:w="9350" w:type="dxa"/>
            <w:gridSpan w:val="6"/>
          </w:tcPr>
          <w:p w14:paraId="0D451C6C" w14:textId="3DDEBC58" w:rsidR="00AE417F" w:rsidRPr="006D6BB6" w:rsidRDefault="00AE417F" w:rsidP="00AE417F">
            <w:pPr>
              <w:pStyle w:val="ACK-ChoreographyHeader"/>
            </w:pPr>
            <w:r w:rsidRPr="00C20CAF">
              <w:t>Acknowledgment Choreography</w:t>
            </w:r>
          </w:p>
        </w:tc>
      </w:tr>
      <w:tr w:rsidR="00AE417F" w:rsidRPr="006D6BB6" w14:paraId="1A6D853E" w14:textId="77777777" w:rsidTr="00AE417F">
        <w:trPr>
          <w:jc w:val="center"/>
        </w:trPr>
        <w:tc>
          <w:tcPr>
            <w:tcW w:w="9350" w:type="dxa"/>
            <w:gridSpan w:val="6"/>
          </w:tcPr>
          <w:p w14:paraId="18A20383" w14:textId="4F8FBA5F" w:rsidR="00AE417F" w:rsidRPr="00C20CAF" w:rsidRDefault="009118D0" w:rsidP="00AE417F">
            <w:pPr>
              <w:pStyle w:val="ACK-ChoreographyHeader"/>
            </w:pPr>
            <w:r w:rsidRPr="00F21240">
              <w:rPr>
                <w:noProof/>
              </w:rPr>
              <w:t>ADT^A42^ADT_A39</w:t>
            </w:r>
          </w:p>
        </w:tc>
      </w:tr>
      <w:tr w:rsidR="00AD6CE4" w:rsidRPr="006D6BB6" w14:paraId="37DF985F" w14:textId="77777777" w:rsidTr="00AE417F">
        <w:trPr>
          <w:jc w:val="center"/>
        </w:trPr>
        <w:tc>
          <w:tcPr>
            <w:tcW w:w="1521" w:type="dxa"/>
          </w:tcPr>
          <w:p w14:paraId="6789B2B9" w14:textId="77777777" w:rsidR="00AD6CE4" w:rsidRPr="006D6BB6" w:rsidRDefault="00AD6CE4" w:rsidP="00AD6CE4">
            <w:pPr>
              <w:pStyle w:val="ACK-ChoreographyBody"/>
            </w:pPr>
            <w:r w:rsidRPr="006D6BB6">
              <w:t>Field name</w:t>
            </w:r>
          </w:p>
        </w:tc>
        <w:tc>
          <w:tcPr>
            <w:tcW w:w="2302" w:type="dxa"/>
          </w:tcPr>
          <w:p w14:paraId="289A57B9" w14:textId="77777777" w:rsidR="00AD6CE4" w:rsidRPr="006D6BB6" w:rsidRDefault="00AD6CE4" w:rsidP="00AD6CE4">
            <w:pPr>
              <w:pStyle w:val="ACK-ChoreographyBody"/>
            </w:pPr>
            <w:r w:rsidRPr="006D6BB6">
              <w:t>Field Value: Original mode</w:t>
            </w:r>
          </w:p>
        </w:tc>
        <w:tc>
          <w:tcPr>
            <w:tcW w:w="5527" w:type="dxa"/>
            <w:gridSpan w:val="4"/>
          </w:tcPr>
          <w:p w14:paraId="442418FE" w14:textId="77777777" w:rsidR="00AD6CE4" w:rsidRPr="006D6BB6" w:rsidRDefault="00AD6CE4" w:rsidP="00AD6CE4">
            <w:pPr>
              <w:pStyle w:val="ACK-ChoreographyBody"/>
            </w:pPr>
            <w:r w:rsidRPr="006D6BB6">
              <w:t>Field value: Enhanced mode</w:t>
            </w:r>
          </w:p>
        </w:tc>
      </w:tr>
      <w:tr w:rsidR="00AD6CE4" w:rsidRPr="006D6BB6" w14:paraId="762006AB" w14:textId="77777777" w:rsidTr="00AE417F">
        <w:trPr>
          <w:jc w:val="center"/>
        </w:trPr>
        <w:tc>
          <w:tcPr>
            <w:tcW w:w="1521" w:type="dxa"/>
          </w:tcPr>
          <w:p w14:paraId="17E55506" w14:textId="77777777" w:rsidR="00AD6CE4" w:rsidRPr="006D6BB6" w:rsidRDefault="00AD6CE4" w:rsidP="00AD6CE4">
            <w:pPr>
              <w:pStyle w:val="ACK-ChoreographyBody"/>
            </w:pPr>
            <w:r w:rsidRPr="006D6BB6">
              <w:t>MSH.15</w:t>
            </w:r>
          </w:p>
        </w:tc>
        <w:tc>
          <w:tcPr>
            <w:tcW w:w="2302" w:type="dxa"/>
          </w:tcPr>
          <w:p w14:paraId="53FB78DB" w14:textId="77777777" w:rsidR="00AD6CE4" w:rsidRPr="006D6BB6" w:rsidRDefault="00AD6CE4" w:rsidP="00AD6CE4">
            <w:pPr>
              <w:pStyle w:val="ACK-ChoreographyBody"/>
            </w:pPr>
            <w:r w:rsidRPr="006D6BB6">
              <w:t>Blank</w:t>
            </w:r>
          </w:p>
        </w:tc>
        <w:tc>
          <w:tcPr>
            <w:tcW w:w="567" w:type="dxa"/>
          </w:tcPr>
          <w:p w14:paraId="715853CE" w14:textId="77777777" w:rsidR="00AD6CE4" w:rsidRPr="006D6BB6" w:rsidRDefault="00AD6CE4" w:rsidP="00AD6CE4">
            <w:pPr>
              <w:pStyle w:val="ACK-ChoreographyBody"/>
            </w:pPr>
            <w:r w:rsidRPr="006D6BB6">
              <w:t>NE</w:t>
            </w:r>
          </w:p>
        </w:tc>
        <w:tc>
          <w:tcPr>
            <w:tcW w:w="1559" w:type="dxa"/>
          </w:tcPr>
          <w:p w14:paraId="6493F567" w14:textId="77777777" w:rsidR="00AD6CE4" w:rsidRPr="006D6BB6" w:rsidRDefault="00AD6CE4" w:rsidP="00AD6CE4">
            <w:pPr>
              <w:pStyle w:val="ACK-ChoreographyBody"/>
            </w:pPr>
            <w:r w:rsidRPr="006D6BB6">
              <w:t>AL, SU, ER</w:t>
            </w:r>
          </w:p>
        </w:tc>
        <w:tc>
          <w:tcPr>
            <w:tcW w:w="1701" w:type="dxa"/>
          </w:tcPr>
          <w:p w14:paraId="1B3A5C18" w14:textId="77777777" w:rsidR="00AD6CE4" w:rsidRPr="006D6BB6" w:rsidRDefault="00AD6CE4" w:rsidP="00AD6CE4">
            <w:pPr>
              <w:pStyle w:val="ACK-ChoreographyBody"/>
            </w:pPr>
            <w:r w:rsidRPr="006D6BB6">
              <w:t>NE</w:t>
            </w:r>
          </w:p>
        </w:tc>
        <w:tc>
          <w:tcPr>
            <w:tcW w:w="1700" w:type="dxa"/>
          </w:tcPr>
          <w:p w14:paraId="28EBB8DF" w14:textId="77777777" w:rsidR="00AD6CE4" w:rsidRPr="006D6BB6" w:rsidRDefault="00AD6CE4" w:rsidP="00AD6CE4">
            <w:pPr>
              <w:pStyle w:val="ACK-ChoreographyBody"/>
            </w:pPr>
            <w:r w:rsidRPr="006D6BB6">
              <w:t>AL, SU, ER</w:t>
            </w:r>
          </w:p>
        </w:tc>
      </w:tr>
      <w:tr w:rsidR="00AD6CE4" w:rsidRPr="006D6BB6" w14:paraId="7F6CCFC0" w14:textId="77777777" w:rsidTr="00AE417F">
        <w:trPr>
          <w:jc w:val="center"/>
        </w:trPr>
        <w:tc>
          <w:tcPr>
            <w:tcW w:w="1521" w:type="dxa"/>
          </w:tcPr>
          <w:p w14:paraId="45ACCF26" w14:textId="77777777" w:rsidR="00AD6CE4" w:rsidRPr="006D6BB6" w:rsidRDefault="00AD6CE4" w:rsidP="00AD6CE4">
            <w:pPr>
              <w:pStyle w:val="ACK-ChoreographyBody"/>
            </w:pPr>
            <w:r w:rsidRPr="006D6BB6">
              <w:t>MSH.16</w:t>
            </w:r>
          </w:p>
        </w:tc>
        <w:tc>
          <w:tcPr>
            <w:tcW w:w="2302" w:type="dxa"/>
          </w:tcPr>
          <w:p w14:paraId="1193B68E" w14:textId="77777777" w:rsidR="00AD6CE4" w:rsidRPr="006D6BB6" w:rsidRDefault="00AD6CE4" w:rsidP="00AD6CE4">
            <w:pPr>
              <w:pStyle w:val="ACK-ChoreographyBody"/>
            </w:pPr>
            <w:r w:rsidRPr="006D6BB6">
              <w:t>Blank</w:t>
            </w:r>
          </w:p>
        </w:tc>
        <w:tc>
          <w:tcPr>
            <w:tcW w:w="567" w:type="dxa"/>
          </w:tcPr>
          <w:p w14:paraId="6ACF1F94" w14:textId="77777777" w:rsidR="00AD6CE4" w:rsidRPr="006D6BB6" w:rsidRDefault="00AD6CE4" w:rsidP="00AD6CE4">
            <w:pPr>
              <w:pStyle w:val="ACK-ChoreographyBody"/>
            </w:pPr>
            <w:r w:rsidRPr="006D6BB6">
              <w:t>NE</w:t>
            </w:r>
          </w:p>
        </w:tc>
        <w:tc>
          <w:tcPr>
            <w:tcW w:w="1559" w:type="dxa"/>
          </w:tcPr>
          <w:p w14:paraId="26FB613C" w14:textId="77777777" w:rsidR="00AD6CE4" w:rsidRPr="006D6BB6" w:rsidRDefault="00AD6CE4" w:rsidP="00AD6CE4">
            <w:pPr>
              <w:pStyle w:val="ACK-ChoreographyBody"/>
            </w:pPr>
            <w:r w:rsidRPr="006D6BB6">
              <w:t>NE</w:t>
            </w:r>
          </w:p>
        </w:tc>
        <w:tc>
          <w:tcPr>
            <w:tcW w:w="1701" w:type="dxa"/>
          </w:tcPr>
          <w:p w14:paraId="14CE0700" w14:textId="77777777" w:rsidR="00AD6CE4" w:rsidRPr="006D6BB6" w:rsidRDefault="00AD6CE4" w:rsidP="00AD6CE4">
            <w:pPr>
              <w:pStyle w:val="ACK-ChoreographyBody"/>
            </w:pPr>
            <w:r w:rsidRPr="006D6BB6">
              <w:t>AL, SU, ER</w:t>
            </w:r>
          </w:p>
        </w:tc>
        <w:tc>
          <w:tcPr>
            <w:tcW w:w="1700" w:type="dxa"/>
          </w:tcPr>
          <w:p w14:paraId="3EEF5A6D" w14:textId="77777777" w:rsidR="00AD6CE4" w:rsidRPr="006D6BB6" w:rsidRDefault="00AD6CE4" w:rsidP="00AD6CE4">
            <w:pPr>
              <w:pStyle w:val="ACK-ChoreographyBody"/>
            </w:pPr>
            <w:r w:rsidRPr="006D6BB6">
              <w:t>AL, SU, ER</w:t>
            </w:r>
          </w:p>
        </w:tc>
      </w:tr>
      <w:tr w:rsidR="00AD6CE4" w:rsidRPr="006D6BB6" w14:paraId="7461F7F5" w14:textId="77777777" w:rsidTr="00AE417F">
        <w:trPr>
          <w:jc w:val="center"/>
        </w:trPr>
        <w:tc>
          <w:tcPr>
            <w:tcW w:w="1521" w:type="dxa"/>
          </w:tcPr>
          <w:p w14:paraId="0C6AF5E2" w14:textId="77777777" w:rsidR="00AD6CE4" w:rsidRPr="006D6BB6" w:rsidRDefault="00AD6CE4" w:rsidP="00AD6CE4">
            <w:pPr>
              <w:pStyle w:val="ACK-ChoreographyBody"/>
            </w:pPr>
            <w:r w:rsidRPr="006D6BB6">
              <w:t>Immediate Ack</w:t>
            </w:r>
          </w:p>
        </w:tc>
        <w:tc>
          <w:tcPr>
            <w:tcW w:w="2302" w:type="dxa"/>
          </w:tcPr>
          <w:p w14:paraId="7E679FC3" w14:textId="77777777" w:rsidR="00AD6CE4" w:rsidRPr="006D6BB6" w:rsidRDefault="00AD6CE4" w:rsidP="00AD6CE4">
            <w:pPr>
              <w:pStyle w:val="ACK-ChoreographyBody"/>
            </w:pPr>
            <w:r w:rsidRPr="006D6BB6">
              <w:t>-</w:t>
            </w:r>
          </w:p>
        </w:tc>
        <w:tc>
          <w:tcPr>
            <w:tcW w:w="567" w:type="dxa"/>
          </w:tcPr>
          <w:p w14:paraId="6868F2AD" w14:textId="77777777" w:rsidR="00AD6CE4" w:rsidRPr="006D6BB6" w:rsidRDefault="00AD6CE4" w:rsidP="00AD6CE4">
            <w:pPr>
              <w:pStyle w:val="ACK-ChoreographyBody"/>
            </w:pPr>
            <w:r w:rsidRPr="006D6BB6">
              <w:t>-</w:t>
            </w:r>
          </w:p>
        </w:tc>
        <w:tc>
          <w:tcPr>
            <w:tcW w:w="1559" w:type="dxa"/>
          </w:tcPr>
          <w:p w14:paraId="1D32B3FC" w14:textId="6FEFC08A"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1" w:type="dxa"/>
          </w:tcPr>
          <w:p w14:paraId="3D2F9BEB" w14:textId="77777777" w:rsidR="00AD6CE4" w:rsidRPr="006D6BB6" w:rsidRDefault="00AD6CE4" w:rsidP="00AD6CE4">
            <w:pPr>
              <w:pStyle w:val="ACK-ChoreographyBody"/>
            </w:pPr>
            <w:r w:rsidRPr="006D6BB6">
              <w:t>-</w:t>
            </w:r>
          </w:p>
        </w:tc>
        <w:tc>
          <w:tcPr>
            <w:tcW w:w="1700" w:type="dxa"/>
          </w:tcPr>
          <w:p w14:paraId="667D6A40" w14:textId="75AF8F65" w:rsidR="00AD6CE4" w:rsidRPr="006D6BB6" w:rsidRDefault="00AD6CE4" w:rsidP="00AD6CE4">
            <w:pPr>
              <w:pStyle w:val="ACK-ChoreographyBody"/>
            </w:pPr>
            <w:r w:rsidRPr="006D6BB6">
              <w:rPr>
                <w:szCs w:val="16"/>
              </w:rPr>
              <w:t>ACK^</w:t>
            </w:r>
            <w:r>
              <w:rPr>
                <w:szCs w:val="16"/>
              </w:rPr>
              <w:t>A42</w:t>
            </w:r>
            <w:r w:rsidRPr="006D6BB6">
              <w:rPr>
                <w:szCs w:val="16"/>
              </w:rPr>
              <w:t>^ACK</w:t>
            </w:r>
          </w:p>
        </w:tc>
      </w:tr>
      <w:tr w:rsidR="00AD6CE4" w:rsidRPr="006D6BB6" w14:paraId="387F3992" w14:textId="77777777" w:rsidTr="00AE417F">
        <w:trPr>
          <w:jc w:val="center"/>
        </w:trPr>
        <w:tc>
          <w:tcPr>
            <w:tcW w:w="1521" w:type="dxa"/>
          </w:tcPr>
          <w:p w14:paraId="6D72629E" w14:textId="77777777" w:rsidR="00AD6CE4" w:rsidRPr="006D6BB6" w:rsidRDefault="00AD6CE4" w:rsidP="00AD6CE4">
            <w:pPr>
              <w:pStyle w:val="ACK-ChoreographyBody"/>
            </w:pPr>
            <w:r w:rsidRPr="006D6BB6">
              <w:t>Application Ack</w:t>
            </w:r>
          </w:p>
        </w:tc>
        <w:tc>
          <w:tcPr>
            <w:tcW w:w="2302" w:type="dxa"/>
          </w:tcPr>
          <w:p w14:paraId="583E47E6" w14:textId="34EFD5F4" w:rsidR="00AD6CE4" w:rsidRPr="006D6BB6" w:rsidRDefault="00AD6CE4" w:rsidP="00AD6CE4">
            <w:pPr>
              <w:pStyle w:val="ACK-ChoreographyBody"/>
            </w:pPr>
            <w:r>
              <w:rPr>
                <w:szCs w:val="16"/>
              </w:rPr>
              <w:t>ADT</w:t>
            </w:r>
            <w:r w:rsidRPr="006D6BB6">
              <w:rPr>
                <w:szCs w:val="16"/>
              </w:rPr>
              <w:t>^</w:t>
            </w:r>
            <w:r>
              <w:rPr>
                <w:szCs w:val="16"/>
              </w:rPr>
              <w:t>A42</w:t>
            </w:r>
            <w:r w:rsidRPr="006D6BB6">
              <w:rPr>
                <w:szCs w:val="16"/>
              </w:rPr>
              <w:t>^</w:t>
            </w:r>
            <w:r>
              <w:rPr>
                <w:szCs w:val="16"/>
              </w:rPr>
              <w:t>ADT</w:t>
            </w:r>
            <w:r w:rsidRPr="006D6BB6">
              <w:rPr>
                <w:szCs w:val="16"/>
              </w:rPr>
              <w:t>_</w:t>
            </w:r>
            <w:r>
              <w:rPr>
                <w:szCs w:val="16"/>
              </w:rPr>
              <w:t>A39</w:t>
            </w:r>
          </w:p>
        </w:tc>
        <w:tc>
          <w:tcPr>
            <w:tcW w:w="567" w:type="dxa"/>
          </w:tcPr>
          <w:p w14:paraId="6859302C" w14:textId="77777777" w:rsidR="00AD6CE4" w:rsidRPr="006D6BB6" w:rsidRDefault="00AD6CE4" w:rsidP="00AD6CE4">
            <w:pPr>
              <w:pStyle w:val="ACK-ChoreographyBody"/>
            </w:pPr>
            <w:r w:rsidRPr="006D6BB6">
              <w:t>-</w:t>
            </w:r>
          </w:p>
        </w:tc>
        <w:tc>
          <w:tcPr>
            <w:tcW w:w="1559" w:type="dxa"/>
          </w:tcPr>
          <w:p w14:paraId="4099FE39" w14:textId="77777777" w:rsidR="00AD6CE4" w:rsidRPr="006D6BB6" w:rsidRDefault="00AD6CE4" w:rsidP="00AD6CE4">
            <w:pPr>
              <w:pStyle w:val="ACK-ChoreographyBody"/>
            </w:pPr>
            <w:r w:rsidRPr="006D6BB6">
              <w:t>-</w:t>
            </w:r>
          </w:p>
        </w:tc>
        <w:tc>
          <w:tcPr>
            <w:tcW w:w="1701" w:type="dxa"/>
          </w:tcPr>
          <w:p w14:paraId="6EBA9C4F" w14:textId="5BBA523C"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0" w:type="dxa"/>
          </w:tcPr>
          <w:p w14:paraId="080B671B" w14:textId="15F1BB6A" w:rsidR="00AD6CE4" w:rsidRPr="006D6BB6" w:rsidRDefault="00AD6CE4" w:rsidP="00AD6CE4">
            <w:pPr>
              <w:pStyle w:val="ACK-ChoreographyBody"/>
            </w:pPr>
            <w:r w:rsidRPr="006D6BB6">
              <w:rPr>
                <w:szCs w:val="16"/>
              </w:rPr>
              <w:t>ACK^</w:t>
            </w:r>
            <w:r>
              <w:rPr>
                <w:szCs w:val="16"/>
              </w:rPr>
              <w:t>A42</w:t>
            </w:r>
            <w:r w:rsidRPr="006D6BB6">
              <w:rPr>
                <w:szCs w:val="16"/>
              </w:rPr>
              <w:t>^ACK</w:t>
            </w:r>
          </w:p>
        </w:tc>
      </w:tr>
    </w:tbl>
    <w:p w14:paraId="24E6B713" w14:textId="77777777" w:rsidR="00715956" w:rsidRPr="00F21240" w:rsidRDefault="00715956">
      <w:pPr>
        <w:rPr>
          <w:noProof/>
        </w:rPr>
      </w:pPr>
    </w:p>
    <w:p w14:paraId="420A275F" w14:textId="77777777" w:rsidR="00715956" w:rsidRPr="00F21240" w:rsidRDefault="00715956">
      <w:pPr>
        <w:pStyle w:val="MsgTableCaption"/>
        <w:rPr>
          <w:noProof/>
        </w:rPr>
      </w:pPr>
      <w:r w:rsidRPr="00F21240">
        <w:rPr>
          <w:noProof/>
        </w:rPr>
        <w:t>ACK^A42^ACK: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F21240" w:rsidRDefault="00715956">
            <w:pPr>
              <w:pStyle w:val="MsgTableHeader"/>
              <w:jc w:val="center"/>
              <w:rPr>
                <w:noProof/>
              </w:rPr>
            </w:pPr>
            <w:r w:rsidRPr="00F21240">
              <w:rPr>
                <w:noProof/>
              </w:rPr>
              <w:t>Chapter</w:t>
            </w:r>
          </w:p>
        </w:tc>
      </w:tr>
      <w:tr w:rsidR="00715956" w:rsidRPr="00715956"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F21240" w:rsidRDefault="00715956">
            <w:pPr>
              <w:pStyle w:val="MsgTableBody"/>
              <w:jc w:val="center"/>
              <w:rPr>
                <w:noProof/>
              </w:rPr>
            </w:pPr>
            <w:r w:rsidRPr="00F21240">
              <w:rPr>
                <w:noProof/>
              </w:rPr>
              <w:t>2</w:t>
            </w:r>
          </w:p>
        </w:tc>
      </w:tr>
      <w:tr w:rsidR="00715956" w:rsidRPr="00715956"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F21240" w:rsidRDefault="00715956">
            <w:pPr>
              <w:pStyle w:val="MsgTableBody"/>
              <w:jc w:val="center"/>
              <w:rPr>
                <w:noProof/>
              </w:rPr>
            </w:pPr>
            <w:r w:rsidRPr="00F21240">
              <w:rPr>
                <w:noProof/>
              </w:rPr>
              <w:t>2</w:t>
            </w:r>
          </w:p>
        </w:tc>
      </w:tr>
      <w:tr w:rsidR="00715956" w:rsidRPr="00715956"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F21240" w:rsidRDefault="00715956">
            <w:pPr>
              <w:pStyle w:val="MsgTableBody"/>
              <w:jc w:val="center"/>
              <w:rPr>
                <w:noProof/>
              </w:rPr>
            </w:pPr>
            <w:r w:rsidRPr="00F21240">
              <w:rPr>
                <w:noProof/>
              </w:rPr>
              <w:t>2</w:t>
            </w:r>
          </w:p>
        </w:tc>
      </w:tr>
      <w:tr w:rsidR="00715956" w:rsidRPr="00715956"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F21240" w:rsidRDefault="00715956">
            <w:pPr>
              <w:pStyle w:val="MsgTableBody"/>
              <w:jc w:val="center"/>
              <w:rPr>
                <w:noProof/>
              </w:rPr>
            </w:pPr>
            <w:r w:rsidRPr="00F21240">
              <w:rPr>
                <w:noProof/>
              </w:rPr>
              <w:t>2</w:t>
            </w:r>
          </w:p>
        </w:tc>
      </w:tr>
      <w:tr w:rsidR="00715956" w:rsidRPr="00715956"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F21240" w:rsidRDefault="00715956">
            <w:pPr>
              <w:pStyle w:val="MsgTableBody"/>
              <w:jc w:val="center"/>
              <w:rPr>
                <w:noProof/>
              </w:rPr>
            </w:pPr>
            <w:r w:rsidRPr="00F21240">
              <w:rPr>
                <w:noProof/>
              </w:rPr>
              <w:t>2</w:t>
            </w:r>
          </w:p>
        </w:tc>
      </w:tr>
    </w:tbl>
    <w:p w14:paraId="527F93F5" w14:textId="290642AF" w:rsidR="00D42E64" w:rsidRDefault="00D42E64" w:rsidP="00AE417F">
      <w:bookmarkStart w:id="3543" w:name="_Toc1815981"/>
      <w:bookmarkStart w:id="3544" w:name="_Toc21372525"/>
      <w:bookmarkStart w:id="3545" w:name="_Toc175991999"/>
      <w:bookmarkStart w:id="3546"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6BB6" w14:paraId="02DE3B45" w14:textId="77777777" w:rsidTr="00AE417F">
        <w:trPr>
          <w:jc w:val="center"/>
        </w:trPr>
        <w:tc>
          <w:tcPr>
            <w:tcW w:w="7054" w:type="dxa"/>
            <w:gridSpan w:val="4"/>
          </w:tcPr>
          <w:p w14:paraId="19B654C1" w14:textId="14701F6E" w:rsidR="00AE417F" w:rsidRPr="006D6BB6" w:rsidRDefault="00AE417F" w:rsidP="00AE417F">
            <w:pPr>
              <w:pStyle w:val="ACK-ChoreographyHeader"/>
            </w:pPr>
            <w:r w:rsidRPr="00C20CAF">
              <w:t>Acknowledgment Choreography</w:t>
            </w:r>
          </w:p>
        </w:tc>
      </w:tr>
      <w:tr w:rsidR="00AE417F" w:rsidRPr="006D6BB6" w14:paraId="76CBD348" w14:textId="77777777" w:rsidTr="00AE417F">
        <w:trPr>
          <w:jc w:val="center"/>
        </w:trPr>
        <w:tc>
          <w:tcPr>
            <w:tcW w:w="7054" w:type="dxa"/>
            <w:gridSpan w:val="4"/>
          </w:tcPr>
          <w:p w14:paraId="3F3531FF" w14:textId="55323CA6" w:rsidR="00AE417F" w:rsidRPr="00C20CAF" w:rsidRDefault="009118D0" w:rsidP="00AE417F">
            <w:pPr>
              <w:pStyle w:val="ACK-ChoreographyHeader"/>
            </w:pPr>
            <w:r w:rsidRPr="00F21240">
              <w:rPr>
                <w:noProof/>
              </w:rPr>
              <w:t>ACK^A42^ACK</w:t>
            </w:r>
          </w:p>
        </w:tc>
      </w:tr>
      <w:tr w:rsidR="00D42E64" w:rsidRPr="006D6BB6" w14:paraId="6F6546DB" w14:textId="77777777" w:rsidTr="00594536">
        <w:trPr>
          <w:jc w:val="center"/>
        </w:trPr>
        <w:tc>
          <w:tcPr>
            <w:tcW w:w="1458" w:type="dxa"/>
          </w:tcPr>
          <w:p w14:paraId="035C051C" w14:textId="77777777" w:rsidR="00D42E64" w:rsidRPr="006D6BB6" w:rsidRDefault="00D42E64" w:rsidP="0025077B">
            <w:pPr>
              <w:pStyle w:val="ACK-ChoreographyBody"/>
            </w:pPr>
            <w:r w:rsidRPr="006D6BB6">
              <w:t>Field name</w:t>
            </w:r>
          </w:p>
        </w:tc>
        <w:tc>
          <w:tcPr>
            <w:tcW w:w="2478" w:type="dxa"/>
          </w:tcPr>
          <w:p w14:paraId="7C3CB43F" w14:textId="77777777" w:rsidR="00D42E64" w:rsidRPr="006D6BB6" w:rsidRDefault="00D42E64" w:rsidP="0025077B">
            <w:pPr>
              <w:pStyle w:val="ACK-ChoreographyBody"/>
            </w:pPr>
            <w:r w:rsidRPr="006D6BB6">
              <w:t>Field Value: Original mode</w:t>
            </w:r>
          </w:p>
        </w:tc>
        <w:tc>
          <w:tcPr>
            <w:tcW w:w="3118" w:type="dxa"/>
            <w:gridSpan w:val="2"/>
          </w:tcPr>
          <w:p w14:paraId="3FDBD41E" w14:textId="77777777" w:rsidR="00D42E64" w:rsidRPr="006D6BB6" w:rsidRDefault="00D42E64" w:rsidP="0025077B">
            <w:pPr>
              <w:pStyle w:val="ACK-ChoreographyBody"/>
            </w:pPr>
            <w:r w:rsidRPr="006D6BB6">
              <w:t>Field value: Enhanced mode</w:t>
            </w:r>
          </w:p>
        </w:tc>
      </w:tr>
      <w:tr w:rsidR="00A57961" w:rsidRPr="006D6BB6" w14:paraId="5B4A642D" w14:textId="77777777" w:rsidTr="00594536">
        <w:trPr>
          <w:jc w:val="center"/>
        </w:trPr>
        <w:tc>
          <w:tcPr>
            <w:tcW w:w="1458" w:type="dxa"/>
          </w:tcPr>
          <w:p w14:paraId="1B5C3619" w14:textId="77777777" w:rsidR="00A57961" w:rsidRPr="006D6BB6" w:rsidRDefault="00A57961" w:rsidP="0025077B">
            <w:pPr>
              <w:pStyle w:val="ACK-ChoreographyBody"/>
            </w:pPr>
            <w:r w:rsidRPr="006D6BB6">
              <w:t>MSH.15</w:t>
            </w:r>
          </w:p>
        </w:tc>
        <w:tc>
          <w:tcPr>
            <w:tcW w:w="2478" w:type="dxa"/>
          </w:tcPr>
          <w:p w14:paraId="3B941E58" w14:textId="77777777" w:rsidR="00A57961" w:rsidRPr="006D6BB6" w:rsidRDefault="00A57961" w:rsidP="0025077B">
            <w:pPr>
              <w:pStyle w:val="ACK-ChoreographyBody"/>
            </w:pPr>
            <w:r w:rsidRPr="006D6BB6">
              <w:t>Blank</w:t>
            </w:r>
          </w:p>
        </w:tc>
        <w:tc>
          <w:tcPr>
            <w:tcW w:w="850" w:type="dxa"/>
          </w:tcPr>
          <w:p w14:paraId="3C5CF7D3" w14:textId="77777777" w:rsidR="00A57961" w:rsidRPr="006D6BB6" w:rsidRDefault="00A57961" w:rsidP="0025077B">
            <w:pPr>
              <w:pStyle w:val="ACK-ChoreographyBody"/>
            </w:pPr>
            <w:r w:rsidRPr="006D6BB6">
              <w:t>NE</w:t>
            </w:r>
          </w:p>
        </w:tc>
        <w:tc>
          <w:tcPr>
            <w:tcW w:w="2268" w:type="dxa"/>
          </w:tcPr>
          <w:p w14:paraId="559C3C08" w14:textId="77777777" w:rsidR="00A57961" w:rsidRPr="006D6BB6" w:rsidRDefault="00A57961" w:rsidP="0025077B">
            <w:pPr>
              <w:pStyle w:val="ACK-ChoreographyBody"/>
            </w:pPr>
            <w:r w:rsidRPr="006D6BB6">
              <w:t>AL, SU, ER</w:t>
            </w:r>
          </w:p>
        </w:tc>
      </w:tr>
      <w:tr w:rsidR="00A57961" w:rsidRPr="006D6BB6" w14:paraId="58458616" w14:textId="77777777" w:rsidTr="00594536">
        <w:trPr>
          <w:jc w:val="center"/>
        </w:trPr>
        <w:tc>
          <w:tcPr>
            <w:tcW w:w="1458" w:type="dxa"/>
          </w:tcPr>
          <w:p w14:paraId="4FF1F2A1" w14:textId="77777777" w:rsidR="00A57961" w:rsidRPr="006D6BB6" w:rsidRDefault="00A57961" w:rsidP="0025077B">
            <w:pPr>
              <w:pStyle w:val="ACK-ChoreographyBody"/>
            </w:pPr>
            <w:r w:rsidRPr="006D6BB6">
              <w:t>MSH.16</w:t>
            </w:r>
          </w:p>
        </w:tc>
        <w:tc>
          <w:tcPr>
            <w:tcW w:w="2478" w:type="dxa"/>
          </w:tcPr>
          <w:p w14:paraId="0FF5F3FE" w14:textId="77777777" w:rsidR="00A57961" w:rsidRPr="006D6BB6" w:rsidRDefault="00A57961" w:rsidP="0025077B">
            <w:pPr>
              <w:pStyle w:val="ACK-ChoreographyBody"/>
            </w:pPr>
            <w:r w:rsidRPr="006D6BB6">
              <w:t>Blank</w:t>
            </w:r>
          </w:p>
        </w:tc>
        <w:tc>
          <w:tcPr>
            <w:tcW w:w="850" w:type="dxa"/>
          </w:tcPr>
          <w:p w14:paraId="699E0128" w14:textId="77777777" w:rsidR="00A57961" w:rsidRPr="006D6BB6" w:rsidRDefault="00A57961" w:rsidP="0025077B">
            <w:pPr>
              <w:pStyle w:val="ACK-ChoreographyBody"/>
            </w:pPr>
            <w:r w:rsidRPr="006D6BB6">
              <w:t>NE</w:t>
            </w:r>
          </w:p>
        </w:tc>
        <w:tc>
          <w:tcPr>
            <w:tcW w:w="2268" w:type="dxa"/>
          </w:tcPr>
          <w:p w14:paraId="6D9F49F9" w14:textId="77777777" w:rsidR="00A57961" w:rsidRPr="006D6BB6" w:rsidRDefault="00A57961" w:rsidP="0025077B">
            <w:pPr>
              <w:pStyle w:val="ACK-ChoreographyBody"/>
            </w:pPr>
            <w:r w:rsidRPr="006D6BB6">
              <w:t>NE</w:t>
            </w:r>
          </w:p>
        </w:tc>
      </w:tr>
      <w:tr w:rsidR="00A57961" w:rsidRPr="006D6BB6" w14:paraId="5114DD3A" w14:textId="77777777" w:rsidTr="00594536">
        <w:trPr>
          <w:jc w:val="center"/>
        </w:trPr>
        <w:tc>
          <w:tcPr>
            <w:tcW w:w="1458" w:type="dxa"/>
          </w:tcPr>
          <w:p w14:paraId="7E35DE9E" w14:textId="77777777" w:rsidR="00A57961" w:rsidRPr="006D6BB6" w:rsidRDefault="00A57961" w:rsidP="0025077B">
            <w:pPr>
              <w:pStyle w:val="ACK-ChoreographyBody"/>
            </w:pPr>
            <w:r w:rsidRPr="006D6BB6">
              <w:t>Immediate Ack</w:t>
            </w:r>
          </w:p>
        </w:tc>
        <w:tc>
          <w:tcPr>
            <w:tcW w:w="2478" w:type="dxa"/>
          </w:tcPr>
          <w:p w14:paraId="73AA516D" w14:textId="77777777" w:rsidR="00A57961" w:rsidRPr="006D6BB6" w:rsidRDefault="00A57961" w:rsidP="0025077B">
            <w:pPr>
              <w:pStyle w:val="ACK-ChoreographyBody"/>
            </w:pPr>
            <w:r w:rsidRPr="006D6BB6">
              <w:t>-</w:t>
            </w:r>
          </w:p>
        </w:tc>
        <w:tc>
          <w:tcPr>
            <w:tcW w:w="850" w:type="dxa"/>
          </w:tcPr>
          <w:p w14:paraId="6802B084" w14:textId="77777777" w:rsidR="00A57961" w:rsidRPr="006D6BB6" w:rsidRDefault="00A57961" w:rsidP="0025077B">
            <w:pPr>
              <w:pStyle w:val="ACK-ChoreographyBody"/>
            </w:pPr>
            <w:r w:rsidRPr="006D6BB6">
              <w:t>-</w:t>
            </w:r>
          </w:p>
        </w:tc>
        <w:tc>
          <w:tcPr>
            <w:tcW w:w="2268" w:type="dxa"/>
          </w:tcPr>
          <w:p w14:paraId="4A3AA3C6" w14:textId="31F5460A" w:rsidR="00A57961" w:rsidRPr="006D6BB6" w:rsidRDefault="00A57961" w:rsidP="0025077B">
            <w:pPr>
              <w:pStyle w:val="ACK-ChoreographyBody"/>
            </w:pPr>
            <w:r w:rsidRPr="006D6BB6">
              <w:rPr>
                <w:szCs w:val="16"/>
              </w:rPr>
              <w:t>ACK^</w:t>
            </w:r>
            <w:r>
              <w:rPr>
                <w:szCs w:val="16"/>
              </w:rPr>
              <w:t>A42</w:t>
            </w:r>
            <w:r w:rsidRPr="006D6BB6">
              <w:rPr>
                <w:szCs w:val="16"/>
              </w:rPr>
              <w:t>^ACK</w:t>
            </w:r>
          </w:p>
        </w:tc>
      </w:tr>
      <w:tr w:rsidR="00A57961" w:rsidRPr="006D6BB6" w14:paraId="54B83992" w14:textId="77777777" w:rsidTr="00594536">
        <w:trPr>
          <w:jc w:val="center"/>
        </w:trPr>
        <w:tc>
          <w:tcPr>
            <w:tcW w:w="1458" w:type="dxa"/>
          </w:tcPr>
          <w:p w14:paraId="2877EAFD" w14:textId="77777777" w:rsidR="00A57961" w:rsidRPr="006D6BB6" w:rsidRDefault="00A57961" w:rsidP="0025077B">
            <w:pPr>
              <w:pStyle w:val="ACK-ChoreographyBody"/>
            </w:pPr>
            <w:r w:rsidRPr="006D6BB6">
              <w:t>Application Ack</w:t>
            </w:r>
          </w:p>
        </w:tc>
        <w:tc>
          <w:tcPr>
            <w:tcW w:w="2478" w:type="dxa"/>
          </w:tcPr>
          <w:p w14:paraId="1B7EBB7D" w14:textId="677E5E11" w:rsidR="00A57961" w:rsidRPr="006D6BB6" w:rsidRDefault="00A57961" w:rsidP="0025077B">
            <w:pPr>
              <w:pStyle w:val="ACK-ChoreographyBody"/>
            </w:pPr>
            <w:r>
              <w:rPr>
                <w:szCs w:val="16"/>
              </w:rPr>
              <w:t>-</w:t>
            </w:r>
          </w:p>
        </w:tc>
        <w:tc>
          <w:tcPr>
            <w:tcW w:w="850" w:type="dxa"/>
          </w:tcPr>
          <w:p w14:paraId="67EB5A23" w14:textId="77777777" w:rsidR="00A57961" w:rsidRPr="006D6BB6" w:rsidRDefault="00A57961" w:rsidP="0025077B">
            <w:pPr>
              <w:pStyle w:val="ACK-ChoreographyBody"/>
            </w:pPr>
            <w:r w:rsidRPr="006D6BB6">
              <w:t>-</w:t>
            </w:r>
          </w:p>
        </w:tc>
        <w:tc>
          <w:tcPr>
            <w:tcW w:w="2268" w:type="dxa"/>
          </w:tcPr>
          <w:p w14:paraId="4AEDE59A" w14:textId="77777777" w:rsidR="00A57961" w:rsidRPr="006D6BB6" w:rsidRDefault="00A57961" w:rsidP="0025077B">
            <w:pPr>
              <w:pStyle w:val="ACK-ChoreographyBody"/>
            </w:pPr>
            <w:r w:rsidRPr="006D6BB6">
              <w:t>-</w:t>
            </w:r>
          </w:p>
        </w:tc>
      </w:tr>
    </w:tbl>
    <w:p w14:paraId="3A8582D6" w14:textId="77777777" w:rsidR="00715956" w:rsidRPr="00F21240" w:rsidRDefault="00715956">
      <w:pPr>
        <w:pStyle w:val="Heading3"/>
        <w:rPr>
          <w:noProof/>
        </w:rPr>
      </w:pPr>
      <w:bookmarkStart w:id="3547" w:name="_Toc27754828"/>
      <w:bookmarkStart w:id="3548" w:name="_Toc109892123"/>
      <w:r w:rsidRPr="00F21240">
        <w:rPr>
          <w:noProof/>
        </w:rPr>
        <w:t>ADT/ACK - Move Patient Information - Patient Identifier List (Event A43</w:t>
      </w:r>
      <w:r w:rsidRPr="00F21240">
        <w:rPr>
          <w:noProof/>
        </w:rPr>
        <w:fldChar w:fldCharType="begin"/>
      </w:r>
      <w:r w:rsidRPr="00F21240">
        <w:rPr>
          <w:noProof/>
        </w:rPr>
        <w:instrText>XE "A43"</w:instrText>
      </w:r>
      <w:r w:rsidRPr="00F21240">
        <w:rPr>
          <w:noProof/>
        </w:rPr>
        <w:fldChar w:fldCharType="end"/>
      </w:r>
      <w:r w:rsidRPr="00F21240">
        <w:rPr>
          <w:noProof/>
        </w:rPr>
        <w:t>)</w:t>
      </w:r>
      <w:bookmarkEnd w:id="3543"/>
      <w:bookmarkEnd w:id="3544"/>
      <w:bookmarkEnd w:id="3545"/>
      <w:bookmarkEnd w:id="3546"/>
      <w:bookmarkEnd w:id="3547"/>
      <w:bookmarkEnd w:id="3548"/>
    </w:p>
    <w:p w14:paraId="2EF91BB1" w14:textId="77777777" w:rsidR="00715956" w:rsidRPr="00F21240" w:rsidRDefault="00715956">
      <w:pPr>
        <w:pStyle w:val="NormalIndented"/>
        <w:rPr>
          <w:noProof/>
        </w:rPr>
      </w:pPr>
      <w:r w:rsidRPr="00F21240">
        <w:rPr>
          <w:noProof/>
        </w:rPr>
        <w:t xml:space="preserve">A move has been done at the patient identifier list level.  Identifier to be moved in the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F21240">
        <w:rPr>
          <w:rStyle w:val="ReferenceAttribute"/>
          <w:noProof/>
        </w:rPr>
        <w:t>MRG-1 - Prior Patient Identifier List</w:t>
      </w:r>
      <w:r w:rsidRPr="00F21240">
        <w:rPr>
          <w:noProof/>
        </w:rPr>
        <w:t xml:space="preserve">) may or may not have accounts, which may or may not have visits.  In any case, all subordinate data sets associated with the identifier in </w:t>
      </w:r>
      <w:r w:rsidRPr="00F21240">
        <w:rPr>
          <w:rStyle w:val="ReferenceAttribute"/>
          <w:noProof/>
        </w:rPr>
        <w:t>MRG-1 - Prior Patient Identifier List</w:t>
      </w:r>
      <w:r w:rsidRPr="00F21240">
        <w:rPr>
          <w:noProof/>
        </w:rPr>
        <w:t xml:space="preserve"> are moved along with the identifier, from the "incorrect source patient ID" to the "correct target patient ID."</w:t>
      </w:r>
    </w:p>
    <w:p w14:paraId="25A827E0" w14:textId="77777777" w:rsidR="00715956" w:rsidRPr="00F21240" w:rsidRDefault="00715956">
      <w:pPr>
        <w:pStyle w:val="NormalIndented"/>
        <w:rPr>
          <w:noProof/>
        </w:rPr>
      </w:pPr>
      <w:r w:rsidRPr="00F21240">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PID-3 - Patient Identifier List</w:t>
      </w:r>
      <w:r w:rsidRPr="00F21240">
        <w:rPr>
          <w:noProof/>
        </w:rPr>
        <w:t>), which may be application and/or implementation specific and therefore require site negotiation.</w:t>
      </w:r>
    </w:p>
    <w:p w14:paraId="28DD04BF"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20BE3A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F21240">
        <w:rPr>
          <w:rStyle w:val="ReferenceAttribute"/>
          <w:noProof/>
        </w:rPr>
        <w:t>PID-3 - Patient Identifier List</w:t>
      </w:r>
      <w:r w:rsidRPr="00F21240">
        <w:rPr>
          <w:noProof/>
        </w:rPr>
        <w:t>) are treated as updated information.</w:t>
      </w:r>
    </w:p>
    <w:p w14:paraId="5D28AC4B" w14:textId="77777777" w:rsidR="00715956" w:rsidRPr="00F21240" w:rsidRDefault="00715956">
      <w:pPr>
        <w:pStyle w:val="MsgTableCaption"/>
        <w:rPr>
          <w:noProof/>
        </w:rPr>
      </w:pPr>
      <w:r w:rsidRPr="00F21240">
        <w:rPr>
          <w:noProof/>
        </w:rPr>
        <w:t>ADT^A43^ADT_A43: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F21240" w:rsidRDefault="00715956">
            <w:pPr>
              <w:pStyle w:val="MsgTableHeader"/>
              <w:jc w:val="center"/>
              <w:rPr>
                <w:noProof/>
              </w:rPr>
            </w:pPr>
            <w:r w:rsidRPr="00F21240">
              <w:rPr>
                <w:noProof/>
              </w:rPr>
              <w:t>Chapter</w:t>
            </w:r>
          </w:p>
        </w:tc>
      </w:tr>
      <w:tr w:rsidR="00715956" w:rsidRPr="00715956"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F21240" w:rsidRDefault="00715956">
            <w:pPr>
              <w:pStyle w:val="MsgTableBody"/>
              <w:jc w:val="center"/>
              <w:rPr>
                <w:noProof/>
              </w:rPr>
            </w:pPr>
            <w:r w:rsidRPr="00F21240">
              <w:rPr>
                <w:noProof/>
              </w:rPr>
              <w:t>2</w:t>
            </w:r>
          </w:p>
        </w:tc>
      </w:tr>
      <w:tr w:rsidR="00622FC8" w:rsidRPr="00151483"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594536" w:rsidRDefault="00622FC8" w:rsidP="00622FC8">
            <w:pPr>
              <w:pStyle w:val="MsgTableBody"/>
              <w:jc w:val="center"/>
              <w:rPr>
                <w:noProof/>
              </w:rPr>
            </w:pPr>
            <w:r w:rsidRPr="00594536">
              <w:rPr>
                <w:noProof/>
              </w:rPr>
              <w:t>3</w:t>
            </w:r>
          </w:p>
        </w:tc>
      </w:tr>
      <w:tr w:rsidR="00715956" w:rsidRPr="00715956"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F21240" w:rsidRDefault="00715956">
            <w:pPr>
              <w:pStyle w:val="MsgTableBody"/>
              <w:jc w:val="center"/>
              <w:rPr>
                <w:noProof/>
              </w:rPr>
            </w:pPr>
            <w:r w:rsidRPr="00F21240">
              <w:rPr>
                <w:noProof/>
              </w:rPr>
              <w:t>2</w:t>
            </w:r>
          </w:p>
        </w:tc>
      </w:tr>
      <w:tr w:rsidR="00715956" w:rsidRPr="00715956"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F21240" w:rsidRDefault="00715956">
            <w:pPr>
              <w:pStyle w:val="MsgTableBody"/>
              <w:jc w:val="center"/>
              <w:rPr>
                <w:noProof/>
              </w:rPr>
            </w:pPr>
            <w:r w:rsidRPr="00F21240">
              <w:rPr>
                <w:noProof/>
              </w:rPr>
              <w:t>2</w:t>
            </w:r>
          </w:p>
        </w:tc>
      </w:tr>
      <w:tr w:rsidR="00715956" w:rsidRPr="00715956"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F21240" w:rsidRDefault="00715956">
            <w:pPr>
              <w:pStyle w:val="MsgTableBody"/>
              <w:jc w:val="center"/>
              <w:rPr>
                <w:noProof/>
              </w:rPr>
            </w:pPr>
            <w:r w:rsidRPr="00F21240">
              <w:rPr>
                <w:noProof/>
              </w:rPr>
              <w:t>3</w:t>
            </w:r>
          </w:p>
        </w:tc>
      </w:tr>
      <w:tr w:rsidR="00715956" w:rsidRPr="00715956"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F21240" w:rsidRDefault="00715956">
            <w:pPr>
              <w:pStyle w:val="MsgTableBody"/>
              <w:jc w:val="center"/>
              <w:rPr>
                <w:noProof/>
              </w:rPr>
            </w:pPr>
          </w:p>
        </w:tc>
      </w:tr>
      <w:tr w:rsidR="00715956" w:rsidRPr="00715956"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F21240" w:rsidRDefault="00715956">
            <w:pPr>
              <w:pStyle w:val="MsgTableBody"/>
              <w:jc w:val="center"/>
              <w:rPr>
                <w:noProof/>
              </w:rPr>
            </w:pPr>
            <w:r w:rsidRPr="00F21240">
              <w:rPr>
                <w:noProof/>
              </w:rPr>
              <w:t>3</w:t>
            </w:r>
          </w:p>
        </w:tc>
      </w:tr>
      <w:tr w:rsidR="00715956" w:rsidRPr="00715956"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F21240" w:rsidRDefault="00715956">
            <w:pPr>
              <w:pStyle w:val="MsgTableBody"/>
              <w:jc w:val="center"/>
              <w:rPr>
                <w:noProof/>
              </w:rPr>
            </w:pPr>
            <w:r w:rsidRPr="00F21240">
              <w:rPr>
                <w:noProof/>
              </w:rPr>
              <w:t>3</w:t>
            </w:r>
          </w:p>
        </w:tc>
      </w:tr>
      <w:tr w:rsidR="00DC3443" w:rsidRPr="00715956" w14:paraId="6DD32049" w14:textId="77777777" w:rsidTr="00D50068">
        <w:trPr>
          <w:jc w:val="center"/>
          <w:ins w:id="3549" w:author="Merrick, Riki | APHL" w:date="2022-07-17T17:02:00Z"/>
        </w:trPr>
        <w:tc>
          <w:tcPr>
            <w:tcW w:w="2882" w:type="dxa"/>
            <w:tcBorders>
              <w:top w:val="dotted" w:sz="4" w:space="0" w:color="auto"/>
              <w:left w:val="nil"/>
              <w:bottom w:val="dotted" w:sz="4" w:space="0" w:color="auto"/>
              <w:right w:val="nil"/>
            </w:tcBorders>
            <w:shd w:val="clear" w:color="auto" w:fill="FFFFFF"/>
          </w:tcPr>
          <w:p w14:paraId="0B763B27" w14:textId="0EA89792" w:rsidR="00DC3443" w:rsidRPr="00F21240" w:rsidRDefault="00266B55" w:rsidP="00DC3443">
            <w:pPr>
              <w:pStyle w:val="MsgTableBody"/>
              <w:rPr>
                <w:ins w:id="3550" w:author="Merrick, Riki | APHL" w:date="2022-07-17T17:02:00Z"/>
                <w:noProof/>
              </w:rPr>
            </w:pPr>
            <w:ins w:id="3551" w:author="Merrick, Riki | APHL" w:date="2022-07-28T10:24:00Z">
              <w:r>
                <w:rPr>
                  <w:noProof/>
                </w:rPr>
                <w:t xml:space="preserve"> </w:t>
              </w:r>
            </w:ins>
            <w:ins w:id="3552" w:author="Merrick, Riki | APHL" w:date="2022-07-17T17:02: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51C7F194" w14:textId="52EBA165" w:rsidR="00DC3443" w:rsidRPr="00F21240" w:rsidRDefault="00DC3443" w:rsidP="00DC3443">
            <w:pPr>
              <w:pStyle w:val="MsgTableBody"/>
              <w:rPr>
                <w:ins w:id="3553" w:author="Merrick, Riki | APHL" w:date="2022-07-17T17:02:00Z"/>
                <w:noProof/>
              </w:rPr>
            </w:pPr>
            <w:ins w:id="3554" w:author="Merrick, Riki | APHL" w:date="2022-07-17T17:0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E8B8D42" w14:textId="77777777" w:rsidR="00DC3443" w:rsidRPr="00F21240" w:rsidRDefault="00DC3443" w:rsidP="00DC3443">
            <w:pPr>
              <w:pStyle w:val="MsgTableBody"/>
              <w:jc w:val="center"/>
              <w:rPr>
                <w:ins w:id="3555"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4AB71CA7" w14:textId="349B8140" w:rsidR="00DC3443" w:rsidRPr="00F21240" w:rsidRDefault="00DC3443" w:rsidP="00DC3443">
            <w:pPr>
              <w:pStyle w:val="MsgTableBody"/>
              <w:jc w:val="center"/>
              <w:rPr>
                <w:ins w:id="3556" w:author="Merrick, Riki | APHL" w:date="2022-07-17T17:02:00Z"/>
                <w:noProof/>
              </w:rPr>
            </w:pPr>
            <w:ins w:id="3557" w:author="Merrick, Riki | APHL" w:date="2022-07-17T17:02:00Z">
              <w:r>
                <w:rPr>
                  <w:noProof/>
                </w:rPr>
                <w:t>3</w:t>
              </w:r>
            </w:ins>
          </w:p>
        </w:tc>
      </w:tr>
      <w:tr w:rsidR="00DC3443" w:rsidRPr="00715956" w14:paraId="422F08C0" w14:textId="77777777" w:rsidTr="00D50068">
        <w:trPr>
          <w:jc w:val="center"/>
          <w:ins w:id="3558" w:author="Merrick, Riki | APHL" w:date="2022-07-17T17:02:00Z"/>
        </w:trPr>
        <w:tc>
          <w:tcPr>
            <w:tcW w:w="2882" w:type="dxa"/>
            <w:tcBorders>
              <w:top w:val="dotted" w:sz="4" w:space="0" w:color="auto"/>
              <w:left w:val="nil"/>
              <w:bottom w:val="dotted" w:sz="4" w:space="0" w:color="auto"/>
              <w:right w:val="nil"/>
            </w:tcBorders>
            <w:shd w:val="clear" w:color="auto" w:fill="FFFFFF"/>
          </w:tcPr>
          <w:p w14:paraId="10104EC3" w14:textId="22327AD6" w:rsidR="00DC3443" w:rsidRPr="00F21240" w:rsidRDefault="00266B55" w:rsidP="00DC3443">
            <w:pPr>
              <w:pStyle w:val="MsgTableBody"/>
              <w:rPr>
                <w:ins w:id="3559" w:author="Merrick, Riki | APHL" w:date="2022-07-17T17:02:00Z"/>
                <w:noProof/>
              </w:rPr>
            </w:pPr>
            <w:ins w:id="3560" w:author="Merrick, Riki | APHL" w:date="2022-07-28T10:24:00Z">
              <w:r>
                <w:rPr>
                  <w:noProof/>
                </w:rPr>
                <w:t xml:space="preserve"> </w:t>
              </w:r>
            </w:ins>
            <w:ins w:id="3561" w:author="Merrick, Riki | APHL" w:date="2022-07-17T17:02: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5CAA51AD" w14:textId="1F6CFB65" w:rsidR="00DC3443" w:rsidRPr="00F21240" w:rsidRDefault="00DC3443" w:rsidP="00DC3443">
            <w:pPr>
              <w:pStyle w:val="MsgTableBody"/>
              <w:rPr>
                <w:ins w:id="3562" w:author="Merrick, Riki | APHL" w:date="2022-07-17T17:02:00Z"/>
                <w:noProof/>
              </w:rPr>
            </w:pPr>
            <w:ins w:id="3563" w:author="Merrick, Riki | APHL" w:date="2022-07-17T17:0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D0C3497" w14:textId="77777777" w:rsidR="00DC3443" w:rsidRPr="00F21240" w:rsidRDefault="00DC3443" w:rsidP="00DC3443">
            <w:pPr>
              <w:pStyle w:val="MsgTableBody"/>
              <w:jc w:val="center"/>
              <w:rPr>
                <w:ins w:id="3564"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284A370F" w14:textId="32F52024" w:rsidR="00DC3443" w:rsidRPr="00F21240" w:rsidRDefault="00DC3443" w:rsidP="00DC3443">
            <w:pPr>
              <w:pStyle w:val="MsgTableBody"/>
              <w:jc w:val="center"/>
              <w:rPr>
                <w:ins w:id="3565" w:author="Merrick, Riki | APHL" w:date="2022-07-17T17:02:00Z"/>
                <w:noProof/>
              </w:rPr>
            </w:pPr>
            <w:ins w:id="3566" w:author="Merrick, Riki | APHL" w:date="2022-07-17T17:02:00Z">
              <w:r>
                <w:rPr>
                  <w:noProof/>
                </w:rPr>
                <w:t>3</w:t>
              </w:r>
            </w:ins>
          </w:p>
        </w:tc>
      </w:tr>
      <w:tr w:rsidR="00DC3443" w:rsidRPr="00715956" w14:paraId="25B9029B" w14:textId="77777777" w:rsidTr="00D50068">
        <w:trPr>
          <w:jc w:val="center"/>
          <w:ins w:id="3567" w:author="Merrick, Riki | APHL" w:date="2022-07-17T17:02:00Z"/>
        </w:trPr>
        <w:tc>
          <w:tcPr>
            <w:tcW w:w="2882" w:type="dxa"/>
            <w:tcBorders>
              <w:top w:val="dotted" w:sz="4" w:space="0" w:color="auto"/>
              <w:left w:val="nil"/>
              <w:bottom w:val="dotted" w:sz="4" w:space="0" w:color="auto"/>
              <w:right w:val="nil"/>
            </w:tcBorders>
            <w:shd w:val="clear" w:color="auto" w:fill="FFFFFF"/>
          </w:tcPr>
          <w:p w14:paraId="393B2798" w14:textId="5C9E1EED" w:rsidR="00DC3443" w:rsidRPr="00F21240" w:rsidRDefault="00266B55" w:rsidP="00DC3443">
            <w:pPr>
              <w:pStyle w:val="MsgTableBody"/>
              <w:rPr>
                <w:ins w:id="3568" w:author="Merrick, Riki | APHL" w:date="2022-07-17T17:02:00Z"/>
                <w:noProof/>
              </w:rPr>
            </w:pPr>
            <w:ins w:id="3569" w:author="Merrick, Riki | APHL" w:date="2022-07-28T10:24:00Z">
              <w:r>
                <w:rPr>
                  <w:noProof/>
                </w:rPr>
                <w:t xml:space="preserve"> </w:t>
              </w:r>
            </w:ins>
            <w:ins w:id="3570" w:author="Merrick, Riki | APHL" w:date="2022-07-17T17:02: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2D6AB55B" w14:textId="02204347" w:rsidR="00DC3443" w:rsidRPr="00F21240" w:rsidRDefault="00DC3443" w:rsidP="00DC3443">
            <w:pPr>
              <w:pStyle w:val="MsgTableBody"/>
              <w:rPr>
                <w:ins w:id="3571" w:author="Merrick, Riki | APHL" w:date="2022-07-17T17:02:00Z"/>
                <w:noProof/>
              </w:rPr>
            </w:pPr>
            <w:ins w:id="3572" w:author="Merrick, Riki | APHL" w:date="2022-07-17T17:02: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1BC344E" w14:textId="77777777" w:rsidR="00DC3443" w:rsidRPr="00F21240" w:rsidRDefault="00DC3443" w:rsidP="00DC3443">
            <w:pPr>
              <w:pStyle w:val="MsgTableBody"/>
              <w:jc w:val="center"/>
              <w:rPr>
                <w:ins w:id="3573"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5C2F82C7" w14:textId="2AC1B670" w:rsidR="00DC3443" w:rsidRPr="00F21240" w:rsidRDefault="00DC3443" w:rsidP="00DC3443">
            <w:pPr>
              <w:pStyle w:val="MsgTableBody"/>
              <w:jc w:val="center"/>
              <w:rPr>
                <w:ins w:id="3574" w:author="Merrick, Riki | APHL" w:date="2022-07-17T17:02:00Z"/>
                <w:noProof/>
              </w:rPr>
            </w:pPr>
            <w:ins w:id="3575" w:author="Merrick, Riki | APHL" w:date="2022-07-17T17:02:00Z">
              <w:r>
                <w:rPr>
                  <w:noProof/>
                </w:rPr>
                <w:t>3</w:t>
              </w:r>
            </w:ins>
          </w:p>
        </w:tc>
      </w:tr>
      <w:tr w:rsidR="00DC3443" w:rsidRPr="00715956"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DC3443" w:rsidRPr="00F21240" w:rsidRDefault="00DC3443" w:rsidP="00DC3443">
            <w:pPr>
              <w:pStyle w:val="MsgTableBody"/>
              <w:jc w:val="center"/>
              <w:rPr>
                <w:noProof/>
              </w:rPr>
            </w:pPr>
            <w:r w:rsidRPr="00F21240">
              <w:rPr>
                <w:noProof/>
              </w:rPr>
              <w:t>3</w:t>
            </w:r>
          </w:p>
        </w:tc>
      </w:tr>
      <w:tr w:rsidR="00DC3443" w:rsidRPr="00715956"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DC3443" w:rsidRPr="00F21240" w:rsidRDefault="00DC3443" w:rsidP="00DC3443">
            <w:pPr>
              <w:pStyle w:val="MsgTableBody"/>
              <w:jc w:val="center"/>
              <w:rPr>
                <w:noProof/>
              </w:rPr>
            </w:pPr>
          </w:p>
        </w:tc>
      </w:tr>
    </w:tbl>
    <w:p w14:paraId="5E7C2F28" w14:textId="76F91FF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6BB6" w14:paraId="14E379CF" w14:textId="77777777" w:rsidTr="00AE417F">
        <w:trPr>
          <w:jc w:val="center"/>
        </w:trPr>
        <w:tc>
          <w:tcPr>
            <w:tcW w:w="9067" w:type="dxa"/>
            <w:gridSpan w:val="6"/>
          </w:tcPr>
          <w:p w14:paraId="74A5BA28" w14:textId="069D1E84" w:rsidR="00AE417F" w:rsidRPr="006D6BB6" w:rsidRDefault="00AE417F" w:rsidP="00AE417F">
            <w:pPr>
              <w:pStyle w:val="ACK-ChoreographyHeader"/>
            </w:pPr>
            <w:r w:rsidRPr="00C20CAF">
              <w:t>Acknowledgment Choreography</w:t>
            </w:r>
          </w:p>
        </w:tc>
      </w:tr>
      <w:tr w:rsidR="00AE417F" w:rsidRPr="006D6BB6" w14:paraId="0C77848C" w14:textId="77777777" w:rsidTr="00AE417F">
        <w:trPr>
          <w:jc w:val="center"/>
        </w:trPr>
        <w:tc>
          <w:tcPr>
            <w:tcW w:w="9067" w:type="dxa"/>
            <w:gridSpan w:val="6"/>
          </w:tcPr>
          <w:p w14:paraId="5BE21CCB" w14:textId="64595F6E" w:rsidR="00AE417F" w:rsidRPr="00C20CAF" w:rsidRDefault="009118D0" w:rsidP="00AE417F">
            <w:pPr>
              <w:pStyle w:val="ACK-ChoreographyHeader"/>
            </w:pPr>
            <w:r w:rsidRPr="00F21240">
              <w:rPr>
                <w:noProof/>
              </w:rPr>
              <w:t>ADT^A43^ADT_A43</w:t>
            </w:r>
          </w:p>
        </w:tc>
      </w:tr>
      <w:tr w:rsidR="00AD6CE4" w:rsidRPr="006D6BB6" w14:paraId="46C3F355" w14:textId="77777777" w:rsidTr="00AE417F">
        <w:trPr>
          <w:jc w:val="center"/>
        </w:trPr>
        <w:tc>
          <w:tcPr>
            <w:tcW w:w="1549" w:type="dxa"/>
          </w:tcPr>
          <w:p w14:paraId="5D29E7FF" w14:textId="77777777" w:rsidR="00AD6CE4" w:rsidRPr="006D6BB6" w:rsidRDefault="00AD6CE4" w:rsidP="00AD6CE4">
            <w:pPr>
              <w:pStyle w:val="ACK-ChoreographyBody"/>
            </w:pPr>
            <w:r w:rsidRPr="006D6BB6">
              <w:t>Field name</w:t>
            </w:r>
          </w:p>
        </w:tc>
        <w:tc>
          <w:tcPr>
            <w:tcW w:w="2250" w:type="dxa"/>
          </w:tcPr>
          <w:p w14:paraId="2BB61301" w14:textId="77777777" w:rsidR="00AD6CE4" w:rsidRPr="006D6BB6" w:rsidRDefault="00AD6CE4" w:rsidP="00AD6CE4">
            <w:pPr>
              <w:pStyle w:val="ACK-ChoreographyBody"/>
            </w:pPr>
            <w:r w:rsidRPr="006D6BB6">
              <w:t>Field Value: Original mode</w:t>
            </w:r>
          </w:p>
        </w:tc>
        <w:tc>
          <w:tcPr>
            <w:tcW w:w="5268" w:type="dxa"/>
            <w:gridSpan w:val="4"/>
          </w:tcPr>
          <w:p w14:paraId="0303E063" w14:textId="77777777" w:rsidR="00AD6CE4" w:rsidRPr="006D6BB6" w:rsidRDefault="00AD6CE4" w:rsidP="00AD6CE4">
            <w:pPr>
              <w:pStyle w:val="ACK-ChoreographyBody"/>
            </w:pPr>
            <w:r w:rsidRPr="006D6BB6">
              <w:t>Field value: Enhanced mode</w:t>
            </w:r>
          </w:p>
        </w:tc>
      </w:tr>
      <w:tr w:rsidR="00AD6CE4" w:rsidRPr="006D6BB6" w14:paraId="754398CD" w14:textId="77777777" w:rsidTr="00AE417F">
        <w:trPr>
          <w:jc w:val="center"/>
        </w:trPr>
        <w:tc>
          <w:tcPr>
            <w:tcW w:w="1549" w:type="dxa"/>
          </w:tcPr>
          <w:p w14:paraId="665AD4A7" w14:textId="77777777" w:rsidR="00AD6CE4" w:rsidRPr="006D6BB6" w:rsidRDefault="00AD6CE4" w:rsidP="00AD6CE4">
            <w:pPr>
              <w:pStyle w:val="ACK-ChoreographyBody"/>
            </w:pPr>
            <w:r w:rsidRPr="006D6BB6">
              <w:t>MSH.15</w:t>
            </w:r>
          </w:p>
        </w:tc>
        <w:tc>
          <w:tcPr>
            <w:tcW w:w="2250" w:type="dxa"/>
          </w:tcPr>
          <w:p w14:paraId="459CF42B" w14:textId="77777777" w:rsidR="00AD6CE4" w:rsidRPr="006D6BB6" w:rsidRDefault="00AD6CE4" w:rsidP="00AD6CE4">
            <w:pPr>
              <w:pStyle w:val="ACK-ChoreographyBody"/>
            </w:pPr>
            <w:r w:rsidRPr="006D6BB6">
              <w:t>Blank</w:t>
            </w:r>
          </w:p>
        </w:tc>
        <w:tc>
          <w:tcPr>
            <w:tcW w:w="456" w:type="dxa"/>
          </w:tcPr>
          <w:p w14:paraId="314FE5DF" w14:textId="77777777" w:rsidR="00AD6CE4" w:rsidRPr="006D6BB6" w:rsidRDefault="00AD6CE4" w:rsidP="00AD6CE4">
            <w:pPr>
              <w:pStyle w:val="ACK-ChoreographyBody"/>
            </w:pPr>
            <w:r w:rsidRPr="006D6BB6">
              <w:t>NE</w:t>
            </w:r>
          </w:p>
        </w:tc>
        <w:tc>
          <w:tcPr>
            <w:tcW w:w="1569" w:type="dxa"/>
          </w:tcPr>
          <w:p w14:paraId="61326417" w14:textId="77777777" w:rsidR="00AD6CE4" w:rsidRPr="006D6BB6" w:rsidRDefault="00AD6CE4" w:rsidP="00AD6CE4">
            <w:pPr>
              <w:pStyle w:val="ACK-ChoreographyBody"/>
            </w:pPr>
            <w:r w:rsidRPr="006D6BB6">
              <w:t>AL, SU, ER</w:t>
            </w:r>
          </w:p>
        </w:tc>
        <w:tc>
          <w:tcPr>
            <w:tcW w:w="1684" w:type="dxa"/>
          </w:tcPr>
          <w:p w14:paraId="6536BC84" w14:textId="77777777" w:rsidR="00AD6CE4" w:rsidRPr="006D6BB6" w:rsidRDefault="00AD6CE4" w:rsidP="00AD6CE4">
            <w:pPr>
              <w:pStyle w:val="ACK-ChoreographyBody"/>
            </w:pPr>
            <w:r w:rsidRPr="006D6BB6">
              <w:t>NE</w:t>
            </w:r>
          </w:p>
        </w:tc>
        <w:tc>
          <w:tcPr>
            <w:tcW w:w="1559" w:type="dxa"/>
          </w:tcPr>
          <w:p w14:paraId="7FEAFEF2" w14:textId="77777777" w:rsidR="00AD6CE4" w:rsidRPr="006D6BB6" w:rsidRDefault="00AD6CE4" w:rsidP="00AD6CE4">
            <w:pPr>
              <w:pStyle w:val="ACK-ChoreographyBody"/>
            </w:pPr>
            <w:r w:rsidRPr="006D6BB6">
              <w:t>AL, SU, ER</w:t>
            </w:r>
          </w:p>
        </w:tc>
      </w:tr>
      <w:tr w:rsidR="00AD6CE4" w:rsidRPr="006D6BB6" w14:paraId="68952BEE" w14:textId="77777777" w:rsidTr="00AE417F">
        <w:trPr>
          <w:jc w:val="center"/>
        </w:trPr>
        <w:tc>
          <w:tcPr>
            <w:tcW w:w="1549" w:type="dxa"/>
          </w:tcPr>
          <w:p w14:paraId="3D49D94C" w14:textId="77777777" w:rsidR="00AD6CE4" w:rsidRPr="006D6BB6" w:rsidRDefault="00AD6CE4" w:rsidP="00AD6CE4">
            <w:pPr>
              <w:pStyle w:val="ACK-ChoreographyBody"/>
            </w:pPr>
            <w:r w:rsidRPr="006D6BB6">
              <w:t>MSH.16</w:t>
            </w:r>
          </w:p>
        </w:tc>
        <w:tc>
          <w:tcPr>
            <w:tcW w:w="2250" w:type="dxa"/>
          </w:tcPr>
          <w:p w14:paraId="552216F1" w14:textId="77777777" w:rsidR="00AD6CE4" w:rsidRPr="006D6BB6" w:rsidRDefault="00AD6CE4" w:rsidP="00AD6CE4">
            <w:pPr>
              <w:pStyle w:val="ACK-ChoreographyBody"/>
            </w:pPr>
            <w:r w:rsidRPr="006D6BB6">
              <w:t>Blank</w:t>
            </w:r>
          </w:p>
        </w:tc>
        <w:tc>
          <w:tcPr>
            <w:tcW w:w="456" w:type="dxa"/>
          </w:tcPr>
          <w:p w14:paraId="17D70FB1" w14:textId="77777777" w:rsidR="00AD6CE4" w:rsidRPr="006D6BB6" w:rsidRDefault="00AD6CE4" w:rsidP="00AD6CE4">
            <w:pPr>
              <w:pStyle w:val="ACK-ChoreographyBody"/>
            </w:pPr>
            <w:r w:rsidRPr="006D6BB6">
              <w:t>NE</w:t>
            </w:r>
          </w:p>
        </w:tc>
        <w:tc>
          <w:tcPr>
            <w:tcW w:w="1569" w:type="dxa"/>
          </w:tcPr>
          <w:p w14:paraId="3081C19C" w14:textId="77777777" w:rsidR="00AD6CE4" w:rsidRPr="006D6BB6" w:rsidRDefault="00AD6CE4" w:rsidP="00AD6CE4">
            <w:pPr>
              <w:pStyle w:val="ACK-ChoreographyBody"/>
            </w:pPr>
            <w:r w:rsidRPr="006D6BB6">
              <w:t>NE</w:t>
            </w:r>
          </w:p>
        </w:tc>
        <w:tc>
          <w:tcPr>
            <w:tcW w:w="1684" w:type="dxa"/>
          </w:tcPr>
          <w:p w14:paraId="7CED3C02" w14:textId="77777777" w:rsidR="00AD6CE4" w:rsidRPr="006D6BB6" w:rsidRDefault="00AD6CE4" w:rsidP="00AD6CE4">
            <w:pPr>
              <w:pStyle w:val="ACK-ChoreographyBody"/>
            </w:pPr>
            <w:r w:rsidRPr="006D6BB6">
              <w:t>AL, SU, ER</w:t>
            </w:r>
          </w:p>
        </w:tc>
        <w:tc>
          <w:tcPr>
            <w:tcW w:w="1559" w:type="dxa"/>
          </w:tcPr>
          <w:p w14:paraId="34241DBA" w14:textId="77777777" w:rsidR="00AD6CE4" w:rsidRPr="006D6BB6" w:rsidRDefault="00AD6CE4" w:rsidP="00AD6CE4">
            <w:pPr>
              <w:pStyle w:val="ACK-ChoreographyBody"/>
            </w:pPr>
            <w:r w:rsidRPr="006D6BB6">
              <w:t>AL, SU, ER</w:t>
            </w:r>
          </w:p>
        </w:tc>
      </w:tr>
      <w:tr w:rsidR="00AD6CE4" w:rsidRPr="006D6BB6" w14:paraId="0CCE6217" w14:textId="77777777" w:rsidTr="00AE417F">
        <w:trPr>
          <w:jc w:val="center"/>
        </w:trPr>
        <w:tc>
          <w:tcPr>
            <w:tcW w:w="1549" w:type="dxa"/>
          </w:tcPr>
          <w:p w14:paraId="3DC32E9D" w14:textId="77777777" w:rsidR="00AD6CE4" w:rsidRPr="006D6BB6" w:rsidRDefault="00AD6CE4" w:rsidP="00AD6CE4">
            <w:pPr>
              <w:pStyle w:val="ACK-ChoreographyBody"/>
            </w:pPr>
            <w:r w:rsidRPr="006D6BB6">
              <w:t>Immediate Ack</w:t>
            </w:r>
          </w:p>
        </w:tc>
        <w:tc>
          <w:tcPr>
            <w:tcW w:w="2250" w:type="dxa"/>
          </w:tcPr>
          <w:p w14:paraId="03E01F1F" w14:textId="77777777" w:rsidR="00AD6CE4" w:rsidRPr="006D6BB6" w:rsidRDefault="00AD6CE4" w:rsidP="00AD6CE4">
            <w:pPr>
              <w:pStyle w:val="ACK-ChoreographyBody"/>
            </w:pPr>
            <w:r w:rsidRPr="006D6BB6">
              <w:t>-</w:t>
            </w:r>
          </w:p>
        </w:tc>
        <w:tc>
          <w:tcPr>
            <w:tcW w:w="456" w:type="dxa"/>
          </w:tcPr>
          <w:p w14:paraId="481692D2" w14:textId="77777777" w:rsidR="00AD6CE4" w:rsidRPr="006D6BB6" w:rsidRDefault="00AD6CE4" w:rsidP="00AD6CE4">
            <w:pPr>
              <w:pStyle w:val="ACK-ChoreographyBody"/>
            </w:pPr>
            <w:r w:rsidRPr="006D6BB6">
              <w:t>-</w:t>
            </w:r>
          </w:p>
        </w:tc>
        <w:tc>
          <w:tcPr>
            <w:tcW w:w="1569" w:type="dxa"/>
          </w:tcPr>
          <w:p w14:paraId="250B62B9" w14:textId="183F7E7D"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684" w:type="dxa"/>
          </w:tcPr>
          <w:p w14:paraId="40D72448" w14:textId="77777777" w:rsidR="00AD6CE4" w:rsidRPr="006D6BB6" w:rsidRDefault="00AD6CE4" w:rsidP="00AD6CE4">
            <w:pPr>
              <w:pStyle w:val="ACK-ChoreographyBody"/>
            </w:pPr>
            <w:r w:rsidRPr="006D6BB6">
              <w:t>-</w:t>
            </w:r>
          </w:p>
        </w:tc>
        <w:tc>
          <w:tcPr>
            <w:tcW w:w="1559" w:type="dxa"/>
          </w:tcPr>
          <w:p w14:paraId="1897A62A" w14:textId="5611819C" w:rsidR="00AD6CE4" w:rsidRPr="006D6BB6" w:rsidRDefault="00AD6CE4" w:rsidP="00AD6CE4">
            <w:pPr>
              <w:pStyle w:val="ACK-ChoreographyBody"/>
            </w:pPr>
            <w:r w:rsidRPr="006D6BB6">
              <w:rPr>
                <w:szCs w:val="16"/>
              </w:rPr>
              <w:t>ACK^</w:t>
            </w:r>
            <w:r>
              <w:rPr>
                <w:szCs w:val="16"/>
              </w:rPr>
              <w:t>A43</w:t>
            </w:r>
            <w:r w:rsidRPr="006D6BB6">
              <w:rPr>
                <w:szCs w:val="16"/>
              </w:rPr>
              <w:t>^ACK</w:t>
            </w:r>
          </w:p>
        </w:tc>
      </w:tr>
      <w:tr w:rsidR="00AD6CE4" w:rsidRPr="006D6BB6" w14:paraId="1AFDFFEA" w14:textId="77777777" w:rsidTr="00AE417F">
        <w:trPr>
          <w:jc w:val="center"/>
        </w:trPr>
        <w:tc>
          <w:tcPr>
            <w:tcW w:w="1549" w:type="dxa"/>
          </w:tcPr>
          <w:p w14:paraId="6495D51C" w14:textId="77777777" w:rsidR="00AD6CE4" w:rsidRPr="006D6BB6" w:rsidRDefault="00AD6CE4" w:rsidP="00AD6CE4">
            <w:pPr>
              <w:pStyle w:val="ACK-ChoreographyBody"/>
            </w:pPr>
            <w:r w:rsidRPr="006D6BB6">
              <w:t>Application Ack</w:t>
            </w:r>
          </w:p>
        </w:tc>
        <w:tc>
          <w:tcPr>
            <w:tcW w:w="2250" w:type="dxa"/>
          </w:tcPr>
          <w:p w14:paraId="631D7B52" w14:textId="0B2141E6" w:rsidR="00AD6CE4" w:rsidRPr="006D6BB6" w:rsidRDefault="00AD6CE4" w:rsidP="00AD6CE4">
            <w:pPr>
              <w:pStyle w:val="ACK-ChoreographyBody"/>
            </w:pPr>
            <w:r>
              <w:rPr>
                <w:szCs w:val="16"/>
              </w:rPr>
              <w:t>ADT</w:t>
            </w:r>
            <w:r w:rsidRPr="006D6BB6">
              <w:rPr>
                <w:szCs w:val="16"/>
              </w:rPr>
              <w:t>^</w:t>
            </w:r>
            <w:r>
              <w:rPr>
                <w:szCs w:val="16"/>
              </w:rPr>
              <w:t>A43</w:t>
            </w:r>
            <w:r w:rsidRPr="006D6BB6">
              <w:rPr>
                <w:szCs w:val="16"/>
              </w:rPr>
              <w:t>^</w:t>
            </w:r>
            <w:r>
              <w:rPr>
                <w:szCs w:val="16"/>
              </w:rPr>
              <w:t>ADT</w:t>
            </w:r>
            <w:r w:rsidRPr="006D6BB6">
              <w:rPr>
                <w:szCs w:val="16"/>
              </w:rPr>
              <w:t>_</w:t>
            </w:r>
            <w:r>
              <w:rPr>
                <w:szCs w:val="16"/>
              </w:rPr>
              <w:t>A43</w:t>
            </w:r>
          </w:p>
        </w:tc>
        <w:tc>
          <w:tcPr>
            <w:tcW w:w="456" w:type="dxa"/>
          </w:tcPr>
          <w:p w14:paraId="7D10E50F" w14:textId="77777777" w:rsidR="00AD6CE4" w:rsidRPr="006D6BB6" w:rsidRDefault="00AD6CE4" w:rsidP="00AD6CE4">
            <w:pPr>
              <w:pStyle w:val="ACK-ChoreographyBody"/>
            </w:pPr>
            <w:r w:rsidRPr="006D6BB6">
              <w:t>-</w:t>
            </w:r>
          </w:p>
        </w:tc>
        <w:tc>
          <w:tcPr>
            <w:tcW w:w="1569" w:type="dxa"/>
          </w:tcPr>
          <w:p w14:paraId="0C305C59" w14:textId="77777777" w:rsidR="00AD6CE4" w:rsidRPr="006D6BB6" w:rsidRDefault="00AD6CE4" w:rsidP="00AD6CE4">
            <w:pPr>
              <w:pStyle w:val="ACK-ChoreographyBody"/>
            </w:pPr>
            <w:r w:rsidRPr="006D6BB6">
              <w:t>-</w:t>
            </w:r>
          </w:p>
        </w:tc>
        <w:tc>
          <w:tcPr>
            <w:tcW w:w="1684" w:type="dxa"/>
          </w:tcPr>
          <w:p w14:paraId="36538B63" w14:textId="78A620A6"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559" w:type="dxa"/>
          </w:tcPr>
          <w:p w14:paraId="3E1732A0" w14:textId="6B1D173D" w:rsidR="00AD6CE4" w:rsidRPr="006D6BB6" w:rsidRDefault="00AD6CE4" w:rsidP="00AD6CE4">
            <w:pPr>
              <w:pStyle w:val="ACK-ChoreographyBody"/>
            </w:pPr>
            <w:r w:rsidRPr="006D6BB6">
              <w:rPr>
                <w:szCs w:val="16"/>
              </w:rPr>
              <w:t>ACK^</w:t>
            </w:r>
            <w:r>
              <w:rPr>
                <w:szCs w:val="16"/>
              </w:rPr>
              <w:t>A43</w:t>
            </w:r>
            <w:r w:rsidRPr="006D6BB6">
              <w:rPr>
                <w:szCs w:val="16"/>
              </w:rPr>
              <w:t>^ACK</w:t>
            </w:r>
          </w:p>
        </w:tc>
      </w:tr>
    </w:tbl>
    <w:p w14:paraId="15A27253" w14:textId="77777777" w:rsidR="00715956" w:rsidRPr="00F21240" w:rsidRDefault="00715956">
      <w:pPr>
        <w:rPr>
          <w:noProof/>
        </w:rPr>
      </w:pPr>
    </w:p>
    <w:p w14:paraId="1408A306" w14:textId="77777777" w:rsidR="00715956" w:rsidRPr="00F21240" w:rsidRDefault="00715956">
      <w:pPr>
        <w:pStyle w:val="MsgTableCaption"/>
        <w:rPr>
          <w:noProof/>
        </w:rPr>
      </w:pPr>
      <w:r w:rsidRPr="00F21240">
        <w:rPr>
          <w:noProof/>
        </w:rPr>
        <w:t>ACK^A43^ACK: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F21240" w:rsidRDefault="00715956">
            <w:pPr>
              <w:pStyle w:val="MsgTableHeader"/>
              <w:jc w:val="center"/>
              <w:rPr>
                <w:noProof/>
              </w:rPr>
            </w:pPr>
            <w:r w:rsidRPr="00F21240">
              <w:rPr>
                <w:noProof/>
              </w:rPr>
              <w:t>Chapter</w:t>
            </w:r>
          </w:p>
        </w:tc>
      </w:tr>
      <w:tr w:rsidR="00715956" w:rsidRPr="00715956"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F21240" w:rsidRDefault="00715956">
            <w:pPr>
              <w:pStyle w:val="MsgTableBody"/>
              <w:jc w:val="center"/>
              <w:rPr>
                <w:noProof/>
              </w:rPr>
            </w:pPr>
            <w:r w:rsidRPr="00F21240">
              <w:rPr>
                <w:noProof/>
              </w:rPr>
              <w:t>2</w:t>
            </w:r>
          </w:p>
        </w:tc>
      </w:tr>
      <w:tr w:rsidR="00715956" w:rsidRPr="00715956"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F21240" w:rsidRDefault="00715956">
            <w:pPr>
              <w:pStyle w:val="MsgTableBody"/>
              <w:jc w:val="center"/>
              <w:rPr>
                <w:noProof/>
              </w:rPr>
            </w:pPr>
            <w:r w:rsidRPr="00F21240">
              <w:rPr>
                <w:noProof/>
              </w:rPr>
              <w:t>2</w:t>
            </w:r>
          </w:p>
        </w:tc>
      </w:tr>
      <w:tr w:rsidR="00715956" w:rsidRPr="00715956"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F21240" w:rsidRDefault="00715956">
            <w:pPr>
              <w:pStyle w:val="MsgTableBody"/>
              <w:jc w:val="center"/>
              <w:rPr>
                <w:noProof/>
              </w:rPr>
            </w:pPr>
            <w:r w:rsidRPr="00F21240">
              <w:rPr>
                <w:noProof/>
              </w:rPr>
              <w:t>2</w:t>
            </w:r>
          </w:p>
        </w:tc>
      </w:tr>
      <w:tr w:rsidR="00715956" w:rsidRPr="00715956"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F21240" w:rsidRDefault="00715956">
            <w:pPr>
              <w:pStyle w:val="MsgTableBody"/>
              <w:jc w:val="center"/>
              <w:rPr>
                <w:noProof/>
              </w:rPr>
            </w:pPr>
            <w:r w:rsidRPr="00F21240">
              <w:rPr>
                <w:noProof/>
              </w:rPr>
              <w:t>2</w:t>
            </w:r>
          </w:p>
        </w:tc>
      </w:tr>
      <w:tr w:rsidR="00715956" w:rsidRPr="00715956"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F21240" w:rsidRDefault="00715956">
            <w:pPr>
              <w:pStyle w:val="MsgTableBody"/>
              <w:jc w:val="center"/>
              <w:rPr>
                <w:noProof/>
              </w:rPr>
            </w:pPr>
            <w:r w:rsidRPr="00F21240">
              <w:rPr>
                <w:noProof/>
              </w:rPr>
              <w:t>2</w:t>
            </w:r>
          </w:p>
        </w:tc>
      </w:tr>
    </w:tbl>
    <w:p w14:paraId="0535E6A1" w14:textId="53283F78" w:rsidR="00D42E64" w:rsidRDefault="00D42E64" w:rsidP="00AE417F">
      <w:bookmarkStart w:id="3576" w:name="_Toc1815982"/>
      <w:bookmarkStart w:id="3577" w:name="_Toc21372526"/>
      <w:bookmarkStart w:id="3578" w:name="_Toc175992000"/>
      <w:bookmarkStart w:id="3579"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6BB6" w14:paraId="364B3D49" w14:textId="77777777" w:rsidTr="00AE417F">
        <w:trPr>
          <w:jc w:val="center"/>
        </w:trPr>
        <w:tc>
          <w:tcPr>
            <w:tcW w:w="6799" w:type="dxa"/>
            <w:gridSpan w:val="4"/>
          </w:tcPr>
          <w:p w14:paraId="2D051033" w14:textId="4A17BFC7" w:rsidR="00AE417F" w:rsidRPr="006D6BB6" w:rsidRDefault="00AE417F" w:rsidP="00AE417F">
            <w:pPr>
              <w:pStyle w:val="ACK-ChoreographyHeader"/>
            </w:pPr>
            <w:r w:rsidRPr="00C20CAF">
              <w:t>Acknowledgment Choreography</w:t>
            </w:r>
          </w:p>
        </w:tc>
      </w:tr>
      <w:tr w:rsidR="00AE417F" w:rsidRPr="006D6BB6" w14:paraId="34AC6119" w14:textId="77777777" w:rsidTr="00AE417F">
        <w:trPr>
          <w:jc w:val="center"/>
        </w:trPr>
        <w:tc>
          <w:tcPr>
            <w:tcW w:w="6799" w:type="dxa"/>
            <w:gridSpan w:val="4"/>
          </w:tcPr>
          <w:p w14:paraId="1953889B" w14:textId="6B251EB8" w:rsidR="00AE417F" w:rsidRPr="006D6BB6" w:rsidRDefault="009118D0" w:rsidP="009118D0">
            <w:pPr>
              <w:pStyle w:val="ACK-ChoreographyHeader"/>
            </w:pPr>
            <w:r w:rsidRPr="00F21240">
              <w:rPr>
                <w:noProof/>
              </w:rPr>
              <w:t>ACK^A43^ACK</w:t>
            </w:r>
          </w:p>
        </w:tc>
      </w:tr>
      <w:tr w:rsidR="00D42E64" w:rsidRPr="006D6BB6" w14:paraId="78FCA2EA" w14:textId="77777777" w:rsidTr="00AE417F">
        <w:trPr>
          <w:jc w:val="center"/>
        </w:trPr>
        <w:tc>
          <w:tcPr>
            <w:tcW w:w="1859" w:type="dxa"/>
          </w:tcPr>
          <w:p w14:paraId="7FDD640F" w14:textId="77777777" w:rsidR="00D42E64" w:rsidRPr="006D6BB6" w:rsidRDefault="00D42E64" w:rsidP="0025077B">
            <w:pPr>
              <w:pStyle w:val="ACK-ChoreographyBody"/>
            </w:pPr>
            <w:r w:rsidRPr="006D6BB6">
              <w:t>Field name</w:t>
            </w:r>
          </w:p>
        </w:tc>
        <w:tc>
          <w:tcPr>
            <w:tcW w:w="2247" w:type="dxa"/>
          </w:tcPr>
          <w:p w14:paraId="6B548EC7" w14:textId="77777777" w:rsidR="00D42E64" w:rsidRPr="006D6BB6" w:rsidRDefault="00D42E64" w:rsidP="0025077B">
            <w:pPr>
              <w:pStyle w:val="ACK-ChoreographyBody"/>
            </w:pPr>
            <w:r w:rsidRPr="006D6BB6">
              <w:t>Field Value: Original mode</w:t>
            </w:r>
          </w:p>
        </w:tc>
        <w:tc>
          <w:tcPr>
            <w:tcW w:w="2693" w:type="dxa"/>
            <w:gridSpan w:val="2"/>
          </w:tcPr>
          <w:p w14:paraId="25F667E6" w14:textId="77777777" w:rsidR="00D42E64" w:rsidRPr="006D6BB6" w:rsidRDefault="00D42E64" w:rsidP="0025077B">
            <w:pPr>
              <w:pStyle w:val="ACK-ChoreographyBody"/>
            </w:pPr>
            <w:r w:rsidRPr="006D6BB6">
              <w:t>Field value: Enhanced mode</w:t>
            </w:r>
          </w:p>
        </w:tc>
      </w:tr>
      <w:tr w:rsidR="00A57961" w:rsidRPr="006D6BB6" w14:paraId="0AE2490F" w14:textId="77777777" w:rsidTr="00AE417F">
        <w:trPr>
          <w:jc w:val="center"/>
        </w:trPr>
        <w:tc>
          <w:tcPr>
            <w:tcW w:w="1859" w:type="dxa"/>
          </w:tcPr>
          <w:p w14:paraId="0F02EC56" w14:textId="77777777" w:rsidR="00A57961" w:rsidRPr="006D6BB6" w:rsidRDefault="00A57961" w:rsidP="0025077B">
            <w:pPr>
              <w:pStyle w:val="ACK-ChoreographyBody"/>
            </w:pPr>
            <w:r w:rsidRPr="006D6BB6">
              <w:t>MSH.15</w:t>
            </w:r>
          </w:p>
        </w:tc>
        <w:tc>
          <w:tcPr>
            <w:tcW w:w="2247" w:type="dxa"/>
          </w:tcPr>
          <w:p w14:paraId="7E31667F" w14:textId="77777777" w:rsidR="00A57961" w:rsidRPr="006D6BB6" w:rsidRDefault="00A57961" w:rsidP="0025077B">
            <w:pPr>
              <w:pStyle w:val="ACK-ChoreographyBody"/>
            </w:pPr>
            <w:r w:rsidRPr="006D6BB6">
              <w:t>Blank</w:t>
            </w:r>
          </w:p>
        </w:tc>
        <w:tc>
          <w:tcPr>
            <w:tcW w:w="456" w:type="dxa"/>
          </w:tcPr>
          <w:p w14:paraId="48360C60" w14:textId="77777777" w:rsidR="00A57961" w:rsidRPr="006D6BB6" w:rsidRDefault="00A57961" w:rsidP="0025077B">
            <w:pPr>
              <w:pStyle w:val="ACK-ChoreographyBody"/>
            </w:pPr>
            <w:r w:rsidRPr="006D6BB6">
              <w:t>NE</w:t>
            </w:r>
          </w:p>
        </w:tc>
        <w:tc>
          <w:tcPr>
            <w:tcW w:w="2237" w:type="dxa"/>
          </w:tcPr>
          <w:p w14:paraId="5C858AA0" w14:textId="77777777" w:rsidR="00A57961" w:rsidRPr="006D6BB6" w:rsidRDefault="00A57961" w:rsidP="0025077B">
            <w:pPr>
              <w:pStyle w:val="ACK-ChoreographyBody"/>
            </w:pPr>
            <w:r w:rsidRPr="006D6BB6">
              <w:t>AL, SU, ER</w:t>
            </w:r>
          </w:p>
        </w:tc>
      </w:tr>
      <w:tr w:rsidR="00A57961" w:rsidRPr="006D6BB6" w14:paraId="535745BD" w14:textId="77777777" w:rsidTr="00AE417F">
        <w:trPr>
          <w:jc w:val="center"/>
        </w:trPr>
        <w:tc>
          <w:tcPr>
            <w:tcW w:w="1859" w:type="dxa"/>
          </w:tcPr>
          <w:p w14:paraId="261973BB" w14:textId="77777777" w:rsidR="00A57961" w:rsidRPr="006D6BB6" w:rsidRDefault="00A57961" w:rsidP="0025077B">
            <w:pPr>
              <w:pStyle w:val="ACK-ChoreographyBody"/>
            </w:pPr>
            <w:r w:rsidRPr="006D6BB6">
              <w:t>MSH.16</w:t>
            </w:r>
          </w:p>
        </w:tc>
        <w:tc>
          <w:tcPr>
            <w:tcW w:w="2247" w:type="dxa"/>
          </w:tcPr>
          <w:p w14:paraId="39799803" w14:textId="77777777" w:rsidR="00A57961" w:rsidRPr="006D6BB6" w:rsidRDefault="00A57961" w:rsidP="0025077B">
            <w:pPr>
              <w:pStyle w:val="ACK-ChoreographyBody"/>
            </w:pPr>
            <w:r w:rsidRPr="006D6BB6">
              <w:t>Blank</w:t>
            </w:r>
          </w:p>
        </w:tc>
        <w:tc>
          <w:tcPr>
            <w:tcW w:w="456" w:type="dxa"/>
          </w:tcPr>
          <w:p w14:paraId="08C98515" w14:textId="77777777" w:rsidR="00A57961" w:rsidRPr="006D6BB6" w:rsidRDefault="00A57961" w:rsidP="0025077B">
            <w:pPr>
              <w:pStyle w:val="ACK-ChoreographyBody"/>
            </w:pPr>
            <w:r w:rsidRPr="006D6BB6">
              <w:t>NE</w:t>
            </w:r>
          </w:p>
        </w:tc>
        <w:tc>
          <w:tcPr>
            <w:tcW w:w="2237" w:type="dxa"/>
          </w:tcPr>
          <w:p w14:paraId="36032FE0" w14:textId="77777777" w:rsidR="00A57961" w:rsidRPr="006D6BB6" w:rsidRDefault="00A57961" w:rsidP="0025077B">
            <w:pPr>
              <w:pStyle w:val="ACK-ChoreographyBody"/>
            </w:pPr>
            <w:r w:rsidRPr="006D6BB6">
              <w:t>NE</w:t>
            </w:r>
          </w:p>
        </w:tc>
      </w:tr>
      <w:tr w:rsidR="00A57961" w:rsidRPr="006D6BB6" w14:paraId="114000AF" w14:textId="77777777" w:rsidTr="00AE417F">
        <w:trPr>
          <w:jc w:val="center"/>
        </w:trPr>
        <w:tc>
          <w:tcPr>
            <w:tcW w:w="1859" w:type="dxa"/>
          </w:tcPr>
          <w:p w14:paraId="561B5327" w14:textId="77777777" w:rsidR="00A57961" w:rsidRPr="006D6BB6" w:rsidRDefault="00A57961" w:rsidP="0025077B">
            <w:pPr>
              <w:pStyle w:val="ACK-ChoreographyBody"/>
            </w:pPr>
            <w:r w:rsidRPr="006D6BB6">
              <w:t>Immediate Ack</w:t>
            </w:r>
          </w:p>
        </w:tc>
        <w:tc>
          <w:tcPr>
            <w:tcW w:w="2247" w:type="dxa"/>
          </w:tcPr>
          <w:p w14:paraId="7151E3CB" w14:textId="77777777" w:rsidR="00A57961" w:rsidRPr="006D6BB6" w:rsidRDefault="00A57961" w:rsidP="0025077B">
            <w:pPr>
              <w:pStyle w:val="ACK-ChoreographyBody"/>
            </w:pPr>
            <w:r w:rsidRPr="006D6BB6">
              <w:t>-</w:t>
            </w:r>
          </w:p>
        </w:tc>
        <w:tc>
          <w:tcPr>
            <w:tcW w:w="456" w:type="dxa"/>
          </w:tcPr>
          <w:p w14:paraId="6D9CE0C6" w14:textId="77777777" w:rsidR="00A57961" w:rsidRPr="006D6BB6" w:rsidRDefault="00A57961" w:rsidP="0025077B">
            <w:pPr>
              <w:pStyle w:val="ACK-ChoreographyBody"/>
            </w:pPr>
            <w:r w:rsidRPr="006D6BB6">
              <w:t>-</w:t>
            </w:r>
          </w:p>
        </w:tc>
        <w:tc>
          <w:tcPr>
            <w:tcW w:w="2237" w:type="dxa"/>
          </w:tcPr>
          <w:p w14:paraId="3667F9DA" w14:textId="298CADA0" w:rsidR="00A57961" w:rsidRPr="006D6BB6" w:rsidRDefault="00A57961" w:rsidP="0025077B">
            <w:pPr>
              <w:pStyle w:val="ACK-ChoreographyBody"/>
            </w:pPr>
            <w:r w:rsidRPr="006D6BB6">
              <w:rPr>
                <w:szCs w:val="16"/>
              </w:rPr>
              <w:t>ACK^</w:t>
            </w:r>
            <w:r>
              <w:rPr>
                <w:szCs w:val="16"/>
              </w:rPr>
              <w:t>A43</w:t>
            </w:r>
            <w:r w:rsidRPr="006D6BB6">
              <w:rPr>
                <w:szCs w:val="16"/>
              </w:rPr>
              <w:t>^ACK</w:t>
            </w:r>
          </w:p>
        </w:tc>
      </w:tr>
      <w:tr w:rsidR="00A57961" w:rsidRPr="006D6BB6" w14:paraId="350441EA" w14:textId="77777777" w:rsidTr="00AE417F">
        <w:trPr>
          <w:jc w:val="center"/>
        </w:trPr>
        <w:tc>
          <w:tcPr>
            <w:tcW w:w="1859" w:type="dxa"/>
          </w:tcPr>
          <w:p w14:paraId="5F66EEB2" w14:textId="77777777" w:rsidR="00A57961" w:rsidRPr="006D6BB6" w:rsidRDefault="00A57961" w:rsidP="0025077B">
            <w:pPr>
              <w:pStyle w:val="ACK-ChoreographyBody"/>
            </w:pPr>
            <w:r w:rsidRPr="006D6BB6">
              <w:t>Application Ack</w:t>
            </w:r>
          </w:p>
        </w:tc>
        <w:tc>
          <w:tcPr>
            <w:tcW w:w="2247" w:type="dxa"/>
          </w:tcPr>
          <w:p w14:paraId="0AE01A8E" w14:textId="6A292500" w:rsidR="00A57961" w:rsidRPr="006D6BB6" w:rsidRDefault="00A57961" w:rsidP="0025077B">
            <w:pPr>
              <w:pStyle w:val="ACK-ChoreographyBody"/>
            </w:pPr>
            <w:r>
              <w:rPr>
                <w:szCs w:val="16"/>
              </w:rPr>
              <w:t>-</w:t>
            </w:r>
          </w:p>
        </w:tc>
        <w:tc>
          <w:tcPr>
            <w:tcW w:w="456" w:type="dxa"/>
          </w:tcPr>
          <w:p w14:paraId="52675EAD" w14:textId="77777777" w:rsidR="00A57961" w:rsidRPr="006D6BB6" w:rsidRDefault="00A57961" w:rsidP="0025077B">
            <w:pPr>
              <w:pStyle w:val="ACK-ChoreographyBody"/>
            </w:pPr>
            <w:r w:rsidRPr="006D6BB6">
              <w:t>-</w:t>
            </w:r>
          </w:p>
        </w:tc>
        <w:tc>
          <w:tcPr>
            <w:tcW w:w="2237" w:type="dxa"/>
          </w:tcPr>
          <w:p w14:paraId="62A7E950" w14:textId="77777777" w:rsidR="00A57961" w:rsidRPr="006D6BB6" w:rsidRDefault="00A57961" w:rsidP="0025077B">
            <w:pPr>
              <w:pStyle w:val="ACK-ChoreographyBody"/>
            </w:pPr>
            <w:r w:rsidRPr="006D6BB6">
              <w:t>-</w:t>
            </w:r>
          </w:p>
        </w:tc>
      </w:tr>
    </w:tbl>
    <w:p w14:paraId="7F617EC7" w14:textId="77777777" w:rsidR="00715956" w:rsidRPr="00F21240" w:rsidRDefault="00715956">
      <w:pPr>
        <w:pStyle w:val="Heading3"/>
        <w:tabs>
          <w:tab w:val="clear" w:pos="1440"/>
        </w:tabs>
        <w:ind w:left="1008" w:hanging="1008"/>
        <w:rPr>
          <w:noProof/>
        </w:rPr>
      </w:pPr>
      <w:bookmarkStart w:id="3580" w:name="_Toc27754829"/>
      <w:bookmarkStart w:id="3581" w:name="_Toc109892124"/>
      <w:r w:rsidRPr="00F21240">
        <w:rPr>
          <w:noProof/>
        </w:rPr>
        <w:t>ADT/ACK - Move Account Information - Patient Account Number (Event A44</w:t>
      </w:r>
      <w:r w:rsidRPr="00F21240">
        <w:rPr>
          <w:noProof/>
        </w:rPr>
        <w:fldChar w:fldCharType="begin"/>
      </w:r>
      <w:r w:rsidRPr="00F21240">
        <w:rPr>
          <w:noProof/>
        </w:rPr>
        <w:instrText>XE "A44"</w:instrText>
      </w:r>
      <w:r w:rsidRPr="00F21240">
        <w:rPr>
          <w:noProof/>
        </w:rPr>
        <w:fldChar w:fldCharType="end"/>
      </w:r>
      <w:r w:rsidRPr="00F21240">
        <w:rPr>
          <w:noProof/>
        </w:rPr>
        <w:t>)</w:t>
      </w:r>
      <w:bookmarkEnd w:id="3576"/>
      <w:bookmarkEnd w:id="3577"/>
      <w:bookmarkEnd w:id="3578"/>
      <w:bookmarkEnd w:id="3579"/>
      <w:bookmarkEnd w:id="3580"/>
      <w:bookmarkEnd w:id="3581"/>
    </w:p>
    <w:p w14:paraId="5A499127" w14:textId="77777777" w:rsidR="00715956" w:rsidRPr="00F21240" w:rsidRDefault="00715956">
      <w:pPr>
        <w:pStyle w:val="NormalIndented"/>
        <w:rPr>
          <w:noProof/>
        </w:rPr>
      </w:pPr>
      <w:r w:rsidRPr="00F21240">
        <w:rPr>
          <w:noProof/>
        </w:rPr>
        <w:t xml:space="preserve">A move has been done at the account identifier level.  That is, a </w:t>
      </w:r>
      <w:r w:rsidRPr="00F21240">
        <w:rPr>
          <w:rStyle w:val="ReferenceAttribute"/>
          <w:noProof/>
        </w:rPr>
        <w:t>PID-18 - Patient Account Number</w:t>
      </w:r>
      <w:r w:rsidRPr="00F21240">
        <w:rPr>
          <w:noProof/>
        </w:rPr>
        <w:t xml:space="preserve"> associated with one </w:t>
      </w:r>
      <w:r w:rsidRPr="00F21240">
        <w:rPr>
          <w:rStyle w:val="ReferenceAttribute"/>
          <w:noProof/>
        </w:rPr>
        <w:t>PID-3 - Patient Identifier List</w:t>
      </w:r>
      <w:r w:rsidRPr="00F21240">
        <w:rPr>
          <w:noProof/>
        </w:rPr>
        <w:t xml:space="preserve"> has been moved to another patient identifier list.</w:t>
      </w:r>
    </w:p>
    <w:p w14:paraId="53525E8E" w14:textId="77777777" w:rsidR="00715956" w:rsidRPr="00F21240" w:rsidRDefault="00715956">
      <w:pPr>
        <w:pStyle w:val="NormalIndented"/>
        <w:rPr>
          <w:noProof/>
        </w:rPr>
      </w:pPr>
      <w:r w:rsidRPr="00F21240">
        <w:rPr>
          <w:noProof/>
        </w:rPr>
        <w:t xml:space="preserve">An A44 event is used to signal a move of records identified by the </w:t>
      </w:r>
      <w:r w:rsidRPr="00F21240">
        <w:rPr>
          <w:rStyle w:val="ReferenceAttribute"/>
          <w:noProof/>
        </w:rPr>
        <w:t>MRG-3 - Prior Patient Account Number</w:t>
      </w:r>
      <w:r w:rsidRPr="00F21240">
        <w:rPr>
          <w:noProof/>
        </w:rPr>
        <w:t xml:space="preserve"> from the "incorrect source patient identifier list" identified in the MRG segment (</w:t>
      </w:r>
      <w:r w:rsidRPr="00F21240">
        <w:rPr>
          <w:rStyle w:val="ReferenceAttribute"/>
          <w:noProof/>
        </w:rPr>
        <w:t>MRG-1 - Prior Patient Identifier List</w:t>
      </w:r>
      <w:r w:rsidRPr="00F21240">
        <w:rPr>
          <w:noProof/>
        </w:rPr>
        <w:t>) to the "correct target patient identifier list" identified in the PID segment (</w:t>
      </w:r>
      <w:r w:rsidRPr="00F21240">
        <w:rPr>
          <w:rStyle w:val="ReferenceAttribute"/>
          <w:noProof/>
        </w:rPr>
        <w:t>PID-3 - Patient Identifier List</w:t>
      </w:r>
      <w:r w:rsidRPr="00F21240">
        <w:rPr>
          <w:noProof/>
        </w:rPr>
        <w:t>).</w:t>
      </w:r>
    </w:p>
    <w:p w14:paraId="1A02622D" w14:textId="77777777" w:rsidR="00715956" w:rsidRPr="00F21240" w:rsidRDefault="00715956">
      <w:pPr>
        <w:pStyle w:val="NormalIndented"/>
        <w:rPr>
          <w:noProof/>
        </w:rPr>
      </w:pPr>
      <w:r w:rsidRPr="00F21240">
        <w:rPr>
          <w:noProof/>
        </w:rPr>
        <w:t>The account number involved in identifying the account to be moved (</w:t>
      </w:r>
      <w:r w:rsidRPr="00F21240">
        <w:rPr>
          <w:rStyle w:val="ReferenceAttribute"/>
          <w:noProof/>
        </w:rPr>
        <w:t>MRG-3 - Prior Patient Account Number</w:t>
      </w:r>
      <w:r w:rsidRPr="00F21240">
        <w:rPr>
          <w:noProof/>
        </w:rPr>
        <w:t xml:space="preserve">) may or may not have visits.  In any case, all subordinate data sets associated with the account number in </w:t>
      </w:r>
      <w:r w:rsidRPr="00F21240">
        <w:rPr>
          <w:rStyle w:val="ReferenceAttribute"/>
          <w:noProof/>
        </w:rPr>
        <w:t>MRG-3 - Prior Patient Account Number</w:t>
      </w:r>
      <w:r w:rsidRPr="00F21240">
        <w:rPr>
          <w:noProof/>
        </w:rPr>
        <w:t xml:space="preserve"> are moved along with the account number, from the "incorrect source" ID (</w:t>
      </w:r>
      <w:r w:rsidRPr="00F21240">
        <w:rPr>
          <w:rStyle w:val="ReferenceAttribute"/>
          <w:noProof/>
        </w:rPr>
        <w:t>MRG-1 - Prior Patient Identifier List</w:t>
      </w:r>
      <w:r w:rsidRPr="00F21240">
        <w:rPr>
          <w:noProof/>
        </w:rPr>
        <w:t>) to the "correct target" ID (</w:t>
      </w:r>
      <w:r w:rsidRPr="00F21240">
        <w:rPr>
          <w:rStyle w:val="ReferenceAttribute"/>
          <w:noProof/>
        </w:rPr>
        <w:t>PID-3 - Patient Identifier List</w:t>
      </w:r>
      <w:r w:rsidRPr="00F21240">
        <w:rPr>
          <w:noProof/>
        </w:rPr>
        <w:t>).</w:t>
      </w:r>
    </w:p>
    <w:p w14:paraId="687D2419" w14:textId="77777777" w:rsidR="00715956" w:rsidRPr="00F21240" w:rsidRDefault="00715956">
      <w:pPr>
        <w:pStyle w:val="NormalIndented"/>
        <w:rPr>
          <w:noProof/>
        </w:rPr>
      </w:pPr>
      <w:r w:rsidRPr="00F21240">
        <w:rPr>
          <w:noProof/>
        </w:rPr>
        <w:t>No identifiers subordinate to the account number (visit number, alternate visit ID) are valued in this message.</w:t>
      </w:r>
    </w:p>
    <w:p w14:paraId="23DEC56D"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PID-18 - Patient Account Number</w:t>
      </w:r>
      <w:r w:rsidRPr="00F21240">
        <w:rPr>
          <w:noProof/>
        </w:rPr>
        <w:t>), which may be application and/or implementation-specific and therefore require site negotiation.</w:t>
      </w:r>
    </w:p>
    <w:p w14:paraId="3448A11E" w14:textId="77777777" w:rsidR="00715956" w:rsidRPr="00F21240" w:rsidRDefault="00715956">
      <w:pPr>
        <w:pStyle w:val="NormalIndented"/>
        <w:rPr>
          <w:noProof/>
        </w:rPr>
      </w:pPr>
      <w:r w:rsidRPr="00F21240">
        <w:rPr>
          <w:noProof/>
        </w:rPr>
        <w:t xml:space="preserve">All of the identifiers superior to the account number should be valued in both the MRG segment and the PID segment.  In this message, the </w:t>
      </w:r>
      <w:r w:rsidRPr="00F21240">
        <w:rPr>
          <w:rStyle w:val="ReferenceAttribute"/>
          <w:noProof/>
        </w:rPr>
        <w:t>PID-3 - Patient Identifier List</w:t>
      </w:r>
      <w:r w:rsidRPr="00F21240">
        <w:rPr>
          <w:noProof/>
        </w:rPr>
        <w:t xml:space="preserve"> is superior to the account number.</w:t>
      </w:r>
    </w:p>
    <w:p w14:paraId="6159D06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D9D6E8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F21240" w:rsidRDefault="00715956">
      <w:pPr>
        <w:pStyle w:val="MsgTableCaption"/>
        <w:rPr>
          <w:noProof/>
        </w:rPr>
      </w:pPr>
      <w:r w:rsidRPr="00F21240">
        <w:rPr>
          <w:noProof/>
        </w:rPr>
        <w:t>ADT^A44^ADT_A44: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F21240" w:rsidRDefault="00715956">
            <w:pPr>
              <w:pStyle w:val="MsgTableHeader"/>
              <w:jc w:val="center"/>
              <w:rPr>
                <w:noProof/>
              </w:rPr>
            </w:pPr>
            <w:r w:rsidRPr="00F21240">
              <w:rPr>
                <w:noProof/>
              </w:rPr>
              <w:t>Chapter</w:t>
            </w:r>
          </w:p>
        </w:tc>
      </w:tr>
      <w:tr w:rsidR="00715956" w:rsidRPr="00715956"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F21240" w:rsidRDefault="00715956">
            <w:pPr>
              <w:pStyle w:val="MsgTableBody"/>
              <w:jc w:val="center"/>
              <w:rPr>
                <w:noProof/>
              </w:rPr>
            </w:pPr>
            <w:r w:rsidRPr="00F21240">
              <w:rPr>
                <w:noProof/>
              </w:rPr>
              <w:t>2</w:t>
            </w:r>
          </w:p>
        </w:tc>
      </w:tr>
      <w:tr w:rsidR="00622FC8" w:rsidRPr="00151483"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594536" w:rsidRDefault="00622FC8" w:rsidP="00622FC8">
            <w:pPr>
              <w:pStyle w:val="MsgTableBody"/>
              <w:jc w:val="center"/>
              <w:rPr>
                <w:noProof/>
              </w:rPr>
            </w:pPr>
            <w:r w:rsidRPr="00594536">
              <w:rPr>
                <w:noProof/>
              </w:rPr>
              <w:t>3</w:t>
            </w:r>
          </w:p>
        </w:tc>
      </w:tr>
      <w:tr w:rsidR="00715956" w:rsidRPr="00715956"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F21240" w:rsidRDefault="00715956">
            <w:pPr>
              <w:pStyle w:val="MsgTableBody"/>
              <w:jc w:val="center"/>
              <w:rPr>
                <w:noProof/>
              </w:rPr>
            </w:pPr>
            <w:r w:rsidRPr="00F21240">
              <w:rPr>
                <w:noProof/>
              </w:rPr>
              <w:t>2</w:t>
            </w:r>
          </w:p>
        </w:tc>
      </w:tr>
      <w:tr w:rsidR="00715956" w:rsidRPr="00715956"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F21240" w:rsidRDefault="00715956">
            <w:pPr>
              <w:pStyle w:val="MsgTableBody"/>
              <w:jc w:val="center"/>
              <w:rPr>
                <w:noProof/>
              </w:rPr>
            </w:pPr>
            <w:r w:rsidRPr="00F21240">
              <w:rPr>
                <w:noProof/>
              </w:rPr>
              <w:t>2</w:t>
            </w:r>
          </w:p>
        </w:tc>
      </w:tr>
      <w:tr w:rsidR="00715956" w:rsidRPr="00715956"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F21240" w:rsidRDefault="00715956">
            <w:pPr>
              <w:pStyle w:val="MsgTableBody"/>
              <w:jc w:val="center"/>
              <w:rPr>
                <w:noProof/>
              </w:rPr>
            </w:pPr>
            <w:r w:rsidRPr="00F21240">
              <w:rPr>
                <w:noProof/>
              </w:rPr>
              <w:t>3</w:t>
            </w:r>
          </w:p>
        </w:tc>
      </w:tr>
      <w:tr w:rsidR="00715956" w:rsidRPr="00715956"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F21240" w:rsidRDefault="00715956">
            <w:pPr>
              <w:pStyle w:val="MsgTableBody"/>
              <w:jc w:val="center"/>
              <w:rPr>
                <w:noProof/>
              </w:rPr>
            </w:pPr>
          </w:p>
        </w:tc>
      </w:tr>
      <w:tr w:rsidR="00715956" w:rsidRPr="00715956"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F21240" w:rsidRDefault="00715956">
            <w:pPr>
              <w:pStyle w:val="MsgTableBody"/>
              <w:jc w:val="center"/>
              <w:rPr>
                <w:noProof/>
              </w:rPr>
            </w:pPr>
            <w:r w:rsidRPr="00F21240">
              <w:rPr>
                <w:noProof/>
              </w:rPr>
              <w:t>3</w:t>
            </w:r>
          </w:p>
        </w:tc>
      </w:tr>
      <w:tr w:rsidR="00715956" w:rsidRPr="00715956"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F21240" w:rsidRDefault="00715956">
            <w:pPr>
              <w:pStyle w:val="MsgTableBody"/>
              <w:jc w:val="center"/>
              <w:rPr>
                <w:noProof/>
              </w:rPr>
            </w:pPr>
            <w:r w:rsidRPr="00F21240">
              <w:rPr>
                <w:noProof/>
              </w:rPr>
              <w:t>3</w:t>
            </w:r>
          </w:p>
        </w:tc>
      </w:tr>
      <w:tr w:rsidR="00DC3443" w:rsidRPr="00715956" w14:paraId="39815223" w14:textId="77777777" w:rsidTr="00D50068">
        <w:trPr>
          <w:jc w:val="center"/>
          <w:ins w:id="3582" w:author="Merrick, Riki | APHL" w:date="2022-07-17T17:02:00Z"/>
        </w:trPr>
        <w:tc>
          <w:tcPr>
            <w:tcW w:w="2882" w:type="dxa"/>
            <w:tcBorders>
              <w:top w:val="dotted" w:sz="4" w:space="0" w:color="auto"/>
              <w:left w:val="nil"/>
              <w:bottom w:val="dotted" w:sz="4" w:space="0" w:color="auto"/>
              <w:right w:val="nil"/>
            </w:tcBorders>
            <w:shd w:val="clear" w:color="auto" w:fill="FFFFFF"/>
          </w:tcPr>
          <w:p w14:paraId="3691E8D7" w14:textId="2C789029" w:rsidR="00DC3443" w:rsidRPr="00F21240" w:rsidRDefault="00266B55" w:rsidP="00DC3443">
            <w:pPr>
              <w:pStyle w:val="MsgTableBody"/>
              <w:rPr>
                <w:ins w:id="3583" w:author="Merrick, Riki | APHL" w:date="2022-07-17T17:02:00Z"/>
                <w:noProof/>
              </w:rPr>
            </w:pPr>
            <w:ins w:id="3584" w:author="Merrick, Riki | APHL" w:date="2022-07-28T10:24:00Z">
              <w:r>
                <w:rPr>
                  <w:noProof/>
                </w:rPr>
                <w:t xml:space="preserve"> </w:t>
              </w:r>
            </w:ins>
            <w:ins w:id="3585" w:author="Merrick, Riki | APHL" w:date="2022-07-17T17:02: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169E49FD" w14:textId="06A3CED4" w:rsidR="00DC3443" w:rsidRPr="00F21240" w:rsidRDefault="00DC3443" w:rsidP="00DC3443">
            <w:pPr>
              <w:pStyle w:val="MsgTableBody"/>
              <w:rPr>
                <w:ins w:id="3586" w:author="Merrick, Riki | APHL" w:date="2022-07-17T17:02:00Z"/>
                <w:noProof/>
              </w:rPr>
            </w:pPr>
            <w:ins w:id="3587" w:author="Merrick, Riki | APHL" w:date="2022-07-17T17:0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1892622" w14:textId="77777777" w:rsidR="00DC3443" w:rsidRDefault="00DC3443" w:rsidP="00DC3443">
            <w:pPr>
              <w:pStyle w:val="MsgTableBody"/>
              <w:jc w:val="center"/>
              <w:rPr>
                <w:ins w:id="3588"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1588BB2C" w14:textId="55425516" w:rsidR="00DC3443" w:rsidRPr="00F21240" w:rsidRDefault="00DC3443" w:rsidP="00DC3443">
            <w:pPr>
              <w:pStyle w:val="MsgTableBody"/>
              <w:jc w:val="center"/>
              <w:rPr>
                <w:ins w:id="3589" w:author="Merrick, Riki | APHL" w:date="2022-07-17T17:02:00Z"/>
                <w:noProof/>
              </w:rPr>
            </w:pPr>
            <w:ins w:id="3590" w:author="Merrick, Riki | APHL" w:date="2022-07-17T17:02:00Z">
              <w:r>
                <w:rPr>
                  <w:noProof/>
                </w:rPr>
                <w:t>3</w:t>
              </w:r>
            </w:ins>
          </w:p>
        </w:tc>
      </w:tr>
      <w:tr w:rsidR="00DC3443" w:rsidRPr="00715956" w14:paraId="115C52AF" w14:textId="77777777" w:rsidTr="00D50068">
        <w:trPr>
          <w:jc w:val="center"/>
          <w:ins w:id="3591" w:author="Merrick, Riki | APHL" w:date="2022-07-17T17:02:00Z"/>
        </w:trPr>
        <w:tc>
          <w:tcPr>
            <w:tcW w:w="2882" w:type="dxa"/>
            <w:tcBorders>
              <w:top w:val="dotted" w:sz="4" w:space="0" w:color="auto"/>
              <w:left w:val="nil"/>
              <w:bottom w:val="dotted" w:sz="4" w:space="0" w:color="auto"/>
              <w:right w:val="nil"/>
            </w:tcBorders>
            <w:shd w:val="clear" w:color="auto" w:fill="FFFFFF"/>
          </w:tcPr>
          <w:p w14:paraId="3138E9AC" w14:textId="4F5EA55C" w:rsidR="00DC3443" w:rsidRPr="00F21240" w:rsidRDefault="00266B55" w:rsidP="00DC3443">
            <w:pPr>
              <w:pStyle w:val="MsgTableBody"/>
              <w:rPr>
                <w:ins w:id="3592" w:author="Merrick, Riki | APHL" w:date="2022-07-17T17:02:00Z"/>
                <w:noProof/>
              </w:rPr>
            </w:pPr>
            <w:ins w:id="3593" w:author="Merrick, Riki | APHL" w:date="2022-07-28T10:24:00Z">
              <w:r>
                <w:rPr>
                  <w:noProof/>
                </w:rPr>
                <w:t xml:space="preserve"> </w:t>
              </w:r>
            </w:ins>
            <w:ins w:id="3594" w:author="Merrick, Riki | APHL" w:date="2022-07-17T17:02: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6F6946F8" w14:textId="290D9A2F" w:rsidR="00DC3443" w:rsidRPr="00F21240" w:rsidRDefault="00DC3443" w:rsidP="00DC3443">
            <w:pPr>
              <w:pStyle w:val="MsgTableBody"/>
              <w:rPr>
                <w:ins w:id="3595" w:author="Merrick, Riki | APHL" w:date="2022-07-17T17:02:00Z"/>
                <w:noProof/>
              </w:rPr>
            </w:pPr>
            <w:ins w:id="3596" w:author="Merrick, Riki | APHL" w:date="2022-07-17T17:0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D48FFB" w14:textId="77777777" w:rsidR="00DC3443" w:rsidRDefault="00DC3443" w:rsidP="00DC3443">
            <w:pPr>
              <w:pStyle w:val="MsgTableBody"/>
              <w:jc w:val="center"/>
              <w:rPr>
                <w:ins w:id="3597"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59A45BA3" w14:textId="09E0C5FC" w:rsidR="00DC3443" w:rsidRPr="00F21240" w:rsidRDefault="00DC3443" w:rsidP="00DC3443">
            <w:pPr>
              <w:pStyle w:val="MsgTableBody"/>
              <w:jc w:val="center"/>
              <w:rPr>
                <w:ins w:id="3598" w:author="Merrick, Riki | APHL" w:date="2022-07-17T17:02:00Z"/>
                <w:noProof/>
              </w:rPr>
            </w:pPr>
            <w:ins w:id="3599" w:author="Merrick, Riki | APHL" w:date="2022-07-17T17:02:00Z">
              <w:r>
                <w:rPr>
                  <w:noProof/>
                </w:rPr>
                <w:t>3</w:t>
              </w:r>
            </w:ins>
          </w:p>
        </w:tc>
      </w:tr>
      <w:tr w:rsidR="00DC3443" w:rsidRPr="00715956" w14:paraId="1094252E" w14:textId="77777777" w:rsidTr="00D50068">
        <w:trPr>
          <w:jc w:val="center"/>
          <w:ins w:id="3600" w:author="Merrick, Riki | APHL" w:date="2022-07-17T17:02:00Z"/>
        </w:trPr>
        <w:tc>
          <w:tcPr>
            <w:tcW w:w="2882" w:type="dxa"/>
            <w:tcBorders>
              <w:top w:val="dotted" w:sz="4" w:space="0" w:color="auto"/>
              <w:left w:val="nil"/>
              <w:bottom w:val="dotted" w:sz="4" w:space="0" w:color="auto"/>
              <w:right w:val="nil"/>
            </w:tcBorders>
            <w:shd w:val="clear" w:color="auto" w:fill="FFFFFF"/>
          </w:tcPr>
          <w:p w14:paraId="1DDCCE94" w14:textId="3EBACCF2" w:rsidR="00DC3443" w:rsidRPr="00F21240" w:rsidRDefault="00266B55" w:rsidP="00DC3443">
            <w:pPr>
              <w:pStyle w:val="MsgTableBody"/>
              <w:rPr>
                <w:ins w:id="3601" w:author="Merrick, Riki | APHL" w:date="2022-07-17T17:02:00Z"/>
                <w:noProof/>
              </w:rPr>
            </w:pPr>
            <w:ins w:id="3602" w:author="Merrick, Riki | APHL" w:date="2022-07-28T10:24:00Z">
              <w:r>
                <w:rPr>
                  <w:noProof/>
                </w:rPr>
                <w:t xml:space="preserve"> </w:t>
              </w:r>
            </w:ins>
            <w:ins w:id="3603" w:author="Merrick, Riki | APHL" w:date="2022-07-17T17:02: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3AEDD6C9" w14:textId="26749150" w:rsidR="00DC3443" w:rsidRPr="00F21240" w:rsidRDefault="00DC3443" w:rsidP="00DC3443">
            <w:pPr>
              <w:pStyle w:val="MsgTableBody"/>
              <w:rPr>
                <w:ins w:id="3604" w:author="Merrick, Riki | APHL" w:date="2022-07-17T17:02:00Z"/>
                <w:noProof/>
              </w:rPr>
            </w:pPr>
            <w:ins w:id="3605" w:author="Merrick, Riki | APHL" w:date="2022-07-17T17:02: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155C0C0" w14:textId="77777777" w:rsidR="00DC3443" w:rsidRDefault="00DC3443" w:rsidP="00DC3443">
            <w:pPr>
              <w:pStyle w:val="MsgTableBody"/>
              <w:jc w:val="center"/>
              <w:rPr>
                <w:ins w:id="3606"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61D05685" w14:textId="60F77058" w:rsidR="00DC3443" w:rsidRPr="00F21240" w:rsidRDefault="00DC3443" w:rsidP="00DC3443">
            <w:pPr>
              <w:pStyle w:val="MsgTableBody"/>
              <w:jc w:val="center"/>
              <w:rPr>
                <w:ins w:id="3607" w:author="Merrick, Riki | APHL" w:date="2022-07-17T17:02:00Z"/>
                <w:noProof/>
              </w:rPr>
            </w:pPr>
            <w:ins w:id="3608" w:author="Merrick, Riki | APHL" w:date="2022-07-17T17:02:00Z">
              <w:r>
                <w:rPr>
                  <w:noProof/>
                </w:rPr>
                <w:t>3</w:t>
              </w:r>
            </w:ins>
          </w:p>
        </w:tc>
      </w:tr>
      <w:tr w:rsidR="00DC3443" w:rsidRPr="00715956"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DC3443" w:rsidRPr="00F21240" w:rsidRDefault="00DC3443" w:rsidP="00DC344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DC3443" w:rsidRPr="00F21240" w:rsidRDefault="00DC3443" w:rsidP="00DC344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DC3443" w:rsidRPr="00F212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DC3443" w:rsidRPr="00F21240" w:rsidRDefault="00DC3443" w:rsidP="00DC3443">
            <w:pPr>
              <w:pStyle w:val="MsgTableBody"/>
              <w:jc w:val="center"/>
              <w:rPr>
                <w:noProof/>
              </w:rPr>
            </w:pPr>
            <w:r w:rsidRPr="00F21240">
              <w:rPr>
                <w:noProof/>
              </w:rPr>
              <w:t>3</w:t>
            </w:r>
          </w:p>
        </w:tc>
      </w:tr>
      <w:tr w:rsidR="00DC3443" w:rsidRPr="00715956"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DC3443" w:rsidRPr="00F21240" w:rsidRDefault="00DC3443" w:rsidP="00DC3443">
            <w:pPr>
              <w:pStyle w:val="MsgTableBody"/>
              <w:jc w:val="center"/>
              <w:rPr>
                <w:noProof/>
              </w:rPr>
            </w:pPr>
            <w:r w:rsidRPr="00F21240">
              <w:rPr>
                <w:noProof/>
              </w:rPr>
              <w:t>3</w:t>
            </w:r>
          </w:p>
        </w:tc>
      </w:tr>
      <w:tr w:rsidR="00DC3443" w:rsidRPr="00715956"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DC3443" w:rsidRPr="00F21240" w:rsidRDefault="00DC3443" w:rsidP="00DC3443">
            <w:pPr>
              <w:pStyle w:val="MsgTableBody"/>
              <w:jc w:val="center"/>
              <w:rPr>
                <w:noProof/>
              </w:rPr>
            </w:pPr>
          </w:p>
        </w:tc>
      </w:tr>
    </w:tbl>
    <w:p w14:paraId="6F11F752" w14:textId="45D75CE0"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6BB6" w14:paraId="31D324ED" w14:textId="77777777" w:rsidTr="00AE417F">
        <w:trPr>
          <w:jc w:val="center"/>
        </w:trPr>
        <w:tc>
          <w:tcPr>
            <w:tcW w:w="8926" w:type="dxa"/>
            <w:gridSpan w:val="6"/>
          </w:tcPr>
          <w:p w14:paraId="5BED1889" w14:textId="44A158BE" w:rsidR="00AE417F" w:rsidRPr="006D6BB6" w:rsidRDefault="00AE417F" w:rsidP="00AE417F">
            <w:pPr>
              <w:pStyle w:val="ACK-ChoreographyHeader"/>
            </w:pPr>
            <w:r w:rsidRPr="00C20CAF">
              <w:t>Acknowledgment Choreography</w:t>
            </w:r>
          </w:p>
        </w:tc>
      </w:tr>
      <w:tr w:rsidR="00AE417F" w:rsidRPr="006D6BB6" w14:paraId="6C35E328" w14:textId="77777777" w:rsidTr="00AE417F">
        <w:trPr>
          <w:jc w:val="center"/>
        </w:trPr>
        <w:tc>
          <w:tcPr>
            <w:tcW w:w="8926" w:type="dxa"/>
            <w:gridSpan w:val="6"/>
          </w:tcPr>
          <w:p w14:paraId="5A9A4AD6" w14:textId="03D37F64" w:rsidR="00AE417F" w:rsidRPr="00C20CAF" w:rsidRDefault="009118D0" w:rsidP="00AE417F">
            <w:pPr>
              <w:pStyle w:val="ACK-ChoreographyHeader"/>
            </w:pPr>
            <w:r w:rsidRPr="00F21240">
              <w:rPr>
                <w:noProof/>
              </w:rPr>
              <w:t>ADT^A44^ADT_A44</w:t>
            </w:r>
          </w:p>
        </w:tc>
      </w:tr>
      <w:tr w:rsidR="00AD6CE4" w:rsidRPr="006D6BB6" w14:paraId="705B450B" w14:textId="77777777" w:rsidTr="00AE417F">
        <w:trPr>
          <w:jc w:val="center"/>
        </w:trPr>
        <w:tc>
          <w:tcPr>
            <w:tcW w:w="1453" w:type="dxa"/>
          </w:tcPr>
          <w:p w14:paraId="1F4A03B8" w14:textId="77777777" w:rsidR="00AD6CE4" w:rsidRPr="006D6BB6" w:rsidRDefault="00AD6CE4" w:rsidP="00AD6CE4">
            <w:pPr>
              <w:pStyle w:val="ACK-ChoreographyBody"/>
            </w:pPr>
            <w:r w:rsidRPr="006D6BB6">
              <w:t>Field name</w:t>
            </w:r>
          </w:p>
        </w:tc>
        <w:tc>
          <w:tcPr>
            <w:tcW w:w="2397" w:type="dxa"/>
          </w:tcPr>
          <w:p w14:paraId="757D784A" w14:textId="77777777" w:rsidR="00AD6CE4" w:rsidRPr="006D6BB6" w:rsidRDefault="00AD6CE4" w:rsidP="00AD6CE4">
            <w:pPr>
              <w:pStyle w:val="ACK-ChoreographyBody"/>
            </w:pPr>
            <w:r w:rsidRPr="006D6BB6">
              <w:t>Field Value: Original mode</w:t>
            </w:r>
          </w:p>
        </w:tc>
        <w:tc>
          <w:tcPr>
            <w:tcW w:w="5076" w:type="dxa"/>
            <w:gridSpan w:val="4"/>
          </w:tcPr>
          <w:p w14:paraId="697CB5E7" w14:textId="77777777" w:rsidR="00AD6CE4" w:rsidRPr="006D6BB6" w:rsidRDefault="00AD6CE4" w:rsidP="00AD6CE4">
            <w:pPr>
              <w:pStyle w:val="ACK-ChoreographyBody"/>
            </w:pPr>
            <w:r w:rsidRPr="006D6BB6">
              <w:t>Field value: Enhanced mode</w:t>
            </w:r>
          </w:p>
        </w:tc>
      </w:tr>
      <w:tr w:rsidR="00AD6CE4" w:rsidRPr="006D6BB6" w14:paraId="5867D7E4" w14:textId="77777777" w:rsidTr="00AE417F">
        <w:trPr>
          <w:jc w:val="center"/>
        </w:trPr>
        <w:tc>
          <w:tcPr>
            <w:tcW w:w="1453" w:type="dxa"/>
          </w:tcPr>
          <w:p w14:paraId="7874A6F0" w14:textId="77777777" w:rsidR="00AD6CE4" w:rsidRPr="006D6BB6" w:rsidRDefault="00AD6CE4" w:rsidP="00AD6CE4">
            <w:pPr>
              <w:pStyle w:val="ACK-ChoreographyBody"/>
            </w:pPr>
            <w:r w:rsidRPr="006D6BB6">
              <w:t>MSH.15</w:t>
            </w:r>
          </w:p>
        </w:tc>
        <w:tc>
          <w:tcPr>
            <w:tcW w:w="2397" w:type="dxa"/>
          </w:tcPr>
          <w:p w14:paraId="2E352D6A" w14:textId="77777777" w:rsidR="00AD6CE4" w:rsidRPr="006D6BB6" w:rsidRDefault="00AD6CE4" w:rsidP="00AD6CE4">
            <w:pPr>
              <w:pStyle w:val="ACK-ChoreographyBody"/>
            </w:pPr>
            <w:r w:rsidRPr="006D6BB6">
              <w:t>Blank</w:t>
            </w:r>
          </w:p>
        </w:tc>
        <w:tc>
          <w:tcPr>
            <w:tcW w:w="456" w:type="dxa"/>
          </w:tcPr>
          <w:p w14:paraId="491C0875" w14:textId="77777777" w:rsidR="00AD6CE4" w:rsidRPr="006D6BB6" w:rsidRDefault="00AD6CE4" w:rsidP="00AD6CE4">
            <w:pPr>
              <w:pStyle w:val="ACK-ChoreographyBody"/>
            </w:pPr>
            <w:r w:rsidRPr="006D6BB6">
              <w:t>NE</w:t>
            </w:r>
          </w:p>
        </w:tc>
        <w:tc>
          <w:tcPr>
            <w:tcW w:w="1559" w:type="dxa"/>
          </w:tcPr>
          <w:p w14:paraId="537D5F3F" w14:textId="77777777" w:rsidR="00AD6CE4" w:rsidRPr="006D6BB6" w:rsidRDefault="00AD6CE4" w:rsidP="00AD6CE4">
            <w:pPr>
              <w:pStyle w:val="ACK-ChoreographyBody"/>
            </w:pPr>
            <w:r w:rsidRPr="006D6BB6">
              <w:t>AL, SU, ER</w:t>
            </w:r>
          </w:p>
        </w:tc>
        <w:tc>
          <w:tcPr>
            <w:tcW w:w="1501" w:type="dxa"/>
          </w:tcPr>
          <w:p w14:paraId="0BBBDF90" w14:textId="77777777" w:rsidR="00AD6CE4" w:rsidRPr="006D6BB6" w:rsidRDefault="00AD6CE4" w:rsidP="00AD6CE4">
            <w:pPr>
              <w:pStyle w:val="ACK-ChoreographyBody"/>
            </w:pPr>
            <w:r w:rsidRPr="006D6BB6">
              <w:t>NE</w:t>
            </w:r>
          </w:p>
        </w:tc>
        <w:tc>
          <w:tcPr>
            <w:tcW w:w="1560" w:type="dxa"/>
          </w:tcPr>
          <w:p w14:paraId="417C4B76" w14:textId="77777777" w:rsidR="00AD6CE4" w:rsidRPr="006D6BB6" w:rsidRDefault="00AD6CE4" w:rsidP="00AD6CE4">
            <w:pPr>
              <w:pStyle w:val="ACK-ChoreographyBody"/>
            </w:pPr>
            <w:r w:rsidRPr="006D6BB6">
              <w:t>AL, SU, ER</w:t>
            </w:r>
          </w:p>
        </w:tc>
      </w:tr>
      <w:tr w:rsidR="00AD6CE4" w:rsidRPr="006D6BB6" w14:paraId="5143A9D0" w14:textId="77777777" w:rsidTr="00AE417F">
        <w:trPr>
          <w:jc w:val="center"/>
        </w:trPr>
        <w:tc>
          <w:tcPr>
            <w:tcW w:w="1453" w:type="dxa"/>
          </w:tcPr>
          <w:p w14:paraId="22D2207E" w14:textId="77777777" w:rsidR="00AD6CE4" w:rsidRPr="006D6BB6" w:rsidRDefault="00AD6CE4" w:rsidP="00AD6CE4">
            <w:pPr>
              <w:pStyle w:val="ACK-ChoreographyBody"/>
            </w:pPr>
            <w:r w:rsidRPr="006D6BB6">
              <w:t>MSH.16</w:t>
            </w:r>
          </w:p>
        </w:tc>
        <w:tc>
          <w:tcPr>
            <w:tcW w:w="2397" w:type="dxa"/>
          </w:tcPr>
          <w:p w14:paraId="7235535E" w14:textId="77777777" w:rsidR="00AD6CE4" w:rsidRPr="006D6BB6" w:rsidRDefault="00AD6CE4" w:rsidP="00AD6CE4">
            <w:pPr>
              <w:pStyle w:val="ACK-ChoreographyBody"/>
            </w:pPr>
            <w:r w:rsidRPr="006D6BB6">
              <w:t>Blank</w:t>
            </w:r>
          </w:p>
        </w:tc>
        <w:tc>
          <w:tcPr>
            <w:tcW w:w="456" w:type="dxa"/>
          </w:tcPr>
          <w:p w14:paraId="02CC35F0" w14:textId="77777777" w:rsidR="00AD6CE4" w:rsidRPr="006D6BB6" w:rsidRDefault="00AD6CE4" w:rsidP="00AD6CE4">
            <w:pPr>
              <w:pStyle w:val="ACK-ChoreographyBody"/>
            </w:pPr>
            <w:r w:rsidRPr="006D6BB6">
              <w:t>NE</w:t>
            </w:r>
          </w:p>
        </w:tc>
        <w:tc>
          <w:tcPr>
            <w:tcW w:w="1559" w:type="dxa"/>
          </w:tcPr>
          <w:p w14:paraId="6F3DE42B" w14:textId="77777777" w:rsidR="00AD6CE4" w:rsidRPr="006D6BB6" w:rsidRDefault="00AD6CE4" w:rsidP="00AD6CE4">
            <w:pPr>
              <w:pStyle w:val="ACK-ChoreographyBody"/>
            </w:pPr>
            <w:r w:rsidRPr="006D6BB6">
              <w:t>NE</w:t>
            </w:r>
          </w:p>
        </w:tc>
        <w:tc>
          <w:tcPr>
            <w:tcW w:w="1501" w:type="dxa"/>
          </w:tcPr>
          <w:p w14:paraId="3467375E" w14:textId="77777777" w:rsidR="00AD6CE4" w:rsidRPr="006D6BB6" w:rsidRDefault="00AD6CE4" w:rsidP="00AD6CE4">
            <w:pPr>
              <w:pStyle w:val="ACK-ChoreographyBody"/>
            </w:pPr>
            <w:r w:rsidRPr="006D6BB6">
              <w:t>AL, SU, ER</w:t>
            </w:r>
          </w:p>
        </w:tc>
        <w:tc>
          <w:tcPr>
            <w:tcW w:w="1560" w:type="dxa"/>
          </w:tcPr>
          <w:p w14:paraId="76C3D15C" w14:textId="77777777" w:rsidR="00AD6CE4" w:rsidRPr="006D6BB6" w:rsidRDefault="00AD6CE4" w:rsidP="00AD6CE4">
            <w:pPr>
              <w:pStyle w:val="ACK-ChoreographyBody"/>
            </w:pPr>
            <w:r w:rsidRPr="006D6BB6">
              <w:t>AL, SU, ER</w:t>
            </w:r>
          </w:p>
        </w:tc>
      </w:tr>
      <w:tr w:rsidR="00AD6CE4" w:rsidRPr="006D6BB6" w14:paraId="3663E68D" w14:textId="77777777" w:rsidTr="00AE417F">
        <w:trPr>
          <w:jc w:val="center"/>
        </w:trPr>
        <w:tc>
          <w:tcPr>
            <w:tcW w:w="1453" w:type="dxa"/>
          </w:tcPr>
          <w:p w14:paraId="2BD65FEA" w14:textId="77777777" w:rsidR="00AD6CE4" w:rsidRPr="006D6BB6" w:rsidRDefault="00AD6CE4" w:rsidP="00AD6CE4">
            <w:pPr>
              <w:pStyle w:val="ACK-ChoreographyBody"/>
            </w:pPr>
            <w:r w:rsidRPr="006D6BB6">
              <w:t>Immediate Ack</w:t>
            </w:r>
          </w:p>
        </w:tc>
        <w:tc>
          <w:tcPr>
            <w:tcW w:w="2397" w:type="dxa"/>
          </w:tcPr>
          <w:p w14:paraId="5A2A5532" w14:textId="77777777" w:rsidR="00AD6CE4" w:rsidRPr="006D6BB6" w:rsidRDefault="00AD6CE4" w:rsidP="00AD6CE4">
            <w:pPr>
              <w:pStyle w:val="ACK-ChoreographyBody"/>
            </w:pPr>
            <w:r w:rsidRPr="006D6BB6">
              <w:t>-</w:t>
            </w:r>
          </w:p>
        </w:tc>
        <w:tc>
          <w:tcPr>
            <w:tcW w:w="456" w:type="dxa"/>
          </w:tcPr>
          <w:p w14:paraId="25133A0E" w14:textId="77777777" w:rsidR="00AD6CE4" w:rsidRPr="006D6BB6" w:rsidRDefault="00AD6CE4" w:rsidP="00AD6CE4">
            <w:pPr>
              <w:pStyle w:val="ACK-ChoreographyBody"/>
            </w:pPr>
            <w:r w:rsidRPr="006D6BB6">
              <w:t>-</w:t>
            </w:r>
          </w:p>
        </w:tc>
        <w:tc>
          <w:tcPr>
            <w:tcW w:w="1559" w:type="dxa"/>
          </w:tcPr>
          <w:p w14:paraId="6DA6EB39" w14:textId="2A1856E2"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01" w:type="dxa"/>
          </w:tcPr>
          <w:p w14:paraId="379AD621" w14:textId="77777777" w:rsidR="00AD6CE4" w:rsidRPr="006D6BB6" w:rsidRDefault="00AD6CE4" w:rsidP="00AD6CE4">
            <w:pPr>
              <w:pStyle w:val="ACK-ChoreographyBody"/>
            </w:pPr>
            <w:r w:rsidRPr="006D6BB6">
              <w:t>-</w:t>
            </w:r>
          </w:p>
        </w:tc>
        <w:tc>
          <w:tcPr>
            <w:tcW w:w="1560" w:type="dxa"/>
          </w:tcPr>
          <w:p w14:paraId="4A158388" w14:textId="1BCE09A5" w:rsidR="00AD6CE4" w:rsidRPr="006D6BB6" w:rsidRDefault="00AD6CE4" w:rsidP="00AD6CE4">
            <w:pPr>
              <w:pStyle w:val="ACK-ChoreographyBody"/>
            </w:pPr>
            <w:r w:rsidRPr="006D6BB6">
              <w:rPr>
                <w:szCs w:val="16"/>
              </w:rPr>
              <w:t>ACK^</w:t>
            </w:r>
            <w:r>
              <w:rPr>
                <w:szCs w:val="16"/>
              </w:rPr>
              <w:t>A44</w:t>
            </w:r>
            <w:r w:rsidRPr="006D6BB6">
              <w:rPr>
                <w:szCs w:val="16"/>
              </w:rPr>
              <w:t>^ACK</w:t>
            </w:r>
          </w:p>
        </w:tc>
      </w:tr>
      <w:tr w:rsidR="00AD6CE4" w:rsidRPr="006D6BB6" w14:paraId="4A19EBBC" w14:textId="77777777" w:rsidTr="00AE417F">
        <w:trPr>
          <w:jc w:val="center"/>
        </w:trPr>
        <w:tc>
          <w:tcPr>
            <w:tcW w:w="1453" w:type="dxa"/>
          </w:tcPr>
          <w:p w14:paraId="31908983" w14:textId="77777777" w:rsidR="00AD6CE4" w:rsidRPr="006D6BB6" w:rsidRDefault="00AD6CE4" w:rsidP="00AD6CE4">
            <w:pPr>
              <w:pStyle w:val="ACK-ChoreographyBody"/>
            </w:pPr>
            <w:r w:rsidRPr="006D6BB6">
              <w:t>Application Ack</w:t>
            </w:r>
          </w:p>
        </w:tc>
        <w:tc>
          <w:tcPr>
            <w:tcW w:w="2397" w:type="dxa"/>
          </w:tcPr>
          <w:p w14:paraId="10F83BB6" w14:textId="4729CFDE" w:rsidR="00AD6CE4" w:rsidRPr="006D6BB6" w:rsidRDefault="00AD6CE4" w:rsidP="00AD6CE4">
            <w:pPr>
              <w:pStyle w:val="ACK-ChoreographyBody"/>
            </w:pPr>
            <w:r>
              <w:rPr>
                <w:szCs w:val="16"/>
              </w:rPr>
              <w:t>ADT</w:t>
            </w:r>
            <w:r w:rsidRPr="006D6BB6">
              <w:rPr>
                <w:szCs w:val="16"/>
              </w:rPr>
              <w:t>^</w:t>
            </w:r>
            <w:r>
              <w:rPr>
                <w:szCs w:val="16"/>
              </w:rPr>
              <w:t>A44</w:t>
            </w:r>
            <w:r w:rsidRPr="006D6BB6">
              <w:rPr>
                <w:szCs w:val="16"/>
              </w:rPr>
              <w:t>^</w:t>
            </w:r>
            <w:r>
              <w:rPr>
                <w:szCs w:val="16"/>
              </w:rPr>
              <w:t>ADT</w:t>
            </w:r>
            <w:r w:rsidRPr="006D6BB6">
              <w:rPr>
                <w:szCs w:val="16"/>
              </w:rPr>
              <w:t>_</w:t>
            </w:r>
            <w:r>
              <w:rPr>
                <w:szCs w:val="16"/>
              </w:rPr>
              <w:t>A44</w:t>
            </w:r>
          </w:p>
        </w:tc>
        <w:tc>
          <w:tcPr>
            <w:tcW w:w="456" w:type="dxa"/>
          </w:tcPr>
          <w:p w14:paraId="1E1775C8" w14:textId="77777777" w:rsidR="00AD6CE4" w:rsidRPr="006D6BB6" w:rsidRDefault="00AD6CE4" w:rsidP="00AD6CE4">
            <w:pPr>
              <w:pStyle w:val="ACK-ChoreographyBody"/>
            </w:pPr>
            <w:r w:rsidRPr="006D6BB6">
              <w:t>-</w:t>
            </w:r>
          </w:p>
        </w:tc>
        <w:tc>
          <w:tcPr>
            <w:tcW w:w="1559" w:type="dxa"/>
          </w:tcPr>
          <w:p w14:paraId="050E4A22" w14:textId="77777777" w:rsidR="00AD6CE4" w:rsidRPr="006D6BB6" w:rsidRDefault="00AD6CE4" w:rsidP="00AD6CE4">
            <w:pPr>
              <w:pStyle w:val="ACK-ChoreographyBody"/>
            </w:pPr>
            <w:r w:rsidRPr="006D6BB6">
              <w:t>-</w:t>
            </w:r>
          </w:p>
        </w:tc>
        <w:tc>
          <w:tcPr>
            <w:tcW w:w="1501" w:type="dxa"/>
          </w:tcPr>
          <w:p w14:paraId="103EB0FA" w14:textId="02C9F0C6"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60" w:type="dxa"/>
          </w:tcPr>
          <w:p w14:paraId="50182A41" w14:textId="18269926" w:rsidR="00AD6CE4" w:rsidRPr="006D6BB6" w:rsidRDefault="00AD6CE4" w:rsidP="00AD6CE4">
            <w:pPr>
              <w:pStyle w:val="ACK-ChoreographyBody"/>
            </w:pPr>
            <w:r w:rsidRPr="006D6BB6">
              <w:rPr>
                <w:szCs w:val="16"/>
              </w:rPr>
              <w:t>ACK^</w:t>
            </w:r>
            <w:r>
              <w:rPr>
                <w:szCs w:val="16"/>
              </w:rPr>
              <w:t>A44</w:t>
            </w:r>
            <w:r w:rsidRPr="006D6BB6">
              <w:rPr>
                <w:szCs w:val="16"/>
              </w:rPr>
              <w:t>^ACK</w:t>
            </w:r>
          </w:p>
        </w:tc>
      </w:tr>
    </w:tbl>
    <w:p w14:paraId="7EB1BC0F" w14:textId="77777777" w:rsidR="00715956" w:rsidRPr="00F21240" w:rsidRDefault="00715956">
      <w:pPr>
        <w:rPr>
          <w:noProof/>
        </w:rPr>
      </w:pPr>
    </w:p>
    <w:p w14:paraId="0388825D" w14:textId="77777777" w:rsidR="00715956" w:rsidRPr="00F21240" w:rsidRDefault="00715956">
      <w:pPr>
        <w:pStyle w:val="MsgTableCaption"/>
        <w:rPr>
          <w:noProof/>
        </w:rPr>
      </w:pPr>
      <w:r w:rsidRPr="00F21240">
        <w:rPr>
          <w:noProof/>
        </w:rPr>
        <w:t>ACK^A44^ACK: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F21240" w:rsidRDefault="00715956">
            <w:pPr>
              <w:pStyle w:val="MsgTableHeader"/>
              <w:jc w:val="center"/>
              <w:rPr>
                <w:noProof/>
              </w:rPr>
            </w:pPr>
            <w:r w:rsidRPr="00F21240">
              <w:rPr>
                <w:noProof/>
              </w:rPr>
              <w:t>Chapter</w:t>
            </w:r>
          </w:p>
        </w:tc>
      </w:tr>
      <w:tr w:rsidR="00715956" w:rsidRPr="00715956"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F21240" w:rsidRDefault="00715956">
            <w:pPr>
              <w:pStyle w:val="MsgTableBody"/>
              <w:jc w:val="center"/>
              <w:rPr>
                <w:noProof/>
              </w:rPr>
            </w:pPr>
            <w:r w:rsidRPr="00F21240">
              <w:rPr>
                <w:noProof/>
              </w:rPr>
              <w:t>2</w:t>
            </w:r>
          </w:p>
        </w:tc>
      </w:tr>
      <w:tr w:rsidR="00715956" w:rsidRPr="00715956"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F21240" w:rsidRDefault="00715956">
            <w:pPr>
              <w:pStyle w:val="MsgTableBody"/>
              <w:jc w:val="center"/>
              <w:rPr>
                <w:noProof/>
              </w:rPr>
            </w:pPr>
            <w:r w:rsidRPr="00F21240">
              <w:rPr>
                <w:noProof/>
              </w:rPr>
              <w:t>2</w:t>
            </w:r>
          </w:p>
        </w:tc>
      </w:tr>
      <w:tr w:rsidR="00715956" w:rsidRPr="00715956"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F21240" w:rsidRDefault="00715956">
            <w:pPr>
              <w:pStyle w:val="MsgTableBody"/>
              <w:jc w:val="center"/>
              <w:rPr>
                <w:noProof/>
              </w:rPr>
            </w:pPr>
            <w:r w:rsidRPr="00F21240">
              <w:rPr>
                <w:noProof/>
              </w:rPr>
              <w:t>2</w:t>
            </w:r>
          </w:p>
        </w:tc>
      </w:tr>
      <w:tr w:rsidR="00715956" w:rsidRPr="00715956"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F21240" w:rsidRDefault="00715956">
            <w:pPr>
              <w:pStyle w:val="MsgTableBody"/>
              <w:jc w:val="center"/>
              <w:rPr>
                <w:noProof/>
              </w:rPr>
            </w:pPr>
            <w:r w:rsidRPr="00F21240">
              <w:rPr>
                <w:noProof/>
              </w:rPr>
              <w:t>2</w:t>
            </w:r>
          </w:p>
        </w:tc>
      </w:tr>
      <w:tr w:rsidR="00715956" w:rsidRPr="00715956"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F21240" w:rsidRDefault="00715956">
            <w:pPr>
              <w:pStyle w:val="MsgTableBody"/>
              <w:jc w:val="center"/>
              <w:rPr>
                <w:noProof/>
              </w:rPr>
            </w:pPr>
            <w:r w:rsidRPr="00F21240">
              <w:rPr>
                <w:noProof/>
              </w:rPr>
              <w:t>2</w:t>
            </w:r>
          </w:p>
        </w:tc>
      </w:tr>
    </w:tbl>
    <w:p w14:paraId="3325E472" w14:textId="60615367" w:rsidR="00D42E64" w:rsidRDefault="00D42E64" w:rsidP="00AE417F">
      <w:bookmarkStart w:id="3609" w:name="_Toc1815983"/>
      <w:bookmarkStart w:id="3610" w:name="_Toc21372527"/>
      <w:bookmarkStart w:id="3611" w:name="_Toc175992001"/>
      <w:bookmarkStart w:id="3612"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6BB6" w14:paraId="164FE3DF" w14:textId="77777777" w:rsidTr="00EB255E">
        <w:trPr>
          <w:jc w:val="center"/>
        </w:trPr>
        <w:tc>
          <w:tcPr>
            <w:tcW w:w="6516" w:type="dxa"/>
            <w:gridSpan w:val="4"/>
          </w:tcPr>
          <w:p w14:paraId="4DF3A00D" w14:textId="3E265A7C" w:rsidR="00AE417F" w:rsidRPr="006D6BB6" w:rsidRDefault="00AE417F" w:rsidP="00AE417F">
            <w:pPr>
              <w:pStyle w:val="ACK-ChoreographyHeader"/>
            </w:pPr>
            <w:r w:rsidRPr="00C20CAF">
              <w:t>Acknowledgment Choreography</w:t>
            </w:r>
          </w:p>
        </w:tc>
      </w:tr>
      <w:tr w:rsidR="00AE417F" w:rsidRPr="006D6BB6" w14:paraId="3CC3238C" w14:textId="77777777" w:rsidTr="00EB255E">
        <w:trPr>
          <w:jc w:val="center"/>
        </w:trPr>
        <w:tc>
          <w:tcPr>
            <w:tcW w:w="6516" w:type="dxa"/>
            <w:gridSpan w:val="4"/>
          </w:tcPr>
          <w:p w14:paraId="5FAAF699" w14:textId="76E526AB" w:rsidR="00AE417F" w:rsidRPr="00C20CAF" w:rsidRDefault="009118D0" w:rsidP="00AE417F">
            <w:pPr>
              <w:pStyle w:val="ACK-ChoreographyHeader"/>
            </w:pPr>
            <w:r w:rsidRPr="00F21240">
              <w:rPr>
                <w:noProof/>
              </w:rPr>
              <w:t>ACK^A44^ACK</w:t>
            </w:r>
          </w:p>
        </w:tc>
      </w:tr>
      <w:tr w:rsidR="00D42E64" w:rsidRPr="006D6BB6" w14:paraId="2B2257D5" w14:textId="77777777" w:rsidTr="00EB255E">
        <w:trPr>
          <w:jc w:val="center"/>
        </w:trPr>
        <w:tc>
          <w:tcPr>
            <w:tcW w:w="1579" w:type="dxa"/>
          </w:tcPr>
          <w:p w14:paraId="4FB9A728" w14:textId="77777777" w:rsidR="00D42E64" w:rsidRPr="006D6BB6" w:rsidRDefault="00D42E64" w:rsidP="0025077B">
            <w:pPr>
              <w:pStyle w:val="ACK-ChoreographyBody"/>
            </w:pPr>
            <w:r w:rsidRPr="006D6BB6">
              <w:t>Field name</w:t>
            </w:r>
          </w:p>
        </w:tc>
        <w:tc>
          <w:tcPr>
            <w:tcW w:w="2385" w:type="dxa"/>
          </w:tcPr>
          <w:p w14:paraId="204E76C9" w14:textId="77777777" w:rsidR="00D42E64" w:rsidRPr="006D6BB6" w:rsidRDefault="00D42E64" w:rsidP="0025077B">
            <w:pPr>
              <w:pStyle w:val="ACK-ChoreographyBody"/>
            </w:pPr>
            <w:r w:rsidRPr="006D6BB6">
              <w:t>Field Value: Original mode</w:t>
            </w:r>
          </w:p>
        </w:tc>
        <w:tc>
          <w:tcPr>
            <w:tcW w:w="2552" w:type="dxa"/>
            <w:gridSpan w:val="2"/>
          </w:tcPr>
          <w:p w14:paraId="7D2FBAE8" w14:textId="77777777" w:rsidR="00D42E64" w:rsidRPr="006D6BB6" w:rsidRDefault="00D42E64" w:rsidP="0025077B">
            <w:pPr>
              <w:pStyle w:val="ACK-ChoreographyBody"/>
            </w:pPr>
            <w:r w:rsidRPr="006D6BB6">
              <w:t>Field value: Enhanced mode</w:t>
            </w:r>
          </w:p>
        </w:tc>
      </w:tr>
      <w:tr w:rsidR="00A57961" w:rsidRPr="006D6BB6" w14:paraId="58A07259" w14:textId="77777777" w:rsidTr="00EB255E">
        <w:trPr>
          <w:jc w:val="center"/>
        </w:trPr>
        <w:tc>
          <w:tcPr>
            <w:tcW w:w="1579" w:type="dxa"/>
          </w:tcPr>
          <w:p w14:paraId="5F906277" w14:textId="77777777" w:rsidR="00A57961" w:rsidRPr="006D6BB6" w:rsidRDefault="00A57961" w:rsidP="0025077B">
            <w:pPr>
              <w:pStyle w:val="ACK-ChoreographyBody"/>
            </w:pPr>
            <w:r w:rsidRPr="006D6BB6">
              <w:t>MSH.15</w:t>
            </w:r>
          </w:p>
        </w:tc>
        <w:tc>
          <w:tcPr>
            <w:tcW w:w="2385" w:type="dxa"/>
          </w:tcPr>
          <w:p w14:paraId="411E5223" w14:textId="77777777" w:rsidR="00A57961" w:rsidRPr="006D6BB6" w:rsidRDefault="00A57961" w:rsidP="0025077B">
            <w:pPr>
              <w:pStyle w:val="ACK-ChoreographyBody"/>
            </w:pPr>
            <w:r w:rsidRPr="006D6BB6">
              <w:t>Blank</w:t>
            </w:r>
          </w:p>
        </w:tc>
        <w:tc>
          <w:tcPr>
            <w:tcW w:w="456" w:type="dxa"/>
          </w:tcPr>
          <w:p w14:paraId="4341D990" w14:textId="77777777" w:rsidR="00A57961" w:rsidRPr="006D6BB6" w:rsidRDefault="00A57961" w:rsidP="0025077B">
            <w:pPr>
              <w:pStyle w:val="ACK-ChoreographyBody"/>
            </w:pPr>
            <w:r w:rsidRPr="006D6BB6">
              <w:t>NE</w:t>
            </w:r>
          </w:p>
        </w:tc>
        <w:tc>
          <w:tcPr>
            <w:tcW w:w="2096" w:type="dxa"/>
          </w:tcPr>
          <w:p w14:paraId="504442C7" w14:textId="77777777" w:rsidR="00A57961" w:rsidRPr="006D6BB6" w:rsidRDefault="00A57961" w:rsidP="0025077B">
            <w:pPr>
              <w:pStyle w:val="ACK-ChoreographyBody"/>
            </w:pPr>
            <w:r w:rsidRPr="006D6BB6">
              <w:t>AL, SU, ER</w:t>
            </w:r>
          </w:p>
        </w:tc>
      </w:tr>
      <w:tr w:rsidR="00A57961" w:rsidRPr="006D6BB6" w14:paraId="7D2F980C" w14:textId="77777777" w:rsidTr="00EB255E">
        <w:trPr>
          <w:jc w:val="center"/>
        </w:trPr>
        <w:tc>
          <w:tcPr>
            <w:tcW w:w="1579" w:type="dxa"/>
          </w:tcPr>
          <w:p w14:paraId="1E4F9DC5" w14:textId="77777777" w:rsidR="00A57961" w:rsidRPr="006D6BB6" w:rsidRDefault="00A57961" w:rsidP="0025077B">
            <w:pPr>
              <w:pStyle w:val="ACK-ChoreographyBody"/>
            </w:pPr>
            <w:r w:rsidRPr="006D6BB6">
              <w:t>MSH.16</w:t>
            </w:r>
          </w:p>
        </w:tc>
        <w:tc>
          <w:tcPr>
            <w:tcW w:w="2385" w:type="dxa"/>
          </w:tcPr>
          <w:p w14:paraId="6F645572" w14:textId="77777777" w:rsidR="00A57961" w:rsidRPr="006D6BB6" w:rsidRDefault="00A57961" w:rsidP="0025077B">
            <w:pPr>
              <w:pStyle w:val="ACK-ChoreographyBody"/>
            </w:pPr>
            <w:r w:rsidRPr="006D6BB6">
              <w:t>Blank</w:t>
            </w:r>
          </w:p>
        </w:tc>
        <w:tc>
          <w:tcPr>
            <w:tcW w:w="456" w:type="dxa"/>
          </w:tcPr>
          <w:p w14:paraId="772EF02B" w14:textId="77777777" w:rsidR="00A57961" w:rsidRPr="006D6BB6" w:rsidRDefault="00A57961" w:rsidP="0025077B">
            <w:pPr>
              <w:pStyle w:val="ACK-ChoreographyBody"/>
            </w:pPr>
            <w:r w:rsidRPr="006D6BB6">
              <w:t>NE</w:t>
            </w:r>
          </w:p>
        </w:tc>
        <w:tc>
          <w:tcPr>
            <w:tcW w:w="2096" w:type="dxa"/>
          </w:tcPr>
          <w:p w14:paraId="5EC0A844" w14:textId="77777777" w:rsidR="00A57961" w:rsidRPr="006D6BB6" w:rsidRDefault="00A57961" w:rsidP="0025077B">
            <w:pPr>
              <w:pStyle w:val="ACK-ChoreographyBody"/>
            </w:pPr>
            <w:r w:rsidRPr="006D6BB6">
              <w:t>NE</w:t>
            </w:r>
          </w:p>
        </w:tc>
      </w:tr>
      <w:tr w:rsidR="00A57961" w:rsidRPr="006D6BB6" w14:paraId="6409CC9A" w14:textId="77777777" w:rsidTr="00EB255E">
        <w:trPr>
          <w:jc w:val="center"/>
        </w:trPr>
        <w:tc>
          <w:tcPr>
            <w:tcW w:w="1579" w:type="dxa"/>
          </w:tcPr>
          <w:p w14:paraId="25E8FAE6" w14:textId="77777777" w:rsidR="00A57961" w:rsidRPr="006D6BB6" w:rsidRDefault="00A57961" w:rsidP="0025077B">
            <w:pPr>
              <w:pStyle w:val="ACK-ChoreographyBody"/>
            </w:pPr>
            <w:r w:rsidRPr="006D6BB6">
              <w:t>Immediate Ack</w:t>
            </w:r>
          </w:p>
        </w:tc>
        <w:tc>
          <w:tcPr>
            <w:tcW w:w="2385" w:type="dxa"/>
          </w:tcPr>
          <w:p w14:paraId="75EE0AD0" w14:textId="77777777" w:rsidR="00A57961" w:rsidRPr="006D6BB6" w:rsidRDefault="00A57961" w:rsidP="0025077B">
            <w:pPr>
              <w:pStyle w:val="ACK-ChoreographyBody"/>
            </w:pPr>
            <w:r w:rsidRPr="006D6BB6">
              <w:t>-</w:t>
            </w:r>
          </w:p>
        </w:tc>
        <w:tc>
          <w:tcPr>
            <w:tcW w:w="456" w:type="dxa"/>
          </w:tcPr>
          <w:p w14:paraId="4821D5C8" w14:textId="77777777" w:rsidR="00A57961" w:rsidRPr="006D6BB6" w:rsidRDefault="00A57961" w:rsidP="0025077B">
            <w:pPr>
              <w:pStyle w:val="ACK-ChoreographyBody"/>
            </w:pPr>
            <w:r w:rsidRPr="006D6BB6">
              <w:t>-</w:t>
            </w:r>
          </w:p>
        </w:tc>
        <w:tc>
          <w:tcPr>
            <w:tcW w:w="2096" w:type="dxa"/>
          </w:tcPr>
          <w:p w14:paraId="55133C30" w14:textId="14ED8B40" w:rsidR="00A57961" w:rsidRPr="006D6BB6" w:rsidRDefault="00A57961" w:rsidP="0025077B">
            <w:pPr>
              <w:pStyle w:val="ACK-ChoreographyBody"/>
            </w:pPr>
            <w:r w:rsidRPr="006D6BB6">
              <w:rPr>
                <w:szCs w:val="16"/>
              </w:rPr>
              <w:t>ACK^</w:t>
            </w:r>
            <w:r>
              <w:rPr>
                <w:szCs w:val="16"/>
              </w:rPr>
              <w:t>A44</w:t>
            </w:r>
            <w:r w:rsidRPr="006D6BB6">
              <w:rPr>
                <w:szCs w:val="16"/>
              </w:rPr>
              <w:t>^ACK</w:t>
            </w:r>
          </w:p>
        </w:tc>
      </w:tr>
      <w:tr w:rsidR="00A57961" w:rsidRPr="006D6BB6" w14:paraId="1B114BCB" w14:textId="77777777" w:rsidTr="00EB255E">
        <w:trPr>
          <w:jc w:val="center"/>
        </w:trPr>
        <w:tc>
          <w:tcPr>
            <w:tcW w:w="1579" w:type="dxa"/>
          </w:tcPr>
          <w:p w14:paraId="66FB092F" w14:textId="77777777" w:rsidR="00A57961" w:rsidRPr="006D6BB6" w:rsidRDefault="00A57961" w:rsidP="0025077B">
            <w:pPr>
              <w:pStyle w:val="ACK-ChoreographyBody"/>
            </w:pPr>
            <w:r w:rsidRPr="006D6BB6">
              <w:t>Application Ack</w:t>
            </w:r>
          </w:p>
        </w:tc>
        <w:tc>
          <w:tcPr>
            <w:tcW w:w="2385" w:type="dxa"/>
          </w:tcPr>
          <w:p w14:paraId="479C36BA" w14:textId="212440BB" w:rsidR="00A57961" w:rsidRPr="006D6BB6" w:rsidRDefault="00A57961" w:rsidP="0025077B">
            <w:pPr>
              <w:pStyle w:val="ACK-ChoreographyBody"/>
            </w:pPr>
            <w:r>
              <w:rPr>
                <w:szCs w:val="16"/>
              </w:rPr>
              <w:t>-</w:t>
            </w:r>
          </w:p>
        </w:tc>
        <w:tc>
          <w:tcPr>
            <w:tcW w:w="456" w:type="dxa"/>
          </w:tcPr>
          <w:p w14:paraId="4EEC5190" w14:textId="77777777" w:rsidR="00A57961" w:rsidRPr="006D6BB6" w:rsidRDefault="00A57961" w:rsidP="0025077B">
            <w:pPr>
              <w:pStyle w:val="ACK-ChoreographyBody"/>
            </w:pPr>
            <w:r w:rsidRPr="006D6BB6">
              <w:t>-</w:t>
            </w:r>
          </w:p>
        </w:tc>
        <w:tc>
          <w:tcPr>
            <w:tcW w:w="2096" w:type="dxa"/>
          </w:tcPr>
          <w:p w14:paraId="5B01F2E7" w14:textId="77777777" w:rsidR="00A57961" w:rsidRPr="006D6BB6" w:rsidRDefault="00A57961" w:rsidP="0025077B">
            <w:pPr>
              <w:pStyle w:val="ACK-ChoreographyBody"/>
            </w:pPr>
            <w:r w:rsidRPr="006D6BB6">
              <w:t>-</w:t>
            </w:r>
          </w:p>
        </w:tc>
      </w:tr>
    </w:tbl>
    <w:p w14:paraId="01955A54" w14:textId="77777777" w:rsidR="00715956" w:rsidRPr="00F21240" w:rsidRDefault="00715956">
      <w:pPr>
        <w:pStyle w:val="Heading3"/>
        <w:rPr>
          <w:noProof/>
        </w:rPr>
      </w:pPr>
      <w:bookmarkStart w:id="3613" w:name="_Toc27754830"/>
      <w:bookmarkStart w:id="3614" w:name="_Toc109892125"/>
      <w:r w:rsidRPr="00F21240">
        <w:rPr>
          <w:noProof/>
        </w:rPr>
        <w:t>ADT/ACK - Move Visit Information - Visit Number (Event A45</w:t>
      </w:r>
      <w:r w:rsidRPr="00F21240">
        <w:rPr>
          <w:noProof/>
        </w:rPr>
        <w:fldChar w:fldCharType="begin"/>
      </w:r>
      <w:r w:rsidRPr="00F21240">
        <w:rPr>
          <w:noProof/>
        </w:rPr>
        <w:instrText>XE "A45"</w:instrText>
      </w:r>
      <w:r w:rsidRPr="00F21240">
        <w:rPr>
          <w:noProof/>
        </w:rPr>
        <w:fldChar w:fldCharType="end"/>
      </w:r>
      <w:r w:rsidRPr="00F21240">
        <w:rPr>
          <w:noProof/>
        </w:rPr>
        <w:t>)</w:t>
      </w:r>
      <w:bookmarkEnd w:id="3609"/>
      <w:bookmarkEnd w:id="3610"/>
      <w:bookmarkEnd w:id="3611"/>
      <w:bookmarkEnd w:id="3612"/>
      <w:bookmarkEnd w:id="3613"/>
      <w:bookmarkEnd w:id="3614"/>
    </w:p>
    <w:p w14:paraId="59B7091A" w14:textId="77777777" w:rsidR="00715956" w:rsidRPr="00F21240" w:rsidRDefault="00715956">
      <w:pPr>
        <w:pStyle w:val="NormalIndented"/>
        <w:rPr>
          <w:noProof/>
        </w:rPr>
      </w:pPr>
      <w:r w:rsidRPr="00F21240">
        <w:rPr>
          <w:noProof/>
        </w:rPr>
        <w:t xml:space="preserve">A move has been done at the visit identifier level.  That is, a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xml:space="preserve"> associated with one account identifier (</w:t>
      </w:r>
      <w:r w:rsidRPr="00F21240">
        <w:rPr>
          <w:rStyle w:val="ReferenceAttribute"/>
          <w:noProof/>
        </w:rPr>
        <w:t>PID-18 - Patient Account Number</w:t>
      </w:r>
      <w:r w:rsidRPr="00F21240">
        <w:rPr>
          <w:noProof/>
        </w:rPr>
        <w:t>) has been moved to another account identifier.</w:t>
      </w:r>
    </w:p>
    <w:p w14:paraId="5DE51A50" w14:textId="77777777" w:rsidR="00715956" w:rsidRPr="00F21240" w:rsidRDefault="00715956">
      <w:pPr>
        <w:pStyle w:val="NormalIndented"/>
        <w:rPr>
          <w:noProof/>
        </w:rPr>
      </w:pPr>
      <w:r w:rsidRPr="00F21240">
        <w:rPr>
          <w:noProof/>
        </w:rPr>
        <w:t xml:space="preserve">An A45 event is used to signal a move of records identified by the </w:t>
      </w:r>
      <w:r w:rsidRPr="00F21240">
        <w:rPr>
          <w:rStyle w:val="ReferenceAttribute"/>
          <w:noProof/>
        </w:rPr>
        <w:t>MRG-5 - Prior Visit Number</w:t>
      </w:r>
      <w:r w:rsidRPr="00F21240">
        <w:rPr>
          <w:noProof/>
        </w:rPr>
        <w:t xml:space="preserve"> or the </w:t>
      </w:r>
      <w:r w:rsidRPr="00F21240">
        <w:rPr>
          <w:rStyle w:val="ReferenceAttribute"/>
          <w:noProof/>
        </w:rPr>
        <w:t>MRG-6 - Prior Alternate Visit ID</w:t>
      </w:r>
      <w:r w:rsidRPr="00F21240">
        <w:rPr>
          <w:noProof/>
        </w:rPr>
        <w:t xml:space="preserve"> from the "incorrect source account identifier" identified in the MRG segment (</w:t>
      </w:r>
      <w:r w:rsidRPr="00F21240">
        <w:rPr>
          <w:rStyle w:val="ReferenceAttribute"/>
          <w:noProof/>
        </w:rPr>
        <w:t>MRG-3 - Prior Patient Account Number</w:t>
      </w:r>
      <w:r w:rsidRPr="00F21240">
        <w:rPr>
          <w:noProof/>
        </w:rPr>
        <w:t>) to the "correct target account identifier" identified in the PID segment (</w:t>
      </w:r>
      <w:r w:rsidRPr="00F21240">
        <w:rPr>
          <w:rStyle w:val="ReferenceAttribute"/>
          <w:noProof/>
        </w:rPr>
        <w:t>PID-18 - Patient Account Number</w:t>
      </w:r>
      <w:r w:rsidRPr="00F21240">
        <w:rPr>
          <w:noProof/>
        </w:rPr>
        <w:t>).</w:t>
      </w:r>
    </w:p>
    <w:p w14:paraId="392F5BA2" w14:textId="77777777" w:rsidR="00715956" w:rsidRPr="00F21240" w:rsidRDefault="00715956">
      <w:pPr>
        <w:pStyle w:val="NormalIndented"/>
        <w:rPr>
          <w:noProof/>
        </w:rPr>
      </w:pPr>
      <w:r w:rsidRPr="00F21240">
        <w:rPr>
          <w:noProof/>
        </w:rPr>
        <w:t>This event and the message syntax do allow for the specification of "new identifiers"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which may be application and/or implementation-specific and therefore require site negotiation.</w:t>
      </w:r>
    </w:p>
    <w:p w14:paraId="68DB3742" w14:textId="77777777" w:rsidR="00715956" w:rsidRPr="00F21240" w:rsidRDefault="00715956">
      <w:pPr>
        <w:pStyle w:val="NormalIndented"/>
        <w:rPr>
          <w:noProof/>
        </w:rPr>
      </w:pPr>
      <w:r w:rsidRPr="00F21240">
        <w:rPr>
          <w:noProof/>
        </w:rPr>
        <w:t xml:space="preserve">All of the identifiers superior to the visit number or alternate visit ID should be valued in both the MRG segment and the PID segments.  In this message, the account number and </w:t>
      </w:r>
      <w:r w:rsidRPr="00F21240">
        <w:rPr>
          <w:rStyle w:val="ReferenceAttribute"/>
          <w:noProof/>
        </w:rPr>
        <w:t>PID-3 - Patient Identifier List</w:t>
      </w:r>
      <w:r w:rsidRPr="00F21240">
        <w:rPr>
          <w:noProof/>
        </w:rPr>
        <w:t xml:space="preserve"> are superior to the visit number and alternate visit ID.</w:t>
      </w:r>
    </w:p>
    <w:p w14:paraId="3CE3BDE9"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F21240" w:rsidRDefault="00715956">
      <w:pPr>
        <w:pStyle w:val="MsgTableCaption"/>
        <w:rPr>
          <w:noProof/>
        </w:rPr>
      </w:pPr>
      <w:r w:rsidRPr="00F21240">
        <w:rPr>
          <w:noProof/>
        </w:rPr>
        <w:t>ADT^A45^ADT_A45: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F21240" w:rsidRDefault="00715956">
            <w:pPr>
              <w:pStyle w:val="MsgTableHeader"/>
              <w:jc w:val="center"/>
              <w:rPr>
                <w:noProof/>
              </w:rPr>
            </w:pPr>
            <w:r w:rsidRPr="00F21240">
              <w:rPr>
                <w:noProof/>
              </w:rPr>
              <w:t>Chapter</w:t>
            </w:r>
          </w:p>
        </w:tc>
      </w:tr>
      <w:tr w:rsidR="00715956" w:rsidRPr="00715956"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F21240" w:rsidRDefault="00715956">
            <w:pPr>
              <w:pStyle w:val="MsgTableBody"/>
              <w:jc w:val="center"/>
              <w:rPr>
                <w:noProof/>
              </w:rPr>
            </w:pPr>
            <w:r w:rsidRPr="00F21240">
              <w:rPr>
                <w:noProof/>
              </w:rPr>
              <w:t>2</w:t>
            </w:r>
          </w:p>
        </w:tc>
      </w:tr>
      <w:tr w:rsidR="00622FC8" w:rsidRPr="00151483"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594536" w:rsidRDefault="00622FC8" w:rsidP="00622FC8">
            <w:pPr>
              <w:pStyle w:val="MsgTableBody"/>
              <w:jc w:val="center"/>
              <w:rPr>
                <w:noProof/>
              </w:rPr>
            </w:pPr>
            <w:r w:rsidRPr="00594536">
              <w:rPr>
                <w:noProof/>
              </w:rPr>
              <w:t>3</w:t>
            </w:r>
          </w:p>
        </w:tc>
      </w:tr>
      <w:tr w:rsidR="00715956" w:rsidRPr="00715956"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F21240" w:rsidRDefault="00715956">
            <w:pPr>
              <w:pStyle w:val="MsgTableBody"/>
              <w:jc w:val="center"/>
              <w:rPr>
                <w:noProof/>
              </w:rPr>
            </w:pPr>
            <w:r w:rsidRPr="00F21240">
              <w:rPr>
                <w:noProof/>
              </w:rPr>
              <w:t>2</w:t>
            </w:r>
          </w:p>
        </w:tc>
      </w:tr>
      <w:tr w:rsidR="00715956" w:rsidRPr="00715956"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F21240" w:rsidRDefault="00715956">
            <w:pPr>
              <w:pStyle w:val="MsgTableBody"/>
              <w:jc w:val="center"/>
              <w:rPr>
                <w:noProof/>
              </w:rPr>
            </w:pPr>
            <w:r w:rsidRPr="00F21240">
              <w:rPr>
                <w:noProof/>
              </w:rPr>
              <w:t>2</w:t>
            </w:r>
          </w:p>
        </w:tc>
      </w:tr>
      <w:tr w:rsidR="00715956" w:rsidRPr="00715956"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F21240" w:rsidRDefault="00715956">
            <w:pPr>
              <w:pStyle w:val="MsgTableBody"/>
              <w:jc w:val="center"/>
              <w:rPr>
                <w:noProof/>
              </w:rPr>
            </w:pPr>
            <w:r w:rsidRPr="00F21240">
              <w:rPr>
                <w:noProof/>
              </w:rPr>
              <w:t>3</w:t>
            </w:r>
          </w:p>
        </w:tc>
      </w:tr>
      <w:tr w:rsidR="00715956" w:rsidRPr="00715956"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F21240" w:rsidRDefault="00715956">
            <w:pPr>
              <w:pStyle w:val="MsgTableBody"/>
              <w:jc w:val="center"/>
              <w:rPr>
                <w:noProof/>
              </w:rPr>
            </w:pPr>
            <w:r w:rsidRPr="00F21240">
              <w:rPr>
                <w:noProof/>
              </w:rPr>
              <w:t>3</w:t>
            </w:r>
          </w:p>
        </w:tc>
      </w:tr>
      <w:tr w:rsidR="00715956" w:rsidRPr="00715956"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F21240" w:rsidRDefault="00715956">
            <w:pPr>
              <w:pStyle w:val="MsgTableBody"/>
              <w:jc w:val="center"/>
              <w:rPr>
                <w:noProof/>
              </w:rPr>
            </w:pPr>
            <w:r w:rsidRPr="00F21240">
              <w:rPr>
                <w:noProof/>
              </w:rPr>
              <w:t>3</w:t>
            </w:r>
          </w:p>
        </w:tc>
      </w:tr>
      <w:tr w:rsidR="00315DE3" w:rsidRPr="00715956" w14:paraId="20FFC770" w14:textId="77777777" w:rsidTr="00D50068">
        <w:trPr>
          <w:jc w:val="center"/>
          <w:ins w:id="3615" w:author="Merrick, Riki | APHL" w:date="2022-07-17T17:26:00Z"/>
        </w:trPr>
        <w:tc>
          <w:tcPr>
            <w:tcW w:w="2882" w:type="dxa"/>
            <w:tcBorders>
              <w:top w:val="dotted" w:sz="4" w:space="0" w:color="auto"/>
              <w:left w:val="nil"/>
              <w:bottom w:val="dotted" w:sz="4" w:space="0" w:color="auto"/>
              <w:right w:val="nil"/>
            </w:tcBorders>
            <w:shd w:val="clear" w:color="auto" w:fill="FFFFFF"/>
          </w:tcPr>
          <w:p w14:paraId="615538C9" w14:textId="33169F03" w:rsidR="00315DE3" w:rsidRPr="00F21240" w:rsidRDefault="00266B55" w:rsidP="00315DE3">
            <w:pPr>
              <w:pStyle w:val="MsgTableBody"/>
              <w:rPr>
                <w:ins w:id="3616" w:author="Merrick, Riki | APHL" w:date="2022-07-17T17:26:00Z"/>
                <w:noProof/>
              </w:rPr>
            </w:pPr>
            <w:ins w:id="3617" w:author="Merrick, Riki | APHL" w:date="2022-07-28T10:23:00Z">
              <w:r>
                <w:rPr>
                  <w:noProof/>
                </w:rPr>
                <w:t xml:space="preserve"> </w:t>
              </w:r>
            </w:ins>
            <w:ins w:id="3618" w:author="Merrick, Riki | APHL" w:date="2022-07-17T17:26:00Z">
              <w:r w:rsidR="00315DE3">
                <w:rPr>
                  <w:noProof/>
                </w:rPr>
                <w:t>[{ GSP }]</w:t>
              </w:r>
            </w:ins>
          </w:p>
        </w:tc>
        <w:tc>
          <w:tcPr>
            <w:tcW w:w="4320" w:type="dxa"/>
            <w:tcBorders>
              <w:top w:val="dotted" w:sz="4" w:space="0" w:color="auto"/>
              <w:left w:val="nil"/>
              <w:bottom w:val="dotted" w:sz="4" w:space="0" w:color="auto"/>
              <w:right w:val="nil"/>
            </w:tcBorders>
            <w:shd w:val="clear" w:color="auto" w:fill="FFFFFF"/>
          </w:tcPr>
          <w:p w14:paraId="1D705F79" w14:textId="16660AFB" w:rsidR="00315DE3" w:rsidRPr="00F21240" w:rsidRDefault="00315DE3" w:rsidP="00315DE3">
            <w:pPr>
              <w:pStyle w:val="MsgTableBody"/>
              <w:rPr>
                <w:ins w:id="3619" w:author="Merrick, Riki | APHL" w:date="2022-07-17T17:26:00Z"/>
                <w:noProof/>
              </w:rPr>
            </w:pPr>
            <w:ins w:id="3620"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B0B605F" w14:textId="77777777" w:rsidR="00315DE3" w:rsidRPr="00F21240" w:rsidRDefault="00315DE3" w:rsidP="00315DE3">
            <w:pPr>
              <w:pStyle w:val="MsgTableBody"/>
              <w:jc w:val="center"/>
              <w:rPr>
                <w:ins w:id="3621"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7E7D1E49" w14:textId="63BFEBD7" w:rsidR="00315DE3" w:rsidRPr="00F21240" w:rsidRDefault="00315DE3" w:rsidP="00315DE3">
            <w:pPr>
              <w:pStyle w:val="MsgTableBody"/>
              <w:jc w:val="center"/>
              <w:rPr>
                <w:ins w:id="3622" w:author="Merrick, Riki | APHL" w:date="2022-07-17T17:26:00Z"/>
                <w:noProof/>
              </w:rPr>
            </w:pPr>
            <w:ins w:id="3623" w:author="Merrick, Riki | APHL" w:date="2022-07-17T17:26:00Z">
              <w:r>
                <w:rPr>
                  <w:noProof/>
                </w:rPr>
                <w:t>3</w:t>
              </w:r>
            </w:ins>
          </w:p>
        </w:tc>
      </w:tr>
      <w:tr w:rsidR="00315DE3" w:rsidRPr="00715956" w14:paraId="0BC720BC" w14:textId="77777777" w:rsidTr="00D50068">
        <w:trPr>
          <w:jc w:val="center"/>
          <w:ins w:id="3624" w:author="Merrick, Riki | APHL" w:date="2022-07-17T17:26:00Z"/>
        </w:trPr>
        <w:tc>
          <w:tcPr>
            <w:tcW w:w="2882" w:type="dxa"/>
            <w:tcBorders>
              <w:top w:val="dotted" w:sz="4" w:space="0" w:color="auto"/>
              <w:left w:val="nil"/>
              <w:bottom w:val="dotted" w:sz="4" w:space="0" w:color="auto"/>
              <w:right w:val="nil"/>
            </w:tcBorders>
            <w:shd w:val="clear" w:color="auto" w:fill="FFFFFF"/>
          </w:tcPr>
          <w:p w14:paraId="0F92E357" w14:textId="746EFDA1" w:rsidR="00315DE3" w:rsidRPr="00F21240" w:rsidRDefault="00266B55" w:rsidP="00315DE3">
            <w:pPr>
              <w:pStyle w:val="MsgTableBody"/>
              <w:rPr>
                <w:ins w:id="3625" w:author="Merrick, Riki | APHL" w:date="2022-07-17T17:26:00Z"/>
                <w:noProof/>
              </w:rPr>
            </w:pPr>
            <w:ins w:id="3626" w:author="Merrick, Riki | APHL" w:date="2022-07-28T10:23:00Z">
              <w:r>
                <w:rPr>
                  <w:noProof/>
                </w:rPr>
                <w:t xml:space="preserve"> </w:t>
              </w:r>
            </w:ins>
            <w:ins w:id="3627" w:author="Merrick, Riki | APHL" w:date="2022-07-17T17:26:00Z">
              <w:r w:rsidR="00315DE3">
                <w:rPr>
                  <w:noProof/>
                </w:rPr>
                <w:t>[{ GSR }]</w:t>
              </w:r>
            </w:ins>
          </w:p>
        </w:tc>
        <w:tc>
          <w:tcPr>
            <w:tcW w:w="4320" w:type="dxa"/>
            <w:tcBorders>
              <w:top w:val="dotted" w:sz="4" w:space="0" w:color="auto"/>
              <w:left w:val="nil"/>
              <w:bottom w:val="dotted" w:sz="4" w:space="0" w:color="auto"/>
              <w:right w:val="nil"/>
            </w:tcBorders>
            <w:shd w:val="clear" w:color="auto" w:fill="FFFFFF"/>
          </w:tcPr>
          <w:p w14:paraId="1128374E" w14:textId="03C03485" w:rsidR="00315DE3" w:rsidRPr="00F21240" w:rsidRDefault="00315DE3" w:rsidP="00315DE3">
            <w:pPr>
              <w:pStyle w:val="MsgTableBody"/>
              <w:rPr>
                <w:ins w:id="3628" w:author="Merrick, Riki | APHL" w:date="2022-07-17T17:26:00Z"/>
                <w:noProof/>
              </w:rPr>
            </w:pPr>
            <w:ins w:id="3629"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EDE75BD" w14:textId="77777777" w:rsidR="00315DE3" w:rsidRPr="00F21240" w:rsidRDefault="00315DE3" w:rsidP="00315DE3">
            <w:pPr>
              <w:pStyle w:val="MsgTableBody"/>
              <w:jc w:val="center"/>
              <w:rPr>
                <w:ins w:id="3630"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4757BBA9" w14:textId="7FAB7E72" w:rsidR="00315DE3" w:rsidRPr="00F21240" w:rsidRDefault="00315DE3" w:rsidP="00315DE3">
            <w:pPr>
              <w:pStyle w:val="MsgTableBody"/>
              <w:jc w:val="center"/>
              <w:rPr>
                <w:ins w:id="3631" w:author="Merrick, Riki | APHL" w:date="2022-07-17T17:26:00Z"/>
                <w:noProof/>
              </w:rPr>
            </w:pPr>
            <w:ins w:id="3632" w:author="Merrick, Riki | APHL" w:date="2022-07-17T17:26:00Z">
              <w:r>
                <w:rPr>
                  <w:noProof/>
                </w:rPr>
                <w:t>3</w:t>
              </w:r>
            </w:ins>
          </w:p>
        </w:tc>
      </w:tr>
      <w:tr w:rsidR="00315DE3" w:rsidRPr="00715956" w14:paraId="507340D4" w14:textId="77777777" w:rsidTr="00D50068">
        <w:trPr>
          <w:jc w:val="center"/>
          <w:ins w:id="3633" w:author="Merrick, Riki | APHL" w:date="2022-07-17T17:26:00Z"/>
        </w:trPr>
        <w:tc>
          <w:tcPr>
            <w:tcW w:w="2882" w:type="dxa"/>
            <w:tcBorders>
              <w:top w:val="dotted" w:sz="4" w:space="0" w:color="auto"/>
              <w:left w:val="nil"/>
              <w:bottom w:val="dotted" w:sz="4" w:space="0" w:color="auto"/>
              <w:right w:val="nil"/>
            </w:tcBorders>
            <w:shd w:val="clear" w:color="auto" w:fill="FFFFFF"/>
          </w:tcPr>
          <w:p w14:paraId="713F73B5" w14:textId="4BC4BCE3" w:rsidR="00315DE3" w:rsidRPr="00F21240" w:rsidRDefault="00266B55" w:rsidP="00315DE3">
            <w:pPr>
              <w:pStyle w:val="MsgTableBody"/>
              <w:rPr>
                <w:ins w:id="3634" w:author="Merrick, Riki | APHL" w:date="2022-07-17T17:26:00Z"/>
                <w:noProof/>
              </w:rPr>
            </w:pPr>
            <w:ins w:id="3635" w:author="Merrick, Riki | APHL" w:date="2022-07-28T10:23:00Z">
              <w:r>
                <w:rPr>
                  <w:noProof/>
                </w:rPr>
                <w:t xml:space="preserve"> </w:t>
              </w:r>
            </w:ins>
            <w:ins w:id="3636" w:author="Merrick, Riki | APHL" w:date="2022-07-17T17:26:00Z">
              <w:r w:rsidR="00315DE3">
                <w:rPr>
                  <w:noProof/>
                </w:rPr>
                <w:t>[{ GSC }]</w:t>
              </w:r>
            </w:ins>
          </w:p>
        </w:tc>
        <w:tc>
          <w:tcPr>
            <w:tcW w:w="4320" w:type="dxa"/>
            <w:tcBorders>
              <w:top w:val="dotted" w:sz="4" w:space="0" w:color="auto"/>
              <w:left w:val="nil"/>
              <w:bottom w:val="dotted" w:sz="4" w:space="0" w:color="auto"/>
              <w:right w:val="nil"/>
            </w:tcBorders>
            <w:shd w:val="clear" w:color="auto" w:fill="FFFFFF"/>
          </w:tcPr>
          <w:p w14:paraId="2A46D56D" w14:textId="47C7EEFA" w:rsidR="00315DE3" w:rsidRPr="00F21240" w:rsidRDefault="00315DE3" w:rsidP="00315DE3">
            <w:pPr>
              <w:pStyle w:val="MsgTableBody"/>
              <w:rPr>
                <w:ins w:id="3637" w:author="Merrick, Riki | APHL" w:date="2022-07-17T17:26:00Z"/>
                <w:noProof/>
              </w:rPr>
            </w:pPr>
            <w:ins w:id="3638" w:author="Merrick, Riki | APHL" w:date="2022-07-17T17:2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A767502" w14:textId="77777777" w:rsidR="00315DE3" w:rsidRPr="00F21240" w:rsidRDefault="00315DE3" w:rsidP="00315DE3">
            <w:pPr>
              <w:pStyle w:val="MsgTableBody"/>
              <w:jc w:val="center"/>
              <w:rPr>
                <w:ins w:id="3639"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D73D9B2" w14:textId="5C27BCC4" w:rsidR="00315DE3" w:rsidRPr="00F21240" w:rsidRDefault="00315DE3" w:rsidP="00315DE3">
            <w:pPr>
              <w:pStyle w:val="MsgTableBody"/>
              <w:jc w:val="center"/>
              <w:rPr>
                <w:ins w:id="3640" w:author="Merrick, Riki | APHL" w:date="2022-07-17T17:26:00Z"/>
                <w:noProof/>
              </w:rPr>
            </w:pPr>
            <w:ins w:id="3641" w:author="Merrick, Riki | APHL" w:date="2022-07-17T17:26:00Z">
              <w:r>
                <w:rPr>
                  <w:noProof/>
                </w:rPr>
                <w:t>3</w:t>
              </w:r>
            </w:ins>
          </w:p>
        </w:tc>
      </w:tr>
      <w:tr w:rsidR="00315DE3" w:rsidRPr="00715956"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315DE3" w:rsidRPr="00F21240" w:rsidRDefault="00315DE3" w:rsidP="00315DE3">
            <w:pPr>
              <w:pStyle w:val="MsgTableBody"/>
              <w:rPr>
                <w:noProof/>
              </w:rPr>
            </w:pPr>
            <w:r w:rsidRPr="00F21240">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315DE3" w:rsidRPr="00F21240" w:rsidRDefault="00315DE3" w:rsidP="00315DE3">
            <w:pPr>
              <w:pStyle w:val="MsgTableBody"/>
              <w:jc w:val="center"/>
              <w:rPr>
                <w:noProof/>
              </w:rPr>
            </w:pPr>
          </w:p>
        </w:tc>
      </w:tr>
      <w:tr w:rsidR="00315DE3" w:rsidRPr="00715956"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315DE3" w:rsidRPr="00F21240" w:rsidRDefault="00315DE3" w:rsidP="00315DE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315DE3" w:rsidRPr="00F21240" w:rsidRDefault="00315DE3" w:rsidP="00315DE3">
            <w:pPr>
              <w:pStyle w:val="MsgTableBody"/>
              <w:jc w:val="center"/>
              <w:rPr>
                <w:noProof/>
              </w:rPr>
            </w:pPr>
            <w:r w:rsidRPr="00F21240">
              <w:rPr>
                <w:noProof/>
              </w:rPr>
              <w:t>3</w:t>
            </w:r>
          </w:p>
        </w:tc>
      </w:tr>
      <w:tr w:rsidR="00315DE3" w:rsidRPr="00715956"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315DE3" w:rsidRPr="00F21240" w:rsidRDefault="00315DE3" w:rsidP="00315DE3">
            <w:pPr>
              <w:pStyle w:val="MsgTableBody"/>
              <w:jc w:val="center"/>
              <w:rPr>
                <w:noProof/>
              </w:rPr>
            </w:pPr>
            <w:r w:rsidRPr="00F21240">
              <w:rPr>
                <w:noProof/>
              </w:rPr>
              <w:t>3</w:t>
            </w:r>
          </w:p>
        </w:tc>
      </w:tr>
      <w:tr w:rsidR="00315DE3" w:rsidRPr="00715956"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315DE3" w:rsidRPr="00F21240" w:rsidRDefault="00315DE3" w:rsidP="00315DE3">
            <w:pPr>
              <w:pStyle w:val="MsgTableBody"/>
              <w:rPr>
                <w:noProof/>
              </w:rPr>
            </w:pPr>
            <w:r w:rsidRPr="00F21240">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315DE3" w:rsidRPr="00F21240" w:rsidRDefault="00315DE3" w:rsidP="00315DE3">
            <w:pPr>
              <w:pStyle w:val="MsgTableBody"/>
              <w:jc w:val="center"/>
              <w:rPr>
                <w:noProof/>
              </w:rPr>
            </w:pPr>
          </w:p>
        </w:tc>
      </w:tr>
    </w:tbl>
    <w:p w14:paraId="312A6BA1" w14:textId="4398284C"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6BB6" w14:paraId="2015E897" w14:textId="77777777" w:rsidTr="00EB255E">
        <w:trPr>
          <w:jc w:val="center"/>
        </w:trPr>
        <w:tc>
          <w:tcPr>
            <w:tcW w:w="9209" w:type="dxa"/>
            <w:gridSpan w:val="6"/>
          </w:tcPr>
          <w:p w14:paraId="5615DEEC" w14:textId="6FF9FDA3" w:rsidR="00EB255E" w:rsidRPr="006D6BB6" w:rsidRDefault="00EB255E" w:rsidP="00EB255E">
            <w:pPr>
              <w:pStyle w:val="ACK-ChoreographyHeader"/>
            </w:pPr>
            <w:r w:rsidRPr="00C20CAF">
              <w:t>Acknowledgment Choreography</w:t>
            </w:r>
          </w:p>
        </w:tc>
      </w:tr>
      <w:tr w:rsidR="00EB255E" w:rsidRPr="006D6BB6" w14:paraId="26CCCD63" w14:textId="77777777" w:rsidTr="00EB255E">
        <w:trPr>
          <w:jc w:val="center"/>
        </w:trPr>
        <w:tc>
          <w:tcPr>
            <w:tcW w:w="9209" w:type="dxa"/>
            <w:gridSpan w:val="6"/>
          </w:tcPr>
          <w:p w14:paraId="36744D78" w14:textId="7F5C300E" w:rsidR="00EB255E" w:rsidRPr="006D6BB6" w:rsidRDefault="009118D0" w:rsidP="009118D0">
            <w:pPr>
              <w:pStyle w:val="ACK-ChoreographyHeader"/>
            </w:pPr>
            <w:r w:rsidRPr="00F21240">
              <w:rPr>
                <w:noProof/>
              </w:rPr>
              <w:t>ADT^A45^ADT_A45</w:t>
            </w:r>
          </w:p>
        </w:tc>
      </w:tr>
      <w:tr w:rsidR="00AD6CE4" w:rsidRPr="006D6BB6" w14:paraId="7A9E1143" w14:textId="77777777" w:rsidTr="00EB255E">
        <w:trPr>
          <w:jc w:val="center"/>
        </w:trPr>
        <w:tc>
          <w:tcPr>
            <w:tcW w:w="1549" w:type="dxa"/>
          </w:tcPr>
          <w:p w14:paraId="436FC446" w14:textId="77777777" w:rsidR="00AD6CE4" w:rsidRPr="006D6BB6" w:rsidRDefault="00AD6CE4" w:rsidP="00AD6CE4">
            <w:pPr>
              <w:pStyle w:val="ACK-ChoreographyBody"/>
            </w:pPr>
            <w:r w:rsidRPr="006D6BB6">
              <w:t>Field name</w:t>
            </w:r>
          </w:p>
        </w:tc>
        <w:tc>
          <w:tcPr>
            <w:tcW w:w="2250" w:type="dxa"/>
          </w:tcPr>
          <w:p w14:paraId="31C98187" w14:textId="77777777" w:rsidR="00AD6CE4" w:rsidRPr="006D6BB6" w:rsidRDefault="00AD6CE4" w:rsidP="00AD6CE4">
            <w:pPr>
              <w:pStyle w:val="ACK-ChoreographyBody"/>
            </w:pPr>
            <w:r w:rsidRPr="006D6BB6">
              <w:t>Field Value: Original mode</w:t>
            </w:r>
          </w:p>
        </w:tc>
        <w:tc>
          <w:tcPr>
            <w:tcW w:w="5410" w:type="dxa"/>
            <w:gridSpan w:val="4"/>
          </w:tcPr>
          <w:p w14:paraId="1A7AF88E" w14:textId="77777777" w:rsidR="00AD6CE4" w:rsidRPr="006D6BB6" w:rsidRDefault="00AD6CE4" w:rsidP="00AD6CE4">
            <w:pPr>
              <w:pStyle w:val="ACK-ChoreographyBody"/>
            </w:pPr>
            <w:r w:rsidRPr="006D6BB6">
              <w:t>Field value: Enhanced mode</w:t>
            </w:r>
          </w:p>
        </w:tc>
      </w:tr>
      <w:tr w:rsidR="00AD6CE4" w:rsidRPr="006D6BB6" w14:paraId="0E91D9AF" w14:textId="77777777" w:rsidTr="00EB255E">
        <w:trPr>
          <w:jc w:val="center"/>
        </w:trPr>
        <w:tc>
          <w:tcPr>
            <w:tcW w:w="1549" w:type="dxa"/>
          </w:tcPr>
          <w:p w14:paraId="1D092197" w14:textId="77777777" w:rsidR="00AD6CE4" w:rsidRPr="006D6BB6" w:rsidRDefault="00AD6CE4" w:rsidP="00AD6CE4">
            <w:pPr>
              <w:pStyle w:val="ACK-ChoreographyBody"/>
            </w:pPr>
            <w:r w:rsidRPr="006D6BB6">
              <w:t>MSH.15</w:t>
            </w:r>
          </w:p>
        </w:tc>
        <w:tc>
          <w:tcPr>
            <w:tcW w:w="2250" w:type="dxa"/>
          </w:tcPr>
          <w:p w14:paraId="025A6737" w14:textId="77777777" w:rsidR="00AD6CE4" w:rsidRPr="006D6BB6" w:rsidRDefault="00AD6CE4" w:rsidP="00AD6CE4">
            <w:pPr>
              <w:pStyle w:val="ACK-ChoreographyBody"/>
            </w:pPr>
            <w:r w:rsidRPr="006D6BB6">
              <w:t>Blank</w:t>
            </w:r>
          </w:p>
        </w:tc>
        <w:tc>
          <w:tcPr>
            <w:tcW w:w="456" w:type="dxa"/>
          </w:tcPr>
          <w:p w14:paraId="613655C9" w14:textId="77777777" w:rsidR="00AD6CE4" w:rsidRPr="006D6BB6" w:rsidRDefault="00AD6CE4" w:rsidP="00AD6CE4">
            <w:pPr>
              <w:pStyle w:val="ACK-ChoreographyBody"/>
            </w:pPr>
            <w:r w:rsidRPr="006D6BB6">
              <w:t>NE</w:t>
            </w:r>
          </w:p>
        </w:tc>
        <w:tc>
          <w:tcPr>
            <w:tcW w:w="1569" w:type="dxa"/>
          </w:tcPr>
          <w:p w14:paraId="7C85F1AF" w14:textId="77777777" w:rsidR="00AD6CE4" w:rsidRPr="006D6BB6" w:rsidRDefault="00AD6CE4" w:rsidP="00AD6CE4">
            <w:pPr>
              <w:pStyle w:val="ACK-ChoreographyBody"/>
            </w:pPr>
            <w:r w:rsidRPr="006D6BB6">
              <w:t>AL, SU, ER</w:t>
            </w:r>
          </w:p>
        </w:tc>
        <w:tc>
          <w:tcPr>
            <w:tcW w:w="1684" w:type="dxa"/>
          </w:tcPr>
          <w:p w14:paraId="3995CC79" w14:textId="77777777" w:rsidR="00AD6CE4" w:rsidRPr="006D6BB6" w:rsidRDefault="00AD6CE4" w:rsidP="00AD6CE4">
            <w:pPr>
              <w:pStyle w:val="ACK-ChoreographyBody"/>
            </w:pPr>
            <w:r w:rsidRPr="006D6BB6">
              <w:t>NE</w:t>
            </w:r>
          </w:p>
        </w:tc>
        <w:tc>
          <w:tcPr>
            <w:tcW w:w="1701" w:type="dxa"/>
          </w:tcPr>
          <w:p w14:paraId="42D20836" w14:textId="77777777" w:rsidR="00AD6CE4" w:rsidRPr="006D6BB6" w:rsidRDefault="00AD6CE4" w:rsidP="00AD6CE4">
            <w:pPr>
              <w:pStyle w:val="ACK-ChoreographyBody"/>
            </w:pPr>
            <w:r w:rsidRPr="006D6BB6">
              <w:t>AL, SU, ER</w:t>
            </w:r>
          </w:p>
        </w:tc>
      </w:tr>
      <w:tr w:rsidR="00AD6CE4" w:rsidRPr="006D6BB6" w14:paraId="66B125C5" w14:textId="77777777" w:rsidTr="00EB255E">
        <w:trPr>
          <w:jc w:val="center"/>
        </w:trPr>
        <w:tc>
          <w:tcPr>
            <w:tcW w:w="1549" w:type="dxa"/>
          </w:tcPr>
          <w:p w14:paraId="0C58CECB" w14:textId="77777777" w:rsidR="00AD6CE4" w:rsidRPr="006D6BB6" w:rsidRDefault="00AD6CE4" w:rsidP="00AD6CE4">
            <w:pPr>
              <w:pStyle w:val="ACK-ChoreographyBody"/>
            </w:pPr>
            <w:r w:rsidRPr="006D6BB6">
              <w:t>MSH.16</w:t>
            </w:r>
          </w:p>
        </w:tc>
        <w:tc>
          <w:tcPr>
            <w:tcW w:w="2250" w:type="dxa"/>
          </w:tcPr>
          <w:p w14:paraId="4601E869" w14:textId="77777777" w:rsidR="00AD6CE4" w:rsidRPr="006D6BB6" w:rsidRDefault="00AD6CE4" w:rsidP="00AD6CE4">
            <w:pPr>
              <w:pStyle w:val="ACK-ChoreographyBody"/>
            </w:pPr>
            <w:r w:rsidRPr="006D6BB6">
              <w:t>Blank</w:t>
            </w:r>
          </w:p>
        </w:tc>
        <w:tc>
          <w:tcPr>
            <w:tcW w:w="456" w:type="dxa"/>
          </w:tcPr>
          <w:p w14:paraId="523DD37E" w14:textId="77777777" w:rsidR="00AD6CE4" w:rsidRPr="006D6BB6" w:rsidRDefault="00AD6CE4" w:rsidP="00AD6CE4">
            <w:pPr>
              <w:pStyle w:val="ACK-ChoreographyBody"/>
            </w:pPr>
            <w:r w:rsidRPr="006D6BB6">
              <w:t>NE</w:t>
            </w:r>
          </w:p>
        </w:tc>
        <w:tc>
          <w:tcPr>
            <w:tcW w:w="1569" w:type="dxa"/>
          </w:tcPr>
          <w:p w14:paraId="28E77053" w14:textId="77777777" w:rsidR="00AD6CE4" w:rsidRPr="006D6BB6" w:rsidRDefault="00AD6CE4" w:rsidP="00AD6CE4">
            <w:pPr>
              <w:pStyle w:val="ACK-ChoreographyBody"/>
            </w:pPr>
            <w:r w:rsidRPr="006D6BB6">
              <w:t>NE</w:t>
            </w:r>
          </w:p>
        </w:tc>
        <w:tc>
          <w:tcPr>
            <w:tcW w:w="1684" w:type="dxa"/>
          </w:tcPr>
          <w:p w14:paraId="51CCFB0A" w14:textId="77777777" w:rsidR="00AD6CE4" w:rsidRPr="006D6BB6" w:rsidRDefault="00AD6CE4" w:rsidP="00AD6CE4">
            <w:pPr>
              <w:pStyle w:val="ACK-ChoreographyBody"/>
            </w:pPr>
            <w:r w:rsidRPr="006D6BB6">
              <w:t>AL, SU, ER</w:t>
            </w:r>
          </w:p>
        </w:tc>
        <w:tc>
          <w:tcPr>
            <w:tcW w:w="1701" w:type="dxa"/>
          </w:tcPr>
          <w:p w14:paraId="3FC79523" w14:textId="77777777" w:rsidR="00AD6CE4" w:rsidRPr="006D6BB6" w:rsidRDefault="00AD6CE4" w:rsidP="00AD6CE4">
            <w:pPr>
              <w:pStyle w:val="ACK-ChoreographyBody"/>
            </w:pPr>
            <w:r w:rsidRPr="006D6BB6">
              <w:t>AL, SU, ER</w:t>
            </w:r>
          </w:p>
        </w:tc>
      </w:tr>
      <w:tr w:rsidR="00AD6CE4" w:rsidRPr="006D6BB6" w14:paraId="0258CE40" w14:textId="77777777" w:rsidTr="00EB255E">
        <w:trPr>
          <w:jc w:val="center"/>
        </w:trPr>
        <w:tc>
          <w:tcPr>
            <w:tcW w:w="1549" w:type="dxa"/>
          </w:tcPr>
          <w:p w14:paraId="3502F067" w14:textId="77777777" w:rsidR="00AD6CE4" w:rsidRPr="006D6BB6" w:rsidRDefault="00AD6CE4" w:rsidP="00AD6CE4">
            <w:pPr>
              <w:pStyle w:val="ACK-ChoreographyBody"/>
            </w:pPr>
            <w:r w:rsidRPr="006D6BB6">
              <w:t>Immediate Ack</w:t>
            </w:r>
          </w:p>
        </w:tc>
        <w:tc>
          <w:tcPr>
            <w:tcW w:w="2250" w:type="dxa"/>
          </w:tcPr>
          <w:p w14:paraId="4CCD603B" w14:textId="77777777" w:rsidR="00AD6CE4" w:rsidRPr="006D6BB6" w:rsidRDefault="00AD6CE4" w:rsidP="00AD6CE4">
            <w:pPr>
              <w:pStyle w:val="ACK-ChoreographyBody"/>
            </w:pPr>
            <w:r w:rsidRPr="006D6BB6">
              <w:t>-</w:t>
            </w:r>
          </w:p>
        </w:tc>
        <w:tc>
          <w:tcPr>
            <w:tcW w:w="456" w:type="dxa"/>
          </w:tcPr>
          <w:p w14:paraId="7DF195D7" w14:textId="77777777" w:rsidR="00AD6CE4" w:rsidRPr="006D6BB6" w:rsidRDefault="00AD6CE4" w:rsidP="00AD6CE4">
            <w:pPr>
              <w:pStyle w:val="ACK-ChoreographyBody"/>
            </w:pPr>
            <w:r w:rsidRPr="006D6BB6">
              <w:t>-</w:t>
            </w:r>
          </w:p>
        </w:tc>
        <w:tc>
          <w:tcPr>
            <w:tcW w:w="1569" w:type="dxa"/>
          </w:tcPr>
          <w:p w14:paraId="380E5437" w14:textId="23814060"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684" w:type="dxa"/>
          </w:tcPr>
          <w:p w14:paraId="18C1863E" w14:textId="77777777" w:rsidR="00AD6CE4" w:rsidRPr="006D6BB6" w:rsidRDefault="00AD6CE4" w:rsidP="00AD6CE4">
            <w:pPr>
              <w:pStyle w:val="ACK-ChoreographyBody"/>
            </w:pPr>
            <w:r w:rsidRPr="006D6BB6">
              <w:t>-</w:t>
            </w:r>
          </w:p>
        </w:tc>
        <w:tc>
          <w:tcPr>
            <w:tcW w:w="1701" w:type="dxa"/>
          </w:tcPr>
          <w:p w14:paraId="5347BE35" w14:textId="4A54CA52" w:rsidR="00AD6CE4" w:rsidRPr="006D6BB6" w:rsidRDefault="00AD6CE4" w:rsidP="00AD6CE4">
            <w:pPr>
              <w:pStyle w:val="ACK-ChoreographyBody"/>
            </w:pPr>
            <w:r w:rsidRPr="006D6BB6">
              <w:rPr>
                <w:szCs w:val="16"/>
              </w:rPr>
              <w:t>ACK^</w:t>
            </w:r>
            <w:r>
              <w:rPr>
                <w:szCs w:val="16"/>
              </w:rPr>
              <w:t>A45</w:t>
            </w:r>
            <w:r w:rsidRPr="006D6BB6">
              <w:rPr>
                <w:szCs w:val="16"/>
              </w:rPr>
              <w:t>^ACK</w:t>
            </w:r>
          </w:p>
        </w:tc>
      </w:tr>
      <w:tr w:rsidR="00AD6CE4" w:rsidRPr="006D6BB6" w14:paraId="264E57BB" w14:textId="77777777" w:rsidTr="00EB255E">
        <w:trPr>
          <w:jc w:val="center"/>
        </w:trPr>
        <w:tc>
          <w:tcPr>
            <w:tcW w:w="1549" w:type="dxa"/>
          </w:tcPr>
          <w:p w14:paraId="23ED1C4F" w14:textId="77777777" w:rsidR="00AD6CE4" w:rsidRPr="006D6BB6" w:rsidRDefault="00AD6CE4" w:rsidP="00AD6CE4">
            <w:pPr>
              <w:pStyle w:val="ACK-ChoreographyBody"/>
            </w:pPr>
            <w:r w:rsidRPr="006D6BB6">
              <w:t>Application Ack</w:t>
            </w:r>
          </w:p>
        </w:tc>
        <w:tc>
          <w:tcPr>
            <w:tcW w:w="2250" w:type="dxa"/>
          </w:tcPr>
          <w:p w14:paraId="5A63B8E0" w14:textId="07F31539" w:rsidR="00AD6CE4" w:rsidRPr="006D6BB6" w:rsidRDefault="00AD6CE4" w:rsidP="00AD6CE4">
            <w:pPr>
              <w:pStyle w:val="ACK-ChoreographyBody"/>
            </w:pPr>
            <w:r>
              <w:rPr>
                <w:szCs w:val="16"/>
              </w:rPr>
              <w:t>ADT</w:t>
            </w:r>
            <w:r w:rsidRPr="006D6BB6">
              <w:rPr>
                <w:szCs w:val="16"/>
              </w:rPr>
              <w:t>^</w:t>
            </w:r>
            <w:r>
              <w:rPr>
                <w:szCs w:val="16"/>
              </w:rPr>
              <w:t>A45</w:t>
            </w:r>
            <w:r w:rsidRPr="006D6BB6">
              <w:rPr>
                <w:szCs w:val="16"/>
              </w:rPr>
              <w:t>^</w:t>
            </w:r>
            <w:r>
              <w:rPr>
                <w:szCs w:val="16"/>
              </w:rPr>
              <w:t>ADT</w:t>
            </w:r>
            <w:r w:rsidRPr="006D6BB6">
              <w:rPr>
                <w:szCs w:val="16"/>
              </w:rPr>
              <w:t>_</w:t>
            </w:r>
            <w:r>
              <w:rPr>
                <w:szCs w:val="16"/>
              </w:rPr>
              <w:t>A45</w:t>
            </w:r>
          </w:p>
        </w:tc>
        <w:tc>
          <w:tcPr>
            <w:tcW w:w="456" w:type="dxa"/>
          </w:tcPr>
          <w:p w14:paraId="3EB8405E" w14:textId="77777777" w:rsidR="00AD6CE4" w:rsidRPr="006D6BB6" w:rsidRDefault="00AD6CE4" w:rsidP="00AD6CE4">
            <w:pPr>
              <w:pStyle w:val="ACK-ChoreographyBody"/>
            </w:pPr>
            <w:r w:rsidRPr="006D6BB6">
              <w:t>-</w:t>
            </w:r>
          </w:p>
        </w:tc>
        <w:tc>
          <w:tcPr>
            <w:tcW w:w="1569" w:type="dxa"/>
          </w:tcPr>
          <w:p w14:paraId="3D8A2B91" w14:textId="77777777" w:rsidR="00AD6CE4" w:rsidRPr="006D6BB6" w:rsidRDefault="00AD6CE4" w:rsidP="00AD6CE4">
            <w:pPr>
              <w:pStyle w:val="ACK-ChoreographyBody"/>
            </w:pPr>
            <w:r w:rsidRPr="006D6BB6">
              <w:t>-</w:t>
            </w:r>
          </w:p>
        </w:tc>
        <w:tc>
          <w:tcPr>
            <w:tcW w:w="1684" w:type="dxa"/>
          </w:tcPr>
          <w:p w14:paraId="78B63636" w14:textId="58A09502"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701" w:type="dxa"/>
          </w:tcPr>
          <w:p w14:paraId="014A9BF9" w14:textId="31E27B4A" w:rsidR="00AD6CE4" w:rsidRPr="006D6BB6" w:rsidRDefault="00AD6CE4" w:rsidP="00AD6CE4">
            <w:pPr>
              <w:pStyle w:val="ACK-ChoreographyBody"/>
            </w:pPr>
            <w:r w:rsidRPr="006D6BB6">
              <w:rPr>
                <w:szCs w:val="16"/>
              </w:rPr>
              <w:t>ACK^</w:t>
            </w:r>
            <w:r>
              <w:rPr>
                <w:szCs w:val="16"/>
              </w:rPr>
              <w:t>A45</w:t>
            </w:r>
            <w:r w:rsidRPr="006D6BB6">
              <w:rPr>
                <w:szCs w:val="16"/>
              </w:rPr>
              <w:t>^ACK</w:t>
            </w:r>
          </w:p>
        </w:tc>
      </w:tr>
    </w:tbl>
    <w:p w14:paraId="7BAF860E" w14:textId="77777777" w:rsidR="00715956" w:rsidRPr="00F21240" w:rsidRDefault="00715956">
      <w:pPr>
        <w:rPr>
          <w:noProof/>
        </w:rPr>
      </w:pPr>
    </w:p>
    <w:p w14:paraId="17B6CA37" w14:textId="77777777" w:rsidR="00715956" w:rsidRPr="00F21240" w:rsidRDefault="00715956">
      <w:pPr>
        <w:pStyle w:val="MsgTableCaption"/>
        <w:rPr>
          <w:noProof/>
        </w:rPr>
      </w:pPr>
      <w:r w:rsidRPr="00F21240">
        <w:rPr>
          <w:noProof/>
        </w:rPr>
        <w:t>ACK^A45^ACK: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F21240" w:rsidRDefault="00715956">
            <w:pPr>
              <w:pStyle w:val="MsgTableHeader"/>
              <w:jc w:val="center"/>
              <w:rPr>
                <w:noProof/>
              </w:rPr>
            </w:pPr>
            <w:r w:rsidRPr="00F21240">
              <w:rPr>
                <w:noProof/>
              </w:rPr>
              <w:t>Chapter</w:t>
            </w:r>
          </w:p>
        </w:tc>
      </w:tr>
      <w:tr w:rsidR="00715956" w:rsidRPr="00715956"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F21240" w:rsidRDefault="00715956">
            <w:pPr>
              <w:pStyle w:val="MsgTableBody"/>
              <w:jc w:val="center"/>
              <w:rPr>
                <w:noProof/>
              </w:rPr>
            </w:pPr>
            <w:r w:rsidRPr="00F21240">
              <w:rPr>
                <w:noProof/>
              </w:rPr>
              <w:t>2</w:t>
            </w:r>
          </w:p>
        </w:tc>
      </w:tr>
      <w:tr w:rsidR="00715956" w:rsidRPr="00715956"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F21240" w:rsidRDefault="00715956">
            <w:pPr>
              <w:pStyle w:val="MsgTableBody"/>
              <w:jc w:val="center"/>
              <w:rPr>
                <w:noProof/>
              </w:rPr>
            </w:pPr>
            <w:r w:rsidRPr="00F21240">
              <w:rPr>
                <w:noProof/>
              </w:rPr>
              <w:t>2</w:t>
            </w:r>
          </w:p>
        </w:tc>
      </w:tr>
      <w:tr w:rsidR="00715956" w:rsidRPr="00715956"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F21240" w:rsidRDefault="00715956">
            <w:pPr>
              <w:pStyle w:val="MsgTableBody"/>
              <w:jc w:val="center"/>
              <w:rPr>
                <w:noProof/>
              </w:rPr>
            </w:pPr>
            <w:r w:rsidRPr="00F21240">
              <w:rPr>
                <w:noProof/>
              </w:rPr>
              <w:t>2</w:t>
            </w:r>
          </w:p>
        </w:tc>
      </w:tr>
      <w:tr w:rsidR="00715956" w:rsidRPr="00715956"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F21240" w:rsidRDefault="00715956">
            <w:pPr>
              <w:pStyle w:val="MsgTableBody"/>
              <w:jc w:val="center"/>
              <w:rPr>
                <w:noProof/>
              </w:rPr>
            </w:pPr>
            <w:r w:rsidRPr="00F21240">
              <w:rPr>
                <w:noProof/>
              </w:rPr>
              <w:t>2</w:t>
            </w:r>
          </w:p>
        </w:tc>
      </w:tr>
      <w:tr w:rsidR="00715956" w:rsidRPr="00715956"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F21240" w:rsidRDefault="00715956">
            <w:pPr>
              <w:pStyle w:val="MsgTableBody"/>
              <w:jc w:val="center"/>
              <w:rPr>
                <w:noProof/>
              </w:rPr>
            </w:pPr>
            <w:r w:rsidRPr="00F21240">
              <w:rPr>
                <w:noProof/>
              </w:rPr>
              <w:t>2</w:t>
            </w:r>
          </w:p>
        </w:tc>
      </w:tr>
    </w:tbl>
    <w:p w14:paraId="366D773F" w14:textId="3F93C863" w:rsidR="00D42E64" w:rsidRDefault="00D42E64" w:rsidP="00EB255E">
      <w:bookmarkStart w:id="3642" w:name="_Toc1815984"/>
      <w:bookmarkStart w:id="3643" w:name="_Toc21372528"/>
      <w:bookmarkStart w:id="3644" w:name="_Toc175992002"/>
      <w:bookmarkStart w:id="3645"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6BB6" w14:paraId="5E1743FF" w14:textId="77777777" w:rsidTr="00EB255E">
        <w:trPr>
          <w:jc w:val="center"/>
        </w:trPr>
        <w:tc>
          <w:tcPr>
            <w:tcW w:w="6912" w:type="dxa"/>
            <w:gridSpan w:val="4"/>
          </w:tcPr>
          <w:p w14:paraId="0A39950A" w14:textId="0B78403A" w:rsidR="00EB255E" w:rsidRPr="006D6BB6" w:rsidRDefault="00EB255E" w:rsidP="00EB255E">
            <w:pPr>
              <w:pStyle w:val="ACK-ChoreographyHeader"/>
            </w:pPr>
            <w:r w:rsidRPr="00C20CAF">
              <w:t>Acknowledgment Choreography</w:t>
            </w:r>
          </w:p>
        </w:tc>
      </w:tr>
      <w:tr w:rsidR="00EB255E" w:rsidRPr="006D6BB6" w14:paraId="5D633C88" w14:textId="77777777" w:rsidTr="00EB255E">
        <w:trPr>
          <w:jc w:val="center"/>
        </w:trPr>
        <w:tc>
          <w:tcPr>
            <w:tcW w:w="6912" w:type="dxa"/>
            <w:gridSpan w:val="4"/>
          </w:tcPr>
          <w:p w14:paraId="27D97B7D" w14:textId="6D49A69A" w:rsidR="00EB255E" w:rsidRPr="00C20CAF" w:rsidRDefault="009118D0" w:rsidP="00EB255E">
            <w:pPr>
              <w:pStyle w:val="ACK-ChoreographyHeader"/>
            </w:pPr>
            <w:r w:rsidRPr="00F21240">
              <w:rPr>
                <w:noProof/>
              </w:rPr>
              <w:t>ACK^A45^ACK</w:t>
            </w:r>
          </w:p>
        </w:tc>
      </w:tr>
      <w:tr w:rsidR="00D42E64" w:rsidRPr="006D6BB6" w14:paraId="67A6379F" w14:textId="77777777" w:rsidTr="00594536">
        <w:trPr>
          <w:jc w:val="center"/>
        </w:trPr>
        <w:tc>
          <w:tcPr>
            <w:tcW w:w="1458" w:type="dxa"/>
          </w:tcPr>
          <w:p w14:paraId="20848581" w14:textId="77777777" w:rsidR="00D42E64" w:rsidRPr="006D6BB6" w:rsidRDefault="00D42E64" w:rsidP="0025077B">
            <w:pPr>
              <w:pStyle w:val="ACK-ChoreographyBody"/>
            </w:pPr>
            <w:r w:rsidRPr="006D6BB6">
              <w:t>Field name</w:t>
            </w:r>
          </w:p>
        </w:tc>
        <w:tc>
          <w:tcPr>
            <w:tcW w:w="2619" w:type="dxa"/>
          </w:tcPr>
          <w:p w14:paraId="170262A2" w14:textId="77777777" w:rsidR="00D42E64" w:rsidRPr="006D6BB6" w:rsidRDefault="00D42E64" w:rsidP="0025077B">
            <w:pPr>
              <w:pStyle w:val="ACK-ChoreographyBody"/>
            </w:pPr>
            <w:r w:rsidRPr="006D6BB6">
              <w:t>Field Value: Original mode</w:t>
            </w:r>
          </w:p>
        </w:tc>
        <w:tc>
          <w:tcPr>
            <w:tcW w:w="2835" w:type="dxa"/>
            <w:gridSpan w:val="2"/>
          </w:tcPr>
          <w:p w14:paraId="518EA03D" w14:textId="77777777" w:rsidR="00D42E64" w:rsidRPr="006D6BB6" w:rsidRDefault="00D42E64" w:rsidP="0025077B">
            <w:pPr>
              <w:pStyle w:val="ACK-ChoreographyBody"/>
            </w:pPr>
            <w:r w:rsidRPr="006D6BB6">
              <w:t>Field value: Enhanced mode</w:t>
            </w:r>
          </w:p>
        </w:tc>
      </w:tr>
      <w:tr w:rsidR="00A57961" w:rsidRPr="006D6BB6" w14:paraId="6B647E79" w14:textId="77777777" w:rsidTr="00594536">
        <w:trPr>
          <w:jc w:val="center"/>
        </w:trPr>
        <w:tc>
          <w:tcPr>
            <w:tcW w:w="1458" w:type="dxa"/>
          </w:tcPr>
          <w:p w14:paraId="6EB0CB71" w14:textId="77777777" w:rsidR="00A57961" w:rsidRPr="006D6BB6" w:rsidRDefault="00A57961" w:rsidP="0025077B">
            <w:pPr>
              <w:pStyle w:val="ACK-ChoreographyBody"/>
            </w:pPr>
            <w:r w:rsidRPr="006D6BB6">
              <w:t>MSH.15</w:t>
            </w:r>
          </w:p>
        </w:tc>
        <w:tc>
          <w:tcPr>
            <w:tcW w:w="2619" w:type="dxa"/>
          </w:tcPr>
          <w:p w14:paraId="0F79917C" w14:textId="77777777" w:rsidR="00A57961" w:rsidRPr="006D6BB6" w:rsidRDefault="00A57961" w:rsidP="0025077B">
            <w:pPr>
              <w:pStyle w:val="ACK-ChoreographyBody"/>
            </w:pPr>
            <w:r w:rsidRPr="006D6BB6">
              <w:t>Blank</w:t>
            </w:r>
          </w:p>
        </w:tc>
        <w:tc>
          <w:tcPr>
            <w:tcW w:w="851" w:type="dxa"/>
          </w:tcPr>
          <w:p w14:paraId="45CEF705" w14:textId="77777777" w:rsidR="00A57961" w:rsidRPr="006D6BB6" w:rsidRDefault="00A57961" w:rsidP="0025077B">
            <w:pPr>
              <w:pStyle w:val="ACK-ChoreographyBody"/>
            </w:pPr>
            <w:r w:rsidRPr="006D6BB6">
              <w:t>NE</w:t>
            </w:r>
          </w:p>
        </w:tc>
        <w:tc>
          <w:tcPr>
            <w:tcW w:w="1984" w:type="dxa"/>
          </w:tcPr>
          <w:p w14:paraId="2FE764C4" w14:textId="77777777" w:rsidR="00A57961" w:rsidRPr="006D6BB6" w:rsidRDefault="00A57961" w:rsidP="0025077B">
            <w:pPr>
              <w:pStyle w:val="ACK-ChoreographyBody"/>
            </w:pPr>
            <w:r w:rsidRPr="006D6BB6">
              <w:t>AL, SU, ER</w:t>
            </w:r>
          </w:p>
        </w:tc>
      </w:tr>
      <w:tr w:rsidR="00A57961" w:rsidRPr="006D6BB6" w14:paraId="708CC1E0" w14:textId="77777777" w:rsidTr="00594536">
        <w:trPr>
          <w:jc w:val="center"/>
        </w:trPr>
        <w:tc>
          <w:tcPr>
            <w:tcW w:w="1458" w:type="dxa"/>
          </w:tcPr>
          <w:p w14:paraId="0954E431" w14:textId="77777777" w:rsidR="00A57961" w:rsidRPr="006D6BB6" w:rsidRDefault="00A57961" w:rsidP="0025077B">
            <w:pPr>
              <w:pStyle w:val="ACK-ChoreographyBody"/>
            </w:pPr>
            <w:r w:rsidRPr="006D6BB6">
              <w:t>MSH.16</w:t>
            </w:r>
          </w:p>
        </w:tc>
        <w:tc>
          <w:tcPr>
            <w:tcW w:w="2619" w:type="dxa"/>
          </w:tcPr>
          <w:p w14:paraId="18C2E593" w14:textId="77777777" w:rsidR="00A57961" w:rsidRPr="006D6BB6" w:rsidRDefault="00A57961" w:rsidP="0025077B">
            <w:pPr>
              <w:pStyle w:val="ACK-ChoreographyBody"/>
            </w:pPr>
            <w:r w:rsidRPr="006D6BB6">
              <w:t>Blank</w:t>
            </w:r>
          </w:p>
        </w:tc>
        <w:tc>
          <w:tcPr>
            <w:tcW w:w="851" w:type="dxa"/>
          </w:tcPr>
          <w:p w14:paraId="07EDED9B" w14:textId="77777777" w:rsidR="00A57961" w:rsidRPr="006D6BB6" w:rsidRDefault="00A57961" w:rsidP="0025077B">
            <w:pPr>
              <w:pStyle w:val="ACK-ChoreographyBody"/>
            </w:pPr>
            <w:r w:rsidRPr="006D6BB6">
              <w:t>NE</w:t>
            </w:r>
          </w:p>
        </w:tc>
        <w:tc>
          <w:tcPr>
            <w:tcW w:w="1984" w:type="dxa"/>
          </w:tcPr>
          <w:p w14:paraId="4DC1056F" w14:textId="77777777" w:rsidR="00A57961" w:rsidRPr="006D6BB6" w:rsidRDefault="00A57961" w:rsidP="0025077B">
            <w:pPr>
              <w:pStyle w:val="ACK-ChoreographyBody"/>
            </w:pPr>
            <w:r w:rsidRPr="006D6BB6">
              <w:t>NE</w:t>
            </w:r>
          </w:p>
        </w:tc>
      </w:tr>
      <w:tr w:rsidR="00A57961" w:rsidRPr="006D6BB6" w14:paraId="288BF80E" w14:textId="77777777" w:rsidTr="00594536">
        <w:trPr>
          <w:jc w:val="center"/>
        </w:trPr>
        <w:tc>
          <w:tcPr>
            <w:tcW w:w="1458" w:type="dxa"/>
          </w:tcPr>
          <w:p w14:paraId="62F69EA7" w14:textId="77777777" w:rsidR="00A57961" w:rsidRPr="006D6BB6" w:rsidRDefault="00A57961" w:rsidP="0025077B">
            <w:pPr>
              <w:pStyle w:val="ACK-ChoreographyBody"/>
            </w:pPr>
            <w:r w:rsidRPr="006D6BB6">
              <w:t>Immediate Ack</w:t>
            </w:r>
          </w:p>
        </w:tc>
        <w:tc>
          <w:tcPr>
            <w:tcW w:w="2619" w:type="dxa"/>
          </w:tcPr>
          <w:p w14:paraId="2A316109" w14:textId="77777777" w:rsidR="00A57961" w:rsidRPr="006D6BB6" w:rsidRDefault="00A57961" w:rsidP="0025077B">
            <w:pPr>
              <w:pStyle w:val="ACK-ChoreographyBody"/>
            </w:pPr>
            <w:r w:rsidRPr="006D6BB6">
              <w:t>-</w:t>
            </w:r>
          </w:p>
        </w:tc>
        <w:tc>
          <w:tcPr>
            <w:tcW w:w="851" w:type="dxa"/>
          </w:tcPr>
          <w:p w14:paraId="43644D1E" w14:textId="77777777" w:rsidR="00A57961" w:rsidRPr="006D6BB6" w:rsidRDefault="00A57961" w:rsidP="0025077B">
            <w:pPr>
              <w:pStyle w:val="ACK-ChoreographyBody"/>
            </w:pPr>
            <w:r w:rsidRPr="006D6BB6">
              <w:t>-</w:t>
            </w:r>
          </w:p>
        </w:tc>
        <w:tc>
          <w:tcPr>
            <w:tcW w:w="1984" w:type="dxa"/>
          </w:tcPr>
          <w:p w14:paraId="79EF503C" w14:textId="7803CB99" w:rsidR="00A57961" w:rsidRPr="006D6BB6" w:rsidRDefault="00A57961" w:rsidP="0025077B">
            <w:pPr>
              <w:pStyle w:val="ACK-ChoreographyBody"/>
            </w:pPr>
            <w:r w:rsidRPr="006D6BB6">
              <w:rPr>
                <w:szCs w:val="16"/>
              </w:rPr>
              <w:t>ACK^</w:t>
            </w:r>
            <w:r>
              <w:rPr>
                <w:szCs w:val="16"/>
              </w:rPr>
              <w:t>A45</w:t>
            </w:r>
            <w:r w:rsidRPr="006D6BB6">
              <w:rPr>
                <w:szCs w:val="16"/>
              </w:rPr>
              <w:t>^ACK</w:t>
            </w:r>
          </w:p>
        </w:tc>
      </w:tr>
      <w:tr w:rsidR="00A57961" w:rsidRPr="006D6BB6" w14:paraId="1960BCC1" w14:textId="77777777" w:rsidTr="00594536">
        <w:trPr>
          <w:jc w:val="center"/>
        </w:trPr>
        <w:tc>
          <w:tcPr>
            <w:tcW w:w="1458" w:type="dxa"/>
          </w:tcPr>
          <w:p w14:paraId="1CB7F546" w14:textId="77777777" w:rsidR="00A57961" w:rsidRPr="006D6BB6" w:rsidRDefault="00A57961" w:rsidP="0025077B">
            <w:pPr>
              <w:pStyle w:val="ACK-ChoreographyBody"/>
            </w:pPr>
            <w:r w:rsidRPr="006D6BB6">
              <w:t>Application Ack</w:t>
            </w:r>
          </w:p>
        </w:tc>
        <w:tc>
          <w:tcPr>
            <w:tcW w:w="2619" w:type="dxa"/>
          </w:tcPr>
          <w:p w14:paraId="58493D25" w14:textId="4C1FFFB3" w:rsidR="00A57961" w:rsidRPr="006D6BB6" w:rsidRDefault="00A57961" w:rsidP="0025077B">
            <w:pPr>
              <w:pStyle w:val="ACK-ChoreographyBody"/>
            </w:pPr>
            <w:r>
              <w:rPr>
                <w:szCs w:val="16"/>
              </w:rPr>
              <w:t>-</w:t>
            </w:r>
          </w:p>
        </w:tc>
        <w:tc>
          <w:tcPr>
            <w:tcW w:w="851" w:type="dxa"/>
          </w:tcPr>
          <w:p w14:paraId="0CBB8F8F" w14:textId="77777777" w:rsidR="00A57961" w:rsidRPr="006D6BB6" w:rsidRDefault="00A57961" w:rsidP="0025077B">
            <w:pPr>
              <w:pStyle w:val="ACK-ChoreographyBody"/>
            </w:pPr>
            <w:r w:rsidRPr="006D6BB6">
              <w:t>-</w:t>
            </w:r>
          </w:p>
        </w:tc>
        <w:tc>
          <w:tcPr>
            <w:tcW w:w="1984" w:type="dxa"/>
          </w:tcPr>
          <w:p w14:paraId="127F0FA2" w14:textId="77777777" w:rsidR="00A57961" w:rsidRPr="006D6BB6" w:rsidRDefault="00A57961" w:rsidP="0025077B">
            <w:pPr>
              <w:pStyle w:val="ACK-ChoreographyBody"/>
            </w:pPr>
            <w:r w:rsidRPr="006D6BB6">
              <w:t>-</w:t>
            </w:r>
          </w:p>
        </w:tc>
      </w:tr>
    </w:tbl>
    <w:p w14:paraId="2F35FF12" w14:textId="77777777" w:rsidR="00715956" w:rsidRPr="00F21240" w:rsidRDefault="00715956">
      <w:pPr>
        <w:pStyle w:val="Heading3"/>
        <w:rPr>
          <w:noProof/>
        </w:rPr>
      </w:pPr>
      <w:bookmarkStart w:id="3646" w:name="_Toc27754831"/>
      <w:bookmarkStart w:id="3647" w:name="_Toc109892126"/>
      <w:r w:rsidRPr="00F21240">
        <w:rPr>
          <w:noProof/>
        </w:rPr>
        <w:t>ADT/ACK - Change Patient ID (Event A46</w:t>
      </w:r>
      <w:r w:rsidRPr="00F21240">
        <w:rPr>
          <w:noProof/>
        </w:rPr>
        <w:fldChar w:fldCharType="begin"/>
      </w:r>
      <w:r w:rsidRPr="00F21240">
        <w:rPr>
          <w:noProof/>
        </w:rPr>
        <w:instrText>XE "A46"</w:instrText>
      </w:r>
      <w:r w:rsidRPr="00F21240">
        <w:rPr>
          <w:noProof/>
        </w:rPr>
        <w:fldChar w:fldCharType="end"/>
      </w:r>
      <w:r w:rsidRPr="00F21240">
        <w:rPr>
          <w:noProof/>
        </w:rPr>
        <w:t>)</w:t>
      </w:r>
      <w:bookmarkEnd w:id="3642"/>
      <w:bookmarkEnd w:id="3643"/>
      <w:bookmarkEnd w:id="3644"/>
      <w:bookmarkEnd w:id="3645"/>
      <w:bookmarkEnd w:id="3646"/>
      <w:bookmarkEnd w:id="3647"/>
    </w:p>
    <w:p w14:paraId="45872FE7" w14:textId="77777777" w:rsidR="00715956" w:rsidRPr="00F21240" w:rsidRDefault="00715956">
      <w:pPr>
        <w:pStyle w:val="NormalIndented"/>
        <w:rPr>
          <w:noProof/>
        </w:rPr>
      </w:pPr>
      <w:r w:rsidRPr="00F21240">
        <w:rPr>
          <w:b/>
          <w:noProof/>
        </w:rPr>
        <w:t xml:space="preserve">Attention: The Change Patient ID(A46) event was maintained for backward compatibility only as of v2.3.1 and withdrawn as of v2.7. </w:t>
      </w:r>
      <w:r w:rsidRPr="00F21240">
        <w:rPr>
          <w:noProof/>
        </w:rPr>
        <w:t xml:space="preserve"> From V 2.3.1 onwards, the reader is referred to the A47 (Change patient Identifier List) event..</w:t>
      </w:r>
    </w:p>
    <w:p w14:paraId="6E458D01" w14:textId="77777777" w:rsidR="00715956" w:rsidRPr="00F21240" w:rsidRDefault="00715956">
      <w:pPr>
        <w:pStyle w:val="Heading3"/>
        <w:tabs>
          <w:tab w:val="clear" w:pos="1440"/>
        </w:tabs>
        <w:ind w:left="1008" w:hanging="1008"/>
        <w:rPr>
          <w:noProof/>
        </w:rPr>
      </w:pPr>
      <w:bookmarkStart w:id="3648" w:name="_Ref431563514"/>
      <w:bookmarkStart w:id="3649" w:name="_Toc1815985"/>
      <w:bookmarkStart w:id="3650" w:name="_Toc21372529"/>
      <w:bookmarkStart w:id="3651" w:name="_Toc175992003"/>
      <w:bookmarkStart w:id="3652" w:name="_Toc176235961"/>
      <w:bookmarkStart w:id="3653" w:name="_Toc27754832"/>
      <w:bookmarkStart w:id="3654" w:name="_Toc109892127"/>
      <w:r w:rsidRPr="00F21240">
        <w:rPr>
          <w:noProof/>
        </w:rPr>
        <w:t>ADT/ACK - Change Patient Identifier List (Event A47</w:t>
      </w:r>
      <w:r w:rsidRPr="00F21240">
        <w:rPr>
          <w:noProof/>
        </w:rPr>
        <w:fldChar w:fldCharType="begin"/>
      </w:r>
      <w:r w:rsidRPr="00F21240">
        <w:rPr>
          <w:noProof/>
        </w:rPr>
        <w:instrText>XE "A47"</w:instrText>
      </w:r>
      <w:r w:rsidRPr="00F21240">
        <w:rPr>
          <w:noProof/>
        </w:rPr>
        <w:fldChar w:fldCharType="end"/>
      </w:r>
      <w:r w:rsidRPr="00F21240">
        <w:rPr>
          <w:noProof/>
        </w:rPr>
        <w:t>)</w:t>
      </w:r>
      <w:bookmarkEnd w:id="3648"/>
      <w:bookmarkEnd w:id="3649"/>
      <w:bookmarkEnd w:id="3650"/>
      <w:bookmarkEnd w:id="3651"/>
      <w:bookmarkEnd w:id="3652"/>
      <w:bookmarkEnd w:id="3653"/>
      <w:bookmarkEnd w:id="3654"/>
    </w:p>
    <w:p w14:paraId="7D3F4244" w14:textId="77777777" w:rsidR="00715956" w:rsidRPr="00F21240" w:rsidRDefault="00715956">
      <w:pPr>
        <w:pStyle w:val="NormalIndented"/>
        <w:rPr>
          <w:noProof/>
        </w:rPr>
      </w:pPr>
      <w:r w:rsidRPr="00F21240">
        <w:rPr>
          <w:noProof/>
        </w:rPr>
        <w:t>A change has been done at the patient identifier list level.  That is, a single PID-3 - patient identifier list value has been found to be incorrect and has been changed.</w:t>
      </w:r>
    </w:p>
    <w:p w14:paraId="7EDE21E9" w14:textId="77777777" w:rsidR="00715956" w:rsidRPr="00F21240" w:rsidRDefault="00715956">
      <w:pPr>
        <w:pStyle w:val="NormalIndented"/>
        <w:rPr>
          <w:noProof/>
        </w:rPr>
      </w:pPr>
      <w:r w:rsidRPr="00F21240">
        <w:rPr>
          <w:noProof/>
        </w:rPr>
        <w:t xml:space="preserve">An A47 event is used to signal a change of an incorrectly assigned </w:t>
      </w:r>
      <w:r w:rsidRPr="00F21240">
        <w:rPr>
          <w:rStyle w:val="ReferenceAttribute"/>
          <w:noProof/>
        </w:rPr>
        <w:t>PID-3 - Patient Identifier List</w:t>
      </w:r>
      <w:r w:rsidRPr="00F21240">
        <w:rPr>
          <w:noProof/>
        </w:rPr>
        <w:t xml:space="preserve"> value.  The "incorrect source identifier" value is stored in the MRG segment (</w:t>
      </w:r>
      <w:r w:rsidRPr="00F21240">
        <w:rPr>
          <w:rStyle w:val="ReferenceAttribute"/>
          <w:noProof/>
        </w:rPr>
        <w:t>MRG-1 - Prior Patient Identifier List</w:t>
      </w:r>
      <w:r w:rsidRPr="00F21240">
        <w:rPr>
          <w:noProof/>
        </w:rPr>
        <w:t>) and is to be changed to the "correct target patient ID" value stored in the PID segment (</w:t>
      </w:r>
      <w:r w:rsidRPr="00F21240">
        <w:rPr>
          <w:rStyle w:val="ReferenceAttribute"/>
          <w:noProof/>
        </w:rPr>
        <w:t>PID-3 - Patient Identifier List</w:t>
      </w:r>
      <w:r w:rsidRPr="00F21240">
        <w:rPr>
          <w:noProof/>
        </w:rPr>
        <w:t>).</w:t>
      </w:r>
    </w:p>
    <w:p w14:paraId="2AC7E78C" w14:textId="77777777" w:rsidR="00715956" w:rsidRPr="00F21240" w:rsidRDefault="00715956">
      <w:pPr>
        <w:pStyle w:val="NormalIndented"/>
        <w:rPr>
          <w:noProof/>
        </w:rPr>
      </w:pPr>
      <w:r w:rsidRPr="00F21240">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7E2673EA"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F21240" w:rsidRDefault="00715956">
      <w:pPr>
        <w:pStyle w:val="MsgTableCaption"/>
        <w:rPr>
          <w:noProof/>
        </w:rPr>
      </w:pPr>
      <w:r w:rsidRPr="00F21240">
        <w:rPr>
          <w:noProof/>
        </w:rPr>
        <w:t>ADT^A47^ADT_A44: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F21240" w:rsidRDefault="00715956">
            <w:pPr>
              <w:pStyle w:val="MsgTableHeader"/>
              <w:jc w:val="center"/>
              <w:rPr>
                <w:noProof/>
              </w:rPr>
            </w:pPr>
            <w:r w:rsidRPr="00F21240">
              <w:rPr>
                <w:noProof/>
              </w:rPr>
              <w:t>Chapter</w:t>
            </w:r>
          </w:p>
        </w:tc>
      </w:tr>
      <w:tr w:rsidR="00715956" w:rsidRPr="00715956"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F21240" w:rsidRDefault="00715956">
            <w:pPr>
              <w:pStyle w:val="MsgTableBody"/>
              <w:jc w:val="center"/>
              <w:rPr>
                <w:noProof/>
              </w:rPr>
            </w:pPr>
            <w:r w:rsidRPr="00F21240">
              <w:rPr>
                <w:noProof/>
              </w:rPr>
              <w:t>2</w:t>
            </w:r>
          </w:p>
        </w:tc>
      </w:tr>
      <w:tr w:rsidR="00622FC8" w:rsidRPr="00151483"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594536" w:rsidRDefault="00622FC8" w:rsidP="00622FC8">
            <w:pPr>
              <w:pStyle w:val="MsgTableBody"/>
              <w:jc w:val="center"/>
              <w:rPr>
                <w:noProof/>
              </w:rPr>
            </w:pPr>
            <w:r w:rsidRPr="00594536">
              <w:rPr>
                <w:noProof/>
              </w:rPr>
              <w:t>3</w:t>
            </w:r>
          </w:p>
        </w:tc>
      </w:tr>
      <w:tr w:rsidR="00715956" w:rsidRPr="00715956"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F21240" w:rsidRDefault="00715956">
            <w:pPr>
              <w:pStyle w:val="MsgTableBody"/>
              <w:jc w:val="center"/>
              <w:rPr>
                <w:noProof/>
              </w:rPr>
            </w:pPr>
            <w:r w:rsidRPr="00F21240">
              <w:rPr>
                <w:noProof/>
              </w:rPr>
              <w:t>2</w:t>
            </w:r>
          </w:p>
        </w:tc>
      </w:tr>
      <w:tr w:rsidR="00715956" w:rsidRPr="00715956"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F21240" w:rsidRDefault="00715956">
            <w:pPr>
              <w:pStyle w:val="MsgTableBody"/>
              <w:jc w:val="center"/>
              <w:rPr>
                <w:noProof/>
              </w:rPr>
            </w:pPr>
            <w:r w:rsidRPr="00F21240">
              <w:rPr>
                <w:noProof/>
              </w:rPr>
              <w:t>2</w:t>
            </w:r>
          </w:p>
        </w:tc>
      </w:tr>
      <w:tr w:rsidR="00715956" w:rsidRPr="00715956"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F21240" w:rsidRDefault="00715956">
            <w:pPr>
              <w:pStyle w:val="MsgTableBody"/>
              <w:jc w:val="center"/>
              <w:rPr>
                <w:noProof/>
              </w:rPr>
            </w:pPr>
            <w:r w:rsidRPr="00F21240">
              <w:rPr>
                <w:noProof/>
              </w:rPr>
              <w:t>3</w:t>
            </w:r>
          </w:p>
        </w:tc>
      </w:tr>
      <w:tr w:rsidR="00715956" w:rsidRPr="00715956"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F21240" w:rsidRDefault="00715956">
            <w:pPr>
              <w:pStyle w:val="MsgTableBody"/>
              <w:jc w:val="center"/>
              <w:rPr>
                <w:noProof/>
              </w:rPr>
            </w:pPr>
          </w:p>
        </w:tc>
      </w:tr>
      <w:tr w:rsidR="00715956" w:rsidRPr="00715956"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F21240" w:rsidRDefault="00715956">
            <w:pPr>
              <w:pStyle w:val="MsgTableBody"/>
              <w:jc w:val="center"/>
              <w:rPr>
                <w:noProof/>
              </w:rPr>
            </w:pPr>
            <w:r w:rsidRPr="00F21240">
              <w:rPr>
                <w:noProof/>
              </w:rPr>
              <w:t>3</w:t>
            </w:r>
          </w:p>
        </w:tc>
      </w:tr>
      <w:tr w:rsidR="00715956" w:rsidRPr="00715956"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F21240" w:rsidRDefault="00715956">
            <w:pPr>
              <w:pStyle w:val="MsgTableBody"/>
              <w:jc w:val="center"/>
              <w:rPr>
                <w:noProof/>
              </w:rPr>
            </w:pPr>
            <w:r w:rsidRPr="00F21240">
              <w:rPr>
                <w:noProof/>
              </w:rPr>
              <w:t>3</w:t>
            </w:r>
          </w:p>
        </w:tc>
      </w:tr>
      <w:tr w:rsidR="00315DE3" w:rsidRPr="00715956" w14:paraId="53889A6D" w14:textId="77777777" w:rsidTr="00D50068">
        <w:trPr>
          <w:jc w:val="center"/>
          <w:ins w:id="3655" w:author="Merrick, Riki | APHL" w:date="2022-07-17T17:26:00Z"/>
        </w:trPr>
        <w:tc>
          <w:tcPr>
            <w:tcW w:w="2882" w:type="dxa"/>
            <w:tcBorders>
              <w:top w:val="dotted" w:sz="4" w:space="0" w:color="auto"/>
              <w:left w:val="nil"/>
              <w:bottom w:val="dotted" w:sz="4" w:space="0" w:color="auto"/>
              <w:right w:val="nil"/>
            </w:tcBorders>
            <w:shd w:val="clear" w:color="auto" w:fill="FFFFFF"/>
          </w:tcPr>
          <w:p w14:paraId="1F44DFBD" w14:textId="223687AD" w:rsidR="00315DE3" w:rsidRPr="00F21240" w:rsidRDefault="00315DE3" w:rsidP="00315DE3">
            <w:pPr>
              <w:pStyle w:val="MsgTableBody"/>
              <w:rPr>
                <w:ins w:id="3656" w:author="Merrick, Riki | APHL" w:date="2022-07-17T17:26:00Z"/>
                <w:noProof/>
              </w:rPr>
            </w:pPr>
            <w:ins w:id="3657"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3048126E" w14:textId="20FFC15B" w:rsidR="00315DE3" w:rsidRPr="00F21240" w:rsidRDefault="00315DE3" w:rsidP="00315DE3">
            <w:pPr>
              <w:pStyle w:val="MsgTableBody"/>
              <w:rPr>
                <w:ins w:id="3658" w:author="Merrick, Riki | APHL" w:date="2022-07-17T17:26:00Z"/>
                <w:noProof/>
              </w:rPr>
            </w:pPr>
            <w:ins w:id="3659"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F7C559" w14:textId="77777777" w:rsidR="00315DE3" w:rsidRDefault="00315DE3" w:rsidP="00315DE3">
            <w:pPr>
              <w:pStyle w:val="MsgTableBody"/>
              <w:jc w:val="center"/>
              <w:rPr>
                <w:ins w:id="3660"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75ADACC" w14:textId="0EA97ACE" w:rsidR="00315DE3" w:rsidRPr="00F21240" w:rsidRDefault="00315DE3" w:rsidP="00315DE3">
            <w:pPr>
              <w:pStyle w:val="MsgTableBody"/>
              <w:jc w:val="center"/>
              <w:rPr>
                <w:ins w:id="3661" w:author="Merrick, Riki | APHL" w:date="2022-07-17T17:26:00Z"/>
                <w:noProof/>
              </w:rPr>
            </w:pPr>
            <w:ins w:id="3662" w:author="Merrick, Riki | APHL" w:date="2022-07-17T17:26:00Z">
              <w:r>
                <w:rPr>
                  <w:noProof/>
                </w:rPr>
                <w:t>3</w:t>
              </w:r>
            </w:ins>
          </w:p>
        </w:tc>
      </w:tr>
      <w:tr w:rsidR="00315DE3" w:rsidRPr="00715956" w14:paraId="4A385A5E" w14:textId="77777777" w:rsidTr="00D50068">
        <w:trPr>
          <w:jc w:val="center"/>
          <w:ins w:id="3663" w:author="Merrick, Riki | APHL" w:date="2022-07-17T17:26:00Z"/>
        </w:trPr>
        <w:tc>
          <w:tcPr>
            <w:tcW w:w="2882" w:type="dxa"/>
            <w:tcBorders>
              <w:top w:val="dotted" w:sz="4" w:space="0" w:color="auto"/>
              <w:left w:val="nil"/>
              <w:bottom w:val="dotted" w:sz="4" w:space="0" w:color="auto"/>
              <w:right w:val="nil"/>
            </w:tcBorders>
            <w:shd w:val="clear" w:color="auto" w:fill="FFFFFF"/>
          </w:tcPr>
          <w:p w14:paraId="3A992B07" w14:textId="16D8F3E6" w:rsidR="00315DE3" w:rsidRPr="00F21240" w:rsidRDefault="00315DE3" w:rsidP="00315DE3">
            <w:pPr>
              <w:pStyle w:val="MsgTableBody"/>
              <w:rPr>
                <w:ins w:id="3664" w:author="Merrick, Riki | APHL" w:date="2022-07-17T17:26:00Z"/>
                <w:noProof/>
              </w:rPr>
            </w:pPr>
            <w:ins w:id="3665"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211486CF" w14:textId="1C1187D6" w:rsidR="00315DE3" w:rsidRPr="00F21240" w:rsidRDefault="00315DE3" w:rsidP="00315DE3">
            <w:pPr>
              <w:pStyle w:val="MsgTableBody"/>
              <w:rPr>
                <w:ins w:id="3666" w:author="Merrick, Riki | APHL" w:date="2022-07-17T17:26:00Z"/>
                <w:noProof/>
              </w:rPr>
            </w:pPr>
            <w:ins w:id="3667"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B846FD1" w14:textId="77777777" w:rsidR="00315DE3" w:rsidRDefault="00315DE3" w:rsidP="00315DE3">
            <w:pPr>
              <w:pStyle w:val="MsgTableBody"/>
              <w:jc w:val="center"/>
              <w:rPr>
                <w:ins w:id="3668"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12C27CBF" w14:textId="6794E8F1" w:rsidR="00315DE3" w:rsidRPr="00F21240" w:rsidRDefault="00315DE3" w:rsidP="00315DE3">
            <w:pPr>
              <w:pStyle w:val="MsgTableBody"/>
              <w:jc w:val="center"/>
              <w:rPr>
                <w:ins w:id="3669" w:author="Merrick, Riki | APHL" w:date="2022-07-17T17:26:00Z"/>
                <w:noProof/>
              </w:rPr>
            </w:pPr>
            <w:ins w:id="3670" w:author="Merrick, Riki | APHL" w:date="2022-07-17T17:26:00Z">
              <w:r>
                <w:rPr>
                  <w:noProof/>
                </w:rPr>
                <w:t>3</w:t>
              </w:r>
            </w:ins>
          </w:p>
        </w:tc>
      </w:tr>
      <w:tr w:rsidR="00315DE3" w:rsidRPr="00715956" w14:paraId="06BDAEFB" w14:textId="77777777" w:rsidTr="00D50068">
        <w:trPr>
          <w:jc w:val="center"/>
          <w:ins w:id="3671" w:author="Merrick, Riki | APHL" w:date="2022-07-17T17:26:00Z"/>
        </w:trPr>
        <w:tc>
          <w:tcPr>
            <w:tcW w:w="2882" w:type="dxa"/>
            <w:tcBorders>
              <w:top w:val="dotted" w:sz="4" w:space="0" w:color="auto"/>
              <w:left w:val="nil"/>
              <w:bottom w:val="dotted" w:sz="4" w:space="0" w:color="auto"/>
              <w:right w:val="nil"/>
            </w:tcBorders>
            <w:shd w:val="clear" w:color="auto" w:fill="FFFFFF"/>
          </w:tcPr>
          <w:p w14:paraId="6EEF9DB7" w14:textId="56B95B56" w:rsidR="00315DE3" w:rsidRPr="00F21240" w:rsidRDefault="00315DE3" w:rsidP="00315DE3">
            <w:pPr>
              <w:pStyle w:val="MsgTableBody"/>
              <w:rPr>
                <w:ins w:id="3672" w:author="Merrick, Riki | APHL" w:date="2022-07-17T17:26:00Z"/>
                <w:noProof/>
              </w:rPr>
            </w:pPr>
            <w:ins w:id="3673"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79825FF3" w14:textId="1FF1E0C4" w:rsidR="00315DE3" w:rsidRPr="00F21240" w:rsidRDefault="00315DE3" w:rsidP="00315DE3">
            <w:pPr>
              <w:pStyle w:val="MsgTableBody"/>
              <w:rPr>
                <w:ins w:id="3674" w:author="Merrick, Riki | APHL" w:date="2022-07-17T17:26:00Z"/>
                <w:noProof/>
              </w:rPr>
            </w:pPr>
            <w:ins w:id="3675" w:author="Merrick, Riki | APHL" w:date="2022-07-17T17:2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9A7F1D4" w14:textId="77777777" w:rsidR="00315DE3" w:rsidRDefault="00315DE3" w:rsidP="00315DE3">
            <w:pPr>
              <w:pStyle w:val="MsgTableBody"/>
              <w:jc w:val="center"/>
              <w:rPr>
                <w:ins w:id="367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AF511EE" w14:textId="1D486F9C" w:rsidR="00315DE3" w:rsidRPr="00F21240" w:rsidRDefault="00315DE3" w:rsidP="00315DE3">
            <w:pPr>
              <w:pStyle w:val="MsgTableBody"/>
              <w:jc w:val="center"/>
              <w:rPr>
                <w:ins w:id="3677" w:author="Merrick, Riki | APHL" w:date="2022-07-17T17:26:00Z"/>
                <w:noProof/>
              </w:rPr>
            </w:pPr>
            <w:ins w:id="3678" w:author="Merrick, Riki | APHL" w:date="2022-07-17T17:26:00Z">
              <w:r>
                <w:rPr>
                  <w:noProof/>
                </w:rPr>
                <w:t>3</w:t>
              </w:r>
            </w:ins>
          </w:p>
        </w:tc>
      </w:tr>
      <w:tr w:rsidR="00315DE3" w:rsidRPr="00715956"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315DE3" w:rsidRPr="00F21240" w:rsidRDefault="00315DE3" w:rsidP="00315DE3">
            <w:pPr>
              <w:pStyle w:val="MsgTableBody"/>
              <w:jc w:val="center"/>
              <w:rPr>
                <w:noProof/>
              </w:rPr>
            </w:pPr>
            <w:r w:rsidRPr="00F21240">
              <w:rPr>
                <w:noProof/>
              </w:rPr>
              <w:t>3</w:t>
            </w:r>
          </w:p>
        </w:tc>
      </w:tr>
      <w:tr w:rsidR="00315DE3" w:rsidRPr="00715956"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315DE3" w:rsidRPr="00F21240" w:rsidRDefault="00315DE3" w:rsidP="00315DE3">
            <w:pPr>
              <w:pStyle w:val="MsgTableBody"/>
              <w:jc w:val="center"/>
              <w:rPr>
                <w:noProof/>
              </w:rPr>
            </w:pPr>
            <w:r w:rsidRPr="00F21240">
              <w:rPr>
                <w:noProof/>
              </w:rPr>
              <w:t>3</w:t>
            </w:r>
          </w:p>
        </w:tc>
      </w:tr>
      <w:tr w:rsidR="00315DE3" w:rsidRPr="00715956"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315DE3" w:rsidRPr="00F21240" w:rsidRDefault="00315DE3" w:rsidP="00315DE3">
            <w:pPr>
              <w:pStyle w:val="MsgTableBody"/>
              <w:rPr>
                <w:noProof/>
              </w:rPr>
            </w:pPr>
            <w:r w:rsidRPr="00F21240">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315DE3" w:rsidRPr="00F21240" w:rsidRDefault="00315DE3" w:rsidP="00315DE3">
            <w:pPr>
              <w:pStyle w:val="MsgTableBody"/>
              <w:jc w:val="center"/>
              <w:rPr>
                <w:noProof/>
              </w:rPr>
            </w:pPr>
          </w:p>
        </w:tc>
      </w:tr>
    </w:tbl>
    <w:p w14:paraId="4A901809" w14:textId="3A6F64AA" w:rsidR="00AD6CE4"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6BB6" w14:paraId="296D62F6" w14:textId="77777777" w:rsidTr="00EB255E">
        <w:tc>
          <w:tcPr>
            <w:tcW w:w="9067" w:type="dxa"/>
            <w:gridSpan w:val="6"/>
          </w:tcPr>
          <w:p w14:paraId="17EE3B80" w14:textId="61971575" w:rsidR="00EB255E" w:rsidRPr="006D6BB6" w:rsidRDefault="00EB255E" w:rsidP="00EB255E">
            <w:pPr>
              <w:pStyle w:val="ACK-ChoreographyHeader"/>
            </w:pPr>
            <w:r w:rsidRPr="00C20CAF">
              <w:t>Acknowledgment Choreography</w:t>
            </w:r>
          </w:p>
        </w:tc>
      </w:tr>
      <w:tr w:rsidR="00EB255E" w:rsidRPr="006D6BB6" w14:paraId="28EA4100" w14:textId="77777777" w:rsidTr="00EB255E">
        <w:tc>
          <w:tcPr>
            <w:tcW w:w="9067" w:type="dxa"/>
            <w:gridSpan w:val="6"/>
          </w:tcPr>
          <w:p w14:paraId="4EE100D8" w14:textId="63FC1FA4" w:rsidR="00EB255E" w:rsidRPr="00C20CAF" w:rsidRDefault="004D7EA0" w:rsidP="00EB255E">
            <w:pPr>
              <w:pStyle w:val="ACK-ChoreographyHeader"/>
            </w:pPr>
            <w:r w:rsidRPr="00F21240">
              <w:rPr>
                <w:noProof/>
              </w:rPr>
              <w:t>ADT^A47^ADT_A44</w:t>
            </w:r>
          </w:p>
        </w:tc>
      </w:tr>
      <w:tr w:rsidR="00AD6CE4" w:rsidRPr="006D6BB6" w14:paraId="48A6A3C1" w14:textId="77777777" w:rsidTr="00EB255E">
        <w:tc>
          <w:tcPr>
            <w:tcW w:w="1555" w:type="dxa"/>
          </w:tcPr>
          <w:p w14:paraId="14F6EB56" w14:textId="77777777" w:rsidR="00AD6CE4" w:rsidRPr="006D6BB6" w:rsidRDefault="00AD6CE4" w:rsidP="00AD6CE4">
            <w:pPr>
              <w:pStyle w:val="ACK-ChoreographyBody"/>
            </w:pPr>
            <w:r w:rsidRPr="006D6BB6">
              <w:t>Field name</w:t>
            </w:r>
          </w:p>
        </w:tc>
        <w:tc>
          <w:tcPr>
            <w:tcW w:w="2435" w:type="dxa"/>
          </w:tcPr>
          <w:p w14:paraId="5FAF0274" w14:textId="77777777" w:rsidR="00AD6CE4" w:rsidRPr="006D6BB6" w:rsidRDefault="00AD6CE4" w:rsidP="00AD6CE4">
            <w:pPr>
              <w:pStyle w:val="ACK-ChoreographyBody"/>
            </w:pPr>
            <w:r w:rsidRPr="006D6BB6">
              <w:t>Field Value: Original mode</w:t>
            </w:r>
          </w:p>
        </w:tc>
        <w:tc>
          <w:tcPr>
            <w:tcW w:w="5077" w:type="dxa"/>
            <w:gridSpan w:val="4"/>
          </w:tcPr>
          <w:p w14:paraId="57FE0F87" w14:textId="77777777" w:rsidR="00AD6CE4" w:rsidRPr="006D6BB6" w:rsidRDefault="00AD6CE4" w:rsidP="00AD6CE4">
            <w:pPr>
              <w:pStyle w:val="ACK-ChoreographyBody"/>
            </w:pPr>
            <w:r w:rsidRPr="006D6BB6">
              <w:t>Field value: Enhanced mode</w:t>
            </w:r>
          </w:p>
        </w:tc>
      </w:tr>
      <w:tr w:rsidR="00AD6CE4" w:rsidRPr="006D6BB6" w14:paraId="694F5856" w14:textId="77777777" w:rsidTr="00EB255E">
        <w:tc>
          <w:tcPr>
            <w:tcW w:w="1555" w:type="dxa"/>
          </w:tcPr>
          <w:p w14:paraId="3BE50AAA" w14:textId="77777777" w:rsidR="00AD6CE4" w:rsidRPr="006D6BB6" w:rsidRDefault="00AD6CE4" w:rsidP="00AD6CE4">
            <w:pPr>
              <w:pStyle w:val="ACK-ChoreographyBody"/>
            </w:pPr>
            <w:r w:rsidRPr="006D6BB6">
              <w:t>MSH.15</w:t>
            </w:r>
          </w:p>
        </w:tc>
        <w:tc>
          <w:tcPr>
            <w:tcW w:w="2435" w:type="dxa"/>
          </w:tcPr>
          <w:p w14:paraId="5CD6F6A5" w14:textId="77777777" w:rsidR="00AD6CE4" w:rsidRPr="006D6BB6" w:rsidRDefault="00AD6CE4" w:rsidP="00AD6CE4">
            <w:pPr>
              <w:pStyle w:val="ACK-ChoreographyBody"/>
            </w:pPr>
            <w:r w:rsidRPr="006D6BB6">
              <w:t>Blank</w:t>
            </w:r>
          </w:p>
        </w:tc>
        <w:tc>
          <w:tcPr>
            <w:tcW w:w="456" w:type="dxa"/>
          </w:tcPr>
          <w:p w14:paraId="3DC0FE72" w14:textId="77777777" w:rsidR="00AD6CE4" w:rsidRPr="006D6BB6" w:rsidRDefault="00AD6CE4" w:rsidP="00AD6CE4">
            <w:pPr>
              <w:pStyle w:val="ACK-ChoreographyBody"/>
            </w:pPr>
            <w:r w:rsidRPr="006D6BB6">
              <w:t>NE</w:t>
            </w:r>
          </w:p>
        </w:tc>
        <w:tc>
          <w:tcPr>
            <w:tcW w:w="1570" w:type="dxa"/>
          </w:tcPr>
          <w:p w14:paraId="2FEE2179" w14:textId="77777777" w:rsidR="00AD6CE4" w:rsidRPr="006D6BB6" w:rsidRDefault="00AD6CE4" w:rsidP="00AD6CE4">
            <w:pPr>
              <w:pStyle w:val="ACK-ChoreographyBody"/>
            </w:pPr>
            <w:r w:rsidRPr="006D6BB6">
              <w:t>AL, SU, ER</w:t>
            </w:r>
          </w:p>
        </w:tc>
        <w:tc>
          <w:tcPr>
            <w:tcW w:w="1492" w:type="dxa"/>
          </w:tcPr>
          <w:p w14:paraId="5D86F26D" w14:textId="77777777" w:rsidR="00AD6CE4" w:rsidRPr="006D6BB6" w:rsidRDefault="00AD6CE4" w:rsidP="00AD6CE4">
            <w:pPr>
              <w:pStyle w:val="ACK-ChoreographyBody"/>
            </w:pPr>
            <w:r w:rsidRPr="006D6BB6">
              <w:t>NE</w:t>
            </w:r>
          </w:p>
        </w:tc>
        <w:tc>
          <w:tcPr>
            <w:tcW w:w="1559" w:type="dxa"/>
          </w:tcPr>
          <w:p w14:paraId="1D0F26C7" w14:textId="77777777" w:rsidR="00AD6CE4" w:rsidRPr="006D6BB6" w:rsidRDefault="00AD6CE4" w:rsidP="00AD6CE4">
            <w:pPr>
              <w:pStyle w:val="ACK-ChoreographyBody"/>
            </w:pPr>
            <w:r w:rsidRPr="006D6BB6">
              <w:t>AL, SU, ER</w:t>
            </w:r>
          </w:p>
        </w:tc>
      </w:tr>
      <w:tr w:rsidR="00AD6CE4" w:rsidRPr="006D6BB6" w14:paraId="4A8AEBBF" w14:textId="77777777" w:rsidTr="00EB255E">
        <w:tc>
          <w:tcPr>
            <w:tcW w:w="1555" w:type="dxa"/>
          </w:tcPr>
          <w:p w14:paraId="23FCD65A" w14:textId="77777777" w:rsidR="00AD6CE4" w:rsidRPr="006D6BB6" w:rsidRDefault="00AD6CE4" w:rsidP="00AD6CE4">
            <w:pPr>
              <w:pStyle w:val="ACK-ChoreographyBody"/>
            </w:pPr>
            <w:r w:rsidRPr="006D6BB6">
              <w:t>MSH.16</w:t>
            </w:r>
          </w:p>
        </w:tc>
        <w:tc>
          <w:tcPr>
            <w:tcW w:w="2435" w:type="dxa"/>
          </w:tcPr>
          <w:p w14:paraId="35B7FEE2" w14:textId="77777777" w:rsidR="00AD6CE4" w:rsidRPr="006D6BB6" w:rsidRDefault="00AD6CE4" w:rsidP="00AD6CE4">
            <w:pPr>
              <w:pStyle w:val="ACK-ChoreographyBody"/>
            </w:pPr>
            <w:r w:rsidRPr="006D6BB6">
              <w:t>Blank</w:t>
            </w:r>
          </w:p>
        </w:tc>
        <w:tc>
          <w:tcPr>
            <w:tcW w:w="456" w:type="dxa"/>
          </w:tcPr>
          <w:p w14:paraId="6EB9E2D0" w14:textId="77777777" w:rsidR="00AD6CE4" w:rsidRPr="006D6BB6" w:rsidRDefault="00AD6CE4" w:rsidP="00AD6CE4">
            <w:pPr>
              <w:pStyle w:val="ACK-ChoreographyBody"/>
            </w:pPr>
            <w:r w:rsidRPr="006D6BB6">
              <w:t>NE</w:t>
            </w:r>
          </w:p>
        </w:tc>
        <w:tc>
          <w:tcPr>
            <w:tcW w:w="1570" w:type="dxa"/>
          </w:tcPr>
          <w:p w14:paraId="6C3F4709" w14:textId="77777777" w:rsidR="00AD6CE4" w:rsidRPr="006D6BB6" w:rsidRDefault="00AD6CE4" w:rsidP="00AD6CE4">
            <w:pPr>
              <w:pStyle w:val="ACK-ChoreographyBody"/>
            </w:pPr>
            <w:r w:rsidRPr="006D6BB6">
              <w:t>NE</w:t>
            </w:r>
          </w:p>
        </w:tc>
        <w:tc>
          <w:tcPr>
            <w:tcW w:w="1492" w:type="dxa"/>
          </w:tcPr>
          <w:p w14:paraId="52951FAD" w14:textId="77777777" w:rsidR="00AD6CE4" w:rsidRPr="006D6BB6" w:rsidRDefault="00AD6CE4" w:rsidP="00AD6CE4">
            <w:pPr>
              <w:pStyle w:val="ACK-ChoreographyBody"/>
            </w:pPr>
            <w:r w:rsidRPr="006D6BB6">
              <w:t>AL, SU, ER</w:t>
            </w:r>
          </w:p>
        </w:tc>
        <w:tc>
          <w:tcPr>
            <w:tcW w:w="1559" w:type="dxa"/>
          </w:tcPr>
          <w:p w14:paraId="3DED0FFB" w14:textId="77777777" w:rsidR="00AD6CE4" w:rsidRPr="006D6BB6" w:rsidRDefault="00AD6CE4" w:rsidP="00AD6CE4">
            <w:pPr>
              <w:pStyle w:val="ACK-ChoreographyBody"/>
            </w:pPr>
            <w:r w:rsidRPr="006D6BB6">
              <w:t>AL, SU, ER</w:t>
            </w:r>
          </w:p>
        </w:tc>
      </w:tr>
      <w:tr w:rsidR="00AD6CE4" w:rsidRPr="006D6BB6" w14:paraId="0CF5C322" w14:textId="77777777" w:rsidTr="00EB255E">
        <w:tc>
          <w:tcPr>
            <w:tcW w:w="1555" w:type="dxa"/>
          </w:tcPr>
          <w:p w14:paraId="4E82D6E0" w14:textId="77777777" w:rsidR="00AD6CE4" w:rsidRPr="006D6BB6" w:rsidRDefault="00AD6CE4" w:rsidP="00AD6CE4">
            <w:pPr>
              <w:pStyle w:val="ACK-ChoreographyBody"/>
            </w:pPr>
            <w:r w:rsidRPr="006D6BB6">
              <w:t>Immediate Ack</w:t>
            </w:r>
          </w:p>
        </w:tc>
        <w:tc>
          <w:tcPr>
            <w:tcW w:w="2435" w:type="dxa"/>
          </w:tcPr>
          <w:p w14:paraId="0C7A3D13" w14:textId="77777777" w:rsidR="00AD6CE4" w:rsidRPr="006D6BB6" w:rsidRDefault="00AD6CE4" w:rsidP="00AD6CE4">
            <w:pPr>
              <w:pStyle w:val="ACK-ChoreographyBody"/>
            </w:pPr>
            <w:r w:rsidRPr="006D6BB6">
              <w:t>-</w:t>
            </w:r>
          </w:p>
        </w:tc>
        <w:tc>
          <w:tcPr>
            <w:tcW w:w="456" w:type="dxa"/>
          </w:tcPr>
          <w:p w14:paraId="4885B261" w14:textId="77777777" w:rsidR="00AD6CE4" w:rsidRPr="006D6BB6" w:rsidRDefault="00AD6CE4" w:rsidP="00AD6CE4">
            <w:pPr>
              <w:pStyle w:val="ACK-ChoreographyBody"/>
            </w:pPr>
            <w:r w:rsidRPr="006D6BB6">
              <w:t>-</w:t>
            </w:r>
          </w:p>
        </w:tc>
        <w:tc>
          <w:tcPr>
            <w:tcW w:w="1570" w:type="dxa"/>
          </w:tcPr>
          <w:p w14:paraId="4C192115" w14:textId="7BCE9B39"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492" w:type="dxa"/>
          </w:tcPr>
          <w:p w14:paraId="7B170767" w14:textId="77777777" w:rsidR="00AD6CE4" w:rsidRPr="006D6BB6" w:rsidRDefault="00AD6CE4" w:rsidP="00AD6CE4">
            <w:pPr>
              <w:pStyle w:val="ACK-ChoreographyBody"/>
            </w:pPr>
            <w:r w:rsidRPr="006D6BB6">
              <w:t>-</w:t>
            </w:r>
          </w:p>
        </w:tc>
        <w:tc>
          <w:tcPr>
            <w:tcW w:w="1559" w:type="dxa"/>
          </w:tcPr>
          <w:p w14:paraId="3D840662" w14:textId="00DDA5AE" w:rsidR="00AD6CE4" w:rsidRPr="006D6BB6" w:rsidRDefault="00AD6CE4" w:rsidP="00AD6CE4">
            <w:pPr>
              <w:pStyle w:val="ACK-ChoreographyBody"/>
            </w:pPr>
            <w:r w:rsidRPr="006D6BB6">
              <w:rPr>
                <w:szCs w:val="16"/>
              </w:rPr>
              <w:t>ACK^</w:t>
            </w:r>
            <w:r>
              <w:rPr>
                <w:szCs w:val="16"/>
              </w:rPr>
              <w:t>A47</w:t>
            </w:r>
            <w:r w:rsidRPr="006D6BB6">
              <w:rPr>
                <w:szCs w:val="16"/>
              </w:rPr>
              <w:t>^ACK</w:t>
            </w:r>
          </w:p>
        </w:tc>
      </w:tr>
      <w:tr w:rsidR="00AD6CE4" w:rsidRPr="006D6BB6" w14:paraId="4CC178AE" w14:textId="77777777" w:rsidTr="00EB255E">
        <w:tc>
          <w:tcPr>
            <w:tcW w:w="1555" w:type="dxa"/>
          </w:tcPr>
          <w:p w14:paraId="4B4BA78C" w14:textId="77777777" w:rsidR="00AD6CE4" w:rsidRPr="006D6BB6" w:rsidRDefault="00AD6CE4" w:rsidP="00AD6CE4">
            <w:pPr>
              <w:pStyle w:val="ACK-ChoreographyBody"/>
            </w:pPr>
            <w:r w:rsidRPr="006D6BB6">
              <w:t>Application Ack</w:t>
            </w:r>
          </w:p>
        </w:tc>
        <w:tc>
          <w:tcPr>
            <w:tcW w:w="2435" w:type="dxa"/>
          </w:tcPr>
          <w:p w14:paraId="3067888B" w14:textId="76FA4FA6" w:rsidR="00AD6CE4" w:rsidRPr="006D6BB6" w:rsidRDefault="00AD6CE4" w:rsidP="00AD6CE4">
            <w:pPr>
              <w:pStyle w:val="ACK-ChoreographyBody"/>
            </w:pPr>
            <w:r>
              <w:rPr>
                <w:szCs w:val="16"/>
              </w:rPr>
              <w:t>ADT</w:t>
            </w:r>
            <w:r w:rsidRPr="006D6BB6">
              <w:rPr>
                <w:szCs w:val="16"/>
              </w:rPr>
              <w:t>^</w:t>
            </w:r>
            <w:r>
              <w:rPr>
                <w:szCs w:val="16"/>
              </w:rPr>
              <w:t>A47</w:t>
            </w:r>
            <w:r w:rsidRPr="006D6BB6">
              <w:rPr>
                <w:szCs w:val="16"/>
              </w:rPr>
              <w:t>^</w:t>
            </w:r>
            <w:r>
              <w:rPr>
                <w:szCs w:val="16"/>
              </w:rPr>
              <w:t>ADT</w:t>
            </w:r>
            <w:r w:rsidRPr="006D6BB6">
              <w:rPr>
                <w:szCs w:val="16"/>
              </w:rPr>
              <w:t>_</w:t>
            </w:r>
            <w:r>
              <w:rPr>
                <w:szCs w:val="16"/>
              </w:rPr>
              <w:t>A44</w:t>
            </w:r>
          </w:p>
        </w:tc>
        <w:tc>
          <w:tcPr>
            <w:tcW w:w="456" w:type="dxa"/>
          </w:tcPr>
          <w:p w14:paraId="0EEDF871" w14:textId="77777777" w:rsidR="00AD6CE4" w:rsidRPr="006D6BB6" w:rsidRDefault="00AD6CE4" w:rsidP="00AD6CE4">
            <w:pPr>
              <w:pStyle w:val="ACK-ChoreographyBody"/>
            </w:pPr>
            <w:r w:rsidRPr="006D6BB6">
              <w:t>-</w:t>
            </w:r>
          </w:p>
        </w:tc>
        <w:tc>
          <w:tcPr>
            <w:tcW w:w="1570" w:type="dxa"/>
          </w:tcPr>
          <w:p w14:paraId="5A60C684" w14:textId="77777777" w:rsidR="00AD6CE4" w:rsidRPr="006D6BB6" w:rsidRDefault="00AD6CE4" w:rsidP="00AD6CE4">
            <w:pPr>
              <w:pStyle w:val="ACK-ChoreographyBody"/>
            </w:pPr>
            <w:r w:rsidRPr="006D6BB6">
              <w:t>-</w:t>
            </w:r>
          </w:p>
        </w:tc>
        <w:tc>
          <w:tcPr>
            <w:tcW w:w="1492" w:type="dxa"/>
          </w:tcPr>
          <w:p w14:paraId="4DAC8A06" w14:textId="4025C6BA"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559" w:type="dxa"/>
          </w:tcPr>
          <w:p w14:paraId="6F37DA60" w14:textId="0445B281" w:rsidR="00AD6CE4" w:rsidRPr="006D6BB6" w:rsidRDefault="00AD6CE4" w:rsidP="00AD6CE4">
            <w:pPr>
              <w:pStyle w:val="ACK-ChoreographyBody"/>
            </w:pPr>
            <w:r w:rsidRPr="006D6BB6">
              <w:rPr>
                <w:szCs w:val="16"/>
              </w:rPr>
              <w:t>ACK^</w:t>
            </w:r>
            <w:r>
              <w:rPr>
                <w:szCs w:val="16"/>
              </w:rPr>
              <w:t>A47</w:t>
            </w:r>
            <w:r w:rsidRPr="006D6BB6">
              <w:rPr>
                <w:szCs w:val="16"/>
              </w:rPr>
              <w:t>^ACK</w:t>
            </w:r>
          </w:p>
        </w:tc>
      </w:tr>
    </w:tbl>
    <w:p w14:paraId="6DAC20BB" w14:textId="77777777" w:rsidR="00715956" w:rsidRPr="00F21240" w:rsidRDefault="00715956">
      <w:pPr>
        <w:rPr>
          <w:noProof/>
        </w:rPr>
      </w:pPr>
    </w:p>
    <w:p w14:paraId="7F708F34" w14:textId="77777777" w:rsidR="00715956" w:rsidRPr="00F21240" w:rsidRDefault="00715956">
      <w:pPr>
        <w:pStyle w:val="MsgTableCaption"/>
        <w:rPr>
          <w:noProof/>
        </w:rPr>
      </w:pPr>
      <w:r w:rsidRPr="00F21240">
        <w:rPr>
          <w:noProof/>
        </w:rPr>
        <w:t>ACK^A47^ACK: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F21240" w:rsidRDefault="00715956">
            <w:pPr>
              <w:pStyle w:val="MsgTableHeader"/>
              <w:jc w:val="center"/>
              <w:rPr>
                <w:noProof/>
              </w:rPr>
            </w:pPr>
            <w:r w:rsidRPr="00F21240">
              <w:rPr>
                <w:noProof/>
              </w:rPr>
              <w:t>Chapter</w:t>
            </w:r>
          </w:p>
        </w:tc>
      </w:tr>
      <w:tr w:rsidR="00715956" w:rsidRPr="00715956"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F21240" w:rsidRDefault="00715956">
            <w:pPr>
              <w:pStyle w:val="MsgTableBody"/>
              <w:jc w:val="center"/>
              <w:rPr>
                <w:noProof/>
              </w:rPr>
            </w:pPr>
            <w:r w:rsidRPr="00F21240">
              <w:rPr>
                <w:noProof/>
              </w:rPr>
              <w:t>2</w:t>
            </w:r>
          </w:p>
        </w:tc>
      </w:tr>
      <w:tr w:rsidR="00715956" w:rsidRPr="00715956"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F21240" w:rsidRDefault="00715956">
            <w:pPr>
              <w:pStyle w:val="MsgTableBody"/>
              <w:jc w:val="center"/>
              <w:rPr>
                <w:noProof/>
              </w:rPr>
            </w:pPr>
            <w:r w:rsidRPr="00F21240">
              <w:rPr>
                <w:noProof/>
              </w:rPr>
              <w:t>2</w:t>
            </w:r>
          </w:p>
        </w:tc>
      </w:tr>
      <w:tr w:rsidR="00715956" w:rsidRPr="00715956"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F21240" w:rsidRDefault="00715956">
            <w:pPr>
              <w:pStyle w:val="MsgTableBody"/>
              <w:jc w:val="center"/>
              <w:rPr>
                <w:noProof/>
              </w:rPr>
            </w:pPr>
            <w:r w:rsidRPr="00F21240">
              <w:rPr>
                <w:noProof/>
              </w:rPr>
              <w:t>2</w:t>
            </w:r>
          </w:p>
        </w:tc>
      </w:tr>
      <w:tr w:rsidR="00715956" w:rsidRPr="00715956"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F21240" w:rsidRDefault="00715956">
            <w:pPr>
              <w:pStyle w:val="MsgTableBody"/>
              <w:jc w:val="center"/>
              <w:rPr>
                <w:noProof/>
              </w:rPr>
            </w:pPr>
            <w:r w:rsidRPr="00F21240">
              <w:rPr>
                <w:noProof/>
              </w:rPr>
              <w:t>2</w:t>
            </w:r>
          </w:p>
        </w:tc>
      </w:tr>
      <w:tr w:rsidR="00715956" w:rsidRPr="00715956"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F21240" w:rsidRDefault="00715956">
            <w:pPr>
              <w:pStyle w:val="MsgTableBody"/>
              <w:jc w:val="center"/>
              <w:rPr>
                <w:noProof/>
              </w:rPr>
            </w:pPr>
            <w:r w:rsidRPr="00F21240">
              <w:rPr>
                <w:noProof/>
              </w:rPr>
              <w:t>2</w:t>
            </w:r>
          </w:p>
        </w:tc>
      </w:tr>
    </w:tbl>
    <w:p w14:paraId="4D968412" w14:textId="75F7F534" w:rsidR="009E7AC3" w:rsidRDefault="009E7AC3" w:rsidP="00EB255E">
      <w:bookmarkStart w:id="3679" w:name="_Toc1815986"/>
      <w:bookmarkStart w:id="3680" w:name="_Toc21372530"/>
      <w:bookmarkStart w:id="3681" w:name="_Toc175992004"/>
      <w:bookmarkStart w:id="3682"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6BB6" w14:paraId="3A327A83" w14:textId="77777777" w:rsidTr="00EB255E">
        <w:trPr>
          <w:jc w:val="center"/>
        </w:trPr>
        <w:tc>
          <w:tcPr>
            <w:tcW w:w="6912" w:type="dxa"/>
            <w:gridSpan w:val="4"/>
          </w:tcPr>
          <w:p w14:paraId="07E01280" w14:textId="18463A00" w:rsidR="00EB255E" w:rsidRPr="006D6BB6" w:rsidRDefault="00EB255E" w:rsidP="00EB255E">
            <w:pPr>
              <w:pStyle w:val="ACK-ChoreographyHeader"/>
            </w:pPr>
            <w:r w:rsidRPr="00C20CAF">
              <w:t>Acknowledgment Choreography</w:t>
            </w:r>
          </w:p>
        </w:tc>
      </w:tr>
      <w:tr w:rsidR="00EB255E" w:rsidRPr="006D6BB6" w14:paraId="073E9ED8" w14:textId="77777777" w:rsidTr="00EB255E">
        <w:trPr>
          <w:jc w:val="center"/>
        </w:trPr>
        <w:tc>
          <w:tcPr>
            <w:tcW w:w="6912" w:type="dxa"/>
            <w:gridSpan w:val="4"/>
          </w:tcPr>
          <w:p w14:paraId="00603E31" w14:textId="4D86FAEB" w:rsidR="00EB255E" w:rsidRPr="00C20CAF" w:rsidRDefault="004D7EA0" w:rsidP="00EB255E">
            <w:pPr>
              <w:pStyle w:val="ACK-ChoreographyHeader"/>
            </w:pPr>
            <w:r w:rsidRPr="00F21240">
              <w:rPr>
                <w:noProof/>
              </w:rPr>
              <w:t>ACK^A47^ACK</w:t>
            </w:r>
          </w:p>
        </w:tc>
      </w:tr>
      <w:tr w:rsidR="009E7AC3" w:rsidRPr="006D6BB6" w14:paraId="2740348A" w14:textId="77777777" w:rsidTr="00594536">
        <w:trPr>
          <w:jc w:val="center"/>
        </w:trPr>
        <w:tc>
          <w:tcPr>
            <w:tcW w:w="1458" w:type="dxa"/>
          </w:tcPr>
          <w:p w14:paraId="225591C3" w14:textId="77777777" w:rsidR="009E7AC3" w:rsidRPr="006D6BB6" w:rsidRDefault="009E7AC3" w:rsidP="0025077B">
            <w:pPr>
              <w:pStyle w:val="ACK-ChoreographyBody"/>
            </w:pPr>
            <w:r w:rsidRPr="006D6BB6">
              <w:t>Field name</w:t>
            </w:r>
          </w:p>
        </w:tc>
        <w:tc>
          <w:tcPr>
            <w:tcW w:w="2619" w:type="dxa"/>
          </w:tcPr>
          <w:p w14:paraId="47C5BCE8" w14:textId="77777777" w:rsidR="009E7AC3" w:rsidRPr="006D6BB6" w:rsidRDefault="009E7AC3" w:rsidP="0025077B">
            <w:pPr>
              <w:pStyle w:val="ACK-ChoreographyBody"/>
            </w:pPr>
            <w:r w:rsidRPr="006D6BB6">
              <w:t>Field Value: Original mode</w:t>
            </w:r>
          </w:p>
        </w:tc>
        <w:tc>
          <w:tcPr>
            <w:tcW w:w="2835" w:type="dxa"/>
            <w:gridSpan w:val="2"/>
          </w:tcPr>
          <w:p w14:paraId="07ECECAC" w14:textId="77777777" w:rsidR="009E7AC3" w:rsidRPr="006D6BB6" w:rsidRDefault="009E7AC3" w:rsidP="0025077B">
            <w:pPr>
              <w:pStyle w:val="ACK-ChoreographyBody"/>
            </w:pPr>
            <w:r w:rsidRPr="006D6BB6">
              <w:t>Field value: Enhanced mode</w:t>
            </w:r>
          </w:p>
        </w:tc>
      </w:tr>
      <w:tr w:rsidR="00A57961" w:rsidRPr="006D6BB6" w14:paraId="34FDFF40" w14:textId="77777777" w:rsidTr="00594536">
        <w:trPr>
          <w:jc w:val="center"/>
        </w:trPr>
        <w:tc>
          <w:tcPr>
            <w:tcW w:w="1458" w:type="dxa"/>
          </w:tcPr>
          <w:p w14:paraId="652C527F" w14:textId="77777777" w:rsidR="00A57961" w:rsidRPr="006D6BB6" w:rsidRDefault="00A57961" w:rsidP="0025077B">
            <w:pPr>
              <w:pStyle w:val="ACK-ChoreographyBody"/>
            </w:pPr>
            <w:r w:rsidRPr="006D6BB6">
              <w:t>MSH.15</w:t>
            </w:r>
          </w:p>
        </w:tc>
        <w:tc>
          <w:tcPr>
            <w:tcW w:w="2619" w:type="dxa"/>
          </w:tcPr>
          <w:p w14:paraId="7065AD19" w14:textId="77777777" w:rsidR="00A57961" w:rsidRPr="006D6BB6" w:rsidRDefault="00A57961" w:rsidP="0025077B">
            <w:pPr>
              <w:pStyle w:val="ACK-ChoreographyBody"/>
            </w:pPr>
            <w:r w:rsidRPr="006D6BB6">
              <w:t>Blank</w:t>
            </w:r>
          </w:p>
        </w:tc>
        <w:tc>
          <w:tcPr>
            <w:tcW w:w="709" w:type="dxa"/>
          </w:tcPr>
          <w:p w14:paraId="07AE858E" w14:textId="77777777" w:rsidR="00A57961" w:rsidRPr="006D6BB6" w:rsidRDefault="00A57961" w:rsidP="0025077B">
            <w:pPr>
              <w:pStyle w:val="ACK-ChoreographyBody"/>
            </w:pPr>
            <w:r w:rsidRPr="006D6BB6">
              <w:t>NE</w:t>
            </w:r>
          </w:p>
        </w:tc>
        <w:tc>
          <w:tcPr>
            <w:tcW w:w="2126" w:type="dxa"/>
          </w:tcPr>
          <w:p w14:paraId="4D465A99" w14:textId="77777777" w:rsidR="00A57961" w:rsidRPr="006D6BB6" w:rsidRDefault="00A57961" w:rsidP="0025077B">
            <w:pPr>
              <w:pStyle w:val="ACK-ChoreographyBody"/>
            </w:pPr>
            <w:r w:rsidRPr="006D6BB6">
              <w:t>AL, SU, ER</w:t>
            </w:r>
          </w:p>
        </w:tc>
      </w:tr>
      <w:tr w:rsidR="00A57961" w:rsidRPr="006D6BB6" w14:paraId="17152098" w14:textId="77777777" w:rsidTr="00594536">
        <w:trPr>
          <w:jc w:val="center"/>
        </w:trPr>
        <w:tc>
          <w:tcPr>
            <w:tcW w:w="1458" w:type="dxa"/>
          </w:tcPr>
          <w:p w14:paraId="0F360D59" w14:textId="77777777" w:rsidR="00A57961" w:rsidRPr="006D6BB6" w:rsidRDefault="00A57961" w:rsidP="0025077B">
            <w:pPr>
              <w:pStyle w:val="ACK-ChoreographyBody"/>
            </w:pPr>
            <w:r w:rsidRPr="006D6BB6">
              <w:t>MSH.16</w:t>
            </w:r>
          </w:p>
        </w:tc>
        <w:tc>
          <w:tcPr>
            <w:tcW w:w="2619" w:type="dxa"/>
          </w:tcPr>
          <w:p w14:paraId="27AAD3AB" w14:textId="77777777" w:rsidR="00A57961" w:rsidRPr="006D6BB6" w:rsidRDefault="00A57961" w:rsidP="0025077B">
            <w:pPr>
              <w:pStyle w:val="ACK-ChoreographyBody"/>
            </w:pPr>
            <w:r w:rsidRPr="006D6BB6">
              <w:t>Blank</w:t>
            </w:r>
          </w:p>
        </w:tc>
        <w:tc>
          <w:tcPr>
            <w:tcW w:w="709" w:type="dxa"/>
          </w:tcPr>
          <w:p w14:paraId="5F8713C5" w14:textId="77777777" w:rsidR="00A57961" w:rsidRPr="006D6BB6" w:rsidRDefault="00A57961" w:rsidP="0025077B">
            <w:pPr>
              <w:pStyle w:val="ACK-ChoreographyBody"/>
            </w:pPr>
            <w:r w:rsidRPr="006D6BB6">
              <w:t>NE</w:t>
            </w:r>
          </w:p>
        </w:tc>
        <w:tc>
          <w:tcPr>
            <w:tcW w:w="2126" w:type="dxa"/>
          </w:tcPr>
          <w:p w14:paraId="5C0E65CD" w14:textId="77777777" w:rsidR="00A57961" w:rsidRPr="006D6BB6" w:rsidRDefault="00A57961" w:rsidP="0025077B">
            <w:pPr>
              <w:pStyle w:val="ACK-ChoreographyBody"/>
            </w:pPr>
            <w:r w:rsidRPr="006D6BB6">
              <w:t>NE</w:t>
            </w:r>
          </w:p>
        </w:tc>
      </w:tr>
      <w:tr w:rsidR="00A57961" w:rsidRPr="006D6BB6" w14:paraId="7A1D9110" w14:textId="77777777" w:rsidTr="00594536">
        <w:trPr>
          <w:jc w:val="center"/>
        </w:trPr>
        <w:tc>
          <w:tcPr>
            <w:tcW w:w="1458" w:type="dxa"/>
          </w:tcPr>
          <w:p w14:paraId="20902137" w14:textId="77777777" w:rsidR="00A57961" w:rsidRPr="006D6BB6" w:rsidRDefault="00A57961" w:rsidP="0025077B">
            <w:pPr>
              <w:pStyle w:val="ACK-ChoreographyBody"/>
            </w:pPr>
            <w:r w:rsidRPr="006D6BB6">
              <w:t>Immediate Ack</w:t>
            </w:r>
          </w:p>
        </w:tc>
        <w:tc>
          <w:tcPr>
            <w:tcW w:w="2619" w:type="dxa"/>
          </w:tcPr>
          <w:p w14:paraId="54570515" w14:textId="77777777" w:rsidR="00A57961" w:rsidRPr="006D6BB6" w:rsidRDefault="00A57961" w:rsidP="0025077B">
            <w:pPr>
              <w:pStyle w:val="ACK-ChoreographyBody"/>
            </w:pPr>
            <w:r w:rsidRPr="006D6BB6">
              <w:t>-</w:t>
            </w:r>
          </w:p>
        </w:tc>
        <w:tc>
          <w:tcPr>
            <w:tcW w:w="709" w:type="dxa"/>
          </w:tcPr>
          <w:p w14:paraId="296AE91F" w14:textId="77777777" w:rsidR="00A57961" w:rsidRPr="006D6BB6" w:rsidRDefault="00A57961" w:rsidP="0025077B">
            <w:pPr>
              <w:pStyle w:val="ACK-ChoreographyBody"/>
            </w:pPr>
            <w:r w:rsidRPr="006D6BB6">
              <w:t>-</w:t>
            </w:r>
          </w:p>
        </w:tc>
        <w:tc>
          <w:tcPr>
            <w:tcW w:w="2126" w:type="dxa"/>
          </w:tcPr>
          <w:p w14:paraId="057E12B9" w14:textId="729E312C" w:rsidR="00A57961" w:rsidRPr="006D6BB6" w:rsidRDefault="00A57961" w:rsidP="0025077B">
            <w:pPr>
              <w:pStyle w:val="ACK-ChoreographyBody"/>
            </w:pPr>
            <w:r w:rsidRPr="006D6BB6">
              <w:rPr>
                <w:szCs w:val="16"/>
              </w:rPr>
              <w:t>ACK^</w:t>
            </w:r>
            <w:r>
              <w:rPr>
                <w:szCs w:val="16"/>
              </w:rPr>
              <w:t>A47</w:t>
            </w:r>
            <w:r w:rsidRPr="006D6BB6">
              <w:rPr>
                <w:szCs w:val="16"/>
              </w:rPr>
              <w:t>^ACK</w:t>
            </w:r>
          </w:p>
        </w:tc>
      </w:tr>
      <w:tr w:rsidR="00A57961" w:rsidRPr="006D6BB6" w14:paraId="20F2610F" w14:textId="77777777" w:rsidTr="00594536">
        <w:trPr>
          <w:jc w:val="center"/>
        </w:trPr>
        <w:tc>
          <w:tcPr>
            <w:tcW w:w="1458" w:type="dxa"/>
          </w:tcPr>
          <w:p w14:paraId="5B531051" w14:textId="77777777" w:rsidR="00A57961" w:rsidRPr="006D6BB6" w:rsidRDefault="00A57961" w:rsidP="0025077B">
            <w:pPr>
              <w:pStyle w:val="ACK-ChoreographyBody"/>
            </w:pPr>
            <w:r w:rsidRPr="006D6BB6">
              <w:t>Application Ack</w:t>
            </w:r>
          </w:p>
        </w:tc>
        <w:tc>
          <w:tcPr>
            <w:tcW w:w="2619" w:type="dxa"/>
          </w:tcPr>
          <w:p w14:paraId="1CA5D6DC" w14:textId="7A1A22A9" w:rsidR="00A57961" w:rsidRPr="006D6BB6" w:rsidRDefault="00A57961" w:rsidP="0025077B">
            <w:pPr>
              <w:pStyle w:val="ACK-ChoreographyBody"/>
            </w:pPr>
            <w:r>
              <w:rPr>
                <w:szCs w:val="16"/>
              </w:rPr>
              <w:t>-</w:t>
            </w:r>
          </w:p>
        </w:tc>
        <w:tc>
          <w:tcPr>
            <w:tcW w:w="709" w:type="dxa"/>
          </w:tcPr>
          <w:p w14:paraId="21306AD3" w14:textId="77777777" w:rsidR="00A57961" w:rsidRPr="006D6BB6" w:rsidRDefault="00A57961" w:rsidP="0025077B">
            <w:pPr>
              <w:pStyle w:val="ACK-ChoreographyBody"/>
            </w:pPr>
            <w:r w:rsidRPr="006D6BB6">
              <w:t>-</w:t>
            </w:r>
          </w:p>
        </w:tc>
        <w:tc>
          <w:tcPr>
            <w:tcW w:w="2126" w:type="dxa"/>
          </w:tcPr>
          <w:p w14:paraId="597EDD45" w14:textId="77777777" w:rsidR="00A57961" w:rsidRPr="006D6BB6" w:rsidRDefault="00A57961" w:rsidP="0025077B">
            <w:pPr>
              <w:pStyle w:val="ACK-ChoreographyBody"/>
            </w:pPr>
            <w:r w:rsidRPr="006D6BB6">
              <w:t>-</w:t>
            </w:r>
          </w:p>
        </w:tc>
      </w:tr>
    </w:tbl>
    <w:p w14:paraId="0D824788" w14:textId="77777777" w:rsidR="00715956" w:rsidRPr="00F21240" w:rsidRDefault="00715956">
      <w:pPr>
        <w:pStyle w:val="Heading3"/>
        <w:rPr>
          <w:noProof/>
        </w:rPr>
      </w:pPr>
      <w:bookmarkStart w:id="3683" w:name="_Toc27754833"/>
      <w:bookmarkStart w:id="3684" w:name="_Toc109892128"/>
      <w:r w:rsidRPr="00F21240">
        <w:rPr>
          <w:noProof/>
        </w:rPr>
        <w:t>ADT/ACK - Change Alternate Patient ID (Event A48</w:t>
      </w:r>
      <w:r w:rsidRPr="00F21240">
        <w:rPr>
          <w:noProof/>
        </w:rPr>
        <w:fldChar w:fldCharType="begin"/>
      </w:r>
      <w:r w:rsidRPr="00F21240">
        <w:rPr>
          <w:noProof/>
        </w:rPr>
        <w:instrText>XE "A48"</w:instrText>
      </w:r>
      <w:r w:rsidRPr="00F21240">
        <w:rPr>
          <w:noProof/>
        </w:rPr>
        <w:fldChar w:fldCharType="end"/>
      </w:r>
      <w:r w:rsidRPr="00F21240">
        <w:rPr>
          <w:noProof/>
        </w:rPr>
        <w:t>)</w:t>
      </w:r>
      <w:bookmarkEnd w:id="3679"/>
      <w:bookmarkEnd w:id="3680"/>
      <w:bookmarkEnd w:id="3681"/>
      <w:bookmarkEnd w:id="3682"/>
      <w:bookmarkEnd w:id="3683"/>
      <w:bookmarkEnd w:id="3684"/>
    </w:p>
    <w:p w14:paraId="59FEE008" w14:textId="77777777" w:rsidR="00715956" w:rsidRPr="00F21240" w:rsidRDefault="00715956">
      <w:pPr>
        <w:pStyle w:val="NormalIndented"/>
        <w:rPr>
          <w:noProof/>
        </w:rPr>
      </w:pPr>
      <w:r w:rsidRPr="00F21240">
        <w:rPr>
          <w:b/>
          <w:noProof/>
        </w:rPr>
        <w:t xml:space="preserve">Attention: The Change Alternate Patient ID (A48) event was maintained for backward compatibility only as of v2.3.1 and withdrawn as of v2.7. </w:t>
      </w:r>
      <w:r w:rsidRPr="00F21240">
        <w:rPr>
          <w:noProof/>
        </w:rPr>
        <w:t xml:space="preserve"> From V 2.3.1 onwards, the reader is referred to the A37 (Change patient Identifier List) event.  </w:t>
      </w:r>
    </w:p>
    <w:p w14:paraId="21E57284" w14:textId="77777777" w:rsidR="00715956" w:rsidRPr="00F21240" w:rsidRDefault="00715956">
      <w:pPr>
        <w:pStyle w:val="Heading3"/>
        <w:tabs>
          <w:tab w:val="clear" w:pos="1440"/>
        </w:tabs>
        <w:ind w:left="1008" w:hanging="1008"/>
        <w:rPr>
          <w:noProof/>
        </w:rPr>
      </w:pPr>
      <w:bookmarkStart w:id="3685" w:name="_Toc1815987"/>
      <w:bookmarkStart w:id="3686" w:name="_Toc21372531"/>
      <w:bookmarkStart w:id="3687" w:name="_Toc175992005"/>
      <w:bookmarkStart w:id="3688" w:name="_Toc176235963"/>
      <w:bookmarkStart w:id="3689" w:name="_Toc27754834"/>
      <w:bookmarkStart w:id="3690" w:name="_Toc109892129"/>
      <w:r w:rsidRPr="00F21240">
        <w:rPr>
          <w:noProof/>
        </w:rPr>
        <w:t>ADT/ACK - Change Patient Account Number (Event A49</w:t>
      </w:r>
      <w:r w:rsidRPr="00F21240">
        <w:rPr>
          <w:noProof/>
        </w:rPr>
        <w:fldChar w:fldCharType="begin"/>
      </w:r>
      <w:r w:rsidRPr="00F21240">
        <w:rPr>
          <w:noProof/>
        </w:rPr>
        <w:instrText>XE "A49"</w:instrText>
      </w:r>
      <w:r w:rsidRPr="00F21240">
        <w:rPr>
          <w:noProof/>
        </w:rPr>
        <w:fldChar w:fldCharType="end"/>
      </w:r>
      <w:r w:rsidRPr="00F21240">
        <w:rPr>
          <w:noProof/>
        </w:rPr>
        <w:t>)</w:t>
      </w:r>
      <w:bookmarkEnd w:id="3685"/>
      <w:bookmarkEnd w:id="3686"/>
      <w:bookmarkEnd w:id="3687"/>
      <w:bookmarkEnd w:id="3688"/>
      <w:bookmarkEnd w:id="3689"/>
      <w:bookmarkEnd w:id="3690"/>
    </w:p>
    <w:p w14:paraId="7A670319" w14:textId="77777777" w:rsidR="00715956" w:rsidRPr="00F21240" w:rsidRDefault="00715956">
      <w:pPr>
        <w:pStyle w:val="NormalIndented"/>
        <w:keepNext/>
        <w:rPr>
          <w:noProof/>
        </w:rPr>
      </w:pPr>
      <w:r w:rsidRPr="00F21240">
        <w:rPr>
          <w:noProof/>
        </w:rPr>
        <w:t>A change has been done at the account identifier level.  That is, a PID-18 - patient account number has been found to be incorrect and has been changed.</w:t>
      </w:r>
    </w:p>
    <w:p w14:paraId="5CEECB6B" w14:textId="77777777" w:rsidR="00715956" w:rsidRPr="00F21240" w:rsidRDefault="00715956">
      <w:pPr>
        <w:pStyle w:val="NormalIndented"/>
        <w:rPr>
          <w:noProof/>
        </w:rPr>
      </w:pPr>
      <w:r w:rsidRPr="00F21240">
        <w:rPr>
          <w:noProof/>
        </w:rPr>
        <w:t>An A49 event is used to signal a change of an incorrectly assigned account number value.  The "incorrect source account number" value is stored in the MRG segment (</w:t>
      </w:r>
      <w:r w:rsidRPr="00F21240">
        <w:rPr>
          <w:rStyle w:val="ReferenceAttribute"/>
          <w:noProof/>
        </w:rPr>
        <w:t>MRG-3 - Prior Patient Account Number</w:t>
      </w:r>
      <w:r w:rsidRPr="00F21240">
        <w:rPr>
          <w:noProof/>
        </w:rPr>
        <w:t>) and is to be changed to the "correct target account number" value stored in the PID segment (</w:t>
      </w:r>
      <w:r w:rsidRPr="00F21240">
        <w:rPr>
          <w:rStyle w:val="ReferenceAttribute"/>
          <w:noProof/>
        </w:rPr>
        <w:t>PID-18 - Patient Account Number</w:t>
      </w:r>
      <w:r w:rsidRPr="00F21240">
        <w:rPr>
          <w:noProof/>
        </w:rPr>
        <w:t>).</w:t>
      </w:r>
    </w:p>
    <w:p w14:paraId="4FFEB318" w14:textId="77777777" w:rsidR="00715956" w:rsidRPr="00F21240" w:rsidRDefault="00715956">
      <w:pPr>
        <w:pStyle w:val="NormalIndented"/>
        <w:rPr>
          <w:noProof/>
        </w:rPr>
      </w:pPr>
      <w:r w:rsidRPr="00F21240">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PID-18 - Patient Account Number Identifier</w:t>
      </w:r>
      <w:r w:rsidRPr="00F21240">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F21240" w:rsidRDefault="00715956">
      <w:pPr>
        <w:pStyle w:val="NormalIndented"/>
        <w:rPr>
          <w:noProof/>
        </w:rPr>
      </w:pPr>
      <w:r w:rsidRPr="00F21240">
        <w:rPr>
          <w:noProof/>
        </w:rPr>
        <w:t>Each superior identifier associated with this account identifier level, i.e. the PID-3/MRG-1 should have the same value in both the PID and MRG segments.</w:t>
      </w:r>
    </w:p>
    <w:p w14:paraId="22A7434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05CC9BC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F21240" w:rsidRDefault="00715956">
      <w:pPr>
        <w:pStyle w:val="MsgTableCaption"/>
        <w:rPr>
          <w:noProof/>
        </w:rPr>
      </w:pPr>
      <w:r w:rsidRPr="00F21240">
        <w:rPr>
          <w:noProof/>
        </w:rPr>
        <w:t>ADT^A49^ADT_A43: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F21240" w:rsidRDefault="00715956">
            <w:pPr>
              <w:pStyle w:val="MsgTableHeader"/>
              <w:jc w:val="center"/>
              <w:rPr>
                <w:noProof/>
              </w:rPr>
            </w:pPr>
            <w:r w:rsidRPr="00F21240">
              <w:rPr>
                <w:noProof/>
              </w:rPr>
              <w:t>Chapter</w:t>
            </w:r>
          </w:p>
        </w:tc>
      </w:tr>
      <w:tr w:rsidR="00715956" w:rsidRPr="00715956"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F21240" w:rsidRDefault="00715956">
            <w:pPr>
              <w:pStyle w:val="MsgTableBody"/>
              <w:jc w:val="center"/>
              <w:rPr>
                <w:noProof/>
              </w:rPr>
            </w:pPr>
            <w:r w:rsidRPr="00F21240">
              <w:rPr>
                <w:noProof/>
              </w:rPr>
              <w:t>2</w:t>
            </w:r>
          </w:p>
        </w:tc>
      </w:tr>
      <w:tr w:rsidR="00622FC8" w:rsidRPr="00151483"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594536" w:rsidRDefault="00622FC8" w:rsidP="00622FC8">
            <w:pPr>
              <w:pStyle w:val="MsgTableBody"/>
              <w:jc w:val="center"/>
              <w:rPr>
                <w:noProof/>
              </w:rPr>
            </w:pPr>
            <w:r w:rsidRPr="00594536">
              <w:rPr>
                <w:noProof/>
              </w:rPr>
              <w:t>3</w:t>
            </w:r>
          </w:p>
        </w:tc>
      </w:tr>
      <w:tr w:rsidR="00715956" w:rsidRPr="00715956"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F21240" w:rsidRDefault="00715956">
            <w:pPr>
              <w:pStyle w:val="MsgTableBody"/>
              <w:jc w:val="center"/>
              <w:rPr>
                <w:noProof/>
              </w:rPr>
            </w:pPr>
            <w:r w:rsidRPr="00F21240">
              <w:rPr>
                <w:noProof/>
              </w:rPr>
              <w:t>2</w:t>
            </w:r>
          </w:p>
        </w:tc>
      </w:tr>
      <w:tr w:rsidR="00715956" w:rsidRPr="00715956"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F21240" w:rsidRDefault="00715956">
            <w:pPr>
              <w:pStyle w:val="MsgTableBody"/>
              <w:jc w:val="center"/>
              <w:rPr>
                <w:noProof/>
              </w:rPr>
            </w:pPr>
            <w:r w:rsidRPr="00F21240">
              <w:rPr>
                <w:noProof/>
              </w:rPr>
              <w:t>2</w:t>
            </w:r>
          </w:p>
        </w:tc>
      </w:tr>
      <w:tr w:rsidR="00715956" w:rsidRPr="00715956"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F21240" w:rsidRDefault="00715956">
            <w:pPr>
              <w:pStyle w:val="MsgTableBody"/>
              <w:jc w:val="center"/>
              <w:rPr>
                <w:noProof/>
              </w:rPr>
            </w:pPr>
            <w:r w:rsidRPr="00F21240">
              <w:rPr>
                <w:noProof/>
              </w:rPr>
              <w:t>3</w:t>
            </w:r>
          </w:p>
        </w:tc>
      </w:tr>
      <w:tr w:rsidR="00715956" w:rsidRPr="00715956"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F21240" w:rsidRDefault="00715956">
            <w:pPr>
              <w:pStyle w:val="MsgTableBody"/>
              <w:jc w:val="center"/>
              <w:rPr>
                <w:noProof/>
              </w:rPr>
            </w:pPr>
          </w:p>
        </w:tc>
      </w:tr>
      <w:tr w:rsidR="00715956" w:rsidRPr="00715956"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F21240" w:rsidRDefault="00715956">
            <w:pPr>
              <w:pStyle w:val="MsgTableBody"/>
              <w:jc w:val="center"/>
              <w:rPr>
                <w:noProof/>
              </w:rPr>
            </w:pPr>
            <w:r w:rsidRPr="00F21240">
              <w:rPr>
                <w:noProof/>
              </w:rPr>
              <w:t>3</w:t>
            </w:r>
          </w:p>
        </w:tc>
      </w:tr>
      <w:tr w:rsidR="00715956" w:rsidRPr="00715956"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F21240" w:rsidRDefault="00715956">
            <w:pPr>
              <w:pStyle w:val="MsgTableBody"/>
              <w:jc w:val="center"/>
              <w:rPr>
                <w:noProof/>
              </w:rPr>
            </w:pPr>
            <w:r w:rsidRPr="00F21240">
              <w:rPr>
                <w:noProof/>
              </w:rPr>
              <w:t>3</w:t>
            </w:r>
          </w:p>
        </w:tc>
      </w:tr>
      <w:tr w:rsidR="00315DE3" w:rsidRPr="00715956" w14:paraId="0BD111D2" w14:textId="77777777" w:rsidTr="00D50068">
        <w:trPr>
          <w:jc w:val="center"/>
          <w:ins w:id="3691" w:author="Merrick, Riki | APHL" w:date="2022-07-17T17:26:00Z"/>
        </w:trPr>
        <w:tc>
          <w:tcPr>
            <w:tcW w:w="2882" w:type="dxa"/>
            <w:tcBorders>
              <w:top w:val="dotted" w:sz="4" w:space="0" w:color="auto"/>
              <w:left w:val="nil"/>
              <w:bottom w:val="dotted" w:sz="4" w:space="0" w:color="auto"/>
              <w:right w:val="nil"/>
            </w:tcBorders>
            <w:shd w:val="clear" w:color="auto" w:fill="FFFFFF"/>
          </w:tcPr>
          <w:p w14:paraId="2B302481" w14:textId="325ADE1A" w:rsidR="00315DE3" w:rsidRDefault="00315DE3" w:rsidP="00315DE3">
            <w:pPr>
              <w:pStyle w:val="MsgTableBody"/>
              <w:rPr>
                <w:ins w:id="3692" w:author="Merrick, Riki | APHL" w:date="2022-07-17T17:26:00Z"/>
              </w:rPr>
            </w:pPr>
            <w:ins w:id="3693"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70F52866" w14:textId="63074C7B" w:rsidR="00315DE3" w:rsidRPr="00F21240" w:rsidRDefault="00315DE3" w:rsidP="00315DE3">
            <w:pPr>
              <w:pStyle w:val="MsgTableBody"/>
              <w:rPr>
                <w:ins w:id="3694" w:author="Merrick, Riki | APHL" w:date="2022-07-17T17:26:00Z"/>
                <w:noProof/>
              </w:rPr>
            </w:pPr>
            <w:ins w:id="3695"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81BD276" w14:textId="77777777" w:rsidR="00315DE3" w:rsidRPr="00F21240" w:rsidRDefault="00315DE3" w:rsidP="00315DE3">
            <w:pPr>
              <w:pStyle w:val="MsgTableBody"/>
              <w:jc w:val="center"/>
              <w:rPr>
                <w:ins w:id="369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E65A0A8" w14:textId="2A0DFE00" w:rsidR="00315DE3" w:rsidRPr="00F21240" w:rsidRDefault="00315DE3" w:rsidP="00315DE3">
            <w:pPr>
              <w:pStyle w:val="MsgTableBody"/>
              <w:jc w:val="center"/>
              <w:rPr>
                <w:ins w:id="3697" w:author="Merrick, Riki | APHL" w:date="2022-07-17T17:26:00Z"/>
                <w:noProof/>
              </w:rPr>
            </w:pPr>
            <w:ins w:id="3698" w:author="Merrick, Riki | APHL" w:date="2022-07-17T17:26:00Z">
              <w:r>
                <w:rPr>
                  <w:noProof/>
                </w:rPr>
                <w:t>3</w:t>
              </w:r>
            </w:ins>
          </w:p>
        </w:tc>
      </w:tr>
      <w:tr w:rsidR="00315DE3" w:rsidRPr="00715956" w14:paraId="4B202E4C" w14:textId="77777777" w:rsidTr="00D50068">
        <w:trPr>
          <w:jc w:val="center"/>
          <w:ins w:id="3699" w:author="Merrick, Riki | APHL" w:date="2022-07-17T17:26:00Z"/>
        </w:trPr>
        <w:tc>
          <w:tcPr>
            <w:tcW w:w="2882" w:type="dxa"/>
            <w:tcBorders>
              <w:top w:val="dotted" w:sz="4" w:space="0" w:color="auto"/>
              <w:left w:val="nil"/>
              <w:bottom w:val="dotted" w:sz="4" w:space="0" w:color="auto"/>
              <w:right w:val="nil"/>
            </w:tcBorders>
            <w:shd w:val="clear" w:color="auto" w:fill="FFFFFF"/>
          </w:tcPr>
          <w:p w14:paraId="369633D6" w14:textId="75D60E61" w:rsidR="00315DE3" w:rsidRDefault="00315DE3" w:rsidP="00315DE3">
            <w:pPr>
              <w:pStyle w:val="MsgTableBody"/>
              <w:rPr>
                <w:ins w:id="3700" w:author="Merrick, Riki | APHL" w:date="2022-07-17T17:26:00Z"/>
              </w:rPr>
            </w:pPr>
            <w:ins w:id="3701"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3B4F6000" w14:textId="2FF28AE9" w:rsidR="00315DE3" w:rsidRPr="00F21240" w:rsidRDefault="00315DE3" w:rsidP="00315DE3">
            <w:pPr>
              <w:pStyle w:val="MsgTableBody"/>
              <w:rPr>
                <w:ins w:id="3702" w:author="Merrick, Riki | APHL" w:date="2022-07-17T17:26:00Z"/>
                <w:noProof/>
              </w:rPr>
            </w:pPr>
            <w:ins w:id="3703"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F22AFDF" w14:textId="77777777" w:rsidR="00315DE3" w:rsidRPr="00F21240" w:rsidRDefault="00315DE3" w:rsidP="00315DE3">
            <w:pPr>
              <w:pStyle w:val="MsgTableBody"/>
              <w:jc w:val="center"/>
              <w:rPr>
                <w:ins w:id="3704"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0C1EFFB" w14:textId="06C7E73D" w:rsidR="00315DE3" w:rsidRPr="00F21240" w:rsidRDefault="00315DE3" w:rsidP="00315DE3">
            <w:pPr>
              <w:pStyle w:val="MsgTableBody"/>
              <w:jc w:val="center"/>
              <w:rPr>
                <w:ins w:id="3705" w:author="Merrick, Riki | APHL" w:date="2022-07-17T17:26:00Z"/>
                <w:noProof/>
              </w:rPr>
            </w:pPr>
            <w:ins w:id="3706" w:author="Merrick, Riki | APHL" w:date="2022-07-17T17:26:00Z">
              <w:r>
                <w:rPr>
                  <w:noProof/>
                </w:rPr>
                <w:t>3</w:t>
              </w:r>
            </w:ins>
          </w:p>
        </w:tc>
      </w:tr>
      <w:tr w:rsidR="00315DE3" w:rsidRPr="00715956" w14:paraId="0233BAAC" w14:textId="77777777" w:rsidTr="00D50068">
        <w:trPr>
          <w:jc w:val="center"/>
          <w:ins w:id="3707" w:author="Merrick, Riki | APHL" w:date="2022-07-17T17:26:00Z"/>
        </w:trPr>
        <w:tc>
          <w:tcPr>
            <w:tcW w:w="2882" w:type="dxa"/>
            <w:tcBorders>
              <w:top w:val="dotted" w:sz="4" w:space="0" w:color="auto"/>
              <w:left w:val="nil"/>
              <w:bottom w:val="dotted" w:sz="4" w:space="0" w:color="auto"/>
              <w:right w:val="nil"/>
            </w:tcBorders>
            <w:shd w:val="clear" w:color="auto" w:fill="FFFFFF"/>
          </w:tcPr>
          <w:p w14:paraId="37BB72F2" w14:textId="3DFEB36D" w:rsidR="00315DE3" w:rsidRDefault="00315DE3" w:rsidP="00315DE3">
            <w:pPr>
              <w:pStyle w:val="MsgTableBody"/>
              <w:rPr>
                <w:ins w:id="3708" w:author="Merrick, Riki | APHL" w:date="2022-07-17T17:26:00Z"/>
              </w:rPr>
            </w:pPr>
            <w:ins w:id="3709"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2D358DC0" w14:textId="6F363323" w:rsidR="00315DE3" w:rsidRPr="00F21240" w:rsidRDefault="00315DE3" w:rsidP="00315DE3">
            <w:pPr>
              <w:pStyle w:val="MsgTableBody"/>
              <w:rPr>
                <w:ins w:id="3710" w:author="Merrick, Riki | APHL" w:date="2022-07-17T17:26:00Z"/>
                <w:noProof/>
              </w:rPr>
            </w:pPr>
            <w:ins w:id="3711" w:author="Merrick, Riki | APHL" w:date="2022-07-17T17:2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A8BBE70" w14:textId="77777777" w:rsidR="00315DE3" w:rsidRPr="00F21240" w:rsidRDefault="00315DE3" w:rsidP="00315DE3">
            <w:pPr>
              <w:pStyle w:val="MsgTableBody"/>
              <w:jc w:val="center"/>
              <w:rPr>
                <w:ins w:id="3712"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E15B7A9" w14:textId="0D54BE0E" w:rsidR="00315DE3" w:rsidRPr="00F21240" w:rsidRDefault="00315DE3" w:rsidP="00315DE3">
            <w:pPr>
              <w:pStyle w:val="MsgTableBody"/>
              <w:jc w:val="center"/>
              <w:rPr>
                <w:ins w:id="3713" w:author="Merrick, Riki | APHL" w:date="2022-07-17T17:26:00Z"/>
                <w:noProof/>
              </w:rPr>
            </w:pPr>
            <w:ins w:id="3714" w:author="Merrick, Riki | APHL" w:date="2022-07-17T17:26:00Z">
              <w:r>
                <w:rPr>
                  <w:noProof/>
                </w:rPr>
                <w:t>3</w:t>
              </w:r>
            </w:ins>
          </w:p>
        </w:tc>
      </w:tr>
      <w:tr w:rsidR="00315DE3" w:rsidRPr="00715956"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315DE3" w:rsidRPr="00F21240" w:rsidRDefault="00000000" w:rsidP="00315DE3">
            <w:pPr>
              <w:pStyle w:val="MsgTableBody"/>
              <w:rPr>
                <w:noProof/>
              </w:rPr>
            </w:pPr>
            <w:hyperlink w:anchor="MRG" w:history="1">
              <w:r w:rsidR="00315DE3"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315DE3" w:rsidRPr="00F21240" w:rsidRDefault="00315DE3" w:rsidP="00315DE3">
            <w:pPr>
              <w:pStyle w:val="MsgTableBody"/>
              <w:jc w:val="center"/>
              <w:rPr>
                <w:noProof/>
              </w:rPr>
            </w:pPr>
            <w:r w:rsidRPr="00F21240">
              <w:rPr>
                <w:noProof/>
              </w:rPr>
              <w:t>3</w:t>
            </w:r>
          </w:p>
        </w:tc>
      </w:tr>
      <w:tr w:rsidR="00315DE3" w:rsidRPr="00715956"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315DE3" w:rsidRPr="00F21240" w:rsidRDefault="00315DE3" w:rsidP="00315DE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315DE3" w:rsidRPr="00F21240" w:rsidRDefault="00315DE3" w:rsidP="00315DE3">
            <w:pPr>
              <w:pStyle w:val="MsgTableBody"/>
              <w:jc w:val="center"/>
              <w:rPr>
                <w:noProof/>
              </w:rPr>
            </w:pPr>
          </w:p>
        </w:tc>
      </w:tr>
    </w:tbl>
    <w:p w14:paraId="425BA939" w14:textId="34B3D6D1"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6BB6" w14:paraId="74825EAE" w14:textId="77777777" w:rsidTr="00EB255E">
        <w:trPr>
          <w:jc w:val="center"/>
        </w:trPr>
        <w:tc>
          <w:tcPr>
            <w:tcW w:w="8926" w:type="dxa"/>
            <w:gridSpan w:val="6"/>
          </w:tcPr>
          <w:p w14:paraId="7FC99C69" w14:textId="7FFFD3D7" w:rsidR="00EB255E" w:rsidRPr="006D6BB6" w:rsidRDefault="00EB255E" w:rsidP="00EB255E">
            <w:pPr>
              <w:pStyle w:val="ACK-ChoreographyHeader"/>
            </w:pPr>
            <w:r w:rsidRPr="00C20CAF">
              <w:t>Acknowledgment Choreography</w:t>
            </w:r>
          </w:p>
        </w:tc>
      </w:tr>
      <w:tr w:rsidR="00EB255E" w:rsidRPr="006D6BB6" w14:paraId="223C172B" w14:textId="77777777" w:rsidTr="00EB255E">
        <w:trPr>
          <w:jc w:val="center"/>
        </w:trPr>
        <w:tc>
          <w:tcPr>
            <w:tcW w:w="8926" w:type="dxa"/>
            <w:gridSpan w:val="6"/>
          </w:tcPr>
          <w:p w14:paraId="795A8F65" w14:textId="6DA74A64" w:rsidR="00EB255E" w:rsidRPr="00C20CAF" w:rsidRDefault="004D7EA0" w:rsidP="00EB255E">
            <w:pPr>
              <w:pStyle w:val="ACK-ChoreographyHeader"/>
            </w:pPr>
            <w:r w:rsidRPr="00F21240">
              <w:rPr>
                <w:noProof/>
              </w:rPr>
              <w:t>ADT^A49^ADT_A43</w:t>
            </w:r>
          </w:p>
        </w:tc>
      </w:tr>
      <w:tr w:rsidR="00AD6CE4" w:rsidRPr="006D6BB6" w14:paraId="23171373" w14:textId="77777777" w:rsidTr="00EB255E">
        <w:trPr>
          <w:jc w:val="center"/>
        </w:trPr>
        <w:tc>
          <w:tcPr>
            <w:tcW w:w="1503" w:type="dxa"/>
          </w:tcPr>
          <w:p w14:paraId="5177B4DD" w14:textId="77777777" w:rsidR="00AD6CE4" w:rsidRPr="006D6BB6" w:rsidRDefault="00AD6CE4" w:rsidP="00AD6CE4">
            <w:pPr>
              <w:pStyle w:val="ACK-ChoreographyBody"/>
            </w:pPr>
            <w:r w:rsidRPr="006D6BB6">
              <w:t>Field name</w:t>
            </w:r>
          </w:p>
        </w:tc>
        <w:tc>
          <w:tcPr>
            <w:tcW w:w="2364" w:type="dxa"/>
          </w:tcPr>
          <w:p w14:paraId="78627539" w14:textId="77777777" w:rsidR="00AD6CE4" w:rsidRPr="006D6BB6" w:rsidRDefault="00AD6CE4" w:rsidP="00AD6CE4">
            <w:pPr>
              <w:pStyle w:val="ACK-ChoreographyBody"/>
            </w:pPr>
            <w:r w:rsidRPr="006D6BB6">
              <w:t>Field Value: Original mode</w:t>
            </w:r>
          </w:p>
        </w:tc>
        <w:tc>
          <w:tcPr>
            <w:tcW w:w="5059" w:type="dxa"/>
            <w:gridSpan w:val="4"/>
          </w:tcPr>
          <w:p w14:paraId="7437FDF8" w14:textId="77777777" w:rsidR="00AD6CE4" w:rsidRPr="006D6BB6" w:rsidRDefault="00AD6CE4" w:rsidP="00AD6CE4">
            <w:pPr>
              <w:pStyle w:val="ACK-ChoreographyBody"/>
            </w:pPr>
            <w:r w:rsidRPr="006D6BB6">
              <w:t>Field value: Enhanced mode</w:t>
            </w:r>
          </w:p>
        </w:tc>
      </w:tr>
      <w:tr w:rsidR="00AD6CE4" w:rsidRPr="006D6BB6" w14:paraId="198A246D" w14:textId="77777777" w:rsidTr="00EB255E">
        <w:trPr>
          <w:jc w:val="center"/>
        </w:trPr>
        <w:tc>
          <w:tcPr>
            <w:tcW w:w="1503" w:type="dxa"/>
          </w:tcPr>
          <w:p w14:paraId="4751DC19" w14:textId="77777777" w:rsidR="00AD6CE4" w:rsidRPr="006D6BB6" w:rsidRDefault="00AD6CE4" w:rsidP="00AD6CE4">
            <w:pPr>
              <w:pStyle w:val="ACK-ChoreographyBody"/>
            </w:pPr>
            <w:r w:rsidRPr="006D6BB6">
              <w:t>MSH.15</w:t>
            </w:r>
          </w:p>
        </w:tc>
        <w:tc>
          <w:tcPr>
            <w:tcW w:w="2364" w:type="dxa"/>
          </w:tcPr>
          <w:p w14:paraId="2A758333" w14:textId="77777777" w:rsidR="00AD6CE4" w:rsidRPr="006D6BB6" w:rsidRDefault="00AD6CE4" w:rsidP="00AD6CE4">
            <w:pPr>
              <w:pStyle w:val="ACK-ChoreographyBody"/>
            </w:pPr>
            <w:r w:rsidRPr="006D6BB6">
              <w:t>Blank</w:t>
            </w:r>
          </w:p>
        </w:tc>
        <w:tc>
          <w:tcPr>
            <w:tcW w:w="456" w:type="dxa"/>
          </w:tcPr>
          <w:p w14:paraId="79370661" w14:textId="77777777" w:rsidR="00AD6CE4" w:rsidRPr="006D6BB6" w:rsidRDefault="00AD6CE4" w:rsidP="00AD6CE4">
            <w:pPr>
              <w:pStyle w:val="ACK-ChoreographyBody"/>
            </w:pPr>
            <w:r w:rsidRPr="006D6BB6">
              <w:t>NE</w:t>
            </w:r>
          </w:p>
        </w:tc>
        <w:tc>
          <w:tcPr>
            <w:tcW w:w="1561" w:type="dxa"/>
          </w:tcPr>
          <w:p w14:paraId="4EFCA2AF" w14:textId="77777777" w:rsidR="00AD6CE4" w:rsidRPr="006D6BB6" w:rsidRDefault="00AD6CE4" w:rsidP="00AD6CE4">
            <w:pPr>
              <w:pStyle w:val="ACK-ChoreographyBody"/>
            </w:pPr>
            <w:r w:rsidRPr="006D6BB6">
              <w:t>AL, SU, ER</w:t>
            </w:r>
          </w:p>
        </w:tc>
        <w:tc>
          <w:tcPr>
            <w:tcW w:w="1482" w:type="dxa"/>
          </w:tcPr>
          <w:p w14:paraId="4CF9FFB2" w14:textId="77777777" w:rsidR="00AD6CE4" w:rsidRPr="006D6BB6" w:rsidRDefault="00AD6CE4" w:rsidP="00AD6CE4">
            <w:pPr>
              <w:pStyle w:val="ACK-ChoreographyBody"/>
            </w:pPr>
            <w:r w:rsidRPr="006D6BB6">
              <w:t>NE</w:t>
            </w:r>
          </w:p>
        </w:tc>
        <w:tc>
          <w:tcPr>
            <w:tcW w:w="1560" w:type="dxa"/>
          </w:tcPr>
          <w:p w14:paraId="2DD32DA0" w14:textId="77777777" w:rsidR="00AD6CE4" w:rsidRPr="006D6BB6" w:rsidRDefault="00AD6CE4" w:rsidP="00AD6CE4">
            <w:pPr>
              <w:pStyle w:val="ACK-ChoreographyBody"/>
            </w:pPr>
            <w:r w:rsidRPr="006D6BB6">
              <w:t>AL, SU, ER</w:t>
            </w:r>
          </w:p>
        </w:tc>
      </w:tr>
      <w:tr w:rsidR="00AD6CE4" w:rsidRPr="006D6BB6" w14:paraId="21F17F54" w14:textId="77777777" w:rsidTr="00EB255E">
        <w:trPr>
          <w:jc w:val="center"/>
        </w:trPr>
        <w:tc>
          <w:tcPr>
            <w:tcW w:w="1503" w:type="dxa"/>
          </w:tcPr>
          <w:p w14:paraId="63A42025" w14:textId="77777777" w:rsidR="00AD6CE4" w:rsidRPr="006D6BB6" w:rsidRDefault="00AD6CE4" w:rsidP="00AD6CE4">
            <w:pPr>
              <w:pStyle w:val="ACK-ChoreographyBody"/>
            </w:pPr>
            <w:r w:rsidRPr="006D6BB6">
              <w:t>MSH.16</w:t>
            </w:r>
          </w:p>
        </w:tc>
        <w:tc>
          <w:tcPr>
            <w:tcW w:w="2364" w:type="dxa"/>
          </w:tcPr>
          <w:p w14:paraId="2A720E46" w14:textId="77777777" w:rsidR="00AD6CE4" w:rsidRPr="006D6BB6" w:rsidRDefault="00AD6CE4" w:rsidP="00AD6CE4">
            <w:pPr>
              <w:pStyle w:val="ACK-ChoreographyBody"/>
            </w:pPr>
            <w:r w:rsidRPr="006D6BB6">
              <w:t>Blank</w:t>
            </w:r>
          </w:p>
        </w:tc>
        <w:tc>
          <w:tcPr>
            <w:tcW w:w="456" w:type="dxa"/>
          </w:tcPr>
          <w:p w14:paraId="749A5D4E" w14:textId="77777777" w:rsidR="00AD6CE4" w:rsidRPr="006D6BB6" w:rsidRDefault="00AD6CE4" w:rsidP="00AD6CE4">
            <w:pPr>
              <w:pStyle w:val="ACK-ChoreographyBody"/>
            </w:pPr>
            <w:r w:rsidRPr="006D6BB6">
              <w:t>NE</w:t>
            </w:r>
          </w:p>
        </w:tc>
        <w:tc>
          <w:tcPr>
            <w:tcW w:w="1561" w:type="dxa"/>
          </w:tcPr>
          <w:p w14:paraId="60FA7D48" w14:textId="77777777" w:rsidR="00AD6CE4" w:rsidRPr="006D6BB6" w:rsidRDefault="00AD6CE4" w:rsidP="00AD6CE4">
            <w:pPr>
              <w:pStyle w:val="ACK-ChoreographyBody"/>
            </w:pPr>
            <w:r w:rsidRPr="006D6BB6">
              <w:t>NE</w:t>
            </w:r>
          </w:p>
        </w:tc>
        <w:tc>
          <w:tcPr>
            <w:tcW w:w="1482" w:type="dxa"/>
          </w:tcPr>
          <w:p w14:paraId="04A52E6B" w14:textId="77777777" w:rsidR="00AD6CE4" w:rsidRPr="006D6BB6" w:rsidRDefault="00AD6CE4" w:rsidP="00AD6CE4">
            <w:pPr>
              <w:pStyle w:val="ACK-ChoreographyBody"/>
            </w:pPr>
            <w:r w:rsidRPr="006D6BB6">
              <w:t>AL, SU, ER</w:t>
            </w:r>
          </w:p>
        </w:tc>
        <w:tc>
          <w:tcPr>
            <w:tcW w:w="1560" w:type="dxa"/>
          </w:tcPr>
          <w:p w14:paraId="4FF26AA1" w14:textId="77777777" w:rsidR="00AD6CE4" w:rsidRPr="006D6BB6" w:rsidRDefault="00AD6CE4" w:rsidP="00AD6CE4">
            <w:pPr>
              <w:pStyle w:val="ACK-ChoreographyBody"/>
            </w:pPr>
            <w:r w:rsidRPr="006D6BB6">
              <w:t>AL, SU, ER</w:t>
            </w:r>
          </w:p>
        </w:tc>
      </w:tr>
      <w:tr w:rsidR="00AD6CE4" w:rsidRPr="006D6BB6" w14:paraId="0090513A" w14:textId="77777777" w:rsidTr="00EB255E">
        <w:trPr>
          <w:jc w:val="center"/>
        </w:trPr>
        <w:tc>
          <w:tcPr>
            <w:tcW w:w="1503" w:type="dxa"/>
          </w:tcPr>
          <w:p w14:paraId="48AE6F04" w14:textId="77777777" w:rsidR="00AD6CE4" w:rsidRPr="006D6BB6" w:rsidRDefault="00AD6CE4" w:rsidP="00AD6CE4">
            <w:pPr>
              <w:pStyle w:val="ACK-ChoreographyBody"/>
            </w:pPr>
            <w:r w:rsidRPr="006D6BB6">
              <w:t>Immediate Ack</w:t>
            </w:r>
          </w:p>
        </w:tc>
        <w:tc>
          <w:tcPr>
            <w:tcW w:w="2364" w:type="dxa"/>
          </w:tcPr>
          <w:p w14:paraId="66E5BA74" w14:textId="77777777" w:rsidR="00AD6CE4" w:rsidRPr="006D6BB6" w:rsidRDefault="00AD6CE4" w:rsidP="00AD6CE4">
            <w:pPr>
              <w:pStyle w:val="ACK-ChoreographyBody"/>
            </w:pPr>
            <w:r w:rsidRPr="006D6BB6">
              <w:t>-</w:t>
            </w:r>
          </w:p>
        </w:tc>
        <w:tc>
          <w:tcPr>
            <w:tcW w:w="456" w:type="dxa"/>
          </w:tcPr>
          <w:p w14:paraId="162ED15B" w14:textId="77777777" w:rsidR="00AD6CE4" w:rsidRPr="006D6BB6" w:rsidRDefault="00AD6CE4" w:rsidP="00AD6CE4">
            <w:pPr>
              <w:pStyle w:val="ACK-ChoreographyBody"/>
            </w:pPr>
            <w:r w:rsidRPr="006D6BB6">
              <w:t>-</w:t>
            </w:r>
          </w:p>
        </w:tc>
        <w:tc>
          <w:tcPr>
            <w:tcW w:w="1561" w:type="dxa"/>
          </w:tcPr>
          <w:p w14:paraId="1D22420A" w14:textId="47FD8794"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482" w:type="dxa"/>
          </w:tcPr>
          <w:p w14:paraId="464C3307" w14:textId="77777777" w:rsidR="00AD6CE4" w:rsidRPr="006D6BB6" w:rsidRDefault="00AD6CE4" w:rsidP="00AD6CE4">
            <w:pPr>
              <w:pStyle w:val="ACK-ChoreographyBody"/>
            </w:pPr>
            <w:r w:rsidRPr="006D6BB6">
              <w:t>-</w:t>
            </w:r>
          </w:p>
        </w:tc>
        <w:tc>
          <w:tcPr>
            <w:tcW w:w="1560" w:type="dxa"/>
          </w:tcPr>
          <w:p w14:paraId="744E72A0" w14:textId="5229BB22" w:rsidR="00AD6CE4" w:rsidRPr="006D6BB6" w:rsidRDefault="00AD6CE4" w:rsidP="00AD6CE4">
            <w:pPr>
              <w:pStyle w:val="ACK-ChoreographyBody"/>
            </w:pPr>
            <w:r w:rsidRPr="006D6BB6">
              <w:rPr>
                <w:szCs w:val="16"/>
              </w:rPr>
              <w:t>ACK^</w:t>
            </w:r>
            <w:r>
              <w:rPr>
                <w:szCs w:val="16"/>
              </w:rPr>
              <w:t>A49</w:t>
            </w:r>
            <w:r w:rsidRPr="006D6BB6">
              <w:rPr>
                <w:szCs w:val="16"/>
              </w:rPr>
              <w:t>^ACK</w:t>
            </w:r>
          </w:p>
        </w:tc>
      </w:tr>
      <w:tr w:rsidR="00AD6CE4" w:rsidRPr="006D6BB6" w14:paraId="32883641" w14:textId="77777777" w:rsidTr="00EB255E">
        <w:trPr>
          <w:jc w:val="center"/>
        </w:trPr>
        <w:tc>
          <w:tcPr>
            <w:tcW w:w="1503" w:type="dxa"/>
          </w:tcPr>
          <w:p w14:paraId="3B88BD2B" w14:textId="77777777" w:rsidR="00AD6CE4" w:rsidRPr="006D6BB6" w:rsidRDefault="00AD6CE4" w:rsidP="00AD6CE4">
            <w:pPr>
              <w:pStyle w:val="ACK-ChoreographyBody"/>
            </w:pPr>
            <w:r w:rsidRPr="006D6BB6">
              <w:t>Application Ack</w:t>
            </w:r>
          </w:p>
        </w:tc>
        <w:tc>
          <w:tcPr>
            <w:tcW w:w="2364" w:type="dxa"/>
          </w:tcPr>
          <w:p w14:paraId="07CDDCB6" w14:textId="157F1789" w:rsidR="00AD6CE4" w:rsidRPr="006D6BB6" w:rsidRDefault="00AD6CE4" w:rsidP="00AD6CE4">
            <w:pPr>
              <w:pStyle w:val="ACK-ChoreographyBody"/>
            </w:pPr>
            <w:r>
              <w:rPr>
                <w:szCs w:val="16"/>
              </w:rPr>
              <w:t>ADT</w:t>
            </w:r>
            <w:r w:rsidRPr="006D6BB6">
              <w:rPr>
                <w:szCs w:val="16"/>
              </w:rPr>
              <w:t>^</w:t>
            </w:r>
            <w:r>
              <w:rPr>
                <w:szCs w:val="16"/>
              </w:rPr>
              <w:t>A49</w:t>
            </w:r>
            <w:r w:rsidRPr="006D6BB6">
              <w:rPr>
                <w:szCs w:val="16"/>
              </w:rPr>
              <w:t>^</w:t>
            </w:r>
            <w:r>
              <w:rPr>
                <w:szCs w:val="16"/>
              </w:rPr>
              <w:t>ADT</w:t>
            </w:r>
            <w:r w:rsidRPr="006D6BB6">
              <w:rPr>
                <w:szCs w:val="16"/>
              </w:rPr>
              <w:t>_</w:t>
            </w:r>
            <w:r>
              <w:rPr>
                <w:szCs w:val="16"/>
              </w:rPr>
              <w:t>A43</w:t>
            </w:r>
          </w:p>
        </w:tc>
        <w:tc>
          <w:tcPr>
            <w:tcW w:w="456" w:type="dxa"/>
          </w:tcPr>
          <w:p w14:paraId="7F98F8FF" w14:textId="77777777" w:rsidR="00AD6CE4" w:rsidRPr="006D6BB6" w:rsidRDefault="00AD6CE4" w:rsidP="00AD6CE4">
            <w:pPr>
              <w:pStyle w:val="ACK-ChoreographyBody"/>
            </w:pPr>
            <w:r w:rsidRPr="006D6BB6">
              <w:t>-</w:t>
            </w:r>
          </w:p>
        </w:tc>
        <w:tc>
          <w:tcPr>
            <w:tcW w:w="1561" w:type="dxa"/>
          </w:tcPr>
          <w:p w14:paraId="2A954866" w14:textId="77777777" w:rsidR="00AD6CE4" w:rsidRPr="006D6BB6" w:rsidRDefault="00AD6CE4" w:rsidP="00AD6CE4">
            <w:pPr>
              <w:pStyle w:val="ACK-ChoreographyBody"/>
            </w:pPr>
            <w:r w:rsidRPr="006D6BB6">
              <w:t>-</w:t>
            </w:r>
          </w:p>
        </w:tc>
        <w:tc>
          <w:tcPr>
            <w:tcW w:w="1482" w:type="dxa"/>
          </w:tcPr>
          <w:p w14:paraId="3C072AFA" w14:textId="7229C87E"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560" w:type="dxa"/>
          </w:tcPr>
          <w:p w14:paraId="7A087BF4" w14:textId="25FCE6AA" w:rsidR="00AD6CE4" w:rsidRPr="006D6BB6" w:rsidRDefault="00AD6CE4" w:rsidP="00AD6CE4">
            <w:pPr>
              <w:pStyle w:val="ACK-ChoreographyBody"/>
            </w:pPr>
            <w:r w:rsidRPr="006D6BB6">
              <w:rPr>
                <w:szCs w:val="16"/>
              </w:rPr>
              <w:t>ACK^</w:t>
            </w:r>
            <w:r>
              <w:rPr>
                <w:szCs w:val="16"/>
              </w:rPr>
              <w:t>A49</w:t>
            </w:r>
            <w:r w:rsidRPr="006D6BB6">
              <w:rPr>
                <w:szCs w:val="16"/>
              </w:rPr>
              <w:t>^ACK</w:t>
            </w:r>
          </w:p>
        </w:tc>
      </w:tr>
    </w:tbl>
    <w:p w14:paraId="2A384473" w14:textId="77777777" w:rsidR="00715956" w:rsidRPr="00F21240" w:rsidRDefault="00715956">
      <w:pPr>
        <w:rPr>
          <w:noProof/>
        </w:rPr>
      </w:pPr>
    </w:p>
    <w:p w14:paraId="4BA6B6CF" w14:textId="77777777" w:rsidR="00715956" w:rsidRPr="00F21240" w:rsidRDefault="00715956">
      <w:pPr>
        <w:pStyle w:val="MsgTableCaption"/>
        <w:rPr>
          <w:noProof/>
        </w:rPr>
      </w:pPr>
      <w:r w:rsidRPr="00F21240">
        <w:rPr>
          <w:noProof/>
        </w:rPr>
        <w:t>ACK^A49^ACK: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F21240" w:rsidRDefault="00715956">
            <w:pPr>
              <w:pStyle w:val="MsgTableHeader"/>
              <w:jc w:val="center"/>
              <w:rPr>
                <w:noProof/>
              </w:rPr>
            </w:pPr>
            <w:r w:rsidRPr="00F21240">
              <w:rPr>
                <w:noProof/>
              </w:rPr>
              <w:t>Chapter</w:t>
            </w:r>
          </w:p>
        </w:tc>
      </w:tr>
      <w:tr w:rsidR="00715956" w:rsidRPr="00715956"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F21240" w:rsidRDefault="00715956">
            <w:pPr>
              <w:pStyle w:val="MsgTableBody"/>
              <w:jc w:val="center"/>
              <w:rPr>
                <w:noProof/>
              </w:rPr>
            </w:pPr>
            <w:r w:rsidRPr="00F21240">
              <w:rPr>
                <w:noProof/>
              </w:rPr>
              <w:t>2</w:t>
            </w:r>
          </w:p>
        </w:tc>
      </w:tr>
      <w:tr w:rsidR="00715956" w:rsidRPr="00715956"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F21240" w:rsidRDefault="00715956">
            <w:pPr>
              <w:pStyle w:val="MsgTableBody"/>
              <w:jc w:val="center"/>
              <w:rPr>
                <w:noProof/>
              </w:rPr>
            </w:pPr>
            <w:r w:rsidRPr="00F21240">
              <w:rPr>
                <w:noProof/>
              </w:rPr>
              <w:t>2</w:t>
            </w:r>
          </w:p>
        </w:tc>
      </w:tr>
      <w:tr w:rsidR="00715956" w:rsidRPr="00715956"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F21240" w:rsidRDefault="00715956">
            <w:pPr>
              <w:pStyle w:val="MsgTableBody"/>
              <w:jc w:val="center"/>
              <w:rPr>
                <w:noProof/>
              </w:rPr>
            </w:pPr>
            <w:r w:rsidRPr="00F21240">
              <w:rPr>
                <w:noProof/>
              </w:rPr>
              <w:t>2</w:t>
            </w:r>
          </w:p>
        </w:tc>
      </w:tr>
      <w:tr w:rsidR="00715956" w:rsidRPr="00715956"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F21240" w:rsidRDefault="00715956">
            <w:pPr>
              <w:pStyle w:val="MsgTableBody"/>
              <w:jc w:val="center"/>
              <w:rPr>
                <w:noProof/>
              </w:rPr>
            </w:pPr>
            <w:r w:rsidRPr="00F21240">
              <w:rPr>
                <w:noProof/>
              </w:rPr>
              <w:t>2</w:t>
            </w:r>
          </w:p>
        </w:tc>
      </w:tr>
      <w:tr w:rsidR="00715956" w:rsidRPr="00715956"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F21240" w:rsidRDefault="00715956">
            <w:pPr>
              <w:pStyle w:val="MsgTableBody"/>
              <w:rPr>
                <w:noProof/>
              </w:rPr>
            </w:pPr>
            <w:r w:rsidRPr="00F21240">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F21240" w:rsidRDefault="00715956">
            <w:pPr>
              <w:pStyle w:val="MsgTableBody"/>
              <w:jc w:val="center"/>
              <w:rPr>
                <w:noProof/>
              </w:rPr>
            </w:pPr>
            <w:r w:rsidRPr="00F21240">
              <w:rPr>
                <w:noProof/>
              </w:rPr>
              <w:t>2</w:t>
            </w:r>
          </w:p>
        </w:tc>
      </w:tr>
    </w:tbl>
    <w:p w14:paraId="540C6FA9" w14:textId="1E145A6E" w:rsidR="009E7AC3" w:rsidRDefault="009E7AC3" w:rsidP="00EB255E">
      <w:bookmarkStart w:id="3715" w:name="_Toc1815988"/>
      <w:bookmarkStart w:id="3716" w:name="_Toc21372532"/>
      <w:bookmarkStart w:id="3717" w:name="_Toc175992006"/>
      <w:bookmarkStart w:id="3718"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6BB6" w14:paraId="28979328" w14:textId="77777777" w:rsidTr="00EB255E">
        <w:trPr>
          <w:jc w:val="center"/>
        </w:trPr>
        <w:tc>
          <w:tcPr>
            <w:tcW w:w="6771" w:type="dxa"/>
            <w:gridSpan w:val="4"/>
          </w:tcPr>
          <w:p w14:paraId="64F86716" w14:textId="1276BA7F" w:rsidR="00EB255E" w:rsidRPr="006D6BB6" w:rsidRDefault="00EB255E" w:rsidP="00EB255E">
            <w:pPr>
              <w:pStyle w:val="ACK-ChoreographyHeader"/>
            </w:pPr>
            <w:r w:rsidRPr="00C20CAF">
              <w:t>Acknowledgment Choreography</w:t>
            </w:r>
          </w:p>
        </w:tc>
      </w:tr>
      <w:tr w:rsidR="00EB255E" w:rsidRPr="006D6BB6" w14:paraId="61F7A877" w14:textId="77777777" w:rsidTr="00EB255E">
        <w:trPr>
          <w:jc w:val="center"/>
        </w:trPr>
        <w:tc>
          <w:tcPr>
            <w:tcW w:w="6771" w:type="dxa"/>
            <w:gridSpan w:val="4"/>
          </w:tcPr>
          <w:p w14:paraId="1BA3476C" w14:textId="7B617B02" w:rsidR="00EB255E" w:rsidRPr="00C20CAF" w:rsidRDefault="004D7EA0" w:rsidP="00EB255E">
            <w:pPr>
              <w:pStyle w:val="ACK-ChoreographyHeader"/>
            </w:pPr>
            <w:r w:rsidRPr="00F21240">
              <w:rPr>
                <w:noProof/>
              </w:rPr>
              <w:t>ACK^A49^ACK</w:t>
            </w:r>
          </w:p>
        </w:tc>
      </w:tr>
      <w:tr w:rsidR="009E7AC3" w:rsidRPr="006D6BB6" w14:paraId="4720B409" w14:textId="77777777" w:rsidTr="00594536">
        <w:trPr>
          <w:jc w:val="center"/>
        </w:trPr>
        <w:tc>
          <w:tcPr>
            <w:tcW w:w="1458" w:type="dxa"/>
          </w:tcPr>
          <w:p w14:paraId="7C2488EC" w14:textId="77777777" w:rsidR="009E7AC3" w:rsidRPr="006D6BB6" w:rsidRDefault="009E7AC3" w:rsidP="0025077B">
            <w:pPr>
              <w:pStyle w:val="ACK-ChoreographyBody"/>
            </w:pPr>
            <w:r w:rsidRPr="006D6BB6">
              <w:t>Field name</w:t>
            </w:r>
          </w:p>
        </w:tc>
        <w:tc>
          <w:tcPr>
            <w:tcW w:w="2761" w:type="dxa"/>
          </w:tcPr>
          <w:p w14:paraId="20A5C078" w14:textId="77777777" w:rsidR="009E7AC3" w:rsidRPr="006D6BB6" w:rsidRDefault="009E7AC3" w:rsidP="0025077B">
            <w:pPr>
              <w:pStyle w:val="ACK-ChoreographyBody"/>
            </w:pPr>
            <w:r w:rsidRPr="006D6BB6">
              <w:t>Field Value: Original mode</w:t>
            </w:r>
          </w:p>
        </w:tc>
        <w:tc>
          <w:tcPr>
            <w:tcW w:w="2552" w:type="dxa"/>
            <w:gridSpan w:val="2"/>
          </w:tcPr>
          <w:p w14:paraId="11D58374" w14:textId="77777777" w:rsidR="009E7AC3" w:rsidRPr="006D6BB6" w:rsidRDefault="009E7AC3" w:rsidP="0025077B">
            <w:pPr>
              <w:pStyle w:val="ACK-ChoreographyBody"/>
            </w:pPr>
            <w:r w:rsidRPr="006D6BB6">
              <w:t>Field value: Enhanced mode</w:t>
            </w:r>
          </w:p>
        </w:tc>
      </w:tr>
      <w:tr w:rsidR="00A57961" w:rsidRPr="006D6BB6" w14:paraId="68F2F7C0" w14:textId="77777777" w:rsidTr="00594536">
        <w:trPr>
          <w:jc w:val="center"/>
        </w:trPr>
        <w:tc>
          <w:tcPr>
            <w:tcW w:w="1458" w:type="dxa"/>
          </w:tcPr>
          <w:p w14:paraId="4CA78E44" w14:textId="77777777" w:rsidR="00A57961" w:rsidRPr="006D6BB6" w:rsidRDefault="00A57961" w:rsidP="0025077B">
            <w:pPr>
              <w:pStyle w:val="ACK-ChoreographyBody"/>
            </w:pPr>
            <w:r w:rsidRPr="006D6BB6">
              <w:t>MSH.15</w:t>
            </w:r>
          </w:p>
        </w:tc>
        <w:tc>
          <w:tcPr>
            <w:tcW w:w="2761" w:type="dxa"/>
          </w:tcPr>
          <w:p w14:paraId="5309AE1A" w14:textId="77777777" w:rsidR="00A57961" w:rsidRPr="006D6BB6" w:rsidRDefault="00A57961" w:rsidP="0025077B">
            <w:pPr>
              <w:pStyle w:val="ACK-ChoreographyBody"/>
            </w:pPr>
            <w:r w:rsidRPr="006D6BB6">
              <w:t>Blank</w:t>
            </w:r>
          </w:p>
        </w:tc>
        <w:tc>
          <w:tcPr>
            <w:tcW w:w="567" w:type="dxa"/>
          </w:tcPr>
          <w:p w14:paraId="35690EC3" w14:textId="77777777" w:rsidR="00A57961" w:rsidRPr="006D6BB6" w:rsidRDefault="00A57961" w:rsidP="0025077B">
            <w:pPr>
              <w:pStyle w:val="ACK-ChoreographyBody"/>
            </w:pPr>
            <w:r w:rsidRPr="006D6BB6">
              <w:t>NE</w:t>
            </w:r>
          </w:p>
        </w:tc>
        <w:tc>
          <w:tcPr>
            <w:tcW w:w="1985" w:type="dxa"/>
          </w:tcPr>
          <w:p w14:paraId="1A681739" w14:textId="77777777" w:rsidR="00A57961" w:rsidRPr="006D6BB6" w:rsidRDefault="00A57961" w:rsidP="0025077B">
            <w:pPr>
              <w:pStyle w:val="ACK-ChoreographyBody"/>
            </w:pPr>
            <w:r w:rsidRPr="006D6BB6">
              <w:t>AL, SU, ER</w:t>
            </w:r>
          </w:p>
        </w:tc>
      </w:tr>
      <w:tr w:rsidR="00A57961" w:rsidRPr="006D6BB6" w14:paraId="6B8D21D8" w14:textId="77777777" w:rsidTr="00594536">
        <w:trPr>
          <w:jc w:val="center"/>
        </w:trPr>
        <w:tc>
          <w:tcPr>
            <w:tcW w:w="1458" w:type="dxa"/>
          </w:tcPr>
          <w:p w14:paraId="4C1781C7" w14:textId="77777777" w:rsidR="00A57961" w:rsidRPr="006D6BB6" w:rsidRDefault="00A57961" w:rsidP="0025077B">
            <w:pPr>
              <w:pStyle w:val="ACK-ChoreographyBody"/>
            </w:pPr>
            <w:r w:rsidRPr="006D6BB6">
              <w:t>MSH.16</w:t>
            </w:r>
          </w:p>
        </w:tc>
        <w:tc>
          <w:tcPr>
            <w:tcW w:w="2761" w:type="dxa"/>
          </w:tcPr>
          <w:p w14:paraId="3CDA80E4" w14:textId="77777777" w:rsidR="00A57961" w:rsidRPr="006D6BB6" w:rsidRDefault="00A57961" w:rsidP="0025077B">
            <w:pPr>
              <w:pStyle w:val="ACK-ChoreographyBody"/>
            </w:pPr>
            <w:r w:rsidRPr="006D6BB6">
              <w:t>Blank</w:t>
            </w:r>
          </w:p>
        </w:tc>
        <w:tc>
          <w:tcPr>
            <w:tcW w:w="567" w:type="dxa"/>
          </w:tcPr>
          <w:p w14:paraId="258F7D40" w14:textId="77777777" w:rsidR="00A57961" w:rsidRPr="006D6BB6" w:rsidRDefault="00A57961" w:rsidP="0025077B">
            <w:pPr>
              <w:pStyle w:val="ACK-ChoreographyBody"/>
            </w:pPr>
            <w:r w:rsidRPr="006D6BB6">
              <w:t>NE</w:t>
            </w:r>
          </w:p>
        </w:tc>
        <w:tc>
          <w:tcPr>
            <w:tcW w:w="1985" w:type="dxa"/>
          </w:tcPr>
          <w:p w14:paraId="0CC4D29A" w14:textId="77777777" w:rsidR="00A57961" w:rsidRPr="006D6BB6" w:rsidRDefault="00A57961" w:rsidP="0025077B">
            <w:pPr>
              <w:pStyle w:val="ACK-ChoreographyBody"/>
            </w:pPr>
            <w:r w:rsidRPr="006D6BB6">
              <w:t>NE</w:t>
            </w:r>
          </w:p>
        </w:tc>
      </w:tr>
      <w:tr w:rsidR="00A57961" w:rsidRPr="006D6BB6" w14:paraId="52EC8606" w14:textId="77777777" w:rsidTr="00594536">
        <w:trPr>
          <w:jc w:val="center"/>
        </w:trPr>
        <w:tc>
          <w:tcPr>
            <w:tcW w:w="1458" w:type="dxa"/>
          </w:tcPr>
          <w:p w14:paraId="20585B73" w14:textId="77777777" w:rsidR="00A57961" w:rsidRPr="006D6BB6" w:rsidRDefault="00A57961" w:rsidP="0025077B">
            <w:pPr>
              <w:pStyle w:val="ACK-ChoreographyBody"/>
            </w:pPr>
            <w:r w:rsidRPr="006D6BB6">
              <w:t>Immediate Ack</w:t>
            </w:r>
          </w:p>
        </w:tc>
        <w:tc>
          <w:tcPr>
            <w:tcW w:w="2761" w:type="dxa"/>
          </w:tcPr>
          <w:p w14:paraId="78B9078B" w14:textId="77777777" w:rsidR="00A57961" w:rsidRPr="006D6BB6" w:rsidRDefault="00A57961" w:rsidP="0025077B">
            <w:pPr>
              <w:pStyle w:val="ACK-ChoreographyBody"/>
            </w:pPr>
            <w:r w:rsidRPr="006D6BB6">
              <w:t>-</w:t>
            </w:r>
          </w:p>
        </w:tc>
        <w:tc>
          <w:tcPr>
            <w:tcW w:w="567" w:type="dxa"/>
          </w:tcPr>
          <w:p w14:paraId="6D63453F" w14:textId="77777777" w:rsidR="00A57961" w:rsidRPr="006D6BB6" w:rsidRDefault="00A57961" w:rsidP="0025077B">
            <w:pPr>
              <w:pStyle w:val="ACK-ChoreographyBody"/>
            </w:pPr>
            <w:r w:rsidRPr="006D6BB6">
              <w:t>-</w:t>
            </w:r>
          </w:p>
        </w:tc>
        <w:tc>
          <w:tcPr>
            <w:tcW w:w="1985" w:type="dxa"/>
          </w:tcPr>
          <w:p w14:paraId="14647581" w14:textId="39D147AA" w:rsidR="00A57961" w:rsidRPr="006D6BB6" w:rsidRDefault="00A57961" w:rsidP="0025077B">
            <w:pPr>
              <w:pStyle w:val="ACK-ChoreographyBody"/>
            </w:pPr>
            <w:r w:rsidRPr="006D6BB6">
              <w:rPr>
                <w:szCs w:val="16"/>
              </w:rPr>
              <w:t>ACK^</w:t>
            </w:r>
            <w:r>
              <w:rPr>
                <w:szCs w:val="16"/>
              </w:rPr>
              <w:t>A49</w:t>
            </w:r>
            <w:r w:rsidRPr="006D6BB6">
              <w:rPr>
                <w:szCs w:val="16"/>
              </w:rPr>
              <w:t>^ACK</w:t>
            </w:r>
          </w:p>
        </w:tc>
      </w:tr>
      <w:tr w:rsidR="00A57961" w:rsidRPr="006D6BB6" w14:paraId="504938A2" w14:textId="77777777" w:rsidTr="00594536">
        <w:trPr>
          <w:jc w:val="center"/>
        </w:trPr>
        <w:tc>
          <w:tcPr>
            <w:tcW w:w="1458" w:type="dxa"/>
          </w:tcPr>
          <w:p w14:paraId="56DE7E6D" w14:textId="77777777" w:rsidR="00A57961" w:rsidRPr="006D6BB6" w:rsidRDefault="00A57961" w:rsidP="0025077B">
            <w:pPr>
              <w:pStyle w:val="ACK-ChoreographyBody"/>
            </w:pPr>
            <w:r w:rsidRPr="006D6BB6">
              <w:t>Application Ack</w:t>
            </w:r>
          </w:p>
        </w:tc>
        <w:tc>
          <w:tcPr>
            <w:tcW w:w="2761" w:type="dxa"/>
          </w:tcPr>
          <w:p w14:paraId="30A50B2B" w14:textId="2350EF47" w:rsidR="00A57961" w:rsidRPr="006D6BB6" w:rsidRDefault="00A57961" w:rsidP="0025077B">
            <w:pPr>
              <w:pStyle w:val="ACK-ChoreographyBody"/>
            </w:pPr>
            <w:r>
              <w:rPr>
                <w:szCs w:val="16"/>
              </w:rPr>
              <w:t>-</w:t>
            </w:r>
          </w:p>
        </w:tc>
        <w:tc>
          <w:tcPr>
            <w:tcW w:w="567" w:type="dxa"/>
          </w:tcPr>
          <w:p w14:paraId="46AA35DB" w14:textId="77777777" w:rsidR="00A57961" w:rsidRPr="006D6BB6" w:rsidRDefault="00A57961" w:rsidP="0025077B">
            <w:pPr>
              <w:pStyle w:val="ACK-ChoreographyBody"/>
            </w:pPr>
            <w:r w:rsidRPr="006D6BB6">
              <w:t>-</w:t>
            </w:r>
          </w:p>
        </w:tc>
        <w:tc>
          <w:tcPr>
            <w:tcW w:w="1985" w:type="dxa"/>
          </w:tcPr>
          <w:p w14:paraId="0AE0E61B" w14:textId="77777777" w:rsidR="00A57961" w:rsidRPr="006D6BB6" w:rsidRDefault="00A57961" w:rsidP="0025077B">
            <w:pPr>
              <w:pStyle w:val="ACK-ChoreographyBody"/>
            </w:pPr>
            <w:r w:rsidRPr="006D6BB6">
              <w:t>-</w:t>
            </w:r>
          </w:p>
        </w:tc>
      </w:tr>
    </w:tbl>
    <w:p w14:paraId="240E8CD9" w14:textId="77777777" w:rsidR="00715956" w:rsidRPr="00F21240" w:rsidRDefault="00715956">
      <w:pPr>
        <w:pStyle w:val="Heading3"/>
        <w:rPr>
          <w:noProof/>
        </w:rPr>
      </w:pPr>
      <w:bookmarkStart w:id="3719" w:name="_Toc27754835"/>
      <w:bookmarkStart w:id="3720" w:name="_Toc109892130"/>
      <w:r w:rsidRPr="00F21240">
        <w:rPr>
          <w:noProof/>
        </w:rPr>
        <w:t>ADT/ACK - Change Visit Number (Event A50</w:t>
      </w:r>
      <w:r w:rsidRPr="00F21240">
        <w:rPr>
          <w:noProof/>
        </w:rPr>
        <w:fldChar w:fldCharType="begin"/>
      </w:r>
      <w:r w:rsidRPr="00F21240">
        <w:rPr>
          <w:noProof/>
        </w:rPr>
        <w:instrText>XE "A50"</w:instrText>
      </w:r>
      <w:r w:rsidRPr="00F21240">
        <w:rPr>
          <w:noProof/>
        </w:rPr>
        <w:fldChar w:fldCharType="end"/>
      </w:r>
      <w:r w:rsidRPr="00F21240">
        <w:rPr>
          <w:noProof/>
        </w:rPr>
        <w:t>)</w:t>
      </w:r>
      <w:bookmarkEnd w:id="3715"/>
      <w:bookmarkEnd w:id="3716"/>
      <w:bookmarkEnd w:id="3717"/>
      <w:bookmarkEnd w:id="3718"/>
      <w:bookmarkEnd w:id="3719"/>
      <w:bookmarkEnd w:id="3720"/>
    </w:p>
    <w:p w14:paraId="5D3E2D2F" w14:textId="77777777" w:rsidR="00715956" w:rsidRPr="00F21240" w:rsidRDefault="00715956">
      <w:pPr>
        <w:pStyle w:val="NormalIndented"/>
        <w:rPr>
          <w:noProof/>
        </w:rPr>
      </w:pPr>
      <w:r w:rsidRPr="00F21240">
        <w:rPr>
          <w:noProof/>
        </w:rPr>
        <w:t xml:space="preserve">A change has been done at the visit identifier level.  That is, a </w:t>
      </w:r>
      <w:r w:rsidRPr="00F21240">
        <w:rPr>
          <w:rStyle w:val="ReferenceAttribute"/>
          <w:noProof/>
        </w:rPr>
        <w:t>PV1-19 - Visit Number</w:t>
      </w:r>
      <w:r w:rsidRPr="00F21240">
        <w:rPr>
          <w:noProof/>
        </w:rPr>
        <w:t xml:space="preserve"> has been found to be incorrect and has been changed.</w:t>
      </w:r>
    </w:p>
    <w:p w14:paraId="35584170" w14:textId="77777777" w:rsidR="00715956" w:rsidRPr="00F21240" w:rsidRDefault="00715956">
      <w:pPr>
        <w:pStyle w:val="NormalIndented"/>
        <w:rPr>
          <w:noProof/>
        </w:rPr>
      </w:pPr>
      <w:r w:rsidRPr="00F21240">
        <w:rPr>
          <w:noProof/>
        </w:rPr>
        <w:t>An A50 event is used to signal a change of an incorrectly assigned visit number value.  The "incorrect source visit number" value is stored in the MRG segment (</w:t>
      </w:r>
      <w:r w:rsidRPr="00F21240">
        <w:rPr>
          <w:rStyle w:val="ReferenceAttribute"/>
          <w:noProof/>
        </w:rPr>
        <w:t>MRG-5 - Prior Visit Number</w:t>
      </w:r>
      <w:r w:rsidRPr="00F21240">
        <w:rPr>
          <w:noProof/>
        </w:rPr>
        <w:t>) and is to be changed to the "correct target visit number" value stored in the PV1 segment (</w:t>
      </w:r>
      <w:r w:rsidRPr="00F21240">
        <w:rPr>
          <w:rStyle w:val="ReferenceAttribute"/>
          <w:noProof/>
        </w:rPr>
        <w:t>PV1-19 - Visit Number</w:t>
      </w:r>
      <w:r w:rsidRPr="00F21240">
        <w:rPr>
          <w:noProof/>
        </w:rPr>
        <w:t>).</w:t>
      </w:r>
    </w:p>
    <w:p w14:paraId="15D3259B" w14:textId="77777777" w:rsidR="00715956" w:rsidRPr="00F21240" w:rsidRDefault="00715956">
      <w:pPr>
        <w:pStyle w:val="NormalIndented"/>
        <w:rPr>
          <w:noProof/>
        </w:rPr>
      </w:pPr>
      <w:r w:rsidRPr="00F21240">
        <w:rPr>
          <w:noProof/>
        </w:rPr>
        <w:t>Each superior identifier associated with this visit number identifier level, i.e. PID-3/MRG-1 and PID-18/MRG-3 should have the same value in both the PID and MRG segments.</w:t>
      </w:r>
    </w:p>
    <w:p w14:paraId="60565C7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6C25FAB3"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F21240" w:rsidRDefault="00715956">
      <w:pPr>
        <w:pStyle w:val="MsgTableCaption"/>
        <w:rPr>
          <w:noProof/>
        </w:rPr>
      </w:pPr>
      <w:r w:rsidRPr="00F21240">
        <w:rPr>
          <w:noProof/>
        </w:rPr>
        <w:t>ADT^A50^ADT_A50: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F21240" w:rsidRDefault="00715956">
            <w:pPr>
              <w:pStyle w:val="MsgTableHeader"/>
              <w:jc w:val="center"/>
              <w:rPr>
                <w:noProof/>
              </w:rPr>
            </w:pPr>
            <w:r w:rsidRPr="00F21240">
              <w:rPr>
                <w:noProof/>
              </w:rPr>
              <w:t>Chapter</w:t>
            </w:r>
          </w:p>
        </w:tc>
      </w:tr>
      <w:tr w:rsidR="00715956" w:rsidRPr="00715956"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F21240" w:rsidRDefault="00715956">
            <w:pPr>
              <w:pStyle w:val="MsgTableBody"/>
              <w:jc w:val="center"/>
              <w:rPr>
                <w:noProof/>
              </w:rPr>
            </w:pPr>
            <w:r w:rsidRPr="00F21240">
              <w:rPr>
                <w:noProof/>
              </w:rPr>
              <w:t>2</w:t>
            </w:r>
          </w:p>
        </w:tc>
      </w:tr>
      <w:tr w:rsidR="00622FC8" w:rsidRPr="00151483"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594536" w:rsidRDefault="00622FC8" w:rsidP="00622FC8">
            <w:pPr>
              <w:pStyle w:val="MsgTableBody"/>
              <w:jc w:val="center"/>
              <w:rPr>
                <w:noProof/>
              </w:rPr>
            </w:pPr>
            <w:r w:rsidRPr="00594536">
              <w:rPr>
                <w:noProof/>
              </w:rPr>
              <w:t>3</w:t>
            </w:r>
          </w:p>
        </w:tc>
      </w:tr>
      <w:tr w:rsidR="00715956" w:rsidRPr="00715956"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F21240" w:rsidRDefault="00715956">
            <w:pPr>
              <w:pStyle w:val="MsgTableBody"/>
              <w:jc w:val="center"/>
              <w:rPr>
                <w:noProof/>
              </w:rPr>
            </w:pPr>
            <w:r w:rsidRPr="00F21240">
              <w:rPr>
                <w:noProof/>
              </w:rPr>
              <w:t>2</w:t>
            </w:r>
          </w:p>
        </w:tc>
      </w:tr>
      <w:tr w:rsidR="00715956" w:rsidRPr="00715956"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F21240" w:rsidRDefault="00715956">
            <w:pPr>
              <w:pStyle w:val="MsgTableBody"/>
              <w:jc w:val="center"/>
              <w:rPr>
                <w:noProof/>
              </w:rPr>
            </w:pPr>
            <w:r w:rsidRPr="00F21240">
              <w:rPr>
                <w:noProof/>
              </w:rPr>
              <w:t>2</w:t>
            </w:r>
          </w:p>
        </w:tc>
      </w:tr>
      <w:tr w:rsidR="00715956" w:rsidRPr="00715956"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F21240" w:rsidRDefault="00715956">
            <w:pPr>
              <w:pStyle w:val="MsgTableBody"/>
              <w:jc w:val="center"/>
              <w:rPr>
                <w:noProof/>
              </w:rPr>
            </w:pPr>
            <w:r w:rsidRPr="00F21240">
              <w:rPr>
                <w:noProof/>
              </w:rPr>
              <w:t>3</w:t>
            </w:r>
          </w:p>
        </w:tc>
      </w:tr>
      <w:tr w:rsidR="00715956" w:rsidRPr="00715956"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F21240" w:rsidRDefault="00715956">
            <w:pPr>
              <w:pStyle w:val="MsgTableBody"/>
              <w:jc w:val="center"/>
              <w:rPr>
                <w:noProof/>
              </w:rPr>
            </w:pPr>
            <w:r w:rsidRPr="00F21240">
              <w:rPr>
                <w:noProof/>
              </w:rPr>
              <w:t>3</w:t>
            </w:r>
          </w:p>
        </w:tc>
      </w:tr>
      <w:tr w:rsidR="00715956" w:rsidRPr="00715956"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F21240" w:rsidRDefault="00715956">
            <w:pPr>
              <w:pStyle w:val="MsgTableBody"/>
              <w:jc w:val="center"/>
              <w:rPr>
                <w:noProof/>
              </w:rPr>
            </w:pPr>
            <w:r w:rsidRPr="00F21240">
              <w:rPr>
                <w:noProof/>
              </w:rPr>
              <w:t>3</w:t>
            </w:r>
          </w:p>
        </w:tc>
      </w:tr>
      <w:tr w:rsidR="00315DE3" w:rsidRPr="00715956" w14:paraId="497EE9B1" w14:textId="77777777" w:rsidTr="00D50068">
        <w:trPr>
          <w:jc w:val="center"/>
          <w:ins w:id="3721" w:author="Merrick, Riki | APHL" w:date="2022-07-17T17:26:00Z"/>
        </w:trPr>
        <w:tc>
          <w:tcPr>
            <w:tcW w:w="2882" w:type="dxa"/>
            <w:tcBorders>
              <w:top w:val="dotted" w:sz="4" w:space="0" w:color="auto"/>
              <w:left w:val="nil"/>
              <w:bottom w:val="dotted" w:sz="4" w:space="0" w:color="auto"/>
              <w:right w:val="nil"/>
            </w:tcBorders>
            <w:shd w:val="clear" w:color="auto" w:fill="FFFFFF"/>
          </w:tcPr>
          <w:p w14:paraId="57119D04" w14:textId="5CCEEB99" w:rsidR="00315DE3" w:rsidRDefault="00315DE3" w:rsidP="00315DE3">
            <w:pPr>
              <w:pStyle w:val="MsgTableBody"/>
              <w:rPr>
                <w:ins w:id="3722" w:author="Merrick, Riki | APHL" w:date="2022-07-17T17:26:00Z"/>
              </w:rPr>
            </w:pPr>
            <w:ins w:id="3723"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59C18B47" w14:textId="09313303" w:rsidR="00315DE3" w:rsidRPr="00F21240" w:rsidRDefault="00315DE3" w:rsidP="00315DE3">
            <w:pPr>
              <w:pStyle w:val="MsgTableBody"/>
              <w:rPr>
                <w:ins w:id="3724" w:author="Merrick, Riki | APHL" w:date="2022-07-17T17:26:00Z"/>
                <w:noProof/>
              </w:rPr>
            </w:pPr>
            <w:ins w:id="3725"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109010D" w14:textId="77777777" w:rsidR="00315DE3" w:rsidRPr="00F21240" w:rsidRDefault="00315DE3" w:rsidP="00315DE3">
            <w:pPr>
              <w:pStyle w:val="MsgTableBody"/>
              <w:jc w:val="center"/>
              <w:rPr>
                <w:ins w:id="372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017A3CE6" w14:textId="3F7EB92E" w:rsidR="00315DE3" w:rsidRPr="00F21240" w:rsidRDefault="00315DE3" w:rsidP="00315DE3">
            <w:pPr>
              <w:pStyle w:val="MsgTableBody"/>
              <w:jc w:val="center"/>
              <w:rPr>
                <w:ins w:id="3727" w:author="Merrick, Riki | APHL" w:date="2022-07-17T17:26:00Z"/>
                <w:noProof/>
              </w:rPr>
            </w:pPr>
            <w:ins w:id="3728" w:author="Merrick, Riki | APHL" w:date="2022-07-17T17:26:00Z">
              <w:r>
                <w:rPr>
                  <w:noProof/>
                </w:rPr>
                <w:t>3</w:t>
              </w:r>
            </w:ins>
          </w:p>
        </w:tc>
      </w:tr>
      <w:tr w:rsidR="00315DE3" w:rsidRPr="00715956" w14:paraId="5CE3E084" w14:textId="77777777" w:rsidTr="00D50068">
        <w:trPr>
          <w:jc w:val="center"/>
          <w:ins w:id="3729" w:author="Merrick, Riki | APHL" w:date="2022-07-17T17:26:00Z"/>
        </w:trPr>
        <w:tc>
          <w:tcPr>
            <w:tcW w:w="2882" w:type="dxa"/>
            <w:tcBorders>
              <w:top w:val="dotted" w:sz="4" w:space="0" w:color="auto"/>
              <w:left w:val="nil"/>
              <w:bottom w:val="dotted" w:sz="4" w:space="0" w:color="auto"/>
              <w:right w:val="nil"/>
            </w:tcBorders>
            <w:shd w:val="clear" w:color="auto" w:fill="FFFFFF"/>
          </w:tcPr>
          <w:p w14:paraId="10BE902D" w14:textId="7B92F14C" w:rsidR="00315DE3" w:rsidRDefault="00315DE3" w:rsidP="00315DE3">
            <w:pPr>
              <w:pStyle w:val="MsgTableBody"/>
              <w:rPr>
                <w:ins w:id="3730" w:author="Merrick, Riki | APHL" w:date="2022-07-17T17:26:00Z"/>
              </w:rPr>
            </w:pPr>
            <w:ins w:id="3731"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79ADC352" w14:textId="4F3FFDC6" w:rsidR="00315DE3" w:rsidRPr="00F21240" w:rsidRDefault="00315DE3" w:rsidP="00315DE3">
            <w:pPr>
              <w:pStyle w:val="MsgTableBody"/>
              <w:rPr>
                <w:ins w:id="3732" w:author="Merrick, Riki | APHL" w:date="2022-07-17T17:26:00Z"/>
                <w:noProof/>
              </w:rPr>
            </w:pPr>
            <w:ins w:id="3733"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A2B0ABE" w14:textId="77777777" w:rsidR="00315DE3" w:rsidRPr="00F21240" w:rsidRDefault="00315DE3" w:rsidP="00315DE3">
            <w:pPr>
              <w:pStyle w:val="MsgTableBody"/>
              <w:jc w:val="center"/>
              <w:rPr>
                <w:ins w:id="3734"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0047C882" w14:textId="64F776DC" w:rsidR="00315DE3" w:rsidRPr="00F21240" w:rsidRDefault="00315DE3" w:rsidP="00315DE3">
            <w:pPr>
              <w:pStyle w:val="MsgTableBody"/>
              <w:jc w:val="center"/>
              <w:rPr>
                <w:ins w:id="3735" w:author="Merrick, Riki | APHL" w:date="2022-07-17T17:26:00Z"/>
                <w:noProof/>
              </w:rPr>
            </w:pPr>
            <w:ins w:id="3736" w:author="Merrick, Riki | APHL" w:date="2022-07-17T17:26:00Z">
              <w:r>
                <w:rPr>
                  <w:noProof/>
                </w:rPr>
                <w:t>3</w:t>
              </w:r>
            </w:ins>
          </w:p>
        </w:tc>
      </w:tr>
      <w:tr w:rsidR="00315DE3" w:rsidRPr="00715956" w14:paraId="65702E25" w14:textId="77777777" w:rsidTr="00D50068">
        <w:trPr>
          <w:jc w:val="center"/>
          <w:ins w:id="3737" w:author="Merrick, Riki | APHL" w:date="2022-07-17T17:26:00Z"/>
        </w:trPr>
        <w:tc>
          <w:tcPr>
            <w:tcW w:w="2882" w:type="dxa"/>
            <w:tcBorders>
              <w:top w:val="dotted" w:sz="4" w:space="0" w:color="auto"/>
              <w:left w:val="nil"/>
              <w:bottom w:val="dotted" w:sz="4" w:space="0" w:color="auto"/>
              <w:right w:val="nil"/>
            </w:tcBorders>
            <w:shd w:val="clear" w:color="auto" w:fill="FFFFFF"/>
          </w:tcPr>
          <w:p w14:paraId="3AEE5143" w14:textId="0497BF46" w:rsidR="00315DE3" w:rsidRDefault="00315DE3" w:rsidP="00315DE3">
            <w:pPr>
              <w:pStyle w:val="MsgTableBody"/>
              <w:rPr>
                <w:ins w:id="3738" w:author="Merrick, Riki | APHL" w:date="2022-07-17T17:26:00Z"/>
              </w:rPr>
            </w:pPr>
            <w:ins w:id="3739"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63B055D3" w14:textId="4C91A2BE" w:rsidR="00315DE3" w:rsidRPr="00F21240" w:rsidRDefault="00315DE3" w:rsidP="00315DE3">
            <w:pPr>
              <w:pStyle w:val="MsgTableBody"/>
              <w:rPr>
                <w:ins w:id="3740" w:author="Merrick, Riki | APHL" w:date="2022-07-17T17:26:00Z"/>
                <w:noProof/>
              </w:rPr>
            </w:pPr>
            <w:ins w:id="3741" w:author="Merrick, Riki | APHL" w:date="2022-07-17T17:2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ED95B5C" w14:textId="77777777" w:rsidR="00315DE3" w:rsidRPr="00F21240" w:rsidRDefault="00315DE3" w:rsidP="00315DE3">
            <w:pPr>
              <w:pStyle w:val="MsgTableBody"/>
              <w:jc w:val="center"/>
              <w:rPr>
                <w:ins w:id="3742"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7392E536" w14:textId="0A1D235A" w:rsidR="00315DE3" w:rsidRPr="00F21240" w:rsidRDefault="00315DE3" w:rsidP="00315DE3">
            <w:pPr>
              <w:pStyle w:val="MsgTableBody"/>
              <w:jc w:val="center"/>
              <w:rPr>
                <w:ins w:id="3743" w:author="Merrick, Riki | APHL" w:date="2022-07-17T17:26:00Z"/>
                <w:noProof/>
              </w:rPr>
            </w:pPr>
            <w:ins w:id="3744" w:author="Merrick, Riki | APHL" w:date="2022-07-17T17:26:00Z">
              <w:r>
                <w:rPr>
                  <w:noProof/>
                </w:rPr>
                <w:t>3</w:t>
              </w:r>
            </w:ins>
          </w:p>
        </w:tc>
      </w:tr>
      <w:tr w:rsidR="00315DE3" w:rsidRPr="00715956"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315DE3" w:rsidRPr="00F21240" w:rsidRDefault="00315DE3" w:rsidP="00315DE3">
            <w:pPr>
              <w:pStyle w:val="MsgTableBody"/>
              <w:jc w:val="center"/>
              <w:rPr>
                <w:noProof/>
              </w:rPr>
            </w:pPr>
            <w:r w:rsidRPr="00F21240">
              <w:rPr>
                <w:noProof/>
              </w:rPr>
              <w:t>3</w:t>
            </w:r>
          </w:p>
        </w:tc>
      </w:tr>
      <w:tr w:rsidR="00315DE3" w:rsidRPr="00715956"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315DE3" w:rsidRPr="00F21240" w:rsidRDefault="00315DE3" w:rsidP="00315DE3">
            <w:pPr>
              <w:pStyle w:val="MsgTableBody"/>
              <w:jc w:val="center"/>
              <w:rPr>
                <w:noProof/>
              </w:rPr>
            </w:pPr>
            <w:r w:rsidRPr="00F21240">
              <w:rPr>
                <w:noProof/>
              </w:rPr>
              <w:t>3</w:t>
            </w:r>
          </w:p>
        </w:tc>
      </w:tr>
    </w:tbl>
    <w:p w14:paraId="72B98C13" w14:textId="62B1598B"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6BB6" w14:paraId="08ADE32B" w14:textId="77777777" w:rsidTr="00EB255E">
        <w:trPr>
          <w:jc w:val="center"/>
        </w:trPr>
        <w:tc>
          <w:tcPr>
            <w:tcW w:w="8926" w:type="dxa"/>
            <w:gridSpan w:val="6"/>
          </w:tcPr>
          <w:p w14:paraId="47399FA2" w14:textId="174AD5B7" w:rsidR="00EB255E" w:rsidRPr="006D6BB6" w:rsidRDefault="00EB255E" w:rsidP="00EB255E">
            <w:pPr>
              <w:pStyle w:val="ACK-ChoreographyHeader"/>
            </w:pPr>
            <w:r w:rsidRPr="00C20CAF">
              <w:t>Acknowledgment Choreography</w:t>
            </w:r>
          </w:p>
        </w:tc>
      </w:tr>
      <w:tr w:rsidR="00EB255E" w:rsidRPr="006D6BB6" w14:paraId="057F0D6C" w14:textId="77777777" w:rsidTr="00EB255E">
        <w:trPr>
          <w:jc w:val="center"/>
        </w:trPr>
        <w:tc>
          <w:tcPr>
            <w:tcW w:w="8926" w:type="dxa"/>
            <w:gridSpan w:val="6"/>
          </w:tcPr>
          <w:p w14:paraId="12A600F2" w14:textId="2415D713" w:rsidR="00EB255E" w:rsidRPr="006D6BB6" w:rsidRDefault="004D7EA0" w:rsidP="004D7EA0">
            <w:pPr>
              <w:pStyle w:val="ACK-ChoreographyHeader"/>
            </w:pPr>
            <w:r w:rsidRPr="00F21240">
              <w:rPr>
                <w:noProof/>
              </w:rPr>
              <w:t>ADT^A50^ADT_A50</w:t>
            </w:r>
          </w:p>
        </w:tc>
      </w:tr>
      <w:tr w:rsidR="00AD6CE4" w:rsidRPr="006D6BB6" w14:paraId="02C539E9" w14:textId="77777777" w:rsidTr="00EB255E">
        <w:trPr>
          <w:jc w:val="center"/>
        </w:trPr>
        <w:tc>
          <w:tcPr>
            <w:tcW w:w="1473" w:type="dxa"/>
          </w:tcPr>
          <w:p w14:paraId="533FAB7A" w14:textId="77777777" w:rsidR="00AD6CE4" w:rsidRPr="006D6BB6" w:rsidRDefault="00AD6CE4" w:rsidP="00AD6CE4">
            <w:pPr>
              <w:pStyle w:val="ACK-ChoreographyBody"/>
            </w:pPr>
            <w:r w:rsidRPr="006D6BB6">
              <w:t>Field name</w:t>
            </w:r>
          </w:p>
        </w:tc>
        <w:tc>
          <w:tcPr>
            <w:tcW w:w="2250" w:type="dxa"/>
          </w:tcPr>
          <w:p w14:paraId="4CA23F36" w14:textId="77777777" w:rsidR="00AD6CE4" w:rsidRPr="006D6BB6" w:rsidRDefault="00AD6CE4" w:rsidP="00AD6CE4">
            <w:pPr>
              <w:pStyle w:val="ACK-ChoreographyBody"/>
            </w:pPr>
            <w:r w:rsidRPr="006D6BB6">
              <w:t>Field Value: Original mode</w:t>
            </w:r>
          </w:p>
        </w:tc>
        <w:tc>
          <w:tcPr>
            <w:tcW w:w="5203" w:type="dxa"/>
            <w:gridSpan w:val="4"/>
          </w:tcPr>
          <w:p w14:paraId="075FD6EF" w14:textId="77777777" w:rsidR="00AD6CE4" w:rsidRPr="006D6BB6" w:rsidRDefault="00AD6CE4" w:rsidP="00AD6CE4">
            <w:pPr>
              <w:pStyle w:val="ACK-ChoreographyBody"/>
            </w:pPr>
            <w:r w:rsidRPr="006D6BB6">
              <w:t>Field value: Enhanced mode</w:t>
            </w:r>
          </w:p>
        </w:tc>
      </w:tr>
      <w:tr w:rsidR="00AD6CE4" w:rsidRPr="006D6BB6" w14:paraId="0B1AFF9F" w14:textId="77777777" w:rsidTr="00EB255E">
        <w:trPr>
          <w:jc w:val="center"/>
        </w:trPr>
        <w:tc>
          <w:tcPr>
            <w:tcW w:w="1473" w:type="dxa"/>
          </w:tcPr>
          <w:p w14:paraId="634B6421" w14:textId="77777777" w:rsidR="00AD6CE4" w:rsidRPr="006D6BB6" w:rsidRDefault="00AD6CE4" w:rsidP="00AD6CE4">
            <w:pPr>
              <w:pStyle w:val="ACK-ChoreographyBody"/>
            </w:pPr>
            <w:r w:rsidRPr="006D6BB6">
              <w:t>MSH.15</w:t>
            </w:r>
          </w:p>
        </w:tc>
        <w:tc>
          <w:tcPr>
            <w:tcW w:w="2250" w:type="dxa"/>
          </w:tcPr>
          <w:p w14:paraId="5E4D2094" w14:textId="77777777" w:rsidR="00AD6CE4" w:rsidRPr="006D6BB6" w:rsidRDefault="00AD6CE4" w:rsidP="00AD6CE4">
            <w:pPr>
              <w:pStyle w:val="ACK-ChoreographyBody"/>
            </w:pPr>
            <w:r w:rsidRPr="006D6BB6">
              <w:t>Blank</w:t>
            </w:r>
          </w:p>
        </w:tc>
        <w:tc>
          <w:tcPr>
            <w:tcW w:w="456" w:type="dxa"/>
          </w:tcPr>
          <w:p w14:paraId="4FE7AF66" w14:textId="77777777" w:rsidR="00AD6CE4" w:rsidRPr="006D6BB6" w:rsidRDefault="00AD6CE4" w:rsidP="00AD6CE4">
            <w:pPr>
              <w:pStyle w:val="ACK-ChoreographyBody"/>
            </w:pPr>
            <w:r w:rsidRPr="006D6BB6">
              <w:t>NE</w:t>
            </w:r>
          </w:p>
        </w:tc>
        <w:tc>
          <w:tcPr>
            <w:tcW w:w="1578" w:type="dxa"/>
          </w:tcPr>
          <w:p w14:paraId="0640A989" w14:textId="77777777" w:rsidR="00AD6CE4" w:rsidRPr="006D6BB6" w:rsidRDefault="00AD6CE4" w:rsidP="00AD6CE4">
            <w:pPr>
              <w:pStyle w:val="ACK-ChoreographyBody"/>
            </w:pPr>
            <w:r w:rsidRPr="006D6BB6">
              <w:t>AL, SU, ER</w:t>
            </w:r>
          </w:p>
        </w:tc>
        <w:tc>
          <w:tcPr>
            <w:tcW w:w="1609" w:type="dxa"/>
          </w:tcPr>
          <w:p w14:paraId="79B49933" w14:textId="77777777" w:rsidR="00AD6CE4" w:rsidRPr="006D6BB6" w:rsidRDefault="00AD6CE4" w:rsidP="00AD6CE4">
            <w:pPr>
              <w:pStyle w:val="ACK-ChoreographyBody"/>
            </w:pPr>
            <w:r w:rsidRPr="006D6BB6">
              <w:t>NE</w:t>
            </w:r>
          </w:p>
        </w:tc>
        <w:tc>
          <w:tcPr>
            <w:tcW w:w="1560" w:type="dxa"/>
          </w:tcPr>
          <w:p w14:paraId="20662EB8" w14:textId="77777777" w:rsidR="00AD6CE4" w:rsidRPr="006D6BB6" w:rsidRDefault="00AD6CE4" w:rsidP="00AD6CE4">
            <w:pPr>
              <w:pStyle w:val="ACK-ChoreographyBody"/>
            </w:pPr>
            <w:r w:rsidRPr="006D6BB6">
              <w:t>AL, SU, ER</w:t>
            </w:r>
          </w:p>
        </w:tc>
      </w:tr>
      <w:tr w:rsidR="00AD6CE4" w:rsidRPr="006D6BB6" w14:paraId="48B5E6C0" w14:textId="77777777" w:rsidTr="00EB255E">
        <w:trPr>
          <w:jc w:val="center"/>
        </w:trPr>
        <w:tc>
          <w:tcPr>
            <w:tcW w:w="1473" w:type="dxa"/>
          </w:tcPr>
          <w:p w14:paraId="25CD21C6" w14:textId="77777777" w:rsidR="00AD6CE4" w:rsidRPr="006D6BB6" w:rsidRDefault="00AD6CE4" w:rsidP="00AD6CE4">
            <w:pPr>
              <w:pStyle w:val="ACK-ChoreographyBody"/>
            </w:pPr>
            <w:r w:rsidRPr="006D6BB6">
              <w:t>MSH.16</w:t>
            </w:r>
          </w:p>
        </w:tc>
        <w:tc>
          <w:tcPr>
            <w:tcW w:w="2250" w:type="dxa"/>
          </w:tcPr>
          <w:p w14:paraId="49956672" w14:textId="77777777" w:rsidR="00AD6CE4" w:rsidRPr="006D6BB6" w:rsidRDefault="00AD6CE4" w:rsidP="00AD6CE4">
            <w:pPr>
              <w:pStyle w:val="ACK-ChoreographyBody"/>
            </w:pPr>
            <w:r w:rsidRPr="006D6BB6">
              <w:t>Blank</w:t>
            </w:r>
          </w:p>
        </w:tc>
        <w:tc>
          <w:tcPr>
            <w:tcW w:w="456" w:type="dxa"/>
          </w:tcPr>
          <w:p w14:paraId="03880221" w14:textId="77777777" w:rsidR="00AD6CE4" w:rsidRPr="006D6BB6" w:rsidRDefault="00AD6CE4" w:rsidP="00AD6CE4">
            <w:pPr>
              <w:pStyle w:val="ACK-ChoreographyBody"/>
            </w:pPr>
            <w:r w:rsidRPr="006D6BB6">
              <w:t>NE</w:t>
            </w:r>
          </w:p>
        </w:tc>
        <w:tc>
          <w:tcPr>
            <w:tcW w:w="1578" w:type="dxa"/>
          </w:tcPr>
          <w:p w14:paraId="13C64FE2" w14:textId="77777777" w:rsidR="00AD6CE4" w:rsidRPr="006D6BB6" w:rsidRDefault="00AD6CE4" w:rsidP="00AD6CE4">
            <w:pPr>
              <w:pStyle w:val="ACK-ChoreographyBody"/>
            </w:pPr>
            <w:r w:rsidRPr="006D6BB6">
              <w:t>NE</w:t>
            </w:r>
          </w:p>
        </w:tc>
        <w:tc>
          <w:tcPr>
            <w:tcW w:w="1609" w:type="dxa"/>
          </w:tcPr>
          <w:p w14:paraId="39F344CE" w14:textId="77777777" w:rsidR="00AD6CE4" w:rsidRPr="006D6BB6" w:rsidRDefault="00AD6CE4" w:rsidP="00AD6CE4">
            <w:pPr>
              <w:pStyle w:val="ACK-ChoreographyBody"/>
            </w:pPr>
            <w:r w:rsidRPr="006D6BB6">
              <w:t>AL, SU, ER</w:t>
            </w:r>
          </w:p>
        </w:tc>
        <w:tc>
          <w:tcPr>
            <w:tcW w:w="1560" w:type="dxa"/>
          </w:tcPr>
          <w:p w14:paraId="44A3530D" w14:textId="77777777" w:rsidR="00AD6CE4" w:rsidRPr="006D6BB6" w:rsidRDefault="00AD6CE4" w:rsidP="00AD6CE4">
            <w:pPr>
              <w:pStyle w:val="ACK-ChoreographyBody"/>
            </w:pPr>
            <w:r w:rsidRPr="006D6BB6">
              <w:t>AL, SU, ER</w:t>
            </w:r>
          </w:p>
        </w:tc>
      </w:tr>
      <w:tr w:rsidR="00AD6CE4" w:rsidRPr="006D6BB6" w14:paraId="2B90F63D" w14:textId="77777777" w:rsidTr="00EB255E">
        <w:trPr>
          <w:jc w:val="center"/>
        </w:trPr>
        <w:tc>
          <w:tcPr>
            <w:tcW w:w="1473" w:type="dxa"/>
          </w:tcPr>
          <w:p w14:paraId="0562231A" w14:textId="77777777" w:rsidR="00AD6CE4" w:rsidRPr="006D6BB6" w:rsidRDefault="00AD6CE4" w:rsidP="00AD6CE4">
            <w:pPr>
              <w:pStyle w:val="ACK-ChoreographyBody"/>
            </w:pPr>
            <w:r w:rsidRPr="006D6BB6">
              <w:t>Immediate Ack</w:t>
            </w:r>
          </w:p>
        </w:tc>
        <w:tc>
          <w:tcPr>
            <w:tcW w:w="2250" w:type="dxa"/>
          </w:tcPr>
          <w:p w14:paraId="20E95DA3" w14:textId="77777777" w:rsidR="00AD6CE4" w:rsidRPr="006D6BB6" w:rsidRDefault="00AD6CE4" w:rsidP="00AD6CE4">
            <w:pPr>
              <w:pStyle w:val="ACK-ChoreographyBody"/>
            </w:pPr>
            <w:r w:rsidRPr="006D6BB6">
              <w:t>-</w:t>
            </w:r>
          </w:p>
        </w:tc>
        <w:tc>
          <w:tcPr>
            <w:tcW w:w="456" w:type="dxa"/>
          </w:tcPr>
          <w:p w14:paraId="33B9EABE" w14:textId="77777777" w:rsidR="00AD6CE4" w:rsidRPr="006D6BB6" w:rsidRDefault="00AD6CE4" w:rsidP="00AD6CE4">
            <w:pPr>
              <w:pStyle w:val="ACK-ChoreographyBody"/>
            </w:pPr>
            <w:r w:rsidRPr="006D6BB6">
              <w:t>-</w:t>
            </w:r>
          </w:p>
        </w:tc>
        <w:tc>
          <w:tcPr>
            <w:tcW w:w="1578" w:type="dxa"/>
          </w:tcPr>
          <w:p w14:paraId="7E6F3B29" w14:textId="702CC3CF"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609" w:type="dxa"/>
          </w:tcPr>
          <w:p w14:paraId="0C3D8052" w14:textId="77777777" w:rsidR="00AD6CE4" w:rsidRPr="006D6BB6" w:rsidRDefault="00AD6CE4" w:rsidP="00AD6CE4">
            <w:pPr>
              <w:pStyle w:val="ACK-ChoreographyBody"/>
            </w:pPr>
            <w:r w:rsidRPr="006D6BB6">
              <w:t>-</w:t>
            </w:r>
          </w:p>
        </w:tc>
        <w:tc>
          <w:tcPr>
            <w:tcW w:w="1560" w:type="dxa"/>
          </w:tcPr>
          <w:p w14:paraId="2E7076F9" w14:textId="1E4C2DCA" w:rsidR="00AD6CE4" w:rsidRPr="006D6BB6" w:rsidRDefault="00AD6CE4" w:rsidP="00AD6CE4">
            <w:pPr>
              <w:pStyle w:val="ACK-ChoreographyBody"/>
            </w:pPr>
            <w:r w:rsidRPr="006D6BB6">
              <w:rPr>
                <w:szCs w:val="16"/>
              </w:rPr>
              <w:t>ACK^</w:t>
            </w:r>
            <w:r>
              <w:rPr>
                <w:szCs w:val="16"/>
              </w:rPr>
              <w:t>A50</w:t>
            </w:r>
            <w:r w:rsidRPr="006D6BB6">
              <w:rPr>
                <w:szCs w:val="16"/>
              </w:rPr>
              <w:t>^ACK</w:t>
            </w:r>
          </w:p>
        </w:tc>
      </w:tr>
      <w:tr w:rsidR="00AD6CE4" w:rsidRPr="006D6BB6" w14:paraId="59EFD573" w14:textId="77777777" w:rsidTr="00EB255E">
        <w:trPr>
          <w:jc w:val="center"/>
        </w:trPr>
        <w:tc>
          <w:tcPr>
            <w:tcW w:w="1473" w:type="dxa"/>
          </w:tcPr>
          <w:p w14:paraId="73435C72" w14:textId="77777777" w:rsidR="00AD6CE4" w:rsidRPr="006D6BB6" w:rsidRDefault="00AD6CE4" w:rsidP="00AD6CE4">
            <w:pPr>
              <w:pStyle w:val="ACK-ChoreographyBody"/>
            </w:pPr>
            <w:r w:rsidRPr="006D6BB6">
              <w:t>Application Ack</w:t>
            </w:r>
          </w:p>
        </w:tc>
        <w:tc>
          <w:tcPr>
            <w:tcW w:w="2250" w:type="dxa"/>
          </w:tcPr>
          <w:p w14:paraId="7A3E7CE5" w14:textId="4446EE32" w:rsidR="00AD6CE4" w:rsidRPr="006D6BB6" w:rsidRDefault="00AD6CE4" w:rsidP="00AD6CE4">
            <w:pPr>
              <w:pStyle w:val="ACK-ChoreographyBody"/>
            </w:pPr>
            <w:r>
              <w:rPr>
                <w:szCs w:val="16"/>
              </w:rPr>
              <w:t>ADT</w:t>
            </w:r>
            <w:r w:rsidRPr="006D6BB6">
              <w:rPr>
                <w:szCs w:val="16"/>
              </w:rPr>
              <w:t>^</w:t>
            </w:r>
            <w:r>
              <w:rPr>
                <w:szCs w:val="16"/>
              </w:rPr>
              <w:t>A50</w:t>
            </w:r>
            <w:r w:rsidRPr="006D6BB6">
              <w:rPr>
                <w:szCs w:val="16"/>
              </w:rPr>
              <w:t>^</w:t>
            </w:r>
            <w:r>
              <w:rPr>
                <w:szCs w:val="16"/>
              </w:rPr>
              <w:t>ADT</w:t>
            </w:r>
            <w:r w:rsidRPr="006D6BB6">
              <w:rPr>
                <w:szCs w:val="16"/>
              </w:rPr>
              <w:t>_</w:t>
            </w:r>
            <w:r>
              <w:rPr>
                <w:szCs w:val="16"/>
              </w:rPr>
              <w:t>A50</w:t>
            </w:r>
          </w:p>
        </w:tc>
        <w:tc>
          <w:tcPr>
            <w:tcW w:w="456" w:type="dxa"/>
          </w:tcPr>
          <w:p w14:paraId="4A4A4438" w14:textId="77777777" w:rsidR="00AD6CE4" w:rsidRPr="006D6BB6" w:rsidRDefault="00AD6CE4" w:rsidP="00AD6CE4">
            <w:pPr>
              <w:pStyle w:val="ACK-ChoreographyBody"/>
            </w:pPr>
            <w:r w:rsidRPr="006D6BB6">
              <w:t>-</w:t>
            </w:r>
          </w:p>
        </w:tc>
        <w:tc>
          <w:tcPr>
            <w:tcW w:w="1578" w:type="dxa"/>
          </w:tcPr>
          <w:p w14:paraId="1E27E8E5" w14:textId="77777777" w:rsidR="00AD6CE4" w:rsidRPr="006D6BB6" w:rsidRDefault="00AD6CE4" w:rsidP="00AD6CE4">
            <w:pPr>
              <w:pStyle w:val="ACK-ChoreographyBody"/>
            </w:pPr>
            <w:r w:rsidRPr="006D6BB6">
              <w:t>-</w:t>
            </w:r>
          </w:p>
        </w:tc>
        <w:tc>
          <w:tcPr>
            <w:tcW w:w="1609" w:type="dxa"/>
          </w:tcPr>
          <w:p w14:paraId="7C1E56C7" w14:textId="0060DFA1"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560" w:type="dxa"/>
          </w:tcPr>
          <w:p w14:paraId="32F41C56" w14:textId="1F6FC7AE" w:rsidR="00AD6CE4" w:rsidRPr="006D6BB6" w:rsidRDefault="00AD6CE4" w:rsidP="00AD6CE4">
            <w:pPr>
              <w:pStyle w:val="ACK-ChoreographyBody"/>
            </w:pPr>
            <w:r w:rsidRPr="006D6BB6">
              <w:rPr>
                <w:szCs w:val="16"/>
              </w:rPr>
              <w:t>ACK^</w:t>
            </w:r>
            <w:r>
              <w:rPr>
                <w:szCs w:val="16"/>
              </w:rPr>
              <w:t>A50</w:t>
            </w:r>
            <w:r w:rsidRPr="006D6BB6">
              <w:rPr>
                <w:szCs w:val="16"/>
              </w:rPr>
              <w:t>^ACK</w:t>
            </w:r>
          </w:p>
        </w:tc>
      </w:tr>
    </w:tbl>
    <w:p w14:paraId="09769B2C" w14:textId="77777777" w:rsidR="00715956" w:rsidRPr="00F21240" w:rsidRDefault="00715956">
      <w:pPr>
        <w:rPr>
          <w:noProof/>
        </w:rPr>
      </w:pPr>
    </w:p>
    <w:p w14:paraId="262BADA5" w14:textId="77777777" w:rsidR="00715956" w:rsidRPr="00F21240" w:rsidRDefault="00715956">
      <w:pPr>
        <w:pStyle w:val="MsgTableCaption"/>
        <w:rPr>
          <w:noProof/>
        </w:rPr>
      </w:pPr>
      <w:r w:rsidRPr="00F21240">
        <w:rPr>
          <w:noProof/>
        </w:rPr>
        <w:t>ACK^A50^ACK: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F21240" w:rsidRDefault="00715956">
            <w:pPr>
              <w:pStyle w:val="MsgTableHeader"/>
              <w:jc w:val="center"/>
              <w:rPr>
                <w:noProof/>
              </w:rPr>
            </w:pPr>
            <w:r w:rsidRPr="00F21240">
              <w:rPr>
                <w:noProof/>
              </w:rPr>
              <w:t>Chapter</w:t>
            </w:r>
          </w:p>
        </w:tc>
      </w:tr>
      <w:tr w:rsidR="00715956" w:rsidRPr="00715956"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F21240" w:rsidRDefault="00715956">
            <w:pPr>
              <w:pStyle w:val="MsgTableBody"/>
              <w:jc w:val="center"/>
              <w:rPr>
                <w:noProof/>
              </w:rPr>
            </w:pPr>
            <w:r w:rsidRPr="00F21240">
              <w:rPr>
                <w:noProof/>
              </w:rPr>
              <w:t>2</w:t>
            </w:r>
          </w:p>
        </w:tc>
      </w:tr>
      <w:tr w:rsidR="00715956" w:rsidRPr="00715956"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F21240" w:rsidRDefault="00715956">
            <w:pPr>
              <w:pStyle w:val="MsgTableBody"/>
              <w:jc w:val="center"/>
              <w:rPr>
                <w:noProof/>
              </w:rPr>
            </w:pPr>
            <w:r w:rsidRPr="00F21240">
              <w:rPr>
                <w:noProof/>
              </w:rPr>
              <w:t>2</w:t>
            </w:r>
          </w:p>
        </w:tc>
      </w:tr>
      <w:tr w:rsidR="00715956" w:rsidRPr="00715956"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F21240" w:rsidRDefault="00715956">
            <w:pPr>
              <w:pStyle w:val="MsgTableBody"/>
              <w:jc w:val="center"/>
              <w:rPr>
                <w:noProof/>
              </w:rPr>
            </w:pPr>
            <w:r w:rsidRPr="00F21240">
              <w:rPr>
                <w:noProof/>
              </w:rPr>
              <w:t>2</w:t>
            </w:r>
          </w:p>
        </w:tc>
      </w:tr>
      <w:tr w:rsidR="00715956" w:rsidRPr="00715956"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F21240" w:rsidRDefault="00715956">
            <w:pPr>
              <w:pStyle w:val="MsgTableBody"/>
              <w:jc w:val="center"/>
              <w:rPr>
                <w:noProof/>
              </w:rPr>
            </w:pPr>
            <w:r w:rsidRPr="00F21240">
              <w:rPr>
                <w:noProof/>
              </w:rPr>
              <w:t>2</w:t>
            </w:r>
          </w:p>
        </w:tc>
      </w:tr>
      <w:tr w:rsidR="00715956" w:rsidRPr="00715956"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F21240" w:rsidRDefault="00715956">
            <w:pPr>
              <w:pStyle w:val="MsgTableBody"/>
              <w:jc w:val="center"/>
              <w:rPr>
                <w:noProof/>
              </w:rPr>
            </w:pPr>
            <w:r w:rsidRPr="00F21240">
              <w:rPr>
                <w:noProof/>
              </w:rPr>
              <w:t>2</w:t>
            </w:r>
          </w:p>
        </w:tc>
      </w:tr>
    </w:tbl>
    <w:p w14:paraId="5FF2BF81" w14:textId="04941590" w:rsidR="009E7AC3" w:rsidRDefault="009E7AC3" w:rsidP="00EB255E">
      <w:bookmarkStart w:id="3745" w:name="_Toc1815989"/>
      <w:bookmarkStart w:id="3746" w:name="_Toc21372533"/>
      <w:bookmarkStart w:id="3747" w:name="_Toc175992007"/>
      <w:bookmarkStart w:id="3748"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6BB6" w14:paraId="0BBD721E" w14:textId="77777777" w:rsidTr="00EB255E">
        <w:trPr>
          <w:jc w:val="center"/>
        </w:trPr>
        <w:tc>
          <w:tcPr>
            <w:tcW w:w="6516" w:type="dxa"/>
            <w:gridSpan w:val="4"/>
          </w:tcPr>
          <w:p w14:paraId="15CA44C8" w14:textId="40C4E788" w:rsidR="00EB255E" w:rsidRPr="006D6BB6" w:rsidRDefault="00EB255E" w:rsidP="00EB255E">
            <w:pPr>
              <w:pStyle w:val="ACK-ChoreographyHeader"/>
            </w:pPr>
            <w:r w:rsidRPr="00C20CAF">
              <w:t>Acknowledgment Choreography</w:t>
            </w:r>
          </w:p>
        </w:tc>
      </w:tr>
      <w:tr w:rsidR="00EB255E" w:rsidRPr="006D6BB6" w14:paraId="78B30A91" w14:textId="77777777" w:rsidTr="00EB255E">
        <w:trPr>
          <w:jc w:val="center"/>
        </w:trPr>
        <w:tc>
          <w:tcPr>
            <w:tcW w:w="6516" w:type="dxa"/>
            <w:gridSpan w:val="4"/>
          </w:tcPr>
          <w:p w14:paraId="75B34034" w14:textId="25CC08BA" w:rsidR="00EB255E" w:rsidRPr="00C20CAF" w:rsidRDefault="004D7EA0" w:rsidP="00EB255E">
            <w:pPr>
              <w:pStyle w:val="ACK-ChoreographyHeader"/>
            </w:pPr>
            <w:r w:rsidRPr="00F21240">
              <w:rPr>
                <w:noProof/>
              </w:rPr>
              <w:t>ACK^A50^ACK</w:t>
            </w:r>
          </w:p>
        </w:tc>
      </w:tr>
      <w:tr w:rsidR="009E7AC3" w:rsidRPr="006D6BB6" w14:paraId="01357DAB" w14:textId="77777777" w:rsidTr="00EB255E">
        <w:trPr>
          <w:jc w:val="center"/>
        </w:trPr>
        <w:tc>
          <w:tcPr>
            <w:tcW w:w="1579" w:type="dxa"/>
          </w:tcPr>
          <w:p w14:paraId="7EA9ACF9" w14:textId="77777777" w:rsidR="009E7AC3" w:rsidRPr="006D6BB6" w:rsidRDefault="009E7AC3" w:rsidP="0025077B">
            <w:pPr>
              <w:pStyle w:val="ACK-ChoreographyBody"/>
            </w:pPr>
            <w:r w:rsidRPr="006D6BB6">
              <w:t>Field name</w:t>
            </w:r>
          </w:p>
        </w:tc>
        <w:tc>
          <w:tcPr>
            <w:tcW w:w="2385" w:type="dxa"/>
          </w:tcPr>
          <w:p w14:paraId="4E5DC8FD" w14:textId="77777777" w:rsidR="009E7AC3" w:rsidRPr="006D6BB6" w:rsidRDefault="009E7AC3" w:rsidP="0025077B">
            <w:pPr>
              <w:pStyle w:val="ACK-ChoreographyBody"/>
            </w:pPr>
            <w:r w:rsidRPr="006D6BB6">
              <w:t>Field Value: Original mode</w:t>
            </w:r>
          </w:p>
        </w:tc>
        <w:tc>
          <w:tcPr>
            <w:tcW w:w="2552" w:type="dxa"/>
            <w:gridSpan w:val="2"/>
          </w:tcPr>
          <w:p w14:paraId="7EF4678D" w14:textId="77777777" w:rsidR="009E7AC3" w:rsidRPr="006D6BB6" w:rsidRDefault="009E7AC3" w:rsidP="0025077B">
            <w:pPr>
              <w:pStyle w:val="ACK-ChoreographyBody"/>
            </w:pPr>
            <w:r w:rsidRPr="006D6BB6">
              <w:t>Field value: Enhanced mode</w:t>
            </w:r>
          </w:p>
        </w:tc>
      </w:tr>
      <w:tr w:rsidR="00A57961" w:rsidRPr="006D6BB6" w14:paraId="550552A1" w14:textId="77777777" w:rsidTr="00EB255E">
        <w:trPr>
          <w:jc w:val="center"/>
        </w:trPr>
        <w:tc>
          <w:tcPr>
            <w:tcW w:w="1579" w:type="dxa"/>
          </w:tcPr>
          <w:p w14:paraId="7C22BCE5" w14:textId="77777777" w:rsidR="00A57961" w:rsidRPr="006D6BB6" w:rsidRDefault="00A57961" w:rsidP="0025077B">
            <w:pPr>
              <w:pStyle w:val="ACK-ChoreographyBody"/>
            </w:pPr>
            <w:r w:rsidRPr="006D6BB6">
              <w:t>MSH.15</w:t>
            </w:r>
          </w:p>
        </w:tc>
        <w:tc>
          <w:tcPr>
            <w:tcW w:w="2385" w:type="dxa"/>
          </w:tcPr>
          <w:p w14:paraId="5BB58ABD" w14:textId="77777777" w:rsidR="00A57961" w:rsidRPr="006D6BB6" w:rsidRDefault="00A57961" w:rsidP="0025077B">
            <w:pPr>
              <w:pStyle w:val="ACK-ChoreographyBody"/>
            </w:pPr>
            <w:r w:rsidRPr="006D6BB6">
              <w:t>Blank</w:t>
            </w:r>
          </w:p>
        </w:tc>
        <w:tc>
          <w:tcPr>
            <w:tcW w:w="456" w:type="dxa"/>
          </w:tcPr>
          <w:p w14:paraId="5E98491A" w14:textId="77777777" w:rsidR="00A57961" w:rsidRPr="006D6BB6" w:rsidRDefault="00A57961" w:rsidP="0025077B">
            <w:pPr>
              <w:pStyle w:val="ACK-ChoreographyBody"/>
            </w:pPr>
            <w:r w:rsidRPr="006D6BB6">
              <w:t>NE</w:t>
            </w:r>
          </w:p>
        </w:tc>
        <w:tc>
          <w:tcPr>
            <w:tcW w:w="2096" w:type="dxa"/>
          </w:tcPr>
          <w:p w14:paraId="13395F7D" w14:textId="77777777" w:rsidR="00A57961" w:rsidRPr="006D6BB6" w:rsidRDefault="00A57961" w:rsidP="0025077B">
            <w:pPr>
              <w:pStyle w:val="ACK-ChoreographyBody"/>
            </w:pPr>
            <w:r w:rsidRPr="006D6BB6">
              <w:t>AL, SU, ER</w:t>
            </w:r>
          </w:p>
        </w:tc>
      </w:tr>
      <w:tr w:rsidR="00A57961" w:rsidRPr="006D6BB6" w14:paraId="662D8D4F" w14:textId="77777777" w:rsidTr="00EB255E">
        <w:trPr>
          <w:trHeight w:val="364"/>
          <w:jc w:val="center"/>
        </w:trPr>
        <w:tc>
          <w:tcPr>
            <w:tcW w:w="1579" w:type="dxa"/>
          </w:tcPr>
          <w:p w14:paraId="483FD051" w14:textId="77777777" w:rsidR="00A57961" w:rsidRPr="006D6BB6" w:rsidRDefault="00A57961" w:rsidP="0025077B">
            <w:pPr>
              <w:pStyle w:val="ACK-ChoreographyBody"/>
            </w:pPr>
            <w:r w:rsidRPr="006D6BB6">
              <w:t>MSH.16</w:t>
            </w:r>
          </w:p>
        </w:tc>
        <w:tc>
          <w:tcPr>
            <w:tcW w:w="2385" w:type="dxa"/>
          </w:tcPr>
          <w:p w14:paraId="5327877F" w14:textId="77777777" w:rsidR="00A57961" w:rsidRPr="006D6BB6" w:rsidRDefault="00A57961" w:rsidP="0025077B">
            <w:pPr>
              <w:pStyle w:val="ACK-ChoreographyBody"/>
            </w:pPr>
            <w:r w:rsidRPr="006D6BB6">
              <w:t>Blank</w:t>
            </w:r>
          </w:p>
        </w:tc>
        <w:tc>
          <w:tcPr>
            <w:tcW w:w="456" w:type="dxa"/>
          </w:tcPr>
          <w:p w14:paraId="2E85E556" w14:textId="77777777" w:rsidR="00A57961" w:rsidRPr="006D6BB6" w:rsidRDefault="00A57961" w:rsidP="0025077B">
            <w:pPr>
              <w:pStyle w:val="ACK-ChoreographyBody"/>
            </w:pPr>
            <w:r w:rsidRPr="006D6BB6">
              <w:t>NE</w:t>
            </w:r>
          </w:p>
        </w:tc>
        <w:tc>
          <w:tcPr>
            <w:tcW w:w="2096" w:type="dxa"/>
          </w:tcPr>
          <w:p w14:paraId="61BBD1AF" w14:textId="77777777" w:rsidR="00A57961" w:rsidRPr="006D6BB6" w:rsidRDefault="00A57961" w:rsidP="0025077B">
            <w:pPr>
              <w:pStyle w:val="ACK-ChoreographyBody"/>
            </w:pPr>
            <w:r w:rsidRPr="006D6BB6">
              <w:t>NE</w:t>
            </w:r>
          </w:p>
        </w:tc>
      </w:tr>
      <w:tr w:rsidR="00A57961" w:rsidRPr="006D6BB6" w14:paraId="48E94C56" w14:textId="77777777" w:rsidTr="00EB255E">
        <w:trPr>
          <w:jc w:val="center"/>
        </w:trPr>
        <w:tc>
          <w:tcPr>
            <w:tcW w:w="1579" w:type="dxa"/>
          </w:tcPr>
          <w:p w14:paraId="7C9307BB" w14:textId="77777777" w:rsidR="00A57961" w:rsidRPr="006D6BB6" w:rsidRDefault="00A57961" w:rsidP="0025077B">
            <w:pPr>
              <w:pStyle w:val="ACK-ChoreographyBody"/>
            </w:pPr>
            <w:r w:rsidRPr="006D6BB6">
              <w:t>Immediate Ack</w:t>
            </w:r>
          </w:p>
        </w:tc>
        <w:tc>
          <w:tcPr>
            <w:tcW w:w="2385" w:type="dxa"/>
          </w:tcPr>
          <w:p w14:paraId="2F9C90B0" w14:textId="77777777" w:rsidR="00A57961" w:rsidRPr="006D6BB6" w:rsidRDefault="00A57961" w:rsidP="0025077B">
            <w:pPr>
              <w:pStyle w:val="ACK-ChoreographyBody"/>
            </w:pPr>
            <w:r w:rsidRPr="006D6BB6">
              <w:t>-</w:t>
            </w:r>
          </w:p>
        </w:tc>
        <w:tc>
          <w:tcPr>
            <w:tcW w:w="456" w:type="dxa"/>
          </w:tcPr>
          <w:p w14:paraId="24677E3D" w14:textId="77777777" w:rsidR="00A57961" w:rsidRPr="006D6BB6" w:rsidRDefault="00A57961" w:rsidP="0025077B">
            <w:pPr>
              <w:pStyle w:val="ACK-ChoreographyBody"/>
            </w:pPr>
            <w:r w:rsidRPr="006D6BB6">
              <w:t>-</w:t>
            </w:r>
          </w:p>
        </w:tc>
        <w:tc>
          <w:tcPr>
            <w:tcW w:w="2096" w:type="dxa"/>
          </w:tcPr>
          <w:p w14:paraId="3162BCE2" w14:textId="3A63C0AD" w:rsidR="00A57961" w:rsidRPr="006D6BB6" w:rsidRDefault="00A57961" w:rsidP="0025077B">
            <w:pPr>
              <w:pStyle w:val="ACK-ChoreographyBody"/>
            </w:pPr>
            <w:r w:rsidRPr="006D6BB6">
              <w:rPr>
                <w:szCs w:val="16"/>
              </w:rPr>
              <w:t>ACK^</w:t>
            </w:r>
            <w:r>
              <w:rPr>
                <w:szCs w:val="16"/>
              </w:rPr>
              <w:t>A50</w:t>
            </w:r>
            <w:r w:rsidRPr="006D6BB6">
              <w:rPr>
                <w:szCs w:val="16"/>
              </w:rPr>
              <w:t>^ACK</w:t>
            </w:r>
          </w:p>
        </w:tc>
      </w:tr>
      <w:tr w:rsidR="00A57961" w:rsidRPr="006D6BB6" w14:paraId="38BC47BC" w14:textId="77777777" w:rsidTr="00EB255E">
        <w:trPr>
          <w:jc w:val="center"/>
        </w:trPr>
        <w:tc>
          <w:tcPr>
            <w:tcW w:w="1579" w:type="dxa"/>
          </w:tcPr>
          <w:p w14:paraId="392266A5" w14:textId="77777777" w:rsidR="00A57961" w:rsidRPr="006D6BB6" w:rsidRDefault="00A57961" w:rsidP="0025077B">
            <w:pPr>
              <w:pStyle w:val="ACK-ChoreographyBody"/>
            </w:pPr>
            <w:r w:rsidRPr="006D6BB6">
              <w:t>Application Ack</w:t>
            </w:r>
          </w:p>
        </w:tc>
        <w:tc>
          <w:tcPr>
            <w:tcW w:w="2385" w:type="dxa"/>
          </w:tcPr>
          <w:p w14:paraId="77C894E4" w14:textId="7EA30C2C" w:rsidR="00A57961" w:rsidRPr="006D6BB6" w:rsidRDefault="00A57961" w:rsidP="0025077B">
            <w:pPr>
              <w:pStyle w:val="ACK-ChoreographyBody"/>
            </w:pPr>
            <w:r>
              <w:rPr>
                <w:szCs w:val="16"/>
              </w:rPr>
              <w:t>-</w:t>
            </w:r>
          </w:p>
        </w:tc>
        <w:tc>
          <w:tcPr>
            <w:tcW w:w="456" w:type="dxa"/>
          </w:tcPr>
          <w:p w14:paraId="6504DD92" w14:textId="77777777" w:rsidR="00A57961" w:rsidRPr="006D6BB6" w:rsidRDefault="00A57961" w:rsidP="0025077B">
            <w:pPr>
              <w:pStyle w:val="ACK-ChoreographyBody"/>
            </w:pPr>
            <w:r w:rsidRPr="006D6BB6">
              <w:t>-</w:t>
            </w:r>
          </w:p>
        </w:tc>
        <w:tc>
          <w:tcPr>
            <w:tcW w:w="2096" w:type="dxa"/>
          </w:tcPr>
          <w:p w14:paraId="06B515DD" w14:textId="77777777" w:rsidR="00A57961" w:rsidRPr="006D6BB6" w:rsidRDefault="00A57961" w:rsidP="0025077B">
            <w:pPr>
              <w:pStyle w:val="ACK-ChoreographyBody"/>
            </w:pPr>
            <w:r w:rsidRPr="006D6BB6">
              <w:t>-</w:t>
            </w:r>
          </w:p>
        </w:tc>
      </w:tr>
    </w:tbl>
    <w:p w14:paraId="2A18C8D2" w14:textId="77777777" w:rsidR="00715956" w:rsidRPr="00F21240" w:rsidRDefault="00715956">
      <w:pPr>
        <w:pStyle w:val="Heading3"/>
        <w:rPr>
          <w:noProof/>
        </w:rPr>
      </w:pPr>
      <w:bookmarkStart w:id="3749" w:name="_Toc27754836"/>
      <w:bookmarkStart w:id="3750" w:name="_Toc109892131"/>
      <w:r w:rsidRPr="00F21240">
        <w:rPr>
          <w:noProof/>
        </w:rPr>
        <w:t>ADT/ACK - Change Alternate Visit ID (Event A51</w:t>
      </w:r>
      <w:r w:rsidRPr="00F21240">
        <w:rPr>
          <w:noProof/>
        </w:rPr>
        <w:fldChar w:fldCharType="begin"/>
      </w:r>
      <w:r w:rsidRPr="00F21240">
        <w:rPr>
          <w:noProof/>
        </w:rPr>
        <w:instrText>XE "A51"</w:instrText>
      </w:r>
      <w:r w:rsidRPr="00F21240">
        <w:rPr>
          <w:noProof/>
        </w:rPr>
        <w:fldChar w:fldCharType="end"/>
      </w:r>
      <w:r w:rsidRPr="00F21240">
        <w:rPr>
          <w:noProof/>
        </w:rPr>
        <w:t>)</w:t>
      </w:r>
      <w:bookmarkEnd w:id="3745"/>
      <w:bookmarkEnd w:id="3746"/>
      <w:bookmarkEnd w:id="3747"/>
      <w:bookmarkEnd w:id="3748"/>
      <w:bookmarkEnd w:id="3749"/>
      <w:bookmarkEnd w:id="3750"/>
    </w:p>
    <w:p w14:paraId="13DCEBBF" w14:textId="77777777" w:rsidR="00715956" w:rsidRPr="00F21240" w:rsidRDefault="00715956">
      <w:pPr>
        <w:pStyle w:val="NormalIndented"/>
        <w:rPr>
          <w:noProof/>
        </w:rPr>
      </w:pPr>
      <w:r w:rsidRPr="00F21240">
        <w:rPr>
          <w:noProof/>
        </w:rPr>
        <w:t xml:space="preserve">A change has been done at the alternate visit identifier level.  That is, a </w:t>
      </w:r>
      <w:r w:rsidRPr="00F21240">
        <w:rPr>
          <w:rStyle w:val="ReferenceAttribute"/>
          <w:noProof/>
        </w:rPr>
        <w:t>PV1-50 - Alternate Visit ID</w:t>
      </w:r>
      <w:r w:rsidRPr="00F21240">
        <w:rPr>
          <w:noProof/>
        </w:rPr>
        <w:t xml:space="preserve"> has been found to be incorrect and has been changed.</w:t>
      </w:r>
    </w:p>
    <w:p w14:paraId="1D4CAE7E" w14:textId="77777777" w:rsidR="00715956" w:rsidRPr="00F21240" w:rsidRDefault="00715956">
      <w:pPr>
        <w:pStyle w:val="NormalIndented"/>
        <w:rPr>
          <w:noProof/>
        </w:rPr>
      </w:pPr>
      <w:r w:rsidRPr="00F21240">
        <w:rPr>
          <w:noProof/>
        </w:rPr>
        <w:t>An A51 event is used to signal a change of an incorrectly assigned alternate visit ID value.  The "incorrect source alternate visit ID" value is stored in the MRG segment (</w:t>
      </w:r>
      <w:r w:rsidRPr="00F21240">
        <w:rPr>
          <w:rStyle w:val="ReferenceAttribute"/>
          <w:noProof/>
        </w:rPr>
        <w:t>MRG-6 - Prior Alternate Visit ID</w:t>
      </w:r>
      <w:r w:rsidRPr="00F21240">
        <w:rPr>
          <w:noProof/>
        </w:rPr>
        <w:t>) and is to be changed to the "correct target alternate visit ID" value stored in the PV1 segment (</w:t>
      </w:r>
      <w:r w:rsidRPr="00F21240">
        <w:rPr>
          <w:rStyle w:val="ReferenceAttribute"/>
          <w:noProof/>
        </w:rPr>
        <w:t>PV1-50 - Alternate Visit ID</w:t>
      </w:r>
      <w:r w:rsidRPr="00F21240">
        <w:rPr>
          <w:noProof/>
        </w:rPr>
        <w:t>).</w:t>
      </w:r>
    </w:p>
    <w:p w14:paraId="21CEE2C7" w14:textId="77777777" w:rsidR="00715956" w:rsidRPr="00F21240" w:rsidRDefault="00715956">
      <w:pPr>
        <w:pStyle w:val="NormalIndented"/>
        <w:rPr>
          <w:noProof/>
        </w:rPr>
      </w:pPr>
      <w:r w:rsidRPr="00F21240">
        <w:rPr>
          <w:noProof/>
        </w:rPr>
        <w:t>Each superior identifier associated with this alternate visit identifier level, i.e. PID-3/MRG-1 and PID-18/MRG-3 should have the same value in both the PID and MRG segments.</w:t>
      </w:r>
    </w:p>
    <w:p w14:paraId="18DEBF5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345E43CB"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F21240" w:rsidRDefault="00715956">
      <w:pPr>
        <w:pStyle w:val="MsgTableCaption"/>
        <w:rPr>
          <w:noProof/>
        </w:rPr>
      </w:pPr>
      <w:r w:rsidRPr="00F21240">
        <w:rPr>
          <w:noProof/>
        </w:rPr>
        <w:t>ADT^A51^ADT_A50: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F21240" w:rsidRDefault="00715956">
            <w:pPr>
              <w:pStyle w:val="MsgTableHeader"/>
              <w:jc w:val="center"/>
              <w:rPr>
                <w:noProof/>
              </w:rPr>
            </w:pPr>
            <w:r w:rsidRPr="00F21240">
              <w:rPr>
                <w:noProof/>
              </w:rPr>
              <w:t>Chapter</w:t>
            </w:r>
          </w:p>
        </w:tc>
      </w:tr>
      <w:tr w:rsidR="00715956" w:rsidRPr="00715956"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F21240" w:rsidRDefault="00715956">
            <w:pPr>
              <w:pStyle w:val="MsgTableBody"/>
              <w:jc w:val="center"/>
              <w:rPr>
                <w:noProof/>
              </w:rPr>
            </w:pPr>
            <w:r w:rsidRPr="00F21240">
              <w:rPr>
                <w:noProof/>
              </w:rPr>
              <w:t>2</w:t>
            </w:r>
          </w:p>
        </w:tc>
      </w:tr>
      <w:tr w:rsidR="00622FC8" w:rsidRPr="00151483"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594536" w:rsidRDefault="00622FC8" w:rsidP="00622FC8">
            <w:pPr>
              <w:pStyle w:val="MsgTableBody"/>
              <w:jc w:val="center"/>
              <w:rPr>
                <w:noProof/>
              </w:rPr>
            </w:pPr>
            <w:r w:rsidRPr="00594536">
              <w:rPr>
                <w:noProof/>
              </w:rPr>
              <w:t>3</w:t>
            </w:r>
          </w:p>
        </w:tc>
      </w:tr>
      <w:tr w:rsidR="00715956" w:rsidRPr="00715956"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F21240" w:rsidRDefault="00715956">
            <w:pPr>
              <w:pStyle w:val="MsgTableBody"/>
              <w:jc w:val="center"/>
              <w:rPr>
                <w:noProof/>
              </w:rPr>
            </w:pPr>
            <w:r w:rsidRPr="00F21240">
              <w:rPr>
                <w:noProof/>
              </w:rPr>
              <w:t>2</w:t>
            </w:r>
          </w:p>
        </w:tc>
      </w:tr>
      <w:tr w:rsidR="00715956" w:rsidRPr="00715956"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F21240" w:rsidRDefault="00715956">
            <w:pPr>
              <w:pStyle w:val="MsgTableBody"/>
              <w:jc w:val="center"/>
              <w:rPr>
                <w:noProof/>
              </w:rPr>
            </w:pPr>
            <w:r w:rsidRPr="00F21240">
              <w:rPr>
                <w:noProof/>
              </w:rPr>
              <w:t>2</w:t>
            </w:r>
          </w:p>
        </w:tc>
      </w:tr>
      <w:tr w:rsidR="00715956" w:rsidRPr="00715956"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F21240" w:rsidRDefault="00715956">
            <w:pPr>
              <w:pStyle w:val="MsgTableBody"/>
              <w:jc w:val="center"/>
              <w:rPr>
                <w:noProof/>
              </w:rPr>
            </w:pPr>
            <w:r w:rsidRPr="00F21240">
              <w:rPr>
                <w:noProof/>
              </w:rPr>
              <w:t>3</w:t>
            </w:r>
          </w:p>
        </w:tc>
      </w:tr>
      <w:tr w:rsidR="00715956" w:rsidRPr="00715956"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F21240" w:rsidRDefault="00715956">
            <w:pPr>
              <w:pStyle w:val="MsgTableBody"/>
              <w:jc w:val="center"/>
              <w:rPr>
                <w:noProof/>
              </w:rPr>
            </w:pPr>
            <w:r w:rsidRPr="00F21240">
              <w:rPr>
                <w:noProof/>
              </w:rPr>
              <w:t>3</w:t>
            </w:r>
          </w:p>
        </w:tc>
      </w:tr>
      <w:tr w:rsidR="00715956" w:rsidRPr="00715956"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F21240" w:rsidRDefault="00715956">
            <w:pPr>
              <w:pStyle w:val="MsgTableBody"/>
              <w:jc w:val="center"/>
              <w:rPr>
                <w:noProof/>
              </w:rPr>
            </w:pPr>
            <w:r w:rsidRPr="00F21240">
              <w:rPr>
                <w:noProof/>
              </w:rPr>
              <w:t>3</w:t>
            </w:r>
          </w:p>
        </w:tc>
      </w:tr>
      <w:tr w:rsidR="00315DE3" w:rsidRPr="00715956" w14:paraId="5CD836C1" w14:textId="77777777" w:rsidTr="00D50068">
        <w:trPr>
          <w:jc w:val="center"/>
          <w:ins w:id="3751" w:author="Merrick, Riki | APHL" w:date="2022-07-17T17:27:00Z"/>
        </w:trPr>
        <w:tc>
          <w:tcPr>
            <w:tcW w:w="2882" w:type="dxa"/>
            <w:tcBorders>
              <w:top w:val="dotted" w:sz="4" w:space="0" w:color="auto"/>
              <w:left w:val="nil"/>
              <w:bottom w:val="dotted" w:sz="4" w:space="0" w:color="auto"/>
              <w:right w:val="nil"/>
            </w:tcBorders>
            <w:shd w:val="clear" w:color="auto" w:fill="FFFFFF"/>
          </w:tcPr>
          <w:p w14:paraId="151BBD91" w14:textId="588CFBDF" w:rsidR="00315DE3" w:rsidRDefault="00315DE3" w:rsidP="00315DE3">
            <w:pPr>
              <w:pStyle w:val="MsgTableBody"/>
              <w:rPr>
                <w:ins w:id="3752" w:author="Merrick, Riki | APHL" w:date="2022-07-17T17:27:00Z"/>
              </w:rPr>
            </w:pPr>
            <w:ins w:id="3753"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644416ED" w14:textId="33A7866F" w:rsidR="00315DE3" w:rsidRPr="00F21240" w:rsidRDefault="00315DE3" w:rsidP="00315DE3">
            <w:pPr>
              <w:pStyle w:val="MsgTableBody"/>
              <w:rPr>
                <w:ins w:id="3754" w:author="Merrick, Riki | APHL" w:date="2022-07-17T17:27:00Z"/>
                <w:noProof/>
              </w:rPr>
            </w:pPr>
            <w:ins w:id="3755"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330653B" w14:textId="77777777" w:rsidR="00315DE3" w:rsidRPr="00F21240" w:rsidRDefault="00315DE3" w:rsidP="00315DE3">
            <w:pPr>
              <w:pStyle w:val="MsgTableBody"/>
              <w:jc w:val="center"/>
              <w:rPr>
                <w:ins w:id="3756"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12A847D3" w14:textId="3CDD23CB" w:rsidR="00315DE3" w:rsidRPr="00F21240" w:rsidRDefault="00315DE3" w:rsidP="00315DE3">
            <w:pPr>
              <w:pStyle w:val="MsgTableBody"/>
              <w:jc w:val="center"/>
              <w:rPr>
                <w:ins w:id="3757" w:author="Merrick, Riki | APHL" w:date="2022-07-17T17:27:00Z"/>
                <w:noProof/>
              </w:rPr>
            </w:pPr>
            <w:ins w:id="3758" w:author="Merrick, Riki | APHL" w:date="2022-07-17T17:27:00Z">
              <w:r>
                <w:rPr>
                  <w:noProof/>
                </w:rPr>
                <w:t>3</w:t>
              </w:r>
            </w:ins>
          </w:p>
        </w:tc>
      </w:tr>
      <w:tr w:rsidR="00315DE3" w:rsidRPr="00715956" w14:paraId="57EDE961" w14:textId="77777777" w:rsidTr="00D50068">
        <w:trPr>
          <w:jc w:val="center"/>
          <w:ins w:id="3759" w:author="Merrick, Riki | APHL" w:date="2022-07-17T17:27:00Z"/>
        </w:trPr>
        <w:tc>
          <w:tcPr>
            <w:tcW w:w="2882" w:type="dxa"/>
            <w:tcBorders>
              <w:top w:val="dotted" w:sz="4" w:space="0" w:color="auto"/>
              <w:left w:val="nil"/>
              <w:bottom w:val="dotted" w:sz="4" w:space="0" w:color="auto"/>
              <w:right w:val="nil"/>
            </w:tcBorders>
            <w:shd w:val="clear" w:color="auto" w:fill="FFFFFF"/>
          </w:tcPr>
          <w:p w14:paraId="7E3F16D4" w14:textId="0AB309ED" w:rsidR="00315DE3" w:rsidRDefault="00315DE3" w:rsidP="00315DE3">
            <w:pPr>
              <w:pStyle w:val="MsgTableBody"/>
              <w:rPr>
                <w:ins w:id="3760" w:author="Merrick, Riki | APHL" w:date="2022-07-17T17:27:00Z"/>
              </w:rPr>
            </w:pPr>
            <w:ins w:id="3761"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555BB2E2" w14:textId="11908126" w:rsidR="00315DE3" w:rsidRPr="00F21240" w:rsidRDefault="00315DE3" w:rsidP="00315DE3">
            <w:pPr>
              <w:pStyle w:val="MsgTableBody"/>
              <w:rPr>
                <w:ins w:id="3762" w:author="Merrick, Riki | APHL" w:date="2022-07-17T17:27:00Z"/>
                <w:noProof/>
              </w:rPr>
            </w:pPr>
            <w:ins w:id="3763"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9EA6949" w14:textId="77777777" w:rsidR="00315DE3" w:rsidRPr="00F21240" w:rsidRDefault="00315DE3" w:rsidP="00315DE3">
            <w:pPr>
              <w:pStyle w:val="MsgTableBody"/>
              <w:jc w:val="center"/>
              <w:rPr>
                <w:ins w:id="3764"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70D5DF8C" w14:textId="6FB73D2F" w:rsidR="00315DE3" w:rsidRPr="00F21240" w:rsidRDefault="00315DE3" w:rsidP="00315DE3">
            <w:pPr>
              <w:pStyle w:val="MsgTableBody"/>
              <w:jc w:val="center"/>
              <w:rPr>
                <w:ins w:id="3765" w:author="Merrick, Riki | APHL" w:date="2022-07-17T17:27:00Z"/>
                <w:noProof/>
              </w:rPr>
            </w:pPr>
            <w:ins w:id="3766" w:author="Merrick, Riki | APHL" w:date="2022-07-17T17:27:00Z">
              <w:r>
                <w:rPr>
                  <w:noProof/>
                </w:rPr>
                <w:t>3</w:t>
              </w:r>
            </w:ins>
          </w:p>
        </w:tc>
      </w:tr>
      <w:tr w:rsidR="00315DE3" w:rsidRPr="00715956" w14:paraId="4228E847" w14:textId="77777777" w:rsidTr="00D50068">
        <w:trPr>
          <w:jc w:val="center"/>
          <w:ins w:id="3767" w:author="Merrick, Riki | APHL" w:date="2022-07-17T17:27:00Z"/>
        </w:trPr>
        <w:tc>
          <w:tcPr>
            <w:tcW w:w="2882" w:type="dxa"/>
            <w:tcBorders>
              <w:top w:val="dotted" w:sz="4" w:space="0" w:color="auto"/>
              <w:left w:val="nil"/>
              <w:bottom w:val="dotted" w:sz="4" w:space="0" w:color="auto"/>
              <w:right w:val="nil"/>
            </w:tcBorders>
            <w:shd w:val="clear" w:color="auto" w:fill="FFFFFF"/>
          </w:tcPr>
          <w:p w14:paraId="636A850A" w14:textId="63B31E9F" w:rsidR="00315DE3" w:rsidRDefault="00315DE3" w:rsidP="00315DE3">
            <w:pPr>
              <w:pStyle w:val="MsgTableBody"/>
              <w:rPr>
                <w:ins w:id="3768" w:author="Merrick, Riki | APHL" w:date="2022-07-17T17:27:00Z"/>
              </w:rPr>
            </w:pPr>
            <w:ins w:id="3769"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087ECE11" w14:textId="69AA9EFD" w:rsidR="00315DE3" w:rsidRPr="00F21240" w:rsidRDefault="00315DE3" w:rsidP="00315DE3">
            <w:pPr>
              <w:pStyle w:val="MsgTableBody"/>
              <w:rPr>
                <w:ins w:id="3770" w:author="Merrick, Riki | APHL" w:date="2022-07-17T17:27:00Z"/>
                <w:noProof/>
              </w:rPr>
            </w:pPr>
            <w:ins w:id="3771" w:author="Merrick, Riki | APHL" w:date="2022-07-17T17:27: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3B41834" w14:textId="77777777" w:rsidR="00315DE3" w:rsidRPr="00F21240" w:rsidRDefault="00315DE3" w:rsidP="00315DE3">
            <w:pPr>
              <w:pStyle w:val="MsgTableBody"/>
              <w:jc w:val="center"/>
              <w:rPr>
                <w:ins w:id="3772"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2F1134F2" w14:textId="51A238F5" w:rsidR="00315DE3" w:rsidRPr="00F21240" w:rsidRDefault="00315DE3" w:rsidP="00315DE3">
            <w:pPr>
              <w:pStyle w:val="MsgTableBody"/>
              <w:jc w:val="center"/>
              <w:rPr>
                <w:ins w:id="3773" w:author="Merrick, Riki | APHL" w:date="2022-07-17T17:27:00Z"/>
                <w:noProof/>
              </w:rPr>
            </w:pPr>
            <w:ins w:id="3774" w:author="Merrick, Riki | APHL" w:date="2022-07-17T17:27:00Z">
              <w:r>
                <w:rPr>
                  <w:noProof/>
                </w:rPr>
                <w:t>3</w:t>
              </w:r>
            </w:ins>
          </w:p>
        </w:tc>
      </w:tr>
      <w:tr w:rsidR="00315DE3" w:rsidRPr="00715956"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315DE3" w:rsidRPr="00F21240" w:rsidRDefault="00315DE3" w:rsidP="00315DE3">
            <w:pPr>
              <w:pStyle w:val="MsgTableBody"/>
              <w:jc w:val="center"/>
              <w:rPr>
                <w:noProof/>
              </w:rPr>
            </w:pPr>
            <w:r w:rsidRPr="00F21240">
              <w:rPr>
                <w:noProof/>
              </w:rPr>
              <w:t>3</w:t>
            </w:r>
          </w:p>
        </w:tc>
      </w:tr>
      <w:tr w:rsidR="00315DE3" w:rsidRPr="00715956"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315DE3" w:rsidRPr="00F21240" w:rsidRDefault="00315DE3" w:rsidP="00315DE3">
            <w:pPr>
              <w:pStyle w:val="MsgTableBody"/>
              <w:jc w:val="center"/>
              <w:rPr>
                <w:noProof/>
              </w:rPr>
            </w:pPr>
            <w:r w:rsidRPr="00F21240">
              <w:rPr>
                <w:noProof/>
              </w:rPr>
              <w:t>3</w:t>
            </w:r>
          </w:p>
        </w:tc>
      </w:tr>
    </w:tbl>
    <w:p w14:paraId="69FA0228" w14:textId="42BED13F"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6F0AEA31" w14:textId="77777777" w:rsidTr="00EB255E">
        <w:trPr>
          <w:jc w:val="center"/>
        </w:trPr>
        <w:tc>
          <w:tcPr>
            <w:tcW w:w="8926" w:type="dxa"/>
            <w:gridSpan w:val="6"/>
          </w:tcPr>
          <w:p w14:paraId="285564DB" w14:textId="31B9B471" w:rsidR="00EB255E" w:rsidRPr="006D6BB6" w:rsidRDefault="00EB255E" w:rsidP="00EB255E">
            <w:pPr>
              <w:pStyle w:val="ACK-ChoreographyHeader"/>
            </w:pPr>
            <w:r w:rsidRPr="00C20CAF">
              <w:t>Acknowledgment Choreography</w:t>
            </w:r>
          </w:p>
        </w:tc>
      </w:tr>
      <w:tr w:rsidR="00EB255E" w:rsidRPr="006D6BB6" w14:paraId="29BD5EBC" w14:textId="77777777" w:rsidTr="00EB255E">
        <w:trPr>
          <w:jc w:val="center"/>
        </w:trPr>
        <w:tc>
          <w:tcPr>
            <w:tcW w:w="8926" w:type="dxa"/>
            <w:gridSpan w:val="6"/>
          </w:tcPr>
          <w:p w14:paraId="51183BDD" w14:textId="1D1D0D70" w:rsidR="00EB255E" w:rsidRPr="00C20CAF" w:rsidRDefault="004D7EA0" w:rsidP="00EB255E">
            <w:pPr>
              <w:pStyle w:val="ACK-ChoreographyHeader"/>
            </w:pPr>
            <w:r w:rsidRPr="00F21240">
              <w:rPr>
                <w:noProof/>
              </w:rPr>
              <w:t>ADT^A51^ADT_A50</w:t>
            </w:r>
          </w:p>
        </w:tc>
      </w:tr>
      <w:tr w:rsidR="00AD6CE4" w:rsidRPr="006D6BB6" w14:paraId="03241ADF" w14:textId="77777777" w:rsidTr="00EB255E">
        <w:trPr>
          <w:jc w:val="center"/>
        </w:trPr>
        <w:tc>
          <w:tcPr>
            <w:tcW w:w="1549" w:type="dxa"/>
          </w:tcPr>
          <w:p w14:paraId="3731A853" w14:textId="77777777" w:rsidR="00AD6CE4" w:rsidRPr="006D6BB6" w:rsidRDefault="00AD6CE4" w:rsidP="00AD6CE4">
            <w:pPr>
              <w:pStyle w:val="ACK-ChoreographyBody"/>
            </w:pPr>
            <w:r w:rsidRPr="006D6BB6">
              <w:t>Field name</w:t>
            </w:r>
          </w:p>
        </w:tc>
        <w:tc>
          <w:tcPr>
            <w:tcW w:w="2250" w:type="dxa"/>
          </w:tcPr>
          <w:p w14:paraId="0713524B" w14:textId="77777777" w:rsidR="00AD6CE4" w:rsidRPr="006D6BB6" w:rsidRDefault="00AD6CE4" w:rsidP="00AD6CE4">
            <w:pPr>
              <w:pStyle w:val="ACK-ChoreographyBody"/>
            </w:pPr>
            <w:r w:rsidRPr="006D6BB6">
              <w:t>Field Value: Original mode</w:t>
            </w:r>
          </w:p>
        </w:tc>
        <w:tc>
          <w:tcPr>
            <w:tcW w:w="5127" w:type="dxa"/>
            <w:gridSpan w:val="4"/>
          </w:tcPr>
          <w:p w14:paraId="0B48CE6E" w14:textId="77777777" w:rsidR="00AD6CE4" w:rsidRPr="006D6BB6" w:rsidRDefault="00AD6CE4" w:rsidP="00AD6CE4">
            <w:pPr>
              <w:pStyle w:val="ACK-ChoreographyBody"/>
            </w:pPr>
            <w:r w:rsidRPr="006D6BB6">
              <w:t>Field value: Enhanced mode</w:t>
            </w:r>
          </w:p>
        </w:tc>
      </w:tr>
      <w:tr w:rsidR="00AD6CE4" w:rsidRPr="006D6BB6" w14:paraId="2FF7B3AC" w14:textId="77777777" w:rsidTr="00EB255E">
        <w:trPr>
          <w:jc w:val="center"/>
        </w:trPr>
        <w:tc>
          <w:tcPr>
            <w:tcW w:w="1549" w:type="dxa"/>
          </w:tcPr>
          <w:p w14:paraId="1B278660" w14:textId="77777777" w:rsidR="00AD6CE4" w:rsidRPr="006D6BB6" w:rsidRDefault="00AD6CE4" w:rsidP="00AD6CE4">
            <w:pPr>
              <w:pStyle w:val="ACK-ChoreographyBody"/>
            </w:pPr>
            <w:r w:rsidRPr="006D6BB6">
              <w:t>MSH.15</w:t>
            </w:r>
          </w:p>
        </w:tc>
        <w:tc>
          <w:tcPr>
            <w:tcW w:w="2250" w:type="dxa"/>
          </w:tcPr>
          <w:p w14:paraId="565ACE8B" w14:textId="77777777" w:rsidR="00AD6CE4" w:rsidRPr="006D6BB6" w:rsidRDefault="00AD6CE4" w:rsidP="00AD6CE4">
            <w:pPr>
              <w:pStyle w:val="ACK-ChoreographyBody"/>
            </w:pPr>
            <w:r w:rsidRPr="006D6BB6">
              <w:t>Blank</w:t>
            </w:r>
          </w:p>
        </w:tc>
        <w:tc>
          <w:tcPr>
            <w:tcW w:w="456" w:type="dxa"/>
          </w:tcPr>
          <w:p w14:paraId="74B287C7" w14:textId="77777777" w:rsidR="00AD6CE4" w:rsidRPr="006D6BB6" w:rsidRDefault="00AD6CE4" w:rsidP="00AD6CE4">
            <w:pPr>
              <w:pStyle w:val="ACK-ChoreographyBody"/>
            </w:pPr>
            <w:r w:rsidRPr="006D6BB6">
              <w:t>NE</w:t>
            </w:r>
          </w:p>
        </w:tc>
        <w:tc>
          <w:tcPr>
            <w:tcW w:w="1569" w:type="dxa"/>
          </w:tcPr>
          <w:p w14:paraId="000FE2F8" w14:textId="77777777" w:rsidR="00AD6CE4" w:rsidRPr="006D6BB6" w:rsidRDefault="00AD6CE4" w:rsidP="00AD6CE4">
            <w:pPr>
              <w:pStyle w:val="ACK-ChoreographyBody"/>
            </w:pPr>
            <w:r w:rsidRPr="006D6BB6">
              <w:t>AL, SU, ER</w:t>
            </w:r>
          </w:p>
        </w:tc>
        <w:tc>
          <w:tcPr>
            <w:tcW w:w="1542" w:type="dxa"/>
          </w:tcPr>
          <w:p w14:paraId="7C82F95D" w14:textId="77777777" w:rsidR="00AD6CE4" w:rsidRPr="006D6BB6" w:rsidRDefault="00AD6CE4" w:rsidP="00AD6CE4">
            <w:pPr>
              <w:pStyle w:val="ACK-ChoreographyBody"/>
            </w:pPr>
            <w:r w:rsidRPr="006D6BB6">
              <w:t>NE</w:t>
            </w:r>
          </w:p>
        </w:tc>
        <w:tc>
          <w:tcPr>
            <w:tcW w:w="1560" w:type="dxa"/>
          </w:tcPr>
          <w:p w14:paraId="47A56A9C" w14:textId="77777777" w:rsidR="00AD6CE4" w:rsidRPr="006D6BB6" w:rsidRDefault="00AD6CE4" w:rsidP="00AD6CE4">
            <w:pPr>
              <w:pStyle w:val="ACK-ChoreographyBody"/>
            </w:pPr>
            <w:r w:rsidRPr="006D6BB6">
              <w:t>AL, SU, ER</w:t>
            </w:r>
          </w:p>
        </w:tc>
      </w:tr>
      <w:tr w:rsidR="00AD6CE4" w:rsidRPr="006D6BB6" w14:paraId="5FB5733A" w14:textId="77777777" w:rsidTr="00EB255E">
        <w:trPr>
          <w:jc w:val="center"/>
        </w:trPr>
        <w:tc>
          <w:tcPr>
            <w:tcW w:w="1549" w:type="dxa"/>
          </w:tcPr>
          <w:p w14:paraId="4CB48E86" w14:textId="77777777" w:rsidR="00AD6CE4" w:rsidRPr="006D6BB6" w:rsidRDefault="00AD6CE4" w:rsidP="00AD6CE4">
            <w:pPr>
              <w:pStyle w:val="ACK-ChoreographyBody"/>
            </w:pPr>
            <w:r w:rsidRPr="006D6BB6">
              <w:t>MSH.16</w:t>
            </w:r>
          </w:p>
        </w:tc>
        <w:tc>
          <w:tcPr>
            <w:tcW w:w="2250" w:type="dxa"/>
          </w:tcPr>
          <w:p w14:paraId="45CC77A2" w14:textId="77777777" w:rsidR="00AD6CE4" w:rsidRPr="006D6BB6" w:rsidRDefault="00AD6CE4" w:rsidP="00AD6CE4">
            <w:pPr>
              <w:pStyle w:val="ACK-ChoreographyBody"/>
            </w:pPr>
            <w:r w:rsidRPr="006D6BB6">
              <w:t>Blank</w:t>
            </w:r>
          </w:p>
        </w:tc>
        <w:tc>
          <w:tcPr>
            <w:tcW w:w="456" w:type="dxa"/>
          </w:tcPr>
          <w:p w14:paraId="50164A3B" w14:textId="77777777" w:rsidR="00AD6CE4" w:rsidRPr="006D6BB6" w:rsidRDefault="00AD6CE4" w:rsidP="00AD6CE4">
            <w:pPr>
              <w:pStyle w:val="ACK-ChoreographyBody"/>
            </w:pPr>
            <w:r w:rsidRPr="006D6BB6">
              <w:t>NE</w:t>
            </w:r>
          </w:p>
        </w:tc>
        <w:tc>
          <w:tcPr>
            <w:tcW w:w="1569" w:type="dxa"/>
          </w:tcPr>
          <w:p w14:paraId="022AA51C" w14:textId="77777777" w:rsidR="00AD6CE4" w:rsidRPr="006D6BB6" w:rsidRDefault="00AD6CE4" w:rsidP="00AD6CE4">
            <w:pPr>
              <w:pStyle w:val="ACK-ChoreographyBody"/>
            </w:pPr>
            <w:r w:rsidRPr="006D6BB6">
              <w:t>NE</w:t>
            </w:r>
          </w:p>
        </w:tc>
        <w:tc>
          <w:tcPr>
            <w:tcW w:w="1542" w:type="dxa"/>
          </w:tcPr>
          <w:p w14:paraId="390CD753" w14:textId="77777777" w:rsidR="00AD6CE4" w:rsidRPr="006D6BB6" w:rsidRDefault="00AD6CE4" w:rsidP="00AD6CE4">
            <w:pPr>
              <w:pStyle w:val="ACK-ChoreographyBody"/>
            </w:pPr>
            <w:r w:rsidRPr="006D6BB6">
              <w:t>AL, SU, ER</w:t>
            </w:r>
          </w:p>
        </w:tc>
        <w:tc>
          <w:tcPr>
            <w:tcW w:w="1560" w:type="dxa"/>
          </w:tcPr>
          <w:p w14:paraId="3CAD4ED1" w14:textId="77777777" w:rsidR="00AD6CE4" w:rsidRPr="006D6BB6" w:rsidRDefault="00AD6CE4" w:rsidP="00AD6CE4">
            <w:pPr>
              <w:pStyle w:val="ACK-ChoreographyBody"/>
            </w:pPr>
            <w:r w:rsidRPr="006D6BB6">
              <w:t>AL, SU, ER</w:t>
            </w:r>
          </w:p>
        </w:tc>
      </w:tr>
      <w:tr w:rsidR="00AD6CE4" w:rsidRPr="006D6BB6" w14:paraId="1AFE4368" w14:textId="77777777" w:rsidTr="00EB255E">
        <w:trPr>
          <w:jc w:val="center"/>
        </w:trPr>
        <w:tc>
          <w:tcPr>
            <w:tcW w:w="1549" w:type="dxa"/>
          </w:tcPr>
          <w:p w14:paraId="4F1266F7" w14:textId="77777777" w:rsidR="00AD6CE4" w:rsidRPr="006D6BB6" w:rsidRDefault="00AD6CE4" w:rsidP="00AD6CE4">
            <w:pPr>
              <w:pStyle w:val="ACK-ChoreographyBody"/>
            </w:pPr>
            <w:r w:rsidRPr="006D6BB6">
              <w:t>Immediate Ack</w:t>
            </w:r>
          </w:p>
        </w:tc>
        <w:tc>
          <w:tcPr>
            <w:tcW w:w="2250" w:type="dxa"/>
          </w:tcPr>
          <w:p w14:paraId="1004E4FB" w14:textId="77777777" w:rsidR="00AD6CE4" w:rsidRPr="006D6BB6" w:rsidRDefault="00AD6CE4" w:rsidP="00AD6CE4">
            <w:pPr>
              <w:pStyle w:val="ACK-ChoreographyBody"/>
            </w:pPr>
            <w:r w:rsidRPr="006D6BB6">
              <w:t>-</w:t>
            </w:r>
          </w:p>
        </w:tc>
        <w:tc>
          <w:tcPr>
            <w:tcW w:w="456" w:type="dxa"/>
          </w:tcPr>
          <w:p w14:paraId="26D11D18" w14:textId="77777777" w:rsidR="00AD6CE4" w:rsidRPr="006D6BB6" w:rsidRDefault="00AD6CE4" w:rsidP="00AD6CE4">
            <w:pPr>
              <w:pStyle w:val="ACK-ChoreographyBody"/>
            </w:pPr>
            <w:r w:rsidRPr="006D6BB6">
              <w:t>-</w:t>
            </w:r>
          </w:p>
        </w:tc>
        <w:tc>
          <w:tcPr>
            <w:tcW w:w="1569" w:type="dxa"/>
          </w:tcPr>
          <w:p w14:paraId="3F55E621" w14:textId="6B855C7F"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42" w:type="dxa"/>
          </w:tcPr>
          <w:p w14:paraId="5D6A539B" w14:textId="77777777" w:rsidR="00AD6CE4" w:rsidRPr="006D6BB6" w:rsidRDefault="00AD6CE4" w:rsidP="00AD6CE4">
            <w:pPr>
              <w:pStyle w:val="ACK-ChoreographyBody"/>
            </w:pPr>
            <w:r w:rsidRPr="006D6BB6">
              <w:t>-</w:t>
            </w:r>
          </w:p>
        </w:tc>
        <w:tc>
          <w:tcPr>
            <w:tcW w:w="1560" w:type="dxa"/>
          </w:tcPr>
          <w:p w14:paraId="5316566C" w14:textId="74A544A9" w:rsidR="00AD6CE4" w:rsidRPr="006D6BB6" w:rsidRDefault="00AD6CE4" w:rsidP="00AD6CE4">
            <w:pPr>
              <w:pStyle w:val="ACK-ChoreographyBody"/>
            </w:pPr>
            <w:r w:rsidRPr="006D6BB6">
              <w:rPr>
                <w:szCs w:val="16"/>
              </w:rPr>
              <w:t>ACK^</w:t>
            </w:r>
            <w:r>
              <w:rPr>
                <w:szCs w:val="16"/>
              </w:rPr>
              <w:t>A51</w:t>
            </w:r>
            <w:r w:rsidRPr="006D6BB6">
              <w:rPr>
                <w:szCs w:val="16"/>
              </w:rPr>
              <w:t>^ACK</w:t>
            </w:r>
          </w:p>
        </w:tc>
      </w:tr>
      <w:tr w:rsidR="00AD6CE4" w:rsidRPr="006D6BB6" w14:paraId="3F3AC5BC" w14:textId="77777777" w:rsidTr="00EB255E">
        <w:trPr>
          <w:jc w:val="center"/>
        </w:trPr>
        <w:tc>
          <w:tcPr>
            <w:tcW w:w="1549" w:type="dxa"/>
          </w:tcPr>
          <w:p w14:paraId="276C9BEA" w14:textId="77777777" w:rsidR="00AD6CE4" w:rsidRPr="006D6BB6" w:rsidRDefault="00AD6CE4" w:rsidP="00AD6CE4">
            <w:pPr>
              <w:pStyle w:val="ACK-ChoreographyBody"/>
            </w:pPr>
            <w:r w:rsidRPr="006D6BB6">
              <w:t>Application Ack</w:t>
            </w:r>
          </w:p>
        </w:tc>
        <w:tc>
          <w:tcPr>
            <w:tcW w:w="2250" w:type="dxa"/>
          </w:tcPr>
          <w:p w14:paraId="0CA61D27" w14:textId="0D9BD502" w:rsidR="00AD6CE4" w:rsidRPr="006D6BB6" w:rsidRDefault="00AD6CE4" w:rsidP="00AD6CE4">
            <w:pPr>
              <w:pStyle w:val="ACK-ChoreographyBody"/>
            </w:pPr>
            <w:r>
              <w:rPr>
                <w:szCs w:val="16"/>
              </w:rPr>
              <w:t>ADT</w:t>
            </w:r>
            <w:r w:rsidRPr="006D6BB6">
              <w:rPr>
                <w:szCs w:val="16"/>
              </w:rPr>
              <w:t>^</w:t>
            </w:r>
            <w:r>
              <w:rPr>
                <w:szCs w:val="16"/>
              </w:rPr>
              <w:t>A51</w:t>
            </w:r>
            <w:r w:rsidRPr="006D6BB6">
              <w:rPr>
                <w:szCs w:val="16"/>
              </w:rPr>
              <w:t>^</w:t>
            </w:r>
            <w:r>
              <w:rPr>
                <w:szCs w:val="16"/>
              </w:rPr>
              <w:t>ADT</w:t>
            </w:r>
            <w:r w:rsidRPr="006D6BB6">
              <w:rPr>
                <w:szCs w:val="16"/>
              </w:rPr>
              <w:t>_</w:t>
            </w:r>
            <w:r>
              <w:rPr>
                <w:szCs w:val="16"/>
              </w:rPr>
              <w:t>A50</w:t>
            </w:r>
          </w:p>
        </w:tc>
        <w:tc>
          <w:tcPr>
            <w:tcW w:w="456" w:type="dxa"/>
          </w:tcPr>
          <w:p w14:paraId="5BB91D09" w14:textId="77777777" w:rsidR="00AD6CE4" w:rsidRPr="006D6BB6" w:rsidRDefault="00AD6CE4" w:rsidP="00AD6CE4">
            <w:pPr>
              <w:pStyle w:val="ACK-ChoreographyBody"/>
            </w:pPr>
            <w:r w:rsidRPr="006D6BB6">
              <w:t>-</w:t>
            </w:r>
          </w:p>
        </w:tc>
        <w:tc>
          <w:tcPr>
            <w:tcW w:w="1569" w:type="dxa"/>
          </w:tcPr>
          <w:p w14:paraId="679BC120" w14:textId="77777777" w:rsidR="00AD6CE4" w:rsidRPr="006D6BB6" w:rsidRDefault="00AD6CE4" w:rsidP="00AD6CE4">
            <w:pPr>
              <w:pStyle w:val="ACK-ChoreographyBody"/>
            </w:pPr>
            <w:r w:rsidRPr="006D6BB6">
              <w:t>-</w:t>
            </w:r>
          </w:p>
        </w:tc>
        <w:tc>
          <w:tcPr>
            <w:tcW w:w="1542" w:type="dxa"/>
          </w:tcPr>
          <w:p w14:paraId="5D4CE72D" w14:textId="2E47572A"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60" w:type="dxa"/>
          </w:tcPr>
          <w:p w14:paraId="6A4DA188" w14:textId="314D1181" w:rsidR="00AD6CE4" w:rsidRPr="006D6BB6" w:rsidRDefault="00AD6CE4" w:rsidP="00AD6CE4">
            <w:pPr>
              <w:pStyle w:val="ACK-ChoreographyBody"/>
            </w:pPr>
            <w:r w:rsidRPr="006D6BB6">
              <w:rPr>
                <w:szCs w:val="16"/>
              </w:rPr>
              <w:t>ACK^</w:t>
            </w:r>
            <w:r>
              <w:rPr>
                <w:szCs w:val="16"/>
              </w:rPr>
              <w:t>A5</w:t>
            </w:r>
            <w:r w:rsidR="00CE560F">
              <w:rPr>
                <w:szCs w:val="16"/>
              </w:rPr>
              <w:t>1</w:t>
            </w:r>
            <w:r w:rsidRPr="006D6BB6">
              <w:rPr>
                <w:szCs w:val="16"/>
              </w:rPr>
              <w:t>^ACK</w:t>
            </w:r>
          </w:p>
        </w:tc>
      </w:tr>
    </w:tbl>
    <w:p w14:paraId="1CCCFC7A" w14:textId="77777777" w:rsidR="00715956" w:rsidRPr="00F21240" w:rsidRDefault="00715956">
      <w:pPr>
        <w:rPr>
          <w:noProof/>
        </w:rPr>
      </w:pPr>
    </w:p>
    <w:p w14:paraId="7EFE9DAC" w14:textId="77777777" w:rsidR="00715956" w:rsidRPr="00F21240" w:rsidRDefault="00715956">
      <w:pPr>
        <w:pStyle w:val="MsgTableCaption"/>
        <w:rPr>
          <w:noProof/>
        </w:rPr>
      </w:pPr>
      <w:r w:rsidRPr="00F21240">
        <w:rPr>
          <w:noProof/>
        </w:rPr>
        <w:t>ACK^A51^ACK: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F21240" w:rsidRDefault="00715956">
            <w:pPr>
              <w:pStyle w:val="MsgTableHeader"/>
              <w:jc w:val="center"/>
              <w:rPr>
                <w:noProof/>
              </w:rPr>
            </w:pPr>
            <w:r w:rsidRPr="00F21240">
              <w:rPr>
                <w:noProof/>
              </w:rPr>
              <w:t>Chapter</w:t>
            </w:r>
          </w:p>
        </w:tc>
      </w:tr>
      <w:tr w:rsidR="00715956" w:rsidRPr="00715956"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F21240" w:rsidRDefault="00715956">
            <w:pPr>
              <w:pStyle w:val="MsgTableBody"/>
              <w:jc w:val="center"/>
              <w:rPr>
                <w:noProof/>
              </w:rPr>
            </w:pPr>
            <w:r w:rsidRPr="00F21240">
              <w:rPr>
                <w:noProof/>
              </w:rPr>
              <w:t>2</w:t>
            </w:r>
          </w:p>
        </w:tc>
      </w:tr>
      <w:tr w:rsidR="00715956" w:rsidRPr="00715956"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F21240" w:rsidRDefault="00715956">
            <w:pPr>
              <w:pStyle w:val="MsgTableBody"/>
              <w:jc w:val="center"/>
              <w:rPr>
                <w:noProof/>
              </w:rPr>
            </w:pPr>
            <w:r w:rsidRPr="00F21240">
              <w:rPr>
                <w:noProof/>
              </w:rPr>
              <w:t>2</w:t>
            </w:r>
          </w:p>
        </w:tc>
      </w:tr>
      <w:tr w:rsidR="00715956" w:rsidRPr="00715956"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F21240" w:rsidRDefault="00715956">
            <w:pPr>
              <w:pStyle w:val="MsgTableBody"/>
              <w:jc w:val="center"/>
              <w:rPr>
                <w:noProof/>
              </w:rPr>
            </w:pPr>
            <w:r w:rsidRPr="00F21240">
              <w:rPr>
                <w:noProof/>
              </w:rPr>
              <w:t>2</w:t>
            </w:r>
          </w:p>
        </w:tc>
      </w:tr>
      <w:tr w:rsidR="00715956" w:rsidRPr="00715956"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F21240" w:rsidRDefault="00715956">
            <w:pPr>
              <w:pStyle w:val="MsgTableBody"/>
              <w:jc w:val="center"/>
              <w:rPr>
                <w:noProof/>
              </w:rPr>
            </w:pPr>
            <w:r w:rsidRPr="00F21240">
              <w:rPr>
                <w:noProof/>
              </w:rPr>
              <w:t>2</w:t>
            </w:r>
          </w:p>
        </w:tc>
      </w:tr>
      <w:tr w:rsidR="00715956" w:rsidRPr="00715956"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F21240" w:rsidRDefault="00715956">
            <w:pPr>
              <w:pStyle w:val="MsgTableBody"/>
              <w:jc w:val="center"/>
              <w:rPr>
                <w:noProof/>
              </w:rPr>
            </w:pPr>
            <w:r w:rsidRPr="00F21240">
              <w:rPr>
                <w:noProof/>
              </w:rPr>
              <w:t>2</w:t>
            </w:r>
          </w:p>
        </w:tc>
      </w:tr>
    </w:tbl>
    <w:p w14:paraId="3A587032" w14:textId="537ED4D0" w:rsidR="009E7AC3" w:rsidRDefault="009E7AC3" w:rsidP="00EB255E">
      <w:bookmarkStart w:id="3775" w:name="_Toc1815990"/>
      <w:bookmarkStart w:id="3776" w:name="_Toc21372534"/>
      <w:bookmarkStart w:id="3777" w:name="_Toc175992008"/>
      <w:bookmarkStart w:id="3778" w:name="_Toc176235966"/>
      <w:bookmarkStart w:id="3779" w:name="_Toc348245015"/>
      <w:bookmarkStart w:id="3780" w:name="_Toc348258203"/>
      <w:bookmarkStart w:id="3781" w:name="_Toc348263386"/>
      <w:bookmarkStart w:id="3782" w:name="_Toc348336800"/>
      <w:bookmarkStart w:id="3783" w:name="_Toc348768113"/>
      <w:bookmarkStart w:id="3784" w:name="_Toc380435661"/>
      <w:bookmarkStart w:id="3785" w:name="_Toc359236159"/>
      <w:bookmarkEnd w:id="3432"/>
      <w:bookmarkEnd w:id="3433"/>
      <w:bookmarkEnd w:id="3434"/>
      <w:bookmarkEnd w:id="3435"/>
      <w:bookmarkEnd w:id="3436"/>
      <w:bookmarkEnd w:id="3437"/>
      <w:bookmarkEnd w:id="3438"/>
      <w:bookmarkEnd w:id="3439"/>
      <w:bookmarkEnd w:id="34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6BB6" w14:paraId="1ACDA6DE" w14:textId="77777777" w:rsidTr="00EB255E">
        <w:trPr>
          <w:jc w:val="center"/>
        </w:trPr>
        <w:tc>
          <w:tcPr>
            <w:tcW w:w="7054" w:type="dxa"/>
            <w:gridSpan w:val="4"/>
          </w:tcPr>
          <w:p w14:paraId="37F706D3" w14:textId="677E185B" w:rsidR="00EB255E" w:rsidRPr="006D6BB6" w:rsidRDefault="00EB255E" w:rsidP="00EB255E">
            <w:pPr>
              <w:pStyle w:val="ACK-ChoreographyHeader"/>
            </w:pPr>
            <w:r w:rsidRPr="00C20CAF">
              <w:t>Acknowledgment Choreography</w:t>
            </w:r>
          </w:p>
        </w:tc>
      </w:tr>
      <w:tr w:rsidR="00EB255E" w:rsidRPr="006D6BB6" w14:paraId="40D6EB9F" w14:textId="77777777" w:rsidTr="00EB255E">
        <w:trPr>
          <w:jc w:val="center"/>
        </w:trPr>
        <w:tc>
          <w:tcPr>
            <w:tcW w:w="7054" w:type="dxa"/>
            <w:gridSpan w:val="4"/>
          </w:tcPr>
          <w:p w14:paraId="26986E94" w14:textId="3A482086" w:rsidR="00EB255E" w:rsidRPr="00C20CAF" w:rsidRDefault="004D7EA0" w:rsidP="00EB255E">
            <w:pPr>
              <w:pStyle w:val="ACK-ChoreographyHeader"/>
            </w:pPr>
            <w:r w:rsidRPr="00F21240">
              <w:rPr>
                <w:noProof/>
              </w:rPr>
              <w:t>ACK^A51^ACK</w:t>
            </w:r>
          </w:p>
        </w:tc>
      </w:tr>
      <w:tr w:rsidR="009E7AC3" w:rsidRPr="006D6BB6" w14:paraId="435A6787" w14:textId="77777777" w:rsidTr="00594536">
        <w:trPr>
          <w:jc w:val="center"/>
        </w:trPr>
        <w:tc>
          <w:tcPr>
            <w:tcW w:w="1458" w:type="dxa"/>
          </w:tcPr>
          <w:p w14:paraId="6DD4FAAA" w14:textId="77777777" w:rsidR="009E7AC3" w:rsidRPr="006D6BB6" w:rsidRDefault="009E7AC3" w:rsidP="0025077B">
            <w:pPr>
              <w:pStyle w:val="ACK-ChoreographyBody"/>
            </w:pPr>
            <w:r w:rsidRPr="006D6BB6">
              <w:t>Field name</w:t>
            </w:r>
          </w:p>
        </w:tc>
        <w:tc>
          <w:tcPr>
            <w:tcW w:w="2619" w:type="dxa"/>
          </w:tcPr>
          <w:p w14:paraId="1EA1370F" w14:textId="77777777" w:rsidR="009E7AC3" w:rsidRPr="006D6BB6" w:rsidRDefault="009E7AC3" w:rsidP="0025077B">
            <w:pPr>
              <w:pStyle w:val="ACK-ChoreographyBody"/>
            </w:pPr>
            <w:r w:rsidRPr="006D6BB6">
              <w:t>Field Value: Original mode</w:t>
            </w:r>
          </w:p>
        </w:tc>
        <w:tc>
          <w:tcPr>
            <w:tcW w:w="2977" w:type="dxa"/>
            <w:gridSpan w:val="2"/>
          </w:tcPr>
          <w:p w14:paraId="29C9F21F" w14:textId="77777777" w:rsidR="009E7AC3" w:rsidRPr="006D6BB6" w:rsidRDefault="009E7AC3" w:rsidP="0025077B">
            <w:pPr>
              <w:pStyle w:val="ACK-ChoreographyBody"/>
            </w:pPr>
            <w:r w:rsidRPr="006D6BB6">
              <w:t>Field value: Enhanced mode</w:t>
            </w:r>
          </w:p>
        </w:tc>
      </w:tr>
      <w:tr w:rsidR="00A57961" w:rsidRPr="006D6BB6" w14:paraId="5580A327" w14:textId="77777777" w:rsidTr="00594536">
        <w:trPr>
          <w:jc w:val="center"/>
        </w:trPr>
        <w:tc>
          <w:tcPr>
            <w:tcW w:w="1458" w:type="dxa"/>
          </w:tcPr>
          <w:p w14:paraId="7E427ED4" w14:textId="77777777" w:rsidR="00A57961" w:rsidRPr="006D6BB6" w:rsidRDefault="00A57961" w:rsidP="0025077B">
            <w:pPr>
              <w:pStyle w:val="ACK-ChoreographyBody"/>
            </w:pPr>
            <w:r w:rsidRPr="006D6BB6">
              <w:t>MSH.15</w:t>
            </w:r>
          </w:p>
        </w:tc>
        <w:tc>
          <w:tcPr>
            <w:tcW w:w="2619" w:type="dxa"/>
          </w:tcPr>
          <w:p w14:paraId="58089495" w14:textId="77777777" w:rsidR="00A57961" w:rsidRPr="006D6BB6" w:rsidRDefault="00A57961" w:rsidP="0025077B">
            <w:pPr>
              <w:pStyle w:val="ACK-ChoreographyBody"/>
            </w:pPr>
            <w:r w:rsidRPr="006D6BB6">
              <w:t>Blank</w:t>
            </w:r>
          </w:p>
        </w:tc>
        <w:tc>
          <w:tcPr>
            <w:tcW w:w="709" w:type="dxa"/>
          </w:tcPr>
          <w:p w14:paraId="5C3904D9" w14:textId="77777777" w:rsidR="00A57961" w:rsidRPr="006D6BB6" w:rsidRDefault="00A57961" w:rsidP="0025077B">
            <w:pPr>
              <w:pStyle w:val="ACK-ChoreographyBody"/>
            </w:pPr>
            <w:r w:rsidRPr="006D6BB6">
              <w:t>NE</w:t>
            </w:r>
          </w:p>
        </w:tc>
        <w:tc>
          <w:tcPr>
            <w:tcW w:w="2268" w:type="dxa"/>
          </w:tcPr>
          <w:p w14:paraId="127BE82E" w14:textId="77777777" w:rsidR="00A57961" w:rsidRPr="006D6BB6" w:rsidRDefault="00A57961" w:rsidP="0025077B">
            <w:pPr>
              <w:pStyle w:val="ACK-ChoreographyBody"/>
            </w:pPr>
            <w:r w:rsidRPr="006D6BB6">
              <w:t>AL, SU, ER</w:t>
            </w:r>
          </w:p>
        </w:tc>
      </w:tr>
      <w:tr w:rsidR="00A57961" w:rsidRPr="006D6BB6" w14:paraId="78EA48F2" w14:textId="77777777" w:rsidTr="00594536">
        <w:trPr>
          <w:jc w:val="center"/>
        </w:trPr>
        <w:tc>
          <w:tcPr>
            <w:tcW w:w="1458" w:type="dxa"/>
          </w:tcPr>
          <w:p w14:paraId="42FFF419" w14:textId="77777777" w:rsidR="00A57961" w:rsidRPr="006D6BB6" w:rsidRDefault="00A57961" w:rsidP="0025077B">
            <w:pPr>
              <w:pStyle w:val="ACK-ChoreographyBody"/>
            </w:pPr>
            <w:r w:rsidRPr="006D6BB6">
              <w:t>MSH.16</w:t>
            </w:r>
          </w:p>
        </w:tc>
        <w:tc>
          <w:tcPr>
            <w:tcW w:w="2619" w:type="dxa"/>
          </w:tcPr>
          <w:p w14:paraId="70443041" w14:textId="77777777" w:rsidR="00A57961" w:rsidRPr="006D6BB6" w:rsidRDefault="00A57961" w:rsidP="0025077B">
            <w:pPr>
              <w:pStyle w:val="ACK-ChoreographyBody"/>
            </w:pPr>
            <w:r w:rsidRPr="006D6BB6">
              <w:t>Blank</w:t>
            </w:r>
          </w:p>
        </w:tc>
        <w:tc>
          <w:tcPr>
            <w:tcW w:w="709" w:type="dxa"/>
          </w:tcPr>
          <w:p w14:paraId="02FC3144" w14:textId="77777777" w:rsidR="00A57961" w:rsidRPr="006D6BB6" w:rsidRDefault="00A57961" w:rsidP="0025077B">
            <w:pPr>
              <w:pStyle w:val="ACK-ChoreographyBody"/>
            </w:pPr>
            <w:r w:rsidRPr="006D6BB6">
              <w:t>NE</w:t>
            </w:r>
          </w:p>
        </w:tc>
        <w:tc>
          <w:tcPr>
            <w:tcW w:w="2268" w:type="dxa"/>
          </w:tcPr>
          <w:p w14:paraId="1FFAB6BA" w14:textId="77777777" w:rsidR="00A57961" w:rsidRPr="006D6BB6" w:rsidRDefault="00A57961" w:rsidP="0025077B">
            <w:pPr>
              <w:pStyle w:val="ACK-ChoreographyBody"/>
            </w:pPr>
            <w:r w:rsidRPr="006D6BB6">
              <w:t>NE</w:t>
            </w:r>
          </w:p>
        </w:tc>
      </w:tr>
      <w:tr w:rsidR="00A57961" w:rsidRPr="006D6BB6" w14:paraId="7266EC7A" w14:textId="77777777" w:rsidTr="00594536">
        <w:trPr>
          <w:jc w:val="center"/>
        </w:trPr>
        <w:tc>
          <w:tcPr>
            <w:tcW w:w="1458" w:type="dxa"/>
          </w:tcPr>
          <w:p w14:paraId="4EFD74CF" w14:textId="77777777" w:rsidR="00A57961" w:rsidRPr="006D6BB6" w:rsidRDefault="00A57961" w:rsidP="0025077B">
            <w:pPr>
              <w:pStyle w:val="ACK-ChoreographyBody"/>
            </w:pPr>
            <w:r w:rsidRPr="006D6BB6">
              <w:t>Immediate Ack</w:t>
            </w:r>
          </w:p>
        </w:tc>
        <w:tc>
          <w:tcPr>
            <w:tcW w:w="2619" w:type="dxa"/>
          </w:tcPr>
          <w:p w14:paraId="6C76FDA4" w14:textId="77777777" w:rsidR="00A57961" w:rsidRPr="006D6BB6" w:rsidRDefault="00A57961" w:rsidP="0025077B">
            <w:pPr>
              <w:pStyle w:val="ACK-ChoreographyBody"/>
            </w:pPr>
            <w:r w:rsidRPr="006D6BB6">
              <w:t>-</w:t>
            </w:r>
          </w:p>
        </w:tc>
        <w:tc>
          <w:tcPr>
            <w:tcW w:w="709" w:type="dxa"/>
          </w:tcPr>
          <w:p w14:paraId="2BED719E" w14:textId="77777777" w:rsidR="00A57961" w:rsidRPr="006D6BB6" w:rsidRDefault="00A57961" w:rsidP="0025077B">
            <w:pPr>
              <w:pStyle w:val="ACK-ChoreographyBody"/>
            </w:pPr>
            <w:r w:rsidRPr="006D6BB6">
              <w:t>-</w:t>
            </w:r>
          </w:p>
        </w:tc>
        <w:tc>
          <w:tcPr>
            <w:tcW w:w="2268" w:type="dxa"/>
          </w:tcPr>
          <w:p w14:paraId="4F2C89BF" w14:textId="1FE36FFC" w:rsidR="00A57961" w:rsidRPr="006D6BB6" w:rsidRDefault="00A57961" w:rsidP="0025077B">
            <w:pPr>
              <w:pStyle w:val="ACK-ChoreographyBody"/>
            </w:pPr>
            <w:r w:rsidRPr="006D6BB6">
              <w:rPr>
                <w:szCs w:val="16"/>
              </w:rPr>
              <w:t>ACK^</w:t>
            </w:r>
            <w:r>
              <w:rPr>
                <w:szCs w:val="16"/>
              </w:rPr>
              <w:t>A51</w:t>
            </w:r>
            <w:r w:rsidRPr="006D6BB6">
              <w:rPr>
                <w:szCs w:val="16"/>
              </w:rPr>
              <w:t>^ACK</w:t>
            </w:r>
          </w:p>
        </w:tc>
      </w:tr>
      <w:tr w:rsidR="00A57961" w:rsidRPr="006D6BB6" w14:paraId="190B7041" w14:textId="77777777" w:rsidTr="00594536">
        <w:trPr>
          <w:jc w:val="center"/>
        </w:trPr>
        <w:tc>
          <w:tcPr>
            <w:tcW w:w="1458" w:type="dxa"/>
          </w:tcPr>
          <w:p w14:paraId="718AF7B5" w14:textId="77777777" w:rsidR="00A57961" w:rsidRPr="006D6BB6" w:rsidRDefault="00A57961" w:rsidP="0025077B">
            <w:pPr>
              <w:pStyle w:val="ACK-ChoreographyBody"/>
            </w:pPr>
            <w:r w:rsidRPr="006D6BB6">
              <w:t>Application Ack</w:t>
            </w:r>
          </w:p>
        </w:tc>
        <w:tc>
          <w:tcPr>
            <w:tcW w:w="2619" w:type="dxa"/>
          </w:tcPr>
          <w:p w14:paraId="7B4DD077" w14:textId="11137C95" w:rsidR="00A57961" w:rsidRPr="006D6BB6" w:rsidRDefault="00A57961" w:rsidP="0025077B">
            <w:pPr>
              <w:pStyle w:val="ACK-ChoreographyBody"/>
            </w:pPr>
            <w:r>
              <w:rPr>
                <w:szCs w:val="16"/>
              </w:rPr>
              <w:t>-</w:t>
            </w:r>
          </w:p>
        </w:tc>
        <w:tc>
          <w:tcPr>
            <w:tcW w:w="709" w:type="dxa"/>
          </w:tcPr>
          <w:p w14:paraId="73434CDA" w14:textId="77777777" w:rsidR="00A57961" w:rsidRPr="006D6BB6" w:rsidRDefault="00A57961" w:rsidP="0025077B">
            <w:pPr>
              <w:pStyle w:val="ACK-ChoreographyBody"/>
            </w:pPr>
            <w:r w:rsidRPr="006D6BB6">
              <w:t>-</w:t>
            </w:r>
          </w:p>
        </w:tc>
        <w:tc>
          <w:tcPr>
            <w:tcW w:w="2268" w:type="dxa"/>
          </w:tcPr>
          <w:p w14:paraId="77E84F7D" w14:textId="77777777" w:rsidR="00A57961" w:rsidRPr="006D6BB6" w:rsidRDefault="00A57961" w:rsidP="0025077B">
            <w:pPr>
              <w:pStyle w:val="ACK-ChoreographyBody"/>
            </w:pPr>
            <w:r w:rsidRPr="006D6BB6">
              <w:t>-</w:t>
            </w:r>
          </w:p>
        </w:tc>
      </w:tr>
    </w:tbl>
    <w:p w14:paraId="66DE38EA" w14:textId="77777777" w:rsidR="00715956" w:rsidRPr="00F21240" w:rsidRDefault="00715956">
      <w:pPr>
        <w:pStyle w:val="Heading3"/>
        <w:rPr>
          <w:noProof/>
        </w:rPr>
      </w:pPr>
      <w:bookmarkStart w:id="3786" w:name="_Toc27754837"/>
      <w:bookmarkStart w:id="3787" w:name="_Toc109892132"/>
      <w:r w:rsidRPr="00F21240">
        <w:rPr>
          <w:noProof/>
        </w:rPr>
        <w:t>ADT/ACK- Cancel Leave of Absence for a Patient (Event A52)</w:t>
      </w:r>
      <w:bookmarkEnd w:id="3775"/>
      <w:bookmarkEnd w:id="3776"/>
      <w:bookmarkEnd w:id="3777"/>
      <w:bookmarkEnd w:id="3778"/>
      <w:bookmarkEnd w:id="3786"/>
      <w:bookmarkEnd w:id="3787"/>
    </w:p>
    <w:p w14:paraId="763A57E6" w14:textId="77777777" w:rsidR="00715956" w:rsidRPr="00F21240" w:rsidRDefault="00715956">
      <w:pPr>
        <w:pStyle w:val="NormalIndented"/>
        <w:rPr>
          <w:noProof/>
        </w:rPr>
      </w:pPr>
      <w:r w:rsidRPr="00F21240">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F21240" w:rsidRDefault="00715956">
      <w:pPr>
        <w:pStyle w:val="NormalIndented"/>
        <w:rPr>
          <w:noProof/>
        </w:rPr>
      </w:pPr>
      <w:r w:rsidRPr="00F21240">
        <w:rPr>
          <w:noProof/>
        </w:rPr>
        <w:t xml:space="preserve">As there is no specific field for the cancel LOA date/time, it is recommended field </w:t>
      </w:r>
      <w:r w:rsidRPr="00F21240">
        <w:rPr>
          <w:rStyle w:val="ReferenceAttribute"/>
          <w:noProof/>
        </w:rPr>
        <w:t>EVN-6 - Event Occurred</w:t>
      </w:r>
      <w:r w:rsidRPr="00F21240">
        <w:rPr>
          <w:noProof/>
        </w:rPr>
        <w:t xml:space="preserve"> contain the date/time the LOA was actually cancelled (but not necessarily recorded). </w:t>
      </w:r>
    </w:p>
    <w:p w14:paraId="0D2BFAB1" w14:textId="77777777" w:rsidR="00715956" w:rsidRPr="00F21240" w:rsidRDefault="00715956">
      <w:pPr>
        <w:pStyle w:val="MsgTableCaption"/>
        <w:rPr>
          <w:noProof/>
        </w:rPr>
      </w:pPr>
      <w:r w:rsidRPr="00F21240">
        <w:rPr>
          <w:noProof/>
        </w:rPr>
        <w:t>ADT^A52^ADT_A52: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F21240" w:rsidRDefault="00715956">
            <w:pPr>
              <w:pStyle w:val="MsgTableHeader"/>
              <w:jc w:val="center"/>
              <w:rPr>
                <w:noProof/>
              </w:rPr>
            </w:pPr>
            <w:r w:rsidRPr="00F21240">
              <w:rPr>
                <w:noProof/>
              </w:rPr>
              <w:t>Chapter</w:t>
            </w:r>
          </w:p>
        </w:tc>
      </w:tr>
      <w:tr w:rsidR="00715956" w:rsidRPr="00715956"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F21240" w:rsidRDefault="00715956">
            <w:pPr>
              <w:pStyle w:val="MsgTableBody"/>
              <w:jc w:val="center"/>
              <w:rPr>
                <w:noProof/>
              </w:rPr>
            </w:pPr>
            <w:r w:rsidRPr="00F21240">
              <w:rPr>
                <w:noProof/>
              </w:rPr>
              <w:t>2</w:t>
            </w:r>
          </w:p>
        </w:tc>
      </w:tr>
      <w:tr w:rsidR="00622FC8" w:rsidRPr="00151483"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594536" w:rsidRDefault="00622FC8" w:rsidP="00622FC8">
            <w:pPr>
              <w:pStyle w:val="MsgTableBody"/>
              <w:jc w:val="center"/>
              <w:rPr>
                <w:noProof/>
              </w:rPr>
            </w:pPr>
            <w:r w:rsidRPr="00594536">
              <w:rPr>
                <w:noProof/>
              </w:rPr>
              <w:t>3</w:t>
            </w:r>
          </w:p>
        </w:tc>
      </w:tr>
      <w:tr w:rsidR="00715956" w:rsidRPr="00715956"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F21240" w:rsidRDefault="00715956">
            <w:pPr>
              <w:pStyle w:val="MsgTableBody"/>
              <w:jc w:val="center"/>
              <w:rPr>
                <w:noProof/>
              </w:rPr>
            </w:pPr>
            <w:r w:rsidRPr="00F21240">
              <w:rPr>
                <w:noProof/>
              </w:rPr>
              <w:t>2</w:t>
            </w:r>
          </w:p>
        </w:tc>
      </w:tr>
      <w:tr w:rsidR="00715956" w:rsidRPr="00715956"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F21240" w:rsidRDefault="00715956">
            <w:pPr>
              <w:pStyle w:val="MsgTableBody"/>
              <w:jc w:val="center"/>
              <w:rPr>
                <w:noProof/>
              </w:rPr>
            </w:pPr>
            <w:r w:rsidRPr="00F21240">
              <w:rPr>
                <w:noProof/>
              </w:rPr>
              <w:t>2</w:t>
            </w:r>
          </w:p>
        </w:tc>
      </w:tr>
      <w:tr w:rsidR="00715956" w:rsidRPr="00715956"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F21240" w:rsidRDefault="00715956">
            <w:pPr>
              <w:pStyle w:val="MsgTableBody"/>
              <w:jc w:val="center"/>
              <w:rPr>
                <w:noProof/>
              </w:rPr>
            </w:pPr>
            <w:r w:rsidRPr="00F21240">
              <w:rPr>
                <w:noProof/>
              </w:rPr>
              <w:t>3</w:t>
            </w:r>
          </w:p>
        </w:tc>
      </w:tr>
      <w:tr w:rsidR="00715956" w:rsidRPr="00715956"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F21240" w:rsidRDefault="00715956">
            <w:pPr>
              <w:pStyle w:val="MsgTableBody"/>
              <w:jc w:val="center"/>
              <w:rPr>
                <w:noProof/>
              </w:rPr>
            </w:pPr>
            <w:r w:rsidRPr="00F21240">
              <w:rPr>
                <w:noProof/>
              </w:rPr>
              <w:t>3</w:t>
            </w:r>
          </w:p>
        </w:tc>
      </w:tr>
      <w:tr w:rsidR="00715956" w:rsidRPr="00715956"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F21240" w:rsidRDefault="00715956">
            <w:pPr>
              <w:pStyle w:val="MsgTableBody"/>
              <w:jc w:val="center"/>
              <w:rPr>
                <w:noProof/>
              </w:rPr>
            </w:pPr>
            <w:r w:rsidRPr="00F21240">
              <w:rPr>
                <w:noProof/>
              </w:rPr>
              <w:t>3</w:t>
            </w:r>
          </w:p>
        </w:tc>
      </w:tr>
      <w:tr w:rsidR="00315DE3" w:rsidRPr="00715956" w14:paraId="5361D5A3" w14:textId="77777777" w:rsidTr="00D50068">
        <w:trPr>
          <w:jc w:val="center"/>
          <w:ins w:id="3788" w:author="Merrick, Riki | APHL" w:date="2022-07-17T17:27:00Z"/>
        </w:trPr>
        <w:tc>
          <w:tcPr>
            <w:tcW w:w="2882" w:type="dxa"/>
            <w:tcBorders>
              <w:top w:val="dotted" w:sz="4" w:space="0" w:color="auto"/>
              <w:left w:val="nil"/>
              <w:bottom w:val="dotted" w:sz="4" w:space="0" w:color="auto"/>
              <w:right w:val="nil"/>
            </w:tcBorders>
            <w:shd w:val="clear" w:color="auto" w:fill="FFFFFF"/>
          </w:tcPr>
          <w:p w14:paraId="7A2360B1" w14:textId="7D8B5ADC" w:rsidR="00315DE3" w:rsidRDefault="00315DE3" w:rsidP="00315DE3">
            <w:pPr>
              <w:pStyle w:val="MsgTableBody"/>
              <w:rPr>
                <w:ins w:id="3789" w:author="Merrick, Riki | APHL" w:date="2022-07-17T17:27:00Z"/>
              </w:rPr>
            </w:pPr>
            <w:ins w:id="3790"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3A416B86" w14:textId="662995BE" w:rsidR="00315DE3" w:rsidRPr="00F21240" w:rsidRDefault="00315DE3" w:rsidP="00315DE3">
            <w:pPr>
              <w:pStyle w:val="MsgTableBody"/>
              <w:rPr>
                <w:ins w:id="3791" w:author="Merrick, Riki | APHL" w:date="2022-07-17T17:27:00Z"/>
                <w:noProof/>
              </w:rPr>
            </w:pPr>
            <w:ins w:id="3792"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AC6CC04" w14:textId="77777777" w:rsidR="00315DE3" w:rsidRPr="00F21240" w:rsidRDefault="00315DE3" w:rsidP="00315DE3">
            <w:pPr>
              <w:pStyle w:val="MsgTableBody"/>
              <w:jc w:val="center"/>
              <w:rPr>
                <w:ins w:id="3793"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378DBB93" w14:textId="6462828C" w:rsidR="00315DE3" w:rsidRPr="00F21240" w:rsidRDefault="00315DE3" w:rsidP="00315DE3">
            <w:pPr>
              <w:pStyle w:val="MsgTableBody"/>
              <w:jc w:val="center"/>
              <w:rPr>
                <w:ins w:id="3794" w:author="Merrick, Riki | APHL" w:date="2022-07-17T17:27:00Z"/>
                <w:noProof/>
              </w:rPr>
            </w:pPr>
            <w:ins w:id="3795" w:author="Merrick, Riki | APHL" w:date="2022-07-17T17:27:00Z">
              <w:r>
                <w:rPr>
                  <w:noProof/>
                </w:rPr>
                <w:t>3</w:t>
              </w:r>
            </w:ins>
          </w:p>
        </w:tc>
      </w:tr>
      <w:tr w:rsidR="00315DE3" w:rsidRPr="00715956" w14:paraId="79FCEA85" w14:textId="77777777" w:rsidTr="00D50068">
        <w:trPr>
          <w:jc w:val="center"/>
          <w:ins w:id="3796" w:author="Merrick, Riki | APHL" w:date="2022-07-17T17:27:00Z"/>
        </w:trPr>
        <w:tc>
          <w:tcPr>
            <w:tcW w:w="2882" w:type="dxa"/>
            <w:tcBorders>
              <w:top w:val="dotted" w:sz="4" w:space="0" w:color="auto"/>
              <w:left w:val="nil"/>
              <w:bottom w:val="dotted" w:sz="4" w:space="0" w:color="auto"/>
              <w:right w:val="nil"/>
            </w:tcBorders>
            <w:shd w:val="clear" w:color="auto" w:fill="FFFFFF"/>
          </w:tcPr>
          <w:p w14:paraId="0D924C41" w14:textId="32371D9C" w:rsidR="00315DE3" w:rsidRDefault="00315DE3" w:rsidP="00315DE3">
            <w:pPr>
              <w:pStyle w:val="MsgTableBody"/>
              <w:rPr>
                <w:ins w:id="3797" w:author="Merrick, Riki | APHL" w:date="2022-07-17T17:27:00Z"/>
              </w:rPr>
            </w:pPr>
            <w:ins w:id="3798"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40840F1D" w14:textId="0777C0F8" w:rsidR="00315DE3" w:rsidRPr="00F21240" w:rsidRDefault="00315DE3" w:rsidP="00315DE3">
            <w:pPr>
              <w:pStyle w:val="MsgTableBody"/>
              <w:rPr>
                <w:ins w:id="3799" w:author="Merrick, Riki | APHL" w:date="2022-07-17T17:27:00Z"/>
                <w:noProof/>
              </w:rPr>
            </w:pPr>
            <w:ins w:id="3800"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544998A" w14:textId="77777777" w:rsidR="00315DE3" w:rsidRPr="00F21240" w:rsidRDefault="00315DE3" w:rsidP="00315DE3">
            <w:pPr>
              <w:pStyle w:val="MsgTableBody"/>
              <w:jc w:val="center"/>
              <w:rPr>
                <w:ins w:id="380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53C2F9FB" w14:textId="18328EA9" w:rsidR="00315DE3" w:rsidRPr="00F21240" w:rsidRDefault="00315DE3" w:rsidP="00315DE3">
            <w:pPr>
              <w:pStyle w:val="MsgTableBody"/>
              <w:jc w:val="center"/>
              <w:rPr>
                <w:ins w:id="3802" w:author="Merrick, Riki | APHL" w:date="2022-07-17T17:27:00Z"/>
                <w:noProof/>
              </w:rPr>
            </w:pPr>
            <w:ins w:id="3803" w:author="Merrick, Riki | APHL" w:date="2022-07-17T17:27:00Z">
              <w:r>
                <w:rPr>
                  <w:noProof/>
                </w:rPr>
                <w:t>3</w:t>
              </w:r>
            </w:ins>
          </w:p>
        </w:tc>
      </w:tr>
      <w:tr w:rsidR="00315DE3" w:rsidRPr="00715956" w14:paraId="3A6D560E" w14:textId="77777777" w:rsidTr="00D50068">
        <w:trPr>
          <w:jc w:val="center"/>
          <w:ins w:id="3804" w:author="Merrick, Riki | APHL" w:date="2022-07-17T17:27:00Z"/>
        </w:trPr>
        <w:tc>
          <w:tcPr>
            <w:tcW w:w="2882" w:type="dxa"/>
            <w:tcBorders>
              <w:top w:val="dotted" w:sz="4" w:space="0" w:color="auto"/>
              <w:left w:val="nil"/>
              <w:bottom w:val="dotted" w:sz="4" w:space="0" w:color="auto"/>
              <w:right w:val="nil"/>
            </w:tcBorders>
            <w:shd w:val="clear" w:color="auto" w:fill="FFFFFF"/>
          </w:tcPr>
          <w:p w14:paraId="64945B83" w14:textId="6697B572" w:rsidR="00315DE3" w:rsidRDefault="00315DE3" w:rsidP="00315DE3">
            <w:pPr>
              <w:pStyle w:val="MsgTableBody"/>
              <w:rPr>
                <w:ins w:id="3805" w:author="Merrick, Riki | APHL" w:date="2022-07-17T17:27:00Z"/>
              </w:rPr>
            </w:pPr>
            <w:ins w:id="3806"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2A8792AC" w14:textId="6518BE43" w:rsidR="00315DE3" w:rsidRPr="00F21240" w:rsidRDefault="00315DE3" w:rsidP="00315DE3">
            <w:pPr>
              <w:pStyle w:val="MsgTableBody"/>
              <w:rPr>
                <w:ins w:id="3807" w:author="Merrick, Riki | APHL" w:date="2022-07-17T17:27:00Z"/>
                <w:noProof/>
              </w:rPr>
            </w:pPr>
            <w:ins w:id="3808" w:author="Merrick, Riki | APHL" w:date="2022-07-17T17:27: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E12A169" w14:textId="77777777" w:rsidR="00315DE3" w:rsidRPr="00F21240" w:rsidRDefault="00315DE3" w:rsidP="00315DE3">
            <w:pPr>
              <w:pStyle w:val="MsgTableBody"/>
              <w:jc w:val="center"/>
              <w:rPr>
                <w:ins w:id="3809"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1BC6F337" w14:textId="0148071B" w:rsidR="00315DE3" w:rsidRPr="00F21240" w:rsidRDefault="00315DE3" w:rsidP="00315DE3">
            <w:pPr>
              <w:pStyle w:val="MsgTableBody"/>
              <w:jc w:val="center"/>
              <w:rPr>
                <w:ins w:id="3810" w:author="Merrick, Riki | APHL" w:date="2022-07-17T17:27:00Z"/>
                <w:noProof/>
              </w:rPr>
            </w:pPr>
            <w:ins w:id="3811" w:author="Merrick, Riki | APHL" w:date="2022-07-17T17:27:00Z">
              <w:r>
                <w:rPr>
                  <w:noProof/>
                </w:rPr>
                <w:t>3</w:t>
              </w:r>
            </w:ins>
          </w:p>
        </w:tc>
      </w:tr>
      <w:tr w:rsidR="00315DE3" w:rsidRPr="00715956"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315DE3" w:rsidRPr="00F21240" w:rsidRDefault="00315DE3" w:rsidP="00315DE3">
            <w:pPr>
              <w:pStyle w:val="MsgTableBody"/>
              <w:jc w:val="center"/>
              <w:rPr>
                <w:noProof/>
              </w:rPr>
            </w:pPr>
            <w:r w:rsidRPr="00F21240">
              <w:rPr>
                <w:noProof/>
              </w:rPr>
              <w:t>3</w:t>
            </w:r>
          </w:p>
        </w:tc>
      </w:tr>
      <w:tr w:rsidR="00315DE3" w:rsidRPr="00715956"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315DE3" w:rsidRPr="00F21240" w:rsidRDefault="00315DE3" w:rsidP="00315DE3">
            <w:pPr>
              <w:pStyle w:val="MsgTableBody"/>
              <w:jc w:val="center"/>
              <w:rPr>
                <w:noProof/>
              </w:rPr>
            </w:pPr>
            <w:r w:rsidRPr="00F21240">
              <w:rPr>
                <w:noProof/>
              </w:rPr>
              <w:t>3</w:t>
            </w:r>
          </w:p>
        </w:tc>
      </w:tr>
    </w:tbl>
    <w:p w14:paraId="49998497" w14:textId="2B4F0933"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7C857F42" w14:textId="77777777" w:rsidTr="00EB255E">
        <w:trPr>
          <w:jc w:val="center"/>
        </w:trPr>
        <w:tc>
          <w:tcPr>
            <w:tcW w:w="8926" w:type="dxa"/>
            <w:gridSpan w:val="6"/>
          </w:tcPr>
          <w:p w14:paraId="34069B6D" w14:textId="6CFACDA7" w:rsidR="00EB255E" w:rsidRPr="006D6BB6" w:rsidRDefault="00EB255E" w:rsidP="00EB255E">
            <w:pPr>
              <w:pStyle w:val="ACK-ChoreographyHeader"/>
            </w:pPr>
            <w:r w:rsidRPr="00C20CAF">
              <w:t>Acknowledgment Choreography</w:t>
            </w:r>
          </w:p>
        </w:tc>
      </w:tr>
      <w:tr w:rsidR="00EB255E" w:rsidRPr="006D6BB6" w14:paraId="107D0F97" w14:textId="77777777" w:rsidTr="00EB255E">
        <w:trPr>
          <w:jc w:val="center"/>
        </w:trPr>
        <w:tc>
          <w:tcPr>
            <w:tcW w:w="8926" w:type="dxa"/>
            <w:gridSpan w:val="6"/>
          </w:tcPr>
          <w:p w14:paraId="46B10797" w14:textId="6158899C" w:rsidR="00EB255E" w:rsidRPr="00C20CAF" w:rsidRDefault="004D7EA0" w:rsidP="00EB255E">
            <w:pPr>
              <w:pStyle w:val="ACK-ChoreographyHeader"/>
            </w:pPr>
            <w:r w:rsidRPr="00F21240">
              <w:rPr>
                <w:noProof/>
              </w:rPr>
              <w:t>ADT^A52^ADT_A52</w:t>
            </w:r>
          </w:p>
        </w:tc>
      </w:tr>
      <w:tr w:rsidR="00AD6CE4" w:rsidRPr="006D6BB6" w14:paraId="61A79CC3" w14:textId="77777777" w:rsidTr="00EB255E">
        <w:trPr>
          <w:jc w:val="center"/>
        </w:trPr>
        <w:tc>
          <w:tcPr>
            <w:tcW w:w="1549" w:type="dxa"/>
          </w:tcPr>
          <w:p w14:paraId="21806BA0" w14:textId="77777777" w:rsidR="00AD6CE4" w:rsidRPr="006D6BB6" w:rsidRDefault="00AD6CE4" w:rsidP="00AD6CE4">
            <w:pPr>
              <w:pStyle w:val="ACK-ChoreographyBody"/>
            </w:pPr>
            <w:r w:rsidRPr="006D6BB6">
              <w:t>Field name</w:t>
            </w:r>
          </w:p>
        </w:tc>
        <w:tc>
          <w:tcPr>
            <w:tcW w:w="2250" w:type="dxa"/>
          </w:tcPr>
          <w:p w14:paraId="56AD99A3" w14:textId="77777777" w:rsidR="00AD6CE4" w:rsidRPr="006D6BB6" w:rsidRDefault="00AD6CE4" w:rsidP="00AD6CE4">
            <w:pPr>
              <w:pStyle w:val="ACK-ChoreographyBody"/>
            </w:pPr>
            <w:r w:rsidRPr="006D6BB6">
              <w:t>Field Value: Original mode</w:t>
            </w:r>
          </w:p>
        </w:tc>
        <w:tc>
          <w:tcPr>
            <w:tcW w:w="5127" w:type="dxa"/>
            <w:gridSpan w:val="4"/>
          </w:tcPr>
          <w:p w14:paraId="5CEBEB1D" w14:textId="77777777" w:rsidR="00AD6CE4" w:rsidRPr="006D6BB6" w:rsidRDefault="00AD6CE4" w:rsidP="00AD6CE4">
            <w:pPr>
              <w:pStyle w:val="ACK-ChoreographyBody"/>
            </w:pPr>
            <w:r w:rsidRPr="006D6BB6">
              <w:t>Field value: Enhanced mode</w:t>
            </w:r>
          </w:p>
        </w:tc>
      </w:tr>
      <w:tr w:rsidR="00AD6CE4" w:rsidRPr="006D6BB6" w14:paraId="3A7B3E1D" w14:textId="77777777" w:rsidTr="00EB255E">
        <w:trPr>
          <w:jc w:val="center"/>
        </w:trPr>
        <w:tc>
          <w:tcPr>
            <w:tcW w:w="1549" w:type="dxa"/>
          </w:tcPr>
          <w:p w14:paraId="7635CDE3" w14:textId="77777777" w:rsidR="00AD6CE4" w:rsidRPr="006D6BB6" w:rsidRDefault="00AD6CE4" w:rsidP="00AD6CE4">
            <w:pPr>
              <w:pStyle w:val="ACK-ChoreographyBody"/>
            </w:pPr>
            <w:r w:rsidRPr="006D6BB6">
              <w:t>MSH.15</w:t>
            </w:r>
          </w:p>
        </w:tc>
        <w:tc>
          <w:tcPr>
            <w:tcW w:w="2250" w:type="dxa"/>
          </w:tcPr>
          <w:p w14:paraId="092870A2" w14:textId="77777777" w:rsidR="00AD6CE4" w:rsidRPr="006D6BB6" w:rsidRDefault="00AD6CE4" w:rsidP="00AD6CE4">
            <w:pPr>
              <w:pStyle w:val="ACK-ChoreographyBody"/>
            </w:pPr>
            <w:r w:rsidRPr="006D6BB6">
              <w:t>Blank</w:t>
            </w:r>
          </w:p>
        </w:tc>
        <w:tc>
          <w:tcPr>
            <w:tcW w:w="456" w:type="dxa"/>
          </w:tcPr>
          <w:p w14:paraId="6F75B15E" w14:textId="77777777" w:rsidR="00AD6CE4" w:rsidRPr="006D6BB6" w:rsidRDefault="00AD6CE4" w:rsidP="00AD6CE4">
            <w:pPr>
              <w:pStyle w:val="ACK-ChoreographyBody"/>
            </w:pPr>
            <w:r w:rsidRPr="006D6BB6">
              <w:t>NE</w:t>
            </w:r>
          </w:p>
        </w:tc>
        <w:tc>
          <w:tcPr>
            <w:tcW w:w="1569" w:type="dxa"/>
          </w:tcPr>
          <w:p w14:paraId="11225E09" w14:textId="77777777" w:rsidR="00AD6CE4" w:rsidRPr="006D6BB6" w:rsidRDefault="00AD6CE4" w:rsidP="00AD6CE4">
            <w:pPr>
              <w:pStyle w:val="ACK-ChoreographyBody"/>
            </w:pPr>
            <w:r w:rsidRPr="006D6BB6">
              <w:t>AL, SU, ER</w:t>
            </w:r>
          </w:p>
        </w:tc>
        <w:tc>
          <w:tcPr>
            <w:tcW w:w="1542" w:type="dxa"/>
          </w:tcPr>
          <w:p w14:paraId="6E7E2E8C" w14:textId="77777777" w:rsidR="00AD6CE4" w:rsidRPr="006D6BB6" w:rsidRDefault="00AD6CE4" w:rsidP="00AD6CE4">
            <w:pPr>
              <w:pStyle w:val="ACK-ChoreographyBody"/>
            </w:pPr>
            <w:r w:rsidRPr="006D6BB6">
              <w:t>NE</w:t>
            </w:r>
          </w:p>
        </w:tc>
        <w:tc>
          <w:tcPr>
            <w:tcW w:w="1560" w:type="dxa"/>
          </w:tcPr>
          <w:p w14:paraId="79CCA24C" w14:textId="77777777" w:rsidR="00AD6CE4" w:rsidRPr="006D6BB6" w:rsidRDefault="00AD6CE4" w:rsidP="00AD6CE4">
            <w:pPr>
              <w:pStyle w:val="ACK-ChoreographyBody"/>
            </w:pPr>
            <w:r w:rsidRPr="006D6BB6">
              <w:t>AL, SU, ER</w:t>
            </w:r>
          </w:p>
        </w:tc>
      </w:tr>
      <w:tr w:rsidR="00AD6CE4" w:rsidRPr="006D6BB6" w14:paraId="0D72E378" w14:textId="77777777" w:rsidTr="00EB255E">
        <w:trPr>
          <w:jc w:val="center"/>
        </w:trPr>
        <w:tc>
          <w:tcPr>
            <w:tcW w:w="1549" w:type="dxa"/>
          </w:tcPr>
          <w:p w14:paraId="250AA5CB" w14:textId="77777777" w:rsidR="00AD6CE4" w:rsidRPr="006D6BB6" w:rsidRDefault="00AD6CE4" w:rsidP="00AD6CE4">
            <w:pPr>
              <w:pStyle w:val="ACK-ChoreographyBody"/>
            </w:pPr>
            <w:r w:rsidRPr="006D6BB6">
              <w:t>MSH.16</w:t>
            </w:r>
          </w:p>
        </w:tc>
        <w:tc>
          <w:tcPr>
            <w:tcW w:w="2250" w:type="dxa"/>
          </w:tcPr>
          <w:p w14:paraId="24872C9F" w14:textId="77777777" w:rsidR="00AD6CE4" w:rsidRPr="006D6BB6" w:rsidRDefault="00AD6CE4" w:rsidP="00AD6CE4">
            <w:pPr>
              <w:pStyle w:val="ACK-ChoreographyBody"/>
            </w:pPr>
            <w:r w:rsidRPr="006D6BB6">
              <w:t>Blank</w:t>
            </w:r>
          </w:p>
        </w:tc>
        <w:tc>
          <w:tcPr>
            <w:tcW w:w="456" w:type="dxa"/>
          </w:tcPr>
          <w:p w14:paraId="70C79B5D" w14:textId="77777777" w:rsidR="00AD6CE4" w:rsidRPr="006D6BB6" w:rsidRDefault="00AD6CE4" w:rsidP="00AD6CE4">
            <w:pPr>
              <w:pStyle w:val="ACK-ChoreographyBody"/>
            </w:pPr>
            <w:r w:rsidRPr="006D6BB6">
              <w:t>NE</w:t>
            </w:r>
          </w:p>
        </w:tc>
        <w:tc>
          <w:tcPr>
            <w:tcW w:w="1569" w:type="dxa"/>
          </w:tcPr>
          <w:p w14:paraId="34A02331" w14:textId="77777777" w:rsidR="00AD6CE4" w:rsidRPr="006D6BB6" w:rsidRDefault="00AD6CE4" w:rsidP="00AD6CE4">
            <w:pPr>
              <w:pStyle w:val="ACK-ChoreographyBody"/>
            </w:pPr>
            <w:r w:rsidRPr="006D6BB6">
              <w:t>NE</w:t>
            </w:r>
          </w:p>
        </w:tc>
        <w:tc>
          <w:tcPr>
            <w:tcW w:w="1542" w:type="dxa"/>
          </w:tcPr>
          <w:p w14:paraId="7E72D18F" w14:textId="77777777" w:rsidR="00AD6CE4" w:rsidRPr="006D6BB6" w:rsidRDefault="00AD6CE4" w:rsidP="00AD6CE4">
            <w:pPr>
              <w:pStyle w:val="ACK-ChoreographyBody"/>
            </w:pPr>
            <w:r w:rsidRPr="006D6BB6">
              <w:t>AL, SU, ER</w:t>
            </w:r>
          </w:p>
        </w:tc>
        <w:tc>
          <w:tcPr>
            <w:tcW w:w="1560" w:type="dxa"/>
          </w:tcPr>
          <w:p w14:paraId="15DE5516" w14:textId="77777777" w:rsidR="00AD6CE4" w:rsidRPr="006D6BB6" w:rsidRDefault="00AD6CE4" w:rsidP="00AD6CE4">
            <w:pPr>
              <w:pStyle w:val="ACK-ChoreographyBody"/>
            </w:pPr>
            <w:r w:rsidRPr="006D6BB6">
              <w:t>AL, SU, ER</w:t>
            </w:r>
          </w:p>
        </w:tc>
      </w:tr>
      <w:tr w:rsidR="00AD6CE4" w:rsidRPr="006D6BB6" w14:paraId="045B0E11" w14:textId="77777777" w:rsidTr="00EB255E">
        <w:trPr>
          <w:jc w:val="center"/>
        </w:trPr>
        <w:tc>
          <w:tcPr>
            <w:tcW w:w="1549" w:type="dxa"/>
          </w:tcPr>
          <w:p w14:paraId="0B8D2819" w14:textId="77777777" w:rsidR="00AD6CE4" w:rsidRPr="006D6BB6" w:rsidRDefault="00AD6CE4" w:rsidP="00AD6CE4">
            <w:pPr>
              <w:pStyle w:val="ACK-ChoreographyBody"/>
            </w:pPr>
            <w:r w:rsidRPr="006D6BB6">
              <w:t>Immediate Ack</w:t>
            </w:r>
          </w:p>
        </w:tc>
        <w:tc>
          <w:tcPr>
            <w:tcW w:w="2250" w:type="dxa"/>
          </w:tcPr>
          <w:p w14:paraId="4147EEB8" w14:textId="77777777" w:rsidR="00AD6CE4" w:rsidRPr="006D6BB6" w:rsidRDefault="00AD6CE4" w:rsidP="00AD6CE4">
            <w:pPr>
              <w:pStyle w:val="ACK-ChoreographyBody"/>
            </w:pPr>
            <w:r w:rsidRPr="006D6BB6">
              <w:t>-</w:t>
            </w:r>
          </w:p>
        </w:tc>
        <w:tc>
          <w:tcPr>
            <w:tcW w:w="456" w:type="dxa"/>
          </w:tcPr>
          <w:p w14:paraId="7F9DE60D" w14:textId="77777777" w:rsidR="00AD6CE4" w:rsidRPr="006D6BB6" w:rsidRDefault="00AD6CE4" w:rsidP="00AD6CE4">
            <w:pPr>
              <w:pStyle w:val="ACK-ChoreographyBody"/>
            </w:pPr>
            <w:r w:rsidRPr="006D6BB6">
              <w:t>-</w:t>
            </w:r>
          </w:p>
        </w:tc>
        <w:tc>
          <w:tcPr>
            <w:tcW w:w="1569" w:type="dxa"/>
          </w:tcPr>
          <w:p w14:paraId="678F7F6D" w14:textId="763A643A"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42" w:type="dxa"/>
          </w:tcPr>
          <w:p w14:paraId="0718586F" w14:textId="77777777" w:rsidR="00AD6CE4" w:rsidRPr="006D6BB6" w:rsidRDefault="00AD6CE4" w:rsidP="00AD6CE4">
            <w:pPr>
              <w:pStyle w:val="ACK-ChoreographyBody"/>
            </w:pPr>
            <w:r w:rsidRPr="006D6BB6">
              <w:t>-</w:t>
            </w:r>
          </w:p>
        </w:tc>
        <w:tc>
          <w:tcPr>
            <w:tcW w:w="1560" w:type="dxa"/>
          </w:tcPr>
          <w:p w14:paraId="4C055A03" w14:textId="3923FB15" w:rsidR="00AD6CE4" w:rsidRPr="006D6BB6" w:rsidRDefault="00AD6CE4" w:rsidP="00AD6CE4">
            <w:pPr>
              <w:pStyle w:val="ACK-ChoreographyBody"/>
            </w:pPr>
            <w:r w:rsidRPr="006D6BB6">
              <w:rPr>
                <w:szCs w:val="16"/>
              </w:rPr>
              <w:t>ACK^</w:t>
            </w:r>
            <w:r>
              <w:rPr>
                <w:szCs w:val="16"/>
              </w:rPr>
              <w:t>A52</w:t>
            </w:r>
            <w:r w:rsidRPr="006D6BB6">
              <w:rPr>
                <w:szCs w:val="16"/>
              </w:rPr>
              <w:t>^ACK</w:t>
            </w:r>
          </w:p>
        </w:tc>
      </w:tr>
      <w:tr w:rsidR="00AD6CE4" w:rsidRPr="006D6BB6" w14:paraId="1970FB66" w14:textId="77777777" w:rsidTr="00EB255E">
        <w:trPr>
          <w:jc w:val="center"/>
        </w:trPr>
        <w:tc>
          <w:tcPr>
            <w:tcW w:w="1549" w:type="dxa"/>
          </w:tcPr>
          <w:p w14:paraId="34376803" w14:textId="77777777" w:rsidR="00AD6CE4" w:rsidRPr="006D6BB6" w:rsidRDefault="00AD6CE4" w:rsidP="00AD6CE4">
            <w:pPr>
              <w:pStyle w:val="ACK-ChoreographyBody"/>
            </w:pPr>
            <w:r w:rsidRPr="006D6BB6">
              <w:t>Application Ack</w:t>
            </w:r>
          </w:p>
        </w:tc>
        <w:tc>
          <w:tcPr>
            <w:tcW w:w="2250" w:type="dxa"/>
          </w:tcPr>
          <w:p w14:paraId="4C9DF9A8" w14:textId="666DD448" w:rsidR="00AD6CE4" w:rsidRPr="006D6BB6" w:rsidRDefault="00AD6CE4" w:rsidP="00AD6CE4">
            <w:pPr>
              <w:pStyle w:val="ACK-ChoreographyBody"/>
            </w:pPr>
            <w:r>
              <w:rPr>
                <w:szCs w:val="16"/>
              </w:rPr>
              <w:t>ADT</w:t>
            </w:r>
            <w:r w:rsidRPr="006D6BB6">
              <w:rPr>
                <w:szCs w:val="16"/>
              </w:rPr>
              <w:t>^</w:t>
            </w:r>
            <w:r>
              <w:rPr>
                <w:szCs w:val="16"/>
              </w:rPr>
              <w:t>A52</w:t>
            </w:r>
            <w:r w:rsidRPr="006D6BB6">
              <w:rPr>
                <w:szCs w:val="16"/>
              </w:rPr>
              <w:t>^</w:t>
            </w:r>
            <w:r>
              <w:rPr>
                <w:szCs w:val="16"/>
              </w:rPr>
              <w:t>ADT</w:t>
            </w:r>
            <w:r w:rsidRPr="006D6BB6">
              <w:rPr>
                <w:szCs w:val="16"/>
              </w:rPr>
              <w:t>_</w:t>
            </w:r>
            <w:r>
              <w:rPr>
                <w:szCs w:val="16"/>
              </w:rPr>
              <w:t>A52</w:t>
            </w:r>
          </w:p>
        </w:tc>
        <w:tc>
          <w:tcPr>
            <w:tcW w:w="456" w:type="dxa"/>
          </w:tcPr>
          <w:p w14:paraId="637F6F35" w14:textId="77777777" w:rsidR="00AD6CE4" w:rsidRPr="006D6BB6" w:rsidRDefault="00AD6CE4" w:rsidP="00AD6CE4">
            <w:pPr>
              <w:pStyle w:val="ACK-ChoreographyBody"/>
            </w:pPr>
            <w:r w:rsidRPr="006D6BB6">
              <w:t>-</w:t>
            </w:r>
          </w:p>
        </w:tc>
        <w:tc>
          <w:tcPr>
            <w:tcW w:w="1569" w:type="dxa"/>
          </w:tcPr>
          <w:p w14:paraId="2ADA218B" w14:textId="77777777" w:rsidR="00AD6CE4" w:rsidRPr="006D6BB6" w:rsidRDefault="00AD6CE4" w:rsidP="00AD6CE4">
            <w:pPr>
              <w:pStyle w:val="ACK-ChoreographyBody"/>
            </w:pPr>
            <w:r w:rsidRPr="006D6BB6">
              <w:t>-</w:t>
            </w:r>
          </w:p>
        </w:tc>
        <w:tc>
          <w:tcPr>
            <w:tcW w:w="1542" w:type="dxa"/>
          </w:tcPr>
          <w:p w14:paraId="0D458A72" w14:textId="02D5FD94"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60" w:type="dxa"/>
          </w:tcPr>
          <w:p w14:paraId="3FDCECB0" w14:textId="346431C4" w:rsidR="00AD6CE4" w:rsidRPr="006D6BB6" w:rsidRDefault="00AD6CE4" w:rsidP="00AD6CE4">
            <w:pPr>
              <w:pStyle w:val="ACK-ChoreographyBody"/>
            </w:pPr>
            <w:r w:rsidRPr="006D6BB6">
              <w:rPr>
                <w:szCs w:val="16"/>
              </w:rPr>
              <w:t>ACK^</w:t>
            </w:r>
            <w:r>
              <w:rPr>
                <w:szCs w:val="16"/>
              </w:rPr>
              <w:t>A52</w:t>
            </w:r>
            <w:r w:rsidRPr="006D6BB6">
              <w:rPr>
                <w:szCs w:val="16"/>
              </w:rPr>
              <w:t>^ACK</w:t>
            </w:r>
          </w:p>
        </w:tc>
      </w:tr>
    </w:tbl>
    <w:p w14:paraId="3E75C6F7" w14:textId="77777777" w:rsidR="00715956" w:rsidRPr="00F21240" w:rsidRDefault="00715956">
      <w:pPr>
        <w:rPr>
          <w:noProof/>
        </w:rPr>
      </w:pPr>
    </w:p>
    <w:p w14:paraId="475ECABF" w14:textId="77777777" w:rsidR="00715956" w:rsidRPr="00F21240" w:rsidRDefault="00715956">
      <w:pPr>
        <w:pStyle w:val="MsgTableCaption"/>
        <w:rPr>
          <w:noProof/>
        </w:rPr>
      </w:pPr>
      <w:r w:rsidRPr="00F21240">
        <w:rPr>
          <w:noProof/>
        </w:rPr>
        <w:t>ACK^A52^ACK: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F21240" w:rsidRDefault="00715956">
            <w:pPr>
              <w:pStyle w:val="MsgTableHeader"/>
              <w:jc w:val="center"/>
              <w:rPr>
                <w:noProof/>
              </w:rPr>
            </w:pPr>
            <w:r w:rsidRPr="00F21240">
              <w:rPr>
                <w:noProof/>
              </w:rPr>
              <w:t>Chapter</w:t>
            </w:r>
          </w:p>
        </w:tc>
      </w:tr>
      <w:tr w:rsidR="00715956" w:rsidRPr="00715956"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F21240" w:rsidRDefault="00715956">
            <w:pPr>
              <w:pStyle w:val="MsgTableBody"/>
              <w:jc w:val="center"/>
              <w:rPr>
                <w:noProof/>
              </w:rPr>
            </w:pPr>
            <w:r w:rsidRPr="00F21240">
              <w:rPr>
                <w:noProof/>
              </w:rPr>
              <w:t>2</w:t>
            </w:r>
          </w:p>
        </w:tc>
      </w:tr>
      <w:tr w:rsidR="00715956" w:rsidRPr="00715956"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F21240" w:rsidRDefault="00715956">
            <w:pPr>
              <w:pStyle w:val="MsgTableBody"/>
              <w:jc w:val="center"/>
              <w:rPr>
                <w:noProof/>
              </w:rPr>
            </w:pPr>
            <w:r w:rsidRPr="00F21240">
              <w:rPr>
                <w:noProof/>
              </w:rPr>
              <w:t>2</w:t>
            </w:r>
          </w:p>
        </w:tc>
      </w:tr>
      <w:tr w:rsidR="00715956" w:rsidRPr="00715956"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F21240" w:rsidRDefault="00715956">
            <w:pPr>
              <w:pStyle w:val="MsgTableBody"/>
              <w:jc w:val="center"/>
              <w:rPr>
                <w:noProof/>
              </w:rPr>
            </w:pPr>
            <w:r w:rsidRPr="00F21240">
              <w:rPr>
                <w:noProof/>
              </w:rPr>
              <w:t>2</w:t>
            </w:r>
          </w:p>
        </w:tc>
      </w:tr>
      <w:tr w:rsidR="00715956" w:rsidRPr="00715956"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F21240" w:rsidRDefault="00715956">
            <w:pPr>
              <w:pStyle w:val="MsgTableBody"/>
              <w:jc w:val="center"/>
              <w:rPr>
                <w:noProof/>
              </w:rPr>
            </w:pPr>
            <w:r w:rsidRPr="00F21240">
              <w:rPr>
                <w:noProof/>
              </w:rPr>
              <w:t>2</w:t>
            </w:r>
          </w:p>
        </w:tc>
      </w:tr>
      <w:tr w:rsidR="00715956" w:rsidRPr="00715956"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F21240" w:rsidRDefault="00715956">
            <w:pPr>
              <w:pStyle w:val="MsgTableBody"/>
              <w:jc w:val="center"/>
              <w:rPr>
                <w:noProof/>
              </w:rPr>
            </w:pPr>
            <w:r w:rsidRPr="00F21240">
              <w:rPr>
                <w:noProof/>
              </w:rPr>
              <w:t>2</w:t>
            </w:r>
          </w:p>
        </w:tc>
      </w:tr>
    </w:tbl>
    <w:p w14:paraId="098C2258" w14:textId="297D1B8C" w:rsidR="009E7AC3" w:rsidRDefault="009E7AC3" w:rsidP="00EB255E">
      <w:bookmarkStart w:id="3812" w:name="_Toc1815991"/>
      <w:bookmarkStart w:id="3813" w:name="_Toc21372535"/>
      <w:bookmarkStart w:id="3814" w:name="_Toc175992009"/>
      <w:bookmarkStart w:id="3815"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6BB6" w14:paraId="21086681" w14:textId="77777777" w:rsidTr="00EB255E">
        <w:trPr>
          <w:jc w:val="center"/>
        </w:trPr>
        <w:tc>
          <w:tcPr>
            <w:tcW w:w="6799" w:type="dxa"/>
            <w:gridSpan w:val="4"/>
          </w:tcPr>
          <w:p w14:paraId="12389DBF" w14:textId="3F58AAE0" w:rsidR="00EB255E" w:rsidRPr="006D6BB6" w:rsidRDefault="00EB255E" w:rsidP="00EB255E">
            <w:pPr>
              <w:pStyle w:val="ACK-ChoreographyHeader"/>
            </w:pPr>
            <w:r w:rsidRPr="00C20CAF">
              <w:t>Acknowledgment Choreography</w:t>
            </w:r>
          </w:p>
        </w:tc>
      </w:tr>
      <w:tr w:rsidR="00EB255E" w:rsidRPr="006D6BB6" w14:paraId="297202E4" w14:textId="77777777" w:rsidTr="00EB255E">
        <w:trPr>
          <w:jc w:val="center"/>
        </w:trPr>
        <w:tc>
          <w:tcPr>
            <w:tcW w:w="6799" w:type="dxa"/>
            <w:gridSpan w:val="4"/>
          </w:tcPr>
          <w:p w14:paraId="63C8CD1F" w14:textId="768BB6AE" w:rsidR="00EB255E" w:rsidRPr="00C20CAF" w:rsidRDefault="004D7EA0" w:rsidP="00EB255E">
            <w:pPr>
              <w:pStyle w:val="ACK-ChoreographyHeader"/>
            </w:pPr>
            <w:r w:rsidRPr="00F21240">
              <w:rPr>
                <w:noProof/>
              </w:rPr>
              <w:t>ACK^A52^ACK</w:t>
            </w:r>
          </w:p>
        </w:tc>
      </w:tr>
      <w:tr w:rsidR="009E7AC3" w:rsidRPr="006D6BB6" w14:paraId="41824556" w14:textId="77777777" w:rsidTr="00EB255E">
        <w:trPr>
          <w:jc w:val="center"/>
        </w:trPr>
        <w:tc>
          <w:tcPr>
            <w:tcW w:w="1559" w:type="dxa"/>
          </w:tcPr>
          <w:p w14:paraId="600E45C3" w14:textId="77777777" w:rsidR="009E7AC3" w:rsidRPr="006D6BB6" w:rsidRDefault="009E7AC3" w:rsidP="0025077B">
            <w:pPr>
              <w:pStyle w:val="ACK-ChoreographyBody"/>
            </w:pPr>
            <w:r w:rsidRPr="006D6BB6">
              <w:t>Field name</w:t>
            </w:r>
          </w:p>
        </w:tc>
        <w:tc>
          <w:tcPr>
            <w:tcW w:w="2405" w:type="dxa"/>
          </w:tcPr>
          <w:p w14:paraId="1E9721BC" w14:textId="77777777" w:rsidR="009E7AC3" w:rsidRPr="006D6BB6" w:rsidRDefault="009E7AC3" w:rsidP="0025077B">
            <w:pPr>
              <w:pStyle w:val="ACK-ChoreographyBody"/>
            </w:pPr>
            <w:r w:rsidRPr="006D6BB6">
              <w:t>Field Value: Original mode</w:t>
            </w:r>
          </w:p>
        </w:tc>
        <w:tc>
          <w:tcPr>
            <w:tcW w:w="2835" w:type="dxa"/>
            <w:gridSpan w:val="2"/>
          </w:tcPr>
          <w:p w14:paraId="26F5DF3F" w14:textId="77777777" w:rsidR="009E7AC3" w:rsidRPr="006D6BB6" w:rsidRDefault="009E7AC3" w:rsidP="0025077B">
            <w:pPr>
              <w:pStyle w:val="ACK-ChoreographyBody"/>
            </w:pPr>
            <w:r w:rsidRPr="006D6BB6">
              <w:t>Field value: Enhanced mode</w:t>
            </w:r>
          </w:p>
        </w:tc>
      </w:tr>
      <w:tr w:rsidR="00A57961" w:rsidRPr="006D6BB6" w14:paraId="3FC14C47" w14:textId="77777777" w:rsidTr="00EB255E">
        <w:trPr>
          <w:jc w:val="center"/>
        </w:trPr>
        <w:tc>
          <w:tcPr>
            <w:tcW w:w="1559" w:type="dxa"/>
          </w:tcPr>
          <w:p w14:paraId="3DAAB8BA" w14:textId="77777777" w:rsidR="00A57961" w:rsidRPr="006D6BB6" w:rsidRDefault="00A57961" w:rsidP="0025077B">
            <w:pPr>
              <w:pStyle w:val="ACK-ChoreographyBody"/>
            </w:pPr>
            <w:r w:rsidRPr="006D6BB6">
              <w:t>MSH.15</w:t>
            </w:r>
          </w:p>
        </w:tc>
        <w:tc>
          <w:tcPr>
            <w:tcW w:w="2405" w:type="dxa"/>
          </w:tcPr>
          <w:p w14:paraId="597D9228" w14:textId="77777777" w:rsidR="00A57961" w:rsidRPr="006D6BB6" w:rsidRDefault="00A57961" w:rsidP="0025077B">
            <w:pPr>
              <w:pStyle w:val="ACK-ChoreographyBody"/>
            </w:pPr>
            <w:r w:rsidRPr="006D6BB6">
              <w:t>Blank</w:t>
            </w:r>
          </w:p>
        </w:tc>
        <w:tc>
          <w:tcPr>
            <w:tcW w:w="456" w:type="dxa"/>
          </w:tcPr>
          <w:p w14:paraId="415CF986" w14:textId="77777777" w:rsidR="00A57961" w:rsidRPr="006D6BB6" w:rsidRDefault="00A57961" w:rsidP="0025077B">
            <w:pPr>
              <w:pStyle w:val="ACK-ChoreographyBody"/>
            </w:pPr>
            <w:r w:rsidRPr="006D6BB6">
              <w:t>NE</w:t>
            </w:r>
          </w:p>
        </w:tc>
        <w:tc>
          <w:tcPr>
            <w:tcW w:w="2379" w:type="dxa"/>
          </w:tcPr>
          <w:p w14:paraId="26DD6039" w14:textId="77777777" w:rsidR="00A57961" w:rsidRPr="006D6BB6" w:rsidRDefault="00A57961" w:rsidP="0025077B">
            <w:pPr>
              <w:pStyle w:val="ACK-ChoreographyBody"/>
            </w:pPr>
            <w:r w:rsidRPr="006D6BB6">
              <w:t>AL, SU, ER</w:t>
            </w:r>
          </w:p>
        </w:tc>
      </w:tr>
      <w:tr w:rsidR="00A57961" w:rsidRPr="006D6BB6" w14:paraId="6D4EBDDA" w14:textId="77777777" w:rsidTr="00EB255E">
        <w:trPr>
          <w:jc w:val="center"/>
        </w:trPr>
        <w:tc>
          <w:tcPr>
            <w:tcW w:w="1559" w:type="dxa"/>
          </w:tcPr>
          <w:p w14:paraId="75980D0B" w14:textId="77777777" w:rsidR="00A57961" w:rsidRPr="006D6BB6" w:rsidRDefault="00A57961" w:rsidP="0025077B">
            <w:pPr>
              <w:pStyle w:val="ACK-ChoreographyBody"/>
            </w:pPr>
            <w:r w:rsidRPr="006D6BB6">
              <w:t>MSH.16</w:t>
            </w:r>
          </w:p>
        </w:tc>
        <w:tc>
          <w:tcPr>
            <w:tcW w:w="2405" w:type="dxa"/>
          </w:tcPr>
          <w:p w14:paraId="65394340" w14:textId="77777777" w:rsidR="00A57961" w:rsidRPr="006D6BB6" w:rsidRDefault="00A57961" w:rsidP="0025077B">
            <w:pPr>
              <w:pStyle w:val="ACK-ChoreographyBody"/>
            </w:pPr>
            <w:r w:rsidRPr="006D6BB6">
              <w:t>Blank</w:t>
            </w:r>
          </w:p>
        </w:tc>
        <w:tc>
          <w:tcPr>
            <w:tcW w:w="456" w:type="dxa"/>
          </w:tcPr>
          <w:p w14:paraId="60D5C996" w14:textId="77777777" w:rsidR="00A57961" w:rsidRPr="006D6BB6" w:rsidRDefault="00A57961" w:rsidP="0025077B">
            <w:pPr>
              <w:pStyle w:val="ACK-ChoreographyBody"/>
            </w:pPr>
            <w:r w:rsidRPr="006D6BB6">
              <w:t>NE</w:t>
            </w:r>
          </w:p>
        </w:tc>
        <w:tc>
          <w:tcPr>
            <w:tcW w:w="2379" w:type="dxa"/>
          </w:tcPr>
          <w:p w14:paraId="04A36972" w14:textId="77777777" w:rsidR="00A57961" w:rsidRPr="006D6BB6" w:rsidRDefault="00A57961" w:rsidP="0025077B">
            <w:pPr>
              <w:pStyle w:val="ACK-ChoreographyBody"/>
            </w:pPr>
            <w:r w:rsidRPr="006D6BB6">
              <w:t>NE</w:t>
            </w:r>
          </w:p>
        </w:tc>
      </w:tr>
      <w:tr w:rsidR="00A57961" w:rsidRPr="006D6BB6" w14:paraId="471D501B" w14:textId="77777777" w:rsidTr="00EB255E">
        <w:trPr>
          <w:jc w:val="center"/>
        </w:trPr>
        <w:tc>
          <w:tcPr>
            <w:tcW w:w="1559" w:type="dxa"/>
          </w:tcPr>
          <w:p w14:paraId="00D65081" w14:textId="77777777" w:rsidR="00A57961" w:rsidRPr="006D6BB6" w:rsidRDefault="00A57961" w:rsidP="0025077B">
            <w:pPr>
              <w:pStyle w:val="ACK-ChoreographyBody"/>
            </w:pPr>
            <w:r w:rsidRPr="006D6BB6">
              <w:t>Immediate Ack</w:t>
            </w:r>
          </w:p>
        </w:tc>
        <w:tc>
          <w:tcPr>
            <w:tcW w:w="2405" w:type="dxa"/>
          </w:tcPr>
          <w:p w14:paraId="38DB2587" w14:textId="77777777" w:rsidR="00A57961" w:rsidRPr="006D6BB6" w:rsidRDefault="00A57961" w:rsidP="0025077B">
            <w:pPr>
              <w:pStyle w:val="ACK-ChoreographyBody"/>
            </w:pPr>
            <w:r w:rsidRPr="006D6BB6">
              <w:t>-</w:t>
            </w:r>
          </w:p>
        </w:tc>
        <w:tc>
          <w:tcPr>
            <w:tcW w:w="456" w:type="dxa"/>
          </w:tcPr>
          <w:p w14:paraId="4A3B7C84" w14:textId="77777777" w:rsidR="00A57961" w:rsidRPr="006D6BB6" w:rsidRDefault="00A57961" w:rsidP="0025077B">
            <w:pPr>
              <w:pStyle w:val="ACK-ChoreographyBody"/>
            </w:pPr>
            <w:r w:rsidRPr="006D6BB6">
              <w:t>-</w:t>
            </w:r>
          </w:p>
        </w:tc>
        <w:tc>
          <w:tcPr>
            <w:tcW w:w="2379" w:type="dxa"/>
          </w:tcPr>
          <w:p w14:paraId="6724BC67" w14:textId="734BE6CB" w:rsidR="00A57961" w:rsidRPr="006D6BB6" w:rsidRDefault="00A57961" w:rsidP="0025077B">
            <w:pPr>
              <w:pStyle w:val="ACK-ChoreographyBody"/>
            </w:pPr>
            <w:r w:rsidRPr="006D6BB6">
              <w:rPr>
                <w:szCs w:val="16"/>
              </w:rPr>
              <w:t>ACK^</w:t>
            </w:r>
            <w:r>
              <w:rPr>
                <w:szCs w:val="16"/>
              </w:rPr>
              <w:t>A52</w:t>
            </w:r>
            <w:r w:rsidRPr="006D6BB6">
              <w:rPr>
                <w:szCs w:val="16"/>
              </w:rPr>
              <w:t>^ACK</w:t>
            </w:r>
          </w:p>
        </w:tc>
      </w:tr>
      <w:tr w:rsidR="00A57961" w:rsidRPr="006D6BB6" w14:paraId="254B104C" w14:textId="77777777" w:rsidTr="00EB255E">
        <w:trPr>
          <w:jc w:val="center"/>
        </w:trPr>
        <w:tc>
          <w:tcPr>
            <w:tcW w:w="1559" w:type="dxa"/>
          </w:tcPr>
          <w:p w14:paraId="4A96EB62" w14:textId="77777777" w:rsidR="00A57961" w:rsidRPr="006D6BB6" w:rsidRDefault="00A57961" w:rsidP="0025077B">
            <w:pPr>
              <w:pStyle w:val="ACK-ChoreographyBody"/>
            </w:pPr>
            <w:r w:rsidRPr="006D6BB6">
              <w:t>Application Ack</w:t>
            </w:r>
          </w:p>
        </w:tc>
        <w:tc>
          <w:tcPr>
            <w:tcW w:w="2405" w:type="dxa"/>
          </w:tcPr>
          <w:p w14:paraId="1AD0E4B2" w14:textId="19F9C749" w:rsidR="00A57961" w:rsidRPr="006D6BB6" w:rsidRDefault="00A57961" w:rsidP="0025077B">
            <w:pPr>
              <w:pStyle w:val="ACK-ChoreographyBody"/>
            </w:pPr>
            <w:r>
              <w:rPr>
                <w:szCs w:val="16"/>
              </w:rPr>
              <w:t>-</w:t>
            </w:r>
          </w:p>
        </w:tc>
        <w:tc>
          <w:tcPr>
            <w:tcW w:w="456" w:type="dxa"/>
          </w:tcPr>
          <w:p w14:paraId="5AE24F30" w14:textId="77777777" w:rsidR="00A57961" w:rsidRPr="006D6BB6" w:rsidRDefault="00A57961" w:rsidP="0025077B">
            <w:pPr>
              <w:pStyle w:val="ACK-ChoreographyBody"/>
            </w:pPr>
            <w:r w:rsidRPr="006D6BB6">
              <w:t>-</w:t>
            </w:r>
          </w:p>
        </w:tc>
        <w:tc>
          <w:tcPr>
            <w:tcW w:w="2379" w:type="dxa"/>
          </w:tcPr>
          <w:p w14:paraId="3704CC10" w14:textId="77777777" w:rsidR="00A57961" w:rsidRPr="006D6BB6" w:rsidRDefault="00A57961" w:rsidP="0025077B">
            <w:pPr>
              <w:pStyle w:val="ACK-ChoreographyBody"/>
            </w:pPr>
            <w:r w:rsidRPr="006D6BB6">
              <w:t>-</w:t>
            </w:r>
          </w:p>
        </w:tc>
      </w:tr>
    </w:tbl>
    <w:p w14:paraId="4BBD038F" w14:textId="77777777" w:rsidR="00715956" w:rsidRPr="00F21240" w:rsidRDefault="00715956">
      <w:pPr>
        <w:pStyle w:val="Heading3"/>
        <w:rPr>
          <w:noProof/>
        </w:rPr>
      </w:pPr>
      <w:bookmarkStart w:id="3816" w:name="_Toc27754838"/>
      <w:bookmarkStart w:id="3817" w:name="_Toc109892133"/>
      <w:r w:rsidRPr="00F21240">
        <w:rPr>
          <w:noProof/>
        </w:rPr>
        <w:t>ADT/ACK - Cancel Patient Returns from a Leave of Absence (Event A53)</w:t>
      </w:r>
      <w:bookmarkEnd w:id="3812"/>
      <w:bookmarkEnd w:id="3813"/>
      <w:bookmarkEnd w:id="3814"/>
      <w:bookmarkEnd w:id="3815"/>
      <w:bookmarkEnd w:id="3816"/>
      <w:bookmarkEnd w:id="3817"/>
    </w:p>
    <w:p w14:paraId="2D3E5786" w14:textId="77777777" w:rsidR="00715956" w:rsidRPr="00F21240" w:rsidRDefault="00715956">
      <w:pPr>
        <w:pStyle w:val="NormalIndented"/>
        <w:rPr>
          <w:noProof/>
        </w:rPr>
      </w:pPr>
      <w:r w:rsidRPr="00F21240">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F21240" w:rsidRDefault="00715956">
      <w:pPr>
        <w:pStyle w:val="NormalIndented"/>
        <w:rPr>
          <w:noProof/>
        </w:rPr>
      </w:pPr>
      <w:r w:rsidRPr="00F21240">
        <w:rPr>
          <w:noProof/>
        </w:rPr>
        <w:t xml:space="preserve">As there is no specific field for the cancel LOA date/time, it is recommended that field </w:t>
      </w:r>
      <w:r w:rsidRPr="00F21240">
        <w:rPr>
          <w:rStyle w:val="ReferenceAttribute"/>
          <w:noProof/>
        </w:rPr>
        <w:t>EVN-6 - Event Occurred</w:t>
      </w:r>
      <w:r w:rsidRPr="00F21240">
        <w:rPr>
          <w:noProof/>
        </w:rPr>
        <w:t xml:space="preserve"> contain the date/time the return from LOA was actually cancelled (but not necessarily recorded).</w:t>
      </w:r>
    </w:p>
    <w:p w14:paraId="4B0681E0" w14:textId="77777777" w:rsidR="00715956" w:rsidRPr="00F21240" w:rsidRDefault="00715956">
      <w:pPr>
        <w:pStyle w:val="NormalIndented"/>
        <w:rPr>
          <w:noProof/>
        </w:rPr>
      </w:pPr>
      <w:r w:rsidRPr="00F21240">
        <w:rPr>
          <w:rStyle w:val="ReferenceAttribute"/>
          <w:noProof/>
        </w:rPr>
        <w:t>PV2-47 - Expected LOA Return Date/Time</w:t>
      </w:r>
      <w:r w:rsidRPr="00F21240">
        <w:rPr>
          <w:noProof/>
        </w:rPr>
        <w:t xml:space="preserve"> is used to communicate the date/time the patient is expected to return from LOA.</w:t>
      </w:r>
    </w:p>
    <w:p w14:paraId="53B15CD2" w14:textId="77777777" w:rsidR="00715956" w:rsidRPr="00F21240" w:rsidRDefault="00715956">
      <w:pPr>
        <w:pStyle w:val="MsgTableCaption"/>
        <w:rPr>
          <w:noProof/>
        </w:rPr>
      </w:pPr>
      <w:r w:rsidRPr="00F21240">
        <w:rPr>
          <w:noProof/>
        </w:rPr>
        <w:t>ADT^A53^ADT_A52: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F21240" w:rsidRDefault="00715956">
            <w:pPr>
              <w:pStyle w:val="MsgTableHeader"/>
              <w:jc w:val="center"/>
              <w:rPr>
                <w:noProof/>
              </w:rPr>
            </w:pPr>
            <w:r w:rsidRPr="00F21240">
              <w:rPr>
                <w:noProof/>
              </w:rPr>
              <w:t>Chapter</w:t>
            </w:r>
          </w:p>
        </w:tc>
      </w:tr>
      <w:tr w:rsidR="00715956" w:rsidRPr="00715956"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F21240" w:rsidRDefault="00715956">
            <w:pPr>
              <w:pStyle w:val="MsgTableBody"/>
              <w:jc w:val="center"/>
              <w:rPr>
                <w:noProof/>
              </w:rPr>
            </w:pPr>
            <w:r w:rsidRPr="00F21240">
              <w:rPr>
                <w:noProof/>
              </w:rPr>
              <w:t>2</w:t>
            </w:r>
          </w:p>
        </w:tc>
      </w:tr>
      <w:tr w:rsidR="00622FC8" w:rsidRPr="00151483"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594536" w:rsidRDefault="00622FC8" w:rsidP="00622FC8">
            <w:pPr>
              <w:pStyle w:val="MsgTableBody"/>
              <w:jc w:val="center"/>
              <w:rPr>
                <w:noProof/>
              </w:rPr>
            </w:pPr>
            <w:r w:rsidRPr="00594536">
              <w:rPr>
                <w:noProof/>
              </w:rPr>
              <w:t>3</w:t>
            </w:r>
          </w:p>
        </w:tc>
      </w:tr>
      <w:tr w:rsidR="00715956" w:rsidRPr="00715956"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F21240" w:rsidRDefault="00715956">
            <w:pPr>
              <w:pStyle w:val="MsgTableBody"/>
              <w:jc w:val="center"/>
              <w:rPr>
                <w:noProof/>
              </w:rPr>
            </w:pPr>
            <w:r w:rsidRPr="00F21240">
              <w:rPr>
                <w:noProof/>
              </w:rPr>
              <w:t>2</w:t>
            </w:r>
          </w:p>
        </w:tc>
      </w:tr>
      <w:tr w:rsidR="00715956" w:rsidRPr="00715956"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F21240" w:rsidRDefault="00715956">
            <w:pPr>
              <w:pStyle w:val="MsgTableBody"/>
              <w:jc w:val="center"/>
              <w:rPr>
                <w:noProof/>
              </w:rPr>
            </w:pPr>
            <w:r w:rsidRPr="00F21240">
              <w:rPr>
                <w:noProof/>
              </w:rPr>
              <w:t>2</w:t>
            </w:r>
          </w:p>
        </w:tc>
      </w:tr>
      <w:tr w:rsidR="00715956" w:rsidRPr="00715956"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F21240" w:rsidRDefault="00715956">
            <w:pPr>
              <w:pStyle w:val="MsgTableBody"/>
              <w:jc w:val="center"/>
              <w:rPr>
                <w:noProof/>
              </w:rPr>
            </w:pPr>
            <w:r w:rsidRPr="00F21240">
              <w:rPr>
                <w:noProof/>
              </w:rPr>
              <w:t>3</w:t>
            </w:r>
          </w:p>
        </w:tc>
      </w:tr>
      <w:tr w:rsidR="00715956" w:rsidRPr="00715956"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F21240" w:rsidRDefault="00715956">
            <w:pPr>
              <w:pStyle w:val="MsgTableBody"/>
              <w:jc w:val="center"/>
              <w:rPr>
                <w:noProof/>
              </w:rPr>
            </w:pPr>
            <w:r w:rsidRPr="00F21240">
              <w:rPr>
                <w:noProof/>
              </w:rPr>
              <w:t>3</w:t>
            </w:r>
          </w:p>
        </w:tc>
      </w:tr>
      <w:tr w:rsidR="00715956" w:rsidRPr="00715956"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F21240" w:rsidRDefault="00715956">
            <w:pPr>
              <w:pStyle w:val="MsgTableBody"/>
              <w:jc w:val="center"/>
              <w:rPr>
                <w:noProof/>
              </w:rPr>
            </w:pPr>
            <w:r w:rsidRPr="00F21240">
              <w:rPr>
                <w:noProof/>
              </w:rPr>
              <w:t>3</w:t>
            </w:r>
          </w:p>
        </w:tc>
      </w:tr>
      <w:tr w:rsidR="00315DE3" w:rsidRPr="00715956" w14:paraId="207CC3F4" w14:textId="77777777" w:rsidTr="00D50068">
        <w:trPr>
          <w:jc w:val="center"/>
          <w:ins w:id="3818" w:author="Merrick, Riki | APHL" w:date="2022-07-17T17:27:00Z"/>
        </w:trPr>
        <w:tc>
          <w:tcPr>
            <w:tcW w:w="2882" w:type="dxa"/>
            <w:tcBorders>
              <w:top w:val="dotted" w:sz="4" w:space="0" w:color="auto"/>
              <w:left w:val="nil"/>
              <w:bottom w:val="dotted" w:sz="4" w:space="0" w:color="auto"/>
              <w:right w:val="nil"/>
            </w:tcBorders>
            <w:shd w:val="clear" w:color="auto" w:fill="FFFFFF"/>
          </w:tcPr>
          <w:p w14:paraId="4F0310DE" w14:textId="5D3A344D" w:rsidR="00315DE3" w:rsidRDefault="00315DE3" w:rsidP="00315DE3">
            <w:pPr>
              <w:pStyle w:val="MsgTableBody"/>
              <w:rPr>
                <w:ins w:id="3819" w:author="Merrick, Riki | APHL" w:date="2022-07-17T17:27:00Z"/>
              </w:rPr>
            </w:pPr>
            <w:ins w:id="3820"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43AAF169" w14:textId="1CF564D0" w:rsidR="00315DE3" w:rsidRPr="00F21240" w:rsidRDefault="00315DE3" w:rsidP="00315DE3">
            <w:pPr>
              <w:pStyle w:val="MsgTableBody"/>
              <w:rPr>
                <w:ins w:id="3821" w:author="Merrick, Riki | APHL" w:date="2022-07-17T17:27:00Z"/>
                <w:noProof/>
              </w:rPr>
            </w:pPr>
            <w:ins w:id="3822"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FFC1E0B" w14:textId="77777777" w:rsidR="00315DE3" w:rsidRPr="00F21240" w:rsidRDefault="00315DE3" w:rsidP="00315DE3">
            <w:pPr>
              <w:pStyle w:val="MsgTableBody"/>
              <w:jc w:val="center"/>
              <w:rPr>
                <w:ins w:id="3823"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561937C1" w14:textId="0D293630" w:rsidR="00315DE3" w:rsidRPr="00F21240" w:rsidRDefault="00315DE3" w:rsidP="00315DE3">
            <w:pPr>
              <w:pStyle w:val="MsgTableBody"/>
              <w:jc w:val="center"/>
              <w:rPr>
                <w:ins w:id="3824" w:author="Merrick, Riki | APHL" w:date="2022-07-17T17:27:00Z"/>
                <w:noProof/>
              </w:rPr>
            </w:pPr>
            <w:ins w:id="3825" w:author="Merrick, Riki | APHL" w:date="2022-07-17T17:27:00Z">
              <w:r>
                <w:rPr>
                  <w:noProof/>
                </w:rPr>
                <w:t>3</w:t>
              </w:r>
            </w:ins>
          </w:p>
        </w:tc>
      </w:tr>
      <w:tr w:rsidR="00315DE3" w:rsidRPr="00715956" w14:paraId="34F53458" w14:textId="77777777" w:rsidTr="00D50068">
        <w:trPr>
          <w:jc w:val="center"/>
          <w:ins w:id="3826" w:author="Merrick, Riki | APHL" w:date="2022-07-17T17:27:00Z"/>
        </w:trPr>
        <w:tc>
          <w:tcPr>
            <w:tcW w:w="2882" w:type="dxa"/>
            <w:tcBorders>
              <w:top w:val="dotted" w:sz="4" w:space="0" w:color="auto"/>
              <w:left w:val="nil"/>
              <w:bottom w:val="dotted" w:sz="4" w:space="0" w:color="auto"/>
              <w:right w:val="nil"/>
            </w:tcBorders>
            <w:shd w:val="clear" w:color="auto" w:fill="FFFFFF"/>
          </w:tcPr>
          <w:p w14:paraId="4D93A1DE" w14:textId="011092E1" w:rsidR="00315DE3" w:rsidRDefault="00315DE3" w:rsidP="00315DE3">
            <w:pPr>
              <w:pStyle w:val="MsgTableBody"/>
              <w:rPr>
                <w:ins w:id="3827" w:author="Merrick, Riki | APHL" w:date="2022-07-17T17:27:00Z"/>
              </w:rPr>
            </w:pPr>
            <w:ins w:id="3828"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33B59E30" w14:textId="73DF6121" w:rsidR="00315DE3" w:rsidRPr="00F21240" w:rsidRDefault="00315DE3" w:rsidP="00315DE3">
            <w:pPr>
              <w:pStyle w:val="MsgTableBody"/>
              <w:rPr>
                <w:ins w:id="3829" w:author="Merrick, Riki | APHL" w:date="2022-07-17T17:27:00Z"/>
                <w:noProof/>
              </w:rPr>
            </w:pPr>
            <w:ins w:id="3830"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982576D" w14:textId="77777777" w:rsidR="00315DE3" w:rsidRPr="00F21240" w:rsidRDefault="00315DE3" w:rsidP="00315DE3">
            <w:pPr>
              <w:pStyle w:val="MsgTableBody"/>
              <w:jc w:val="center"/>
              <w:rPr>
                <w:ins w:id="383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7860CF14" w14:textId="5B9E3350" w:rsidR="00315DE3" w:rsidRPr="00F21240" w:rsidRDefault="00315DE3" w:rsidP="00315DE3">
            <w:pPr>
              <w:pStyle w:val="MsgTableBody"/>
              <w:jc w:val="center"/>
              <w:rPr>
                <w:ins w:id="3832" w:author="Merrick, Riki | APHL" w:date="2022-07-17T17:27:00Z"/>
                <w:noProof/>
              </w:rPr>
            </w:pPr>
            <w:ins w:id="3833" w:author="Merrick, Riki | APHL" w:date="2022-07-17T17:27:00Z">
              <w:r>
                <w:rPr>
                  <w:noProof/>
                </w:rPr>
                <w:t>3</w:t>
              </w:r>
            </w:ins>
          </w:p>
        </w:tc>
      </w:tr>
      <w:tr w:rsidR="00315DE3" w:rsidRPr="00715956" w14:paraId="5D851AF3" w14:textId="77777777" w:rsidTr="00D50068">
        <w:trPr>
          <w:jc w:val="center"/>
          <w:ins w:id="3834" w:author="Merrick, Riki | APHL" w:date="2022-07-17T17:27:00Z"/>
        </w:trPr>
        <w:tc>
          <w:tcPr>
            <w:tcW w:w="2882" w:type="dxa"/>
            <w:tcBorders>
              <w:top w:val="dotted" w:sz="4" w:space="0" w:color="auto"/>
              <w:left w:val="nil"/>
              <w:bottom w:val="dotted" w:sz="4" w:space="0" w:color="auto"/>
              <w:right w:val="nil"/>
            </w:tcBorders>
            <w:shd w:val="clear" w:color="auto" w:fill="FFFFFF"/>
          </w:tcPr>
          <w:p w14:paraId="52E40DD3" w14:textId="5F2360E6" w:rsidR="00315DE3" w:rsidRDefault="00315DE3" w:rsidP="00315DE3">
            <w:pPr>
              <w:pStyle w:val="MsgTableBody"/>
              <w:rPr>
                <w:ins w:id="3835" w:author="Merrick, Riki | APHL" w:date="2022-07-17T17:27:00Z"/>
              </w:rPr>
            </w:pPr>
            <w:ins w:id="3836"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11F32E7F" w14:textId="6B49336A" w:rsidR="00315DE3" w:rsidRPr="00F21240" w:rsidRDefault="00315DE3" w:rsidP="00315DE3">
            <w:pPr>
              <w:pStyle w:val="MsgTableBody"/>
              <w:rPr>
                <w:ins w:id="3837" w:author="Merrick, Riki | APHL" w:date="2022-07-17T17:27:00Z"/>
                <w:noProof/>
              </w:rPr>
            </w:pPr>
            <w:ins w:id="3838" w:author="Merrick, Riki | APHL" w:date="2022-07-17T17:27: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394B859E" w14:textId="77777777" w:rsidR="00315DE3" w:rsidRPr="00F21240" w:rsidRDefault="00315DE3" w:rsidP="00315DE3">
            <w:pPr>
              <w:pStyle w:val="MsgTableBody"/>
              <w:jc w:val="center"/>
              <w:rPr>
                <w:ins w:id="3839"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2151E32E" w14:textId="72465DDE" w:rsidR="00315DE3" w:rsidRPr="00F21240" w:rsidRDefault="00315DE3" w:rsidP="00315DE3">
            <w:pPr>
              <w:pStyle w:val="MsgTableBody"/>
              <w:jc w:val="center"/>
              <w:rPr>
                <w:ins w:id="3840" w:author="Merrick, Riki | APHL" w:date="2022-07-17T17:27:00Z"/>
                <w:noProof/>
              </w:rPr>
            </w:pPr>
            <w:ins w:id="3841" w:author="Merrick, Riki | APHL" w:date="2022-07-17T17:27:00Z">
              <w:r>
                <w:rPr>
                  <w:noProof/>
                </w:rPr>
                <w:t>3</w:t>
              </w:r>
            </w:ins>
          </w:p>
        </w:tc>
      </w:tr>
      <w:tr w:rsidR="00315DE3" w:rsidRPr="00715956"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315DE3" w:rsidRPr="00F21240" w:rsidRDefault="00000000" w:rsidP="00315DE3">
            <w:pPr>
              <w:pStyle w:val="MsgTableBody"/>
              <w:rPr>
                <w:noProof/>
              </w:rPr>
            </w:pPr>
            <w:hyperlink r:id="rId96"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315DE3" w:rsidRPr="00F21240" w:rsidRDefault="00315DE3" w:rsidP="00315DE3">
            <w:pPr>
              <w:pStyle w:val="MsgTableBody"/>
              <w:jc w:val="center"/>
              <w:rPr>
                <w:noProof/>
              </w:rPr>
            </w:pPr>
            <w:r w:rsidRPr="00F21240">
              <w:rPr>
                <w:noProof/>
              </w:rPr>
              <w:t>3</w:t>
            </w:r>
          </w:p>
        </w:tc>
      </w:tr>
      <w:tr w:rsidR="00315DE3" w:rsidRPr="00715956"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315DE3" w:rsidRPr="00F21240" w:rsidRDefault="00315DE3" w:rsidP="00315DE3">
            <w:pPr>
              <w:pStyle w:val="MsgTableBody"/>
              <w:jc w:val="center"/>
              <w:rPr>
                <w:noProof/>
              </w:rPr>
            </w:pPr>
            <w:r w:rsidRPr="00F21240">
              <w:rPr>
                <w:noProof/>
              </w:rPr>
              <w:t>3</w:t>
            </w:r>
          </w:p>
        </w:tc>
      </w:tr>
    </w:tbl>
    <w:p w14:paraId="136687F2" w14:textId="1DCB103F"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6BB6" w14:paraId="0DBAB652" w14:textId="77777777" w:rsidTr="00EB255E">
        <w:trPr>
          <w:jc w:val="center"/>
        </w:trPr>
        <w:tc>
          <w:tcPr>
            <w:tcW w:w="9209" w:type="dxa"/>
            <w:gridSpan w:val="6"/>
          </w:tcPr>
          <w:p w14:paraId="4BF4E9D0" w14:textId="661257A0" w:rsidR="00EB255E" w:rsidRPr="006D6BB6" w:rsidRDefault="00EB255E" w:rsidP="00EB255E">
            <w:pPr>
              <w:pStyle w:val="ACK-ChoreographyHeader"/>
            </w:pPr>
            <w:r w:rsidRPr="00C20CAF">
              <w:t>Acknowledgment Choreography</w:t>
            </w:r>
          </w:p>
        </w:tc>
      </w:tr>
      <w:tr w:rsidR="00EB255E" w:rsidRPr="006D6BB6" w14:paraId="54FF3C0F" w14:textId="77777777" w:rsidTr="00EB255E">
        <w:trPr>
          <w:jc w:val="center"/>
        </w:trPr>
        <w:tc>
          <w:tcPr>
            <w:tcW w:w="9209" w:type="dxa"/>
            <w:gridSpan w:val="6"/>
          </w:tcPr>
          <w:p w14:paraId="0BA1B090" w14:textId="1C1786AE" w:rsidR="00EB255E" w:rsidRPr="00C20CAF" w:rsidRDefault="004D7EA0" w:rsidP="00EB255E">
            <w:pPr>
              <w:pStyle w:val="ACK-ChoreographyHeader"/>
            </w:pPr>
            <w:r w:rsidRPr="00F21240">
              <w:rPr>
                <w:noProof/>
              </w:rPr>
              <w:t>ADT^A53^ADT_A52</w:t>
            </w:r>
          </w:p>
        </w:tc>
      </w:tr>
      <w:tr w:rsidR="00AD6CE4" w:rsidRPr="006D6BB6" w14:paraId="4037A04B" w14:textId="77777777" w:rsidTr="00EB255E">
        <w:trPr>
          <w:jc w:val="center"/>
        </w:trPr>
        <w:tc>
          <w:tcPr>
            <w:tcW w:w="1498" w:type="dxa"/>
          </w:tcPr>
          <w:p w14:paraId="5F7A0B88" w14:textId="77777777" w:rsidR="00AD6CE4" w:rsidRPr="006D6BB6" w:rsidRDefault="00AD6CE4" w:rsidP="00AD6CE4">
            <w:pPr>
              <w:pStyle w:val="ACK-ChoreographyBody"/>
            </w:pPr>
            <w:r w:rsidRPr="006D6BB6">
              <w:t>Field name</w:t>
            </w:r>
          </w:p>
        </w:tc>
        <w:tc>
          <w:tcPr>
            <w:tcW w:w="2485" w:type="dxa"/>
          </w:tcPr>
          <w:p w14:paraId="68193838" w14:textId="77777777" w:rsidR="00AD6CE4" w:rsidRPr="006D6BB6" w:rsidRDefault="00AD6CE4" w:rsidP="00AD6CE4">
            <w:pPr>
              <w:pStyle w:val="ACK-ChoreographyBody"/>
            </w:pPr>
            <w:r w:rsidRPr="006D6BB6">
              <w:t>Field Value: Original mode</w:t>
            </w:r>
          </w:p>
        </w:tc>
        <w:tc>
          <w:tcPr>
            <w:tcW w:w="5226" w:type="dxa"/>
            <w:gridSpan w:val="4"/>
          </w:tcPr>
          <w:p w14:paraId="2A8EB80D" w14:textId="77777777" w:rsidR="00AD6CE4" w:rsidRPr="006D6BB6" w:rsidRDefault="00AD6CE4" w:rsidP="00AD6CE4">
            <w:pPr>
              <w:pStyle w:val="ACK-ChoreographyBody"/>
            </w:pPr>
            <w:r w:rsidRPr="006D6BB6">
              <w:t>Field value: Enhanced mode</w:t>
            </w:r>
          </w:p>
        </w:tc>
      </w:tr>
      <w:tr w:rsidR="00AD6CE4" w:rsidRPr="006D6BB6" w14:paraId="6BCB9C99" w14:textId="77777777" w:rsidTr="00EB255E">
        <w:trPr>
          <w:jc w:val="center"/>
        </w:trPr>
        <w:tc>
          <w:tcPr>
            <w:tcW w:w="1498" w:type="dxa"/>
          </w:tcPr>
          <w:p w14:paraId="310D215B" w14:textId="77777777" w:rsidR="00AD6CE4" w:rsidRPr="006D6BB6" w:rsidRDefault="00AD6CE4" w:rsidP="00AD6CE4">
            <w:pPr>
              <w:pStyle w:val="ACK-ChoreographyBody"/>
            </w:pPr>
            <w:r w:rsidRPr="006D6BB6">
              <w:t>MSH.15</w:t>
            </w:r>
          </w:p>
        </w:tc>
        <w:tc>
          <w:tcPr>
            <w:tcW w:w="2485" w:type="dxa"/>
          </w:tcPr>
          <w:p w14:paraId="5FC57E2B" w14:textId="77777777" w:rsidR="00AD6CE4" w:rsidRPr="006D6BB6" w:rsidRDefault="00AD6CE4" w:rsidP="00AD6CE4">
            <w:pPr>
              <w:pStyle w:val="ACK-ChoreographyBody"/>
            </w:pPr>
            <w:r w:rsidRPr="006D6BB6">
              <w:t>Blank</w:t>
            </w:r>
          </w:p>
        </w:tc>
        <w:tc>
          <w:tcPr>
            <w:tcW w:w="456" w:type="dxa"/>
          </w:tcPr>
          <w:p w14:paraId="368616DB" w14:textId="77777777" w:rsidR="00AD6CE4" w:rsidRPr="006D6BB6" w:rsidRDefault="00AD6CE4" w:rsidP="00AD6CE4">
            <w:pPr>
              <w:pStyle w:val="ACK-ChoreographyBody"/>
            </w:pPr>
            <w:r w:rsidRPr="006D6BB6">
              <w:t>NE</w:t>
            </w:r>
          </w:p>
        </w:tc>
        <w:tc>
          <w:tcPr>
            <w:tcW w:w="1557" w:type="dxa"/>
          </w:tcPr>
          <w:p w14:paraId="5127A43A" w14:textId="77777777" w:rsidR="00AD6CE4" w:rsidRPr="006D6BB6" w:rsidRDefault="00AD6CE4" w:rsidP="00AD6CE4">
            <w:pPr>
              <w:pStyle w:val="ACK-ChoreographyBody"/>
            </w:pPr>
            <w:r w:rsidRPr="006D6BB6">
              <w:t>AL, SU, ER</w:t>
            </w:r>
          </w:p>
        </w:tc>
        <w:tc>
          <w:tcPr>
            <w:tcW w:w="1512" w:type="dxa"/>
          </w:tcPr>
          <w:p w14:paraId="78D428A6" w14:textId="77777777" w:rsidR="00AD6CE4" w:rsidRPr="006D6BB6" w:rsidRDefault="00AD6CE4" w:rsidP="00AD6CE4">
            <w:pPr>
              <w:pStyle w:val="ACK-ChoreographyBody"/>
            </w:pPr>
            <w:r w:rsidRPr="006D6BB6">
              <w:t>NE</w:t>
            </w:r>
          </w:p>
        </w:tc>
        <w:tc>
          <w:tcPr>
            <w:tcW w:w="1701" w:type="dxa"/>
          </w:tcPr>
          <w:p w14:paraId="7E285180" w14:textId="77777777" w:rsidR="00AD6CE4" w:rsidRPr="006D6BB6" w:rsidRDefault="00AD6CE4" w:rsidP="00AD6CE4">
            <w:pPr>
              <w:pStyle w:val="ACK-ChoreographyBody"/>
            </w:pPr>
            <w:r w:rsidRPr="006D6BB6">
              <w:t>AL, SU, ER</w:t>
            </w:r>
          </w:p>
        </w:tc>
      </w:tr>
      <w:tr w:rsidR="00AD6CE4" w:rsidRPr="006D6BB6" w14:paraId="038B548E" w14:textId="77777777" w:rsidTr="00EB255E">
        <w:trPr>
          <w:jc w:val="center"/>
        </w:trPr>
        <w:tc>
          <w:tcPr>
            <w:tcW w:w="1498" w:type="dxa"/>
          </w:tcPr>
          <w:p w14:paraId="7D439895" w14:textId="77777777" w:rsidR="00AD6CE4" w:rsidRPr="006D6BB6" w:rsidRDefault="00AD6CE4" w:rsidP="00AD6CE4">
            <w:pPr>
              <w:pStyle w:val="ACK-ChoreographyBody"/>
            </w:pPr>
            <w:r w:rsidRPr="006D6BB6">
              <w:t>MSH.16</w:t>
            </w:r>
          </w:p>
        </w:tc>
        <w:tc>
          <w:tcPr>
            <w:tcW w:w="2485" w:type="dxa"/>
          </w:tcPr>
          <w:p w14:paraId="254187D6" w14:textId="77777777" w:rsidR="00AD6CE4" w:rsidRPr="006D6BB6" w:rsidRDefault="00AD6CE4" w:rsidP="00AD6CE4">
            <w:pPr>
              <w:pStyle w:val="ACK-ChoreographyBody"/>
            </w:pPr>
            <w:r w:rsidRPr="006D6BB6">
              <w:t>Blank</w:t>
            </w:r>
          </w:p>
        </w:tc>
        <w:tc>
          <w:tcPr>
            <w:tcW w:w="456" w:type="dxa"/>
          </w:tcPr>
          <w:p w14:paraId="5E04F262" w14:textId="77777777" w:rsidR="00AD6CE4" w:rsidRPr="006D6BB6" w:rsidRDefault="00AD6CE4" w:rsidP="00AD6CE4">
            <w:pPr>
              <w:pStyle w:val="ACK-ChoreographyBody"/>
            </w:pPr>
            <w:r w:rsidRPr="006D6BB6">
              <w:t>NE</w:t>
            </w:r>
          </w:p>
        </w:tc>
        <w:tc>
          <w:tcPr>
            <w:tcW w:w="1557" w:type="dxa"/>
          </w:tcPr>
          <w:p w14:paraId="7ED38B0A" w14:textId="77777777" w:rsidR="00AD6CE4" w:rsidRPr="006D6BB6" w:rsidRDefault="00AD6CE4" w:rsidP="00AD6CE4">
            <w:pPr>
              <w:pStyle w:val="ACK-ChoreographyBody"/>
            </w:pPr>
            <w:r w:rsidRPr="006D6BB6">
              <w:t>NE</w:t>
            </w:r>
          </w:p>
        </w:tc>
        <w:tc>
          <w:tcPr>
            <w:tcW w:w="1512" w:type="dxa"/>
          </w:tcPr>
          <w:p w14:paraId="1489FEFD" w14:textId="77777777" w:rsidR="00AD6CE4" w:rsidRPr="006D6BB6" w:rsidRDefault="00AD6CE4" w:rsidP="00AD6CE4">
            <w:pPr>
              <w:pStyle w:val="ACK-ChoreographyBody"/>
            </w:pPr>
            <w:r w:rsidRPr="006D6BB6">
              <w:t>AL, SU, ER</w:t>
            </w:r>
          </w:p>
        </w:tc>
        <w:tc>
          <w:tcPr>
            <w:tcW w:w="1701" w:type="dxa"/>
          </w:tcPr>
          <w:p w14:paraId="0D07E93C" w14:textId="77777777" w:rsidR="00AD6CE4" w:rsidRPr="006D6BB6" w:rsidRDefault="00AD6CE4" w:rsidP="00AD6CE4">
            <w:pPr>
              <w:pStyle w:val="ACK-ChoreographyBody"/>
            </w:pPr>
            <w:r w:rsidRPr="006D6BB6">
              <w:t>AL, SU, ER</w:t>
            </w:r>
          </w:p>
        </w:tc>
      </w:tr>
      <w:tr w:rsidR="00AD6CE4" w:rsidRPr="006D6BB6" w14:paraId="3E9831CA" w14:textId="77777777" w:rsidTr="00EB255E">
        <w:trPr>
          <w:jc w:val="center"/>
        </w:trPr>
        <w:tc>
          <w:tcPr>
            <w:tcW w:w="1498" w:type="dxa"/>
          </w:tcPr>
          <w:p w14:paraId="13377014" w14:textId="77777777" w:rsidR="00AD6CE4" w:rsidRPr="006D6BB6" w:rsidRDefault="00AD6CE4" w:rsidP="00AD6CE4">
            <w:pPr>
              <w:pStyle w:val="ACK-ChoreographyBody"/>
            </w:pPr>
            <w:r w:rsidRPr="006D6BB6">
              <w:t>Immediate Ack</w:t>
            </w:r>
          </w:p>
        </w:tc>
        <w:tc>
          <w:tcPr>
            <w:tcW w:w="2485" w:type="dxa"/>
          </w:tcPr>
          <w:p w14:paraId="50D37459" w14:textId="77777777" w:rsidR="00AD6CE4" w:rsidRPr="006D6BB6" w:rsidRDefault="00AD6CE4" w:rsidP="00AD6CE4">
            <w:pPr>
              <w:pStyle w:val="ACK-ChoreographyBody"/>
            </w:pPr>
            <w:r w:rsidRPr="006D6BB6">
              <w:t>-</w:t>
            </w:r>
          </w:p>
        </w:tc>
        <w:tc>
          <w:tcPr>
            <w:tcW w:w="456" w:type="dxa"/>
          </w:tcPr>
          <w:p w14:paraId="5B23664D" w14:textId="77777777" w:rsidR="00AD6CE4" w:rsidRPr="006D6BB6" w:rsidRDefault="00AD6CE4" w:rsidP="00AD6CE4">
            <w:pPr>
              <w:pStyle w:val="ACK-ChoreographyBody"/>
            </w:pPr>
            <w:r w:rsidRPr="006D6BB6">
              <w:t>-</w:t>
            </w:r>
          </w:p>
        </w:tc>
        <w:tc>
          <w:tcPr>
            <w:tcW w:w="1557" w:type="dxa"/>
          </w:tcPr>
          <w:p w14:paraId="78188E5B" w14:textId="2375A1E8"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512" w:type="dxa"/>
          </w:tcPr>
          <w:p w14:paraId="611A38F6" w14:textId="77777777" w:rsidR="00AD6CE4" w:rsidRPr="006D6BB6" w:rsidRDefault="00AD6CE4" w:rsidP="00AD6CE4">
            <w:pPr>
              <w:pStyle w:val="ACK-ChoreographyBody"/>
            </w:pPr>
            <w:r w:rsidRPr="006D6BB6">
              <w:t>-</w:t>
            </w:r>
          </w:p>
        </w:tc>
        <w:tc>
          <w:tcPr>
            <w:tcW w:w="1701" w:type="dxa"/>
          </w:tcPr>
          <w:p w14:paraId="4608119B" w14:textId="5FB4EC1D" w:rsidR="00AD6CE4" w:rsidRPr="006D6BB6" w:rsidRDefault="00AD6CE4" w:rsidP="00AD6CE4">
            <w:pPr>
              <w:pStyle w:val="ACK-ChoreographyBody"/>
            </w:pPr>
            <w:r w:rsidRPr="006D6BB6">
              <w:rPr>
                <w:szCs w:val="16"/>
              </w:rPr>
              <w:t>ACK^</w:t>
            </w:r>
            <w:r>
              <w:rPr>
                <w:szCs w:val="16"/>
              </w:rPr>
              <w:t>A53</w:t>
            </w:r>
            <w:r w:rsidRPr="006D6BB6">
              <w:rPr>
                <w:szCs w:val="16"/>
              </w:rPr>
              <w:t>^ACK</w:t>
            </w:r>
          </w:p>
        </w:tc>
      </w:tr>
      <w:tr w:rsidR="00AD6CE4" w:rsidRPr="006D6BB6" w14:paraId="094CD63C" w14:textId="77777777" w:rsidTr="00EB255E">
        <w:trPr>
          <w:jc w:val="center"/>
        </w:trPr>
        <w:tc>
          <w:tcPr>
            <w:tcW w:w="1498" w:type="dxa"/>
          </w:tcPr>
          <w:p w14:paraId="6FBADAFC" w14:textId="77777777" w:rsidR="00AD6CE4" w:rsidRPr="006D6BB6" w:rsidRDefault="00AD6CE4" w:rsidP="00AD6CE4">
            <w:pPr>
              <w:pStyle w:val="ACK-ChoreographyBody"/>
            </w:pPr>
            <w:r w:rsidRPr="006D6BB6">
              <w:t>Application Ack</w:t>
            </w:r>
          </w:p>
        </w:tc>
        <w:tc>
          <w:tcPr>
            <w:tcW w:w="2485" w:type="dxa"/>
          </w:tcPr>
          <w:p w14:paraId="6E6FF61F" w14:textId="1E75ACDF" w:rsidR="00AD6CE4" w:rsidRPr="006D6BB6" w:rsidRDefault="00AD6CE4" w:rsidP="00AD6CE4">
            <w:pPr>
              <w:pStyle w:val="ACK-ChoreographyBody"/>
            </w:pPr>
            <w:r>
              <w:rPr>
                <w:szCs w:val="16"/>
              </w:rPr>
              <w:t>ADT</w:t>
            </w:r>
            <w:r w:rsidRPr="006D6BB6">
              <w:rPr>
                <w:szCs w:val="16"/>
              </w:rPr>
              <w:t>^</w:t>
            </w:r>
            <w:r>
              <w:rPr>
                <w:szCs w:val="16"/>
              </w:rPr>
              <w:t>A53</w:t>
            </w:r>
            <w:r w:rsidRPr="006D6BB6">
              <w:rPr>
                <w:szCs w:val="16"/>
              </w:rPr>
              <w:t>^</w:t>
            </w:r>
            <w:r>
              <w:rPr>
                <w:szCs w:val="16"/>
              </w:rPr>
              <w:t>ADT</w:t>
            </w:r>
            <w:r w:rsidRPr="006D6BB6">
              <w:rPr>
                <w:szCs w:val="16"/>
              </w:rPr>
              <w:t>_</w:t>
            </w:r>
            <w:r>
              <w:rPr>
                <w:szCs w:val="16"/>
              </w:rPr>
              <w:t>A52</w:t>
            </w:r>
          </w:p>
        </w:tc>
        <w:tc>
          <w:tcPr>
            <w:tcW w:w="456" w:type="dxa"/>
          </w:tcPr>
          <w:p w14:paraId="5841F7C6" w14:textId="77777777" w:rsidR="00AD6CE4" w:rsidRPr="006D6BB6" w:rsidRDefault="00AD6CE4" w:rsidP="00AD6CE4">
            <w:pPr>
              <w:pStyle w:val="ACK-ChoreographyBody"/>
            </w:pPr>
            <w:r w:rsidRPr="006D6BB6">
              <w:t>-</w:t>
            </w:r>
          </w:p>
        </w:tc>
        <w:tc>
          <w:tcPr>
            <w:tcW w:w="1557" w:type="dxa"/>
          </w:tcPr>
          <w:p w14:paraId="75CB5226" w14:textId="77777777" w:rsidR="00AD6CE4" w:rsidRPr="006D6BB6" w:rsidRDefault="00AD6CE4" w:rsidP="00AD6CE4">
            <w:pPr>
              <w:pStyle w:val="ACK-ChoreographyBody"/>
            </w:pPr>
            <w:r w:rsidRPr="006D6BB6">
              <w:t>-</w:t>
            </w:r>
          </w:p>
        </w:tc>
        <w:tc>
          <w:tcPr>
            <w:tcW w:w="1512" w:type="dxa"/>
          </w:tcPr>
          <w:p w14:paraId="141B793D" w14:textId="72D11247"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701" w:type="dxa"/>
          </w:tcPr>
          <w:p w14:paraId="7D06CF54" w14:textId="59B71531" w:rsidR="00AD6CE4" w:rsidRPr="006D6BB6" w:rsidRDefault="00AD6CE4" w:rsidP="00AD6CE4">
            <w:pPr>
              <w:pStyle w:val="ACK-ChoreographyBody"/>
            </w:pPr>
            <w:r w:rsidRPr="006D6BB6">
              <w:rPr>
                <w:szCs w:val="16"/>
              </w:rPr>
              <w:t>ACK^</w:t>
            </w:r>
            <w:r>
              <w:rPr>
                <w:szCs w:val="16"/>
              </w:rPr>
              <w:t>A53</w:t>
            </w:r>
            <w:r w:rsidRPr="006D6BB6">
              <w:rPr>
                <w:szCs w:val="16"/>
              </w:rPr>
              <w:t>^ACK</w:t>
            </w:r>
          </w:p>
        </w:tc>
      </w:tr>
    </w:tbl>
    <w:p w14:paraId="1FB4C57E" w14:textId="77777777" w:rsidR="00715956" w:rsidRPr="00F21240" w:rsidRDefault="00715956">
      <w:pPr>
        <w:rPr>
          <w:noProof/>
        </w:rPr>
      </w:pPr>
    </w:p>
    <w:p w14:paraId="7509409F" w14:textId="77777777" w:rsidR="00715956" w:rsidRPr="00F21240" w:rsidRDefault="00715956">
      <w:pPr>
        <w:pStyle w:val="MsgTableCaption"/>
        <w:rPr>
          <w:noProof/>
        </w:rPr>
      </w:pPr>
      <w:r w:rsidRPr="00F21240">
        <w:rPr>
          <w:noProof/>
        </w:rPr>
        <w:t>ACK^A53^ACK: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F21240" w:rsidRDefault="00715956">
            <w:pPr>
              <w:pStyle w:val="MsgTableHeader"/>
              <w:jc w:val="center"/>
              <w:rPr>
                <w:noProof/>
              </w:rPr>
            </w:pPr>
            <w:r w:rsidRPr="00F21240">
              <w:rPr>
                <w:noProof/>
              </w:rPr>
              <w:t>Chapter</w:t>
            </w:r>
          </w:p>
        </w:tc>
      </w:tr>
      <w:tr w:rsidR="00715956" w:rsidRPr="00715956"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F21240" w:rsidRDefault="00715956">
            <w:pPr>
              <w:pStyle w:val="MsgTableBody"/>
              <w:jc w:val="center"/>
              <w:rPr>
                <w:noProof/>
              </w:rPr>
            </w:pPr>
            <w:r w:rsidRPr="00F21240">
              <w:rPr>
                <w:noProof/>
              </w:rPr>
              <w:t>2</w:t>
            </w:r>
          </w:p>
        </w:tc>
      </w:tr>
      <w:tr w:rsidR="00715956" w:rsidRPr="00715956"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F21240" w:rsidRDefault="00715956">
            <w:pPr>
              <w:pStyle w:val="MsgTableBody"/>
              <w:jc w:val="center"/>
              <w:rPr>
                <w:noProof/>
              </w:rPr>
            </w:pPr>
            <w:r w:rsidRPr="00F21240">
              <w:rPr>
                <w:noProof/>
              </w:rPr>
              <w:t>2</w:t>
            </w:r>
          </w:p>
        </w:tc>
      </w:tr>
      <w:tr w:rsidR="00715956" w:rsidRPr="00715956"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F21240" w:rsidRDefault="00715956">
            <w:pPr>
              <w:pStyle w:val="MsgTableBody"/>
              <w:jc w:val="center"/>
              <w:rPr>
                <w:noProof/>
              </w:rPr>
            </w:pPr>
            <w:r w:rsidRPr="00F21240">
              <w:rPr>
                <w:noProof/>
              </w:rPr>
              <w:t>2</w:t>
            </w:r>
          </w:p>
        </w:tc>
      </w:tr>
      <w:tr w:rsidR="00715956" w:rsidRPr="00715956"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F21240" w:rsidRDefault="00715956">
            <w:pPr>
              <w:pStyle w:val="MsgTableBody"/>
              <w:jc w:val="center"/>
              <w:rPr>
                <w:noProof/>
              </w:rPr>
            </w:pPr>
            <w:r w:rsidRPr="00F21240">
              <w:rPr>
                <w:noProof/>
              </w:rPr>
              <w:t>2</w:t>
            </w:r>
          </w:p>
        </w:tc>
      </w:tr>
      <w:tr w:rsidR="00715956" w:rsidRPr="00715956"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F21240" w:rsidRDefault="00715956">
            <w:pPr>
              <w:pStyle w:val="MsgTableBody"/>
              <w:jc w:val="center"/>
              <w:rPr>
                <w:noProof/>
              </w:rPr>
            </w:pPr>
            <w:r w:rsidRPr="00F21240">
              <w:rPr>
                <w:noProof/>
              </w:rPr>
              <w:t>2</w:t>
            </w:r>
          </w:p>
        </w:tc>
      </w:tr>
    </w:tbl>
    <w:p w14:paraId="4D9908BA" w14:textId="1FE23578" w:rsidR="009E7AC3" w:rsidRDefault="009E7AC3" w:rsidP="00EB255E">
      <w:bookmarkStart w:id="3842" w:name="_Toc1815992"/>
      <w:bookmarkStart w:id="3843" w:name="_Toc21372536"/>
      <w:bookmarkStart w:id="3844" w:name="_Toc175992010"/>
      <w:bookmarkStart w:id="3845"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6BB6" w14:paraId="653581BB" w14:textId="77777777" w:rsidTr="00EB255E">
        <w:trPr>
          <w:jc w:val="center"/>
        </w:trPr>
        <w:tc>
          <w:tcPr>
            <w:tcW w:w="6516" w:type="dxa"/>
            <w:gridSpan w:val="4"/>
          </w:tcPr>
          <w:p w14:paraId="01A9ABEE" w14:textId="34589DBA" w:rsidR="00EB255E" w:rsidRPr="006D6BB6" w:rsidRDefault="00EB255E" w:rsidP="00EB255E">
            <w:pPr>
              <w:pStyle w:val="ACK-ChoreographyHeader"/>
            </w:pPr>
            <w:r w:rsidRPr="00C20CAF">
              <w:t>Acknowledgment Choreography</w:t>
            </w:r>
          </w:p>
        </w:tc>
      </w:tr>
      <w:tr w:rsidR="00EB255E" w:rsidRPr="006D6BB6" w14:paraId="00522603" w14:textId="77777777" w:rsidTr="00EB255E">
        <w:trPr>
          <w:jc w:val="center"/>
        </w:trPr>
        <w:tc>
          <w:tcPr>
            <w:tcW w:w="6516" w:type="dxa"/>
            <w:gridSpan w:val="4"/>
          </w:tcPr>
          <w:p w14:paraId="2DB47DFD" w14:textId="772498A3" w:rsidR="00EB255E" w:rsidRPr="00C20CAF" w:rsidRDefault="004D7EA0" w:rsidP="00EB255E">
            <w:pPr>
              <w:pStyle w:val="ACK-ChoreographyHeader"/>
            </w:pPr>
            <w:r w:rsidRPr="00F21240">
              <w:rPr>
                <w:noProof/>
              </w:rPr>
              <w:t>ACK^A53^ACK</w:t>
            </w:r>
          </w:p>
        </w:tc>
      </w:tr>
      <w:tr w:rsidR="009E7AC3" w:rsidRPr="006D6BB6" w14:paraId="612A0272" w14:textId="77777777" w:rsidTr="00EB255E">
        <w:trPr>
          <w:jc w:val="center"/>
        </w:trPr>
        <w:tc>
          <w:tcPr>
            <w:tcW w:w="1559" w:type="dxa"/>
          </w:tcPr>
          <w:p w14:paraId="02F09BCB" w14:textId="77777777" w:rsidR="009E7AC3" w:rsidRPr="006D6BB6" w:rsidRDefault="009E7AC3" w:rsidP="0025077B">
            <w:pPr>
              <w:pStyle w:val="ACK-ChoreographyBody"/>
            </w:pPr>
            <w:r w:rsidRPr="006D6BB6">
              <w:t>Field name</w:t>
            </w:r>
          </w:p>
        </w:tc>
        <w:tc>
          <w:tcPr>
            <w:tcW w:w="2264" w:type="dxa"/>
          </w:tcPr>
          <w:p w14:paraId="63957484" w14:textId="77777777" w:rsidR="009E7AC3" w:rsidRPr="006D6BB6" w:rsidRDefault="009E7AC3" w:rsidP="0025077B">
            <w:pPr>
              <w:pStyle w:val="ACK-ChoreographyBody"/>
            </w:pPr>
            <w:r w:rsidRPr="006D6BB6">
              <w:t>Field Value: Original mode</w:t>
            </w:r>
          </w:p>
        </w:tc>
        <w:tc>
          <w:tcPr>
            <w:tcW w:w="2693" w:type="dxa"/>
            <w:gridSpan w:val="2"/>
          </w:tcPr>
          <w:p w14:paraId="77A3C784" w14:textId="77777777" w:rsidR="009E7AC3" w:rsidRPr="006D6BB6" w:rsidRDefault="009E7AC3" w:rsidP="0025077B">
            <w:pPr>
              <w:pStyle w:val="ACK-ChoreographyBody"/>
            </w:pPr>
            <w:r w:rsidRPr="006D6BB6">
              <w:t>Field value: Enhanced mode</w:t>
            </w:r>
          </w:p>
        </w:tc>
      </w:tr>
      <w:tr w:rsidR="00A57961" w:rsidRPr="006D6BB6" w14:paraId="67A575D5" w14:textId="77777777" w:rsidTr="00EB255E">
        <w:trPr>
          <w:jc w:val="center"/>
        </w:trPr>
        <w:tc>
          <w:tcPr>
            <w:tcW w:w="1559" w:type="dxa"/>
          </w:tcPr>
          <w:p w14:paraId="23ACB40B" w14:textId="77777777" w:rsidR="00A57961" w:rsidRPr="006D6BB6" w:rsidRDefault="00A57961" w:rsidP="0025077B">
            <w:pPr>
              <w:pStyle w:val="ACK-ChoreographyBody"/>
            </w:pPr>
            <w:r w:rsidRPr="006D6BB6">
              <w:t>MSH.15</w:t>
            </w:r>
          </w:p>
        </w:tc>
        <w:tc>
          <w:tcPr>
            <w:tcW w:w="2264" w:type="dxa"/>
          </w:tcPr>
          <w:p w14:paraId="3383E1AA" w14:textId="77777777" w:rsidR="00A57961" w:rsidRPr="006D6BB6" w:rsidRDefault="00A57961" w:rsidP="0025077B">
            <w:pPr>
              <w:pStyle w:val="ACK-ChoreographyBody"/>
            </w:pPr>
            <w:r w:rsidRPr="006D6BB6">
              <w:t>Blank</w:t>
            </w:r>
          </w:p>
        </w:tc>
        <w:tc>
          <w:tcPr>
            <w:tcW w:w="456" w:type="dxa"/>
          </w:tcPr>
          <w:p w14:paraId="6574FE2A" w14:textId="77777777" w:rsidR="00A57961" w:rsidRPr="006D6BB6" w:rsidRDefault="00A57961" w:rsidP="0025077B">
            <w:pPr>
              <w:pStyle w:val="ACK-ChoreographyBody"/>
            </w:pPr>
            <w:r w:rsidRPr="006D6BB6">
              <w:t>NE</w:t>
            </w:r>
          </w:p>
        </w:tc>
        <w:tc>
          <w:tcPr>
            <w:tcW w:w="2237" w:type="dxa"/>
          </w:tcPr>
          <w:p w14:paraId="54476F11" w14:textId="77777777" w:rsidR="00A57961" w:rsidRPr="006D6BB6" w:rsidRDefault="00A57961" w:rsidP="0025077B">
            <w:pPr>
              <w:pStyle w:val="ACK-ChoreographyBody"/>
            </w:pPr>
            <w:r w:rsidRPr="006D6BB6">
              <w:t>AL, SU, ER</w:t>
            </w:r>
          </w:p>
        </w:tc>
      </w:tr>
      <w:tr w:rsidR="00A57961" w:rsidRPr="006D6BB6" w14:paraId="4A7170C6" w14:textId="77777777" w:rsidTr="00EB255E">
        <w:trPr>
          <w:jc w:val="center"/>
        </w:trPr>
        <w:tc>
          <w:tcPr>
            <w:tcW w:w="1559" w:type="dxa"/>
          </w:tcPr>
          <w:p w14:paraId="51A663BD" w14:textId="77777777" w:rsidR="00A57961" w:rsidRPr="006D6BB6" w:rsidRDefault="00A57961" w:rsidP="0025077B">
            <w:pPr>
              <w:pStyle w:val="ACK-ChoreographyBody"/>
            </w:pPr>
            <w:r w:rsidRPr="006D6BB6">
              <w:t>MSH.16</w:t>
            </w:r>
          </w:p>
        </w:tc>
        <w:tc>
          <w:tcPr>
            <w:tcW w:w="2264" w:type="dxa"/>
          </w:tcPr>
          <w:p w14:paraId="774D310F" w14:textId="77777777" w:rsidR="00A57961" w:rsidRPr="006D6BB6" w:rsidRDefault="00A57961" w:rsidP="0025077B">
            <w:pPr>
              <w:pStyle w:val="ACK-ChoreographyBody"/>
            </w:pPr>
            <w:r w:rsidRPr="006D6BB6">
              <w:t>Blank</w:t>
            </w:r>
          </w:p>
        </w:tc>
        <w:tc>
          <w:tcPr>
            <w:tcW w:w="456" w:type="dxa"/>
          </w:tcPr>
          <w:p w14:paraId="675FFFC3" w14:textId="77777777" w:rsidR="00A57961" w:rsidRPr="006D6BB6" w:rsidRDefault="00A57961" w:rsidP="0025077B">
            <w:pPr>
              <w:pStyle w:val="ACK-ChoreographyBody"/>
            </w:pPr>
            <w:r w:rsidRPr="006D6BB6">
              <w:t>NE</w:t>
            </w:r>
          </w:p>
        </w:tc>
        <w:tc>
          <w:tcPr>
            <w:tcW w:w="2237" w:type="dxa"/>
          </w:tcPr>
          <w:p w14:paraId="68E3CAA8" w14:textId="77777777" w:rsidR="00A57961" w:rsidRPr="006D6BB6" w:rsidRDefault="00A57961" w:rsidP="0025077B">
            <w:pPr>
              <w:pStyle w:val="ACK-ChoreographyBody"/>
            </w:pPr>
            <w:r w:rsidRPr="006D6BB6">
              <w:t>NE</w:t>
            </w:r>
          </w:p>
        </w:tc>
      </w:tr>
      <w:tr w:rsidR="00A57961" w:rsidRPr="006D6BB6" w14:paraId="363801AA" w14:textId="77777777" w:rsidTr="00EB255E">
        <w:trPr>
          <w:jc w:val="center"/>
        </w:trPr>
        <w:tc>
          <w:tcPr>
            <w:tcW w:w="1559" w:type="dxa"/>
          </w:tcPr>
          <w:p w14:paraId="7D003311" w14:textId="77777777" w:rsidR="00A57961" w:rsidRPr="006D6BB6" w:rsidRDefault="00A57961" w:rsidP="0025077B">
            <w:pPr>
              <w:pStyle w:val="ACK-ChoreographyBody"/>
            </w:pPr>
            <w:r w:rsidRPr="006D6BB6">
              <w:t>Immediate Ack</w:t>
            </w:r>
          </w:p>
        </w:tc>
        <w:tc>
          <w:tcPr>
            <w:tcW w:w="2264" w:type="dxa"/>
          </w:tcPr>
          <w:p w14:paraId="0BB41CE6" w14:textId="77777777" w:rsidR="00A57961" w:rsidRPr="006D6BB6" w:rsidRDefault="00A57961" w:rsidP="0025077B">
            <w:pPr>
              <w:pStyle w:val="ACK-ChoreographyBody"/>
            </w:pPr>
            <w:r w:rsidRPr="006D6BB6">
              <w:t>-</w:t>
            </w:r>
          </w:p>
        </w:tc>
        <w:tc>
          <w:tcPr>
            <w:tcW w:w="456" w:type="dxa"/>
          </w:tcPr>
          <w:p w14:paraId="17C551A3" w14:textId="77777777" w:rsidR="00A57961" w:rsidRPr="006D6BB6" w:rsidRDefault="00A57961" w:rsidP="0025077B">
            <w:pPr>
              <w:pStyle w:val="ACK-ChoreographyBody"/>
            </w:pPr>
            <w:r w:rsidRPr="006D6BB6">
              <w:t>-</w:t>
            </w:r>
          </w:p>
        </w:tc>
        <w:tc>
          <w:tcPr>
            <w:tcW w:w="2237" w:type="dxa"/>
          </w:tcPr>
          <w:p w14:paraId="07D9A8E5" w14:textId="41E1E831" w:rsidR="00A57961" w:rsidRPr="006D6BB6" w:rsidRDefault="00A57961" w:rsidP="0025077B">
            <w:pPr>
              <w:pStyle w:val="ACK-ChoreographyBody"/>
            </w:pPr>
            <w:r w:rsidRPr="006D6BB6">
              <w:rPr>
                <w:szCs w:val="16"/>
              </w:rPr>
              <w:t>ACK^</w:t>
            </w:r>
            <w:r>
              <w:rPr>
                <w:szCs w:val="16"/>
              </w:rPr>
              <w:t>A53</w:t>
            </w:r>
            <w:r w:rsidRPr="006D6BB6">
              <w:rPr>
                <w:szCs w:val="16"/>
              </w:rPr>
              <w:t>^ACK</w:t>
            </w:r>
          </w:p>
        </w:tc>
      </w:tr>
      <w:tr w:rsidR="00A57961" w:rsidRPr="006D6BB6" w14:paraId="5444A0AA" w14:textId="77777777" w:rsidTr="00EB255E">
        <w:trPr>
          <w:jc w:val="center"/>
        </w:trPr>
        <w:tc>
          <w:tcPr>
            <w:tcW w:w="1559" w:type="dxa"/>
          </w:tcPr>
          <w:p w14:paraId="1DA49626" w14:textId="77777777" w:rsidR="00A57961" w:rsidRPr="006D6BB6" w:rsidRDefault="00A57961" w:rsidP="0025077B">
            <w:pPr>
              <w:pStyle w:val="ACK-ChoreographyBody"/>
            </w:pPr>
            <w:r w:rsidRPr="006D6BB6">
              <w:t>Application Ack</w:t>
            </w:r>
          </w:p>
        </w:tc>
        <w:tc>
          <w:tcPr>
            <w:tcW w:w="2264" w:type="dxa"/>
          </w:tcPr>
          <w:p w14:paraId="4E20FCE8" w14:textId="06C8A44F" w:rsidR="00A57961" w:rsidRPr="006D6BB6" w:rsidRDefault="00A57961" w:rsidP="0025077B">
            <w:pPr>
              <w:pStyle w:val="ACK-ChoreographyBody"/>
            </w:pPr>
            <w:r>
              <w:rPr>
                <w:szCs w:val="16"/>
              </w:rPr>
              <w:t>-</w:t>
            </w:r>
          </w:p>
        </w:tc>
        <w:tc>
          <w:tcPr>
            <w:tcW w:w="456" w:type="dxa"/>
          </w:tcPr>
          <w:p w14:paraId="62932699" w14:textId="77777777" w:rsidR="00A57961" w:rsidRPr="006D6BB6" w:rsidRDefault="00A57961" w:rsidP="0025077B">
            <w:pPr>
              <w:pStyle w:val="ACK-ChoreographyBody"/>
            </w:pPr>
            <w:r w:rsidRPr="006D6BB6">
              <w:t>-</w:t>
            </w:r>
          </w:p>
        </w:tc>
        <w:tc>
          <w:tcPr>
            <w:tcW w:w="2237" w:type="dxa"/>
          </w:tcPr>
          <w:p w14:paraId="423C9F03" w14:textId="77777777" w:rsidR="00A57961" w:rsidRPr="006D6BB6" w:rsidRDefault="00A57961" w:rsidP="0025077B">
            <w:pPr>
              <w:pStyle w:val="ACK-ChoreographyBody"/>
            </w:pPr>
            <w:r w:rsidRPr="006D6BB6">
              <w:t>-</w:t>
            </w:r>
          </w:p>
        </w:tc>
      </w:tr>
    </w:tbl>
    <w:p w14:paraId="67D46F19" w14:textId="77777777" w:rsidR="00715956" w:rsidRPr="00F21240" w:rsidRDefault="00715956">
      <w:pPr>
        <w:pStyle w:val="Heading3"/>
        <w:rPr>
          <w:noProof/>
        </w:rPr>
      </w:pPr>
      <w:bookmarkStart w:id="3846" w:name="_Toc27754839"/>
      <w:bookmarkStart w:id="3847" w:name="_Toc109892134"/>
      <w:r w:rsidRPr="00F21240">
        <w:rPr>
          <w:noProof/>
        </w:rPr>
        <w:t>ADT/ACK - Change Attending Doctor (Event A54)</w:t>
      </w:r>
      <w:bookmarkEnd w:id="3842"/>
      <w:bookmarkEnd w:id="3843"/>
      <w:bookmarkEnd w:id="3844"/>
      <w:bookmarkEnd w:id="3845"/>
      <w:bookmarkEnd w:id="3846"/>
      <w:bookmarkEnd w:id="3847"/>
    </w:p>
    <w:p w14:paraId="5BB70E03" w14:textId="77777777" w:rsidR="00715956" w:rsidRPr="00F21240" w:rsidRDefault="00715956">
      <w:pPr>
        <w:pStyle w:val="NormalIndented"/>
        <w:rPr>
          <w:noProof/>
        </w:rPr>
      </w:pPr>
      <w:r w:rsidRPr="00F21240">
        <w:rPr>
          <w:noProof/>
        </w:rPr>
        <w:t>An A54 event is issued as a result of a change in the attending doctor responsible for the treatment of a patient.</w:t>
      </w:r>
    </w:p>
    <w:p w14:paraId="18A17391"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w:t>
      </w:r>
    </w:p>
    <w:p w14:paraId="04DB396D" w14:textId="77777777" w:rsidR="00715956" w:rsidRPr="00F21240" w:rsidRDefault="00715956">
      <w:pPr>
        <w:pStyle w:val="NormalIndented"/>
        <w:rPr>
          <w:noProof/>
        </w:rPr>
      </w:pPr>
      <w:r w:rsidRPr="00F21240">
        <w:rPr>
          <w:noProof/>
        </w:rPr>
        <w:t xml:space="preserve">The new attending doctor of the patient should appear in the </w:t>
      </w:r>
      <w:r w:rsidRPr="00F21240">
        <w:rPr>
          <w:rStyle w:val="ReferenceAttribute"/>
          <w:noProof/>
        </w:rPr>
        <w:t>PV1-7 - Attending Doctor</w:t>
      </w:r>
      <w:r w:rsidRPr="00F21240">
        <w:rPr>
          <w:noProof/>
        </w:rPr>
        <w:t>.  For example, an A54 event can be used to notify the billing system that doctors' fees should be billed to the new doctor starting from the timestamp in the message.</w:t>
      </w:r>
    </w:p>
    <w:p w14:paraId="6936C377" w14:textId="22A28B44" w:rsidR="00715956" w:rsidRPr="00F21240" w:rsidRDefault="00715956">
      <w:pPr>
        <w:pStyle w:val="NormalIndented"/>
        <w:rPr>
          <w:noProof/>
        </w:rPr>
      </w:pPr>
      <w:r w:rsidRPr="00F21240">
        <w:rPr>
          <w:noProof/>
        </w:rPr>
        <w:t xml:space="preserve">The ROL - Role Segment </w:t>
      </w:r>
      <w:r w:rsidR="004D4110">
        <w:rPr>
          <w:noProof/>
        </w:rPr>
        <w:t>was</w:t>
      </w:r>
      <w:r w:rsidR="004D4110" w:rsidRPr="00F21240">
        <w:rPr>
          <w:noProof/>
        </w:rPr>
        <w:t xml:space="preserve"> </w:t>
      </w:r>
      <w:r w:rsidRPr="00F21240">
        <w:rPr>
          <w:noProof/>
        </w:rPr>
        <w:t xml:space="preserve">used in this message to communicate providers not specified elsewhere.  </w:t>
      </w:r>
      <w:r w:rsidR="004D4110">
        <w:rPr>
          <w:noProof/>
        </w:rPr>
        <w:t xml:space="preserve">As of v2.9, this has been deprecated in preference to the PRT segment as a more robust and flexible method of conveying participation. Hereafter, instructions for the </w:t>
      </w:r>
      <w:r w:rsidR="00EC219E">
        <w:rPr>
          <w:noProof/>
        </w:rPr>
        <w:t>PRT</w:t>
      </w:r>
      <w:r w:rsidR="004D4110">
        <w:rPr>
          <w:noProof/>
        </w:rPr>
        <w:t xml:space="preserve"> segment should apply, using the PRT segment. </w:t>
      </w:r>
      <w:r w:rsidRPr="00F21240">
        <w:rPr>
          <w:noProof/>
        </w:rPr>
        <w:t xml:space="preserve">Person level providers with an ongoing relationship are reported in the </w:t>
      </w:r>
      <w:r w:rsidR="00E139A4">
        <w:rPr>
          <w:noProof/>
        </w:rPr>
        <w:t>PRT</w:t>
      </w:r>
      <w:r w:rsidR="00E139A4" w:rsidRPr="00F21240">
        <w:rPr>
          <w:noProof/>
        </w:rPr>
        <w:t xml:space="preserve"> </w:t>
      </w:r>
      <w:r w:rsidRPr="00F21240">
        <w:rPr>
          <w:noProof/>
        </w:rPr>
        <w:t xml:space="preserve">segment following the PID/PD1 segments.  Providers corresponding to the PV1 data are reported in the </w:t>
      </w:r>
      <w:r w:rsidR="00EC219E">
        <w:rPr>
          <w:noProof/>
        </w:rPr>
        <w:t>PRT</w:t>
      </w:r>
      <w:r w:rsidR="00EC219E" w:rsidRPr="00F21240">
        <w:rPr>
          <w:noProof/>
        </w:rPr>
        <w:t xml:space="preserve"> </w:t>
      </w:r>
      <w:r w:rsidRPr="00F21240">
        <w:rPr>
          <w:noProof/>
        </w:rPr>
        <w:t xml:space="preserve">segment following the PV1/PV2 segments.  Providers related to a specific procedure are reported in the </w:t>
      </w:r>
      <w:r w:rsidR="00EC219E">
        <w:rPr>
          <w:noProof/>
        </w:rPr>
        <w:t>PRT</w:t>
      </w:r>
      <w:r w:rsidR="00EC219E" w:rsidRPr="00F21240">
        <w:rPr>
          <w:noProof/>
        </w:rPr>
        <w:t xml:space="preserve"> </w:t>
      </w:r>
      <w:r w:rsidRPr="00F21240">
        <w:rPr>
          <w:noProof/>
        </w:rPr>
        <w:t xml:space="preserve">segment following the PR1 segment.  Providers related to a specific insurance are reported in the </w:t>
      </w:r>
      <w:r w:rsidR="00BE3D2C">
        <w:rPr>
          <w:noProof/>
        </w:rPr>
        <w:t>PRT</w:t>
      </w:r>
      <w:r w:rsidR="00BE3D2C" w:rsidRPr="00F21240">
        <w:rPr>
          <w:noProof/>
        </w:rPr>
        <w:t xml:space="preserve"> </w:t>
      </w:r>
      <w:r w:rsidRPr="00F21240">
        <w:rPr>
          <w:noProof/>
        </w:rPr>
        <w:t>segment following the IN1/IN2/IN3 segments.</w:t>
      </w:r>
    </w:p>
    <w:p w14:paraId="74F5A743" w14:textId="532FC4D8" w:rsidR="00715956" w:rsidRPr="00F21240" w:rsidRDefault="00715956">
      <w:pPr>
        <w:pStyle w:val="NormalIndented"/>
        <w:rPr>
          <w:noProof/>
        </w:rPr>
      </w:pPr>
      <w:r w:rsidRPr="00F21240">
        <w:rPr>
          <w:noProof/>
        </w:rPr>
        <w:t xml:space="preserve">To communicate the begin and end date of the attending, referring, or admitting doctor, use the </w:t>
      </w:r>
      <w:r w:rsidR="00EC219E">
        <w:rPr>
          <w:rStyle w:val="ReferenceAttribute"/>
          <w:noProof/>
        </w:rPr>
        <w:t xml:space="preserve">PRT-11 - </w:t>
      </w:r>
      <w:r w:rsidRPr="00F21240">
        <w:rPr>
          <w:rStyle w:val="ReferenceAttribute"/>
          <w:noProof/>
        </w:rPr>
        <w:t>Begin Date/Time</w:t>
      </w:r>
      <w:r w:rsidRPr="00F21240">
        <w:rPr>
          <w:noProof/>
        </w:rPr>
        <w:t xml:space="preserve"> and the </w:t>
      </w:r>
      <w:r w:rsidR="00EC219E">
        <w:rPr>
          <w:rStyle w:val="ReferenceAttribute"/>
          <w:noProof/>
        </w:rPr>
        <w:t xml:space="preserve">PRT-12 - </w:t>
      </w:r>
      <w:r w:rsidRPr="00F21240">
        <w:rPr>
          <w:rStyle w:val="ReferenceAttribute"/>
          <w:noProof/>
        </w:rPr>
        <w:t>End Date/time</w:t>
      </w:r>
      <w:r w:rsidRPr="00F21240">
        <w:rPr>
          <w:noProof/>
        </w:rPr>
        <w:t xml:space="preserve"> in the </w:t>
      </w:r>
      <w:r w:rsidR="00EC219E">
        <w:rPr>
          <w:noProof/>
        </w:rPr>
        <w:t>PRT</w:t>
      </w:r>
      <w:r w:rsidR="00EC219E" w:rsidRPr="00F21240">
        <w:rPr>
          <w:noProof/>
        </w:rPr>
        <w:t xml:space="preserve"> </w:t>
      </w:r>
      <w:r w:rsidRPr="00F21240">
        <w:rPr>
          <w:noProof/>
        </w:rPr>
        <w:t xml:space="preserve">segment, with the applicable </w:t>
      </w:r>
      <w:r w:rsidR="00EC219E">
        <w:rPr>
          <w:rStyle w:val="ReferenceAttribute"/>
          <w:noProof/>
        </w:rPr>
        <w:t xml:space="preserve">PRT-4 </w:t>
      </w:r>
      <w:r w:rsidR="00652E80">
        <w:rPr>
          <w:rStyle w:val="ReferenceAttribute"/>
          <w:noProof/>
        </w:rPr>
        <w:t>–</w:t>
      </w:r>
      <w:r w:rsidR="00EC219E">
        <w:rPr>
          <w:rStyle w:val="ReferenceAttribute"/>
          <w:noProof/>
        </w:rPr>
        <w:t xml:space="preserve"> </w:t>
      </w:r>
      <w:r w:rsidR="00652E80">
        <w:rPr>
          <w:rStyle w:val="ReferenceAttribute"/>
          <w:noProof/>
        </w:rPr>
        <w:t xml:space="preserve">Role of </w:t>
      </w:r>
      <w:r w:rsidR="00EC219E">
        <w:rPr>
          <w:rStyle w:val="ReferenceAttribute"/>
          <w:noProof/>
        </w:rPr>
        <w:t>Participation</w:t>
      </w:r>
      <w:r w:rsidRPr="00F21240">
        <w:rPr>
          <w:noProof/>
        </w:rPr>
        <w:t xml:space="preserve">.  Refer to Chapter </w:t>
      </w:r>
      <w:r w:rsidR="00EC219E">
        <w:rPr>
          <w:noProof/>
        </w:rPr>
        <w:t>7</w:t>
      </w:r>
      <w:r w:rsidR="00EC219E" w:rsidRPr="00F21240">
        <w:rPr>
          <w:noProof/>
        </w:rPr>
        <w:t xml:space="preserve"> </w:t>
      </w:r>
      <w:r w:rsidRPr="00F21240">
        <w:rPr>
          <w:noProof/>
        </w:rPr>
        <w:t xml:space="preserve">for the definition of the </w:t>
      </w:r>
      <w:r w:rsidR="00EC219E">
        <w:rPr>
          <w:noProof/>
        </w:rPr>
        <w:t>PRT</w:t>
      </w:r>
      <w:r w:rsidR="00EC219E" w:rsidRPr="00F21240">
        <w:rPr>
          <w:noProof/>
        </w:rPr>
        <w:t xml:space="preserve"> </w:t>
      </w:r>
      <w:r w:rsidRPr="00F21240">
        <w:rPr>
          <w:noProof/>
        </w:rPr>
        <w:t xml:space="preserve">segment. Use "UP" in </w:t>
      </w:r>
      <w:r w:rsidR="00EC219E">
        <w:rPr>
          <w:rStyle w:val="ReferenceAttribute"/>
          <w:noProof/>
        </w:rPr>
        <w:t>PRT-2</w:t>
      </w:r>
      <w:r w:rsidRPr="00F21240">
        <w:rPr>
          <w:rStyle w:val="ReferenceAttribute"/>
          <w:noProof/>
        </w:rPr>
        <w:t xml:space="preserve"> - Action Code</w:t>
      </w:r>
      <w:r w:rsidRPr="00F21240">
        <w:rPr>
          <w:noProof/>
        </w:rPr>
        <w:t>.</w:t>
      </w:r>
    </w:p>
    <w:p w14:paraId="0F1E98EC" w14:textId="77777777" w:rsidR="00715956" w:rsidRPr="00F21240" w:rsidRDefault="00715956">
      <w:pPr>
        <w:pStyle w:val="MsgTableCaption"/>
        <w:rPr>
          <w:noProof/>
        </w:rPr>
      </w:pPr>
      <w:r w:rsidRPr="00F21240">
        <w:rPr>
          <w:noProof/>
        </w:rPr>
        <w:t>ADT^A54^ADT_A54: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F21240" w:rsidRDefault="00715956">
            <w:pPr>
              <w:pStyle w:val="MsgTableHeader"/>
              <w:jc w:val="center"/>
              <w:rPr>
                <w:noProof/>
              </w:rPr>
            </w:pPr>
            <w:r w:rsidRPr="00F21240">
              <w:rPr>
                <w:noProof/>
              </w:rPr>
              <w:t>Chapter</w:t>
            </w:r>
          </w:p>
        </w:tc>
      </w:tr>
      <w:tr w:rsidR="00715956" w:rsidRPr="00715956"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F21240" w:rsidRDefault="00715956">
            <w:pPr>
              <w:pStyle w:val="MsgTableBody"/>
              <w:jc w:val="center"/>
              <w:rPr>
                <w:noProof/>
              </w:rPr>
            </w:pPr>
            <w:r w:rsidRPr="00F21240">
              <w:rPr>
                <w:noProof/>
              </w:rPr>
              <w:t>2</w:t>
            </w:r>
          </w:p>
        </w:tc>
      </w:tr>
      <w:tr w:rsidR="00622FC8" w:rsidRPr="00151483"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594536" w:rsidRDefault="00622FC8" w:rsidP="00622FC8">
            <w:pPr>
              <w:pStyle w:val="MsgTableBody"/>
              <w:jc w:val="center"/>
              <w:rPr>
                <w:noProof/>
              </w:rPr>
            </w:pPr>
            <w:r w:rsidRPr="00594536">
              <w:rPr>
                <w:noProof/>
              </w:rPr>
              <w:t>3</w:t>
            </w:r>
          </w:p>
        </w:tc>
      </w:tr>
      <w:tr w:rsidR="00715956" w:rsidRPr="00715956"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F21240" w:rsidRDefault="00715956">
            <w:pPr>
              <w:pStyle w:val="MsgTableBody"/>
              <w:jc w:val="center"/>
              <w:rPr>
                <w:noProof/>
              </w:rPr>
            </w:pPr>
            <w:r w:rsidRPr="00F21240">
              <w:rPr>
                <w:noProof/>
              </w:rPr>
              <w:t>2</w:t>
            </w:r>
          </w:p>
        </w:tc>
      </w:tr>
      <w:tr w:rsidR="00715956" w:rsidRPr="00715956"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F21240" w:rsidRDefault="00715956">
            <w:pPr>
              <w:pStyle w:val="MsgTableBody"/>
              <w:jc w:val="center"/>
              <w:rPr>
                <w:noProof/>
              </w:rPr>
            </w:pPr>
            <w:r w:rsidRPr="00F21240">
              <w:rPr>
                <w:noProof/>
              </w:rPr>
              <w:t>2</w:t>
            </w:r>
          </w:p>
        </w:tc>
      </w:tr>
      <w:tr w:rsidR="00715956" w:rsidRPr="00715956"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F21240" w:rsidRDefault="00715956">
            <w:pPr>
              <w:pStyle w:val="MsgTableBody"/>
              <w:jc w:val="center"/>
              <w:rPr>
                <w:noProof/>
              </w:rPr>
            </w:pPr>
            <w:r w:rsidRPr="00F21240">
              <w:rPr>
                <w:noProof/>
              </w:rPr>
              <w:t>3</w:t>
            </w:r>
          </w:p>
        </w:tc>
      </w:tr>
      <w:tr w:rsidR="00715956" w:rsidRPr="00715956"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F21240" w:rsidRDefault="00715956">
            <w:pPr>
              <w:pStyle w:val="MsgTableBody"/>
              <w:jc w:val="center"/>
              <w:rPr>
                <w:noProof/>
              </w:rPr>
            </w:pPr>
            <w:r w:rsidRPr="00F21240">
              <w:rPr>
                <w:noProof/>
              </w:rPr>
              <w:t>3</w:t>
            </w:r>
          </w:p>
        </w:tc>
      </w:tr>
      <w:tr w:rsidR="00715956" w:rsidRPr="00715956"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F21240" w:rsidRDefault="00715956">
            <w:pPr>
              <w:pStyle w:val="MsgTableBody"/>
              <w:jc w:val="center"/>
              <w:rPr>
                <w:noProof/>
              </w:rPr>
            </w:pPr>
            <w:r w:rsidRPr="00F21240">
              <w:rPr>
                <w:noProof/>
              </w:rPr>
              <w:t>3</w:t>
            </w:r>
          </w:p>
        </w:tc>
      </w:tr>
      <w:tr w:rsidR="00315DE3" w14:paraId="306F79D6" w14:textId="77777777" w:rsidTr="00D50068">
        <w:trPr>
          <w:jc w:val="center"/>
          <w:ins w:id="3848" w:author="Merrick, Riki | APHL" w:date="2022-07-17T17:27:00Z"/>
        </w:trPr>
        <w:tc>
          <w:tcPr>
            <w:tcW w:w="2882" w:type="dxa"/>
            <w:tcBorders>
              <w:top w:val="dotted" w:sz="4" w:space="0" w:color="auto"/>
              <w:left w:val="nil"/>
              <w:bottom w:val="dotted" w:sz="4" w:space="0" w:color="auto"/>
              <w:right w:val="nil"/>
            </w:tcBorders>
            <w:shd w:val="clear" w:color="auto" w:fill="FFFFFF"/>
          </w:tcPr>
          <w:p w14:paraId="01967671" w14:textId="602359AD" w:rsidR="00315DE3" w:rsidRPr="00EC219E" w:rsidRDefault="00315DE3" w:rsidP="00315DE3">
            <w:pPr>
              <w:pStyle w:val="MsgTableBody"/>
              <w:rPr>
                <w:ins w:id="3849" w:author="Merrick, Riki | APHL" w:date="2022-07-17T17:27:00Z"/>
                <w:noProof/>
              </w:rPr>
            </w:pPr>
            <w:ins w:id="3850"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044A70CC" w14:textId="473430BE" w:rsidR="00315DE3" w:rsidRDefault="00315DE3" w:rsidP="00315DE3">
            <w:pPr>
              <w:pStyle w:val="MsgTableBody"/>
              <w:rPr>
                <w:ins w:id="3851" w:author="Merrick, Riki | APHL" w:date="2022-07-17T17:27:00Z"/>
                <w:noProof/>
              </w:rPr>
            </w:pPr>
            <w:ins w:id="3852"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6D5E7E0" w14:textId="77777777" w:rsidR="00315DE3" w:rsidRDefault="00315DE3" w:rsidP="00315DE3">
            <w:pPr>
              <w:pStyle w:val="MsgTableBody"/>
              <w:jc w:val="center"/>
              <w:rPr>
                <w:ins w:id="3853"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472D5054" w14:textId="383EBC45" w:rsidR="00315DE3" w:rsidRPr="00EC219E" w:rsidRDefault="00315DE3" w:rsidP="00315DE3">
            <w:pPr>
              <w:pStyle w:val="MsgTableBody"/>
              <w:jc w:val="center"/>
              <w:rPr>
                <w:ins w:id="3854" w:author="Merrick, Riki | APHL" w:date="2022-07-17T17:27:00Z"/>
                <w:noProof/>
              </w:rPr>
            </w:pPr>
            <w:ins w:id="3855" w:author="Merrick, Riki | APHL" w:date="2022-07-17T17:27:00Z">
              <w:r>
                <w:rPr>
                  <w:noProof/>
                </w:rPr>
                <w:t>3</w:t>
              </w:r>
            </w:ins>
          </w:p>
        </w:tc>
      </w:tr>
      <w:tr w:rsidR="00315DE3" w14:paraId="54F1E064" w14:textId="77777777" w:rsidTr="00D50068">
        <w:trPr>
          <w:jc w:val="center"/>
          <w:ins w:id="3856" w:author="Merrick, Riki | APHL" w:date="2022-07-17T17:27:00Z"/>
        </w:trPr>
        <w:tc>
          <w:tcPr>
            <w:tcW w:w="2882" w:type="dxa"/>
            <w:tcBorders>
              <w:top w:val="dotted" w:sz="4" w:space="0" w:color="auto"/>
              <w:left w:val="nil"/>
              <w:bottom w:val="dotted" w:sz="4" w:space="0" w:color="auto"/>
              <w:right w:val="nil"/>
            </w:tcBorders>
            <w:shd w:val="clear" w:color="auto" w:fill="FFFFFF"/>
          </w:tcPr>
          <w:p w14:paraId="3FA1DFFB" w14:textId="59C97556" w:rsidR="00315DE3" w:rsidRPr="00EC219E" w:rsidRDefault="00315DE3" w:rsidP="00315DE3">
            <w:pPr>
              <w:pStyle w:val="MsgTableBody"/>
              <w:rPr>
                <w:ins w:id="3857" w:author="Merrick, Riki | APHL" w:date="2022-07-17T17:27:00Z"/>
                <w:noProof/>
              </w:rPr>
            </w:pPr>
            <w:ins w:id="3858"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401A86D6" w14:textId="20A74F04" w:rsidR="00315DE3" w:rsidRDefault="00315DE3" w:rsidP="00315DE3">
            <w:pPr>
              <w:pStyle w:val="MsgTableBody"/>
              <w:rPr>
                <w:ins w:id="3859" w:author="Merrick, Riki | APHL" w:date="2022-07-17T17:27:00Z"/>
                <w:noProof/>
              </w:rPr>
            </w:pPr>
            <w:ins w:id="3860"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4B393BC" w14:textId="77777777" w:rsidR="00315DE3" w:rsidRDefault="00315DE3" w:rsidP="00315DE3">
            <w:pPr>
              <w:pStyle w:val="MsgTableBody"/>
              <w:jc w:val="center"/>
              <w:rPr>
                <w:ins w:id="386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083784E4" w14:textId="4D8F2013" w:rsidR="00315DE3" w:rsidRPr="00EC219E" w:rsidRDefault="00315DE3" w:rsidP="00315DE3">
            <w:pPr>
              <w:pStyle w:val="MsgTableBody"/>
              <w:jc w:val="center"/>
              <w:rPr>
                <w:ins w:id="3862" w:author="Merrick, Riki | APHL" w:date="2022-07-17T17:27:00Z"/>
                <w:noProof/>
              </w:rPr>
            </w:pPr>
            <w:ins w:id="3863" w:author="Merrick, Riki | APHL" w:date="2022-07-17T17:27:00Z">
              <w:r>
                <w:rPr>
                  <w:noProof/>
                </w:rPr>
                <w:t>3</w:t>
              </w:r>
            </w:ins>
          </w:p>
        </w:tc>
      </w:tr>
      <w:tr w:rsidR="00315DE3" w14:paraId="01CA11A1" w14:textId="77777777" w:rsidTr="00D50068">
        <w:trPr>
          <w:jc w:val="center"/>
          <w:ins w:id="3864" w:author="Merrick, Riki | APHL" w:date="2022-07-17T17:27:00Z"/>
        </w:trPr>
        <w:tc>
          <w:tcPr>
            <w:tcW w:w="2882" w:type="dxa"/>
            <w:tcBorders>
              <w:top w:val="dotted" w:sz="4" w:space="0" w:color="auto"/>
              <w:left w:val="nil"/>
              <w:bottom w:val="dotted" w:sz="4" w:space="0" w:color="auto"/>
              <w:right w:val="nil"/>
            </w:tcBorders>
            <w:shd w:val="clear" w:color="auto" w:fill="FFFFFF"/>
          </w:tcPr>
          <w:p w14:paraId="5E3A33B1" w14:textId="06CE47A8" w:rsidR="00315DE3" w:rsidRPr="00EC219E" w:rsidRDefault="00315DE3" w:rsidP="00315DE3">
            <w:pPr>
              <w:pStyle w:val="MsgTableBody"/>
              <w:rPr>
                <w:ins w:id="3865" w:author="Merrick, Riki | APHL" w:date="2022-07-17T17:27:00Z"/>
                <w:noProof/>
              </w:rPr>
            </w:pPr>
            <w:ins w:id="3866"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79DE058F" w14:textId="329FA7D6" w:rsidR="00315DE3" w:rsidRDefault="00315DE3" w:rsidP="00315DE3">
            <w:pPr>
              <w:pStyle w:val="MsgTableBody"/>
              <w:rPr>
                <w:ins w:id="3867" w:author="Merrick, Riki | APHL" w:date="2022-07-17T17:27:00Z"/>
                <w:noProof/>
              </w:rPr>
            </w:pPr>
            <w:ins w:id="3868" w:author="Merrick, Riki | APHL" w:date="2022-07-17T17:27: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5882D3E" w14:textId="77777777" w:rsidR="00315DE3" w:rsidRDefault="00315DE3" w:rsidP="00315DE3">
            <w:pPr>
              <w:pStyle w:val="MsgTableBody"/>
              <w:jc w:val="center"/>
              <w:rPr>
                <w:ins w:id="3869"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643C8BBF" w14:textId="31F6923D" w:rsidR="00315DE3" w:rsidRPr="00EC219E" w:rsidRDefault="00315DE3" w:rsidP="00315DE3">
            <w:pPr>
              <w:pStyle w:val="MsgTableBody"/>
              <w:jc w:val="center"/>
              <w:rPr>
                <w:ins w:id="3870" w:author="Merrick, Riki | APHL" w:date="2022-07-17T17:27:00Z"/>
                <w:noProof/>
              </w:rPr>
            </w:pPr>
            <w:ins w:id="3871" w:author="Merrick, Riki | APHL" w:date="2022-07-17T17:27:00Z">
              <w:r>
                <w:rPr>
                  <w:noProof/>
                </w:rPr>
                <w:t>3</w:t>
              </w:r>
            </w:ins>
          </w:p>
        </w:tc>
      </w:tr>
      <w:tr w:rsidR="00315DE3"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315DE3" w:rsidRPr="00523C3D"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315DE3" w:rsidRPr="00EC219E" w:rsidRDefault="00315DE3" w:rsidP="00315DE3">
            <w:pPr>
              <w:pStyle w:val="MsgTableBody"/>
              <w:jc w:val="center"/>
              <w:rPr>
                <w:noProof/>
              </w:rPr>
            </w:pPr>
            <w:r w:rsidRPr="00EC219E">
              <w:rPr>
                <w:noProof/>
              </w:rPr>
              <w:t>15</w:t>
            </w:r>
          </w:p>
        </w:tc>
      </w:tr>
      <w:tr w:rsidR="00315DE3"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315DE3" w:rsidRPr="00594536" w:rsidRDefault="00315DE3" w:rsidP="00315DE3">
            <w:pPr>
              <w:pStyle w:val="MsgTableBody"/>
              <w:jc w:val="center"/>
              <w:rPr>
                <w:noProof/>
              </w:rPr>
            </w:pPr>
            <w:r w:rsidRPr="00594536">
              <w:rPr>
                <w:noProof/>
              </w:rPr>
              <w:t>7</w:t>
            </w:r>
          </w:p>
        </w:tc>
      </w:tr>
      <w:tr w:rsidR="00315DE3" w:rsidRPr="00715956"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315DE3" w:rsidRPr="00F21240" w:rsidRDefault="00315DE3" w:rsidP="00315DE3">
            <w:pPr>
              <w:pStyle w:val="MsgTableBody"/>
              <w:jc w:val="center"/>
              <w:rPr>
                <w:noProof/>
              </w:rPr>
            </w:pPr>
            <w:r w:rsidRPr="00F21240">
              <w:rPr>
                <w:noProof/>
              </w:rPr>
              <w:t>3</w:t>
            </w:r>
          </w:p>
        </w:tc>
      </w:tr>
      <w:tr w:rsidR="00315DE3" w:rsidRPr="00715956"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315DE3" w:rsidRPr="00F21240" w:rsidRDefault="00315DE3" w:rsidP="00315DE3">
            <w:pPr>
              <w:pStyle w:val="MsgTableBody"/>
              <w:jc w:val="center"/>
              <w:rPr>
                <w:noProof/>
              </w:rPr>
            </w:pPr>
            <w:r w:rsidRPr="00F21240">
              <w:rPr>
                <w:noProof/>
              </w:rPr>
              <w:t>3</w:t>
            </w:r>
          </w:p>
        </w:tc>
      </w:tr>
      <w:tr w:rsidR="00315DE3"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315DE3" w:rsidRPr="00EC219E"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315DE3" w:rsidRPr="00EC219E" w:rsidRDefault="00315DE3" w:rsidP="00315DE3">
            <w:pPr>
              <w:pStyle w:val="MsgTableBody"/>
              <w:jc w:val="center"/>
              <w:rPr>
                <w:noProof/>
              </w:rPr>
            </w:pPr>
            <w:r w:rsidRPr="00EC219E">
              <w:rPr>
                <w:noProof/>
              </w:rPr>
              <w:t>15</w:t>
            </w:r>
          </w:p>
        </w:tc>
      </w:tr>
      <w:tr w:rsidR="00315DE3"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315DE3" w:rsidRPr="00594536"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315DE3" w:rsidRPr="00594536" w:rsidRDefault="00315DE3" w:rsidP="00315DE3">
            <w:pPr>
              <w:pStyle w:val="MsgTableBody"/>
              <w:jc w:val="center"/>
              <w:rPr>
                <w:noProof/>
              </w:rPr>
            </w:pPr>
            <w:r w:rsidRPr="00594536">
              <w:rPr>
                <w:noProof/>
              </w:rPr>
              <w:t>7</w:t>
            </w:r>
          </w:p>
        </w:tc>
      </w:tr>
    </w:tbl>
    <w:p w14:paraId="77767171" w14:textId="448C5096" w:rsidR="00AD6CE4"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6BB6" w14:paraId="1292534D" w14:textId="77777777" w:rsidTr="005D4E8C">
        <w:trPr>
          <w:jc w:val="center"/>
        </w:trPr>
        <w:tc>
          <w:tcPr>
            <w:tcW w:w="9067" w:type="dxa"/>
            <w:gridSpan w:val="6"/>
          </w:tcPr>
          <w:p w14:paraId="10366A22" w14:textId="4B6D4B2F" w:rsidR="00EB255E" w:rsidRPr="006D6BB6" w:rsidRDefault="00EB255E" w:rsidP="00EB255E">
            <w:pPr>
              <w:pStyle w:val="ACK-ChoreographyHeader"/>
            </w:pPr>
            <w:r w:rsidRPr="00C20CAF">
              <w:t>Acknowledgment Choreography</w:t>
            </w:r>
          </w:p>
        </w:tc>
      </w:tr>
      <w:tr w:rsidR="00EB255E" w:rsidRPr="006D6BB6" w14:paraId="4A09D43D" w14:textId="77777777" w:rsidTr="005D4E8C">
        <w:trPr>
          <w:jc w:val="center"/>
        </w:trPr>
        <w:tc>
          <w:tcPr>
            <w:tcW w:w="9067" w:type="dxa"/>
            <w:gridSpan w:val="6"/>
          </w:tcPr>
          <w:p w14:paraId="428D83E6" w14:textId="69F4A3A4" w:rsidR="00EB255E" w:rsidRPr="00C20CAF" w:rsidRDefault="004D7EA0" w:rsidP="00EB255E">
            <w:pPr>
              <w:pStyle w:val="ACK-ChoreographyHeader"/>
            </w:pPr>
            <w:r w:rsidRPr="00F21240">
              <w:rPr>
                <w:noProof/>
              </w:rPr>
              <w:t>ADT^A54^ADT_A54</w:t>
            </w:r>
          </w:p>
        </w:tc>
      </w:tr>
      <w:tr w:rsidR="00AD6CE4" w:rsidRPr="006D6BB6" w14:paraId="26953D73" w14:textId="77777777" w:rsidTr="005D4E8C">
        <w:trPr>
          <w:jc w:val="center"/>
        </w:trPr>
        <w:tc>
          <w:tcPr>
            <w:tcW w:w="1549" w:type="dxa"/>
          </w:tcPr>
          <w:p w14:paraId="15EAE7CD" w14:textId="77777777" w:rsidR="00AD6CE4" w:rsidRPr="006D6BB6" w:rsidRDefault="00AD6CE4" w:rsidP="00AD6CE4">
            <w:pPr>
              <w:pStyle w:val="ACK-ChoreographyBody"/>
            </w:pPr>
            <w:r w:rsidRPr="006D6BB6">
              <w:t>Field name</w:t>
            </w:r>
          </w:p>
        </w:tc>
        <w:tc>
          <w:tcPr>
            <w:tcW w:w="2250" w:type="dxa"/>
          </w:tcPr>
          <w:p w14:paraId="6FCB5EBD" w14:textId="77777777" w:rsidR="00AD6CE4" w:rsidRPr="006D6BB6" w:rsidRDefault="00AD6CE4" w:rsidP="00AD6CE4">
            <w:pPr>
              <w:pStyle w:val="ACK-ChoreographyBody"/>
            </w:pPr>
            <w:r w:rsidRPr="006D6BB6">
              <w:t>Field Value: Original mode</w:t>
            </w:r>
          </w:p>
        </w:tc>
        <w:tc>
          <w:tcPr>
            <w:tcW w:w="5268" w:type="dxa"/>
            <w:gridSpan w:val="4"/>
          </w:tcPr>
          <w:p w14:paraId="67FE6C7F" w14:textId="77777777" w:rsidR="00AD6CE4" w:rsidRPr="006D6BB6" w:rsidRDefault="00AD6CE4" w:rsidP="00AD6CE4">
            <w:pPr>
              <w:pStyle w:val="ACK-ChoreographyBody"/>
            </w:pPr>
            <w:r w:rsidRPr="006D6BB6">
              <w:t>Field value: Enhanced mode</w:t>
            </w:r>
          </w:p>
        </w:tc>
      </w:tr>
      <w:tr w:rsidR="00AD6CE4" w:rsidRPr="006D6BB6" w14:paraId="2369E683" w14:textId="77777777" w:rsidTr="005D4E8C">
        <w:trPr>
          <w:jc w:val="center"/>
        </w:trPr>
        <w:tc>
          <w:tcPr>
            <w:tcW w:w="1549" w:type="dxa"/>
          </w:tcPr>
          <w:p w14:paraId="46631B2D" w14:textId="77777777" w:rsidR="00AD6CE4" w:rsidRPr="006D6BB6" w:rsidRDefault="00AD6CE4" w:rsidP="00AD6CE4">
            <w:pPr>
              <w:pStyle w:val="ACK-ChoreographyBody"/>
            </w:pPr>
            <w:r w:rsidRPr="006D6BB6">
              <w:t>MSH.15</w:t>
            </w:r>
          </w:p>
        </w:tc>
        <w:tc>
          <w:tcPr>
            <w:tcW w:w="2250" w:type="dxa"/>
          </w:tcPr>
          <w:p w14:paraId="6316623D" w14:textId="77777777" w:rsidR="00AD6CE4" w:rsidRPr="006D6BB6" w:rsidRDefault="00AD6CE4" w:rsidP="00AD6CE4">
            <w:pPr>
              <w:pStyle w:val="ACK-ChoreographyBody"/>
            </w:pPr>
            <w:r w:rsidRPr="006D6BB6">
              <w:t>Blank</w:t>
            </w:r>
          </w:p>
        </w:tc>
        <w:tc>
          <w:tcPr>
            <w:tcW w:w="456" w:type="dxa"/>
          </w:tcPr>
          <w:p w14:paraId="6CC3B6A4" w14:textId="77777777" w:rsidR="00AD6CE4" w:rsidRPr="006D6BB6" w:rsidRDefault="00AD6CE4" w:rsidP="00AD6CE4">
            <w:pPr>
              <w:pStyle w:val="ACK-ChoreographyBody"/>
            </w:pPr>
            <w:r w:rsidRPr="006D6BB6">
              <w:t>NE</w:t>
            </w:r>
          </w:p>
        </w:tc>
        <w:tc>
          <w:tcPr>
            <w:tcW w:w="1569" w:type="dxa"/>
          </w:tcPr>
          <w:p w14:paraId="2B42B4C7" w14:textId="77777777" w:rsidR="00AD6CE4" w:rsidRPr="006D6BB6" w:rsidRDefault="00AD6CE4" w:rsidP="00AD6CE4">
            <w:pPr>
              <w:pStyle w:val="ACK-ChoreographyBody"/>
            </w:pPr>
            <w:r w:rsidRPr="006D6BB6">
              <w:t>AL, SU, ER</w:t>
            </w:r>
          </w:p>
        </w:tc>
        <w:tc>
          <w:tcPr>
            <w:tcW w:w="1542" w:type="dxa"/>
          </w:tcPr>
          <w:p w14:paraId="391E123B" w14:textId="77777777" w:rsidR="00AD6CE4" w:rsidRPr="006D6BB6" w:rsidRDefault="00AD6CE4" w:rsidP="00AD6CE4">
            <w:pPr>
              <w:pStyle w:val="ACK-ChoreographyBody"/>
            </w:pPr>
            <w:r w:rsidRPr="006D6BB6">
              <w:t>NE</w:t>
            </w:r>
          </w:p>
        </w:tc>
        <w:tc>
          <w:tcPr>
            <w:tcW w:w="1701" w:type="dxa"/>
          </w:tcPr>
          <w:p w14:paraId="51AE3667" w14:textId="77777777" w:rsidR="00AD6CE4" w:rsidRPr="006D6BB6" w:rsidRDefault="00AD6CE4" w:rsidP="00AD6CE4">
            <w:pPr>
              <w:pStyle w:val="ACK-ChoreographyBody"/>
            </w:pPr>
            <w:r w:rsidRPr="006D6BB6">
              <w:t>AL, SU, ER</w:t>
            </w:r>
          </w:p>
        </w:tc>
      </w:tr>
      <w:tr w:rsidR="00AD6CE4" w:rsidRPr="006D6BB6" w14:paraId="3460C297" w14:textId="77777777" w:rsidTr="005D4E8C">
        <w:trPr>
          <w:jc w:val="center"/>
        </w:trPr>
        <w:tc>
          <w:tcPr>
            <w:tcW w:w="1549" w:type="dxa"/>
          </w:tcPr>
          <w:p w14:paraId="30BCE1F1" w14:textId="77777777" w:rsidR="00AD6CE4" w:rsidRPr="006D6BB6" w:rsidRDefault="00AD6CE4" w:rsidP="00AD6CE4">
            <w:pPr>
              <w:pStyle w:val="ACK-ChoreographyBody"/>
            </w:pPr>
            <w:r w:rsidRPr="006D6BB6">
              <w:t>MSH.16</w:t>
            </w:r>
          </w:p>
        </w:tc>
        <w:tc>
          <w:tcPr>
            <w:tcW w:w="2250" w:type="dxa"/>
          </w:tcPr>
          <w:p w14:paraId="5934B6C9" w14:textId="77777777" w:rsidR="00AD6CE4" w:rsidRPr="006D6BB6" w:rsidRDefault="00AD6CE4" w:rsidP="00AD6CE4">
            <w:pPr>
              <w:pStyle w:val="ACK-ChoreographyBody"/>
            </w:pPr>
            <w:r w:rsidRPr="006D6BB6">
              <w:t>Blank</w:t>
            </w:r>
          </w:p>
        </w:tc>
        <w:tc>
          <w:tcPr>
            <w:tcW w:w="456" w:type="dxa"/>
          </w:tcPr>
          <w:p w14:paraId="56552DDC" w14:textId="77777777" w:rsidR="00AD6CE4" w:rsidRPr="006D6BB6" w:rsidRDefault="00AD6CE4" w:rsidP="00AD6CE4">
            <w:pPr>
              <w:pStyle w:val="ACK-ChoreographyBody"/>
            </w:pPr>
            <w:r w:rsidRPr="006D6BB6">
              <w:t>NE</w:t>
            </w:r>
          </w:p>
        </w:tc>
        <w:tc>
          <w:tcPr>
            <w:tcW w:w="1569" w:type="dxa"/>
          </w:tcPr>
          <w:p w14:paraId="1CCD3FE5" w14:textId="77777777" w:rsidR="00AD6CE4" w:rsidRPr="006D6BB6" w:rsidRDefault="00AD6CE4" w:rsidP="00AD6CE4">
            <w:pPr>
              <w:pStyle w:val="ACK-ChoreographyBody"/>
            </w:pPr>
            <w:r w:rsidRPr="006D6BB6">
              <w:t>NE</w:t>
            </w:r>
          </w:p>
        </w:tc>
        <w:tc>
          <w:tcPr>
            <w:tcW w:w="1542" w:type="dxa"/>
          </w:tcPr>
          <w:p w14:paraId="0918E80C" w14:textId="77777777" w:rsidR="00AD6CE4" w:rsidRPr="006D6BB6" w:rsidRDefault="00AD6CE4" w:rsidP="00AD6CE4">
            <w:pPr>
              <w:pStyle w:val="ACK-ChoreographyBody"/>
            </w:pPr>
            <w:r w:rsidRPr="006D6BB6">
              <w:t>AL, SU, ER</w:t>
            </w:r>
          </w:p>
        </w:tc>
        <w:tc>
          <w:tcPr>
            <w:tcW w:w="1701" w:type="dxa"/>
          </w:tcPr>
          <w:p w14:paraId="1B8ABC26" w14:textId="77777777" w:rsidR="00AD6CE4" w:rsidRPr="006D6BB6" w:rsidRDefault="00AD6CE4" w:rsidP="00AD6CE4">
            <w:pPr>
              <w:pStyle w:val="ACK-ChoreographyBody"/>
            </w:pPr>
            <w:r w:rsidRPr="006D6BB6">
              <w:t>AL, SU, ER</w:t>
            </w:r>
          </w:p>
        </w:tc>
      </w:tr>
      <w:tr w:rsidR="00AD6CE4" w:rsidRPr="006D6BB6" w14:paraId="63B8F98C" w14:textId="77777777" w:rsidTr="005D4E8C">
        <w:trPr>
          <w:jc w:val="center"/>
        </w:trPr>
        <w:tc>
          <w:tcPr>
            <w:tcW w:w="1549" w:type="dxa"/>
          </w:tcPr>
          <w:p w14:paraId="7F15EAF3" w14:textId="77777777" w:rsidR="00AD6CE4" w:rsidRPr="006D6BB6" w:rsidRDefault="00AD6CE4" w:rsidP="00AD6CE4">
            <w:pPr>
              <w:pStyle w:val="ACK-ChoreographyBody"/>
            </w:pPr>
            <w:r w:rsidRPr="006D6BB6">
              <w:t>Immediate Ack</w:t>
            </w:r>
          </w:p>
        </w:tc>
        <w:tc>
          <w:tcPr>
            <w:tcW w:w="2250" w:type="dxa"/>
          </w:tcPr>
          <w:p w14:paraId="06E37327" w14:textId="77777777" w:rsidR="00AD6CE4" w:rsidRPr="006D6BB6" w:rsidRDefault="00AD6CE4" w:rsidP="00AD6CE4">
            <w:pPr>
              <w:pStyle w:val="ACK-ChoreographyBody"/>
            </w:pPr>
            <w:r w:rsidRPr="006D6BB6">
              <w:t>-</w:t>
            </w:r>
          </w:p>
        </w:tc>
        <w:tc>
          <w:tcPr>
            <w:tcW w:w="456" w:type="dxa"/>
          </w:tcPr>
          <w:p w14:paraId="5EC550D8" w14:textId="77777777" w:rsidR="00AD6CE4" w:rsidRPr="006D6BB6" w:rsidRDefault="00AD6CE4" w:rsidP="00AD6CE4">
            <w:pPr>
              <w:pStyle w:val="ACK-ChoreographyBody"/>
            </w:pPr>
            <w:r w:rsidRPr="006D6BB6">
              <w:t>-</w:t>
            </w:r>
          </w:p>
        </w:tc>
        <w:tc>
          <w:tcPr>
            <w:tcW w:w="1569" w:type="dxa"/>
          </w:tcPr>
          <w:p w14:paraId="52BB58B7" w14:textId="57D24C0C"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542" w:type="dxa"/>
          </w:tcPr>
          <w:p w14:paraId="7847540C" w14:textId="77777777" w:rsidR="00AD6CE4" w:rsidRPr="006D6BB6" w:rsidRDefault="00AD6CE4" w:rsidP="00AD6CE4">
            <w:pPr>
              <w:pStyle w:val="ACK-ChoreographyBody"/>
            </w:pPr>
            <w:r w:rsidRPr="006D6BB6">
              <w:t>-</w:t>
            </w:r>
          </w:p>
        </w:tc>
        <w:tc>
          <w:tcPr>
            <w:tcW w:w="1701" w:type="dxa"/>
          </w:tcPr>
          <w:p w14:paraId="63703BF4" w14:textId="3AD30348" w:rsidR="00AD6CE4" w:rsidRPr="006D6BB6" w:rsidRDefault="00AD6CE4" w:rsidP="00AD6CE4">
            <w:pPr>
              <w:pStyle w:val="ACK-ChoreographyBody"/>
            </w:pPr>
            <w:r w:rsidRPr="006D6BB6">
              <w:rPr>
                <w:szCs w:val="16"/>
              </w:rPr>
              <w:t>ACK^</w:t>
            </w:r>
            <w:r>
              <w:rPr>
                <w:szCs w:val="16"/>
              </w:rPr>
              <w:t>A54</w:t>
            </w:r>
            <w:r w:rsidRPr="006D6BB6">
              <w:rPr>
                <w:szCs w:val="16"/>
              </w:rPr>
              <w:t>^ACK</w:t>
            </w:r>
          </w:p>
        </w:tc>
      </w:tr>
      <w:tr w:rsidR="00AD6CE4" w:rsidRPr="006D6BB6" w14:paraId="01F1D454" w14:textId="77777777" w:rsidTr="005D4E8C">
        <w:trPr>
          <w:jc w:val="center"/>
        </w:trPr>
        <w:tc>
          <w:tcPr>
            <w:tcW w:w="1549" w:type="dxa"/>
          </w:tcPr>
          <w:p w14:paraId="4A4A5E01" w14:textId="77777777" w:rsidR="00AD6CE4" w:rsidRPr="006D6BB6" w:rsidRDefault="00AD6CE4" w:rsidP="00AD6CE4">
            <w:pPr>
              <w:pStyle w:val="ACK-ChoreographyBody"/>
            </w:pPr>
            <w:r w:rsidRPr="006D6BB6">
              <w:t>Application Ack</w:t>
            </w:r>
          </w:p>
        </w:tc>
        <w:tc>
          <w:tcPr>
            <w:tcW w:w="2250" w:type="dxa"/>
          </w:tcPr>
          <w:p w14:paraId="220526A7" w14:textId="39BC4306" w:rsidR="00AD6CE4" w:rsidRPr="006D6BB6" w:rsidRDefault="00AD6CE4" w:rsidP="00AD6CE4">
            <w:pPr>
              <w:pStyle w:val="ACK-ChoreographyBody"/>
            </w:pPr>
            <w:r>
              <w:rPr>
                <w:szCs w:val="16"/>
              </w:rPr>
              <w:t>ADT</w:t>
            </w:r>
            <w:r w:rsidRPr="006D6BB6">
              <w:rPr>
                <w:szCs w:val="16"/>
              </w:rPr>
              <w:t>^</w:t>
            </w:r>
            <w:r>
              <w:rPr>
                <w:szCs w:val="16"/>
              </w:rPr>
              <w:t>A54</w:t>
            </w:r>
            <w:r w:rsidRPr="006D6BB6">
              <w:rPr>
                <w:szCs w:val="16"/>
              </w:rPr>
              <w:t>^</w:t>
            </w:r>
            <w:r>
              <w:rPr>
                <w:szCs w:val="16"/>
              </w:rPr>
              <w:t>ADT</w:t>
            </w:r>
            <w:r w:rsidRPr="006D6BB6">
              <w:rPr>
                <w:szCs w:val="16"/>
              </w:rPr>
              <w:t>_</w:t>
            </w:r>
            <w:r>
              <w:rPr>
                <w:szCs w:val="16"/>
              </w:rPr>
              <w:t>A54</w:t>
            </w:r>
          </w:p>
        </w:tc>
        <w:tc>
          <w:tcPr>
            <w:tcW w:w="456" w:type="dxa"/>
          </w:tcPr>
          <w:p w14:paraId="3AA8A9CA" w14:textId="77777777" w:rsidR="00AD6CE4" w:rsidRPr="006D6BB6" w:rsidRDefault="00AD6CE4" w:rsidP="00AD6CE4">
            <w:pPr>
              <w:pStyle w:val="ACK-ChoreographyBody"/>
            </w:pPr>
            <w:r w:rsidRPr="006D6BB6">
              <w:t>-</w:t>
            </w:r>
          </w:p>
        </w:tc>
        <w:tc>
          <w:tcPr>
            <w:tcW w:w="1569" w:type="dxa"/>
          </w:tcPr>
          <w:p w14:paraId="73866B0B" w14:textId="77777777" w:rsidR="00AD6CE4" w:rsidRPr="006D6BB6" w:rsidRDefault="00AD6CE4" w:rsidP="00AD6CE4">
            <w:pPr>
              <w:pStyle w:val="ACK-ChoreographyBody"/>
            </w:pPr>
            <w:r w:rsidRPr="006D6BB6">
              <w:t>-</w:t>
            </w:r>
          </w:p>
        </w:tc>
        <w:tc>
          <w:tcPr>
            <w:tcW w:w="1542" w:type="dxa"/>
          </w:tcPr>
          <w:p w14:paraId="06C57BD6" w14:textId="27CBFDBF"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701" w:type="dxa"/>
          </w:tcPr>
          <w:p w14:paraId="612C7783" w14:textId="4C31A677" w:rsidR="00AD6CE4" w:rsidRPr="006D6BB6" w:rsidRDefault="00AD6CE4" w:rsidP="00AD6CE4">
            <w:pPr>
              <w:pStyle w:val="ACK-ChoreographyBody"/>
            </w:pPr>
            <w:r w:rsidRPr="006D6BB6">
              <w:rPr>
                <w:szCs w:val="16"/>
              </w:rPr>
              <w:t>ACK^</w:t>
            </w:r>
            <w:r>
              <w:rPr>
                <w:szCs w:val="16"/>
              </w:rPr>
              <w:t>A54</w:t>
            </w:r>
            <w:r w:rsidRPr="006D6BB6">
              <w:rPr>
                <w:szCs w:val="16"/>
              </w:rPr>
              <w:t>^ACK</w:t>
            </w:r>
          </w:p>
        </w:tc>
      </w:tr>
    </w:tbl>
    <w:p w14:paraId="2EBC6644" w14:textId="77777777" w:rsidR="00715956" w:rsidRPr="00F21240" w:rsidRDefault="00715956">
      <w:pPr>
        <w:rPr>
          <w:noProof/>
        </w:rPr>
      </w:pPr>
    </w:p>
    <w:p w14:paraId="0CAC1147" w14:textId="77777777" w:rsidR="00715956" w:rsidRPr="00F21240" w:rsidRDefault="00715956">
      <w:pPr>
        <w:pStyle w:val="MsgTableCaption"/>
        <w:rPr>
          <w:noProof/>
        </w:rPr>
      </w:pPr>
      <w:r w:rsidRPr="00F21240">
        <w:rPr>
          <w:noProof/>
        </w:rPr>
        <w:t>ACK^A54^ACK: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F21240" w:rsidRDefault="00715956">
            <w:pPr>
              <w:pStyle w:val="MsgTableHeader"/>
              <w:jc w:val="center"/>
              <w:rPr>
                <w:noProof/>
              </w:rPr>
            </w:pPr>
            <w:r w:rsidRPr="00F21240">
              <w:rPr>
                <w:noProof/>
              </w:rPr>
              <w:t>Chapter</w:t>
            </w:r>
          </w:p>
        </w:tc>
      </w:tr>
      <w:tr w:rsidR="00715956" w:rsidRPr="00715956"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F21240" w:rsidRDefault="00715956">
            <w:pPr>
              <w:pStyle w:val="MsgTableBody"/>
              <w:jc w:val="center"/>
              <w:rPr>
                <w:noProof/>
              </w:rPr>
            </w:pPr>
            <w:r w:rsidRPr="00F21240">
              <w:rPr>
                <w:noProof/>
              </w:rPr>
              <w:t>2</w:t>
            </w:r>
          </w:p>
        </w:tc>
      </w:tr>
      <w:tr w:rsidR="00715956" w:rsidRPr="00715956"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F21240" w:rsidRDefault="00715956">
            <w:pPr>
              <w:pStyle w:val="MsgTableBody"/>
              <w:jc w:val="center"/>
              <w:rPr>
                <w:noProof/>
              </w:rPr>
            </w:pPr>
            <w:r w:rsidRPr="00F21240">
              <w:rPr>
                <w:noProof/>
              </w:rPr>
              <w:t>2</w:t>
            </w:r>
          </w:p>
        </w:tc>
      </w:tr>
      <w:tr w:rsidR="00715956" w:rsidRPr="00715956"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F21240" w:rsidRDefault="00715956">
            <w:pPr>
              <w:pStyle w:val="MsgTableBody"/>
              <w:jc w:val="center"/>
              <w:rPr>
                <w:noProof/>
              </w:rPr>
            </w:pPr>
            <w:r w:rsidRPr="00F21240">
              <w:rPr>
                <w:noProof/>
              </w:rPr>
              <w:t>2</w:t>
            </w:r>
          </w:p>
        </w:tc>
      </w:tr>
      <w:tr w:rsidR="00715956" w:rsidRPr="00715956"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F21240" w:rsidRDefault="00715956">
            <w:pPr>
              <w:pStyle w:val="MsgTableBody"/>
              <w:jc w:val="center"/>
              <w:rPr>
                <w:noProof/>
              </w:rPr>
            </w:pPr>
            <w:r w:rsidRPr="00F21240">
              <w:rPr>
                <w:noProof/>
              </w:rPr>
              <w:t>2</w:t>
            </w:r>
          </w:p>
        </w:tc>
      </w:tr>
      <w:tr w:rsidR="00715956" w:rsidRPr="00715956"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F21240" w:rsidRDefault="00715956">
            <w:pPr>
              <w:pStyle w:val="MsgTableBody"/>
              <w:jc w:val="center"/>
              <w:rPr>
                <w:noProof/>
              </w:rPr>
            </w:pPr>
            <w:r w:rsidRPr="00F21240">
              <w:rPr>
                <w:noProof/>
              </w:rPr>
              <w:t>2</w:t>
            </w:r>
          </w:p>
        </w:tc>
      </w:tr>
    </w:tbl>
    <w:p w14:paraId="506AA281" w14:textId="38C3DA68" w:rsidR="00DC2052" w:rsidRDefault="00DC2052" w:rsidP="005D4E8C">
      <w:bookmarkStart w:id="3872" w:name="_Toc1815993"/>
      <w:bookmarkStart w:id="3873" w:name="_Toc21372537"/>
      <w:bookmarkStart w:id="3874" w:name="_Toc175992011"/>
      <w:bookmarkStart w:id="3875"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6BB6" w14:paraId="6554B71D" w14:textId="77777777" w:rsidTr="005D4E8C">
        <w:trPr>
          <w:jc w:val="center"/>
        </w:trPr>
        <w:tc>
          <w:tcPr>
            <w:tcW w:w="7054" w:type="dxa"/>
            <w:gridSpan w:val="4"/>
          </w:tcPr>
          <w:p w14:paraId="5E0AF48D" w14:textId="0AE0ACC7" w:rsidR="005D4E8C" w:rsidRPr="006D6BB6" w:rsidRDefault="005D4E8C" w:rsidP="005D4E8C">
            <w:pPr>
              <w:pStyle w:val="ACK-ChoreographyHeader"/>
            </w:pPr>
            <w:r w:rsidRPr="00C20CAF">
              <w:t>Acknowledgment Choreography</w:t>
            </w:r>
          </w:p>
        </w:tc>
      </w:tr>
      <w:tr w:rsidR="005D4E8C" w:rsidRPr="006D6BB6" w14:paraId="5E56AD37" w14:textId="77777777" w:rsidTr="005D4E8C">
        <w:trPr>
          <w:jc w:val="center"/>
        </w:trPr>
        <w:tc>
          <w:tcPr>
            <w:tcW w:w="7054" w:type="dxa"/>
            <w:gridSpan w:val="4"/>
          </w:tcPr>
          <w:p w14:paraId="05566468" w14:textId="56A7C473" w:rsidR="005D4E8C" w:rsidRPr="00C20CAF" w:rsidRDefault="004D7EA0" w:rsidP="005D4E8C">
            <w:pPr>
              <w:pStyle w:val="ACK-ChoreographyHeader"/>
            </w:pPr>
            <w:r w:rsidRPr="00F21240">
              <w:rPr>
                <w:noProof/>
              </w:rPr>
              <w:t>ACK^A54^ACK</w:t>
            </w:r>
          </w:p>
        </w:tc>
      </w:tr>
      <w:tr w:rsidR="00DC2052" w:rsidRPr="006D6BB6" w14:paraId="75B3EABE" w14:textId="77777777" w:rsidTr="00594536">
        <w:trPr>
          <w:jc w:val="center"/>
        </w:trPr>
        <w:tc>
          <w:tcPr>
            <w:tcW w:w="1458" w:type="dxa"/>
          </w:tcPr>
          <w:p w14:paraId="25E90422" w14:textId="77777777" w:rsidR="00DC2052" w:rsidRPr="006D6BB6" w:rsidRDefault="00DC2052" w:rsidP="0025077B">
            <w:pPr>
              <w:pStyle w:val="ACK-ChoreographyBody"/>
            </w:pPr>
            <w:r w:rsidRPr="006D6BB6">
              <w:t>Field name</w:t>
            </w:r>
          </w:p>
        </w:tc>
        <w:tc>
          <w:tcPr>
            <w:tcW w:w="2619" w:type="dxa"/>
          </w:tcPr>
          <w:p w14:paraId="77505AF3" w14:textId="77777777" w:rsidR="00DC2052" w:rsidRPr="006D6BB6" w:rsidRDefault="00DC2052" w:rsidP="0025077B">
            <w:pPr>
              <w:pStyle w:val="ACK-ChoreographyBody"/>
            </w:pPr>
            <w:r w:rsidRPr="006D6BB6">
              <w:t>Field Value: Original mode</w:t>
            </w:r>
          </w:p>
        </w:tc>
        <w:tc>
          <w:tcPr>
            <w:tcW w:w="2977" w:type="dxa"/>
            <w:gridSpan w:val="2"/>
          </w:tcPr>
          <w:p w14:paraId="60BE0ADF" w14:textId="77777777" w:rsidR="00DC2052" w:rsidRPr="006D6BB6" w:rsidRDefault="00DC2052" w:rsidP="0025077B">
            <w:pPr>
              <w:pStyle w:val="ACK-ChoreographyBody"/>
            </w:pPr>
            <w:r w:rsidRPr="006D6BB6">
              <w:t>Field value: Enhanced mode</w:t>
            </w:r>
          </w:p>
        </w:tc>
      </w:tr>
      <w:tr w:rsidR="00A57961" w:rsidRPr="006D6BB6" w14:paraId="3383A996" w14:textId="77777777" w:rsidTr="00594536">
        <w:trPr>
          <w:jc w:val="center"/>
        </w:trPr>
        <w:tc>
          <w:tcPr>
            <w:tcW w:w="1458" w:type="dxa"/>
          </w:tcPr>
          <w:p w14:paraId="12418425" w14:textId="77777777" w:rsidR="00A57961" w:rsidRPr="006D6BB6" w:rsidRDefault="00A57961" w:rsidP="0025077B">
            <w:pPr>
              <w:pStyle w:val="ACK-ChoreographyBody"/>
            </w:pPr>
            <w:r w:rsidRPr="006D6BB6">
              <w:t>MSH.15</w:t>
            </w:r>
          </w:p>
        </w:tc>
        <w:tc>
          <w:tcPr>
            <w:tcW w:w="2619" w:type="dxa"/>
          </w:tcPr>
          <w:p w14:paraId="76774280" w14:textId="77777777" w:rsidR="00A57961" w:rsidRPr="006D6BB6" w:rsidRDefault="00A57961" w:rsidP="0025077B">
            <w:pPr>
              <w:pStyle w:val="ACK-ChoreographyBody"/>
            </w:pPr>
            <w:r w:rsidRPr="006D6BB6">
              <w:t>Blank</w:t>
            </w:r>
          </w:p>
        </w:tc>
        <w:tc>
          <w:tcPr>
            <w:tcW w:w="709" w:type="dxa"/>
          </w:tcPr>
          <w:p w14:paraId="583F1824" w14:textId="77777777" w:rsidR="00A57961" w:rsidRPr="006D6BB6" w:rsidRDefault="00A57961" w:rsidP="0025077B">
            <w:pPr>
              <w:pStyle w:val="ACK-ChoreographyBody"/>
            </w:pPr>
            <w:r w:rsidRPr="006D6BB6">
              <w:t>NE</w:t>
            </w:r>
          </w:p>
        </w:tc>
        <w:tc>
          <w:tcPr>
            <w:tcW w:w="2268" w:type="dxa"/>
          </w:tcPr>
          <w:p w14:paraId="078E0FCC" w14:textId="77777777" w:rsidR="00A57961" w:rsidRPr="006D6BB6" w:rsidRDefault="00A57961" w:rsidP="0025077B">
            <w:pPr>
              <w:pStyle w:val="ACK-ChoreographyBody"/>
            </w:pPr>
            <w:r w:rsidRPr="006D6BB6">
              <w:t>AL, SU, ER</w:t>
            </w:r>
          </w:p>
        </w:tc>
      </w:tr>
      <w:tr w:rsidR="00A57961" w:rsidRPr="006D6BB6" w14:paraId="664CC77B" w14:textId="77777777" w:rsidTr="00594536">
        <w:trPr>
          <w:jc w:val="center"/>
        </w:trPr>
        <w:tc>
          <w:tcPr>
            <w:tcW w:w="1458" w:type="dxa"/>
          </w:tcPr>
          <w:p w14:paraId="5D0D9FEE" w14:textId="77777777" w:rsidR="00A57961" w:rsidRPr="006D6BB6" w:rsidRDefault="00A57961" w:rsidP="0025077B">
            <w:pPr>
              <w:pStyle w:val="ACK-ChoreographyBody"/>
            </w:pPr>
            <w:r w:rsidRPr="006D6BB6">
              <w:t>MSH.16</w:t>
            </w:r>
          </w:p>
        </w:tc>
        <w:tc>
          <w:tcPr>
            <w:tcW w:w="2619" w:type="dxa"/>
          </w:tcPr>
          <w:p w14:paraId="6EBD4F64" w14:textId="77777777" w:rsidR="00A57961" w:rsidRPr="006D6BB6" w:rsidRDefault="00A57961" w:rsidP="0025077B">
            <w:pPr>
              <w:pStyle w:val="ACK-ChoreographyBody"/>
            </w:pPr>
            <w:r w:rsidRPr="006D6BB6">
              <w:t>Blank</w:t>
            </w:r>
          </w:p>
        </w:tc>
        <w:tc>
          <w:tcPr>
            <w:tcW w:w="709" w:type="dxa"/>
          </w:tcPr>
          <w:p w14:paraId="6F9B98AD" w14:textId="77777777" w:rsidR="00A57961" w:rsidRPr="006D6BB6" w:rsidRDefault="00A57961" w:rsidP="0025077B">
            <w:pPr>
              <w:pStyle w:val="ACK-ChoreographyBody"/>
            </w:pPr>
            <w:r w:rsidRPr="006D6BB6">
              <w:t>NE</w:t>
            </w:r>
          </w:p>
        </w:tc>
        <w:tc>
          <w:tcPr>
            <w:tcW w:w="2268" w:type="dxa"/>
          </w:tcPr>
          <w:p w14:paraId="3F3D0DAC" w14:textId="77777777" w:rsidR="00A57961" w:rsidRPr="006D6BB6" w:rsidRDefault="00A57961" w:rsidP="0025077B">
            <w:pPr>
              <w:pStyle w:val="ACK-ChoreographyBody"/>
            </w:pPr>
            <w:r w:rsidRPr="006D6BB6">
              <w:t>NE</w:t>
            </w:r>
          </w:p>
        </w:tc>
      </w:tr>
      <w:tr w:rsidR="00A57961" w:rsidRPr="006D6BB6" w14:paraId="7EE226B9" w14:textId="77777777" w:rsidTr="00594536">
        <w:trPr>
          <w:jc w:val="center"/>
        </w:trPr>
        <w:tc>
          <w:tcPr>
            <w:tcW w:w="1458" w:type="dxa"/>
          </w:tcPr>
          <w:p w14:paraId="2A8D9E64" w14:textId="77777777" w:rsidR="00A57961" w:rsidRPr="006D6BB6" w:rsidRDefault="00A57961" w:rsidP="0025077B">
            <w:pPr>
              <w:pStyle w:val="ACK-ChoreographyBody"/>
            </w:pPr>
            <w:r w:rsidRPr="006D6BB6">
              <w:t>Immediate Ack</w:t>
            </w:r>
          </w:p>
        </w:tc>
        <w:tc>
          <w:tcPr>
            <w:tcW w:w="2619" w:type="dxa"/>
          </w:tcPr>
          <w:p w14:paraId="16021A9A" w14:textId="77777777" w:rsidR="00A57961" w:rsidRPr="006D6BB6" w:rsidRDefault="00A57961" w:rsidP="0025077B">
            <w:pPr>
              <w:pStyle w:val="ACK-ChoreographyBody"/>
            </w:pPr>
            <w:r w:rsidRPr="006D6BB6">
              <w:t>-</w:t>
            </w:r>
          </w:p>
        </w:tc>
        <w:tc>
          <w:tcPr>
            <w:tcW w:w="709" w:type="dxa"/>
          </w:tcPr>
          <w:p w14:paraId="69C3493B" w14:textId="77777777" w:rsidR="00A57961" w:rsidRPr="006D6BB6" w:rsidRDefault="00A57961" w:rsidP="0025077B">
            <w:pPr>
              <w:pStyle w:val="ACK-ChoreographyBody"/>
            </w:pPr>
            <w:r w:rsidRPr="006D6BB6">
              <w:t>-</w:t>
            </w:r>
          </w:p>
        </w:tc>
        <w:tc>
          <w:tcPr>
            <w:tcW w:w="2268" w:type="dxa"/>
          </w:tcPr>
          <w:p w14:paraId="03DD3A9F" w14:textId="12956FC1" w:rsidR="00A57961" w:rsidRPr="006D6BB6" w:rsidRDefault="00A57961" w:rsidP="0025077B">
            <w:pPr>
              <w:pStyle w:val="ACK-ChoreographyBody"/>
            </w:pPr>
            <w:r w:rsidRPr="006D6BB6">
              <w:rPr>
                <w:szCs w:val="16"/>
              </w:rPr>
              <w:t>ACK^</w:t>
            </w:r>
            <w:r>
              <w:rPr>
                <w:szCs w:val="16"/>
              </w:rPr>
              <w:t>A54</w:t>
            </w:r>
            <w:r w:rsidRPr="006D6BB6">
              <w:rPr>
                <w:szCs w:val="16"/>
              </w:rPr>
              <w:t>^ACK</w:t>
            </w:r>
          </w:p>
        </w:tc>
      </w:tr>
      <w:tr w:rsidR="00A57961" w:rsidRPr="006D6BB6" w14:paraId="5A7B6CCF" w14:textId="77777777" w:rsidTr="00594536">
        <w:trPr>
          <w:jc w:val="center"/>
        </w:trPr>
        <w:tc>
          <w:tcPr>
            <w:tcW w:w="1458" w:type="dxa"/>
          </w:tcPr>
          <w:p w14:paraId="44F4933F" w14:textId="77777777" w:rsidR="00A57961" w:rsidRPr="006D6BB6" w:rsidRDefault="00A57961" w:rsidP="0025077B">
            <w:pPr>
              <w:pStyle w:val="ACK-ChoreographyBody"/>
            </w:pPr>
            <w:r w:rsidRPr="006D6BB6">
              <w:t>Application Ack</w:t>
            </w:r>
          </w:p>
        </w:tc>
        <w:tc>
          <w:tcPr>
            <w:tcW w:w="2619" w:type="dxa"/>
          </w:tcPr>
          <w:p w14:paraId="75C1C474" w14:textId="6DD332E9" w:rsidR="00A57961" w:rsidRPr="006D6BB6" w:rsidRDefault="00A57961" w:rsidP="0025077B">
            <w:pPr>
              <w:pStyle w:val="ACK-ChoreographyBody"/>
            </w:pPr>
            <w:r>
              <w:rPr>
                <w:szCs w:val="16"/>
              </w:rPr>
              <w:t>-</w:t>
            </w:r>
          </w:p>
        </w:tc>
        <w:tc>
          <w:tcPr>
            <w:tcW w:w="709" w:type="dxa"/>
          </w:tcPr>
          <w:p w14:paraId="259A9DEA" w14:textId="77777777" w:rsidR="00A57961" w:rsidRPr="006D6BB6" w:rsidRDefault="00A57961" w:rsidP="0025077B">
            <w:pPr>
              <w:pStyle w:val="ACK-ChoreographyBody"/>
            </w:pPr>
            <w:r w:rsidRPr="006D6BB6">
              <w:t>-</w:t>
            </w:r>
          </w:p>
        </w:tc>
        <w:tc>
          <w:tcPr>
            <w:tcW w:w="2268" w:type="dxa"/>
          </w:tcPr>
          <w:p w14:paraId="37A8D294" w14:textId="77777777" w:rsidR="00A57961" w:rsidRPr="006D6BB6" w:rsidRDefault="00A57961" w:rsidP="0025077B">
            <w:pPr>
              <w:pStyle w:val="ACK-ChoreographyBody"/>
            </w:pPr>
            <w:r w:rsidRPr="006D6BB6">
              <w:t>-</w:t>
            </w:r>
          </w:p>
        </w:tc>
      </w:tr>
    </w:tbl>
    <w:p w14:paraId="4C0A2A06" w14:textId="77777777" w:rsidR="00715956" w:rsidRPr="00F21240" w:rsidRDefault="00715956">
      <w:pPr>
        <w:pStyle w:val="Heading3"/>
        <w:rPr>
          <w:noProof/>
        </w:rPr>
      </w:pPr>
      <w:bookmarkStart w:id="3876" w:name="_Toc27754840"/>
      <w:bookmarkStart w:id="3877" w:name="_Toc109892135"/>
      <w:r w:rsidRPr="00F21240">
        <w:rPr>
          <w:noProof/>
        </w:rPr>
        <w:t>ADT/ACK - Cancel Change Attending Doctor (Event A55)</w:t>
      </w:r>
      <w:bookmarkEnd w:id="3872"/>
      <w:bookmarkEnd w:id="3873"/>
      <w:bookmarkEnd w:id="3874"/>
      <w:bookmarkEnd w:id="3875"/>
      <w:bookmarkEnd w:id="3876"/>
      <w:bookmarkEnd w:id="3877"/>
    </w:p>
    <w:p w14:paraId="3CFB0671" w14:textId="77777777" w:rsidR="00715956" w:rsidRPr="00F21240" w:rsidRDefault="00715956">
      <w:pPr>
        <w:pStyle w:val="NormalIndented"/>
        <w:rPr>
          <w:noProof/>
        </w:rPr>
      </w:pPr>
      <w:r w:rsidRPr="00F21240">
        <w:rPr>
          <w:noProof/>
        </w:rPr>
        <w:t xml:space="preserve">The A55 event is sent when an A54 (change attending doctor) event is cancelled, either because of erroneous entry of the A54 event or because of a decision not to change the attending doctor after all.  </w:t>
      </w:r>
      <w:r w:rsidRPr="00F21240">
        <w:rPr>
          <w:rStyle w:val="ReferenceAttribute"/>
          <w:noProof/>
        </w:rPr>
        <w:t>PV1-7 - Attending Doctor</w:t>
      </w:r>
      <w:r w:rsidRPr="00F21240">
        <w:rPr>
          <w:noProof/>
        </w:rPr>
        <w:t xml:space="preserve"> must contain the patient's doctor prior to the change of attending doctor.</w:t>
      </w:r>
    </w:p>
    <w:p w14:paraId="0532E3D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F21240" w:rsidRDefault="00715956">
      <w:pPr>
        <w:pStyle w:val="MsgTableCaption"/>
        <w:rPr>
          <w:noProof/>
        </w:rPr>
      </w:pPr>
      <w:r w:rsidRPr="00F21240">
        <w:rPr>
          <w:noProof/>
        </w:rPr>
        <w:t>ADT^A55^ADT_A54: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F21240" w:rsidRDefault="00715956">
            <w:pPr>
              <w:pStyle w:val="MsgTableHeader"/>
              <w:jc w:val="center"/>
              <w:rPr>
                <w:noProof/>
              </w:rPr>
            </w:pPr>
            <w:r w:rsidRPr="00F21240">
              <w:rPr>
                <w:noProof/>
              </w:rPr>
              <w:t>Chapter</w:t>
            </w:r>
          </w:p>
        </w:tc>
      </w:tr>
      <w:tr w:rsidR="00715956" w:rsidRPr="00715956"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F21240" w:rsidRDefault="00715956">
            <w:pPr>
              <w:pStyle w:val="MsgTableBody"/>
              <w:jc w:val="center"/>
              <w:rPr>
                <w:noProof/>
              </w:rPr>
            </w:pPr>
            <w:r w:rsidRPr="00F21240">
              <w:rPr>
                <w:noProof/>
              </w:rPr>
              <w:t>2</w:t>
            </w:r>
          </w:p>
        </w:tc>
      </w:tr>
      <w:tr w:rsidR="004D4110" w:rsidRPr="00151483"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594536" w:rsidRDefault="004D4110" w:rsidP="00342AB5">
            <w:pPr>
              <w:pStyle w:val="MsgTableBody"/>
              <w:jc w:val="center"/>
              <w:rPr>
                <w:noProof/>
              </w:rPr>
            </w:pPr>
            <w:r w:rsidRPr="00594536">
              <w:rPr>
                <w:noProof/>
              </w:rPr>
              <w:t>3</w:t>
            </w:r>
          </w:p>
        </w:tc>
      </w:tr>
      <w:tr w:rsidR="00715956" w:rsidRPr="00715956"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F21240" w:rsidRDefault="00715956">
            <w:pPr>
              <w:pStyle w:val="MsgTableBody"/>
              <w:jc w:val="center"/>
              <w:rPr>
                <w:noProof/>
              </w:rPr>
            </w:pPr>
            <w:r w:rsidRPr="00F21240">
              <w:rPr>
                <w:noProof/>
              </w:rPr>
              <w:t>2</w:t>
            </w:r>
          </w:p>
        </w:tc>
      </w:tr>
      <w:tr w:rsidR="00715956" w:rsidRPr="00715956"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F21240" w:rsidRDefault="00715956">
            <w:pPr>
              <w:pStyle w:val="MsgTableBody"/>
              <w:jc w:val="center"/>
              <w:rPr>
                <w:noProof/>
              </w:rPr>
            </w:pPr>
            <w:r w:rsidRPr="00F21240">
              <w:rPr>
                <w:noProof/>
              </w:rPr>
              <w:t>2</w:t>
            </w:r>
          </w:p>
        </w:tc>
      </w:tr>
      <w:tr w:rsidR="00715956" w:rsidRPr="00715956"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F21240" w:rsidRDefault="00715956">
            <w:pPr>
              <w:pStyle w:val="MsgTableBody"/>
              <w:jc w:val="center"/>
              <w:rPr>
                <w:noProof/>
              </w:rPr>
            </w:pPr>
            <w:r w:rsidRPr="00F21240">
              <w:rPr>
                <w:noProof/>
              </w:rPr>
              <w:t>3</w:t>
            </w:r>
          </w:p>
        </w:tc>
      </w:tr>
      <w:tr w:rsidR="00715956" w:rsidRPr="00715956"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F21240" w:rsidRDefault="00715956">
            <w:pPr>
              <w:pStyle w:val="MsgTableBody"/>
              <w:jc w:val="center"/>
              <w:rPr>
                <w:noProof/>
              </w:rPr>
            </w:pPr>
            <w:r w:rsidRPr="00F21240">
              <w:rPr>
                <w:noProof/>
              </w:rPr>
              <w:t>3</w:t>
            </w:r>
          </w:p>
        </w:tc>
      </w:tr>
      <w:tr w:rsidR="00715956" w:rsidRPr="00715956"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F21240" w:rsidRDefault="00715956">
            <w:pPr>
              <w:pStyle w:val="MsgTableBody"/>
              <w:jc w:val="center"/>
              <w:rPr>
                <w:noProof/>
              </w:rPr>
            </w:pPr>
            <w:r w:rsidRPr="00F21240">
              <w:rPr>
                <w:noProof/>
              </w:rPr>
              <w:t>3</w:t>
            </w:r>
          </w:p>
        </w:tc>
      </w:tr>
      <w:tr w:rsidR="00315DE3" w:rsidRPr="00715956" w14:paraId="13D5D72B" w14:textId="77777777" w:rsidTr="00D50068">
        <w:trPr>
          <w:jc w:val="center"/>
          <w:ins w:id="3878" w:author="Merrick, Riki | APHL" w:date="2022-07-17T17:28:00Z"/>
        </w:trPr>
        <w:tc>
          <w:tcPr>
            <w:tcW w:w="2882" w:type="dxa"/>
            <w:tcBorders>
              <w:top w:val="dotted" w:sz="4" w:space="0" w:color="auto"/>
              <w:left w:val="nil"/>
              <w:bottom w:val="dotted" w:sz="4" w:space="0" w:color="auto"/>
              <w:right w:val="nil"/>
            </w:tcBorders>
            <w:shd w:val="clear" w:color="auto" w:fill="FFFFFF"/>
          </w:tcPr>
          <w:p w14:paraId="7727441B" w14:textId="5E46D782" w:rsidR="00315DE3" w:rsidRPr="00F21240" w:rsidRDefault="00315DE3" w:rsidP="00315DE3">
            <w:pPr>
              <w:pStyle w:val="MsgTableBody"/>
              <w:rPr>
                <w:ins w:id="3879" w:author="Merrick, Riki | APHL" w:date="2022-07-17T17:28:00Z"/>
                <w:noProof/>
              </w:rPr>
            </w:pPr>
            <w:ins w:id="3880"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386CA842" w14:textId="5EC66EF1" w:rsidR="00315DE3" w:rsidRPr="00F21240" w:rsidRDefault="00315DE3" w:rsidP="00315DE3">
            <w:pPr>
              <w:pStyle w:val="MsgTableBody"/>
              <w:rPr>
                <w:ins w:id="3881" w:author="Merrick, Riki | APHL" w:date="2022-07-17T17:28:00Z"/>
                <w:noProof/>
              </w:rPr>
            </w:pPr>
            <w:ins w:id="3882"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B7FCDE9" w14:textId="77777777" w:rsidR="00315DE3" w:rsidRDefault="00315DE3" w:rsidP="00315DE3">
            <w:pPr>
              <w:pStyle w:val="MsgTableBody"/>
              <w:jc w:val="center"/>
              <w:rPr>
                <w:ins w:id="388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310B26A2" w14:textId="7D9AEFC9" w:rsidR="00315DE3" w:rsidRPr="00F21240" w:rsidRDefault="00315DE3" w:rsidP="00315DE3">
            <w:pPr>
              <w:pStyle w:val="MsgTableBody"/>
              <w:jc w:val="center"/>
              <w:rPr>
                <w:ins w:id="3884" w:author="Merrick, Riki | APHL" w:date="2022-07-17T17:28:00Z"/>
                <w:noProof/>
              </w:rPr>
            </w:pPr>
            <w:ins w:id="3885" w:author="Merrick, Riki | APHL" w:date="2022-07-17T17:28:00Z">
              <w:r>
                <w:rPr>
                  <w:noProof/>
                </w:rPr>
                <w:t>3</w:t>
              </w:r>
            </w:ins>
          </w:p>
        </w:tc>
      </w:tr>
      <w:tr w:rsidR="00315DE3" w:rsidRPr="00715956" w14:paraId="3593DA3F" w14:textId="77777777" w:rsidTr="00D50068">
        <w:trPr>
          <w:jc w:val="center"/>
          <w:ins w:id="3886" w:author="Merrick, Riki | APHL" w:date="2022-07-17T17:28:00Z"/>
        </w:trPr>
        <w:tc>
          <w:tcPr>
            <w:tcW w:w="2882" w:type="dxa"/>
            <w:tcBorders>
              <w:top w:val="dotted" w:sz="4" w:space="0" w:color="auto"/>
              <w:left w:val="nil"/>
              <w:bottom w:val="dotted" w:sz="4" w:space="0" w:color="auto"/>
              <w:right w:val="nil"/>
            </w:tcBorders>
            <w:shd w:val="clear" w:color="auto" w:fill="FFFFFF"/>
          </w:tcPr>
          <w:p w14:paraId="0DAC3696" w14:textId="3BEDE2DD" w:rsidR="00315DE3" w:rsidRPr="00F21240" w:rsidRDefault="00315DE3" w:rsidP="00315DE3">
            <w:pPr>
              <w:pStyle w:val="MsgTableBody"/>
              <w:rPr>
                <w:ins w:id="3887" w:author="Merrick, Riki | APHL" w:date="2022-07-17T17:28:00Z"/>
                <w:noProof/>
              </w:rPr>
            </w:pPr>
            <w:ins w:id="3888"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22B6C12E" w14:textId="3025010B" w:rsidR="00315DE3" w:rsidRPr="00F21240" w:rsidRDefault="00315DE3" w:rsidP="00315DE3">
            <w:pPr>
              <w:pStyle w:val="MsgTableBody"/>
              <w:rPr>
                <w:ins w:id="3889" w:author="Merrick, Riki | APHL" w:date="2022-07-17T17:28:00Z"/>
                <w:noProof/>
              </w:rPr>
            </w:pPr>
            <w:ins w:id="3890"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81DCD63" w14:textId="77777777" w:rsidR="00315DE3" w:rsidRDefault="00315DE3" w:rsidP="00315DE3">
            <w:pPr>
              <w:pStyle w:val="MsgTableBody"/>
              <w:jc w:val="center"/>
              <w:rPr>
                <w:ins w:id="389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A5D3A57" w14:textId="16A5C4C9" w:rsidR="00315DE3" w:rsidRPr="00F21240" w:rsidRDefault="00315DE3" w:rsidP="00315DE3">
            <w:pPr>
              <w:pStyle w:val="MsgTableBody"/>
              <w:jc w:val="center"/>
              <w:rPr>
                <w:ins w:id="3892" w:author="Merrick, Riki | APHL" w:date="2022-07-17T17:28:00Z"/>
                <w:noProof/>
              </w:rPr>
            </w:pPr>
            <w:ins w:id="3893" w:author="Merrick, Riki | APHL" w:date="2022-07-17T17:28:00Z">
              <w:r>
                <w:rPr>
                  <w:noProof/>
                </w:rPr>
                <w:t>3</w:t>
              </w:r>
            </w:ins>
          </w:p>
        </w:tc>
      </w:tr>
      <w:tr w:rsidR="00315DE3" w:rsidRPr="00715956" w14:paraId="3C110882" w14:textId="77777777" w:rsidTr="00D50068">
        <w:trPr>
          <w:jc w:val="center"/>
          <w:ins w:id="3894" w:author="Merrick, Riki | APHL" w:date="2022-07-17T17:28:00Z"/>
        </w:trPr>
        <w:tc>
          <w:tcPr>
            <w:tcW w:w="2882" w:type="dxa"/>
            <w:tcBorders>
              <w:top w:val="dotted" w:sz="4" w:space="0" w:color="auto"/>
              <w:left w:val="nil"/>
              <w:bottom w:val="dotted" w:sz="4" w:space="0" w:color="auto"/>
              <w:right w:val="nil"/>
            </w:tcBorders>
            <w:shd w:val="clear" w:color="auto" w:fill="FFFFFF"/>
          </w:tcPr>
          <w:p w14:paraId="04287709" w14:textId="707B18ED" w:rsidR="00315DE3" w:rsidRPr="00F21240" w:rsidRDefault="00315DE3" w:rsidP="00315DE3">
            <w:pPr>
              <w:pStyle w:val="MsgTableBody"/>
              <w:rPr>
                <w:ins w:id="3895" w:author="Merrick, Riki | APHL" w:date="2022-07-17T17:28:00Z"/>
                <w:noProof/>
              </w:rPr>
            </w:pPr>
            <w:ins w:id="3896" w:author="Merrick, Riki | APHL" w:date="2022-07-17T17:28:00Z">
              <w:r>
                <w:rPr>
                  <w:noProof/>
                </w:rPr>
                <w:t>[{ GSC }]</w:t>
              </w:r>
            </w:ins>
          </w:p>
        </w:tc>
        <w:tc>
          <w:tcPr>
            <w:tcW w:w="4320" w:type="dxa"/>
            <w:tcBorders>
              <w:top w:val="dotted" w:sz="4" w:space="0" w:color="auto"/>
              <w:left w:val="nil"/>
              <w:bottom w:val="dotted" w:sz="4" w:space="0" w:color="auto"/>
              <w:right w:val="nil"/>
            </w:tcBorders>
            <w:shd w:val="clear" w:color="auto" w:fill="FFFFFF"/>
          </w:tcPr>
          <w:p w14:paraId="1F6B4713" w14:textId="3D7827FF" w:rsidR="00315DE3" w:rsidRPr="00F21240" w:rsidRDefault="00315DE3" w:rsidP="00315DE3">
            <w:pPr>
              <w:pStyle w:val="MsgTableBody"/>
              <w:rPr>
                <w:ins w:id="3897" w:author="Merrick, Riki | APHL" w:date="2022-07-17T17:28:00Z"/>
                <w:noProof/>
              </w:rPr>
            </w:pPr>
            <w:ins w:id="3898" w:author="Merrick, Riki | APHL" w:date="2022-07-17T17:2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1925D38" w14:textId="77777777" w:rsidR="00315DE3" w:rsidRDefault="00315DE3" w:rsidP="00315DE3">
            <w:pPr>
              <w:pStyle w:val="MsgTableBody"/>
              <w:jc w:val="center"/>
              <w:rPr>
                <w:ins w:id="3899"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170F2BD3" w14:textId="45A32AB1" w:rsidR="00315DE3" w:rsidRPr="00F21240" w:rsidRDefault="00315DE3" w:rsidP="00315DE3">
            <w:pPr>
              <w:pStyle w:val="MsgTableBody"/>
              <w:jc w:val="center"/>
              <w:rPr>
                <w:ins w:id="3900" w:author="Merrick, Riki | APHL" w:date="2022-07-17T17:28:00Z"/>
                <w:noProof/>
              </w:rPr>
            </w:pPr>
            <w:ins w:id="3901" w:author="Merrick, Riki | APHL" w:date="2022-07-17T17:28:00Z">
              <w:r>
                <w:rPr>
                  <w:noProof/>
                </w:rPr>
                <w:t>3</w:t>
              </w:r>
            </w:ins>
          </w:p>
        </w:tc>
      </w:tr>
      <w:tr w:rsidR="00315DE3" w:rsidRPr="00715956"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315DE3" w:rsidRPr="00F21240" w:rsidRDefault="00315DE3" w:rsidP="00315DE3">
            <w:pPr>
              <w:pStyle w:val="MsgTableBody"/>
              <w:jc w:val="center"/>
              <w:rPr>
                <w:noProof/>
                <w:szCs w:val="16"/>
              </w:rPr>
            </w:pPr>
            <w:r w:rsidRPr="00F21240">
              <w:rPr>
                <w:noProof/>
              </w:rPr>
              <w:t>15</w:t>
            </w:r>
          </w:p>
        </w:tc>
      </w:tr>
      <w:tr w:rsidR="00315DE3" w:rsidRPr="00715956"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315DE3" w:rsidRPr="00F21240" w:rsidRDefault="00315DE3" w:rsidP="00315DE3">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315DE3" w:rsidRPr="00F21240" w:rsidRDefault="00315DE3" w:rsidP="00315DE3">
            <w:pPr>
              <w:pStyle w:val="MsgTableBody"/>
              <w:jc w:val="center"/>
              <w:rPr>
                <w:noProof/>
              </w:rPr>
            </w:pPr>
            <w:r>
              <w:rPr>
                <w:noProof/>
              </w:rPr>
              <w:t>7</w:t>
            </w:r>
          </w:p>
        </w:tc>
      </w:tr>
      <w:tr w:rsidR="00315DE3" w:rsidRPr="00715956"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315DE3" w:rsidRPr="00F21240" w:rsidRDefault="00315DE3" w:rsidP="00315DE3">
            <w:pPr>
              <w:pStyle w:val="MsgTableBody"/>
              <w:jc w:val="center"/>
              <w:rPr>
                <w:noProof/>
              </w:rPr>
            </w:pPr>
            <w:r w:rsidRPr="00F21240">
              <w:rPr>
                <w:noProof/>
              </w:rPr>
              <w:t>3</w:t>
            </w:r>
          </w:p>
        </w:tc>
      </w:tr>
      <w:tr w:rsidR="00315DE3" w:rsidRPr="00715956"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315DE3" w:rsidRPr="00F21240" w:rsidRDefault="00315DE3" w:rsidP="00315DE3">
            <w:pPr>
              <w:pStyle w:val="MsgTableBody"/>
              <w:jc w:val="center"/>
              <w:rPr>
                <w:noProof/>
              </w:rPr>
            </w:pPr>
            <w:r w:rsidRPr="00F21240">
              <w:rPr>
                <w:noProof/>
              </w:rPr>
              <w:t>3</w:t>
            </w:r>
          </w:p>
        </w:tc>
      </w:tr>
      <w:tr w:rsidR="00315DE3" w:rsidRPr="00715956"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315DE3" w:rsidRPr="00F21240" w:rsidRDefault="00315DE3" w:rsidP="00315DE3">
            <w:pPr>
              <w:pStyle w:val="MsgTableBody"/>
              <w:jc w:val="center"/>
              <w:rPr>
                <w:noProof/>
              </w:rPr>
            </w:pPr>
            <w:r w:rsidRPr="00F21240">
              <w:rPr>
                <w:noProof/>
              </w:rPr>
              <w:t>15</w:t>
            </w:r>
          </w:p>
        </w:tc>
      </w:tr>
      <w:tr w:rsidR="00315DE3" w:rsidRPr="00715956"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315DE3" w:rsidRPr="00F21240" w:rsidRDefault="00315DE3" w:rsidP="00315DE3">
            <w:pPr>
              <w:pStyle w:val="MsgTableBody"/>
              <w:rPr>
                <w:noProof/>
              </w:rPr>
            </w:pPr>
            <w:r>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315DE3" w:rsidRPr="00F21240" w:rsidRDefault="00315DE3" w:rsidP="00315DE3">
            <w:pPr>
              <w:pStyle w:val="MsgTableBody"/>
              <w:jc w:val="center"/>
              <w:rPr>
                <w:noProof/>
              </w:rPr>
            </w:pPr>
            <w:r>
              <w:rPr>
                <w:noProof/>
              </w:rPr>
              <w:t>7</w:t>
            </w:r>
          </w:p>
        </w:tc>
      </w:tr>
    </w:tbl>
    <w:p w14:paraId="75B7508A" w14:textId="73F8FBED" w:rsidR="00AD6CE4"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6BB6" w14:paraId="6A517F2E" w14:textId="77777777" w:rsidTr="005D4E8C">
        <w:trPr>
          <w:jc w:val="center"/>
        </w:trPr>
        <w:tc>
          <w:tcPr>
            <w:tcW w:w="8926" w:type="dxa"/>
            <w:gridSpan w:val="6"/>
          </w:tcPr>
          <w:p w14:paraId="34B6F7E9" w14:textId="14FE9CC7" w:rsidR="005D4E8C" w:rsidRPr="006D6BB6" w:rsidRDefault="005D4E8C" w:rsidP="005D4E8C">
            <w:pPr>
              <w:pStyle w:val="ACK-ChoreographyHeader"/>
            </w:pPr>
            <w:r w:rsidRPr="00C20CAF">
              <w:t>Acknowledgment Choreography</w:t>
            </w:r>
          </w:p>
        </w:tc>
      </w:tr>
      <w:tr w:rsidR="005D4E8C" w:rsidRPr="006D6BB6" w14:paraId="554C2794" w14:textId="77777777" w:rsidTr="005D4E8C">
        <w:trPr>
          <w:jc w:val="center"/>
        </w:trPr>
        <w:tc>
          <w:tcPr>
            <w:tcW w:w="8926" w:type="dxa"/>
            <w:gridSpan w:val="6"/>
          </w:tcPr>
          <w:p w14:paraId="2620D9B1" w14:textId="7ADAEF97" w:rsidR="005D4E8C" w:rsidRPr="00C20CAF" w:rsidRDefault="004D7EA0" w:rsidP="005D4E8C">
            <w:pPr>
              <w:pStyle w:val="ACK-ChoreographyHeader"/>
            </w:pPr>
            <w:r w:rsidRPr="00F21240">
              <w:rPr>
                <w:noProof/>
              </w:rPr>
              <w:t>ADT^A55^ADT_A54</w:t>
            </w:r>
          </w:p>
        </w:tc>
      </w:tr>
      <w:tr w:rsidR="00AD6CE4" w:rsidRPr="006D6BB6" w14:paraId="75ABE985" w14:textId="77777777" w:rsidTr="005D4E8C">
        <w:trPr>
          <w:jc w:val="center"/>
        </w:trPr>
        <w:tc>
          <w:tcPr>
            <w:tcW w:w="1618" w:type="dxa"/>
          </w:tcPr>
          <w:p w14:paraId="1499BCFD" w14:textId="77777777" w:rsidR="00AD6CE4" w:rsidRPr="006D6BB6" w:rsidRDefault="00AD6CE4" w:rsidP="00AD6CE4">
            <w:pPr>
              <w:pStyle w:val="ACK-ChoreographyBody"/>
            </w:pPr>
            <w:r w:rsidRPr="006D6BB6">
              <w:t>Field name</w:t>
            </w:r>
          </w:p>
        </w:tc>
        <w:tc>
          <w:tcPr>
            <w:tcW w:w="2249" w:type="dxa"/>
          </w:tcPr>
          <w:p w14:paraId="68F3FD51" w14:textId="77777777" w:rsidR="00AD6CE4" w:rsidRPr="006D6BB6" w:rsidRDefault="00AD6CE4" w:rsidP="00AD6CE4">
            <w:pPr>
              <w:pStyle w:val="ACK-ChoreographyBody"/>
            </w:pPr>
            <w:r w:rsidRPr="006D6BB6">
              <w:t>Field Value: Original mode</w:t>
            </w:r>
          </w:p>
        </w:tc>
        <w:tc>
          <w:tcPr>
            <w:tcW w:w="5059" w:type="dxa"/>
            <w:gridSpan w:val="4"/>
          </w:tcPr>
          <w:p w14:paraId="7349EA3C" w14:textId="77777777" w:rsidR="00AD6CE4" w:rsidRPr="006D6BB6" w:rsidRDefault="00AD6CE4" w:rsidP="00AD6CE4">
            <w:pPr>
              <w:pStyle w:val="ACK-ChoreographyBody"/>
            </w:pPr>
            <w:r w:rsidRPr="006D6BB6">
              <w:t>Field value: Enhanced mode</w:t>
            </w:r>
          </w:p>
        </w:tc>
      </w:tr>
      <w:tr w:rsidR="00AD6CE4" w:rsidRPr="006D6BB6" w14:paraId="68C12BF0" w14:textId="77777777" w:rsidTr="005D4E8C">
        <w:trPr>
          <w:jc w:val="center"/>
        </w:trPr>
        <w:tc>
          <w:tcPr>
            <w:tcW w:w="1618" w:type="dxa"/>
          </w:tcPr>
          <w:p w14:paraId="5F2A788B" w14:textId="77777777" w:rsidR="00AD6CE4" w:rsidRPr="006D6BB6" w:rsidRDefault="00AD6CE4" w:rsidP="00AD6CE4">
            <w:pPr>
              <w:pStyle w:val="ACK-ChoreographyBody"/>
            </w:pPr>
            <w:r w:rsidRPr="006D6BB6">
              <w:t>MSH.15</w:t>
            </w:r>
          </w:p>
        </w:tc>
        <w:tc>
          <w:tcPr>
            <w:tcW w:w="2249" w:type="dxa"/>
          </w:tcPr>
          <w:p w14:paraId="7B5F559E" w14:textId="77777777" w:rsidR="00AD6CE4" w:rsidRPr="006D6BB6" w:rsidRDefault="00AD6CE4" w:rsidP="00AD6CE4">
            <w:pPr>
              <w:pStyle w:val="ACK-ChoreographyBody"/>
            </w:pPr>
            <w:r w:rsidRPr="006D6BB6">
              <w:t>Blank</w:t>
            </w:r>
          </w:p>
        </w:tc>
        <w:tc>
          <w:tcPr>
            <w:tcW w:w="456" w:type="dxa"/>
          </w:tcPr>
          <w:p w14:paraId="13648889" w14:textId="77777777" w:rsidR="00AD6CE4" w:rsidRPr="006D6BB6" w:rsidRDefault="00AD6CE4" w:rsidP="00AD6CE4">
            <w:pPr>
              <w:pStyle w:val="ACK-ChoreographyBody"/>
            </w:pPr>
            <w:r w:rsidRPr="006D6BB6">
              <w:t>NE</w:t>
            </w:r>
          </w:p>
        </w:tc>
        <w:tc>
          <w:tcPr>
            <w:tcW w:w="1561" w:type="dxa"/>
          </w:tcPr>
          <w:p w14:paraId="12D6A63F" w14:textId="77777777" w:rsidR="00AD6CE4" w:rsidRPr="006D6BB6" w:rsidRDefault="00AD6CE4" w:rsidP="00AD6CE4">
            <w:pPr>
              <w:pStyle w:val="ACK-ChoreographyBody"/>
            </w:pPr>
            <w:r w:rsidRPr="006D6BB6">
              <w:t>AL, SU, ER</w:t>
            </w:r>
          </w:p>
        </w:tc>
        <w:tc>
          <w:tcPr>
            <w:tcW w:w="1482" w:type="dxa"/>
          </w:tcPr>
          <w:p w14:paraId="4FB47463" w14:textId="77777777" w:rsidR="00AD6CE4" w:rsidRPr="006D6BB6" w:rsidRDefault="00AD6CE4" w:rsidP="00AD6CE4">
            <w:pPr>
              <w:pStyle w:val="ACK-ChoreographyBody"/>
            </w:pPr>
            <w:r w:rsidRPr="006D6BB6">
              <w:t>NE</w:t>
            </w:r>
          </w:p>
        </w:tc>
        <w:tc>
          <w:tcPr>
            <w:tcW w:w="1560" w:type="dxa"/>
          </w:tcPr>
          <w:p w14:paraId="58E1C7F7" w14:textId="77777777" w:rsidR="00AD6CE4" w:rsidRPr="006D6BB6" w:rsidRDefault="00AD6CE4" w:rsidP="00AD6CE4">
            <w:pPr>
              <w:pStyle w:val="ACK-ChoreographyBody"/>
            </w:pPr>
            <w:r w:rsidRPr="006D6BB6">
              <w:t>AL, SU, ER</w:t>
            </w:r>
          </w:p>
        </w:tc>
      </w:tr>
      <w:tr w:rsidR="00AD6CE4" w:rsidRPr="006D6BB6" w14:paraId="6A0EF4EB" w14:textId="77777777" w:rsidTr="005D4E8C">
        <w:trPr>
          <w:jc w:val="center"/>
        </w:trPr>
        <w:tc>
          <w:tcPr>
            <w:tcW w:w="1618" w:type="dxa"/>
          </w:tcPr>
          <w:p w14:paraId="55BF94E4" w14:textId="77777777" w:rsidR="00AD6CE4" w:rsidRPr="006D6BB6" w:rsidRDefault="00AD6CE4" w:rsidP="00AD6CE4">
            <w:pPr>
              <w:pStyle w:val="ACK-ChoreographyBody"/>
            </w:pPr>
            <w:r w:rsidRPr="006D6BB6">
              <w:t>MSH.16</w:t>
            </w:r>
          </w:p>
        </w:tc>
        <w:tc>
          <w:tcPr>
            <w:tcW w:w="2249" w:type="dxa"/>
          </w:tcPr>
          <w:p w14:paraId="31BFCE96" w14:textId="77777777" w:rsidR="00AD6CE4" w:rsidRPr="006D6BB6" w:rsidRDefault="00AD6CE4" w:rsidP="00AD6CE4">
            <w:pPr>
              <w:pStyle w:val="ACK-ChoreographyBody"/>
            </w:pPr>
            <w:r w:rsidRPr="006D6BB6">
              <w:t>Blank</w:t>
            </w:r>
          </w:p>
        </w:tc>
        <w:tc>
          <w:tcPr>
            <w:tcW w:w="456" w:type="dxa"/>
          </w:tcPr>
          <w:p w14:paraId="26652F94" w14:textId="77777777" w:rsidR="00AD6CE4" w:rsidRPr="006D6BB6" w:rsidRDefault="00AD6CE4" w:rsidP="00AD6CE4">
            <w:pPr>
              <w:pStyle w:val="ACK-ChoreographyBody"/>
            </w:pPr>
            <w:r w:rsidRPr="006D6BB6">
              <w:t>NE</w:t>
            </w:r>
          </w:p>
        </w:tc>
        <w:tc>
          <w:tcPr>
            <w:tcW w:w="1561" w:type="dxa"/>
          </w:tcPr>
          <w:p w14:paraId="12DF0780" w14:textId="77777777" w:rsidR="00AD6CE4" w:rsidRPr="006D6BB6" w:rsidRDefault="00AD6CE4" w:rsidP="00AD6CE4">
            <w:pPr>
              <w:pStyle w:val="ACK-ChoreographyBody"/>
            </w:pPr>
            <w:r w:rsidRPr="006D6BB6">
              <w:t>NE</w:t>
            </w:r>
          </w:p>
        </w:tc>
        <w:tc>
          <w:tcPr>
            <w:tcW w:w="1482" w:type="dxa"/>
          </w:tcPr>
          <w:p w14:paraId="112F7EF6" w14:textId="77777777" w:rsidR="00AD6CE4" w:rsidRPr="006D6BB6" w:rsidRDefault="00AD6CE4" w:rsidP="00AD6CE4">
            <w:pPr>
              <w:pStyle w:val="ACK-ChoreographyBody"/>
            </w:pPr>
            <w:r w:rsidRPr="006D6BB6">
              <w:t>AL, SU, ER</w:t>
            </w:r>
          </w:p>
        </w:tc>
        <w:tc>
          <w:tcPr>
            <w:tcW w:w="1560" w:type="dxa"/>
          </w:tcPr>
          <w:p w14:paraId="66266574" w14:textId="77777777" w:rsidR="00AD6CE4" w:rsidRPr="006D6BB6" w:rsidRDefault="00AD6CE4" w:rsidP="00AD6CE4">
            <w:pPr>
              <w:pStyle w:val="ACK-ChoreographyBody"/>
            </w:pPr>
            <w:r w:rsidRPr="006D6BB6">
              <w:t>AL, SU, ER</w:t>
            </w:r>
          </w:p>
        </w:tc>
      </w:tr>
      <w:tr w:rsidR="00AD6CE4" w:rsidRPr="006D6BB6" w14:paraId="73E14D3F" w14:textId="77777777" w:rsidTr="005D4E8C">
        <w:trPr>
          <w:jc w:val="center"/>
        </w:trPr>
        <w:tc>
          <w:tcPr>
            <w:tcW w:w="1618" w:type="dxa"/>
          </w:tcPr>
          <w:p w14:paraId="5AD6DD25" w14:textId="77777777" w:rsidR="00AD6CE4" w:rsidRPr="006D6BB6" w:rsidRDefault="00AD6CE4" w:rsidP="00AD6CE4">
            <w:pPr>
              <w:pStyle w:val="ACK-ChoreographyBody"/>
            </w:pPr>
            <w:r w:rsidRPr="006D6BB6">
              <w:t>Immediate Ack</w:t>
            </w:r>
          </w:p>
        </w:tc>
        <w:tc>
          <w:tcPr>
            <w:tcW w:w="2249" w:type="dxa"/>
          </w:tcPr>
          <w:p w14:paraId="7FEEC55B" w14:textId="77777777" w:rsidR="00AD6CE4" w:rsidRPr="006D6BB6" w:rsidRDefault="00AD6CE4" w:rsidP="00AD6CE4">
            <w:pPr>
              <w:pStyle w:val="ACK-ChoreographyBody"/>
            </w:pPr>
            <w:r w:rsidRPr="006D6BB6">
              <w:t>-</w:t>
            </w:r>
          </w:p>
        </w:tc>
        <w:tc>
          <w:tcPr>
            <w:tcW w:w="456" w:type="dxa"/>
          </w:tcPr>
          <w:p w14:paraId="06162A00" w14:textId="77777777" w:rsidR="00AD6CE4" w:rsidRPr="006D6BB6" w:rsidRDefault="00AD6CE4" w:rsidP="00AD6CE4">
            <w:pPr>
              <w:pStyle w:val="ACK-ChoreographyBody"/>
            </w:pPr>
            <w:r w:rsidRPr="006D6BB6">
              <w:t>-</w:t>
            </w:r>
          </w:p>
        </w:tc>
        <w:tc>
          <w:tcPr>
            <w:tcW w:w="1561" w:type="dxa"/>
          </w:tcPr>
          <w:p w14:paraId="1B55F1E2" w14:textId="4797BAB7"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482" w:type="dxa"/>
          </w:tcPr>
          <w:p w14:paraId="4B2D2133" w14:textId="77777777" w:rsidR="00AD6CE4" w:rsidRPr="006D6BB6" w:rsidRDefault="00AD6CE4" w:rsidP="00AD6CE4">
            <w:pPr>
              <w:pStyle w:val="ACK-ChoreographyBody"/>
            </w:pPr>
            <w:r w:rsidRPr="006D6BB6">
              <w:t>-</w:t>
            </w:r>
          </w:p>
        </w:tc>
        <w:tc>
          <w:tcPr>
            <w:tcW w:w="1560" w:type="dxa"/>
          </w:tcPr>
          <w:p w14:paraId="1D5F80EA" w14:textId="1F519231" w:rsidR="00AD6CE4" w:rsidRPr="006D6BB6" w:rsidRDefault="00AD6CE4" w:rsidP="00AD6CE4">
            <w:pPr>
              <w:pStyle w:val="ACK-ChoreographyBody"/>
            </w:pPr>
            <w:r w:rsidRPr="006D6BB6">
              <w:rPr>
                <w:szCs w:val="16"/>
              </w:rPr>
              <w:t>ACK^</w:t>
            </w:r>
            <w:r>
              <w:rPr>
                <w:szCs w:val="16"/>
              </w:rPr>
              <w:t>A55</w:t>
            </w:r>
            <w:r w:rsidRPr="006D6BB6">
              <w:rPr>
                <w:szCs w:val="16"/>
              </w:rPr>
              <w:t>^ACK</w:t>
            </w:r>
          </w:p>
        </w:tc>
      </w:tr>
      <w:tr w:rsidR="00AD6CE4" w:rsidRPr="006D6BB6" w14:paraId="101D5A7E" w14:textId="77777777" w:rsidTr="005D4E8C">
        <w:trPr>
          <w:jc w:val="center"/>
        </w:trPr>
        <w:tc>
          <w:tcPr>
            <w:tcW w:w="1618" w:type="dxa"/>
          </w:tcPr>
          <w:p w14:paraId="255D6B97" w14:textId="77777777" w:rsidR="00AD6CE4" w:rsidRPr="006D6BB6" w:rsidRDefault="00AD6CE4" w:rsidP="00AD6CE4">
            <w:pPr>
              <w:pStyle w:val="ACK-ChoreographyBody"/>
            </w:pPr>
            <w:r w:rsidRPr="006D6BB6">
              <w:t>Application Ack</w:t>
            </w:r>
          </w:p>
        </w:tc>
        <w:tc>
          <w:tcPr>
            <w:tcW w:w="2249" w:type="dxa"/>
          </w:tcPr>
          <w:p w14:paraId="0BF54385" w14:textId="06640EC8" w:rsidR="00AD6CE4" w:rsidRPr="006D6BB6" w:rsidRDefault="00AD6CE4" w:rsidP="00AD6CE4">
            <w:pPr>
              <w:pStyle w:val="ACK-ChoreographyBody"/>
            </w:pPr>
            <w:r>
              <w:rPr>
                <w:szCs w:val="16"/>
              </w:rPr>
              <w:t>ADT</w:t>
            </w:r>
            <w:r w:rsidRPr="006D6BB6">
              <w:rPr>
                <w:szCs w:val="16"/>
              </w:rPr>
              <w:t>^</w:t>
            </w:r>
            <w:r>
              <w:rPr>
                <w:szCs w:val="16"/>
              </w:rPr>
              <w:t>A55</w:t>
            </w:r>
            <w:r w:rsidRPr="006D6BB6">
              <w:rPr>
                <w:szCs w:val="16"/>
              </w:rPr>
              <w:t>^</w:t>
            </w:r>
            <w:r>
              <w:rPr>
                <w:szCs w:val="16"/>
              </w:rPr>
              <w:t>ADT</w:t>
            </w:r>
            <w:r w:rsidRPr="006D6BB6">
              <w:rPr>
                <w:szCs w:val="16"/>
              </w:rPr>
              <w:t>_</w:t>
            </w:r>
            <w:r>
              <w:rPr>
                <w:szCs w:val="16"/>
              </w:rPr>
              <w:t>A54</w:t>
            </w:r>
          </w:p>
        </w:tc>
        <w:tc>
          <w:tcPr>
            <w:tcW w:w="456" w:type="dxa"/>
          </w:tcPr>
          <w:p w14:paraId="5B2BF99D" w14:textId="77777777" w:rsidR="00AD6CE4" w:rsidRPr="006D6BB6" w:rsidRDefault="00AD6CE4" w:rsidP="00AD6CE4">
            <w:pPr>
              <w:pStyle w:val="ACK-ChoreographyBody"/>
            </w:pPr>
            <w:r w:rsidRPr="006D6BB6">
              <w:t>-</w:t>
            </w:r>
          </w:p>
        </w:tc>
        <w:tc>
          <w:tcPr>
            <w:tcW w:w="1561" w:type="dxa"/>
          </w:tcPr>
          <w:p w14:paraId="4113F3FF" w14:textId="77777777" w:rsidR="00AD6CE4" w:rsidRPr="006D6BB6" w:rsidRDefault="00AD6CE4" w:rsidP="00AD6CE4">
            <w:pPr>
              <w:pStyle w:val="ACK-ChoreographyBody"/>
            </w:pPr>
            <w:r w:rsidRPr="006D6BB6">
              <w:t>-</w:t>
            </w:r>
          </w:p>
        </w:tc>
        <w:tc>
          <w:tcPr>
            <w:tcW w:w="1482" w:type="dxa"/>
          </w:tcPr>
          <w:p w14:paraId="3584500F" w14:textId="22E2D0D4"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560" w:type="dxa"/>
          </w:tcPr>
          <w:p w14:paraId="300021CC" w14:textId="72722064" w:rsidR="00AD6CE4" w:rsidRPr="006D6BB6" w:rsidRDefault="00AD6CE4" w:rsidP="00AD6CE4">
            <w:pPr>
              <w:pStyle w:val="ACK-ChoreographyBody"/>
            </w:pPr>
            <w:r w:rsidRPr="006D6BB6">
              <w:rPr>
                <w:szCs w:val="16"/>
              </w:rPr>
              <w:t>ACK^</w:t>
            </w:r>
            <w:r>
              <w:rPr>
                <w:szCs w:val="16"/>
              </w:rPr>
              <w:t>A55</w:t>
            </w:r>
            <w:r w:rsidRPr="006D6BB6">
              <w:rPr>
                <w:szCs w:val="16"/>
              </w:rPr>
              <w:t>^ACK</w:t>
            </w:r>
          </w:p>
        </w:tc>
      </w:tr>
    </w:tbl>
    <w:p w14:paraId="1E79540F" w14:textId="77777777" w:rsidR="00715956" w:rsidRPr="00F21240" w:rsidRDefault="00715956">
      <w:pPr>
        <w:rPr>
          <w:noProof/>
        </w:rPr>
      </w:pPr>
    </w:p>
    <w:p w14:paraId="2F9A72E1" w14:textId="77777777" w:rsidR="00715956" w:rsidRPr="00F21240" w:rsidRDefault="00715956">
      <w:pPr>
        <w:pStyle w:val="MsgTableCaption"/>
        <w:rPr>
          <w:noProof/>
        </w:rPr>
      </w:pPr>
      <w:r w:rsidRPr="00F21240">
        <w:rPr>
          <w:noProof/>
        </w:rPr>
        <w:t>ACK^A55^ACK: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F21240" w:rsidRDefault="00715956">
            <w:pPr>
              <w:pStyle w:val="MsgTableHeader"/>
              <w:jc w:val="center"/>
              <w:rPr>
                <w:noProof/>
              </w:rPr>
            </w:pPr>
            <w:r w:rsidRPr="00F21240">
              <w:rPr>
                <w:noProof/>
              </w:rPr>
              <w:t>Chapter</w:t>
            </w:r>
          </w:p>
        </w:tc>
      </w:tr>
      <w:tr w:rsidR="00715956" w:rsidRPr="00715956"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F21240" w:rsidRDefault="00715956">
            <w:pPr>
              <w:pStyle w:val="MsgTableBody"/>
              <w:jc w:val="center"/>
              <w:rPr>
                <w:noProof/>
              </w:rPr>
            </w:pPr>
            <w:r w:rsidRPr="00F21240">
              <w:rPr>
                <w:noProof/>
              </w:rPr>
              <w:t>2</w:t>
            </w:r>
          </w:p>
        </w:tc>
      </w:tr>
      <w:tr w:rsidR="00715956" w:rsidRPr="00715956"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F21240" w:rsidRDefault="00715956">
            <w:pPr>
              <w:pStyle w:val="MsgTableBody"/>
              <w:jc w:val="center"/>
              <w:rPr>
                <w:noProof/>
              </w:rPr>
            </w:pPr>
            <w:r w:rsidRPr="00F21240">
              <w:rPr>
                <w:noProof/>
              </w:rPr>
              <w:t>2</w:t>
            </w:r>
          </w:p>
        </w:tc>
      </w:tr>
      <w:tr w:rsidR="00715956" w:rsidRPr="00715956"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F21240" w:rsidRDefault="00715956">
            <w:pPr>
              <w:pStyle w:val="MsgTableBody"/>
              <w:jc w:val="center"/>
              <w:rPr>
                <w:noProof/>
              </w:rPr>
            </w:pPr>
            <w:r w:rsidRPr="00F21240">
              <w:rPr>
                <w:noProof/>
              </w:rPr>
              <w:t>2</w:t>
            </w:r>
          </w:p>
        </w:tc>
      </w:tr>
      <w:tr w:rsidR="00715956" w:rsidRPr="00715956"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F21240" w:rsidRDefault="00715956">
            <w:pPr>
              <w:pStyle w:val="MsgTableBody"/>
              <w:jc w:val="center"/>
              <w:rPr>
                <w:noProof/>
              </w:rPr>
            </w:pPr>
            <w:r w:rsidRPr="00F21240">
              <w:rPr>
                <w:noProof/>
              </w:rPr>
              <w:t>2</w:t>
            </w:r>
          </w:p>
        </w:tc>
      </w:tr>
      <w:tr w:rsidR="00715956" w:rsidRPr="00715956"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F21240" w:rsidRDefault="00715956">
            <w:pPr>
              <w:pStyle w:val="MsgTableBody"/>
              <w:jc w:val="center"/>
              <w:rPr>
                <w:noProof/>
              </w:rPr>
            </w:pPr>
            <w:r w:rsidRPr="00F21240">
              <w:rPr>
                <w:noProof/>
              </w:rPr>
              <w:t>2</w:t>
            </w:r>
          </w:p>
        </w:tc>
      </w:tr>
    </w:tbl>
    <w:p w14:paraId="0F13E2D8" w14:textId="55979B88" w:rsidR="00DC2052" w:rsidRDefault="00DC2052" w:rsidP="005D4E8C">
      <w:bookmarkStart w:id="3902" w:name="_Toc1815994"/>
      <w:bookmarkStart w:id="3903" w:name="_Toc21372538"/>
      <w:bookmarkStart w:id="3904" w:name="_Toc175992012"/>
      <w:bookmarkStart w:id="3905"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56E9A0DC" w14:textId="77777777" w:rsidTr="005D4E8C">
        <w:trPr>
          <w:jc w:val="center"/>
        </w:trPr>
        <w:tc>
          <w:tcPr>
            <w:tcW w:w="6912" w:type="dxa"/>
            <w:gridSpan w:val="4"/>
          </w:tcPr>
          <w:p w14:paraId="6B0C6E20" w14:textId="741109C8" w:rsidR="005D4E8C" w:rsidRPr="006D6BB6" w:rsidRDefault="005D4E8C" w:rsidP="005D4E8C">
            <w:pPr>
              <w:pStyle w:val="ACK-ChoreographyHeader"/>
            </w:pPr>
            <w:r w:rsidRPr="00C20CAF">
              <w:t>Acknowledgment Choreography</w:t>
            </w:r>
          </w:p>
        </w:tc>
      </w:tr>
      <w:tr w:rsidR="005D4E8C" w:rsidRPr="006D6BB6" w14:paraId="39442253" w14:textId="77777777" w:rsidTr="005D4E8C">
        <w:trPr>
          <w:jc w:val="center"/>
        </w:trPr>
        <w:tc>
          <w:tcPr>
            <w:tcW w:w="6912" w:type="dxa"/>
            <w:gridSpan w:val="4"/>
          </w:tcPr>
          <w:p w14:paraId="470C2DC1" w14:textId="136E809F" w:rsidR="005D4E8C" w:rsidRPr="00C20CAF" w:rsidRDefault="004D7EA0" w:rsidP="005D4E8C">
            <w:pPr>
              <w:pStyle w:val="ACK-ChoreographyHeader"/>
            </w:pPr>
            <w:r w:rsidRPr="00F21240">
              <w:rPr>
                <w:noProof/>
              </w:rPr>
              <w:t>ACK^A55^ACK</w:t>
            </w:r>
          </w:p>
        </w:tc>
      </w:tr>
      <w:tr w:rsidR="00DC2052" w:rsidRPr="006D6BB6" w14:paraId="296FFDFC" w14:textId="77777777" w:rsidTr="00594536">
        <w:trPr>
          <w:jc w:val="center"/>
        </w:trPr>
        <w:tc>
          <w:tcPr>
            <w:tcW w:w="1458" w:type="dxa"/>
          </w:tcPr>
          <w:p w14:paraId="08F22295" w14:textId="77777777" w:rsidR="00DC2052" w:rsidRPr="006D6BB6" w:rsidRDefault="00DC2052" w:rsidP="0025077B">
            <w:pPr>
              <w:pStyle w:val="ACK-ChoreographyBody"/>
            </w:pPr>
            <w:r w:rsidRPr="006D6BB6">
              <w:t>Field name</w:t>
            </w:r>
          </w:p>
        </w:tc>
        <w:tc>
          <w:tcPr>
            <w:tcW w:w="2478" w:type="dxa"/>
          </w:tcPr>
          <w:p w14:paraId="4C2564C0" w14:textId="77777777" w:rsidR="00DC2052" w:rsidRPr="006D6BB6" w:rsidRDefault="00DC2052" w:rsidP="0025077B">
            <w:pPr>
              <w:pStyle w:val="ACK-ChoreographyBody"/>
            </w:pPr>
            <w:r w:rsidRPr="006D6BB6">
              <w:t>Field Value: Original mode</w:t>
            </w:r>
          </w:p>
        </w:tc>
        <w:tc>
          <w:tcPr>
            <w:tcW w:w="2976" w:type="dxa"/>
            <w:gridSpan w:val="2"/>
          </w:tcPr>
          <w:p w14:paraId="5197038C" w14:textId="77777777" w:rsidR="00DC2052" w:rsidRPr="006D6BB6" w:rsidRDefault="00DC2052" w:rsidP="0025077B">
            <w:pPr>
              <w:pStyle w:val="ACK-ChoreographyBody"/>
            </w:pPr>
            <w:r w:rsidRPr="006D6BB6">
              <w:t>Field value: Enhanced mode</w:t>
            </w:r>
          </w:p>
        </w:tc>
      </w:tr>
      <w:tr w:rsidR="00A57961" w:rsidRPr="006D6BB6" w14:paraId="594B9153" w14:textId="77777777" w:rsidTr="00594536">
        <w:trPr>
          <w:jc w:val="center"/>
        </w:trPr>
        <w:tc>
          <w:tcPr>
            <w:tcW w:w="1458" w:type="dxa"/>
          </w:tcPr>
          <w:p w14:paraId="486F6425" w14:textId="77777777" w:rsidR="00A57961" w:rsidRPr="006D6BB6" w:rsidRDefault="00A57961" w:rsidP="0025077B">
            <w:pPr>
              <w:pStyle w:val="ACK-ChoreographyBody"/>
            </w:pPr>
            <w:r w:rsidRPr="006D6BB6">
              <w:t>MSH.15</w:t>
            </w:r>
          </w:p>
        </w:tc>
        <w:tc>
          <w:tcPr>
            <w:tcW w:w="2478" w:type="dxa"/>
          </w:tcPr>
          <w:p w14:paraId="7461B0BC" w14:textId="77777777" w:rsidR="00A57961" w:rsidRPr="006D6BB6" w:rsidRDefault="00A57961" w:rsidP="0025077B">
            <w:pPr>
              <w:pStyle w:val="ACK-ChoreographyBody"/>
            </w:pPr>
            <w:r w:rsidRPr="006D6BB6">
              <w:t>Blank</w:t>
            </w:r>
          </w:p>
        </w:tc>
        <w:tc>
          <w:tcPr>
            <w:tcW w:w="850" w:type="dxa"/>
          </w:tcPr>
          <w:p w14:paraId="62C61F92" w14:textId="77777777" w:rsidR="00A57961" w:rsidRPr="006D6BB6" w:rsidRDefault="00A57961" w:rsidP="0025077B">
            <w:pPr>
              <w:pStyle w:val="ACK-ChoreographyBody"/>
            </w:pPr>
            <w:r w:rsidRPr="006D6BB6">
              <w:t>NE</w:t>
            </w:r>
          </w:p>
        </w:tc>
        <w:tc>
          <w:tcPr>
            <w:tcW w:w="2126" w:type="dxa"/>
          </w:tcPr>
          <w:p w14:paraId="65B606DE" w14:textId="77777777" w:rsidR="00A57961" w:rsidRPr="006D6BB6" w:rsidRDefault="00A57961" w:rsidP="0025077B">
            <w:pPr>
              <w:pStyle w:val="ACK-ChoreographyBody"/>
            </w:pPr>
            <w:r w:rsidRPr="006D6BB6">
              <w:t>AL, SU, ER</w:t>
            </w:r>
          </w:p>
        </w:tc>
      </w:tr>
      <w:tr w:rsidR="00A57961" w:rsidRPr="006D6BB6" w14:paraId="48EEB7DC" w14:textId="77777777" w:rsidTr="00594536">
        <w:trPr>
          <w:jc w:val="center"/>
        </w:trPr>
        <w:tc>
          <w:tcPr>
            <w:tcW w:w="1458" w:type="dxa"/>
          </w:tcPr>
          <w:p w14:paraId="43130EAB" w14:textId="77777777" w:rsidR="00A57961" w:rsidRPr="006D6BB6" w:rsidRDefault="00A57961" w:rsidP="0025077B">
            <w:pPr>
              <w:pStyle w:val="ACK-ChoreographyBody"/>
            </w:pPr>
            <w:r w:rsidRPr="006D6BB6">
              <w:t>MSH.16</w:t>
            </w:r>
          </w:p>
        </w:tc>
        <w:tc>
          <w:tcPr>
            <w:tcW w:w="2478" w:type="dxa"/>
          </w:tcPr>
          <w:p w14:paraId="4D269714" w14:textId="77777777" w:rsidR="00A57961" w:rsidRPr="006D6BB6" w:rsidRDefault="00A57961" w:rsidP="0025077B">
            <w:pPr>
              <w:pStyle w:val="ACK-ChoreographyBody"/>
            </w:pPr>
            <w:r w:rsidRPr="006D6BB6">
              <w:t>Blank</w:t>
            </w:r>
          </w:p>
        </w:tc>
        <w:tc>
          <w:tcPr>
            <w:tcW w:w="850" w:type="dxa"/>
          </w:tcPr>
          <w:p w14:paraId="5C7EB5C0" w14:textId="77777777" w:rsidR="00A57961" w:rsidRPr="006D6BB6" w:rsidRDefault="00A57961" w:rsidP="0025077B">
            <w:pPr>
              <w:pStyle w:val="ACK-ChoreographyBody"/>
            </w:pPr>
            <w:r w:rsidRPr="006D6BB6">
              <w:t>NE</w:t>
            </w:r>
          </w:p>
        </w:tc>
        <w:tc>
          <w:tcPr>
            <w:tcW w:w="2126" w:type="dxa"/>
          </w:tcPr>
          <w:p w14:paraId="040F7EA4" w14:textId="77777777" w:rsidR="00A57961" w:rsidRPr="006D6BB6" w:rsidRDefault="00A57961" w:rsidP="0025077B">
            <w:pPr>
              <w:pStyle w:val="ACK-ChoreographyBody"/>
            </w:pPr>
            <w:r w:rsidRPr="006D6BB6">
              <w:t>NE</w:t>
            </w:r>
          </w:p>
        </w:tc>
      </w:tr>
      <w:tr w:rsidR="00A57961" w:rsidRPr="006D6BB6" w14:paraId="51B7A94F" w14:textId="77777777" w:rsidTr="00594536">
        <w:trPr>
          <w:jc w:val="center"/>
        </w:trPr>
        <w:tc>
          <w:tcPr>
            <w:tcW w:w="1458" w:type="dxa"/>
          </w:tcPr>
          <w:p w14:paraId="091045F2" w14:textId="77777777" w:rsidR="00A57961" w:rsidRPr="006D6BB6" w:rsidRDefault="00A57961" w:rsidP="0025077B">
            <w:pPr>
              <w:pStyle w:val="ACK-ChoreographyBody"/>
            </w:pPr>
            <w:r w:rsidRPr="006D6BB6">
              <w:t>Immediate Ack</w:t>
            </w:r>
          </w:p>
        </w:tc>
        <w:tc>
          <w:tcPr>
            <w:tcW w:w="2478" w:type="dxa"/>
          </w:tcPr>
          <w:p w14:paraId="50581248" w14:textId="77777777" w:rsidR="00A57961" w:rsidRPr="006D6BB6" w:rsidRDefault="00A57961" w:rsidP="0025077B">
            <w:pPr>
              <w:pStyle w:val="ACK-ChoreographyBody"/>
            </w:pPr>
            <w:r w:rsidRPr="006D6BB6">
              <w:t>-</w:t>
            </w:r>
          </w:p>
        </w:tc>
        <w:tc>
          <w:tcPr>
            <w:tcW w:w="850" w:type="dxa"/>
          </w:tcPr>
          <w:p w14:paraId="5DC224ED" w14:textId="77777777" w:rsidR="00A57961" w:rsidRPr="006D6BB6" w:rsidRDefault="00A57961" w:rsidP="0025077B">
            <w:pPr>
              <w:pStyle w:val="ACK-ChoreographyBody"/>
            </w:pPr>
            <w:r w:rsidRPr="006D6BB6">
              <w:t>-</w:t>
            </w:r>
          </w:p>
        </w:tc>
        <w:tc>
          <w:tcPr>
            <w:tcW w:w="2126" w:type="dxa"/>
          </w:tcPr>
          <w:p w14:paraId="7C0F90F4" w14:textId="09ECEB53" w:rsidR="00A57961" w:rsidRPr="006D6BB6" w:rsidRDefault="00A57961" w:rsidP="0025077B">
            <w:pPr>
              <w:pStyle w:val="ACK-ChoreographyBody"/>
            </w:pPr>
            <w:r w:rsidRPr="006D6BB6">
              <w:rPr>
                <w:szCs w:val="16"/>
              </w:rPr>
              <w:t>ACK^</w:t>
            </w:r>
            <w:r>
              <w:rPr>
                <w:szCs w:val="16"/>
              </w:rPr>
              <w:t>A55</w:t>
            </w:r>
            <w:r w:rsidRPr="006D6BB6">
              <w:rPr>
                <w:szCs w:val="16"/>
              </w:rPr>
              <w:t>^ACK</w:t>
            </w:r>
          </w:p>
        </w:tc>
      </w:tr>
      <w:tr w:rsidR="00A57961" w:rsidRPr="006D6BB6" w14:paraId="4EB973BD" w14:textId="77777777" w:rsidTr="00594536">
        <w:trPr>
          <w:jc w:val="center"/>
        </w:trPr>
        <w:tc>
          <w:tcPr>
            <w:tcW w:w="1458" w:type="dxa"/>
          </w:tcPr>
          <w:p w14:paraId="0DE70E46" w14:textId="77777777" w:rsidR="00A57961" w:rsidRPr="006D6BB6" w:rsidRDefault="00A57961" w:rsidP="0025077B">
            <w:pPr>
              <w:pStyle w:val="ACK-ChoreographyBody"/>
            </w:pPr>
            <w:r w:rsidRPr="006D6BB6">
              <w:t>Application Ack</w:t>
            </w:r>
          </w:p>
        </w:tc>
        <w:tc>
          <w:tcPr>
            <w:tcW w:w="2478" w:type="dxa"/>
          </w:tcPr>
          <w:p w14:paraId="741B4D59" w14:textId="2FCA0DDB" w:rsidR="00A57961" w:rsidRPr="006D6BB6" w:rsidRDefault="00A57961" w:rsidP="0025077B">
            <w:pPr>
              <w:pStyle w:val="ACK-ChoreographyBody"/>
            </w:pPr>
            <w:r>
              <w:rPr>
                <w:szCs w:val="16"/>
              </w:rPr>
              <w:t>-</w:t>
            </w:r>
          </w:p>
        </w:tc>
        <w:tc>
          <w:tcPr>
            <w:tcW w:w="850" w:type="dxa"/>
          </w:tcPr>
          <w:p w14:paraId="567338D4" w14:textId="77777777" w:rsidR="00A57961" w:rsidRPr="006D6BB6" w:rsidRDefault="00A57961" w:rsidP="0025077B">
            <w:pPr>
              <w:pStyle w:val="ACK-ChoreographyBody"/>
            </w:pPr>
            <w:r w:rsidRPr="006D6BB6">
              <w:t>-</w:t>
            </w:r>
          </w:p>
        </w:tc>
        <w:tc>
          <w:tcPr>
            <w:tcW w:w="2126" w:type="dxa"/>
          </w:tcPr>
          <w:p w14:paraId="1D5813A1" w14:textId="77777777" w:rsidR="00A57961" w:rsidRPr="006D6BB6" w:rsidRDefault="00A57961" w:rsidP="0025077B">
            <w:pPr>
              <w:pStyle w:val="ACK-ChoreographyBody"/>
            </w:pPr>
            <w:r w:rsidRPr="006D6BB6">
              <w:t>-</w:t>
            </w:r>
          </w:p>
        </w:tc>
      </w:tr>
    </w:tbl>
    <w:p w14:paraId="3B9A0230" w14:textId="77777777" w:rsidR="00715956" w:rsidRPr="00F21240" w:rsidRDefault="00715956">
      <w:pPr>
        <w:pStyle w:val="Heading3"/>
        <w:tabs>
          <w:tab w:val="clear" w:pos="1440"/>
        </w:tabs>
        <w:ind w:left="1008" w:hanging="1008"/>
        <w:rPr>
          <w:noProof/>
        </w:rPr>
      </w:pPr>
      <w:bookmarkStart w:id="3906" w:name="_Toc27754841"/>
      <w:bookmarkStart w:id="3907" w:name="_Toc109892136"/>
      <w:r w:rsidRPr="00F21240">
        <w:rPr>
          <w:noProof/>
        </w:rPr>
        <w:t>QBP/RSP - Get Person Demographics (QBP) and Response (RSP) (Events Q21</w:t>
      </w:r>
      <w:r w:rsidRPr="00F21240">
        <w:rPr>
          <w:noProof/>
        </w:rPr>
        <w:fldChar w:fldCharType="begin"/>
      </w:r>
      <w:r w:rsidRPr="00F21240">
        <w:rPr>
          <w:noProof/>
        </w:rPr>
        <w:instrText>XE "Q21"</w:instrText>
      </w:r>
      <w:r w:rsidRPr="00F21240">
        <w:rPr>
          <w:noProof/>
        </w:rPr>
        <w:fldChar w:fldCharType="end"/>
      </w:r>
      <w:r w:rsidRPr="00F21240">
        <w:rPr>
          <w:noProof/>
        </w:rPr>
        <w:t xml:space="preserve"> and K21</w:t>
      </w:r>
      <w:r w:rsidRPr="00F21240">
        <w:rPr>
          <w:noProof/>
        </w:rPr>
        <w:fldChar w:fldCharType="begin"/>
      </w:r>
      <w:r w:rsidRPr="00F21240">
        <w:rPr>
          <w:noProof/>
        </w:rPr>
        <w:instrText>XE "K21"</w:instrText>
      </w:r>
      <w:r w:rsidRPr="00F21240">
        <w:rPr>
          <w:noProof/>
        </w:rPr>
        <w:fldChar w:fldCharType="end"/>
      </w:r>
      <w:r w:rsidRPr="00F21240">
        <w:rPr>
          <w:noProof/>
        </w:rPr>
        <w:t>)</w:t>
      </w:r>
      <w:bookmarkEnd w:id="3902"/>
      <w:bookmarkEnd w:id="3903"/>
      <w:bookmarkEnd w:id="3904"/>
      <w:bookmarkEnd w:id="3905"/>
      <w:bookmarkEnd w:id="3906"/>
      <w:bookmarkEnd w:id="3907"/>
    </w:p>
    <w:p w14:paraId="1E52ADD4"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F21240" w:rsidRDefault="00715956">
            <w:pPr>
              <w:pStyle w:val="QryTableID"/>
              <w:rPr>
                <w:noProof/>
              </w:rPr>
            </w:pPr>
            <w:r w:rsidRPr="00F21240">
              <w:rPr>
                <w:noProof/>
              </w:rPr>
              <w:t>Q21</w:t>
            </w:r>
          </w:p>
        </w:tc>
      </w:tr>
      <w:tr w:rsidR="00715956" w:rsidRPr="00715956"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F21240" w:rsidRDefault="00715956">
            <w:pPr>
              <w:pStyle w:val="QryTableType"/>
              <w:rPr>
                <w:noProof/>
              </w:rPr>
            </w:pPr>
            <w:r w:rsidRPr="00F21240">
              <w:rPr>
                <w:noProof/>
              </w:rPr>
              <w:t>Query</w:t>
            </w:r>
          </w:p>
        </w:tc>
      </w:tr>
      <w:tr w:rsidR="00715956" w:rsidRPr="00715956"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F21240" w:rsidRDefault="00715956">
            <w:pPr>
              <w:pStyle w:val="QryTableName"/>
              <w:rPr>
                <w:noProof/>
              </w:rPr>
            </w:pPr>
            <w:r w:rsidRPr="00F21240">
              <w:rPr>
                <w:noProof/>
              </w:rPr>
              <w:t>Q21 Get Person Demographics</w:t>
            </w:r>
          </w:p>
        </w:tc>
      </w:tr>
      <w:tr w:rsidR="00715956" w:rsidRPr="00715956"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F21240" w:rsidRDefault="00715956">
            <w:pPr>
              <w:pStyle w:val="QryTableTriggerQuery"/>
              <w:rPr>
                <w:noProof/>
              </w:rPr>
            </w:pPr>
            <w:r w:rsidRPr="00F21240">
              <w:rPr>
                <w:noProof/>
              </w:rPr>
              <w:t>QBP^Q21^QBP_Q21</w:t>
            </w:r>
          </w:p>
        </w:tc>
      </w:tr>
      <w:tr w:rsidR="00715956" w:rsidRPr="00715956"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F21240" w:rsidRDefault="00715956">
            <w:pPr>
              <w:pStyle w:val="QryTableMode"/>
              <w:rPr>
                <w:noProof/>
              </w:rPr>
            </w:pPr>
          </w:p>
        </w:tc>
      </w:tr>
      <w:tr w:rsidR="00715956" w:rsidRPr="00715956"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F21240" w:rsidRDefault="00715956">
            <w:pPr>
              <w:pStyle w:val="QryTableResponseTrigger"/>
              <w:rPr>
                <w:noProof/>
              </w:rPr>
            </w:pPr>
            <w:r w:rsidRPr="00F21240">
              <w:rPr>
                <w:noProof/>
              </w:rPr>
              <w:t>RSP^K21^RSP_K21</w:t>
            </w:r>
          </w:p>
        </w:tc>
      </w:tr>
      <w:tr w:rsidR="00715956" w:rsidRPr="00715956"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F21240" w:rsidRDefault="00715956">
            <w:pPr>
              <w:pStyle w:val="QryTableCharacteristicsQuery"/>
              <w:rPr>
                <w:noProof/>
              </w:rPr>
            </w:pPr>
          </w:p>
        </w:tc>
      </w:tr>
      <w:tr w:rsidR="00715956" w:rsidRPr="00715956"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F21240" w:rsidRDefault="00715956">
            <w:pPr>
              <w:pStyle w:val="QryTablePurpose"/>
              <w:rPr>
                <w:noProof/>
              </w:rPr>
            </w:pPr>
            <w:r w:rsidRPr="00F21240">
              <w:rPr>
                <w:noProof/>
              </w:rPr>
              <w:t>Returns demographics information for a specified person</w:t>
            </w:r>
          </w:p>
        </w:tc>
      </w:tr>
    </w:tbl>
    <w:p w14:paraId="562EEBA3" w14:textId="77777777" w:rsidR="00715956" w:rsidRPr="00F21240" w:rsidRDefault="00715956">
      <w:pPr>
        <w:rPr>
          <w:noProof/>
        </w:rPr>
      </w:pPr>
    </w:p>
    <w:p w14:paraId="6112B88F" w14:textId="77777777" w:rsidR="00715956" w:rsidRPr="00F21240" w:rsidRDefault="00715956">
      <w:pPr>
        <w:pStyle w:val="MsgTableCaption"/>
        <w:rPr>
          <w:noProof/>
        </w:rPr>
      </w:pPr>
      <w:r w:rsidRPr="00F21240">
        <w:rPr>
          <w:noProof/>
        </w:rPr>
        <w:t>QBP^Q21^QBP_Q21: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F21240" w:rsidRDefault="00715956">
            <w:pPr>
              <w:pStyle w:val="MsgTableHeader"/>
              <w:jc w:val="center"/>
              <w:rPr>
                <w:noProof/>
              </w:rPr>
            </w:pPr>
            <w:r w:rsidRPr="00F21240">
              <w:rPr>
                <w:noProof/>
              </w:rPr>
              <w:t>Chapter</w:t>
            </w:r>
          </w:p>
        </w:tc>
      </w:tr>
      <w:tr w:rsidR="00715956" w:rsidRPr="00715956"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F21240" w:rsidRDefault="00715956">
            <w:pPr>
              <w:pStyle w:val="MsgTableBody"/>
              <w:jc w:val="center"/>
              <w:rPr>
                <w:noProof/>
              </w:rPr>
            </w:pPr>
            <w:r w:rsidRPr="00F21240">
              <w:rPr>
                <w:noProof/>
              </w:rPr>
              <w:t>2</w:t>
            </w:r>
          </w:p>
        </w:tc>
      </w:tr>
      <w:tr w:rsidR="00715956" w:rsidRPr="00715956"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F21240" w:rsidRDefault="00715956">
            <w:pPr>
              <w:pStyle w:val="MsgTableBody"/>
              <w:jc w:val="center"/>
              <w:rPr>
                <w:noProof/>
              </w:rPr>
            </w:pPr>
            <w:r w:rsidRPr="00F21240">
              <w:rPr>
                <w:noProof/>
              </w:rPr>
              <w:t>2</w:t>
            </w:r>
          </w:p>
        </w:tc>
      </w:tr>
      <w:tr w:rsidR="00715956" w:rsidRPr="00715956"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F21240" w:rsidRDefault="00715956">
            <w:pPr>
              <w:pStyle w:val="MsgTableBody"/>
              <w:jc w:val="center"/>
              <w:rPr>
                <w:noProof/>
              </w:rPr>
            </w:pPr>
            <w:r w:rsidRPr="00F21240">
              <w:rPr>
                <w:noProof/>
              </w:rPr>
              <w:t>2</w:t>
            </w:r>
          </w:p>
        </w:tc>
      </w:tr>
      <w:tr w:rsidR="00715956" w:rsidRPr="00715956"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F21240" w:rsidRDefault="00715956">
            <w:pPr>
              <w:pStyle w:val="MsgTableBody"/>
              <w:jc w:val="center"/>
              <w:rPr>
                <w:noProof/>
              </w:rPr>
            </w:pPr>
            <w:r w:rsidRPr="00F21240">
              <w:rPr>
                <w:noProof/>
              </w:rPr>
              <w:t>5</w:t>
            </w:r>
          </w:p>
        </w:tc>
      </w:tr>
      <w:tr w:rsidR="00715956" w:rsidRPr="00715956"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F21240" w:rsidRDefault="00715956">
            <w:pPr>
              <w:pStyle w:val="MsgTableBody"/>
              <w:jc w:val="center"/>
              <w:rPr>
                <w:noProof/>
              </w:rPr>
            </w:pPr>
            <w:r w:rsidRPr="00F21240">
              <w:rPr>
                <w:noProof/>
              </w:rPr>
              <w:t>5</w:t>
            </w:r>
          </w:p>
        </w:tc>
      </w:tr>
      <w:tr w:rsidR="00715956" w:rsidRPr="00715956"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F21240" w:rsidRDefault="00715956">
            <w:pPr>
              <w:pStyle w:val="MsgTableBody"/>
              <w:jc w:val="center"/>
              <w:rPr>
                <w:noProof/>
              </w:rPr>
            </w:pPr>
            <w:r w:rsidRPr="00F21240">
              <w:rPr>
                <w:noProof/>
              </w:rPr>
              <w:t>2</w:t>
            </w:r>
          </w:p>
        </w:tc>
      </w:tr>
    </w:tbl>
    <w:p w14:paraId="0CF3CB55" w14:textId="50CC0D92" w:rsidR="00CE560F"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6BB6" w14:paraId="43E14336" w14:textId="77777777" w:rsidTr="005D4E8C">
        <w:trPr>
          <w:jc w:val="center"/>
        </w:trPr>
        <w:tc>
          <w:tcPr>
            <w:tcW w:w="9375" w:type="dxa"/>
            <w:gridSpan w:val="6"/>
          </w:tcPr>
          <w:p w14:paraId="032880C9" w14:textId="0C8592CB" w:rsidR="005D4E8C" w:rsidRPr="006D6BB6" w:rsidRDefault="005D4E8C" w:rsidP="005D4E8C">
            <w:pPr>
              <w:pStyle w:val="ACK-ChoreographyHeader"/>
            </w:pPr>
            <w:r w:rsidRPr="00C20CAF">
              <w:t>Acknowledgment Choreography</w:t>
            </w:r>
          </w:p>
        </w:tc>
      </w:tr>
      <w:tr w:rsidR="005D4E8C" w:rsidRPr="006D6BB6" w14:paraId="544154AE" w14:textId="77777777" w:rsidTr="005D4E8C">
        <w:trPr>
          <w:jc w:val="center"/>
        </w:trPr>
        <w:tc>
          <w:tcPr>
            <w:tcW w:w="9375" w:type="dxa"/>
            <w:gridSpan w:val="6"/>
          </w:tcPr>
          <w:p w14:paraId="3E797319" w14:textId="1D2D05EE" w:rsidR="005D4E8C" w:rsidRPr="00C20CAF" w:rsidRDefault="004D7EA0" w:rsidP="005D4E8C">
            <w:pPr>
              <w:pStyle w:val="ACK-ChoreographyHeader"/>
            </w:pPr>
            <w:r w:rsidRPr="00F21240">
              <w:rPr>
                <w:noProof/>
              </w:rPr>
              <w:t>QBP^Q21^QBP_Q21</w:t>
            </w:r>
          </w:p>
        </w:tc>
      </w:tr>
      <w:tr w:rsidR="00CE560F" w:rsidRPr="006D6BB6" w14:paraId="4C581A13" w14:textId="77777777" w:rsidTr="005D4E8C">
        <w:trPr>
          <w:jc w:val="center"/>
        </w:trPr>
        <w:tc>
          <w:tcPr>
            <w:tcW w:w="1538" w:type="dxa"/>
          </w:tcPr>
          <w:p w14:paraId="7FCC38F1" w14:textId="77777777" w:rsidR="00CE560F" w:rsidRPr="006D6BB6" w:rsidRDefault="00CE560F" w:rsidP="00A06574">
            <w:pPr>
              <w:pStyle w:val="ACK-ChoreographyBody"/>
            </w:pPr>
            <w:r w:rsidRPr="006D6BB6">
              <w:t>Field name</w:t>
            </w:r>
          </w:p>
        </w:tc>
        <w:tc>
          <w:tcPr>
            <w:tcW w:w="2283" w:type="dxa"/>
          </w:tcPr>
          <w:p w14:paraId="58B1772D" w14:textId="77777777" w:rsidR="00CE560F" w:rsidRPr="006D6BB6" w:rsidRDefault="00CE560F" w:rsidP="00A06574">
            <w:pPr>
              <w:pStyle w:val="ACK-ChoreographyBody"/>
            </w:pPr>
            <w:r w:rsidRPr="006D6BB6">
              <w:t>Field Value: Original mode</w:t>
            </w:r>
          </w:p>
        </w:tc>
        <w:tc>
          <w:tcPr>
            <w:tcW w:w="5554" w:type="dxa"/>
            <w:gridSpan w:val="4"/>
          </w:tcPr>
          <w:p w14:paraId="2B35DC7B" w14:textId="77777777" w:rsidR="00CE560F" w:rsidRPr="006D6BB6" w:rsidRDefault="00CE560F" w:rsidP="00A06574">
            <w:pPr>
              <w:pStyle w:val="ACK-ChoreographyBody"/>
            </w:pPr>
            <w:r w:rsidRPr="006D6BB6">
              <w:t>Field value: Enhanced mode</w:t>
            </w:r>
          </w:p>
        </w:tc>
      </w:tr>
      <w:tr w:rsidR="00CE560F" w:rsidRPr="006D6BB6" w14:paraId="0DC4648C" w14:textId="77777777" w:rsidTr="005D4E8C">
        <w:trPr>
          <w:jc w:val="center"/>
        </w:trPr>
        <w:tc>
          <w:tcPr>
            <w:tcW w:w="1538" w:type="dxa"/>
          </w:tcPr>
          <w:p w14:paraId="6AED1800" w14:textId="77777777" w:rsidR="00CE560F" w:rsidRPr="006D6BB6" w:rsidRDefault="00CE560F" w:rsidP="00A06574">
            <w:pPr>
              <w:pStyle w:val="ACK-ChoreographyBody"/>
            </w:pPr>
            <w:r w:rsidRPr="006D6BB6">
              <w:t>MSH.15</w:t>
            </w:r>
          </w:p>
        </w:tc>
        <w:tc>
          <w:tcPr>
            <w:tcW w:w="2283" w:type="dxa"/>
          </w:tcPr>
          <w:p w14:paraId="24BEB4AF" w14:textId="77777777" w:rsidR="00CE560F" w:rsidRPr="006D6BB6" w:rsidRDefault="00CE560F" w:rsidP="00A06574">
            <w:pPr>
              <w:pStyle w:val="ACK-ChoreographyBody"/>
            </w:pPr>
            <w:r w:rsidRPr="006D6BB6">
              <w:t>Blank</w:t>
            </w:r>
          </w:p>
        </w:tc>
        <w:tc>
          <w:tcPr>
            <w:tcW w:w="456" w:type="dxa"/>
          </w:tcPr>
          <w:p w14:paraId="43265AA4" w14:textId="77777777" w:rsidR="00CE560F" w:rsidRPr="006D6BB6" w:rsidRDefault="00CE560F" w:rsidP="00A06574">
            <w:pPr>
              <w:pStyle w:val="ACK-ChoreographyBody"/>
            </w:pPr>
            <w:r w:rsidRPr="006D6BB6">
              <w:t>NE</w:t>
            </w:r>
          </w:p>
        </w:tc>
        <w:tc>
          <w:tcPr>
            <w:tcW w:w="1560" w:type="dxa"/>
          </w:tcPr>
          <w:p w14:paraId="317020D8" w14:textId="77777777" w:rsidR="00CE560F" w:rsidRPr="006D6BB6" w:rsidRDefault="00CE560F" w:rsidP="00A06574">
            <w:pPr>
              <w:pStyle w:val="ACK-ChoreographyBody"/>
            </w:pPr>
            <w:r w:rsidRPr="006D6BB6">
              <w:t>AL, SU, ER</w:t>
            </w:r>
          </w:p>
        </w:tc>
        <w:tc>
          <w:tcPr>
            <w:tcW w:w="1813" w:type="dxa"/>
          </w:tcPr>
          <w:p w14:paraId="35A8BB16" w14:textId="77777777" w:rsidR="00CE560F" w:rsidRPr="006D6BB6" w:rsidRDefault="00CE560F" w:rsidP="00A06574">
            <w:pPr>
              <w:pStyle w:val="ACK-ChoreographyBody"/>
            </w:pPr>
            <w:r w:rsidRPr="006D6BB6">
              <w:t>NE</w:t>
            </w:r>
          </w:p>
        </w:tc>
        <w:tc>
          <w:tcPr>
            <w:tcW w:w="1725" w:type="dxa"/>
          </w:tcPr>
          <w:p w14:paraId="251E12CF" w14:textId="77777777" w:rsidR="00CE560F" w:rsidRPr="006D6BB6" w:rsidRDefault="00CE560F" w:rsidP="00A06574">
            <w:pPr>
              <w:pStyle w:val="ACK-ChoreographyBody"/>
            </w:pPr>
            <w:r w:rsidRPr="006D6BB6">
              <w:t>AL, SU, ER</w:t>
            </w:r>
          </w:p>
        </w:tc>
      </w:tr>
      <w:tr w:rsidR="00CE560F" w:rsidRPr="006D6BB6" w14:paraId="1ED01995" w14:textId="77777777" w:rsidTr="005D4E8C">
        <w:trPr>
          <w:jc w:val="center"/>
        </w:trPr>
        <w:tc>
          <w:tcPr>
            <w:tcW w:w="1538" w:type="dxa"/>
          </w:tcPr>
          <w:p w14:paraId="4251FE10" w14:textId="77777777" w:rsidR="00CE560F" w:rsidRPr="006D6BB6" w:rsidRDefault="00CE560F" w:rsidP="00A06574">
            <w:pPr>
              <w:pStyle w:val="ACK-ChoreographyBody"/>
            </w:pPr>
            <w:r w:rsidRPr="006D6BB6">
              <w:t>MSH.16</w:t>
            </w:r>
          </w:p>
        </w:tc>
        <w:tc>
          <w:tcPr>
            <w:tcW w:w="2283" w:type="dxa"/>
          </w:tcPr>
          <w:p w14:paraId="5E8C9649" w14:textId="77777777" w:rsidR="00CE560F" w:rsidRPr="006D6BB6" w:rsidRDefault="00CE560F" w:rsidP="00A06574">
            <w:pPr>
              <w:pStyle w:val="ACK-ChoreographyBody"/>
            </w:pPr>
            <w:r w:rsidRPr="006D6BB6">
              <w:t>Blank</w:t>
            </w:r>
          </w:p>
        </w:tc>
        <w:tc>
          <w:tcPr>
            <w:tcW w:w="456" w:type="dxa"/>
          </w:tcPr>
          <w:p w14:paraId="526E4CA1" w14:textId="77777777" w:rsidR="00CE560F" w:rsidRPr="006D6BB6" w:rsidRDefault="00CE560F" w:rsidP="00A06574">
            <w:pPr>
              <w:pStyle w:val="ACK-ChoreographyBody"/>
            </w:pPr>
            <w:r w:rsidRPr="006D6BB6">
              <w:t>NE</w:t>
            </w:r>
          </w:p>
        </w:tc>
        <w:tc>
          <w:tcPr>
            <w:tcW w:w="1560" w:type="dxa"/>
          </w:tcPr>
          <w:p w14:paraId="6C7E9BB8" w14:textId="77777777" w:rsidR="00CE560F" w:rsidRPr="006D6BB6" w:rsidRDefault="00CE560F" w:rsidP="00A06574">
            <w:pPr>
              <w:pStyle w:val="ACK-ChoreographyBody"/>
            </w:pPr>
            <w:r w:rsidRPr="006D6BB6">
              <w:t>NE</w:t>
            </w:r>
          </w:p>
        </w:tc>
        <w:tc>
          <w:tcPr>
            <w:tcW w:w="1813" w:type="dxa"/>
          </w:tcPr>
          <w:p w14:paraId="5028DCE0" w14:textId="77777777" w:rsidR="00CE560F" w:rsidRPr="006D6BB6" w:rsidRDefault="00CE560F" w:rsidP="00A06574">
            <w:pPr>
              <w:pStyle w:val="ACK-ChoreographyBody"/>
            </w:pPr>
            <w:r w:rsidRPr="006D6BB6">
              <w:t>AL, SU, ER</w:t>
            </w:r>
          </w:p>
        </w:tc>
        <w:tc>
          <w:tcPr>
            <w:tcW w:w="1725" w:type="dxa"/>
          </w:tcPr>
          <w:p w14:paraId="4AAE611B" w14:textId="77777777" w:rsidR="00CE560F" w:rsidRPr="006D6BB6" w:rsidRDefault="00CE560F" w:rsidP="00A06574">
            <w:pPr>
              <w:pStyle w:val="ACK-ChoreographyBody"/>
            </w:pPr>
            <w:r w:rsidRPr="006D6BB6">
              <w:t>AL, SU, ER</w:t>
            </w:r>
          </w:p>
        </w:tc>
      </w:tr>
      <w:tr w:rsidR="00CE560F" w:rsidRPr="006D6BB6" w14:paraId="0A4B8355" w14:textId="77777777" w:rsidTr="005D4E8C">
        <w:trPr>
          <w:jc w:val="center"/>
        </w:trPr>
        <w:tc>
          <w:tcPr>
            <w:tcW w:w="1538" w:type="dxa"/>
          </w:tcPr>
          <w:p w14:paraId="30723BA0" w14:textId="77777777" w:rsidR="00CE560F" w:rsidRPr="006D6BB6" w:rsidRDefault="00CE560F" w:rsidP="00A06574">
            <w:pPr>
              <w:pStyle w:val="ACK-ChoreographyBody"/>
            </w:pPr>
            <w:r w:rsidRPr="006D6BB6">
              <w:t>Immediate Ack</w:t>
            </w:r>
          </w:p>
        </w:tc>
        <w:tc>
          <w:tcPr>
            <w:tcW w:w="2283" w:type="dxa"/>
          </w:tcPr>
          <w:p w14:paraId="29664271" w14:textId="77777777" w:rsidR="00CE560F" w:rsidRPr="006D6BB6" w:rsidRDefault="00CE560F" w:rsidP="00A06574">
            <w:pPr>
              <w:pStyle w:val="ACK-ChoreographyBody"/>
            </w:pPr>
            <w:r w:rsidRPr="006D6BB6">
              <w:t>-</w:t>
            </w:r>
          </w:p>
        </w:tc>
        <w:tc>
          <w:tcPr>
            <w:tcW w:w="456" w:type="dxa"/>
          </w:tcPr>
          <w:p w14:paraId="530FB04F" w14:textId="77777777" w:rsidR="00CE560F" w:rsidRPr="006D6BB6" w:rsidRDefault="00CE560F" w:rsidP="00A06574">
            <w:pPr>
              <w:pStyle w:val="ACK-ChoreographyBody"/>
            </w:pPr>
            <w:r w:rsidRPr="006D6BB6">
              <w:t>-</w:t>
            </w:r>
          </w:p>
        </w:tc>
        <w:tc>
          <w:tcPr>
            <w:tcW w:w="1560" w:type="dxa"/>
          </w:tcPr>
          <w:p w14:paraId="1BEB9693" w14:textId="03A34B69" w:rsidR="00CE560F" w:rsidRPr="006D6BB6" w:rsidRDefault="00CE560F" w:rsidP="00A06574">
            <w:pPr>
              <w:pStyle w:val="ACK-ChoreographyBody"/>
            </w:pPr>
            <w:r w:rsidRPr="006D6BB6">
              <w:rPr>
                <w:szCs w:val="16"/>
              </w:rPr>
              <w:t>ACK^</w:t>
            </w:r>
            <w:r>
              <w:rPr>
                <w:noProof/>
              </w:rPr>
              <w:t>Q21</w:t>
            </w:r>
            <w:r w:rsidRPr="006D6BB6">
              <w:rPr>
                <w:szCs w:val="16"/>
              </w:rPr>
              <w:t>^ACK</w:t>
            </w:r>
          </w:p>
        </w:tc>
        <w:tc>
          <w:tcPr>
            <w:tcW w:w="1813" w:type="dxa"/>
          </w:tcPr>
          <w:p w14:paraId="37FC5101" w14:textId="77777777" w:rsidR="00CE560F" w:rsidRPr="006D6BB6" w:rsidRDefault="00CE560F" w:rsidP="00A06574">
            <w:pPr>
              <w:pStyle w:val="ACK-ChoreographyBody"/>
            </w:pPr>
            <w:r w:rsidRPr="006D6BB6">
              <w:t>-</w:t>
            </w:r>
          </w:p>
        </w:tc>
        <w:tc>
          <w:tcPr>
            <w:tcW w:w="1725" w:type="dxa"/>
          </w:tcPr>
          <w:p w14:paraId="65BC77C4" w14:textId="2A90A508" w:rsidR="00CE560F" w:rsidRPr="006D6BB6" w:rsidRDefault="00CE560F" w:rsidP="00A06574">
            <w:pPr>
              <w:pStyle w:val="ACK-ChoreographyBody"/>
            </w:pPr>
            <w:r w:rsidRPr="006D6BB6">
              <w:rPr>
                <w:szCs w:val="16"/>
              </w:rPr>
              <w:t>ACK^</w:t>
            </w:r>
            <w:r>
              <w:rPr>
                <w:noProof/>
              </w:rPr>
              <w:t>Q21</w:t>
            </w:r>
            <w:r w:rsidRPr="006D6BB6">
              <w:rPr>
                <w:szCs w:val="16"/>
              </w:rPr>
              <w:t>^ACK</w:t>
            </w:r>
          </w:p>
        </w:tc>
      </w:tr>
      <w:tr w:rsidR="00CE560F" w:rsidRPr="006D6BB6" w14:paraId="13EDE3A0" w14:textId="77777777" w:rsidTr="005D4E8C">
        <w:trPr>
          <w:jc w:val="center"/>
        </w:trPr>
        <w:tc>
          <w:tcPr>
            <w:tcW w:w="1538" w:type="dxa"/>
          </w:tcPr>
          <w:p w14:paraId="0DFA014A" w14:textId="77777777" w:rsidR="00CE560F" w:rsidRPr="006D6BB6" w:rsidRDefault="00CE560F" w:rsidP="00A06574">
            <w:pPr>
              <w:pStyle w:val="ACK-ChoreographyBody"/>
            </w:pPr>
            <w:r w:rsidRPr="006D6BB6">
              <w:t>Application Ack</w:t>
            </w:r>
          </w:p>
        </w:tc>
        <w:tc>
          <w:tcPr>
            <w:tcW w:w="2283" w:type="dxa"/>
          </w:tcPr>
          <w:p w14:paraId="4B102A35" w14:textId="4A3223F6"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456" w:type="dxa"/>
          </w:tcPr>
          <w:p w14:paraId="4630012E" w14:textId="77777777" w:rsidR="00CE560F" w:rsidRPr="006D6BB6" w:rsidRDefault="00CE560F" w:rsidP="00A06574">
            <w:pPr>
              <w:pStyle w:val="ACK-ChoreographyBody"/>
            </w:pPr>
            <w:r w:rsidRPr="006D6BB6">
              <w:t>-</w:t>
            </w:r>
          </w:p>
        </w:tc>
        <w:tc>
          <w:tcPr>
            <w:tcW w:w="1560" w:type="dxa"/>
          </w:tcPr>
          <w:p w14:paraId="3AAA17F4" w14:textId="77777777" w:rsidR="00CE560F" w:rsidRPr="006D6BB6" w:rsidRDefault="00CE560F" w:rsidP="00A06574">
            <w:pPr>
              <w:pStyle w:val="ACK-ChoreographyBody"/>
            </w:pPr>
            <w:r w:rsidRPr="006D6BB6">
              <w:t>-</w:t>
            </w:r>
          </w:p>
        </w:tc>
        <w:tc>
          <w:tcPr>
            <w:tcW w:w="1813" w:type="dxa"/>
          </w:tcPr>
          <w:p w14:paraId="2A65C81B" w14:textId="767EA11A"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1725" w:type="dxa"/>
          </w:tcPr>
          <w:p w14:paraId="1DBA6CD5" w14:textId="2A193E59"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r>
    </w:tbl>
    <w:p w14:paraId="382B050A" w14:textId="77777777" w:rsidR="00715956" w:rsidRPr="00F21240" w:rsidRDefault="00715956">
      <w:pPr>
        <w:rPr>
          <w:noProof/>
        </w:rPr>
      </w:pPr>
    </w:p>
    <w:p w14:paraId="656D2BAB" w14:textId="77777777" w:rsidR="00715956" w:rsidRPr="004842E3" w:rsidRDefault="00715956">
      <w:pPr>
        <w:pStyle w:val="MsgTableCaption"/>
        <w:rPr>
          <w:noProof/>
          <w:lang w:val="fr-FR"/>
        </w:rPr>
      </w:pPr>
      <w:r w:rsidRPr="004842E3">
        <w:rPr>
          <w:noProof/>
          <w:lang w:val="fr-FR"/>
        </w:rPr>
        <w:t>RSP^K21^RSP_K21: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F21240" w:rsidRDefault="00715956">
            <w:pPr>
              <w:pStyle w:val="MsgTableHeader"/>
              <w:jc w:val="center"/>
              <w:rPr>
                <w:noProof/>
              </w:rPr>
            </w:pPr>
            <w:r w:rsidRPr="00F21240">
              <w:rPr>
                <w:noProof/>
              </w:rPr>
              <w:t>Chapter</w:t>
            </w:r>
          </w:p>
        </w:tc>
      </w:tr>
      <w:tr w:rsidR="00715956" w:rsidRPr="00715956"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F21240" w:rsidRDefault="00715956">
            <w:pPr>
              <w:pStyle w:val="MsgTableBody"/>
              <w:jc w:val="center"/>
              <w:rPr>
                <w:noProof/>
              </w:rPr>
            </w:pPr>
            <w:r w:rsidRPr="00F21240">
              <w:rPr>
                <w:noProof/>
              </w:rPr>
              <w:t>2</w:t>
            </w:r>
          </w:p>
        </w:tc>
      </w:tr>
      <w:tr w:rsidR="00EC219E" w:rsidRPr="00715956"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F21240" w:rsidRDefault="00EC219E">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F21240" w:rsidRDefault="00EC219E">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F21240" w:rsidRDefault="00EC219E">
            <w:pPr>
              <w:pStyle w:val="MsgTableBody"/>
              <w:jc w:val="center"/>
              <w:rPr>
                <w:noProof/>
              </w:rPr>
            </w:pPr>
          </w:p>
        </w:tc>
      </w:tr>
      <w:tr w:rsidR="00715956" w:rsidRPr="00715956"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F21240" w:rsidRDefault="00715956">
            <w:pPr>
              <w:pStyle w:val="MsgTableBody"/>
              <w:jc w:val="center"/>
              <w:rPr>
                <w:noProof/>
              </w:rPr>
            </w:pPr>
            <w:r w:rsidRPr="00F21240">
              <w:rPr>
                <w:noProof/>
              </w:rPr>
              <w:t>2</w:t>
            </w:r>
          </w:p>
        </w:tc>
      </w:tr>
      <w:tr w:rsidR="00715956" w:rsidRPr="00715956"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F21240" w:rsidRDefault="00715956">
            <w:pPr>
              <w:pStyle w:val="MsgTableBody"/>
              <w:jc w:val="center"/>
              <w:rPr>
                <w:noProof/>
              </w:rPr>
            </w:pPr>
            <w:r w:rsidRPr="00F21240">
              <w:rPr>
                <w:noProof/>
              </w:rPr>
              <w:t>2</w:t>
            </w:r>
          </w:p>
        </w:tc>
      </w:tr>
      <w:tr w:rsidR="00715956" w:rsidRPr="00715956"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F21240" w:rsidRDefault="00715956">
            <w:pPr>
              <w:pStyle w:val="MsgTableBody"/>
              <w:jc w:val="center"/>
              <w:rPr>
                <w:noProof/>
              </w:rPr>
            </w:pPr>
            <w:r w:rsidRPr="00F21240">
              <w:rPr>
                <w:noProof/>
              </w:rPr>
              <w:t>2</w:t>
            </w:r>
          </w:p>
        </w:tc>
      </w:tr>
      <w:tr w:rsidR="00715956" w:rsidRPr="00715956"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F21240" w:rsidRDefault="00715956">
            <w:pPr>
              <w:pStyle w:val="MsgTableBody"/>
              <w:jc w:val="center"/>
              <w:rPr>
                <w:noProof/>
              </w:rPr>
            </w:pPr>
            <w:r w:rsidRPr="00F21240">
              <w:rPr>
                <w:noProof/>
              </w:rPr>
              <w:t>2</w:t>
            </w:r>
          </w:p>
        </w:tc>
      </w:tr>
      <w:tr w:rsidR="00715956" w:rsidRPr="00715956"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F21240" w:rsidRDefault="00715956">
            <w:pPr>
              <w:pStyle w:val="MsgTableBody"/>
              <w:jc w:val="center"/>
              <w:rPr>
                <w:noProof/>
              </w:rPr>
            </w:pPr>
            <w:r w:rsidRPr="00F21240">
              <w:rPr>
                <w:noProof/>
              </w:rPr>
              <w:t>5</w:t>
            </w:r>
          </w:p>
        </w:tc>
      </w:tr>
      <w:tr w:rsidR="00715956" w:rsidRPr="00715956"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F21240" w:rsidRDefault="00715956">
            <w:pPr>
              <w:pStyle w:val="MsgTableBody"/>
              <w:jc w:val="center"/>
              <w:rPr>
                <w:noProof/>
              </w:rPr>
            </w:pPr>
            <w:r w:rsidRPr="00F21240">
              <w:rPr>
                <w:noProof/>
              </w:rPr>
              <w:t>5</w:t>
            </w:r>
          </w:p>
        </w:tc>
      </w:tr>
      <w:tr w:rsidR="00715956" w:rsidRPr="00715956"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F21240" w:rsidRDefault="00715956">
            <w:pPr>
              <w:pStyle w:val="MsgTableBody"/>
              <w:jc w:val="center"/>
              <w:rPr>
                <w:noProof/>
              </w:rPr>
            </w:pPr>
          </w:p>
        </w:tc>
      </w:tr>
      <w:tr w:rsidR="00715956" w:rsidRPr="00715956"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F21240" w:rsidRDefault="00715956">
            <w:pPr>
              <w:pStyle w:val="MsgTableBody"/>
              <w:jc w:val="center"/>
              <w:rPr>
                <w:noProof/>
              </w:rPr>
            </w:pPr>
            <w:r w:rsidRPr="00F21240">
              <w:rPr>
                <w:noProof/>
              </w:rPr>
              <w:t>3</w:t>
            </w:r>
          </w:p>
        </w:tc>
      </w:tr>
      <w:tr w:rsidR="00715956" w:rsidRPr="00715956"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F21240" w:rsidRDefault="00715956">
            <w:pPr>
              <w:pStyle w:val="MsgTableBody"/>
              <w:rPr>
                <w:noProof/>
              </w:rPr>
            </w:pPr>
            <w:r w:rsidRPr="00F21240">
              <w:rPr>
                <w:noProof/>
              </w:rPr>
              <w:t xml:space="preserve">  [  </w:t>
            </w:r>
            <w:hyperlink w:anchor="PD1" w:history="1">
              <w:r w:rsid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F21240" w:rsidRDefault="00715956">
            <w:pPr>
              <w:pStyle w:val="MsgTableBody"/>
              <w:jc w:val="center"/>
              <w:rPr>
                <w:noProof/>
              </w:rPr>
            </w:pPr>
            <w:r w:rsidRPr="00F21240">
              <w:rPr>
                <w:noProof/>
              </w:rPr>
              <w:t>3</w:t>
            </w:r>
          </w:p>
        </w:tc>
      </w:tr>
      <w:tr w:rsidR="00A55400" w:rsidRPr="00715956" w14:paraId="5A6109EC" w14:textId="77777777" w:rsidTr="00D50068">
        <w:trPr>
          <w:jc w:val="center"/>
          <w:ins w:id="3908" w:author="Merrick, Riki | APHL" w:date="2022-07-28T10:30:00Z"/>
        </w:trPr>
        <w:tc>
          <w:tcPr>
            <w:tcW w:w="2880" w:type="dxa"/>
            <w:tcBorders>
              <w:top w:val="dotted" w:sz="4" w:space="0" w:color="auto"/>
              <w:left w:val="nil"/>
              <w:bottom w:val="dotted" w:sz="4" w:space="0" w:color="auto"/>
              <w:right w:val="nil"/>
            </w:tcBorders>
            <w:shd w:val="clear" w:color="auto" w:fill="FFFFFF"/>
          </w:tcPr>
          <w:p w14:paraId="4581AE27" w14:textId="064B7567" w:rsidR="00A55400" w:rsidRPr="00F21240" w:rsidRDefault="00A55400" w:rsidP="00A55400">
            <w:pPr>
              <w:pStyle w:val="MsgTableBody"/>
              <w:rPr>
                <w:ins w:id="3909" w:author="Merrick, Riki | APHL" w:date="2022-07-28T10:30:00Z"/>
                <w:noProof/>
              </w:rPr>
            </w:pPr>
            <w:ins w:id="3910" w:author="Merrick, Riki | APHL" w:date="2022-07-28T10: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B02EA55" w14:textId="6E7DC005" w:rsidR="00A55400" w:rsidRPr="00F21240" w:rsidRDefault="00A55400" w:rsidP="00A55400">
            <w:pPr>
              <w:pStyle w:val="MsgTableBody"/>
              <w:rPr>
                <w:ins w:id="3911" w:author="Merrick, Riki | APHL" w:date="2022-07-28T10:30:00Z"/>
                <w:noProof/>
              </w:rPr>
            </w:pPr>
            <w:ins w:id="3912" w:author="Merrick, Riki | APHL" w:date="2022-07-28T10: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9E48263" w14:textId="77777777" w:rsidR="00A55400" w:rsidRDefault="00A55400" w:rsidP="00A55400">
            <w:pPr>
              <w:pStyle w:val="MsgTableBody"/>
              <w:jc w:val="center"/>
              <w:rPr>
                <w:ins w:id="3913"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2E6B030E" w14:textId="693C7EE5" w:rsidR="00A55400" w:rsidRPr="00F21240" w:rsidRDefault="00A55400" w:rsidP="00A55400">
            <w:pPr>
              <w:pStyle w:val="MsgTableBody"/>
              <w:jc w:val="center"/>
              <w:rPr>
                <w:ins w:id="3914" w:author="Merrick, Riki | APHL" w:date="2022-07-28T10:30:00Z"/>
                <w:noProof/>
              </w:rPr>
            </w:pPr>
            <w:ins w:id="3915" w:author="Merrick, Riki | APHL" w:date="2022-07-28T10:31:00Z">
              <w:r>
                <w:rPr>
                  <w:noProof/>
                </w:rPr>
                <w:t>3</w:t>
              </w:r>
            </w:ins>
          </w:p>
        </w:tc>
      </w:tr>
      <w:tr w:rsidR="00A55400" w:rsidRPr="00715956" w14:paraId="3892316A" w14:textId="77777777" w:rsidTr="00D50068">
        <w:trPr>
          <w:jc w:val="center"/>
          <w:ins w:id="3916" w:author="Merrick, Riki | APHL" w:date="2022-07-28T10:30:00Z"/>
        </w:trPr>
        <w:tc>
          <w:tcPr>
            <w:tcW w:w="2880" w:type="dxa"/>
            <w:tcBorders>
              <w:top w:val="dotted" w:sz="4" w:space="0" w:color="auto"/>
              <w:left w:val="nil"/>
              <w:bottom w:val="dotted" w:sz="4" w:space="0" w:color="auto"/>
              <w:right w:val="nil"/>
            </w:tcBorders>
            <w:shd w:val="clear" w:color="auto" w:fill="FFFFFF"/>
          </w:tcPr>
          <w:p w14:paraId="57C69AC5" w14:textId="5AE6F479" w:rsidR="00A55400" w:rsidRPr="00F21240" w:rsidRDefault="00A55400" w:rsidP="00A55400">
            <w:pPr>
              <w:pStyle w:val="MsgTableBody"/>
              <w:rPr>
                <w:ins w:id="3917" w:author="Merrick, Riki | APHL" w:date="2022-07-28T10:30:00Z"/>
                <w:noProof/>
              </w:rPr>
            </w:pPr>
            <w:ins w:id="3918" w:author="Merrick, Riki | APHL" w:date="2022-07-28T10: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792C50F4" w14:textId="47738D71" w:rsidR="00A55400" w:rsidRPr="00F21240" w:rsidRDefault="00A55400" w:rsidP="00A55400">
            <w:pPr>
              <w:pStyle w:val="MsgTableBody"/>
              <w:rPr>
                <w:ins w:id="3919" w:author="Merrick, Riki | APHL" w:date="2022-07-28T10:30:00Z"/>
                <w:noProof/>
              </w:rPr>
            </w:pPr>
            <w:ins w:id="3920" w:author="Merrick, Riki | APHL" w:date="2022-07-28T10: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2A953B" w14:textId="77777777" w:rsidR="00A55400" w:rsidRDefault="00A55400" w:rsidP="00A55400">
            <w:pPr>
              <w:pStyle w:val="MsgTableBody"/>
              <w:jc w:val="center"/>
              <w:rPr>
                <w:ins w:id="3921"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60ABC42F" w14:textId="3705F0A8" w:rsidR="00A55400" w:rsidRPr="00F21240" w:rsidRDefault="00A55400" w:rsidP="00A55400">
            <w:pPr>
              <w:pStyle w:val="MsgTableBody"/>
              <w:jc w:val="center"/>
              <w:rPr>
                <w:ins w:id="3922" w:author="Merrick, Riki | APHL" w:date="2022-07-28T10:30:00Z"/>
                <w:noProof/>
              </w:rPr>
            </w:pPr>
            <w:ins w:id="3923" w:author="Merrick, Riki | APHL" w:date="2022-07-28T10:31:00Z">
              <w:r>
                <w:rPr>
                  <w:noProof/>
                </w:rPr>
                <w:t>3</w:t>
              </w:r>
            </w:ins>
          </w:p>
        </w:tc>
      </w:tr>
      <w:tr w:rsidR="00A55400" w:rsidRPr="00715956" w14:paraId="5A94540B" w14:textId="77777777" w:rsidTr="00D50068">
        <w:trPr>
          <w:jc w:val="center"/>
          <w:ins w:id="3924" w:author="Merrick, Riki | APHL" w:date="2022-07-28T10:30:00Z"/>
        </w:trPr>
        <w:tc>
          <w:tcPr>
            <w:tcW w:w="2880" w:type="dxa"/>
            <w:tcBorders>
              <w:top w:val="dotted" w:sz="4" w:space="0" w:color="auto"/>
              <w:left w:val="nil"/>
              <w:bottom w:val="dotted" w:sz="4" w:space="0" w:color="auto"/>
              <w:right w:val="nil"/>
            </w:tcBorders>
            <w:shd w:val="clear" w:color="auto" w:fill="FFFFFF"/>
          </w:tcPr>
          <w:p w14:paraId="5B7E9064" w14:textId="255F2877" w:rsidR="00A55400" w:rsidRPr="00F21240" w:rsidRDefault="00A55400" w:rsidP="00A55400">
            <w:pPr>
              <w:pStyle w:val="MsgTableBody"/>
              <w:rPr>
                <w:ins w:id="3925" w:author="Merrick, Riki | APHL" w:date="2022-07-28T10:30:00Z"/>
                <w:noProof/>
              </w:rPr>
            </w:pPr>
            <w:ins w:id="3926" w:author="Merrick, Riki | APHL" w:date="2022-07-28T10:31:00Z">
              <w:r>
                <w:rPr>
                  <w:noProof/>
                </w:rPr>
                <w:t xml:space="preserve">  [{ GSC }]</w:t>
              </w:r>
            </w:ins>
          </w:p>
        </w:tc>
        <w:tc>
          <w:tcPr>
            <w:tcW w:w="4320" w:type="dxa"/>
            <w:tcBorders>
              <w:top w:val="dotted" w:sz="4" w:space="0" w:color="auto"/>
              <w:left w:val="nil"/>
              <w:bottom w:val="dotted" w:sz="4" w:space="0" w:color="auto"/>
              <w:right w:val="nil"/>
            </w:tcBorders>
            <w:shd w:val="clear" w:color="auto" w:fill="FFFFFF"/>
          </w:tcPr>
          <w:p w14:paraId="217620D9" w14:textId="42CA3A09" w:rsidR="00A55400" w:rsidRPr="00F21240" w:rsidRDefault="00A55400" w:rsidP="00A55400">
            <w:pPr>
              <w:pStyle w:val="MsgTableBody"/>
              <w:rPr>
                <w:ins w:id="3927" w:author="Merrick, Riki | APHL" w:date="2022-07-28T10:30:00Z"/>
                <w:noProof/>
              </w:rPr>
            </w:pPr>
            <w:ins w:id="3928" w:author="Merrick, Riki | APHL" w:date="2022-07-28T10:31: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BD6FA7A" w14:textId="77777777" w:rsidR="00A55400" w:rsidRDefault="00A55400" w:rsidP="00A55400">
            <w:pPr>
              <w:pStyle w:val="MsgTableBody"/>
              <w:jc w:val="center"/>
              <w:rPr>
                <w:ins w:id="3929"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1153E567" w14:textId="6321567D" w:rsidR="00A55400" w:rsidRPr="00F21240" w:rsidRDefault="00A55400" w:rsidP="00A55400">
            <w:pPr>
              <w:pStyle w:val="MsgTableBody"/>
              <w:jc w:val="center"/>
              <w:rPr>
                <w:ins w:id="3930" w:author="Merrick, Riki | APHL" w:date="2022-07-28T10:30:00Z"/>
                <w:noProof/>
              </w:rPr>
            </w:pPr>
            <w:ins w:id="3931" w:author="Merrick, Riki | APHL" w:date="2022-07-28T10:31:00Z">
              <w:r>
                <w:rPr>
                  <w:noProof/>
                </w:rPr>
                <w:t>3</w:t>
              </w:r>
            </w:ins>
          </w:p>
        </w:tc>
      </w:tr>
      <w:tr w:rsidR="00A55400" w:rsidRPr="00715956"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A55400" w:rsidRPr="00F21240" w:rsidRDefault="00A55400" w:rsidP="00A55400">
            <w:pPr>
              <w:pStyle w:val="MsgTableBody"/>
              <w:rPr>
                <w:noProof/>
              </w:rPr>
            </w:pPr>
            <w:r w:rsidRPr="00F21240">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A55400" w:rsidRPr="00F21240" w:rsidRDefault="00A55400" w:rsidP="00A5540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A55400" w:rsidRPr="00F21240" w:rsidRDefault="00A55400" w:rsidP="00A5540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A55400" w:rsidRPr="00F21240" w:rsidRDefault="00A55400" w:rsidP="00A55400">
            <w:pPr>
              <w:pStyle w:val="MsgTableBody"/>
              <w:jc w:val="center"/>
              <w:rPr>
                <w:noProof/>
              </w:rPr>
            </w:pPr>
            <w:r w:rsidRPr="00F21240">
              <w:rPr>
                <w:noProof/>
              </w:rPr>
              <w:t>3</w:t>
            </w:r>
          </w:p>
        </w:tc>
      </w:tr>
      <w:tr w:rsidR="00A55400" w:rsidRPr="00715956" w14:paraId="522D3C02" w14:textId="77777777" w:rsidTr="00D50068">
        <w:trPr>
          <w:jc w:val="center"/>
          <w:ins w:id="3932" w:author="Merrick, Riki | APHL" w:date="2022-07-28T10:31:00Z"/>
        </w:trPr>
        <w:tc>
          <w:tcPr>
            <w:tcW w:w="2880" w:type="dxa"/>
            <w:tcBorders>
              <w:top w:val="dotted" w:sz="4" w:space="0" w:color="auto"/>
              <w:left w:val="nil"/>
              <w:bottom w:val="dotted" w:sz="4" w:space="0" w:color="auto"/>
              <w:right w:val="nil"/>
            </w:tcBorders>
            <w:shd w:val="clear" w:color="auto" w:fill="FFFFFF"/>
          </w:tcPr>
          <w:p w14:paraId="34C65916" w14:textId="10F11357" w:rsidR="00A55400" w:rsidRPr="00F21240" w:rsidRDefault="00A55400" w:rsidP="00A55400">
            <w:pPr>
              <w:pStyle w:val="MsgTableBody"/>
              <w:rPr>
                <w:ins w:id="3933" w:author="Merrick, Riki | APHL" w:date="2022-07-28T10:31:00Z"/>
                <w:noProof/>
              </w:rPr>
            </w:pPr>
            <w:ins w:id="3934" w:author="Merrick, Riki | APHL" w:date="2022-07-28T10:32:00Z">
              <w:r w:rsidRPr="00F21240">
                <w:rPr>
                  <w:noProof/>
                </w:rPr>
                <w:t>[{</w:t>
              </w:r>
            </w:ins>
          </w:p>
        </w:tc>
        <w:tc>
          <w:tcPr>
            <w:tcW w:w="4320" w:type="dxa"/>
            <w:tcBorders>
              <w:top w:val="dotted" w:sz="4" w:space="0" w:color="auto"/>
              <w:left w:val="nil"/>
              <w:bottom w:val="dotted" w:sz="4" w:space="0" w:color="auto"/>
              <w:right w:val="nil"/>
            </w:tcBorders>
            <w:shd w:val="clear" w:color="auto" w:fill="FFFFFF"/>
          </w:tcPr>
          <w:p w14:paraId="38548193" w14:textId="0BE08050" w:rsidR="00A55400" w:rsidRPr="00F21240" w:rsidRDefault="00E4464A" w:rsidP="00A55400">
            <w:pPr>
              <w:pStyle w:val="MsgTableBody"/>
              <w:rPr>
                <w:ins w:id="3935" w:author="Merrick, Riki | APHL" w:date="2022-07-28T10:31:00Z"/>
                <w:noProof/>
              </w:rPr>
            </w:pPr>
            <w:ins w:id="3936" w:author="Merrick, Riki | APHL" w:date="2022-07-28T10:32: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CFBC36A" w14:textId="77777777" w:rsidR="00A55400" w:rsidRPr="00F21240" w:rsidRDefault="00A55400" w:rsidP="00A55400">
            <w:pPr>
              <w:pStyle w:val="MsgTableBody"/>
              <w:jc w:val="center"/>
              <w:rPr>
                <w:ins w:id="3937" w:author="Merrick, Riki | APHL" w:date="2022-07-28T10:31:00Z"/>
                <w:noProof/>
              </w:rPr>
            </w:pPr>
          </w:p>
        </w:tc>
        <w:tc>
          <w:tcPr>
            <w:tcW w:w="1008" w:type="dxa"/>
            <w:tcBorders>
              <w:top w:val="dotted" w:sz="4" w:space="0" w:color="auto"/>
              <w:left w:val="nil"/>
              <w:bottom w:val="dotted" w:sz="4" w:space="0" w:color="auto"/>
              <w:right w:val="nil"/>
            </w:tcBorders>
            <w:shd w:val="clear" w:color="auto" w:fill="FFFFFF"/>
          </w:tcPr>
          <w:p w14:paraId="01847947" w14:textId="77777777" w:rsidR="00A55400" w:rsidRPr="00F21240" w:rsidRDefault="00A55400" w:rsidP="00A55400">
            <w:pPr>
              <w:pStyle w:val="MsgTableBody"/>
              <w:jc w:val="center"/>
              <w:rPr>
                <w:ins w:id="3938" w:author="Merrick, Riki | APHL" w:date="2022-07-28T10:31:00Z"/>
                <w:noProof/>
              </w:rPr>
            </w:pPr>
          </w:p>
        </w:tc>
      </w:tr>
      <w:tr w:rsidR="00A55400" w:rsidRPr="00715956"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0C44FEE8" w:rsidR="00A55400" w:rsidRPr="00F21240" w:rsidRDefault="00A55400" w:rsidP="00A55400">
            <w:pPr>
              <w:pStyle w:val="MsgTableBody"/>
              <w:rPr>
                <w:noProof/>
              </w:rPr>
            </w:pPr>
            <w:r w:rsidRPr="00F21240">
              <w:rPr>
                <w:noProof/>
              </w:rPr>
              <w:t xml:space="preserve"> </w:t>
            </w:r>
            <w:ins w:id="3939" w:author="Merrick, Riki | APHL" w:date="2022-07-28T10:32:00Z">
              <w:r w:rsidR="00E4464A">
                <w:rPr>
                  <w:noProof/>
                </w:rPr>
                <w:t xml:space="preserve">  </w:t>
              </w:r>
            </w:ins>
            <w:r w:rsidRPr="00F21240">
              <w:rPr>
                <w:noProof/>
              </w:rPr>
              <w:t xml:space="preserve"> </w:t>
            </w:r>
            <w:del w:id="3940" w:author="Merrick, Riki | APHL" w:date="2022-07-28T10:32:00Z">
              <w:r w:rsidRPr="00F21240" w:rsidDel="00A55400">
                <w:rPr>
                  <w:noProof/>
                </w:rPr>
                <w:delText xml:space="preserve">[{ </w:delText>
              </w:r>
            </w:del>
            <w:r w:rsidRPr="00F21240">
              <w:rPr>
                <w:noProof/>
              </w:rPr>
              <w:t xml:space="preserve">NK1 </w:t>
            </w:r>
            <w:del w:id="3941" w:author="Merrick, Riki | APHL" w:date="2022-07-28T10:32:00Z">
              <w:r w:rsidRPr="00F21240" w:rsidDel="00E4464A">
                <w:rPr>
                  <w:noProof/>
                </w:rPr>
                <w:delText>}]</w:delText>
              </w:r>
            </w:del>
          </w:p>
        </w:tc>
        <w:tc>
          <w:tcPr>
            <w:tcW w:w="4320" w:type="dxa"/>
            <w:tcBorders>
              <w:top w:val="dotted" w:sz="4" w:space="0" w:color="auto"/>
              <w:left w:val="nil"/>
              <w:bottom w:val="dotted" w:sz="4" w:space="0" w:color="auto"/>
              <w:right w:val="nil"/>
            </w:tcBorders>
            <w:shd w:val="clear" w:color="auto" w:fill="FFFFFF"/>
          </w:tcPr>
          <w:p w14:paraId="0AC6362A" w14:textId="77777777" w:rsidR="00A55400" w:rsidRPr="00F21240" w:rsidRDefault="00A55400" w:rsidP="00A55400">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A55400" w:rsidRPr="00F21240" w:rsidRDefault="00A55400" w:rsidP="00A55400">
            <w:pPr>
              <w:pStyle w:val="MsgTableBody"/>
              <w:jc w:val="center"/>
              <w:rPr>
                <w:noProof/>
              </w:rPr>
            </w:pPr>
            <w:r w:rsidRPr="00F21240">
              <w:rPr>
                <w:noProof/>
              </w:rPr>
              <w:t>3</w:t>
            </w:r>
          </w:p>
        </w:tc>
      </w:tr>
      <w:tr w:rsidR="00A55400" w:rsidRPr="00715956" w14:paraId="09423A16" w14:textId="77777777" w:rsidTr="00D50068">
        <w:trPr>
          <w:jc w:val="center"/>
          <w:ins w:id="3942" w:author="Merrick, Riki | APHL" w:date="2022-07-17T17:32:00Z"/>
        </w:trPr>
        <w:tc>
          <w:tcPr>
            <w:tcW w:w="2880" w:type="dxa"/>
            <w:tcBorders>
              <w:top w:val="dotted" w:sz="4" w:space="0" w:color="auto"/>
              <w:left w:val="nil"/>
              <w:bottom w:val="dotted" w:sz="4" w:space="0" w:color="auto"/>
              <w:right w:val="nil"/>
            </w:tcBorders>
            <w:shd w:val="clear" w:color="auto" w:fill="FFFFFF"/>
          </w:tcPr>
          <w:p w14:paraId="40A0E2CD" w14:textId="60FBE7D3" w:rsidR="00A55400" w:rsidRPr="00F21240" w:rsidRDefault="00A55400" w:rsidP="00A55400">
            <w:pPr>
              <w:pStyle w:val="MsgTableBody"/>
              <w:rPr>
                <w:ins w:id="3943" w:author="Merrick, Riki | APHL" w:date="2022-07-17T17:32:00Z"/>
                <w:noProof/>
              </w:rPr>
            </w:pPr>
            <w:ins w:id="3944"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729A0EB" w14:textId="3AF970D4" w:rsidR="00A55400" w:rsidRPr="00F21240" w:rsidRDefault="00A55400" w:rsidP="00A55400">
            <w:pPr>
              <w:pStyle w:val="MsgTableBody"/>
              <w:rPr>
                <w:ins w:id="3945" w:author="Merrick, Riki | APHL" w:date="2022-07-17T17:32:00Z"/>
                <w:noProof/>
              </w:rPr>
            </w:pPr>
            <w:ins w:id="3946"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30F5E65" w14:textId="77777777" w:rsidR="00A55400" w:rsidRPr="00F21240" w:rsidRDefault="00A55400" w:rsidP="00A55400">
            <w:pPr>
              <w:pStyle w:val="MsgTableBody"/>
              <w:jc w:val="center"/>
              <w:rPr>
                <w:ins w:id="3947"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4FA50874" w14:textId="0E6A536E" w:rsidR="00A55400" w:rsidRPr="00F21240" w:rsidRDefault="00A55400" w:rsidP="00A55400">
            <w:pPr>
              <w:pStyle w:val="MsgTableBody"/>
              <w:jc w:val="center"/>
              <w:rPr>
                <w:ins w:id="3948" w:author="Merrick, Riki | APHL" w:date="2022-07-17T17:32:00Z"/>
                <w:noProof/>
              </w:rPr>
            </w:pPr>
            <w:ins w:id="3949" w:author="Merrick, Riki | APHL" w:date="2022-07-17T17:32:00Z">
              <w:r>
                <w:rPr>
                  <w:noProof/>
                </w:rPr>
                <w:t>3</w:t>
              </w:r>
            </w:ins>
          </w:p>
        </w:tc>
      </w:tr>
      <w:tr w:rsidR="00A55400" w:rsidRPr="00715956" w14:paraId="1F74B1C7" w14:textId="77777777" w:rsidTr="00D50068">
        <w:trPr>
          <w:jc w:val="center"/>
          <w:ins w:id="3950" w:author="Merrick, Riki | APHL" w:date="2022-07-17T17:32:00Z"/>
        </w:trPr>
        <w:tc>
          <w:tcPr>
            <w:tcW w:w="2880" w:type="dxa"/>
            <w:tcBorders>
              <w:top w:val="dotted" w:sz="4" w:space="0" w:color="auto"/>
              <w:left w:val="nil"/>
              <w:bottom w:val="dotted" w:sz="4" w:space="0" w:color="auto"/>
              <w:right w:val="nil"/>
            </w:tcBorders>
            <w:shd w:val="clear" w:color="auto" w:fill="FFFFFF"/>
          </w:tcPr>
          <w:p w14:paraId="4CBB1FB4" w14:textId="200F5158" w:rsidR="00A55400" w:rsidRPr="00F21240" w:rsidRDefault="00A55400" w:rsidP="00A55400">
            <w:pPr>
              <w:pStyle w:val="MsgTableBody"/>
              <w:rPr>
                <w:ins w:id="3951" w:author="Merrick, Riki | APHL" w:date="2022-07-17T17:32:00Z"/>
                <w:noProof/>
              </w:rPr>
            </w:pPr>
            <w:ins w:id="3952"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1BC21B2" w14:textId="06B06128" w:rsidR="00A55400" w:rsidRPr="00F21240" w:rsidRDefault="00A55400" w:rsidP="00A55400">
            <w:pPr>
              <w:pStyle w:val="MsgTableBody"/>
              <w:rPr>
                <w:ins w:id="3953" w:author="Merrick, Riki | APHL" w:date="2022-07-17T17:32:00Z"/>
                <w:noProof/>
              </w:rPr>
            </w:pPr>
            <w:ins w:id="3954"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9657351" w14:textId="77777777" w:rsidR="00A55400" w:rsidRPr="00F21240" w:rsidRDefault="00A55400" w:rsidP="00A55400">
            <w:pPr>
              <w:pStyle w:val="MsgTableBody"/>
              <w:jc w:val="center"/>
              <w:rPr>
                <w:ins w:id="3955"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7405D977" w14:textId="378BFA3F" w:rsidR="00A55400" w:rsidRPr="00F21240" w:rsidRDefault="00A55400" w:rsidP="00A55400">
            <w:pPr>
              <w:pStyle w:val="MsgTableBody"/>
              <w:jc w:val="center"/>
              <w:rPr>
                <w:ins w:id="3956" w:author="Merrick, Riki | APHL" w:date="2022-07-17T17:32:00Z"/>
                <w:noProof/>
              </w:rPr>
            </w:pPr>
            <w:ins w:id="3957" w:author="Merrick, Riki | APHL" w:date="2022-07-17T17:32:00Z">
              <w:r>
                <w:rPr>
                  <w:noProof/>
                </w:rPr>
                <w:t>3</w:t>
              </w:r>
            </w:ins>
          </w:p>
        </w:tc>
      </w:tr>
      <w:tr w:rsidR="00A55400" w:rsidRPr="00715956" w14:paraId="02E65EC7" w14:textId="77777777" w:rsidTr="00D50068">
        <w:trPr>
          <w:jc w:val="center"/>
          <w:ins w:id="3958" w:author="Merrick, Riki | APHL" w:date="2022-07-28T10:32:00Z"/>
        </w:trPr>
        <w:tc>
          <w:tcPr>
            <w:tcW w:w="2880" w:type="dxa"/>
            <w:tcBorders>
              <w:top w:val="dotted" w:sz="4" w:space="0" w:color="auto"/>
              <w:left w:val="nil"/>
              <w:bottom w:val="dotted" w:sz="4" w:space="0" w:color="auto"/>
              <w:right w:val="nil"/>
            </w:tcBorders>
            <w:shd w:val="clear" w:color="auto" w:fill="FFFFFF"/>
          </w:tcPr>
          <w:p w14:paraId="5B4C54CB" w14:textId="2CA995B6" w:rsidR="00A55400" w:rsidRPr="00F21240" w:rsidRDefault="00E4464A" w:rsidP="00A55400">
            <w:pPr>
              <w:pStyle w:val="MsgTableBody"/>
              <w:rPr>
                <w:ins w:id="3959" w:author="Merrick, Riki | APHL" w:date="2022-07-28T10:32:00Z"/>
                <w:noProof/>
              </w:rPr>
            </w:pPr>
            <w:ins w:id="3960" w:author="Merrick, Riki | APHL" w:date="2022-07-28T10:32:00Z">
              <w:r>
                <w:rPr>
                  <w:noProof/>
                </w:rPr>
                <w:t>}]</w:t>
              </w:r>
            </w:ins>
          </w:p>
        </w:tc>
        <w:tc>
          <w:tcPr>
            <w:tcW w:w="4320" w:type="dxa"/>
            <w:tcBorders>
              <w:top w:val="dotted" w:sz="4" w:space="0" w:color="auto"/>
              <w:left w:val="nil"/>
              <w:bottom w:val="dotted" w:sz="4" w:space="0" w:color="auto"/>
              <w:right w:val="nil"/>
            </w:tcBorders>
            <w:shd w:val="clear" w:color="auto" w:fill="FFFFFF"/>
          </w:tcPr>
          <w:p w14:paraId="1A5DCAC9" w14:textId="4FA0D3B6" w:rsidR="00A55400" w:rsidRPr="00F21240" w:rsidRDefault="00E4464A" w:rsidP="00A55400">
            <w:pPr>
              <w:pStyle w:val="MsgTableBody"/>
              <w:rPr>
                <w:ins w:id="3961" w:author="Merrick, Riki | APHL" w:date="2022-07-28T10:32:00Z"/>
                <w:noProof/>
              </w:rPr>
            </w:pPr>
            <w:ins w:id="3962" w:author="Merrick, Riki | APHL" w:date="2022-07-28T10:3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1B394F19" w14:textId="77777777" w:rsidR="00A55400" w:rsidRPr="00F21240" w:rsidRDefault="00A55400" w:rsidP="00A55400">
            <w:pPr>
              <w:pStyle w:val="MsgTableBody"/>
              <w:jc w:val="center"/>
              <w:rPr>
                <w:ins w:id="3963" w:author="Merrick, Riki | APHL" w:date="2022-07-28T10:32:00Z"/>
                <w:noProof/>
              </w:rPr>
            </w:pPr>
          </w:p>
        </w:tc>
        <w:tc>
          <w:tcPr>
            <w:tcW w:w="1008" w:type="dxa"/>
            <w:tcBorders>
              <w:top w:val="dotted" w:sz="4" w:space="0" w:color="auto"/>
              <w:left w:val="nil"/>
              <w:bottom w:val="dotted" w:sz="4" w:space="0" w:color="auto"/>
              <w:right w:val="nil"/>
            </w:tcBorders>
            <w:shd w:val="clear" w:color="auto" w:fill="FFFFFF"/>
          </w:tcPr>
          <w:p w14:paraId="009C2FE7" w14:textId="77777777" w:rsidR="00A55400" w:rsidRPr="00F21240" w:rsidRDefault="00A55400" w:rsidP="00A55400">
            <w:pPr>
              <w:pStyle w:val="MsgTableBody"/>
              <w:jc w:val="center"/>
              <w:rPr>
                <w:ins w:id="3964" w:author="Merrick, Riki | APHL" w:date="2022-07-28T10:32:00Z"/>
                <w:noProof/>
              </w:rPr>
            </w:pPr>
          </w:p>
        </w:tc>
      </w:tr>
      <w:tr w:rsidR="00A55400" w:rsidRPr="00715956"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A55400" w:rsidRPr="00F21240" w:rsidRDefault="00A55400" w:rsidP="00A55400">
            <w:pPr>
              <w:pStyle w:val="MsgTableBody"/>
              <w:rPr>
                <w:noProof/>
              </w:rPr>
            </w:pPr>
            <w:r w:rsidRPr="00F21240">
              <w:rPr>
                <w:noProof/>
              </w:rPr>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A55400" w:rsidRPr="00F21240" w:rsidRDefault="00A55400" w:rsidP="00A55400">
            <w:pPr>
              <w:pStyle w:val="MsgTableBody"/>
              <w:rPr>
                <w:noProof/>
              </w:rPr>
            </w:pPr>
            <w:r w:rsidRPr="00F21240">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A55400" w:rsidRPr="00F21240" w:rsidRDefault="00A55400" w:rsidP="00A55400">
            <w:pPr>
              <w:pStyle w:val="MsgTableBody"/>
              <w:jc w:val="center"/>
              <w:rPr>
                <w:noProof/>
              </w:rPr>
            </w:pPr>
            <w:r w:rsidRPr="00F21240">
              <w:rPr>
                <w:noProof/>
              </w:rPr>
              <w:t>5</w:t>
            </w:r>
          </w:p>
        </w:tc>
      </w:tr>
      <w:tr w:rsidR="00A55400" w:rsidRPr="00715956"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A55400" w:rsidRPr="00F21240" w:rsidRDefault="00A55400" w:rsidP="00A5540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A55400" w:rsidRPr="00F21240" w:rsidRDefault="00A55400" w:rsidP="00A55400">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A55400" w:rsidRPr="00F21240" w:rsidRDefault="00A55400" w:rsidP="00A55400">
            <w:pPr>
              <w:pStyle w:val="MsgTableBody"/>
              <w:jc w:val="center"/>
              <w:rPr>
                <w:noProof/>
              </w:rPr>
            </w:pPr>
          </w:p>
        </w:tc>
      </w:tr>
      <w:tr w:rsidR="00A55400" w:rsidRPr="00715956"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A55400" w:rsidRPr="00F21240" w:rsidRDefault="00A55400" w:rsidP="00A55400">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A55400" w:rsidRPr="00F21240" w:rsidRDefault="00A55400" w:rsidP="00A55400">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A55400" w:rsidRPr="00F21240" w:rsidRDefault="00A55400" w:rsidP="00A5540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A55400" w:rsidRPr="00F21240" w:rsidRDefault="00A55400" w:rsidP="00A55400">
            <w:pPr>
              <w:pStyle w:val="MsgTableBody"/>
              <w:jc w:val="center"/>
              <w:rPr>
                <w:noProof/>
              </w:rPr>
            </w:pPr>
            <w:r w:rsidRPr="00F21240">
              <w:rPr>
                <w:noProof/>
              </w:rPr>
              <w:t>2</w:t>
            </w:r>
          </w:p>
        </w:tc>
      </w:tr>
    </w:tbl>
    <w:p w14:paraId="375A9C34" w14:textId="5426AAF5" w:rsidR="00A80CE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75A535C3" w14:textId="77777777" w:rsidTr="005D4E8C">
        <w:trPr>
          <w:jc w:val="center"/>
        </w:trPr>
        <w:tc>
          <w:tcPr>
            <w:tcW w:w="6912" w:type="dxa"/>
            <w:gridSpan w:val="4"/>
          </w:tcPr>
          <w:p w14:paraId="0C1DFDFB" w14:textId="22ACDEF9" w:rsidR="005D4E8C" w:rsidRPr="006D6BB6" w:rsidRDefault="005D4E8C" w:rsidP="005D4E8C">
            <w:pPr>
              <w:pStyle w:val="ACK-ChoreographyHeader"/>
            </w:pPr>
            <w:r w:rsidRPr="00C20CAF">
              <w:t>Acknowledgment Choreography</w:t>
            </w:r>
          </w:p>
        </w:tc>
      </w:tr>
      <w:tr w:rsidR="005D4E8C" w:rsidRPr="006D6BB6" w14:paraId="012D5657" w14:textId="77777777" w:rsidTr="005D4E8C">
        <w:trPr>
          <w:jc w:val="center"/>
        </w:trPr>
        <w:tc>
          <w:tcPr>
            <w:tcW w:w="6912" w:type="dxa"/>
            <w:gridSpan w:val="4"/>
          </w:tcPr>
          <w:p w14:paraId="68257CB0" w14:textId="4221400C" w:rsidR="005D4E8C" w:rsidRPr="00C20CAF" w:rsidRDefault="004D7EA0" w:rsidP="005D4E8C">
            <w:pPr>
              <w:pStyle w:val="ACK-ChoreographyHeader"/>
            </w:pPr>
            <w:r w:rsidRPr="004842E3">
              <w:rPr>
                <w:noProof/>
                <w:lang w:val="fr-FR"/>
              </w:rPr>
              <w:t>RSP^K21^RSP_K21</w:t>
            </w:r>
          </w:p>
        </w:tc>
      </w:tr>
      <w:tr w:rsidR="00A80CE2" w:rsidRPr="006D6BB6" w14:paraId="3030C7A4" w14:textId="77777777" w:rsidTr="005D4E8C">
        <w:trPr>
          <w:jc w:val="center"/>
        </w:trPr>
        <w:tc>
          <w:tcPr>
            <w:tcW w:w="1458" w:type="dxa"/>
          </w:tcPr>
          <w:p w14:paraId="2A274AF6" w14:textId="77777777" w:rsidR="00A80CE2" w:rsidRPr="006D6BB6" w:rsidRDefault="00A80CE2" w:rsidP="00A06574">
            <w:pPr>
              <w:pStyle w:val="ACK-ChoreographyBody"/>
            </w:pPr>
            <w:r w:rsidRPr="006D6BB6">
              <w:t>Field name</w:t>
            </w:r>
          </w:p>
        </w:tc>
        <w:tc>
          <w:tcPr>
            <w:tcW w:w="2478" w:type="dxa"/>
          </w:tcPr>
          <w:p w14:paraId="40739190" w14:textId="77777777" w:rsidR="00A80CE2" w:rsidRPr="006D6BB6" w:rsidRDefault="00A80CE2" w:rsidP="00A06574">
            <w:pPr>
              <w:pStyle w:val="ACK-ChoreographyBody"/>
            </w:pPr>
            <w:r w:rsidRPr="006D6BB6">
              <w:t>Field Value: Original mode</w:t>
            </w:r>
          </w:p>
        </w:tc>
        <w:tc>
          <w:tcPr>
            <w:tcW w:w="2976" w:type="dxa"/>
            <w:gridSpan w:val="2"/>
          </w:tcPr>
          <w:p w14:paraId="2CA4251E" w14:textId="77777777" w:rsidR="00A80CE2" w:rsidRPr="006D6BB6" w:rsidRDefault="00A80CE2" w:rsidP="00A06574">
            <w:pPr>
              <w:pStyle w:val="ACK-ChoreographyBody"/>
            </w:pPr>
            <w:r w:rsidRPr="006D6BB6">
              <w:t>Field value: Enhanced mode</w:t>
            </w:r>
          </w:p>
        </w:tc>
      </w:tr>
      <w:tr w:rsidR="00A80CE2" w:rsidRPr="006D6BB6" w14:paraId="7EF43398" w14:textId="77777777" w:rsidTr="005D4E8C">
        <w:trPr>
          <w:jc w:val="center"/>
        </w:trPr>
        <w:tc>
          <w:tcPr>
            <w:tcW w:w="1458" w:type="dxa"/>
          </w:tcPr>
          <w:p w14:paraId="5A67ACF4" w14:textId="77777777" w:rsidR="00A80CE2" w:rsidRPr="006D6BB6" w:rsidRDefault="00A80CE2" w:rsidP="00A06574">
            <w:pPr>
              <w:pStyle w:val="ACK-ChoreographyBody"/>
            </w:pPr>
            <w:r w:rsidRPr="006D6BB6">
              <w:t>MSH.15</w:t>
            </w:r>
          </w:p>
        </w:tc>
        <w:tc>
          <w:tcPr>
            <w:tcW w:w="2478" w:type="dxa"/>
          </w:tcPr>
          <w:p w14:paraId="5662E654" w14:textId="77777777" w:rsidR="00A80CE2" w:rsidRPr="006D6BB6" w:rsidRDefault="00A80CE2" w:rsidP="00A06574">
            <w:pPr>
              <w:pStyle w:val="ACK-ChoreographyBody"/>
            </w:pPr>
            <w:r w:rsidRPr="006D6BB6">
              <w:t>Blank</w:t>
            </w:r>
          </w:p>
        </w:tc>
        <w:tc>
          <w:tcPr>
            <w:tcW w:w="850" w:type="dxa"/>
          </w:tcPr>
          <w:p w14:paraId="2B2B0E9E" w14:textId="77777777" w:rsidR="00A80CE2" w:rsidRPr="006D6BB6" w:rsidRDefault="00A80CE2" w:rsidP="00A06574">
            <w:pPr>
              <w:pStyle w:val="ACK-ChoreographyBody"/>
            </w:pPr>
            <w:r w:rsidRPr="006D6BB6">
              <w:t>NE</w:t>
            </w:r>
          </w:p>
        </w:tc>
        <w:tc>
          <w:tcPr>
            <w:tcW w:w="2126" w:type="dxa"/>
          </w:tcPr>
          <w:p w14:paraId="2DDC7EAB" w14:textId="77777777" w:rsidR="00A80CE2" w:rsidRPr="006D6BB6" w:rsidRDefault="00A80CE2" w:rsidP="00A06574">
            <w:pPr>
              <w:pStyle w:val="ACK-ChoreographyBody"/>
            </w:pPr>
            <w:r w:rsidRPr="006D6BB6">
              <w:t>AL, SU, ER</w:t>
            </w:r>
          </w:p>
        </w:tc>
      </w:tr>
      <w:tr w:rsidR="00A80CE2" w:rsidRPr="006D6BB6" w14:paraId="7B516E46" w14:textId="77777777" w:rsidTr="005D4E8C">
        <w:trPr>
          <w:jc w:val="center"/>
        </w:trPr>
        <w:tc>
          <w:tcPr>
            <w:tcW w:w="1458" w:type="dxa"/>
          </w:tcPr>
          <w:p w14:paraId="796C4760" w14:textId="77777777" w:rsidR="00A80CE2" w:rsidRPr="006D6BB6" w:rsidRDefault="00A80CE2" w:rsidP="00A06574">
            <w:pPr>
              <w:pStyle w:val="ACK-ChoreographyBody"/>
            </w:pPr>
            <w:r w:rsidRPr="006D6BB6">
              <w:t>MSH.16</w:t>
            </w:r>
          </w:p>
        </w:tc>
        <w:tc>
          <w:tcPr>
            <w:tcW w:w="2478" w:type="dxa"/>
          </w:tcPr>
          <w:p w14:paraId="49FB2323" w14:textId="77777777" w:rsidR="00A80CE2" w:rsidRPr="006D6BB6" w:rsidRDefault="00A80CE2" w:rsidP="00A06574">
            <w:pPr>
              <w:pStyle w:val="ACK-ChoreographyBody"/>
            </w:pPr>
            <w:r w:rsidRPr="006D6BB6">
              <w:t>Blank</w:t>
            </w:r>
          </w:p>
        </w:tc>
        <w:tc>
          <w:tcPr>
            <w:tcW w:w="850" w:type="dxa"/>
          </w:tcPr>
          <w:p w14:paraId="427FD9E5" w14:textId="77777777" w:rsidR="00A80CE2" w:rsidRPr="006D6BB6" w:rsidRDefault="00A80CE2" w:rsidP="00A06574">
            <w:pPr>
              <w:pStyle w:val="ACK-ChoreographyBody"/>
            </w:pPr>
            <w:r w:rsidRPr="006D6BB6">
              <w:t>NE</w:t>
            </w:r>
          </w:p>
        </w:tc>
        <w:tc>
          <w:tcPr>
            <w:tcW w:w="2126" w:type="dxa"/>
          </w:tcPr>
          <w:p w14:paraId="3DD6FA69" w14:textId="77777777" w:rsidR="00A80CE2" w:rsidRPr="006D6BB6" w:rsidRDefault="00A80CE2" w:rsidP="00A06574">
            <w:pPr>
              <w:pStyle w:val="ACK-ChoreographyBody"/>
            </w:pPr>
            <w:r w:rsidRPr="006D6BB6">
              <w:t>NE</w:t>
            </w:r>
          </w:p>
        </w:tc>
      </w:tr>
      <w:tr w:rsidR="00A80CE2" w:rsidRPr="006D6BB6" w14:paraId="2FCE27B0" w14:textId="77777777" w:rsidTr="005D4E8C">
        <w:trPr>
          <w:jc w:val="center"/>
        </w:trPr>
        <w:tc>
          <w:tcPr>
            <w:tcW w:w="1458" w:type="dxa"/>
          </w:tcPr>
          <w:p w14:paraId="7E00755A" w14:textId="77777777" w:rsidR="00A80CE2" w:rsidRPr="006D6BB6" w:rsidRDefault="00A80CE2" w:rsidP="00A06574">
            <w:pPr>
              <w:pStyle w:val="ACK-ChoreographyBody"/>
            </w:pPr>
            <w:r w:rsidRPr="006D6BB6">
              <w:t>Immediate Ack</w:t>
            </w:r>
          </w:p>
        </w:tc>
        <w:tc>
          <w:tcPr>
            <w:tcW w:w="2478" w:type="dxa"/>
          </w:tcPr>
          <w:p w14:paraId="72A2FCB2" w14:textId="77777777" w:rsidR="00A80CE2" w:rsidRPr="006D6BB6" w:rsidRDefault="00A80CE2" w:rsidP="00A06574">
            <w:pPr>
              <w:pStyle w:val="ACK-ChoreographyBody"/>
            </w:pPr>
            <w:r w:rsidRPr="006D6BB6">
              <w:t>-</w:t>
            </w:r>
          </w:p>
        </w:tc>
        <w:tc>
          <w:tcPr>
            <w:tcW w:w="850" w:type="dxa"/>
          </w:tcPr>
          <w:p w14:paraId="71C5345E" w14:textId="77777777" w:rsidR="00A80CE2" w:rsidRPr="006D6BB6" w:rsidRDefault="00A80CE2" w:rsidP="00A06574">
            <w:pPr>
              <w:pStyle w:val="ACK-ChoreographyBody"/>
            </w:pPr>
            <w:r w:rsidRPr="006D6BB6">
              <w:t>-</w:t>
            </w:r>
          </w:p>
        </w:tc>
        <w:tc>
          <w:tcPr>
            <w:tcW w:w="2126" w:type="dxa"/>
          </w:tcPr>
          <w:p w14:paraId="3576F628" w14:textId="0A17EBFE" w:rsidR="00A80CE2" w:rsidRPr="006D6BB6" w:rsidRDefault="00A80CE2" w:rsidP="00A06574">
            <w:pPr>
              <w:pStyle w:val="ACK-ChoreographyBody"/>
            </w:pPr>
            <w:r w:rsidRPr="006D6BB6">
              <w:rPr>
                <w:szCs w:val="16"/>
              </w:rPr>
              <w:t>ACK^</w:t>
            </w:r>
            <w:r>
              <w:rPr>
                <w:szCs w:val="16"/>
              </w:rPr>
              <w:t>K21</w:t>
            </w:r>
            <w:r w:rsidRPr="006D6BB6">
              <w:rPr>
                <w:szCs w:val="16"/>
              </w:rPr>
              <w:t>^ACK</w:t>
            </w:r>
          </w:p>
        </w:tc>
      </w:tr>
      <w:tr w:rsidR="00A80CE2" w:rsidRPr="006D6BB6" w14:paraId="3478D54B" w14:textId="77777777" w:rsidTr="005D4E8C">
        <w:trPr>
          <w:jc w:val="center"/>
        </w:trPr>
        <w:tc>
          <w:tcPr>
            <w:tcW w:w="1458" w:type="dxa"/>
          </w:tcPr>
          <w:p w14:paraId="12D54589" w14:textId="77777777" w:rsidR="00A80CE2" w:rsidRPr="006D6BB6" w:rsidRDefault="00A80CE2" w:rsidP="00A06574">
            <w:pPr>
              <w:pStyle w:val="ACK-ChoreographyBody"/>
            </w:pPr>
            <w:r w:rsidRPr="006D6BB6">
              <w:t>Application Ack</w:t>
            </w:r>
          </w:p>
        </w:tc>
        <w:tc>
          <w:tcPr>
            <w:tcW w:w="2478" w:type="dxa"/>
          </w:tcPr>
          <w:p w14:paraId="1AD94DE5" w14:textId="77777777" w:rsidR="00A80CE2" w:rsidRPr="006D6BB6" w:rsidRDefault="00A80CE2" w:rsidP="00A06574">
            <w:pPr>
              <w:pStyle w:val="ACK-ChoreographyBody"/>
            </w:pPr>
            <w:r>
              <w:rPr>
                <w:szCs w:val="16"/>
              </w:rPr>
              <w:t>-</w:t>
            </w:r>
          </w:p>
        </w:tc>
        <w:tc>
          <w:tcPr>
            <w:tcW w:w="850" w:type="dxa"/>
          </w:tcPr>
          <w:p w14:paraId="1D8E1BB7" w14:textId="77777777" w:rsidR="00A80CE2" w:rsidRPr="006D6BB6" w:rsidRDefault="00A80CE2" w:rsidP="00A06574">
            <w:pPr>
              <w:pStyle w:val="ACK-ChoreographyBody"/>
            </w:pPr>
            <w:r w:rsidRPr="006D6BB6">
              <w:t>-</w:t>
            </w:r>
          </w:p>
        </w:tc>
        <w:tc>
          <w:tcPr>
            <w:tcW w:w="2126" w:type="dxa"/>
          </w:tcPr>
          <w:p w14:paraId="6FCA06EE" w14:textId="77777777" w:rsidR="00A80CE2" w:rsidRPr="006D6BB6" w:rsidRDefault="00A80CE2" w:rsidP="00A06574">
            <w:pPr>
              <w:pStyle w:val="ACK-ChoreographyBody"/>
            </w:pPr>
            <w:r w:rsidRPr="006D6BB6">
              <w:t>-</w:t>
            </w:r>
          </w:p>
        </w:tc>
      </w:tr>
    </w:tbl>
    <w:p w14:paraId="28EA6F9E"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F21240" w:rsidRDefault="00715956">
            <w:pPr>
              <w:pStyle w:val="QryTableInputHeader"/>
              <w:rPr>
                <w:noProof/>
                <w:lang w:val="en-US"/>
              </w:rPr>
            </w:pPr>
            <w:r w:rsidRPr="00F21240">
              <w:rPr>
                <w:noProof/>
                <w:lang w:val="en-US"/>
              </w:rPr>
              <w:t>Key/</w:t>
            </w:r>
          </w:p>
          <w:p w14:paraId="12E9E2BD"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F21240" w:rsidRDefault="00715956">
            <w:pPr>
              <w:pStyle w:val="QryTableInputHeader"/>
              <w:rPr>
                <w:noProof/>
                <w:lang w:val="en-US"/>
              </w:rPr>
            </w:pPr>
            <w:r w:rsidRPr="00F21240">
              <w:rPr>
                <w:noProof/>
                <w:lang w:val="en-US"/>
              </w:rPr>
              <w:t>ElementName</w:t>
            </w:r>
          </w:p>
        </w:tc>
      </w:tr>
      <w:tr w:rsidR="00715956" w:rsidRPr="00715956"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394BE950"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0427529" w14:textId="77777777" w:rsidR="00715956" w:rsidRPr="00F21240" w:rsidRDefault="00715956">
            <w:pPr>
              <w:pStyle w:val="QryTableInput"/>
              <w:rPr>
                <w:noProof/>
              </w:rPr>
            </w:pPr>
            <w:r w:rsidRPr="00F21240">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02D6ECDE"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A49BB9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F21240" w:rsidRDefault="00715956">
            <w:pPr>
              <w:pStyle w:val="QryTableInput"/>
              <w:rPr>
                <w:noProof/>
              </w:rPr>
            </w:pPr>
            <w:r w:rsidRPr="00F21240">
              <w:rPr>
                <w:noProof/>
              </w:rPr>
              <w:t>Patient  Identifier List</w:t>
            </w:r>
          </w:p>
        </w:tc>
      </w:tr>
      <w:tr w:rsidR="00715956" w:rsidRPr="00715956"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80DD66F"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25E8348C"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F21240" w:rsidRDefault="00715956">
            <w:pPr>
              <w:pStyle w:val="QryTableInput"/>
              <w:rPr>
                <w:noProof/>
              </w:rPr>
            </w:pPr>
            <w:r w:rsidRPr="00F21240">
              <w:rPr>
                <w:noProof/>
              </w:rPr>
              <w:t>Patient  Identifier List</w:t>
            </w:r>
          </w:p>
        </w:tc>
      </w:tr>
    </w:tbl>
    <w:p w14:paraId="1DC9D487"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F21240" w:rsidRDefault="00715956">
            <w:pPr>
              <w:pStyle w:val="QryTableInputParam"/>
              <w:rPr>
                <w:noProof/>
              </w:rPr>
            </w:pPr>
            <w:r w:rsidRPr="00F21240">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F21240" w:rsidRDefault="00715956">
            <w:pPr>
              <w:pStyle w:val="QryTableInputParam"/>
              <w:rPr>
                <w:noProof/>
              </w:rPr>
            </w:pPr>
            <w:r w:rsidRPr="00F21240">
              <w:rPr>
                <w:noProof/>
              </w:rPr>
              <w:t>Example: ...|112234^^^GOOD HEALTH HOSPITAL|...</w:t>
            </w:r>
          </w:p>
        </w:tc>
      </w:tr>
      <w:tr w:rsidR="00715956" w:rsidRPr="00715956"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F21240" w:rsidRDefault="00715956">
            <w:pPr>
              <w:pStyle w:val="QryTableInputParam"/>
              <w:rPr>
                <w:noProof/>
              </w:rPr>
            </w:pPr>
          </w:p>
        </w:tc>
      </w:tr>
      <w:tr w:rsidR="00715956" w:rsidRPr="00715956"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F21240" w:rsidRDefault="00715956">
            <w:pPr>
              <w:pStyle w:val="QryTableInputParam"/>
              <w:rPr>
                <w:noProof/>
              </w:rPr>
            </w:pPr>
            <w:r w:rsidRPr="00F21240">
              <w:rPr>
                <w:noProof/>
              </w:rPr>
              <w:t>PID.3.1must be valued.</w:t>
            </w:r>
          </w:p>
        </w:tc>
      </w:tr>
      <w:tr w:rsidR="00715956" w:rsidRPr="00715956"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F21240" w:rsidRDefault="00715956">
            <w:pPr>
              <w:pStyle w:val="QryTableInputParam"/>
              <w:rPr>
                <w:noProof/>
              </w:rPr>
            </w:pPr>
            <w:r w:rsidRPr="00F21240">
              <w:rPr>
                <w:noProof/>
              </w:rPr>
              <w:t>PID.3.4 must be valued.</w:t>
            </w:r>
          </w:p>
        </w:tc>
      </w:tr>
      <w:tr w:rsidR="00715956" w:rsidRPr="00715956"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F21240" w:rsidRDefault="00715956">
            <w:pPr>
              <w:pStyle w:val="QryTableInputParam"/>
              <w:rPr>
                <w:noProof/>
              </w:rPr>
            </w:pPr>
          </w:p>
        </w:tc>
      </w:tr>
      <w:tr w:rsidR="00715956" w:rsidRPr="00715956"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F21240" w:rsidRDefault="00715956">
            <w:pPr>
              <w:pStyle w:val="QryTableInputParam"/>
              <w:rPr>
                <w:noProof/>
              </w:rPr>
            </w:pPr>
            <w:r w:rsidRPr="00F21240">
              <w:rPr>
                <w:noProof/>
              </w:rPr>
              <w:t>Example: ...|^^^GOOD HEALTH  HOSPITAL~^^^SOUTH LAB|...</w:t>
            </w:r>
          </w:p>
        </w:tc>
      </w:tr>
      <w:tr w:rsidR="00715956" w:rsidRPr="00715956"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1BF1FF14"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F21240" w:rsidRDefault="00715956">
            <w:pPr>
              <w:pStyle w:val="QryTableInputParam"/>
              <w:rPr>
                <w:noProof/>
              </w:rPr>
            </w:pPr>
            <w:r w:rsidRPr="00F21240">
              <w:rPr>
                <w:noProof/>
              </w:rPr>
              <w:t>PID.3.4 must be valued.</w:t>
            </w:r>
          </w:p>
        </w:tc>
      </w:tr>
      <w:tr w:rsidR="00715956" w:rsidRPr="00715956"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F21240" w:rsidRDefault="00715956">
            <w:pPr>
              <w:pStyle w:val="QryTableInputParam"/>
              <w:rPr>
                <w:noProof/>
              </w:rPr>
            </w:pPr>
          </w:p>
        </w:tc>
      </w:tr>
    </w:tbl>
    <w:p w14:paraId="360D6BD7" w14:textId="77777777" w:rsidR="00715956" w:rsidRPr="00F21240" w:rsidRDefault="00715956">
      <w:pPr>
        <w:pStyle w:val="NormalIndented"/>
        <w:keepNext/>
        <w:rPr>
          <w:noProof/>
        </w:rPr>
      </w:pPr>
      <w:r w:rsidRPr="00F21240">
        <w:rPr>
          <w:noProof/>
        </w:rPr>
        <w:t>Following is an example of a Q21/K21 query/response pair of messages. First is the query:</w:t>
      </w:r>
    </w:p>
    <w:p w14:paraId="3BEEF717" w14:textId="77777777" w:rsidR="00715956" w:rsidRPr="00F21240" w:rsidRDefault="00715956">
      <w:pPr>
        <w:pStyle w:val="Example"/>
      </w:pPr>
      <w:r w:rsidRPr="00F21240">
        <w:t>MSH|^~\&amp;|CLINREG|WESTCLIN|HOSPMPI|HOSP|199912121135-0600||QBP^Q21^QBP_Q21|1|D|2.5</w:t>
      </w:r>
    </w:p>
    <w:p w14:paraId="5989FAFB" w14:textId="77777777" w:rsidR="00715956" w:rsidRPr="00F21240" w:rsidRDefault="00715956">
      <w:pPr>
        <w:pStyle w:val="Example"/>
      </w:pPr>
      <w:r w:rsidRPr="00F21240">
        <w:t>QPD|Q21^Get Person Demographics^HL7nnn|111069|112234^^^GOOD HEALTH HOSPITAL|^^^ GOOD HEALTH HOSPITAL~^^^SOUTH LAB|</w:t>
      </w:r>
    </w:p>
    <w:p w14:paraId="1D6E4FEB" w14:textId="77777777" w:rsidR="00715956" w:rsidRPr="00F21240" w:rsidRDefault="00715956">
      <w:pPr>
        <w:pStyle w:val="Example"/>
      </w:pPr>
      <w:r w:rsidRPr="00F21240">
        <w:t>RCP|I|</w:t>
      </w:r>
    </w:p>
    <w:p w14:paraId="2BFCB0F5" w14:textId="77777777" w:rsidR="00715956" w:rsidRPr="00F21240" w:rsidRDefault="00715956">
      <w:pPr>
        <w:pStyle w:val="NormalIndented"/>
        <w:rPr>
          <w:noProof/>
        </w:rPr>
      </w:pPr>
      <w:r w:rsidRPr="00F21240">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F21240" w:rsidRDefault="00715956">
      <w:pPr>
        <w:pStyle w:val="Example"/>
      </w:pPr>
      <w:r w:rsidRPr="00F21240">
        <w:t>MSH|^~\&amp;|HOSPMPI|HOSP|CLINREG|WESTCLIN|199912121135-0600||RSP^K21^RSP_K21|1|D|2.5|</w:t>
      </w:r>
    </w:p>
    <w:p w14:paraId="39C02B5F" w14:textId="77777777" w:rsidR="00715956" w:rsidRPr="00F21240" w:rsidRDefault="00715956">
      <w:pPr>
        <w:pStyle w:val="Example"/>
      </w:pPr>
      <w:r w:rsidRPr="00F21240">
        <w:t>MSA|AA|8699|</w:t>
      </w:r>
    </w:p>
    <w:p w14:paraId="1C4CBC8C" w14:textId="77777777" w:rsidR="00715956" w:rsidRPr="00F21240" w:rsidRDefault="00715956">
      <w:pPr>
        <w:pStyle w:val="Example"/>
      </w:pPr>
      <w:r w:rsidRPr="00F21240">
        <w:t>QAK|111069|OK|Q21^Get Person Demographics^HL7nnn|1|</w:t>
      </w:r>
    </w:p>
    <w:p w14:paraId="46EA02F4" w14:textId="77777777" w:rsidR="00715956" w:rsidRPr="00F21240" w:rsidRDefault="00715956">
      <w:pPr>
        <w:pStyle w:val="Example"/>
      </w:pPr>
      <w:r w:rsidRPr="00F21240">
        <w:t>QPD|Q21^Get Person Demographics^HL7nnn|111069|112234^^^GOOD HEALTH HOSPITAL|^^^ GOOD HEALTH HOSPITAL~^^^SOUTH LAB|</w:t>
      </w:r>
    </w:p>
    <w:p w14:paraId="1A80180B" w14:textId="77777777" w:rsidR="00715956" w:rsidRPr="00F21240" w:rsidRDefault="00715956">
      <w:pPr>
        <w:pStyle w:val="Example"/>
      </w:pPr>
      <w:r w:rsidRPr="00F21240">
        <w:t>PID|||112234^^^GOOD HEALTH HOSPITAL~98223^^^SOUTH LAB||Everyman^Adam||19600614|M||C|2101 Webster # 106^^Oakland^CA^94612|</w:t>
      </w:r>
    </w:p>
    <w:p w14:paraId="3F2729D3" w14:textId="77777777" w:rsidR="00715956" w:rsidRPr="00F21240" w:rsidRDefault="00715956">
      <w:pPr>
        <w:pStyle w:val="Example"/>
      </w:pPr>
      <w:r w:rsidRPr="00F21240">
        <w:t>QRI|100|</w:t>
      </w:r>
    </w:p>
    <w:p w14:paraId="5C7C5699" w14:textId="77777777" w:rsidR="00715956" w:rsidRPr="00F21240" w:rsidRDefault="00715956">
      <w:pPr>
        <w:pStyle w:val="Heading3"/>
        <w:tabs>
          <w:tab w:val="clear" w:pos="1440"/>
        </w:tabs>
        <w:ind w:left="1008" w:hanging="1008"/>
        <w:rPr>
          <w:noProof/>
        </w:rPr>
      </w:pPr>
      <w:bookmarkStart w:id="3965" w:name="_Toc1815995"/>
      <w:bookmarkStart w:id="3966" w:name="_Toc21372539"/>
      <w:bookmarkStart w:id="3967" w:name="_Toc175992013"/>
      <w:bookmarkStart w:id="3968" w:name="_Toc176235971"/>
      <w:bookmarkStart w:id="3969" w:name="_Toc27754842"/>
      <w:bookmarkStart w:id="3970" w:name="_Toc109892137"/>
      <w:r w:rsidRPr="00F21240">
        <w:rPr>
          <w:noProof/>
        </w:rPr>
        <w:t>QBP/RSP - Find Candidates (QBP) and Response (RSP) (Events Q22</w:t>
      </w:r>
      <w:r w:rsidRPr="00F21240">
        <w:rPr>
          <w:noProof/>
        </w:rPr>
        <w:fldChar w:fldCharType="begin"/>
      </w:r>
      <w:r w:rsidRPr="00F21240">
        <w:rPr>
          <w:noProof/>
        </w:rPr>
        <w:instrText>XE "Q22"</w:instrText>
      </w:r>
      <w:r w:rsidRPr="00F21240">
        <w:rPr>
          <w:noProof/>
        </w:rPr>
        <w:fldChar w:fldCharType="end"/>
      </w:r>
      <w:r w:rsidRPr="00F21240">
        <w:rPr>
          <w:noProof/>
        </w:rPr>
        <w:t xml:space="preserve"> and K22</w:t>
      </w:r>
      <w:r w:rsidRPr="00F21240">
        <w:rPr>
          <w:noProof/>
        </w:rPr>
        <w:fldChar w:fldCharType="begin"/>
      </w:r>
      <w:r w:rsidRPr="00F21240">
        <w:rPr>
          <w:noProof/>
        </w:rPr>
        <w:instrText>XE "K22"</w:instrText>
      </w:r>
      <w:r w:rsidRPr="00F21240">
        <w:rPr>
          <w:noProof/>
        </w:rPr>
        <w:fldChar w:fldCharType="end"/>
      </w:r>
      <w:r w:rsidRPr="00F21240">
        <w:rPr>
          <w:noProof/>
        </w:rPr>
        <w:t>)</w:t>
      </w:r>
      <w:bookmarkEnd w:id="3965"/>
      <w:bookmarkEnd w:id="3966"/>
      <w:bookmarkEnd w:id="3967"/>
      <w:bookmarkEnd w:id="3968"/>
      <w:bookmarkEnd w:id="3969"/>
      <w:bookmarkEnd w:id="3970"/>
    </w:p>
    <w:p w14:paraId="29130858"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F21240" w:rsidRDefault="00715956">
      <w:pPr>
        <w:pStyle w:val="NormalIndented"/>
        <w:rPr>
          <w:noProof/>
        </w:rPr>
      </w:pPr>
      <w:r w:rsidRPr="00F21240">
        <w:rPr>
          <w:noProof/>
        </w:rPr>
        <w:t xml:space="preserve">Each returned person, specified by a PID segment, can also have an optional </w:t>
      </w:r>
      <w:r w:rsidRPr="00F21240">
        <w:rPr>
          <w:rStyle w:val="ReferenceAttribute"/>
          <w:noProof/>
        </w:rPr>
        <w:t>QRI - Query Response</w:t>
      </w:r>
      <w:r w:rsidRPr="00F21240">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F21240" w:rsidRDefault="00715956">
            <w:pPr>
              <w:pStyle w:val="QryTableID"/>
              <w:rPr>
                <w:noProof/>
              </w:rPr>
            </w:pPr>
            <w:r w:rsidRPr="00F21240">
              <w:rPr>
                <w:noProof/>
              </w:rPr>
              <w:t>Q22</w:t>
            </w:r>
          </w:p>
        </w:tc>
      </w:tr>
      <w:tr w:rsidR="00715956" w:rsidRPr="00715956"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F21240" w:rsidRDefault="00715956">
            <w:pPr>
              <w:pStyle w:val="QryTableType"/>
              <w:rPr>
                <w:noProof/>
              </w:rPr>
            </w:pPr>
            <w:r w:rsidRPr="00F21240">
              <w:rPr>
                <w:noProof/>
              </w:rPr>
              <w:t>Query</w:t>
            </w:r>
          </w:p>
        </w:tc>
      </w:tr>
      <w:tr w:rsidR="00715956" w:rsidRPr="00715956"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F21240" w:rsidRDefault="00715956">
            <w:pPr>
              <w:pStyle w:val="QryTableName"/>
              <w:rPr>
                <w:noProof/>
              </w:rPr>
            </w:pPr>
            <w:r w:rsidRPr="00F21240">
              <w:rPr>
                <w:noProof/>
              </w:rPr>
              <w:t>Q22 Find Candidates</w:t>
            </w:r>
          </w:p>
        </w:tc>
      </w:tr>
      <w:tr w:rsidR="00715956" w:rsidRPr="00715956"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F21240" w:rsidRDefault="00715956">
            <w:pPr>
              <w:pStyle w:val="QryTableTriggerQuery"/>
              <w:rPr>
                <w:noProof/>
              </w:rPr>
            </w:pPr>
            <w:r w:rsidRPr="00F21240">
              <w:rPr>
                <w:noProof/>
              </w:rPr>
              <w:t>QBP^Q22^QBP_Q21</w:t>
            </w:r>
          </w:p>
        </w:tc>
      </w:tr>
      <w:tr w:rsidR="00715956" w:rsidRPr="00715956"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F21240" w:rsidRDefault="00715956">
            <w:pPr>
              <w:pStyle w:val="QryTableMode"/>
              <w:rPr>
                <w:noProof/>
              </w:rPr>
            </w:pPr>
          </w:p>
        </w:tc>
      </w:tr>
      <w:tr w:rsidR="00715956" w:rsidRPr="00715956"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F21240" w:rsidRDefault="00715956">
            <w:pPr>
              <w:pStyle w:val="QryTableResponseTrigger"/>
              <w:rPr>
                <w:noProof/>
              </w:rPr>
            </w:pPr>
            <w:r w:rsidRPr="00F21240">
              <w:rPr>
                <w:noProof/>
              </w:rPr>
              <w:t>RSP^K22^RSP_K22</w:t>
            </w:r>
          </w:p>
        </w:tc>
      </w:tr>
      <w:tr w:rsidR="00715956" w:rsidRPr="00715956"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F21240" w:rsidRDefault="00715956">
            <w:pPr>
              <w:pStyle w:val="QryTableCharacteristicsQuery"/>
              <w:rPr>
                <w:noProof/>
              </w:rPr>
            </w:pPr>
          </w:p>
        </w:tc>
      </w:tr>
      <w:tr w:rsidR="00715956" w:rsidRPr="00715956"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F21240" w:rsidRDefault="00715956">
            <w:pPr>
              <w:pStyle w:val="QryTablePurpose"/>
              <w:rPr>
                <w:noProof/>
              </w:rPr>
            </w:pPr>
            <w:r w:rsidRPr="00F21240">
              <w:rPr>
                <w:noProof/>
              </w:rPr>
              <w:t>Returns list of candidates matching demographic data specified by the input parameters.</w:t>
            </w:r>
          </w:p>
        </w:tc>
      </w:tr>
    </w:tbl>
    <w:p w14:paraId="42685CC6" w14:textId="77777777" w:rsidR="00715956" w:rsidRPr="00F21240" w:rsidRDefault="00715956">
      <w:pPr>
        <w:rPr>
          <w:noProof/>
        </w:rPr>
      </w:pPr>
    </w:p>
    <w:p w14:paraId="38BBF12C" w14:textId="77777777" w:rsidR="00715956" w:rsidRPr="00F21240" w:rsidRDefault="00715956">
      <w:pPr>
        <w:pStyle w:val="MsgTableCaption"/>
        <w:rPr>
          <w:noProof/>
        </w:rPr>
      </w:pPr>
      <w:r w:rsidRPr="00F21240">
        <w:rPr>
          <w:noProof/>
        </w:rPr>
        <w:t>QBP^Q22^QBP_Q21: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F21240" w:rsidRDefault="00715956">
            <w:pPr>
              <w:pStyle w:val="MsgTableHeader"/>
              <w:jc w:val="center"/>
              <w:rPr>
                <w:noProof/>
              </w:rPr>
            </w:pPr>
            <w:r w:rsidRPr="00F21240">
              <w:rPr>
                <w:noProof/>
              </w:rPr>
              <w:t>Chapter</w:t>
            </w:r>
          </w:p>
        </w:tc>
      </w:tr>
      <w:tr w:rsidR="00715956" w:rsidRPr="00715956"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F21240" w:rsidRDefault="00715956">
            <w:pPr>
              <w:pStyle w:val="MsgTableBody"/>
              <w:jc w:val="center"/>
              <w:rPr>
                <w:noProof/>
              </w:rPr>
            </w:pPr>
            <w:r w:rsidRPr="00F21240">
              <w:rPr>
                <w:noProof/>
              </w:rPr>
              <w:t>2</w:t>
            </w:r>
          </w:p>
        </w:tc>
      </w:tr>
      <w:tr w:rsidR="00715956" w:rsidRPr="00715956"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F21240" w:rsidRDefault="00715956">
            <w:pPr>
              <w:pStyle w:val="MsgTableBody"/>
              <w:jc w:val="center"/>
              <w:rPr>
                <w:noProof/>
              </w:rPr>
            </w:pPr>
            <w:r w:rsidRPr="00F21240">
              <w:rPr>
                <w:noProof/>
              </w:rPr>
              <w:t>2</w:t>
            </w:r>
          </w:p>
        </w:tc>
      </w:tr>
      <w:tr w:rsidR="00715956" w:rsidRPr="00715956"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F21240" w:rsidRDefault="00715956">
            <w:pPr>
              <w:pStyle w:val="MsgTableBody"/>
              <w:jc w:val="center"/>
              <w:rPr>
                <w:noProof/>
              </w:rPr>
            </w:pPr>
            <w:r w:rsidRPr="00F21240">
              <w:rPr>
                <w:noProof/>
              </w:rPr>
              <w:t>2</w:t>
            </w:r>
          </w:p>
        </w:tc>
      </w:tr>
      <w:tr w:rsidR="00715956" w:rsidRPr="00715956"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F21240" w:rsidRDefault="00715956">
            <w:pPr>
              <w:pStyle w:val="MsgTableBody"/>
              <w:jc w:val="center"/>
              <w:rPr>
                <w:noProof/>
              </w:rPr>
            </w:pPr>
            <w:r w:rsidRPr="00F21240">
              <w:rPr>
                <w:noProof/>
              </w:rPr>
              <w:t>5</w:t>
            </w:r>
          </w:p>
        </w:tc>
      </w:tr>
      <w:tr w:rsidR="00715956" w:rsidRPr="00715956"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F21240" w:rsidRDefault="00715956">
            <w:pPr>
              <w:pStyle w:val="MsgTableBody"/>
              <w:jc w:val="center"/>
              <w:rPr>
                <w:noProof/>
              </w:rPr>
            </w:pPr>
            <w:r w:rsidRPr="00F21240">
              <w:rPr>
                <w:noProof/>
              </w:rPr>
              <w:t>5</w:t>
            </w:r>
          </w:p>
        </w:tc>
      </w:tr>
      <w:tr w:rsidR="00715956" w:rsidRPr="00715956"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F21240" w:rsidRDefault="00715956">
            <w:pPr>
              <w:pStyle w:val="MsgTableBody"/>
              <w:jc w:val="center"/>
              <w:rPr>
                <w:noProof/>
              </w:rPr>
            </w:pPr>
            <w:r w:rsidRPr="00F21240">
              <w:rPr>
                <w:noProof/>
              </w:rPr>
              <w:t>2</w:t>
            </w:r>
          </w:p>
        </w:tc>
      </w:tr>
    </w:tbl>
    <w:p w14:paraId="349B1FF2" w14:textId="330D17E2" w:rsidR="00A80CE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6BB6" w14:paraId="71265EF2" w14:textId="77777777" w:rsidTr="003813F0">
        <w:trPr>
          <w:jc w:val="center"/>
        </w:trPr>
        <w:tc>
          <w:tcPr>
            <w:tcW w:w="9375" w:type="dxa"/>
            <w:gridSpan w:val="6"/>
          </w:tcPr>
          <w:p w14:paraId="17FD72B6" w14:textId="5F4CC988" w:rsidR="003813F0" w:rsidRPr="006D6BB6" w:rsidRDefault="003813F0" w:rsidP="003813F0">
            <w:pPr>
              <w:pStyle w:val="ACK-ChoreographyHeader"/>
            </w:pPr>
            <w:r w:rsidRPr="00C20CAF">
              <w:t>Acknowledgment Choreography</w:t>
            </w:r>
          </w:p>
        </w:tc>
      </w:tr>
      <w:tr w:rsidR="003813F0" w:rsidRPr="006D6BB6" w14:paraId="38688A99" w14:textId="77777777" w:rsidTr="003813F0">
        <w:trPr>
          <w:jc w:val="center"/>
        </w:trPr>
        <w:tc>
          <w:tcPr>
            <w:tcW w:w="9375" w:type="dxa"/>
            <w:gridSpan w:val="6"/>
          </w:tcPr>
          <w:p w14:paraId="61EF67A8" w14:textId="4BB82088" w:rsidR="003813F0" w:rsidRPr="00C20CAF" w:rsidRDefault="004D7EA0" w:rsidP="003813F0">
            <w:pPr>
              <w:pStyle w:val="ACK-ChoreographyHeader"/>
            </w:pPr>
            <w:r w:rsidRPr="00F21240">
              <w:rPr>
                <w:noProof/>
              </w:rPr>
              <w:t>QBP^Q22^QBP_Q21</w:t>
            </w:r>
          </w:p>
        </w:tc>
      </w:tr>
      <w:tr w:rsidR="00A80CE2" w:rsidRPr="006D6BB6" w14:paraId="5214EB71" w14:textId="77777777" w:rsidTr="003813F0">
        <w:trPr>
          <w:jc w:val="center"/>
        </w:trPr>
        <w:tc>
          <w:tcPr>
            <w:tcW w:w="1538" w:type="dxa"/>
          </w:tcPr>
          <w:p w14:paraId="3E25682C" w14:textId="77777777" w:rsidR="00A80CE2" w:rsidRPr="006D6BB6" w:rsidRDefault="00A80CE2" w:rsidP="00A06574">
            <w:pPr>
              <w:pStyle w:val="ACK-ChoreographyBody"/>
            </w:pPr>
            <w:r w:rsidRPr="006D6BB6">
              <w:t>Field name</w:t>
            </w:r>
          </w:p>
        </w:tc>
        <w:tc>
          <w:tcPr>
            <w:tcW w:w="2283" w:type="dxa"/>
          </w:tcPr>
          <w:p w14:paraId="3C1A30FC" w14:textId="77777777" w:rsidR="00A80CE2" w:rsidRPr="006D6BB6" w:rsidRDefault="00A80CE2" w:rsidP="00A06574">
            <w:pPr>
              <w:pStyle w:val="ACK-ChoreographyBody"/>
            </w:pPr>
            <w:r w:rsidRPr="006D6BB6">
              <w:t>Field Value: Original mode</w:t>
            </w:r>
          </w:p>
        </w:tc>
        <w:tc>
          <w:tcPr>
            <w:tcW w:w="5554" w:type="dxa"/>
            <w:gridSpan w:val="4"/>
          </w:tcPr>
          <w:p w14:paraId="53D5F495" w14:textId="77777777" w:rsidR="00A80CE2" w:rsidRPr="006D6BB6" w:rsidRDefault="00A80CE2" w:rsidP="00A06574">
            <w:pPr>
              <w:pStyle w:val="ACK-ChoreographyBody"/>
            </w:pPr>
            <w:r w:rsidRPr="006D6BB6">
              <w:t>Field value: Enhanced mode</w:t>
            </w:r>
          </w:p>
        </w:tc>
      </w:tr>
      <w:tr w:rsidR="00A80CE2" w:rsidRPr="006D6BB6" w14:paraId="674298AD" w14:textId="77777777" w:rsidTr="003813F0">
        <w:trPr>
          <w:jc w:val="center"/>
        </w:trPr>
        <w:tc>
          <w:tcPr>
            <w:tcW w:w="1538" w:type="dxa"/>
          </w:tcPr>
          <w:p w14:paraId="07993CCC" w14:textId="77777777" w:rsidR="00A80CE2" w:rsidRPr="006D6BB6" w:rsidRDefault="00A80CE2" w:rsidP="00A06574">
            <w:pPr>
              <w:pStyle w:val="ACK-ChoreographyBody"/>
            </w:pPr>
            <w:r w:rsidRPr="006D6BB6">
              <w:t>MSH.15</w:t>
            </w:r>
          </w:p>
        </w:tc>
        <w:tc>
          <w:tcPr>
            <w:tcW w:w="2283" w:type="dxa"/>
          </w:tcPr>
          <w:p w14:paraId="1CBE236C" w14:textId="77777777" w:rsidR="00A80CE2" w:rsidRPr="006D6BB6" w:rsidRDefault="00A80CE2" w:rsidP="00A06574">
            <w:pPr>
              <w:pStyle w:val="ACK-ChoreographyBody"/>
            </w:pPr>
            <w:r w:rsidRPr="006D6BB6">
              <w:t>Blank</w:t>
            </w:r>
          </w:p>
        </w:tc>
        <w:tc>
          <w:tcPr>
            <w:tcW w:w="456" w:type="dxa"/>
          </w:tcPr>
          <w:p w14:paraId="45619A62" w14:textId="77777777" w:rsidR="00A80CE2" w:rsidRPr="006D6BB6" w:rsidRDefault="00A80CE2" w:rsidP="00A06574">
            <w:pPr>
              <w:pStyle w:val="ACK-ChoreographyBody"/>
            </w:pPr>
            <w:r w:rsidRPr="006D6BB6">
              <w:t>NE</w:t>
            </w:r>
          </w:p>
        </w:tc>
        <w:tc>
          <w:tcPr>
            <w:tcW w:w="1560" w:type="dxa"/>
          </w:tcPr>
          <w:p w14:paraId="4C6C8BA0" w14:textId="77777777" w:rsidR="00A80CE2" w:rsidRPr="006D6BB6" w:rsidRDefault="00A80CE2" w:rsidP="00A06574">
            <w:pPr>
              <w:pStyle w:val="ACK-ChoreographyBody"/>
            </w:pPr>
            <w:r w:rsidRPr="006D6BB6">
              <w:t>AL, SU, ER</w:t>
            </w:r>
          </w:p>
        </w:tc>
        <w:tc>
          <w:tcPr>
            <w:tcW w:w="1813" w:type="dxa"/>
          </w:tcPr>
          <w:p w14:paraId="7B3553C9" w14:textId="77777777" w:rsidR="00A80CE2" w:rsidRPr="006D6BB6" w:rsidRDefault="00A80CE2" w:rsidP="00A06574">
            <w:pPr>
              <w:pStyle w:val="ACK-ChoreographyBody"/>
            </w:pPr>
            <w:r w:rsidRPr="006D6BB6">
              <w:t>NE</w:t>
            </w:r>
          </w:p>
        </w:tc>
        <w:tc>
          <w:tcPr>
            <w:tcW w:w="1725" w:type="dxa"/>
          </w:tcPr>
          <w:p w14:paraId="47DC3DFB" w14:textId="77777777" w:rsidR="00A80CE2" w:rsidRPr="006D6BB6" w:rsidRDefault="00A80CE2" w:rsidP="00A06574">
            <w:pPr>
              <w:pStyle w:val="ACK-ChoreographyBody"/>
            </w:pPr>
            <w:r w:rsidRPr="006D6BB6">
              <w:t>AL, SU, ER</w:t>
            </w:r>
          </w:p>
        </w:tc>
      </w:tr>
      <w:tr w:rsidR="00A80CE2" w:rsidRPr="006D6BB6" w14:paraId="1764E476" w14:textId="77777777" w:rsidTr="003813F0">
        <w:trPr>
          <w:jc w:val="center"/>
        </w:trPr>
        <w:tc>
          <w:tcPr>
            <w:tcW w:w="1538" w:type="dxa"/>
          </w:tcPr>
          <w:p w14:paraId="00E82488" w14:textId="77777777" w:rsidR="00A80CE2" w:rsidRPr="006D6BB6" w:rsidRDefault="00A80CE2" w:rsidP="00A06574">
            <w:pPr>
              <w:pStyle w:val="ACK-ChoreographyBody"/>
            </w:pPr>
            <w:r w:rsidRPr="006D6BB6">
              <w:t>MSH.16</w:t>
            </w:r>
          </w:p>
        </w:tc>
        <w:tc>
          <w:tcPr>
            <w:tcW w:w="2283" w:type="dxa"/>
          </w:tcPr>
          <w:p w14:paraId="64CE164C" w14:textId="77777777" w:rsidR="00A80CE2" w:rsidRPr="006D6BB6" w:rsidRDefault="00A80CE2" w:rsidP="00A06574">
            <w:pPr>
              <w:pStyle w:val="ACK-ChoreographyBody"/>
            </w:pPr>
            <w:r w:rsidRPr="006D6BB6">
              <w:t>Blank</w:t>
            </w:r>
          </w:p>
        </w:tc>
        <w:tc>
          <w:tcPr>
            <w:tcW w:w="456" w:type="dxa"/>
          </w:tcPr>
          <w:p w14:paraId="513A57D9" w14:textId="77777777" w:rsidR="00A80CE2" w:rsidRPr="006D6BB6" w:rsidRDefault="00A80CE2" w:rsidP="00A06574">
            <w:pPr>
              <w:pStyle w:val="ACK-ChoreographyBody"/>
            </w:pPr>
            <w:r w:rsidRPr="006D6BB6">
              <w:t>NE</w:t>
            </w:r>
          </w:p>
        </w:tc>
        <w:tc>
          <w:tcPr>
            <w:tcW w:w="1560" w:type="dxa"/>
          </w:tcPr>
          <w:p w14:paraId="4648F6E6" w14:textId="77777777" w:rsidR="00A80CE2" w:rsidRPr="006D6BB6" w:rsidRDefault="00A80CE2" w:rsidP="00A06574">
            <w:pPr>
              <w:pStyle w:val="ACK-ChoreographyBody"/>
            </w:pPr>
            <w:r w:rsidRPr="006D6BB6">
              <w:t>NE</w:t>
            </w:r>
          </w:p>
        </w:tc>
        <w:tc>
          <w:tcPr>
            <w:tcW w:w="1813" w:type="dxa"/>
          </w:tcPr>
          <w:p w14:paraId="7834B1F0" w14:textId="77777777" w:rsidR="00A80CE2" w:rsidRPr="006D6BB6" w:rsidRDefault="00A80CE2" w:rsidP="00A06574">
            <w:pPr>
              <w:pStyle w:val="ACK-ChoreographyBody"/>
            </w:pPr>
            <w:r w:rsidRPr="006D6BB6">
              <w:t>AL, SU, ER</w:t>
            </w:r>
          </w:p>
        </w:tc>
        <w:tc>
          <w:tcPr>
            <w:tcW w:w="1725" w:type="dxa"/>
          </w:tcPr>
          <w:p w14:paraId="189B42F8" w14:textId="77777777" w:rsidR="00A80CE2" w:rsidRPr="006D6BB6" w:rsidRDefault="00A80CE2" w:rsidP="00A06574">
            <w:pPr>
              <w:pStyle w:val="ACK-ChoreographyBody"/>
            </w:pPr>
            <w:r w:rsidRPr="006D6BB6">
              <w:t>AL, SU, ER</w:t>
            </w:r>
          </w:p>
        </w:tc>
      </w:tr>
      <w:tr w:rsidR="00A80CE2" w:rsidRPr="006D6BB6" w14:paraId="7D441927" w14:textId="77777777" w:rsidTr="003813F0">
        <w:trPr>
          <w:jc w:val="center"/>
        </w:trPr>
        <w:tc>
          <w:tcPr>
            <w:tcW w:w="1538" w:type="dxa"/>
          </w:tcPr>
          <w:p w14:paraId="149D3778" w14:textId="77777777" w:rsidR="00A80CE2" w:rsidRPr="006D6BB6" w:rsidRDefault="00A80CE2" w:rsidP="00A06574">
            <w:pPr>
              <w:pStyle w:val="ACK-ChoreographyBody"/>
            </w:pPr>
            <w:r w:rsidRPr="006D6BB6">
              <w:t>Immediate Ack</w:t>
            </w:r>
          </w:p>
        </w:tc>
        <w:tc>
          <w:tcPr>
            <w:tcW w:w="2283" w:type="dxa"/>
          </w:tcPr>
          <w:p w14:paraId="6E65BDB3" w14:textId="77777777" w:rsidR="00A80CE2" w:rsidRPr="006D6BB6" w:rsidRDefault="00A80CE2" w:rsidP="00A06574">
            <w:pPr>
              <w:pStyle w:val="ACK-ChoreographyBody"/>
            </w:pPr>
            <w:r w:rsidRPr="006D6BB6">
              <w:t>-</w:t>
            </w:r>
          </w:p>
        </w:tc>
        <w:tc>
          <w:tcPr>
            <w:tcW w:w="456" w:type="dxa"/>
          </w:tcPr>
          <w:p w14:paraId="502B6454" w14:textId="77777777" w:rsidR="00A80CE2" w:rsidRPr="006D6BB6" w:rsidRDefault="00A80CE2" w:rsidP="00A06574">
            <w:pPr>
              <w:pStyle w:val="ACK-ChoreographyBody"/>
            </w:pPr>
            <w:r w:rsidRPr="006D6BB6">
              <w:t>-</w:t>
            </w:r>
          </w:p>
        </w:tc>
        <w:tc>
          <w:tcPr>
            <w:tcW w:w="1560" w:type="dxa"/>
          </w:tcPr>
          <w:p w14:paraId="2BB4BE5D" w14:textId="52C518B5" w:rsidR="00A80CE2" w:rsidRPr="006D6BB6" w:rsidRDefault="00A80CE2" w:rsidP="00A06574">
            <w:pPr>
              <w:pStyle w:val="ACK-ChoreographyBody"/>
            </w:pPr>
            <w:r w:rsidRPr="006D6BB6">
              <w:rPr>
                <w:szCs w:val="16"/>
              </w:rPr>
              <w:t>ACK^</w:t>
            </w:r>
            <w:r>
              <w:rPr>
                <w:noProof/>
              </w:rPr>
              <w:t>Q22</w:t>
            </w:r>
            <w:r w:rsidRPr="006D6BB6">
              <w:rPr>
                <w:szCs w:val="16"/>
              </w:rPr>
              <w:t>^ACK</w:t>
            </w:r>
          </w:p>
        </w:tc>
        <w:tc>
          <w:tcPr>
            <w:tcW w:w="1813" w:type="dxa"/>
          </w:tcPr>
          <w:p w14:paraId="4FF7B313" w14:textId="77777777" w:rsidR="00A80CE2" w:rsidRPr="006D6BB6" w:rsidRDefault="00A80CE2" w:rsidP="00A06574">
            <w:pPr>
              <w:pStyle w:val="ACK-ChoreographyBody"/>
            </w:pPr>
            <w:r w:rsidRPr="006D6BB6">
              <w:t>-</w:t>
            </w:r>
          </w:p>
        </w:tc>
        <w:tc>
          <w:tcPr>
            <w:tcW w:w="1725" w:type="dxa"/>
          </w:tcPr>
          <w:p w14:paraId="6C9DD011" w14:textId="6E51C2C0" w:rsidR="00A80CE2" w:rsidRPr="006D6BB6" w:rsidRDefault="00A80CE2" w:rsidP="00A06574">
            <w:pPr>
              <w:pStyle w:val="ACK-ChoreographyBody"/>
            </w:pPr>
            <w:r w:rsidRPr="006D6BB6">
              <w:rPr>
                <w:szCs w:val="16"/>
              </w:rPr>
              <w:t>ACK^</w:t>
            </w:r>
            <w:r>
              <w:rPr>
                <w:noProof/>
              </w:rPr>
              <w:t>Q22</w:t>
            </w:r>
            <w:r w:rsidRPr="006D6BB6">
              <w:rPr>
                <w:szCs w:val="16"/>
              </w:rPr>
              <w:t>^ACK</w:t>
            </w:r>
          </w:p>
        </w:tc>
      </w:tr>
      <w:tr w:rsidR="00A80CE2" w:rsidRPr="006D6BB6" w14:paraId="0B8CA794" w14:textId="77777777" w:rsidTr="003813F0">
        <w:trPr>
          <w:jc w:val="center"/>
        </w:trPr>
        <w:tc>
          <w:tcPr>
            <w:tcW w:w="1538" w:type="dxa"/>
          </w:tcPr>
          <w:p w14:paraId="3885EC79" w14:textId="77777777" w:rsidR="00A80CE2" w:rsidRPr="006D6BB6" w:rsidRDefault="00A80CE2" w:rsidP="00A06574">
            <w:pPr>
              <w:pStyle w:val="ACK-ChoreographyBody"/>
            </w:pPr>
            <w:r w:rsidRPr="006D6BB6">
              <w:t>Application Ack</w:t>
            </w:r>
          </w:p>
        </w:tc>
        <w:tc>
          <w:tcPr>
            <w:tcW w:w="2283" w:type="dxa"/>
          </w:tcPr>
          <w:p w14:paraId="04CDA8D0" w14:textId="52BE7434"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456" w:type="dxa"/>
          </w:tcPr>
          <w:p w14:paraId="60D1F8A5" w14:textId="77777777" w:rsidR="00A80CE2" w:rsidRPr="006D6BB6" w:rsidRDefault="00A80CE2" w:rsidP="00A06574">
            <w:pPr>
              <w:pStyle w:val="ACK-ChoreographyBody"/>
            </w:pPr>
            <w:r w:rsidRPr="006D6BB6">
              <w:t>-</w:t>
            </w:r>
          </w:p>
        </w:tc>
        <w:tc>
          <w:tcPr>
            <w:tcW w:w="1560" w:type="dxa"/>
          </w:tcPr>
          <w:p w14:paraId="723CBDE9" w14:textId="77777777" w:rsidR="00A80CE2" w:rsidRPr="006D6BB6" w:rsidRDefault="00A80CE2" w:rsidP="00A06574">
            <w:pPr>
              <w:pStyle w:val="ACK-ChoreographyBody"/>
            </w:pPr>
            <w:r w:rsidRPr="006D6BB6">
              <w:t>-</w:t>
            </w:r>
          </w:p>
        </w:tc>
        <w:tc>
          <w:tcPr>
            <w:tcW w:w="1813" w:type="dxa"/>
          </w:tcPr>
          <w:p w14:paraId="1F4E8A09" w14:textId="6EFF8CAF"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1725" w:type="dxa"/>
          </w:tcPr>
          <w:p w14:paraId="23122E73" w14:textId="1BA3FF06"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r>
    </w:tbl>
    <w:p w14:paraId="5DAA3C1B" w14:textId="77777777" w:rsidR="00715956" w:rsidRPr="00F21240" w:rsidRDefault="00715956">
      <w:pPr>
        <w:rPr>
          <w:noProof/>
        </w:rPr>
      </w:pPr>
    </w:p>
    <w:p w14:paraId="66D0C3C7" w14:textId="77777777" w:rsidR="00715956" w:rsidRPr="004842E3" w:rsidRDefault="00715956">
      <w:pPr>
        <w:pStyle w:val="MsgTableCaption"/>
        <w:rPr>
          <w:noProof/>
          <w:lang w:val="fr-FR"/>
        </w:rPr>
      </w:pPr>
      <w:r w:rsidRPr="004842E3">
        <w:rPr>
          <w:noProof/>
          <w:lang w:val="fr-FR"/>
        </w:rPr>
        <w:t>RSP^K22^RSP_K22: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F21240" w:rsidRDefault="00715956">
            <w:pPr>
              <w:pStyle w:val="MsgTableHeader"/>
              <w:jc w:val="center"/>
              <w:rPr>
                <w:noProof/>
              </w:rPr>
            </w:pPr>
            <w:r w:rsidRPr="00F21240">
              <w:rPr>
                <w:noProof/>
              </w:rPr>
              <w:t>Chapter</w:t>
            </w:r>
          </w:p>
        </w:tc>
      </w:tr>
      <w:tr w:rsidR="00715956" w:rsidRPr="00715956"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F21240" w:rsidRDefault="00715956">
            <w:pPr>
              <w:pStyle w:val="MsgTableBody"/>
              <w:jc w:val="center"/>
              <w:rPr>
                <w:noProof/>
              </w:rPr>
            </w:pPr>
            <w:r w:rsidRPr="00F21240">
              <w:rPr>
                <w:noProof/>
              </w:rPr>
              <w:t>2</w:t>
            </w:r>
          </w:p>
        </w:tc>
      </w:tr>
      <w:tr w:rsidR="00715956" w:rsidRPr="00715956"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F21240" w:rsidRDefault="00715956">
            <w:pPr>
              <w:pStyle w:val="MsgTableBody"/>
              <w:jc w:val="center"/>
              <w:rPr>
                <w:noProof/>
              </w:rPr>
            </w:pPr>
            <w:r w:rsidRPr="00F21240">
              <w:rPr>
                <w:noProof/>
              </w:rPr>
              <w:t>2</w:t>
            </w:r>
          </w:p>
        </w:tc>
      </w:tr>
      <w:tr w:rsidR="00715956" w:rsidRPr="00715956"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F21240" w:rsidRDefault="00715956">
            <w:pPr>
              <w:pStyle w:val="MsgTableBody"/>
              <w:jc w:val="center"/>
              <w:rPr>
                <w:noProof/>
              </w:rPr>
            </w:pPr>
            <w:r w:rsidRPr="00F21240">
              <w:rPr>
                <w:noProof/>
              </w:rPr>
              <w:t>2</w:t>
            </w:r>
          </w:p>
        </w:tc>
      </w:tr>
      <w:tr w:rsidR="00715956" w:rsidRPr="00715956"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F21240" w:rsidRDefault="00715956">
            <w:pPr>
              <w:pStyle w:val="MsgTableBody"/>
              <w:jc w:val="center"/>
              <w:rPr>
                <w:noProof/>
              </w:rPr>
            </w:pPr>
            <w:r w:rsidRPr="00F21240">
              <w:rPr>
                <w:noProof/>
              </w:rPr>
              <w:t>2</w:t>
            </w:r>
          </w:p>
        </w:tc>
      </w:tr>
      <w:tr w:rsidR="00715956" w:rsidRPr="00715956"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F21240" w:rsidRDefault="00715956">
            <w:pPr>
              <w:pStyle w:val="MsgTableBody"/>
              <w:jc w:val="center"/>
              <w:rPr>
                <w:noProof/>
              </w:rPr>
            </w:pPr>
            <w:r w:rsidRPr="00F21240">
              <w:rPr>
                <w:noProof/>
              </w:rPr>
              <w:t>2</w:t>
            </w:r>
          </w:p>
        </w:tc>
      </w:tr>
      <w:tr w:rsidR="00715956" w:rsidRPr="00715956"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F21240" w:rsidRDefault="00715956">
            <w:pPr>
              <w:pStyle w:val="MsgTableBody"/>
              <w:jc w:val="center"/>
              <w:rPr>
                <w:noProof/>
              </w:rPr>
            </w:pPr>
            <w:r w:rsidRPr="00F21240">
              <w:rPr>
                <w:noProof/>
              </w:rPr>
              <w:t>5</w:t>
            </w:r>
          </w:p>
        </w:tc>
      </w:tr>
      <w:tr w:rsidR="00715956" w:rsidRPr="00715956"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F21240" w:rsidRDefault="00715956">
            <w:pPr>
              <w:pStyle w:val="MsgTableBody"/>
              <w:jc w:val="center"/>
              <w:rPr>
                <w:noProof/>
              </w:rPr>
            </w:pPr>
            <w:r w:rsidRPr="00F21240">
              <w:rPr>
                <w:noProof/>
              </w:rPr>
              <w:t>5</w:t>
            </w:r>
          </w:p>
        </w:tc>
      </w:tr>
      <w:tr w:rsidR="00715956" w:rsidRPr="00715956"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F21240" w:rsidRDefault="00715956">
            <w:pPr>
              <w:pStyle w:val="MsgTableBody"/>
              <w:jc w:val="center"/>
              <w:rPr>
                <w:noProof/>
              </w:rPr>
            </w:pPr>
          </w:p>
        </w:tc>
      </w:tr>
      <w:tr w:rsidR="00715956" w:rsidRPr="00715956"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F21240" w:rsidRDefault="00715956">
            <w:pPr>
              <w:pStyle w:val="MsgTableBody"/>
              <w:jc w:val="center"/>
              <w:rPr>
                <w:noProof/>
              </w:rPr>
            </w:pPr>
            <w:r w:rsidRPr="00F21240">
              <w:rPr>
                <w:noProof/>
              </w:rPr>
              <w:t>3</w:t>
            </w:r>
          </w:p>
        </w:tc>
      </w:tr>
      <w:tr w:rsidR="00715956" w:rsidRPr="00715956"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F21240" w:rsidRDefault="00715956">
            <w:pPr>
              <w:pStyle w:val="MsgTableBody"/>
              <w:rPr>
                <w:noProof/>
              </w:rPr>
            </w:pPr>
            <w:r w:rsidRPr="00F21240">
              <w:rPr>
                <w:noProof/>
              </w:rPr>
              <w:t xml:space="preserve">  [  </w:t>
            </w:r>
            <w:hyperlink w:anchor="PD1" w:history="1">
              <w:r w:rsidRP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F21240" w:rsidRDefault="00715956">
            <w:pPr>
              <w:pStyle w:val="MsgTableBody"/>
              <w:jc w:val="center"/>
              <w:rPr>
                <w:noProof/>
              </w:rPr>
            </w:pPr>
            <w:r w:rsidRPr="00F21240">
              <w:rPr>
                <w:noProof/>
              </w:rPr>
              <w:t>5</w:t>
            </w:r>
          </w:p>
        </w:tc>
      </w:tr>
      <w:tr w:rsidR="00E4464A" w:rsidRPr="00715956" w14:paraId="248516FD" w14:textId="77777777" w:rsidTr="00D50068">
        <w:trPr>
          <w:jc w:val="center"/>
          <w:ins w:id="3971" w:author="Merrick, Riki | APHL" w:date="2022-07-28T10:30:00Z"/>
        </w:trPr>
        <w:tc>
          <w:tcPr>
            <w:tcW w:w="2880" w:type="dxa"/>
            <w:tcBorders>
              <w:top w:val="dotted" w:sz="4" w:space="0" w:color="auto"/>
              <w:left w:val="nil"/>
              <w:bottom w:val="dotted" w:sz="4" w:space="0" w:color="auto"/>
              <w:right w:val="nil"/>
            </w:tcBorders>
            <w:shd w:val="clear" w:color="auto" w:fill="FFFFFF"/>
          </w:tcPr>
          <w:p w14:paraId="38613DED" w14:textId="259C4197" w:rsidR="00E4464A" w:rsidRPr="00F21240" w:rsidRDefault="00E4464A" w:rsidP="00E4464A">
            <w:pPr>
              <w:pStyle w:val="MsgTableBody"/>
              <w:rPr>
                <w:ins w:id="3972" w:author="Merrick, Riki | APHL" w:date="2022-07-28T10:30:00Z"/>
                <w:noProof/>
              </w:rPr>
            </w:pPr>
            <w:ins w:id="3973" w:author="Merrick, Riki | APHL" w:date="2022-07-28T10:35: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591843E" w14:textId="768CF466" w:rsidR="00E4464A" w:rsidRPr="00F21240" w:rsidRDefault="00E4464A" w:rsidP="00E4464A">
            <w:pPr>
              <w:pStyle w:val="MsgTableBody"/>
              <w:rPr>
                <w:ins w:id="3974" w:author="Merrick, Riki | APHL" w:date="2022-07-28T10:30:00Z"/>
                <w:noProof/>
              </w:rPr>
            </w:pPr>
            <w:ins w:id="3975" w:author="Merrick, Riki | APHL" w:date="2022-07-28T10:3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A8AFB84" w14:textId="77777777" w:rsidR="00E4464A" w:rsidRPr="00F21240" w:rsidRDefault="00E4464A" w:rsidP="00E4464A">
            <w:pPr>
              <w:pStyle w:val="MsgTableBody"/>
              <w:jc w:val="center"/>
              <w:rPr>
                <w:ins w:id="3976"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00DFCB40" w14:textId="1888F640" w:rsidR="00E4464A" w:rsidRPr="00F21240" w:rsidRDefault="00E4464A" w:rsidP="00E4464A">
            <w:pPr>
              <w:pStyle w:val="MsgTableBody"/>
              <w:jc w:val="center"/>
              <w:rPr>
                <w:ins w:id="3977" w:author="Merrick, Riki | APHL" w:date="2022-07-28T10:30:00Z"/>
                <w:noProof/>
              </w:rPr>
            </w:pPr>
            <w:ins w:id="3978" w:author="Merrick, Riki | APHL" w:date="2022-07-28T10:35:00Z">
              <w:r>
                <w:rPr>
                  <w:noProof/>
                </w:rPr>
                <w:t>3</w:t>
              </w:r>
            </w:ins>
          </w:p>
        </w:tc>
      </w:tr>
      <w:tr w:rsidR="00E4464A" w:rsidRPr="00715956" w14:paraId="7F0E57B3" w14:textId="77777777" w:rsidTr="00D50068">
        <w:trPr>
          <w:jc w:val="center"/>
          <w:ins w:id="3979" w:author="Merrick, Riki | APHL" w:date="2022-07-28T10:30:00Z"/>
        </w:trPr>
        <w:tc>
          <w:tcPr>
            <w:tcW w:w="2880" w:type="dxa"/>
            <w:tcBorders>
              <w:top w:val="dotted" w:sz="4" w:space="0" w:color="auto"/>
              <w:left w:val="nil"/>
              <w:bottom w:val="dotted" w:sz="4" w:space="0" w:color="auto"/>
              <w:right w:val="nil"/>
            </w:tcBorders>
            <w:shd w:val="clear" w:color="auto" w:fill="FFFFFF"/>
          </w:tcPr>
          <w:p w14:paraId="20CFBF5B" w14:textId="595BBF34" w:rsidR="00E4464A" w:rsidRPr="00F21240" w:rsidRDefault="00E4464A" w:rsidP="00E4464A">
            <w:pPr>
              <w:pStyle w:val="MsgTableBody"/>
              <w:rPr>
                <w:ins w:id="3980" w:author="Merrick, Riki | APHL" w:date="2022-07-28T10:30:00Z"/>
                <w:noProof/>
              </w:rPr>
            </w:pPr>
            <w:ins w:id="3981" w:author="Merrick, Riki | APHL" w:date="2022-07-28T10:35: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CECC40F" w14:textId="2FC31272" w:rsidR="00E4464A" w:rsidRPr="00F21240" w:rsidRDefault="00E4464A" w:rsidP="00E4464A">
            <w:pPr>
              <w:pStyle w:val="MsgTableBody"/>
              <w:rPr>
                <w:ins w:id="3982" w:author="Merrick, Riki | APHL" w:date="2022-07-28T10:30:00Z"/>
                <w:noProof/>
              </w:rPr>
            </w:pPr>
            <w:ins w:id="3983" w:author="Merrick, Riki | APHL" w:date="2022-07-28T10:3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22A6C46" w14:textId="77777777" w:rsidR="00E4464A" w:rsidRPr="00F21240" w:rsidRDefault="00E4464A" w:rsidP="00E4464A">
            <w:pPr>
              <w:pStyle w:val="MsgTableBody"/>
              <w:jc w:val="center"/>
              <w:rPr>
                <w:ins w:id="3984"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30887C1E" w14:textId="69A7701C" w:rsidR="00E4464A" w:rsidRPr="00F21240" w:rsidRDefault="00E4464A" w:rsidP="00E4464A">
            <w:pPr>
              <w:pStyle w:val="MsgTableBody"/>
              <w:jc w:val="center"/>
              <w:rPr>
                <w:ins w:id="3985" w:author="Merrick, Riki | APHL" w:date="2022-07-28T10:30:00Z"/>
                <w:noProof/>
              </w:rPr>
            </w:pPr>
            <w:ins w:id="3986" w:author="Merrick, Riki | APHL" w:date="2022-07-28T10:35:00Z">
              <w:r>
                <w:rPr>
                  <w:noProof/>
                </w:rPr>
                <w:t>3</w:t>
              </w:r>
            </w:ins>
          </w:p>
        </w:tc>
      </w:tr>
      <w:tr w:rsidR="00E4464A" w:rsidRPr="00715956" w14:paraId="7E507F1B" w14:textId="77777777" w:rsidTr="00D50068">
        <w:trPr>
          <w:jc w:val="center"/>
          <w:ins w:id="3987" w:author="Merrick, Riki | APHL" w:date="2022-07-28T10:34:00Z"/>
        </w:trPr>
        <w:tc>
          <w:tcPr>
            <w:tcW w:w="2880" w:type="dxa"/>
            <w:tcBorders>
              <w:top w:val="dotted" w:sz="4" w:space="0" w:color="auto"/>
              <w:left w:val="nil"/>
              <w:bottom w:val="dotted" w:sz="4" w:space="0" w:color="auto"/>
              <w:right w:val="nil"/>
            </w:tcBorders>
            <w:shd w:val="clear" w:color="auto" w:fill="FFFFFF"/>
          </w:tcPr>
          <w:p w14:paraId="65AC025C" w14:textId="5784D410" w:rsidR="00E4464A" w:rsidRPr="00F21240" w:rsidRDefault="00E4464A" w:rsidP="00E4464A">
            <w:pPr>
              <w:pStyle w:val="MsgTableBody"/>
              <w:rPr>
                <w:ins w:id="3988" w:author="Merrick, Riki | APHL" w:date="2022-07-28T10:34:00Z"/>
                <w:noProof/>
              </w:rPr>
            </w:pPr>
            <w:ins w:id="3989" w:author="Merrick, Riki | APHL" w:date="2022-07-28T10:35:00Z">
              <w:r>
                <w:rPr>
                  <w:noProof/>
                </w:rPr>
                <w:t xml:space="preserve">  [{ GSC }]</w:t>
              </w:r>
            </w:ins>
          </w:p>
        </w:tc>
        <w:tc>
          <w:tcPr>
            <w:tcW w:w="4320" w:type="dxa"/>
            <w:tcBorders>
              <w:top w:val="dotted" w:sz="4" w:space="0" w:color="auto"/>
              <w:left w:val="nil"/>
              <w:bottom w:val="dotted" w:sz="4" w:space="0" w:color="auto"/>
              <w:right w:val="nil"/>
            </w:tcBorders>
            <w:shd w:val="clear" w:color="auto" w:fill="FFFFFF"/>
          </w:tcPr>
          <w:p w14:paraId="12E37850" w14:textId="1DC84740" w:rsidR="00E4464A" w:rsidRPr="00F21240" w:rsidRDefault="00E4464A" w:rsidP="00E4464A">
            <w:pPr>
              <w:pStyle w:val="MsgTableBody"/>
              <w:rPr>
                <w:ins w:id="3990" w:author="Merrick, Riki | APHL" w:date="2022-07-28T10:34:00Z"/>
                <w:noProof/>
              </w:rPr>
            </w:pPr>
            <w:ins w:id="3991" w:author="Merrick, Riki | APHL" w:date="2022-07-28T10:35: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3B8B5653" w14:textId="77777777" w:rsidR="00E4464A" w:rsidRPr="00F21240" w:rsidRDefault="00E4464A" w:rsidP="00E4464A">
            <w:pPr>
              <w:pStyle w:val="MsgTableBody"/>
              <w:jc w:val="center"/>
              <w:rPr>
                <w:ins w:id="3992" w:author="Merrick, Riki | APHL" w:date="2022-07-28T10:34:00Z"/>
                <w:noProof/>
              </w:rPr>
            </w:pPr>
          </w:p>
        </w:tc>
        <w:tc>
          <w:tcPr>
            <w:tcW w:w="1008" w:type="dxa"/>
            <w:tcBorders>
              <w:top w:val="dotted" w:sz="4" w:space="0" w:color="auto"/>
              <w:left w:val="nil"/>
              <w:bottom w:val="dotted" w:sz="4" w:space="0" w:color="auto"/>
              <w:right w:val="nil"/>
            </w:tcBorders>
            <w:shd w:val="clear" w:color="auto" w:fill="FFFFFF"/>
          </w:tcPr>
          <w:p w14:paraId="6B7B9002" w14:textId="27622922" w:rsidR="00E4464A" w:rsidRPr="00F21240" w:rsidRDefault="00E4464A" w:rsidP="00E4464A">
            <w:pPr>
              <w:pStyle w:val="MsgTableBody"/>
              <w:jc w:val="center"/>
              <w:rPr>
                <w:ins w:id="3993" w:author="Merrick, Riki | APHL" w:date="2022-07-28T10:34:00Z"/>
                <w:noProof/>
              </w:rPr>
            </w:pPr>
            <w:ins w:id="3994" w:author="Merrick, Riki | APHL" w:date="2022-07-28T10:35:00Z">
              <w:r>
                <w:rPr>
                  <w:noProof/>
                </w:rPr>
                <w:t>3</w:t>
              </w:r>
            </w:ins>
          </w:p>
        </w:tc>
      </w:tr>
      <w:tr w:rsidR="00E4464A" w:rsidRPr="00715956" w14:paraId="45CD20D1" w14:textId="77777777" w:rsidTr="00D50068">
        <w:trPr>
          <w:jc w:val="center"/>
          <w:ins w:id="3995" w:author="Merrick, Riki | APHL" w:date="2022-07-28T10:30:00Z"/>
        </w:trPr>
        <w:tc>
          <w:tcPr>
            <w:tcW w:w="2880" w:type="dxa"/>
            <w:tcBorders>
              <w:top w:val="dotted" w:sz="4" w:space="0" w:color="auto"/>
              <w:left w:val="nil"/>
              <w:bottom w:val="dotted" w:sz="4" w:space="0" w:color="auto"/>
              <w:right w:val="nil"/>
            </w:tcBorders>
            <w:shd w:val="clear" w:color="auto" w:fill="FFFFFF"/>
          </w:tcPr>
          <w:p w14:paraId="644765D6" w14:textId="2E18A822" w:rsidR="00E4464A" w:rsidRPr="00F21240" w:rsidRDefault="00E4464A" w:rsidP="00E4464A">
            <w:pPr>
              <w:pStyle w:val="MsgTableBody"/>
              <w:rPr>
                <w:ins w:id="3996" w:author="Merrick, Riki | APHL" w:date="2022-07-28T10:30:00Z"/>
                <w:noProof/>
              </w:rPr>
            </w:pPr>
            <w:ins w:id="3997" w:author="Merrick, Riki | APHL" w:date="2022-07-28T10:35:00Z">
              <w:r>
                <w:rPr>
                  <w:noProof/>
                </w:rPr>
                <w:t>[{</w:t>
              </w:r>
            </w:ins>
          </w:p>
        </w:tc>
        <w:tc>
          <w:tcPr>
            <w:tcW w:w="4320" w:type="dxa"/>
            <w:tcBorders>
              <w:top w:val="dotted" w:sz="4" w:space="0" w:color="auto"/>
              <w:left w:val="nil"/>
              <w:bottom w:val="dotted" w:sz="4" w:space="0" w:color="auto"/>
              <w:right w:val="nil"/>
            </w:tcBorders>
            <w:shd w:val="clear" w:color="auto" w:fill="FFFFFF"/>
          </w:tcPr>
          <w:p w14:paraId="221AADAB" w14:textId="234F85AD" w:rsidR="00E4464A" w:rsidRPr="00F21240" w:rsidRDefault="00E4464A" w:rsidP="00E4464A">
            <w:pPr>
              <w:pStyle w:val="MsgTableBody"/>
              <w:rPr>
                <w:ins w:id="3998" w:author="Merrick, Riki | APHL" w:date="2022-07-28T10:30:00Z"/>
                <w:noProof/>
              </w:rPr>
            </w:pPr>
            <w:ins w:id="3999" w:author="Merrick, Riki | APHL" w:date="2022-07-28T10:3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74853450" w14:textId="77777777" w:rsidR="00E4464A" w:rsidRPr="00F21240" w:rsidRDefault="00E4464A" w:rsidP="00E4464A">
            <w:pPr>
              <w:pStyle w:val="MsgTableBody"/>
              <w:jc w:val="center"/>
              <w:rPr>
                <w:ins w:id="4000"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3534CDEF" w14:textId="77777777" w:rsidR="00E4464A" w:rsidRPr="00F21240" w:rsidRDefault="00E4464A" w:rsidP="00E4464A">
            <w:pPr>
              <w:pStyle w:val="MsgTableBody"/>
              <w:jc w:val="center"/>
              <w:rPr>
                <w:ins w:id="4001" w:author="Merrick, Riki | APHL" w:date="2022-07-28T10:30:00Z"/>
                <w:noProof/>
              </w:rPr>
            </w:pPr>
          </w:p>
        </w:tc>
      </w:tr>
      <w:tr w:rsidR="00E4464A" w:rsidRPr="00715956"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4FB27FD9" w:rsidR="00E4464A" w:rsidRPr="00F21240" w:rsidRDefault="00E4464A" w:rsidP="00E4464A">
            <w:pPr>
              <w:pStyle w:val="MsgTableBody"/>
              <w:rPr>
                <w:noProof/>
              </w:rPr>
            </w:pPr>
            <w:r w:rsidRPr="00F21240">
              <w:rPr>
                <w:noProof/>
              </w:rPr>
              <w:t xml:space="preserve">  </w:t>
            </w:r>
            <w:ins w:id="4002" w:author="Merrick, Riki | APHL" w:date="2022-07-28T10:35:00Z">
              <w:r>
                <w:rPr>
                  <w:noProof/>
                </w:rPr>
                <w:t xml:space="preserve">   </w:t>
              </w:r>
            </w:ins>
            <w:del w:id="4003" w:author="Merrick, Riki | APHL" w:date="2022-07-28T10:35:00Z">
              <w:r w:rsidRPr="00F21240" w:rsidDel="00E4464A">
                <w:rPr>
                  <w:noProof/>
                </w:rPr>
                <w:delText xml:space="preserve">[{ </w:delText>
              </w:r>
            </w:del>
            <w:r w:rsidRPr="00F21240">
              <w:rPr>
                <w:noProof/>
              </w:rPr>
              <w:t>NK1</w:t>
            </w:r>
            <w:del w:id="4004" w:author="Merrick, Riki | APHL" w:date="2022-07-28T10:35:00Z">
              <w:r w:rsidRPr="00F21240" w:rsidDel="00E4464A">
                <w:rPr>
                  <w:noProof/>
                </w:rPr>
                <w:delText xml:space="preserve"> }]</w:delText>
              </w:r>
            </w:del>
          </w:p>
        </w:tc>
        <w:tc>
          <w:tcPr>
            <w:tcW w:w="4320" w:type="dxa"/>
            <w:tcBorders>
              <w:top w:val="dotted" w:sz="4" w:space="0" w:color="auto"/>
              <w:left w:val="nil"/>
              <w:bottom w:val="dotted" w:sz="4" w:space="0" w:color="auto"/>
              <w:right w:val="nil"/>
            </w:tcBorders>
            <w:shd w:val="clear" w:color="auto" w:fill="FFFFFF"/>
          </w:tcPr>
          <w:p w14:paraId="41C7EB70" w14:textId="77777777" w:rsidR="00E4464A" w:rsidRPr="00F21240" w:rsidRDefault="00E4464A" w:rsidP="00E4464A">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E4464A" w:rsidRPr="00F21240" w:rsidRDefault="00E4464A" w:rsidP="00E4464A">
            <w:pPr>
              <w:pStyle w:val="MsgTableBody"/>
              <w:jc w:val="center"/>
              <w:rPr>
                <w:noProof/>
              </w:rPr>
            </w:pPr>
            <w:r w:rsidRPr="00F21240">
              <w:rPr>
                <w:noProof/>
              </w:rPr>
              <w:t>3</w:t>
            </w:r>
          </w:p>
        </w:tc>
      </w:tr>
      <w:tr w:rsidR="00E4464A" w:rsidRPr="00715956" w14:paraId="05275502" w14:textId="77777777" w:rsidTr="00D50068">
        <w:trPr>
          <w:jc w:val="center"/>
          <w:ins w:id="4005" w:author="Merrick, Riki | APHL" w:date="2022-07-17T17:32:00Z"/>
        </w:trPr>
        <w:tc>
          <w:tcPr>
            <w:tcW w:w="2880" w:type="dxa"/>
            <w:tcBorders>
              <w:top w:val="dotted" w:sz="4" w:space="0" w:color="auto"/>
              <w:left w:val="nil"/>
              <w:bottom w:val="dotted" w:sz="4" w:space="0" w:color="auto"/>
              <w:right w:val="nil"/>
            </w:tcBorders>
            <w:shd w:val="clear" w:color="auto" w:fill="FFFFFF"/>
          </w:tcPr>
          <w:p w14:paraId="3F622897" w14:textId="3CFF4C2E" w:rsidR="00E4464A" w:rsidRPr="00F21240" w:rsidRDefault="00E4464A" w:rsidP="00E4464A">
            <w:pPr>
              <w:pStyle w:val="MsgTableBody"/>
              <w:rPr>
                <w:ins w:id="4006" w:author="Merrick, Riki | APHL" w:date="2022-07-17T17:32:00Z"/>
                <w:noProof/>
              </w:rPr>
            </w:pPr>
            <w:ins w:id="4007"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3BBFB47" w14:textId="291A6351" w:rsidR="00E4464A" w:rsidRPr="00F21240" w:rsidRDefault="00E4464A" w:rsidP="00E4464A">
            <w:pPr>
              <w:pStyle w:val="MsgTableBody"/>
              <w:rPr>
                <w:ins w:id="4008" w:author="Merrick, Riki | APHL" w:date="2022-07-17T17:32:00Z"/>
                <w:noProof/>
              </w:rPr>
            </w:pPr>
            <w:ins w:id="4009"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DA3A523" w14:textId="77777777" w:rsidR="00E4464A" w:rsidRPr="00F21240" w:rsidRDefault="00E4464A" w:rsidP="00E4464A">
            <w:pPr>
              <w:pStyle w:val="MsgTableBody"/>
              <w:jc w:val="center"/>
              <w:rPr>
                <w:ins w:id="4010"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1A032175" w14:textId="7460F5C3" w:rsidR="00E4464A" w:rsidRPr="00F21240" w:rsidRDefault="00E4464A" w:rsidP="00E4464A">
            <w:pPr>
              <w:pStyle w:val="MsgTableBody"/>
              <w:jc w:val="center"/>
              <w:rPr>
                <w:ins w:id="4011" w:author="Merrick, Riki | APHL" w:date="2022-07-17T17:32:00Z"/>
                <w:noProof/>
              </w:rPr>
            </w:pPr>
            <w:ins w:id="4012" w:author="Merrick, Riki | APHL" w:date="2022-07-17T17:32:00Z">
              <w:r>
                <w:rPr>
                  <w:noProof/>
                </w:rPr>
                <w:t>3</w:t>
              </w:r>
            </w:ins>
          </w:p>
        </w:tc>
      </w:tr>
      <w:tr w:rsidR="00E4464A" w:rsidRPr="00715956" w14:paraId="2B83C863" w14:textId="77777777" w:rsidTr="00D50068">
        <w:trPr>
          <w:jc w:val="center"/>
          <w:ins w:id="4013" w:author="Merrick, Riki | APHL" w:date="2022-07-17T17:32:00Z"/>
        </w:trPr>
        <w:tc>
          <w:tcPr>
            <w:tcW w:w="2880" w:type="dxa"/>
            <w:tcBorders>
              <w:top w:val="dotted" w:sz="4" w:space="0" w:color="auto"/>
              <w:left w:val="nil"/>
              <w:bottom w:val="dotted" w:sz="4" w:space="0" w:color="auto"/>
              <w:right w:val="nil"/>
            </w:tcBorders>
            <w:shd w:val="clear" w:color="auto" w:fill="FFFFFF"/>
          </w:tcPr>
          <w:p w14:paraId="50F4D67D" w14:textId="46C123CA" w:rsidR="00E4464A" w:rsidRPr="00F21240" w:rsidRDefault="00E4464A" w:rsidP="00E4464A">
            <w:pPr>
              <w:pStyle w:val="MsgTableBody"/>
              <w:rPr>
                <w:ins w:id="4014" w:author="Merrick, Riki | APHL" w:date="2022-07-17T17:32:00Z"/>
                <w:noProof/>
              </w:rPr>
            </w:pPr>
            <w:ins w:id="4015"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BD54C0E" w14:textId="7A86D039" w:rsidR="00E4464A" w:rsidRPr="00F21240" w:rsidRDefault="00E4464A" w:rsidP="00E4464A">
            <w:pPr>
              <w:pStyle w:val="MsgTableBody"/>
              <w:rPr>
                <w:ins w:id="4016" w:author="Merrick, Riki | APHL" w:date="2022-07-17T17:32:00Z"/>
                <w:noProof/>
              </w:rPr>
            </w:pPr>
            <w:ins w:id="4017"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0D39C57" w14:textId="77777777" w:rsidR="00E4464A" w:rsidRPr="00F21240" w:rsidRDefault="00E4464A" w:rsidP="00E4464A">
            <w:pPr>
              <w:pStyle w:val="MsgTableBody"/>
              <w:jc w:val="center"/>
              <w:rPr>
                <w:ins w:id="4018"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7121749E" w14:textId="20EF24BA" w:rsidR="00E4464A" w:rsidRPr="00F21240" w:rsidRDefault="00E4464A" w:rsidP="00E4464A">
            <w:pPr>
              <w:pStyle w:val="MsgTableBody"/>
              <w:jc w:val="center"/>
              <w:rPr>
                <w:ins w:id="4019" w:author="Merrick, Riki | APHL" w:date="2022-07-17T17:32:00Z"/>
                <w:noProof/>
              </w:rPr>
            </w:pPr>
            <w:ins w:id="4020" w:author="Merrick, Riki | APHL" w:date="2022-07-17T17:32:00Z">
              <w:r>
                <w:rPr>
                  <w:noProof/>
                </w:rPr>
                <w:t>3</w:t>
              </w:r>
            </w:ins>
          </w:p>
        </w:tc>
      </w:tr>
      <w:tr w:rsidR="00E4464A" w:rsidRPr="00715956" w14:paraId="6028D6C9" w14:textId="77777777" w:rsidTr="00D50068">
        <w:trPr>
          <w:jc w:val="center"/>
          <w:ins w:id="4021" w:author="Merrick, Riki | APHL" w:date="2022-07-28T10:34:00Z"/>
        </w:trPr>
        <w:tc>
          <w:tcPr>
            <w:tcW w:w="2880" w:type="dxa"/>
            <w:tcBorders>
              <w:top w:val="dotted" w:sz="4" w:space="0" w:color="auto"/>
              <w:left w:val="nil"/>
              <w:bottom w:val="dotted" w:sz="4" w:space="0" w:color="auto"/>
              <w:right w:val="nil"/>
            </w:tcBorders>
            <w:shd w:val="clear" w:color="auto" w:fill="FFFFFF"/>
          </w:tcPr>
          <w:p w14:paraId="6CD24E90" w14:textId="590D969A" w:rsidR="00E4464A" w:rsidRPr="00F21240" w:rsidRDefault="00E4464A" w:rsidP="00E4464A">
            <w:pPr>
              <w:pStyle w:val="MsgTableBody"/>
              <w:rPr>
                <w:ins w:id="4022" w:author="Merrick, Riki | APHL" w:date="2022-07-28T10:34:00Z"/>
                <w:noProof/>
              </w:rPr>
            </w:pPr>
            <w:ins w:id="4023" w:author="Merrick, Riki | APHL" w:date="2022-07-28T10:34:00Z">
              <w:r>
                <w:rPr>
                  <w:noProof/>
                </w:rPr>
                <w:t>}]</w:t>
              </w:r>
            </w:ins>
          </w:p>
        </w:tc>
        <w:tc>
          <w:tcPr>
            <w:tcW w:w="4320" w:type="dxa"/>
            <w:tcBorders>
              <w:top w:val="dotted" w:sz="4" w:space="0" w:color="auto"/>
              <w:left w:val="nil"/>
              <w:bottom w:val="dotted" w:sz="4" w:space="0" w:color="auto"/>
              <w:right w:val="nil"/>
            </w:tcBorders>
            <w:shd w:val="clear" w:color="auto" w:fill="FFFFFF"/>
          </w:tcPr>
          <w:p w14:paraId="5B1CDD7A" w14:textId="29B76451" w:rsidR="00E4464A" w:rsidRPr="00F21240" w:rsidRDefault="00E4464A" w:rsidP="00E4464A">
            <w:pPr>
              <w:pStyle w:val="MsgTableBody"/>
              <w:rPr>
                <w:ins w:id="4024" w:author="Merrick, Riki | APHL" w:date="2022-07-28T10:34:00Z"/>
                <w:noProof/>
              </w:rPr>
            </w:pPr>
            <w:ins w:id="4025" w:author="Merrick, Riki | APHL" w:date="2022-07-28T10:3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7D697233" w14:textId="77777777" w:rsidR="00E4464A" w:rsidRPr="00F21240" w:rsidRDefault="00E4464A" w:rsidP="00E4464A">
            <w:pPr>
              <w:pStyle w:val="MsgTableBody"/>
              <w:jc w:val="center"/>
              <w:rPr>
                <w:ins w:id="4026" w:author="Merrick, Riki | APHL" w:date="2022-07-28T10:34:00Z"/>
                <w:noProof/>
              </w:rPr>
            </w:pPr>
          </w:p>
        </w:tc>
        <w:tc>
          <w:tcPr>
            <w:tcW w:w="1008" w:type="dxa"/>
            <w:tcBorders>
              <w:top w:val="dotted" w:sz="4" w:space="0" w:color="auto"/>
              <w:left w:val="nil"/>
              <w:bottom w:val="dotted" w:sz="4" w:space="0" w:color="auto"/>
              <w:right w:val="nil"/>
            </w:tcBorders>
            <w:shd w:val="clear" w:color="auto" w:fill="FFFFFF"/>
          </w:tcPr>
          <w:p w14:paraId="514F0969" w14:textId="77777777" w:rsidR="00E4464A" w:rsidRPr="00F21240" w:rsidRDefault="00E4464A" w:rsidP="00E4464A">
            <w:pPr>
              <w:pStyle w:val="MsgTableBody"/>
              <w:jc w:val="center"/>
              <w:rPr>
                <w:ins w:id="4027" w:author="Merrick, Riki | APHL" w:date="2022-07-28T10:34:00Z"/>
                <w:noProof/>
              </w:rPr>
            </w:pPr>
          </w:p>
        </w:tc>
      </w:tr>
      <w:tr w:rsidR="00E4464A" w:rsidRPr="00715956"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E4464A" w:rsidRPr="00F21240" w:rsidRDefault="00E4464A" w:rsidP="00E4464A">
            <w:pPr>
              <w:pStyle w:val="MsgTableBody"/>
              <w:rPr>
                <w:noProof/>
              </w:rPr>
            </w:pPr>
            <w:r w:rsidRPr="00F21240">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E4464A" w:rsidRPr="00F21240" w:rsidRDefault="00E4464A" w:rsidP="00E4464A">
            <w:pPr>
              <w:pStyle w:val="MsgTableBody"/>
              <w:rPr>
                <w:noProof/>
              </w:rPr>
            </w:pPr>
            <w:r w:rsidRPr="00F21240">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E4464A" w:rsidRPr="00F21240" w:rsidRDefault="00E4464A" w:rsidP="00E4464A">
            <w:pPr>
              <w:pStyle w:val="MsgTableBody"/>
              <w:jc w:val="center"/>
              <w:rPr>
                <w:noProof/>
              </w:rPr>
            </w:pPr>
            <w:r w:rsidRPr="00F21240">
              <w:rPr>
                <w:noProof/>
              </w:rPr>
              <w:t>5</w:t>
            </w:r>
          </w:p>
        </w:tc>
      </w:tr>
      <w:tr w:rsidR="00E4464A" w:rsidRPr="00715956"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E4464A" w:rsidRPr="00F21240" w:rsidRDefault="00E4464A" w:rsidP="00E4464A">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E4464A" w:rsidRPr="00F21240" w:rsidRDefault="00E4464A" w:rsidP="00E4464A">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E4464A" w:rsidRPr="00F21240" w:rsidRDefault="00E4464A" w:rsidP="00E4464A">
            <w:pPr>
              <w:pStyle w:val="MsgTableBody"/>
              <w:jc w:val="center"/>
              <w:rPr>
                <w:noProof/>
              </w:rPr>
            </w:pPr>
          </w:p>
        </w:tc>
      </w:tr>
      <w:tr w:rsidR="00E4464A" w:rsidRPr="00715956"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E4464A" w:rsidRPr="00F21240" w:rsidRDefault="00E4464A" w:rsidP="00E4464A">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E4464A" w:rsidRPr="00F21240" w:rsidRDefault="00E4464A" w:rsidP="00E4464A">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E4464A" w:rsidRPr="00F21240" w:rsidRDefault="00E4464A" w:rsidP="00E4464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E4464A" w:rsidRPr="00F21240" w:rsidRDefault="00E4464A" w:rsidP="00E4464A">
            <w:pPr>
              <w:pStyle w:val="MsgTableBody"/>
              <w:jc w:val="center"/>
              <w:rPr>
                <w:noProof/>
              </w:rPr>
            </w:pPr>
            <w:r w:rsidRPr="00F21240">
              <w:rPr>
                <w:noProof/>
              </w:rPr>
              <w:t>2</w:t>
            </w:r>
          </w:p>
        </w:tc>
      </w:tr>
    </w:tbl>
    <w:p w14:paraId="461E8445" w14:textId="3E59E20C"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5A1B5987" w14:textId="77777777" w:rsidTr="003813F0">
        <w:trPr>
          <w:jc w:val="center"/>
        </w:trPr>
        <w:tc>
          <w:tcPr>
            <w:tcW w:w="6912" w:type="dxa"/>
            <w:gridSpan w:val="4"/>
          </w:tcPr>
          <w:p w14:paraId="35E2D53D" w14:textId="4907A905" w:rsidR="003813F0" w:rsidRPr="006D6BB6" w:rsidRDefault="003813F0" w:rsidP="003813F0">
            <w:pPr>
              <w:pStyle w:val="ACK-ChoreographyHeader"/>
            </w:pPr>
            <w:r w:rsidRPr="00C20CAF">
              <w:t>Acknowledgment Choreography</w:t>
            </w:r>
          </w:p>
        </w:tc>
      </w:tr>
      <w:tr w:rsidR="003813F0" w:rsidRPr="006D6BB6" w14:paraId="75AC4A47" w14:textId="77777777" w:rsidTr="003813F0">
        <w:trPr>
          <w:jc w:val="center"/>
        </w:trPr>
        <w:tc>
          <w:tcPr>
            <w:tcW w:w="6912" w:type="dxa"/>
            <w:gridSpan w:val="4"/>
          </w:tcPr>
          <w:p w14:paraId="093948D8" w14:textId="1F09587E" w:rsidR="003813F0" w:rsidRPr="00C20CAF" w:rsidRDefault="004D7EA0" w:rsidP="003813F0">
            <w:pPr>
              <w:pStyle w:val="ACK-ChoreographyHeader"/>
            </w:pPr>
            <w:r w:rsidRPr="004842E3">
              <w:rPr>
                <w:noProof/>
                <w:lang w:val="fr-FR"/>
              </w:rPr>
              <w:t>RSP^K22^RSP_K22</w:t>
            </w:r>
          </w:p>
        </w:tc>
      </w:tr>
      <w:tr w:rsidR="00A80CE2" w:rsidRPr="006D6BB6" w14:paraId="6DB247AB" w14:textId="77777777" w:rsidTr="003813F0">
        <w:trPr>
          <w:jc w:val="center"/>
        </w:trPr>
        <w:tc>
          <w:tcPr>
            <w:tcW w:w="1458" w:type="dxa"/>
          </w:tcPr>
          <w:p w14:paraId="1BC52C1A" w14:textId="77777777" w:rsidR="00A80CE2" w:rsidRPr="006D6BB6" w:rsidRDefault="00A80CE2" w:rsidP="00A06574">
            <w:pPr>
              <w:pStyle w:val="ACK-ChoreographyBody"/>
            </w:pPr>
            <w:r w:rsidRPr="006D6BB6">
              <w:t>Field name</w:t>
            </w:r>
          </w:p>
        </w:tc>
        <w:tc>
          <w:tcPr>
            <w:tcW w:w="2478" w:type="dxa"/>
          </w:tcPr>
          <w:p w14:paraId="76399D89" w14:textId="77777777" w:rsidR="00A80CE2" w:rsidRPr="006D6BB6" w:rsidRDefault="00A80CE2" w:rsidP="00A06574">
            <w:pPr>
              <w:pStyle w:val="ACK-ChoreographyBody"/>
            </w:pPr>
            <w:r w:rsidRPr="006D6BB6">
              <w:t>Field Value: Original mode</w:t>
            </w:r>
          </w:p>
        </w:tc>
        <w:tc>
          <w:tcPr>
            <w:tcW w:w="2976" w:type="dxa"/>
            <w:gridSpan w:val="2"/>
          </w:tcPr>
          <w:p w14:paraId="1B5D8489" w14:textId="77777777" w:rsidR="00A80CE2" w:rsidRPr="006D6BB6" w:rsidRDefault="00A80CE2" w:rsidP="00A06574">
            <w:pPr>
              <w:pStyle w:val="ACK-ChoreographyBody"/>
            </w:pPr>
            <w:r w:rsidRPr="006D6BB6">
              <w:t>Field value: Enhanced mode</w:t>
            </w:r>
          </w:p>
        </w:tc>
      </w:tr>
      <w:tr w:rsidR="00A80CE2" w:rsidRPr="006D6BB6" w14:paraId="02587398" w14:textId="77777777" w:rsidTr="003813F0">
        <w:trPr>
          <w:jc w:val="center"/>
        </w:trPr>
        <w:tc>
          <w:tcPr>
            <w:tcW w:w="1458" w:type="dxa"/>
          </w:tcPr>
          <w:p w14:paraId="6B746B65" w14:textId="77777777" w:rsidR="00A80CE2" w:rsidRPr="006D6BB6" w:rsidRDefault="00A80CE2" w:rsidP="00A06574">
            <w:pPr>
              <w:pStyle w:val="ACK-ChoreographyBody"/>
            </w:pPr>
            <w:r w:rsidRPr="006D6BB6">
              <w:t>MSH.15</w:t>
            </w:r>
          </w:p>
        </w:tc>
        <w:tc>
          <w:tcPr>
            <w:tcW w:w="2478" w:type="dxa"/>
          </w:tcPr>
          <w:p w14:paraId="6C4900B1" w14:textId="77777777" w:rsidR="00A80CE2" w:rsidRPr="006D6BB6" w:rsidRDefault="00A80CE2" w:rsidP="00A06574">
            <w:pPr>
              <w:pStyle w:val="ACK-ChoreographyBody"/>
            </w:pPr>
            <w:r w:rsidRPr="006D6BB6">
              <w:t>Blank</w:t>
            </w:r>
          </w:p>
        </w:tc>
        <w:tc>
          <w:tcPr>
            <w:tcW w:w="850" w:type="dxa"/>
          </w:tcPr>
          <w:p w14:paraId="47AC8202" w14:textId="77777777" w:rsidR="00A80CE2" w:rsidRPr="006D6BB6" w:rsidRDefault="00A80CE2" w:rsidP="00A06574">
            <w:pPr>
              <w:pStyle w:val="ACK-ChoreographyBody"/>
            </w:pPr>
            <w:r w:rsidRPr="006D6BB6">
              <w:t>NE</w:t>
            </w:r>
          </w:p>
        </w:tc>
        <w:tc>
          <w:tcPr>
            <w:tcW w:w="2126" w:type="dxa"/>
          </w:tcPr>
          <w:p w14:paraId="40045C5F" w14:textId="77777777" w:rsidR="00A80CE2" w:rsidRPr="006D6BB6" w:rsidRDefault="00A80CE2" w:rsidP="00A06574">
            <w:pPr>
              <w:pStyle w:val="ACK-ChoreographyBody"/>
            </w:pPr>
            <w:r w:rsidRPr="006D6BB6">
              <w:t>AL, SU, ER</w:t>
            </w:r>
          </w:p>
        </w:tc>
      </w:tr>
      <w:tr w:rsidR="00A80CE2" w:rsidRPr="006D6BB6" w14:paraId="03F23A32" w14:textId="77777777" w:rsidTr="003813F0">
        <w:trPr>
          <w:jc w:val="center"/>
        </w:trPr>
        <w:tc>
          <w:tcPr>
            <w:tcW w:w="1458" w:type="dxa"/>
          </w:tcPr>
          <w:p w14:paraId="165741D9" w14:textId="77777777" w:rsidR="00A80CE2" w:rsidRPr="006D6BB6" w:rsidRDefault="00A80CE2" w:rsidP="00A06574">
            <w:pPr>
              <w:pStyle w:val="ACK-ChoreographyBody"/>
            </w:pPr>
            <w:r w:rsidRPr="006D6BB6">
              <w:t>MSH.16</w:t>
            </w:r>
          </w:p>
        </w:tc>
        <w:tc>
          <w:tcPr>
            <w:tcW w:w="2478" w:type="dxa"/>
          </w:tcPr>
          <w:p w14:paraId="2C85DB15" w14:textId="77777777" w:rsidR="00A80CE2" w:rsidRPr="006D6BB6" w:rsidRDefault="00A80CE2" w:rsidP="00A06574">
            <w:pPr>
              <w:pStyle w:val="ACK-ChoreographyBody"/>
            </w:pPr>
            <w:r w:rsidRPr="006D6BB6">
              <w:t>Blank</w:t>
            </w:r>
          </w:p>
        </w:tc>
        <w:tc>
          <w:tcPr>
            <w:tcW w:w="850" w:type="dxa"/>
          </w:tcPr>
          <w:p w14:paraId="2632766B" w14:textId="77777777" w:rsidR="00A80CE2" w:rsidRPr="006D6BB6" w:rsidRDefault="00A80CE2" w:rsidP="00A06574">
            <w:pPr>
              <w:pStyle w:val="ACK-ChoreographyBody"/>
            </w:pPr>
            <w:r w:rsidRPr="006D6BB6">
              <w:t>NE</w:t>
            </w:r>
          </w:p>
        </w:tc>
        <w:tc>
          <w:tcPr>
            <w:tcW w:w="2126" w:type="dxa"/>
          </w:tcPr>
          <w:p w14:paraId="78F5ACC7" w14:textId="77777777" w:rsidR="00A80CE2" w:rsidRPr="006D6BB6" w:rsidRDefault="00A80CE2" w:rsidP="00A06574">
            <w:pPr>
              <w:pStyle w:val="ACK-ChoreographyBody"/>
            </w:pPr>
            <w:r w:rsidRPr="006D6BB6">
              <w:t>NE</w:t>
            </w:r>
          </w:p>
        </w:tc>
      </w:tr>
      <w:tr w:rsidR="00A80CE2" w:rsidRPr="006D6BB6" w14:paraId="47F1E4B7" w14:textId="77777777" w:rsidTr="003813F0">
        <w:trPr>
          <w:jc w:val="center"/>
        </w:trPr>
        <w:tc>
          <w:tcPr>
            <w:tcW w:w="1458" w:type="dxa"/>
          </w:tcPr>
          <w:p w14:paraId="7EAF32DA" w14:textId="77777777" w:rsidR="00A80CE2" w:rsidRPr="006D6BB6" w:rsidRDefault="00A80CE2" w:rsidP="00A06574">
            <w:pPr>
              <w:pStyle w:val="ACK-ChoreographyBody"/>
            </w:pPr>
            <w:r w:rsidRPr="006D6BB6">
              <w:t>Immediate Ack</w:t>
            </w:r>
          </w:p>
        </w:tc>
        <w:tc>
          <w:tcPr>
            <w:tcW w:w="2478" w:type="dxa"/>
          </w:tcPr>
          <w:p w14:paraId="223ED939" w14:textId="77777777" w:rsidR="00A80CE2" w:rsidRPr="006D6BB6" w:rsidRDefault="00A80CE2" w:rsidP="00A06574">
            <w:pPr>
              <w:pStyle w:val="ACK-ChoreographyBody"/>
            </w:pPr>
            <w:r w:rsidRPr="006D6BB6">
              <w:t>-</w:t>
            </w:r>
          </w:p>
        </w:tc>
        <w:tc>
          <w:tcPr>
            <w:tcW w:w="850" w:type="dxa"/>
          </w:tcPr>
          <w:p w14:paraId="60201547" w14:textId="77777777" w:rsidR="00A80CE2" w:rsidRPr="006D6BB6" w:rsidRDefault="00A80CE2" w:rsidP="00A06574">
            <w:pPr>
              <w:pStyle w:val="ACK-ChoreographyBody"/>
            </w:pPr>
            <w:r w:rsidRPr="006D6BB6">
              <w:t>-</w:t>
            </w:r>
          </w:p>
        </w:tc>
        <w:tc>
          <w:tcPr>
            <w:tcW w:w="2126" w:type="dxa"/>
          </w:tcPr>
          <w:p w14:paraId="49DD4020" w14:textId="2E1FC49C" w:rsidR="00A80CE2" w:rsidRPr="006D6BB6" w:rsidRDefault="00A80CE2" w:rsidP="00A06574">
            <w:pPr>
              <w:pStyle w:val="ACK-ChoreographyBody"/>
            </w:pPr>
            <w:r w:rsidRPr="006D6BB6">
              <w:rPr>
                <w:szCs w:val="16"/>
              </w:rPr>
              <w:t>ACK^</w:t>
            </w:r>
            <w:r>
              <w:rPr>
                <w:szCs w:val="16"/>
              </w:rPr>
              <w:t>K22</w:t>
            </w:r>
            <w:r w:rsidRPr="006D6BB6">
              <w:rPr>
                <w:szCs w:val="16"/>
              </w:rPr>
              <w:t>^ACK</w:t>
            </w:r>
          </w:p>
        </w:tc>
      </w:tr>
      <w:tr w:rsidR="00A80CE2" w:rsidRPr="006D6BB6" w14:paraId="76B42B1B" w14:textId="77777777" w:rsidTr="003813F0">
        <w:trPr>
          <w:jc w:val="center"/>
        </w:trPr>
        <w:tc>
          <w:tcPr>
            <w:tcW w:w="1458" w:type="dxa"/>
          </w:tcPr>
          <w:p w14:paraId="25E01933" w14:textId="77777777" w:rsidR="00A80CE2" w:rsidRPr="006D6BB6" w:rsidRDefault="00A80CE2" w:rsidP="00A06574">
            <w:pPr>
              <w:pStyle w:val="ACK-ChoreographyBody"/>
            </w:pPr>
            <w:r w:rsidRPr="006D6BB6">
              <w:t>Application Ack</w:t>
            </w:r>
          </w:p>
        </w:tc>
        <w:tc>
          <w:tcPr>
            <w:tcW w:w="2478" w:type="dxa"/>
          </w:tcPr>
          <w:p w14:paraId="21336F67" w14:textId="77777777" w:rsidR="00A80CE2" w:rsidRPr="006D6BB6" w:rsidRDefault="00A80CE2" w:rsidP="00A06574">
            <w:pPr>
              <w:pStyle w:val="ACK-ChoreographyBody"/>
            </w:pPr>
            <w:r>
              <w:rPr>
                <w:szCs w:val="16"/>
              </w:rPr>
              <w:t>-</w:t>
            </w:r>
          </w:p>
        </w:tc>
        <w:tc>
          <w:tcPr>
            <w:tcW w:w="850" w:type="dxa"/>
          </w:tcPr>
          <w:p w14:paraId="4D458CE5" w14:textId="77777777" w:rsidR="00A80CE2" w:rsidRPr="006D6BB6" w:rsidRDefault="00A80CE2" w:rsidP="00A06574">
            <w:pPr>
              <w:pStyle w:val="ACK-ChoreographyBody"/>
            </w:pPr>
            <w:r w:rsidRPr="006D6BB6">
              <w:t>-</w:t>
            </w:r>
          </w:p>
        </w:tc>
        <w:tc>
          <w:tcPr>
            <w:tcW w:w="2126" w:type="dxa"/>
          </w:tcPr>
          <w:p w14:paraId="003B1C2A" w14:textId="77777777" w:rsidR="00A80CE2" w:rsidRPr="006D6BB6" w:rsidRDefault="00A80CE2" w:rsidP="00A06574">
            <w:pPr>
              <w:pStyle w:val="ACK-ChoreographyBody"/>
            </w:pPr>
            <w:r w:rsidRPr="006D6BB6">
              <w:t>-</w:t>
            </w:r>
          </w:p>
        </w:tc>
      </w:tr>
    </w:tbl>
    <w:p w14:paraId="5B98A47B" w14:textId="77777777" w:rsidR="00715956" w:rsidRPr="00F21240"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F21240" w:rsidRDefault="00715956">
            <w:pPr>
              <w:pStyle w:val="QryTableInputHeader"/>
              <w:keepNext/>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F21240" w:rsidRDefault="00715956">
            <w:pPr>
              <w:pStyle w:val="QryTableInputHeader"/>
              <w:keepNext/>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F21240" w:rsidRDefault="00715956">
            <w:pPr>
              <w:pStyle w:val="QryTableInputHeader"/>
              <w:keepNext/>
              <w:rPr>
                <w:noProof/>
                <w:lang w:val="en-US"/>
              </w:rPr>
            </w:pPr>
            <w:r w:rsidRPr="00F21240">
              <w:rPr>
                <w:noProof/>
                <w:lang w:val="en-US"/>
              </w:rPr>
              <w:t>Key/</w:t>
            </w:r>
          </w:p>
          <w:p w14:paraId="1F70CA7A" w14:textId="77777777" w:rsidR="00715956" w:rsidRPr="00F21240" w:rsidRDefault="00715956">
            <w:pPr>
              <w:pStyle w:val="QryTableInputHeader"/>
              <w:keepNext/>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F21240" w:rsidRDefault="00715956">
            <w:pPr>
              <w:pStyle w:val="QryTableInputHeader"/>
              <w:keepNext/>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F21240" w:rsidRDefault="00715956">
            <w:pPr>
              <w:pStyle w:val="QryTableInputHeader"/>
              <w:keepNext/>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F21240" w:rsidRDefault="00715956">
            <w:pPr>
              <w:pStyle w:val="QryTableInputHeader"/>
              <w:keepNext/>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F21240" w:rsidRDefault="00715956">
            <w:pPr>
              <w:pStyle w:val="QryTableInputHeader"/>
              <w:keepNext/>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F21240" w:rsidRDefault="00715956">
            <w:pPr>
              <w:pStyle w:val="QryTableInputHeader"/>
              <w:keepNext/>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F21240" w:rsidRDefault="00715956">
            <w:pPr>
              <w:pStyle w:val="QryTableInputHeader"/>
              <w:keepNext/>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F21240" w:rsidRDefault="00715956">
            <w:pPr>
              <w:pStyle w:val="QryTableInputHeader"/>
              <w:keepNext/>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F21240" w:rsidRDefault="00715956">
            <w:pPr>
              <w:pStyle w:val="QryTableInputHeader"/>
              <w:keepNext/>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4842E3" w:rsidRDefault="00715956">
            <w:pPr>
              <w:pStyle w:val="QryTableInputHeader"/>
              <w:keepNext/>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F21240" w:rsidRDefault="00715956">
            <w:pPr>
              <w:pStyle w:val="QryTableInputHeader"/>
              <w:keepNext/>
              <w:rPr>
                <w:noProof/>
                <w:lang w:val="en-US"/>
              </w:rPr>
            </w:pPr>
            <w:r w:rsidRPr="00F21240">
              <w:rPr>
                <w:noProof/>
                <w:lang w:val="en-US"/>
              </w:rPr>
              <w:t>ElementName</w:t>
            </w:r>
          </w:p>
        </w:tc>
      </w:tr>
      <w:tr w:rsidR="00715956" w:rsidRPr="00715956"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F21240" w:rsidRDefault="00715956">
            <w:pPr>
              <w:pStyle w:val="QryTableInput"/>
              <w:rPr>
                <w:noProof/>
              </w:rPr>
            </w:pPr>
            <w:r w:rsidRPr="00F21240">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F21240" w:rsidRDefault="00715956">
            <w:pPr>
              <w:pStyle w:val="QryTableInput"/>
              <w:rPr>
                <w:noProof/>
              </w:rPr>
            </w:pPr>
            <w:r w:rsidRPr="00F21240">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63EE9059" w14:textId="77777777" w:rsidR="00715956" w:rsidRPr="00F21240" w:rsidRDefault="00715956">
            <w:pPr>
              <w:pStyle w:val="QryTableInput"/>
              <w:rPr>
                <w:noProof/>
              </w:rPr>
            </w:pPr>
            <w:r w:rsidRPr="00F21240">
              <w:rPr>
                <w:noProof/>
              </w:rPr>
              <w:t>Y</w:t>
            </w:r>
          </w:p>
        </w:tc>
        <w:tc>
          <w:tcPr>
            <w:tcW w:w="720" w:type="dxa"/>
            <w:tcBorders>
              <w:top w:val="single" w:sz="4" w:space="0" w:color="auto"/>
              <w:bottom w:val="single" w:sz="4" w:space="0" w:color="auto"/>
            </w:tcBorders>
            <w:shd w:val="clear" w:color="auto" w:fill="FFFFFF"/>
          </w:tcPr>
          <w:p w14:paraId="52248AE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F21240" w:rsidRDefault="00715956">
            <w:pPr>
              <w:pStyle w:val="QryTableInput"/>
              <w:rPr>
                <w:noProof/>
              </w:rPr>
            </w:pPr>
          </w:p>
        </w:tc>
      </w:tr>
      <w:tr w:rsidR="00715956" w:rsidRPr="00715956"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F21240" w:rsidRDefault="00715956">
            <w:pPr>
              <w:pStyle w:val="QryTableInput"/>
              <w:rPr>
                <w:noProof/>
              </w:rPr>
            </w:pPr>
            <w:r w:rsidRPr="00F21240">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F21240" w:rsidRDefault="00715956">
            <w:pPr>
              <w:pStyle w:val="QryTableInput"/>
              <w:rPr>
                <w:noProof/>
              </w:rPr>
            </w:pPr>
            <w:r w:rsidRPr="00F21240">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F21240" w:rsidRDefault="00715956">
            <w:pPr>
              <w:pStyle w:val="QryTableInput"/>
              <w:rPr>
                <w:noProof/>
              </w:rPr>
            </w:pPr>
            <w:r w:rsidRPr="00F21240">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24DF2FC2"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137E37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F21240" w:rsidRDefault="00715956">
            <w:pPr>
              <w:pStyle w:val="QryTableInput"/>
              <w:rPr>
                <w:noProof/>
              </w:rPr>
            </w:pPr>
          </w:p>
        </w:tc>
      </w:tr>
      <w:tr w:rsidR="00715956" w:rsidRPr="00715956"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F21240" w:rsidRDefault="00715956">
            <w:pPr>
              <w:pStyle w:val="QryTableInput"/>
              <w:rPr>
                <w:noProof/>
              </w:rPr>
            </w:pPr>
            <w:r w:rsidRPr="00F21240">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F21240" w:rsidRDefault="00715956">
            <w:pPr>
              <w:pStyle w:val="QryTableInput"/>
              <w:rPr>
                <w:noProof/>
              </w:rPr>
            </w:pPr>
            <w:r w:rsidRPr="00F21240">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43BFB47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C7A6670"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F21240" w:rsidRDefault="00715956">
            <w:pPr>
              <w:pStyle w:val="QryTableInput"/>
              <w:rPr>
                <w:noProof/>
              </w:rPr>
            </w:pPr>
          </w:p>
        </w:tc>
      </w:tr>
      <w:tr w:rsidR="00715956" w:rsidRPr="00715956"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F21240" w:rsidRDefault="00715956">
            <w:pPr>
              <w:pStyle w:val="QryTableInput"/>
              <w:rPr>
                <w:noProof/>
              </w:rPr>
            </w:pPr>
            <w:r w:rsidRPr="00F21240">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F21240" w:rsidRDefault="00715956">
            <w:pPr>
              <w:pStyle w:val="QryTableInput"/>
              <w:rPr>
                <w:noProof/>
              </w:rPr>
            </w:pPr>
            <w:r w:rsidRPr="00F21240">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64CF699C"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137398"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F21240" w:rsidRDefault="00715956">
            <w:pPr>
              <w:pStyle w:val="QryTableInput"/>
              <w:rPr>
                <w:noProof/>
              </w:rPr>
            </w:pPr>
          </w:p>
        </w:tc>
      </w:tr>
      <w:tr w:rsidR="00715956" w:rsidRPr="00715956"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F21240" w:rsidRDefault="00715956">
            <w:pPr>
              <w:pStyle w:val="QryTableInput"/>
              <w:rPr>
                <w:noProof/>
              </w:rPr>
            </w:pPr>
            <w:r w:rsidRPr="00F21240">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F21240" w:rsidRDefault="00715956">
            <w:pPr>
              <w:pStyle w:val="QryTableInput"/>
              <w:rPr>
                <w:noProof/>
              </w:rPr>
            </w:pPr>
            <w:r w:rsidRPr="00F21240">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338585DB"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46D0325"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F21240" w:rsidRDefault="00715956">
            <w:pPr>
              <w:pStyle w:val="QryTableInput"/>
              <w:rPr>
                <w:noProof/>
              </w:rPr>
            </w:pPr>
          </w:p>
        </w:tc>
      </w:tr>
      <w:tr w:rsidR="00715956" w:rsidRPr="00715956"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F21240" w:rsidRDefault="00715956">
            <w:pPr>
              <w:pStyle w:val="QryTableInput"/>
              <w:rPr>
                <w:noProof/>
              </w:rPr>
            </w:pPr>
            <w:r w:rsidRPr="00F21240">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E1279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05DC266F"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F21240" w:rsidRDefault="00715956">
            <w:pPr>
              <w:pStyle w:val="QryTableInput"/>
              <w:rPr>
                <w:noProof/>
              </w:rPr>
            </w:pPr>
            <w:r w:rsidRPr="00F21240">
              <w:rPr>
                <w:noProof/>
              </w:rPr>
              <w:t>Patient  Identifier List</w:t>
            </w:r>
          </w:p>
        </w:tc>
      </w:tr>
    </w:tbl>
    <w:p w14:paraId="024445F1" w14:textId="77777777" w:rsidR="00715956" w:rsidRPr="00F21240"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F21240" w:rsidRDefault="00715956">
            <w:pPr>
              <w:pStyle w:val="QryTableInputParam"/>
              <w:rPr>
                <w:noProof/>
              </w:rPr>
            </w:pPr>
            <w:r w:rsidRPr="00F21240">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F21240" w:rsidRDefault="00715956">
            <w:pPr>
              <w:pStyle w:val="QryTableInputParam"/>
              <w:rPr>
                <w:b/>
                <w:noProof/>
              </w:rPr>
            </w:pPr>
            <w:r w:rsidRPr="00F21240">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F21240" w:rsidRDefault="00715956">
            <w:pPr>
              <w:pStyle w:val="QryTableInputParam"/>
              <w:rPr>
                <w:b/>
                <w:noProof/>
              </w:rPr>
            </w:pPr>
            <w:r w:rsidRPr="00F21240">
              <w:rPr>
                <w:noProof/>
              </w:rPr>
              <w:t>Components:  &lt;segment field name (ST)&gt; ^ &lt;value1 (ST) &amp; value2 (ST) &amp; value3 (ST...&gt;</w:t>
            </w:r>
          </w:p>
        </w:tc>
      </w:tr>
      <w:tr w:rsidR="00715956" w:rsidRPr="00715956"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F21240" w:rsidRDefault="00715956">
            <w:pPr>
              <w:pStyle w:val="QryTableInputParam"/>
              <w:rPr>
                <w:noProof/>
              </w:rPr>
            </w:pPr>
            <w:r w:rsidRPr="00F21240">
              <w:rPr>
                <w:noProof/>
              </w:rPr>
              <w:t>Components may be any fields in the PID or PD1. If subcomponents of fields need to be specified, each subcomponent should be listed separately.</w:t>
            </w:r>
          </w:p>
        </w:tc>
      </w:tr>
      <w:tr w:rsidR="00715956" w:rsidRPr="00715956"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F21240" w:rsidRDefault="00715956">
            <w:pPr>
              <w:pStyle w:val="QryTableInputParam"/>
              <w:rPr>
                <w:noProof/>
              </w:rPr>
            </w:pPr>
            <w:r w:rsidRPr="00F21240">
              <w:rPr>
                <w:noProof/>
              </w:rPr>
              <w:t>Example:  ...|@PID.5.1^EVERYMAN~@PID.5.2^ADAM~@PID.8^M|...</w:t>
            </w:r>
          </w:p>
        </w:tc>
      </w:tr>
      <w:tr w:rsidR="00715956" w:rsidRPr="00715956"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F21240" w:rsidRDefault="00715956">
            <w:pPr>
              <w:pStyle w:val="QryTableInputParam"/>
              <w:rPr>
                <w:noProof/>
              </w:rPr>
            </w:pPr>
            <w:r w:rsidRPr="00F21240">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F21240" w:rsidRDefault="00715956">
            <w:pPr>
              <w:pStyle w:val="QryTableInputParam"/>
              <w:rPr>
                <w:noProof/>
              </w:rPr>
            </w:pPr>
            <w:r w:rsidRPr="00F21240">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F21240" w:rsidRDefault="00715956">
            <w:pPr>
              <w:pStyle w:val="QryTableInputParam"/>
              <w:rPr>
                <w:noProof/>
              </w:rPr>
            </w:pPr>
            <w:r w:rsidRPr="00F21240">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F21240" w:rsidRDefault="00715956">
            <w:pPr>
              <w:pStyle w:val="QryTableInputParam"/>
              <w:rPr>
                <w:noProof/>
              </w:rPr>
            </w:pPr>
            <w:r w:rsidRPr="00F21240">
              <w:rPr>
                <w:noProof/>
              </w:rPr>
              <w:t>Example: |80|</w:t>
            </w:r>
          </w:p>
        </w:tc>
      </w:tr>
      <w:tr w:rsidR="00715956" w:rsidRPr="00715956"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F21240" w:rsidRDefault="00715956">
            <w:pPr>
              <w:pStyle w:val="QryTableInputParam"/>
              <w:rPr>
                <w:noProof/>
              </w:rPr>
            </w:pPr>
            <w:r w:rsidRPr="00F21240">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F21240" w:rsidRDefault="00715956">
            <w:pPr>
              <w:pStyle w:val="QryTableInputParam"/>
              <w:rPr>
                <w:noProof/>
                <w:kern w:val="14"/>
              </w:rPr>
            </w:pPr>
            <w:r w:rsidRPr="00F21240">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F21240" w:rsidRDefault="00715956">
            <w:pPr>
              <w:pStyle w:val="QryTableInputParam"/>
              <w:rPr>
                <w:noProof/>
                <w:kern w:val="14"/>
              </w:rPr>
            </w:pPr>
            <w:r w:rsidRPr="00F21240">
              <w:rPr>
                <w:noProof/>
              </w:rPr>
              <w:t>Identifies the specific algorithm the queried system should use.</w:t>
            </w:r>
          </w:p>
        </w:tc>
      </w:tr>
      <w:tr w:rsidR="00715956" w:rsidRPr="00715956"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F21240" w:rsidRDefault="00715956">
            <w:pPr>
              <w:pStyle w:val="QryTableInputParam"/>
              <w:rPr>
                <w:noProof/>
              </w:rPr>
            </w:pPr>
            <w:r w:rsidRPr="00F21240">
              <w:rPr>
                <w:noProof/>
              </w:rPr>
              <w:t>Example: |MATCHWARE|</w:t>
            </w:r>
          </w:p>
        </w:tc>
      </w:tr>
      <w:tr w:rsidR="00715956" w:rsidRPr="00715956"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F21240" w:rsidRDefault="00715956">
            <w:pPr>
              <w:pStyle w:val="QryTableInputParam"/>
              <w:rPr>
                <w:noProof/>
              </w:rPr>
            </w:pPr>
            <w:r w:rsidRPr="00F21240">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F21240" w:rsidRDefault="00715956">
            <w:pPr>
              <w:pStyle w:val="QryTableInputParam"/>
              <w:rPr>
                <w:noProof/>
              </w:rPr>
            </w:pPr>
            <w:r w:rsidRPr="00F21240">
              <w:rPr>
                <w:noProof/>
              </w:rPr>
              <w:t>Identifies the specific algorithm version the queried system should use.</w:t>
            </w:r>
          </w:p>
        </w:tc>
      </w:tr>
      <w:tr w:rsidR="00715956" w:rsidRPr="00715956"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F21240" w:rsidRDefault="00715956">
            <w:pPr>
              <w:pStyle w:val="QryTableInputParam"/>
              <w:rPr>
                <w:noProof/>
              </w:rPr>
            </w:pPr>
            <w:r w:rsidRPr="00F21240">
              <w:rPr>
                <w:noProof/>
              </w:rPr>
              <w:t>Example: |1.2|</w:t>
            </w:r>
          </w:p>
        </w:tc>
      </w:tr>
      <w:tr w:rsidR="00715956" w:rsidRPr="00715956"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F21240" w:rsidRDefault="00715956">
            <w:pPr>
              <w:pStyle w:val="QryTableInputParam"/>
              <w:rPr>
                <w:noProof/>
              </w:rPr>
            </w:pPr>
            <w:r w:rsidRPr="00F21240">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F21240" w:rsidRDefault="00715956">
            <w:pPr>
              <w:pStyle w:val="QryTableInputParam"/>
              <w:rPr>
                <w:noProof/>
              </w:rPr>
            </w:pPr>
            <w:r w:rsidRPr="00F21240">
              <w:rPr>
                <w:noProof/>
              </w:rPr>
              <w:t>Description of the algorithm the queried system should use.</w:t>
            </w:r>
          </w:p>
        </w:tc>
      </w:tr>
      <w:tr w:rsidR="00715956" w:rsidRPr="00715956"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715956"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F21240" w:rsidRDefault="00715956">
            <w:pPr>
              <w:pStyle w:val="QryTableInputParam"/>
              <w:rPr>
                <w:noProof/>
              </w:rPr>
            </w:pPr>
            <w:r w:rsidRPr="00F21240">
              <w:rPr>
                <w:noProof/>
              </w:rPr>
              <w:t>Example: ...|^^^GOOD HEALTH  HOSPITAL~^^^SOUTH LAB|...</w:t>
            </w:r>
          </w:p>
        </w:tc>
      </w:tr>
      <w:tr w:rsidR="00715956" w:rsidRPr="00715956"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55C39EB1"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F21240" w:rsidRDefault="00715956">
            <w:pPr>
              <w:pStyle w:val="QryTableInputParam"/>
              <w:rPr>
                <w:noProof/>
              </w:rPr>
            </w:pPr>
            <w:r w:rsidRPr="00F21240">
              <w:rPr>
                <w:noProof/>
              </w:rPr>
              <w:t>PID.3.4 must be valued.</w:t>
            </w:r>
          </w:p>
        </w:tc>
      </w:tr>
      <w:tr w:rsidR="00715956" w:rsidRPr="00715956"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F21240" w:rsidRDefault="00715956">
            <w:pPr>
              <w:pStyle w:val="QryTableInputParam"/>
              <w:rPr>
                <w:noProof/>
              </w:rPr>
            </w:pPr>
          </w:p>
        </w:tc>
      </w:tr>
    </w:tbl>
    <w:p w14:paraId="02788248" w14:textId="77777777" w:rsidR="00715956" w:rsidRPr="00F21240" w:rsidRDefault="00715956">
      <w:pPr>
        <w:rPr>
          <w:noProof/>
        </w:rPr>
      </w:pPr>
    </w:p>
    <w:p w14:paraId="642AAFFD" w14:textId="77777777" w:rsidR="00715956" w:rsidRPr="00F21240" w:rsidRDefault="00715956">
      <w:pPr>
        <w:pStyle w:val="NormalIndented"/>
        <w:keepNext/>
        <w:rPr>
          <w:noProof/>
        </w:rPr>
      </w:pPr>
      <w:r w:rsidRPr="00F21240">
        <w:rPr>
          <w:noProof/>
        </w:rPr>
        <w:t>Following is an example of a Q22/K22 query/response pair of messages. First is the query:</w:t>
      </w:r>
    </w:p>
    <w:p w14:paraId="54AE60B7" w14:textId="77777777" w:rsidR="00715956" w:rsidRPr="00F21240" w:rsidRDefault="00715956">
      <w:pPr>
        <w:pStyle w:val="Example"/>
      </w:pPr>
      <w:r w:rsidRPr="00F21240">
        <w:t>MSH|^~\&amp;|CLINREG|WESTCLIN|HOSPMPI|HOSP|199912121135-0600||QBP^Q22^QBP_Q21|1|D|2.5</w:t>
      </w:r>
    </w:p>
    <w:p w14:paraId="40C13B3A" w14:textId="77777777" w:rsidR="00715956" w:rsidRPr="00F21240" w:rsidRDefault="00715956">
      <w:pPr>
        <w:pStyle w:val="Example"/>
      </w:pPr>
      <w:r w:rsidRPr="00F21240">
        <w:t>QPD|Q22^Find Candidates^HL7nnn|111069|@PID.5.1^EVERYMAN~@PID.5.2^ADAM~ @PID.8^M|80|MATCHWARE|1.2||^^^GOOD HEALTH HOSPITAL~^^^SOUTH LAB|</w:t>
      </w:r>
    </w:p>
    <w:p w14:paraId="5009E561" w14:textId="77777777" w:rsidR="00715956" w:rsidRPr="00F21240" w:rsidRDefault="00715956">
      <w:pPr>
        <w:pStyle w:val="Example"/>
      </w:pPr>
      <w:r w:rsidRPr="00F21240">
        <w:t>RCP|I|20^RD</w:t>
      </w:r>
    </w:p>
    <w:p w14:paraId="26B194C1" w14:textId="77777777" w:rsidR="00715956" w:rsidRPr="00F21240" w:rsidRDefault="00715956">
      <w:pPr>
        <w:pStyle w:val="NormalIndented"/>
        <w:rPr>
          <w:noProof/>
        </w:rPr>
      </w:pPr>
      <w:r w:rsidRPr="00F21240">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F21240" w:rsidRDefault="00715956">
      <w:pPr>
        <w:pStyle w:val="Example"/>
      </w:pPr>
      <w:r w:rsidRPr="00F21240">
        <w:t>MSH|^~\&amp;|HOSPMPI|HOSP|CLINREG|WESTCLIN|200712121135-0600||RSP^K22^RSP_K22|1|D|2.5.1|</w:t>
      </w:r>
    </w:p>
    <w:p w14:paraId="10FA4D99" w14:textId="77777777" w:rsidR="00715956" w:rsidRPr="00F21240" w:rsidRDefault="00715956">
      <w:pPr>
        <w:pStyle w:val="Example"/>
      </w:pPr>
      <w:r w:rsidRPr="00F21240">
        <w:t>MSA|AA|8699|</w:t>
      </w:r>
    </w:p>
    <w:p w14:paraId="6D7F91D0" w14:textId="77777777" w:rsidR="00715956" w:rsidRPr="00F21240" w:rsidRDefault="00715956">
      <w:pPr>
        <w:pStyle w:val="Example"/>
      </w:pPr>
      <w:r w:rsidRPr="00F21240">
        <w:t>QAK|111069|OK|Q22^Find Candidates^HL7nnnn|3|</w:t>
      </w:r>
    </w:p>
    <w:p w14:paraId="5209D159" w14:textId="77777777" w:rsidR="00715956" w:rsidRPr="00F21240" w:rsidRDefault="00715956">
      <w:pPr>
        <w:pStyle w:val="Example"/>
      </w:pPr>
      <w:r w:rsidRPr="00F21240">
        <w:t>QPD|Q22^Find Candidates^HL7nnn|111069|@PID.5.1^EVERYMAN~ @PID.5.2^ADAM~@PID.8^M|80|MATCHWARE|1.2||^^^GOOD HEALTH HOSPITAL~^^^SOUTH LAB|</w:t>
      </w:r>
    </w:p>
    <w:p w14:paraId="5DB115AD" w14:textId="77777777" w:rsidR="00715956" w:rsidRPr="00F21240" w:rsidRDefault="00715956">
      <w:pPr>
        <w:pStyle w:val="Example"/>
      </w:pPr>
      <w:r w:rsidRPr="00F21240">
        <w:t>PID|||66785^^^GOOD HEALTH HOSPITAL~99999^^^SOUTH LAB||Everyman^Adam||19630423|M||C|C^^Madison^WI^99999|</w:t>
      </w:r>
    </w:p>
    <w:p w14:paraId="6D997F96" w14:textId="77777777" w:rsidR="00715956" w:rsidRPr="00F21240" w:rsidRDefault="00715956">
      <w:pPr>
        <w:pStyle w:val="Example"/>
      </w:pPr>
      <w:r w:rsidRPr="00F21240">
        <w:t>QRI|95||MATCHWARE 1.2|</w:t>
      </w:r>
    </w:p>
    <w:p w14:paraId="34C0935B" w14:textId="77777777" w:rsidR="00715956" w:rsidRPr="00F21240" w:rsidRDefault="00715956">
      <w:pPr>
        <w:pStyle w:val="Example"/>
      </w:pPr>
      <w:r w:rsidRPr="00F21240">
        <w:t>PID|||87443^^^GOOD HEALTH HOSPITAL~651189^^^SOUTH LAB||Everyman^Adam||19470606|M||C|555-555-2004^^Madison^WI^99999|</w:t>
      </w:r>
    </w:p>
    <w:p w14:paraId="5AE1D942" w14:textId="77777777" w:rsidR="00715956" w:rsidRPr="00F21240" w:rsidRDefault="00715956">
      <w:pPr>
        <w:pStyle w:val="Example"/>
      </w:pPr>
      <w:r w:rsidRPr="00F21240">
        <w:t>QRI|90||MATCHWARE 1.2|</w:t>
      </w:r>
    </w:p>
    <w:p w14:paraId="25589298" w14:textId="77777777" w:rsidR="00715956" w:rsidRPr="00F21240" w:rsidRDefault="00715956">
      <w:pPr>
        <w:pStyle w:val="Example"/>
      </w:pPr>
      <w:r w:rsidRPr="00F21240">
        <w:t>PID|||43266^^^GOOD HEALTH HOSPITAL~81209^^^SOUTH LAB||Everyman^Adam||19901210|M||C|4444 Home Street^^Lodi^WI^99999|</w:t>
      </w:r>
    </w:p>
    <w:p w14:paraId="51FC8DFC" w14:textId="77777777" w:rsidR="00715956" w:rsidRPr="00F21240" w:rsidRDefault="00715956">
      <w:pPr>
        <w:pStyle w:val="Example"/>
      </w:pPr>
      <w:r w:rsidRPr="00F21240">
        <w:t>QRI|85||MATCHWARE 1.2|</w:t>
      </w:r>
    </w:p>
    <w:p w14:paraId="60DFE24C" w14:textId="77777777" w:rsidR="00715956" w:rsidRPr="00F21240" w:rsidRDefault="00000000">
      <w:pPr>
        <w:pStyle w:val="NormalIndented"/>
        <w:rPr>
          <w:noProof/>
        </w:rPr>
      </w:pPr>
      <w:hyperlink r:id="rId97" w:history="1">
        <w:r w:rsidR="00C9799C">
          <w:rPr>
            <w:rStyle w:val="Hyperlink"/>
            <w:rFonts w:ascii="Times New Roman" w:eastAsia="Calibri" w:hAnsi="Times New Roman" w:cs="Times New Roman"/>
            <w:kern w:val="0"/>
            <w:sz w:val="20"/>
            <w:szCs w:val="22"/>
            <w:lang w:eastAsia="en-US"/>
          </w:rPr>
          <w:t>mailto:</w:t>
        </w:r>
      </w:hyperlink>
      <w:r w:rsidR="00715956" w:rsidRPr="00F21240">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F21240" w:rsidRDefault="00715956">
      <w:pPr>
        <w:pStyle w:val="Heading3"/>
        <w:tabs>
          <w:tab w:val="clear" w:pos="1440"/>
        </w:tabs>
        <w:ind w:left="1008" w:hanging="1008"/>
        <w:rPr>
          <w:noProof/>
        </w:rPr>
      </w:pPr>
      <w:bookmarkStart w:id="4028" w:name="_Toc1815996"/>
      <w:bookmarkStart w:id="4029" w:name="_Toc21372540"/>
      <w:bookmarkStart w:id="4030" w:name="_Toc175992014"/>
      <w:bookmarkStart w:id="4031" w:name="_Toc176235972"/>
      <w:bookmarkStart w:id="4032" w:name="_Toc27754843"/>
      <w:bookmarkStart w:id="4033" w:name="_Toc109892138"/>
      <w:r w:rsidRPr="00F21240">
        <w:rPr>
          <w:noProof/>
        </w:rPr>
        <w:t>QBP/RSP - Get Corresponding Identifiers (QBP) and Response (RSP) (Events Q23</w:t>
      </w:r>
      <w:r w:rsidRPr="00F21240">
        <w:rPr>
          <w:noProof/>
        </w:rPr>
        <w:fldChar w:fldCharType="begin"/>
      </w:r>
      <w:r w:rsidRPr="00F21240">
        <w:rPr>
          <w:noProof/>
        </w:rPr>
        <w:instrText>XE "Q23"</w:instrText>
      </w:r>
      <w:r w:rsidRPr="00F21240">
        <w:rPr>
          <w:noProof/>
        </w:rPr>
        <w:fldChar w:fldCharType="end"/>
      </w:r>
      <w:r w:rsidRPr="00F21240">
        <w:rPr>
          <w:noProof/>
        </w:rPr>
        <w:t xml:space="preserve"> and K23</w:t>
      </w:r>
      <w:r w:rsidRPr="00F21240">
        <w:rPr>
          <w:noProof/>
        </w:rPr>
        <w:fldChar w:fldCharType="begin"/>
      </w:r>
      <w:r w:rsidRPr="00F21240">
        <w:rPr>
          <w:noProof/>
        </w:rPr>
        <w:instrText>XE "K23"</w:instrText>
      </w:r>
      <w:r w:rsidRPr="00F21240">
        <w:rPr>
          <w:noProof/>
        </w:rPr>
        <w:fldChar w:fldCharType="end"/>
      </w:r>
      <w:r w:rsidRPr="00F21240">
        <w:rPr>
          <w:noProof/>
        </w:rPr>
        <w:t>)</w:t>
      </w:r>
      <w:bookmarkEnd w:id="4028"/>
      <w:bookmarkEnd w:id="4029"/>
      <w:bookmarkEnd w:id="4030"/>
      <w:bookmarkEnd w:id="4031"/>
      <w:bookmarkEnd w:id="4032"/>
      <w:bookmarkEnd w:id="4033"/>
    </w:p>
    <w:p w14:paraId="0773BC39"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F21240" w:rsidRDefault="00715956">
            <w:pPr>
              <w:pStyle w:val="QryTableID"/>
              <w:rPr>
                <w:noProof/>
              </w:rPr>
            </w:pPr>
            <w:r w:rsidRPr="00F21240">
              <w:rPr>
                <w:noProof/>
              </w:rPr>
              <w:t>Q23</w:t>
            </w:r>
          </w:p>
        </w:tc>
      </w:tr>
      <w:tr w:rsidR="00715956" w:rsidRPr="00715956"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F21240" w:rsidRDefault="00715956">
            <w:pPr>
              <w:pStyle w:val="QryTableType"/>
              <w:rPr>
                <w:noProof/>
              </w:rPr>
            </w:pPr>
            <w:r w:rsidRPr="00F21240">
              <w:rPr>
                <w:noProof/>
              </w:rPr>
              <w:t>Query</w:t>
            </w:r>
          </w:p>
        </w:tc>
      </w:tr>
      <w:tr w:rsidR="00715956" w:rsidRPr="00715956"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F21240" w:rsidRDefault="00715956">
            <w:pPr>
              <w:pStyle w:val="QryTableHeader"/>
              <w:rPr>
                <w:rFonts w:ascii="Times New Roman" w:hAnsi="Times New Roman"/>
                <w:noProof/>
                <w:sz w:val="20"/>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F21240" w:rsidRDefault="00715956">
            <w:pPr>
              <w:pStyle w:val="QryTableName"/>
              <w:rPr>
                <w:noProof/>
              </w:rPr>
            </w:pPr>
            <w:r w:rsidRPr="00F21240">
              <w:rPr>
                <w:noProof/>
              </w:rPr>
              <w:t>Q23 Get Corresponding Identifiers</w:t>
            </w:r>
          </w:p>
        </w:tc>
      </w:tr>
      <w:tr w:rsidR="00715956" w:rsidRPr="00715956"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F21240" w:rsidRDefault="00715956">
            <w:pPr>
              <w:pStyle w:val="QryTableTriggerQuery"/>
              <w:rPr>
                <w:noProof/>
              </w:rPr>
            </w:pPr>
            <w:r w:rsidRPr="00F21240">
              <w:rPr>
                <w:noProof/>
              </w:rPr>
              <w:t>QBP^Q23^QBP_Q21</w:t>
            </w:r>
          </w:p>
        </w:tc>
      </w:tr>
      <w:tr w:rsidR="00715956" w:rsidRPr="00715956"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F21240" w:rsidRDefault="00715956">
            <w:pPr>
              <w:pStyle w:val="QryTableMode"/>
              <w:rPr>
                <w:noProof/>
              </w:rPr>
            </w:pPr>
          </w:p>
        </w:tc>
      </w:tr>
      <w:tr w:rsidR="00715956" w:rsidRPr="00715956"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F21240" w:rsidRDefault="00715956">
            <w:pPr>
              <w:pStyle w:val="QryTableResponseTrigger"/>
              <w:rPr>
                <w:noProof/>
              </w:rPr>
            </w:pPr>
            <w:r w:rsidRPr="00F21240">
              <w:rPr>
                <w:noProof/>
              </w:rPr>
              <w:t>RSP^K23^RSP_K23</w:t>
            </w:r>
          </w:p>
        </w:tc>
      </w:tr>
      <w:tr w:rsidR="00715956" w:rsidRPr="00715956"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F21240" w:rsidRDefault="00715956">
            <w:pPr>
              <w:pStyle w:val="QryTableCharacteristicsQuery"/>
              <w:rPr>
                <w:noProof/>
              </w:rPr>
            </w:pPr>
          </w:p>
        </w:tc>
      </w:tr>
      <w:tr w:rsidR="00715956" w:rsidRPr="00715956"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5EDC6066" w14:textId="77777777" w:rsidR="00715956" w:rsidRPr="00F21240" w:rsidRDefault="00715956">
            <w:pPr>
              <w:pStyle w:val="QryTablePurpose"/>
              <w:rPr>
                <w:noProof/>
              </w:rPr>
            </w:pPr>
            <w:r w:rsidRPr="00F21240">
              <w:rPr>
                <w:noProof/>
              </w:rPr>
              <w:t>Returns list of identifiers from the specified domains, given an identifier from a given domain.</w:t>
            </w:r>
          </w:p>
        </w:tc>
      </w:tr>
    </w:tbl>
    <w:p w14:paraId="7077700F" w14:textId="77777777" w:rsidR="00715956" w:rsidRPr="00F21240" w:rsidRDefault="00715956">
      <w:pPr>
        <w:rPr>
          <w:noProof/>
        </w:rPr>
      </w:pPr>
    </w:p>
    <w:p w14:paraId="3112D6DA" w14:textId="77777777" w:rsidR="00715956" w:rsidRPr="00F21240" w:rsidRDefault="00715956">
      <w:pPr>
        <w:pStyle w:val="MsgTableCaption"/>
        <w:rPr>
          <w:noProof/>
        </w:rPr>
      </w:pPr>
      <w:r w:rsidRPr="00F21240">
        <w:rPr>
          <w:noProof/>
        </w:rPr>
        <w:t>QBP^Q23^QBP_Q21: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F21240" w:rsidRDefault="00715956">
            <w:pPr>
              <w:pStyle w:val="MsgTableHeader"/>
              <w:jc w:val="center"/>
              <w:rPr>
                <w:noProof/>
              </w:rPr>
            </w:pPr>
            <w:r w:rsidRPr="00F21240">
              <w:rPr>
                <w:noProof/>
              </w:rPr>
              <w:t>Chapter</w:t>
            </w:r>
          </w:p>
        </w:tc>
      </w:tr>
      <w:tr w:rsidR="00715956" w:rsidRPr="00715956"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F21240" w:rsidRDefault="00715956">
            <w:pPr>
              <w:pStyle w:val="MsgTableBody"/>
              <w:jc w:val="center"/>
              <w:rPr>
                <w:noProof/>
              </w:rPr>
            </w:pPr>
            <w:r w:rsidRPr="00F21240">
              <w:rPr>
                <w:noProof/>
              </w:rPr>
              <w:t>2</w:t>
            </w:r>
          </w:p>
        </w:tc>
      </w:tr>
      <w:tr w:rsidR="00715956" w:rsidRPr="00715956"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F21240" w:rsidRDefault="00715956">
            <w:pPr>
              <w:pStyle w:val="MsgTableBody"/>
              <w:jc w:val="center"/>
              <w:rPr>
                <w:noProof/>
              </w:rPr>
            </w:pPr>
            <w:r w:rsidRPr="00F21240">
              <w:rPr>
                <w:noProof/>
              </w:rPr>
              <w:t>2</w:t>
            </w:r>
          </w:p>
        </w:tc>
      </w:tr>
      <w:tr w:rsidR="00715956" w:rsidRPr="00715956"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F21240" w:rsidRDefault="00715956">
            <w:pPr>
              <w:pStyle w:val="MsgTableBody"/>
              <w:jc w:val="center"/>
              <w:rPr>
                <w:noProof/>
              </w:rPr>
            </w:pPr>
            <w:r w:rsidRPr="00F21240">
              <w:rPr>
                <w:noProof/>
              </w:rPr>
              <w:t>2</w:t>
            </w:r>
          </w:p>
        </w:tc>
      </w:tr>
      <w:tr w:rsidR="00715956" w:rsidRPr="00715956"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F21240" w:rsidRDefault="00715956">
            <w:pPr>
              <w:pStyle w:val="MsgTableBody"/>
              <w:jc w:val="center"/>
              <w:rPr>
                <w:noProof/>
              </w:rPr>
            </w:pPr>
            <w:r w:rsidRPr="00F21240">
              <w:rPr>
                <w:noProof/>
              </w:rPr>
              <w:t>5</w:t>
            </w:r>
          </w:p>
        </w:tc>
      </w:tr>
      <w:tr w:rsidR="00715956" w:rsidRPr="00715956"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F21240" w:rsidRDefault="00715956">
            <w:pPr>
              <w:pStyle w:val="MsgTableBody"/>
              <w:jc w:val="center"/>
              <w:rPr>
                <w:noProof/>
              </w:rPr>
            </w:pPr>
            <w:r w:rsidRPr="00F21240">
              <w:rPr>
                <w:noProof/>
              </w:rPr>
              <w:t>5</w:t>
            </w:r>
          </w:p>
        </w:tc>
      </w:tr>
      <w:tr w:rsidR="00715956" w:rsidRPr="00715956"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F21240" w:rsidRDefault="00715956">
            <w:pPr>
              <w:pStyle w:val="MsgTableBody"/>
              <w:jc w:val="center"/>
              <w:rPr>
                <w:noProof/>
              </w:rPr>
            </w:pPr>
            <w:r w:rsidRPr="00F21240">
              <w:rPr>
                <w:noProof/>
              </w:rPr>
              <w:t>2</w:t>
            </w:r>
          </w:p>
        </w:tc>
      </w:tr>
    </w:tbl>
    <w:p w14:paraId="1D031303" w14:textId="7468A601" w:rsidR="00A80CE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6BB6" w14:paraId="3EC52FA2" w14:textId="77777777" w:rsidTr="003813F0">
        <w:trPr>
          <w:jc w:val="center"/>
        </w:trPr>
        <w:tc>
          <w:tcPr>
            <w:tcW w:w="9383" w:type="dxa"/>
            <w:gridSpan w:val="6"/>
          </w:tcPr>
          <w:p w14:paraId="3AE35874" w14:textId="78612258" w:rsidR="003813F0" w:rsidRPr="006D6BB6" w:rsidRDefault="003813F0" w:rsidP="003813F0">
            <w:pPr>
              <w:pStyle w:val="ACK-ChoreographyHeader"/>
            </w:pPr>
            <w:r w:rsidRPr="00C20CAF">
              <w:t>Acknowledgment Choreography</w:t>
            </w:r>
          </w:p>
        </w:tc>
      </w:tr>
      <w:tr w:rsidR="003813F0" w:rsidRPr="006D6BB6" w14:paraId="7CAEB613" w14:textId="77777777" w:rsidTr="003813F0">
        <w:trPr>
          <w:jc w:val="center"/>
        </w:trPr>
        <w:tc>
          <w:tcPr>
            <w:tcW w:w="9383" w:type="dxa"/>
            <w:gridSpan w:val="6"/>
          </w:tcPr>
          <w:p w14:paraId="6D23422D" w14:textId="69248B4F" w:rsidR="003813F0" w:rsidRPr="00C20CAF" w:rsidRDefault="004D7EA0" w:rsidP="003813F0">
            <w:pPr>
              <w:pStyle w:val="ACK-ChoreographyHeader"/>
            </w:pPr>
            <w:r w:rsidRPr="00F21240">
              <w:rPr>
                <w:noProof/>
              </w:rPr>
              <w:t>QBP^Q23^QBP_Q21</w:t>
            </w:r>
          </w:p>
        </w:tc>
      </w:tr>
      <w:tr w:rsidR="00A80CE2" w:rsidRPr="006D6BB6" w14:paraId="785DB4F6" w14:textId="77777777" w:rsidTr="003813F0">
        <w:trPr>
          <w:jc w:val="center"/>
        </w:trPr>
        <w:tc>
          <w:tcPr>
            <w:tcW w:w="1519" w:type="dxa"/>
          </w:tcPr>
          <w:p w14:paraId="19FD2C11" w14:textId="77777777" w:rsidR="00A80CE2" w:rsidRPr="006D6BB6" w:rsidRDefault="00A80CE2" w:rsidP="00A06574">
            <w:pPr>
              <w:pStyle w:val="ACK-ChoreographyBody"/>
            </w:pPr>
            <w:r w:rsidRPr="006D6BB6">
              <w:t>Field name</w:t>
            </w:r>
          </w:p>
        </w:tc>
        <w:tc>
          <w:tcPr>
            <w:tcW w:w="2261" w:type="dxa"/>
          </w:tcPr>
          <w:p w14:paraId="20903F1A" w14:textId="77777777" w:rsidR="00A80CE2" w:rsidRPr="006D6BB6" w:rsidRDefault="00A80CE2" w:rsidP="00A06574">
            <w:pPr>
              <w:pStyle w:val="ACK-ChoreographyBody"/>
            </w:pPr>
            <w:r w:rsidRPr="006D6BB6">
              <w:t>Field Value: Original mode</w:t>
            </w:r>
          </w:p>
        </w:tc>
        <w:tc>
          <w:tcPr>
            <w:tcW w:w="5603" w:type="dxa"/>
            <w:gridSpan w:val="4"/>
          </w:tcPr>
          <w:p w14:paraId="58D18164" w14:textId="77777777" w:rsidR="00A80CE2" w:rsidRPr="006D6BB6" w:rsidRDefault="00A80CE2" w:rsidP="00A06574">
            <w:pPr>
              <w:pStyle w:val="ACK-ChoreographyBody"/>
            </w:pPr>
            <w:r w:rsidRPr="006D6BB6">
              <w:t>Field value: Enhanced mode</w:t>
            </w:r>
          </w:p>
        </w:tc>
      </w:tr>
      <w:tr w:rsidR="00A80CE2" w:rsidRPr="006D6BB6" w14:paraId="36AEE0E7" w14:textId="77777777" w:rsidTr="003813F0">
        <w:trPr>
          <w:jc w:val="center"/>
        </w:trPr>
        <w:tc>
          <w:tcPr>
            <w:tcW w:w="1519" w:type="dxa"/>
          </w:tcPr>
          <w:p w14:paraId="3DF44731" w14:textId="77777777" w:rsidR="00A80CE2" w:rsidRPr="006D6BB6" w:rsidRDefault="00A80CE2" w:rsidP="00A06574">
            <w:pPr>
              <w:pStyle w:val="ACK-ChoreographyBody"/>
            </w:pPr>
            <w:r w:rsidRPr="006D6BB6">
              <w:t>MSH.15</w:t>
            </w:r>
          </w:p>
        </w:tc>
        <w:tc>
          <w:tcPr>
            <w:tcW w:w="2261" w:type="dxa"/>
          </w:tcPr>
          <w:p w14:paraId="5F5BE629" w14:textId="77777777" w:rsidR="00A80CE2" w:rsidRPr="006D6BB6" w:rsidRDefault="00A80CE2" w:rsidP="00A06574">
            <w:pPr>
              <w:pStyle w:val="ACK-ChoreographyBody"/>
            </w:pPr>
            <w:r w:rsidRPr="006D6BB6">
              <w:t>Blank</w:t>
            </w:r>
          </w:p>
        </w:tc>
        <w:tc>
          <w:tcPr>
            <w:tcW w:w="456" w:type="dxa"/>
          </w:tcPr>
          <w:p w14:paraId="6399980C" w14:textId="77777777" w:rsidR="00A80CE2" w:rsidRPr="006D6BB6" w:rsidRDefault="00A80CE2" w:rsidP="00A06574">
            <w:pPr>
              <w:pStyle w:val="ACK-ChoreographyBody"/>
            </w:pPr>
            <w:r w:rsidRPr="006D6BB6">
              <w:t>NE</w:t>
            </w:r>
          </w:p>
        </w:tc>
        <w:tc>
          <w:tcPr>
            <w:tcW w:w="1556" w:type="dxa"/>
          </w:tcPr>
          <w:p w14:paraId="166AE672" w14:textId="77777777" w:rsidR="00A80CE2" w:rsidRPr="006D6BB6" w:rsidRDefault="00A80CE2" w:rsidP="00A06574">
            <w:pPr>
              <w:pStyle w:val="ACK-ChoreographyBody"/>
            </w:pPr>
            <w:r w:rsidRPr="006D6BB6">
              <w:t>AL, SU, ER</w:t>
            </w:r>
          </w:p>
        </w:tc>
        <w:tc>
          <w:tcPr>
            <w:tcW w:w="1736" w:type="dxa"/>
          </w:tcPr>
          <w:p w14:paraId="1E174DFA" w14:textId="77777777" w:rsidR="00A80CE2" w:rsidRPr="006D6BB6" w:rsidRDefault="00A80CE2" w:rsidP="00A06574">
            <w:pPr>
              <w:pStyle w:val="ACK-ChoreographyBody"/>
            </w:pPr>
            <w:r w:rsidRPr="006D6BB6">
              <w:t>NE</w:t>
            </w:r>
          </w:p>
        </w:tc>
        <w:tc>
          <w:tcPr>
            <w:tcW w:w="1855" w:type="dxa"/>
          </w:tcPr>
          <w:p w14:paraId="7F1729E3" w14:textId="77777777" w:rsidR="00A80CE2" w:rsidRPr="006D6BB6" w:rsidRDefault="00A80CE2" w:rsidP="00A06574">
            <w:pPr>
              <w:pStyle w:val="ACK-ChoreographyBody"/>
            </w:pPr>
            <w:r w:rsidRPr="006D6BB6">
              <w:t>AL, SU, ER</w:t>
            </w:r>
          </w:p>
        </w:tc>
      </w:tr>
      <w:tr w:rsidR="00A80CE2" w:rsidRPr="006D6BB6" w14:paraId="3E26447B" w14:textId="77777777" w:rsidTr="003813F0">
        <w:trPr>
          <w:jc w:val="center"/>
        </w:trPr>
        <w:tc>
          <w:tcPr>
            <w:tcW w:w="1519" w:type="dxa"/>
          </w:tcPr>
          <w:p w14:paraId="6DF6C612" w14:textId="77777777" w:rsidR="00A80CE2" w:rsidRPr="006D6BB6" w:rsidRDefault="00A80CE2" w:rsidP="00A06574">
            <w:pPr>
              <w:pStyle w:val="ACK-ChoreographyBody"/>
            </w:pPr>
            <w:r w:rsidRPr="006D6BB6">
              <w:t>MSH.16</w:t>
            </w:r>
          </w:p>
        </w:tc>
        <w:tc>
          <w:tcPr>
            <w:tcW w:w="2261" w:type="dxa"/>
          </w:tcPr>
          <w:p w14:paraId="2F199DAC" w14:textId="77777777" w:rsidR="00A80CE2" w:rsidRPr="006D6BB6" w:rsidRDefault="00A80CE2" w:rsidP="00A06574">
            <w:pPr>
              <w:pStyle w:val="ACK-ChoreographyBody"/>
            </w:pPr>
            <w:r w:rsidRPr="006D6BB6">
              <w:t>Blank</w:t>
            </w:r>
          </w:p>
        </w:tc>
        <w:tc>
          <w:tcPr>
            <w:tcW w:w="456" w:type="dxa"/>
          </w:tcPr>
          <w:p w14:paraId="04C29027" w14:textId="77777777" w:rsidR="00A80CE2" w:rsidRPr="006D6BB6" w:rsidRDefault="00A80CE2" w:rsidP="00A06574">
            <w:pPr>
              <w:pStyle w:val="ACK-ChoreographyBody"/>
            </w:pPr>
            <w:r w:rsidRPr="006D6BB6">
              <w:t>NE</w:t>
            </w:r>
          </w:p>
        </w:tc>
        <w:tc>
          <w:tcPr>
            <w:tcW w:w="1556" w:type="dxa"/>
          </w:tcPr>
          <w:p w14:paraId="3720D247" w14:textId="77777777" w:rsidR="00A80CE2" w:rsidRPr="006D6BB6" w:rsidRDefault="00A80CE2" w:rsidP="00A06574">
            <w:pPr>
              <w:pStyle w:val="ACK-ChoreographyBody"/>
            </w:pPr>
            <w:r w:rsidRPr="006D6BB6">
              <w:t>NE</w:t>
            </w:r>
          </w:p>
        </w:tc>
        <w:tc>
          <w:tcPr>
            <w:tcW w:w="1736" w:type="dxa"/>
          </w:tcPr>
          <w:p w14:paraId="012FCAC8" w14:textId="77777777" w:rsidR="00A80CE2" w:rsidRPr="006D6BB6" w:rsidRDefault="00A80CE2" w:rsidP="00A06574">
            <w:pPr>
              <w:pStyle w:val="ACK-ChoreographyBody"/>
            </w:pPr>
            <w:r w:rsidRPr="006D6BB6">
              <w:t>AL, SU, ER</w:t>
            </w:r>
          </w:p>
        </w:tc>
        <w:tc>
          <w:tcPr>
            <w:tcW w:w="1855" w:type="dxa"/>
          </w:tcPr>
          <w:p w14:paraId="21831E18" w14:textId="77777777" w:rsidR="00A80CE2" w:rsidRPr="006D6BB6" w:rsidRDefault="00A80CE2" w:rsidP="00A06574">
            <w:pPr>
              <w:pStyle w:val="ACK-ChoreographyBody"/>
            </w:pPr>
            <w:r w:rsidRPr="006D6BB6">
              <w:t>AL, SU, ER</w:t>
            </w:r>
          </w:p>
        </w:tc>
      </w:tr>
      <w:tr w:rsidR="00A80CE2" w:rsidRPr="006D6BB6" w14:paraId="0B3EA101" w14:textId="77777777" w:rsidTr="003813F0">
        <w:trPr>
          <w:jc w:val="center"/>
        </w:trPr>
        <w:tc>
          <w:tcPr>
            <w:tcW w:w="1519" w:type="dxa"/>
          </w:tcPr>
          <w:p w14:paraId="5D1DE5C8" w14:textId="77777777" w:rsidR="00A80CE2" w:rsidRPr="006D6BB6" w:rsidRDefault="00A80CE2" w:rsidP="00A06574">
            <w:pPr>
              <w:pStyle w:val="ACK-ChoreographyBody"/>
            </w:pPr>
            <w:r w:rsidRPr="006D6BB6">
              <w:t>Immediate Ack</w:t>
            </w:r>
          </w:p>
        </w:tc>
        <w:tc>
          <w:tcPr>
            <w:tcW w:w="2261" w:type="dxa"/>
          </w:tcPr>
          <w:p w14:paraId="5F050990" w14:textId="77777777" w:rsidR="00A80CE2" w:rsidRPr="006D6BB6" w:rsidRDefault="00A80CE2" w:rsidP="00A06574">
            <w:pPr>
              <w:pStyle w:val="ACK-ChoreographyBody"/>
            </w:pPr>
            <w:r w:rsidRPr="006D6BB6">
              <w:t>-</w:t>
            </w:r>
          </w:p>
        </w:tc>
        <w:tc>
          <w:tcPr>
            <w:tcW w:w="456" w:type="dxa"/>
          </w:tcPr>
          <w:p w14:paraId="5F4CC655" w14:textId="77777777" w:rsidR="00A80CE2" w:rsidRPr="006D6BB6" w:rsidRDefault="00A80CE2" w:rsidP="00A06574">
            <w:pPr>
              <w:pStyle w:val="ACK-ChoreographyBody"/>
            </w:pPr>
            <w:r w:rsidRPr="006D6BB6">
              <w:t>-</w:t>
            </w:r>
          </w:p>
        </w:tc>
        <w:tc>
          <w:tcPr>
            <w:tcW w:w="1556" w:type="dxa"/>
          </w:tcPr>
          <w:p w14:paraId="1F618FBC" w14:textId="51A92846" w:rsidR="00A80CE2" w:rsidRPr="006D6BB6" w:rsidRDefault="00A80CE2" w:rsidP="00A06574">
            <w:pPr>
              <w:pStyle w:val="ACK-ChoreographyBody"/>
            </w:pPr>
            <w:r w:rsidRPr="006D6BB6">
              <w:rPr>
                <w:szCs w:val="16"/>
              </w:rPr>
              <w:t>ACK^</w:t>
            </w:r>
            <w:r>
              <w:rPr>
                <w:noProof/>
              </w:rPr>
              <w:t>Q23</w:t>
            </w:r>
            <w:r w:rsidRPr="006D6BB6">
              <w:rPr>
                <w:szCs w:val="16"/>
              </w:rPr>
              <w:t>^ACK</w:t>
            </w:r>
          </w:p>
        </w:tc>
        <w:tc>
          <w:tcPr>
            <w:tcW w:w="1736" w:type="dxa"/>
          </w:tcPr>
          <w:p w14:paraId="7CD3E580" w14:textId="77777777" w:rsidR="00A80CE2" w:rsidRPr="006D6BB6" w:rsidRDefault="00A80CE2" w:rsidP="00A06574">
            <w:pPr>
              <w:pStyle w:val="ACK-ChoreographyBody"/>
            </w:pPr>
            <w:r w:rsidRPr="006D6BB6">
              <w:t>-</w:t>
            </w:r>
          </w:p>
        </w:tc>
        <w:tc>
          <w:tcPr>
            <w:tcW w:w="1855" w:type="dxa"/>
          </w:tcPr>
          <w:p w14:paraId="68186745" w14:textId="617AEE41" w:rsidR="00A80CE2" w:rsidRPr="006D6BB6" w:rsidRDefault="00A80CE2" w:rsidP="00A06574">
            <w:pPr>
              <w:pStyle w:val="ACK-ChoreographyBody"/>
            </w:pPr>
            <w:r w:rsidRPr="006D6BB6">
              <w:rPr>
                <w:szCs w:val="16"/>
              </w:rPr>
              <w:t>ACK^</w:t>
            </w:r>
            <w:r>
              <w:rPr>
                <w:noProof/>
              </w:rPr>
              <w:t>Q23</w:t>
            </w:r>
            <w:r w:rsidRPr="006D6BB6">
              <w:rPr>
                <w:szCs w:val="16"/>
              </w:rPr>
              <w:t>^ACK</w:t>
            </w:r>
          </w:p>
        </w:tc>
      </w:tr>
      <w:tr w:rsidR="00A80CE2" w:rsidRPr="006D6BB6" w14:paraId="2AFD3573" w14:textId="77777777" w:rsidTr="003813F0">
        <w:trPr>
          <w:jc w:val="center"/>
        </w:trPr>
        <w:tc>
          <w:tcPr>
            <w:tcW w:w="1519" w:type="dxa"/>
          </w:tcPr>
          <w:p w14:paraId="7CB35C28" w14:textId="77777777" w:rsidR="00A80CE2" w:rsidRPr="006D6BB6" w:rsidRDefault="00A80CE2" w:rsidP="00A06574">
            <w:pPr>
              <w:pStyle w:val="ACK-ChoreographyBody"/>
            </w:pPr>
            <w:r w:rsidRPr="006D6BB6">
              <w:t>Application Ack</w:t>
            </w:r>
          </w:p>
        </w:tc>
        <w:tc>
          <w:tcPr>
            <w:tcW w:w="2261" w:type="dxa"/>
          </w:tcPr>
          <w:p w14:paraId="07E35E99" w14:textId="3E48D629"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456" w:type="dxa"/>
          </w:tcPr>
          <w:p w14:paraId="38B0D4FF" w14:textId="77777777" w:rsidR="00A80CE2" w:rsidRPr="006D6BB6" w:rsidRDefault="00A80CE2" w:rsidP="00A06574">
            <w:pPr>
              <w:pStyle w:val="ACK-ChoreographyBody"/>
            </w:pPr>
            <w:r w:rsidRPr="006D6BB6">
              <w:t>-</w:t>
            </w:r>
          </w:p>
        </w:tc>
        <w:tc>
          <w:tcPr>
            <w:tcW w:w="1556" w:type="dxa"/>
          </w:tcPr>
          <w:p w14:paraId="72E80410" w14:textId="77777777" w:rsidR="00A80CE2" w:rsidRPr="006D6BB6" w:rsidRDefault="00A80CE2" w:rsidP="00A06574">
            <w:pPr>
              <w:pStyle w:val="ACK-ChoreographyBody"/>
            </w:pPr>
            <w:r w:rsidRPr="006D6BB6">
              <w:t>-</w:t>
            </w:r>
          </w:p>
        </w:tc>
        <w:tc>
          <w:tcPr>
            <w:tcW w:w="1736" w:type="dxa"/>
          </w:tcPr>
          <w:p w14:paraId="49F0DA50" w14:textId="70F6AD7E"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1855" w:type="dxa"/>
          </w:tcPr>
          <w:p w14:paraId="37F41CAF" w14:textId="08A0E06F"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r>
    </w:tbl>
    <w:p w14:paraId="07A2FF59" w14:textId="77777777" w:rsidR="00715956" w:rsidRPr="00F21240" w:rsidRDefault="00715956">
      <w:pPr>
        <w:rPr>
          <w:noProof/>
        </w:rPr>
      </w:pPr>
    </w:p>
    <w:p w14:paraId="132ABF9E" w14:textId="77777777" w:rsidR="00715956" w:rsidRPr="004842E3" w:rsidRDefault="00715956">
      <w:pPr>
        <w:pStyle w:val="MsgTableCaption"/>
        <w:rPr>
          <w:noProof/>
          <w:lang w:val="fr-FR"/>
        </w:rPr>
      </w:pPr>
      <w:r w:rsidRPr="004842E3">
        <w:rPr>
          <w:noProof/>
          <w:lang w:val="fr-FR"/>
        </w:rPr>
        <w:t>RSP^K23^RSP_K23: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F21240" w:rsidRDefault="00715956">
            <w:pPr>
              <w:pStyle w:val="MsgTableHeader"/>
              <w:jc w:val="center"/>
              <w:rPr>
                <w:noProof/>
              </w:rPr>
            </w:pPr>
            <w:r w:rsidRPr="00F21240">
              <w:rPr>
                <w:noProof/>
              </w:rPr>
              <w:t>Chapter</w:t>
            </w:r>
          </w:p>
        </w:tc>
      </w:tr>
      <w:tr w:rsidR="00715956" w:rsidRPr="00715956"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F21240" w:rsidRDefault="00715956">
            <w:pPr>
              <w:pStyle w:val="MsgTableBody"/>
              <w:jc w:val="center"/>
              <w:rPr>
                <w:noProof/>
              </w:rPr>
            </w:pPr>
            <w:r w:rsidRPr="00F21240">
              <w:rPr>
                <w:noProof/>
              </w:rPr>
              <w:t>2</w:t>
            </w:r>
          </w:p>
        </w:tc>
      </w:tr>
      <w:tr w:rsidR="00715956" w:rsidRPr="00715956"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F21240" w:rsidRDefault="00715956">
            <w:pPr>
              <w:pStyle w:val="MsgTableBody"/>
              <w:jc w:val="center"/>
              <w:rPr>
                <w:noProof/>
              </w:rPr>
            </w:pPr>
            <w:r w:rsidRPr="00F21240">
              <w:rPr>
                <w:noProof/>
              </w:rPr>
              <w:t>2</w:t>
            </w:r>
          </w:p>
        </w:tc>
      </w:tr>
      <w:tr w:rsidR="00715956" w:rsidRPr="00715956"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F21240" w:rsidRDefault="00715956">
            <w:pPr>
              <w:pStyle w:val="MsgTableBody"/>
              <w:jc w:val="center"/>
              <w:rPr>
                <w:noProof/>
              </w:rPr>
            </w:pPr>
            <w:r w:rsidRPr="00F21240">
              <w:rPr>
                <w:noProof/>
              </w:rPr>
              <w:t>2</w:t>
            </w:r>
          </w:p>
        </w:tc>
      </w:tr>
      <w:tr w:rsidR="00715956" w:rsidRPr="00715956"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F21240" w:rsidRDefault="00715956">
            <w:pPr>
              <w:pStyle w:val="MsgTableBody"/>
              <w:jc w:val="center"/>
              <w:rPr>
                <w:noProof/>
              </w:rPr>
            </w:pPr>
            <w:r w:rsidRPr="00F21240">
              <w:rPr>
                <w:noProof/>
              </w:rPr>
              <w:t>2</w:t>
            </w:r>
          </w:p>
        </w:tc>
      </w:tr>
      <w:tr w:rsidR="00715956" w:rsidRPr="00715956"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F21240" w:rsidRDefault="00715956">
            <w:pPr>
              <w:pStyle w:val="MsgTableBody"/>
              <w:jc w:val="center"/>
              <w:rPr>
                <w:noProof/>
              </w:rPr>
            </w:pPr>
            <w:r w:rsidRPr="00F21240">
              <w:rPr>
                <w:noProof/>
              </w:rPr>
              <w:t>2</w:t>
            </w:r>
          </w:p>
        </w:tc>
      </w:tr>
      <w:tr w:rsidR="00715956" w:rsidRPr="00715956"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F21240" w:rsidRDefault="00715956">
            <w:pPr>
              <w:pStyle w:val="MsgTableBody"/>
              <w:jc w:val="center"/>
              <w:rPr>
                <w:noProof/>
              </w:rPr>
            </w:pPr>
            <w:r w:rsidRPr="00F21240">
              <w:rPr>
                <w:noProof/>
              </w:rPr>
              <w:t>5</w:t>
            </w:r>
          </w:p>
        </w:tc>
      </w:tr>
      <w:tr w:rsidR="00715956" w:rsidRPr="00715956"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F21240" w:rsidRDefault="00715956">
            <w:pPr>
              <w:pStyle w:val="MsgTableBody"/>
              <w:jc w:val="center"/>
              <w:rPr>
                <w:noProof/>
              </w:rPr>
            </w:pPr>
            <w:r w:rsidRPr="00F21240">
              <w:rPr>
                <w:noProof/>
              </w:rPr>
              <w:t>5</w:t>
            </w:r>
          </w:p>
        </w:tc>
      </w:tr>
      <w:tr w:rsidR="00715956" w:rsidRPr="00715956"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F21240" w:rsidRDefault="00715956">
            <w:pPr>
              <w:pStyle w:val="MsgTableBody"/>
              <w:jc w:val="center"/>
              <w:rPr>
                <w:noProof/>
              </w:rPr>
            </w:pPr>
          </w:p>
        </w:tc>
      </w:tr>
      <w:tr w:rsidR="00715956" w:rsidRPr="00715956"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F21240" w:rsidRDefault="00715956">
            <w:pPr>
              <w:pStyle w:val="MsgTableBody"/>
              <w:rPr>
                <w:noProof/>
              </w:rPr>
            </w:pPr>
            <w:commentRangeStart w:id="4034"/>
            <w:r w:rsidRPr="00F21240">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F21240" w:rsidRDefault="00715956">
            <w:pPr>
              <w:pStyle w:val="MsgTableBody"/>
              <w:jc w:val="center"/>
              <w:rPr>
                <w:noProof/>
              </w:rPr>
            </w:pPr>
            <w:r w:rsidRPr="00F21240">
              <w:rPr>
                <w:noProof/>
              </w:rPr>
              <w:t>3</w:t>
            </w:r>
            <w:commentRangeEnd w:id="4034"/>
            <w:r w:rsidR="00E4464A">
              <w:rPr>
                <w:rStyle w:val="CommentReference"/>
                <w:rFonts w:ascii="Verdana" w:hAnsi="Verdana" w:cs="Times New Roman"/>
                <w:kern w:val="0"/>
                <w:lang w:eastAsia="en-US"/>
              </w:rPr>
              <w:commentReference w:id="4034"/>
            </w:r>
          </w:p>
        </w:tc>
      </w:tr>
      <w:tr w:rsidR="00715956" w:rsidRPr="00715956"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F21240" w:rsidRDefault="00715956">
            <w:pPr>
              <w:pStyle w:val="MsgTableBody"/>
              <w:jc w:val="center"/>
              <w:rPr>
                <w:noProof/>
              </w:rPr>
            </w:pPr>
          </w:p>
        </w:tc>
      </w:tr>
      <w:tr w:rsidR="00715956" w:rsidRPr="00715956"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F21240" w:rsidRDefault="00715956">
            <w:pPr>
              <w:pStyle w:val="MsgTableBody"/>
              <w:jc w:val="center"/>
              <w:rPr>
                <w:noProof/>
              </w:rPr>
            </w:pPr>
            <w:r w:rsidRPr="00F21240">
              <w:rPr>
                <w:noProof/>
              </w:rPr>
              <w:t>2</w:t>
            </w:r>
          </w:p>
        </w:tc>
      </w:tr>
    </w:tbl>
    <w:p w14:paraId="13C663CD" w14:textId="18F19AE7"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0D3A46C5" w14:textId="77777777" w:rsidTr="003813F0">
        <w:trPr>
          <w:jc w:val="center"/>
        </w:trPr>
        <w:tc>
          <w:tcPr>
            <w:tcW w:w="6912" w:type="dxa"/>
            <w:gridSpan w:val="4"/>
          </w:tcPr>
          <w:p w14:paraId="13DFD6A5" w14:textId="1A19CE87" w:rsidR="003813F0" w:rsidRPr="006D6BB6" w:rsidRDefault="003813F0" w:rsidP="003813F0">
            <w:pPr>
              <w:pStyle w:val="ACK-ChoreographyHeader"/>
            </w:pPr>
            <w:r w:rsidRPr="00C20CAF">
              <w:t>Acknowledgment Choreography</w:t>
            </w:r>
          </w:p>
        </w:tc>
      </w:tr>
      <w:tr w:rsidR="003813F0" w:rsidRPr="006D6BB6" w14:paraId="3911BF07" w14:textId="77777777" w:rsidTr="003813F0">
        <w:trPr>
          <w:jc w:val="center"/>
        </w:trPr>
        <w:tc>
          <w:tcPr>
            <w:tcW w:w="6912" w:type="dxa"/>
            <w:gridSpan w:val="4"/>
          </w:tcPr>
          <w:p w14:paraId="47E1B60C" w14:textId="19EC810B" w:rsidR="003813F0" w:rsidRPr="006D6BB6" w:rsidRDefault="004D7EA0" w:rsidP="004D7EA0">
            <w:pPr>
              <w:pStyle w:val="ACK-ChoreographyHeader"/>
            </w:pPr>
            <w:r w:rsidRPr="004842E3">
              <w:rPr>
                <w:noProof/>
                <w:lang w:val="fr-FR"/>
              </w:rPr>
              <w:t>RSP^K23^RSP_K23</w:t>
            </w:r>
          </w:p>
        </w:tc>
      </w:tr>
      <w:tr w:rsidR="00A80CE2" w:rsidRPr="006D6BB6" w14:paraId="41D2EEE2" w14:textId="77777777" w:rsidTr="003813F0">
        <w:trPr>
          <w:jc w:val="center"/>
        </w:trPr>
        <w:tc>
          <w:tcPr>
            <w:tcW w:w="1458" w:type="dxa"/>
          </w:tcPr>
          <w:p w14:paraId="3CEF5BC1" w14:textId="77777777" w:rsidR="00A80CE2" w:rsidRPr="006D6BB6" w:rsidRDefault="00A80CE2" w:rsidP="00A06574">
            <w:pPr>
              <w:pStyle w:val="ACK-ChoreographyBody"/>
            </w:pPr>
            <w:r w:rsidRPr="006D6BB6">
              <w:t>Field name</w:t>
            </w:r>
          </w:p>
        </w:tc>
        <w:tc>
          <w:tcPr>
            <w:tcW w:w="2478" w:type="dxa"/>
          </w:tcPr>
          <w:p w14:paraId="459FE25D" w14:textId="77777777" w:rsidR="00A80CE2" w:rsidRPr="006D6BB6" w:rsidRDefault="00A80CE2" w:rsidP="00A06574">
            <w:pPr>
              <w:pStyle w:val="ACK-ChoreographyBody"/>
            </w:pPr>
            <w:r w:rsidRPr="006D6BB6">
              <w:t>Field Value: Original mode</w:t>
            </w:r>
          </w:p>
        </w:tc>
        <w:tc>
          <w:tcPr>
            <w:tcW w:w="2976" w:type="dxa"/>
            <w:gridSpan w:val="2"/>
          </w:tcPr>
          <w:p w14:paraId="21BBEF2A" w14:textId="77777777" w:rsidR="00A80CE2" w:rsidRPr="006D6BB6" w:rsidRDefault="00A80CE2" w:rsidP="00A06574">
            <w:pPr>
              <w:pStyle w:val="ACK-ChoreographyBody"/>
            </w:pPr>
            <w:r w:rsidRPr="006D6BB6">
              <w:t>Field value: Enhanced mode</w:t>
            </w:r>
          </w:p>
        </w:tc>
      </w:tr>
      <w:tr w:rsidR="00A80CE2" w:rsidRPr="006D6BB6" w14:paraId="6CB9DAA8" w14:textId="77777777" w:rsidTr="003813F0">
        <w:trPr>
          <w:jc w:val="center"/>
        </w:trPr>
        <w:tc>
          <w:tcPr>
            <w:tcW w:w="1458" w:type="dxa"/>
          </w:tcPr>
          <w:p w14:paraId="542318A9" w14:textId="77777777" w:rsidR="00A80CE2" w:rsidRPr="006D6BB6" w:rsidRDefault="00A80CE2" w:rsidP="00A06574">
            <w:pPr>
              <w:pStyle w:val="ACK-ChoreographyBody"/>
            </w:pPr>
            <w:r w:rsidRPr="006D6BB6">
              <w:t>MSH.15</w:t>
            </w:r>
          </w:p>
        </w:tc>
        <w:tc>
          <w:tcPr>
            <w:tcW w:w="2478" w:type="dxa"/>
          </w:tcPr>
          <w:p w14:paraId="6175ECF3" w14:textId="77777777" w:rsidR="00A80CE2" w:rsidRPr="006D6BB6" w:rsidRDefault="00A80CE2" w:rsidP="00A06574">
            <w:pPr>
              <w:pStyle w:val="ACK-ChoreographyBody"/>
            </w:pPr>
            <w:r w:rsidRPr="006D6BB6">
              <w:t>Blank</w:t>
            </w:r>
          </w:p>
        </w:tc>
        <w:tc>
          <w:tcPr>
            <w:tcW w:w="850" w:type="dxa"/>
          </w:tcPr>
          <w:p w14:paraId="04101327" w14:textId="77777777" w:rsidR="00A80CE2" w:rsidRPr="006D6BB6" w:rsidRDefault="00A80CE2" w:rsidP="00A06574">
            <w:pPr>
              <w:pStyle w:val="ACK-ChoreographyBody"/>
            </w:pPr>
            <w:r w:rsidRPr="006D6BB6">
              <w:t>NE</w:t>
            </w:r>
          </w:p>
        </w:tc>
        <w:tc>
          <w:tcPr>
            <w:tcW w:w="2126" w:type="dxa"/>
          </w:tcPr>
          <w:p w14:paraId="77BB6FB8" w14:textId="77777777" w:rsidR="00A80CE2" w:rsidRPr="006D6BB6" w:rsidRDefault="00A80CE2" w:rsidP="00A06574">
            <w:pPr>
              <w:pStyle w:val="ACK-ChoreographyBody"/>
            </w:pPr>
            <w:r w:rsidRPr="006D6BB6">
              <w:t>AL, SU, ER</w:t>
            </w:r>
          </w:p>
        </w:tc>
      </w:tr>
      <w:tr w:rsidR="00A80CE2" w:rsidRPr="006D6BB6" w14:paraId="7FC42BE7" w14:textId="77777777" w:rsidTr="003813F0">
        <w:trPr>
          <w:jc w:val="center"/>
        </w:trPr>
        <w:tc>
          <w:tcPr>
            <w:tcW w:w="1458" w:type="dxa"/>
          </w:tcPr>
          <w:p w14:paraId="31063FC4" w14:textId="77777777" w:rsidR="00A80CE2" w:rsidRPr="006D6BB6" w:rsidRDefault="00A80CE2" w:rsidP="00A06574">
            <w:pPr>
              <w:pStyle w:val="ACK-ChoreographyBody"/>
            </w:pPr>
            <w:r w:rsidRPr="006D6BB6">
              <w:t>MSH.16</w:t>
            </w:r>
          </w:p>
        </w:tc>
        <w:tc>
          <w:tcPr>
            <w:tcW w:w="2478" w:type="dxa"/>
          </w:tcPr>
          <w:p w14:paraId="57C908DC" w14:textId="77777777" w:rsidR="00A80CE2" w:rsidRPr="006D6BB6" w:rsidRDefault="00A80CE2" w:rsidP="00A06574">
            <w:pPr>
              <w:pStyle w:val="ACK-ChoreographyBody"/>
            </w:pPr>
            <w:r w:rsidRPr="006D6BB6">
              <w:t>Blank</w:t>
            </w:r>
          </w:p>
        </w:tc>
        <w:tc>
          <w:tcPr>
            <w:tcW w:w="850" w:type="dxa"/>
          </w:tcPr>
          <w:p w14:paraId="5665C4C6" w14:textId="77777777" w:rsidR="00A80CE2" w:rsidRPr="006D6BB6" w:rsidRDefault="00A80CE2" w:rsidP="00A06574">
            <w:pPr>
              <w:pStyle w:val="ACK-ChoreographyBody"/>
            </w:pPr>
            <w:r w:rsidRPr="006D6BB6">
              <w:t>NE</w:t>
            </w:r>
          </w:p>
        </w:tc>
        <w:tc>
          <w:tcPr>
            <w:tcW w:w="2126" w:type="dxa"/>
          </w:tcPr>
          <w:p w14:paraId="193ACC81" w14:textId="77777777" w:rsidR="00A80CE2" w:rsidRPr="006D6BB6" w:rsidRDefault="00A80CE2" w:rsidP="00A06574">
            <w:pPr>
              <w:pStyle w:val="ACK-ChoreographyBody"/>
            </w:pPr>
            <w:r w:rsidRPr="006D6BB6">
              <w:t>NE</w:t>
            </w:r>
          </w:p>
        </w:tc>
      </w:tr>
      <w:tr w:rsidR="00A80CE2" w:rsidRPr="006D6BB6" w14:paraId="0E68334E" w14:textId="77777777" w:rsidTr="003813F0">
        <w:trPr>
          <w:jc w:val="center"/>
        </w:trPr>
        <w:tc>
          <w:tcPr>
            <w:tcW w:w="1458" w:type="dxa"/>
          </w:tcPr>
          <w:p w14:paraId="23D54238" w14:textId="77777777" w:rsidR="00A80CE2" w:rsidRPr="006D6BB6" w:rsidRDefault="00A80CE2" w:rsidP="00A06574">
            <w:pPr>
              <w:pStyle w:val="ACK-ChoreographyBody"/>
            </w:pPr>
            <w:r w:rsidRPr="006D6BB6">
              <w:t>Immediate Ack</w:t>
            </w:r>
          </w:p>
        </w:tc>
        <w:tc>
          <w:tcPr>
            <w:tcW w:w="2478" w:type="dxa"/>
          </w:tcPr>
          <w:p w14:paraId="475A1737" w14:textId="77777777" w:rsidR="00A80CE2" w:rsidRPr="006D6BB6" w:rsidRDefault="00A80CE2" w:rsidP="00A06574">
            <w:pPr>
              <w:pStyle w:val="ACK-ChoreographyBody"/>
            </w:pPr>
            <w:r w:rsidRPr="006D6BB6">
              <w:t>-</w:t>
            </w:r>
          </w:p>
        </w:tc>
        <w:tc>
          <w:tcPr>
            <w:tcW w:w="850" w:type="dxa"/>
          </w:tcPr>
          <w:p w14:paraId="66396DA6" w14:textId="77777777" w:rsidR="00A80CE2" w:rsidRPr="006D6BB6" w:rsidRDefault="00A80CE2" w:rsidP="00A06574">
            <w:pPr>
              <w:pStyle w:val="ACK-ChoreographyBody"/>
            </w:pPr>
            <w:r w:rsidRPr="006D6BB6">
              <w:t>-</w:t>
            </w:r>
          </w:p>
        </w:tc>
        <w:tc>
          <w:tcPr>
            <w:tcW w:w="2126" w:type="dxa"/>
          </w:tcPr>
          <w:p w14:paraId="44305CE2" w14:textId="6D17BA75" w:rsidR="00A80CE2" w:rsidRPr="006D6BB6" w:rsidRDefault="00A80CE2" w:rsidP="00A06574">
            <w:pPr>
              <w:pStyle w:val="ACK-ChoreographyBody"/>
            </w:pPr>
            <w:r w:rsidRPr="006D6BB6">
              <w:rPr>
                <w:szCs w:val="16"/>
              </w:rPr>
              <w:t>ACK^</w:t>
            </w:r>
            <w:r>
              <w:t>K23</w:t>
            </w:r>
            <w:r w:rsidRPr="006D6BB6">
              <w:rPr>
                <w:szCs w:val="16"/>
              </w:rPr>
              <w:t>^ACK</w:t>
            </w:r>
          </w:p>
        </w:tc>
      </w:tr>
      <w:tr w:rsidR="00A80CE2" w:rsidRPr="006D6BB6" w14:paraId="46DBCAF0" w14:textId="77777777" w:rsidTr="003813F0">
        <w:trPr>
          <w:jc w:val="center"/>
        </w:trPr>
        <w:tc>
          <w:tcPr>
            <w:tcW w:w="1458" w:type="dxa"/>
          </w:tcPr>
          <w:p w14:paraId="4E84EBB6" w14:textId="77777777" w:rsidR="00A80CE2" w:rsidRPr="006D6BB6" w:rsidRDefault="00A80CE2" w:rsidP="00A06574">
            <w:pPr>
              <w:pStyle w:val="ACK-ChoreographyBody"/>
            </w:pPr>
            <w:r w:rsidRPr="006D6BB6">
              <w:t>Application Ack</w:t>
            </w:r>
          </w:p>
        </w:tc>
        <w:tc>
          <w:tcPr>
            <w:tcW w:w="2478" w:type="dxa"/>
          </w:tcPr>
          <w:p w14:paraId="5C537DAE" w14:textId="77777777" w:rsidR="00A80CE2" w:rsidRPr="006D6BB6" w:rsidRDefault="00A80CE2" w:rsidP="00A06574">
            <w:pPr>
              <w:pStyle w:val="ACK-ChoreographyBody"/>
            </w:pPr>
            <w:r>
              <w:rPr>
                <w:szCs w:val="16"/>
              </w:rPr>
              <w:t>-</w:t>
            </w:r>
          </w:p>
        </w:tc>
        <w:tc>
          <w:tcPr>
            <w:tcW w:w="850" w:type="dxa"/>
          </w:tcPr>
          <w:p w14:paraId="0A0970E1" w14:textId="77777777" w:rsidR="00A80CE2" w:rsidRPr="006D6BB6" w:rsidRDefault="00A80CE2" w:rsidP="00A06574">
            <w:pPr>
              <w:pStyle w:val="ACK-ChoreographyBody"/>
            </w:pPr>
            <w:r w:rsidRPr="006D6BB6">
              <w:t>-</w:t>
            </w:r>
          </w:p>
        </w:tc>
        <w:tc>
          <w:tcPr>
            <w:tcW w:w="2126" w:type="dxa"/>
          </w:tcPr>
          <w:p w14:paraId="273C1419" w14:textId="77777777" w:rsidR="00A80CE2" w:rsidRPr="006D6BB6" w:rsidRDefault="00A80CE2" w:rsidP="00A06574">
            <w:pPr>
              <w:pStyle w:val="ACK-ChoreographyBody"/>
            </w:pPr>
            <w:r w:rsidRPr="006D6BB6">
              <w:t>-</w:t>
            </w:r>
          </w:p>
        </w:tc>
      </w:tr>
    </w:tbl>
    <w:p w14:paraId="6C8AFBB1" w14:textId="77777777" w:rsidR="00715956" w:rsidRPr="00F21240"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F21240" w:rsidRDefault="00715956">
            <w:pPr>
              <w:pStyle w:val="QryTableInputHeader"/>
              <w:rPr>
                <w:noProof/>
                <w:lang w:val="en-US"/>
              </w:rPr>
            </w:pPr>
            <w:r w:rsidRPr="00F21240">
              <w:rPr>
                <w:noProof/>
                <w:lang w:val="en-US"/>
              </w:rPr>
              <w:t>Key/</w:t>
            </w:r>
          </w:p>
          <w:p w14:paraId="299543B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F21240" w:rsidRDefault="00715956">
            <w:pPr>
              <w:pStyle w:val="QryTableInputHeader"/>
              <w:rPr>
                <w:noProof/>
                <w:lang w:val="en-US"/>
              </w:rPr>
            </w:pPr>
            <w:r w:rsidRPr="00F21240">
              <w:rPr>
                <w:noProof/>
                <w:lang w:val="en-US"/>
              </w:rPr>
              <w:t>Element Name</w:t>
            </w:r>
          </w:p>
        </w:tc>
      </w:tr>
      <w:tr w:rsidR="00715956" w:rsidRPr="00715956"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295501A9"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D2D8630" w14:textId="77777777" w:rsidR="00715956" w:rsidRPr="00F21240" w:rsidRDefault="00715956">
            <w:pPr>
              <w:pStyle w:val="QryTableInput"/>
              <w:rPr>
                <w:noProof/>
              </w:rPr>
            </w:pPr>
            <w:r w:rsidRPr="00F21240">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296AE3D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B2DFC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F21240" w:rsidRDefault="00715956">
            <w:pPr>
              <w:pStyle w:val="QryTableInput"/>
              <w:rPr>
                <w:noProof/>
              </w:rPr>
            </w:pPr>
            <w:r w:rsidRPr="00F21240">
              <w:rPr>
                <w:noProof/>
              </w:rPr>
              <w:t>Patient Identifier List</w:t>
            </w:r>
          </w:p>
        </w:tc>
      </w:tr>
      <w:tr w:rsidR="00715956" w:rsidRPr="00715956"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6FCFCA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11A89B3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F21240" w:rsidRDefault="00715956">
            <w:pPr>
              <w:pStyle w:val="QryTableInput"/>
              <w:rPr>
                <w:noProof/>
              </w:rPr>
            </w:pPr>
            <w:r w:rsidRPr="00F21240">
              <w:rPr>
                <w:noProof/>
              </w:rPr>
              <w:t>Patient Identifier List</w:t>
            </w:r>
          </w:p>
        </w:tc>
      </w:tr>
    </w:tbl>
    <w:p w14:paraId="2B9F3DE8"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F21240" w:rsidRDefault="00715956">
            <w:pPr>
              <w:pStyle w:val="QryTableInputParam"/>
              <w:rPr>
                <w:noProof/>
              </w:rPr>
            </w:pPr>
            <w:r w:rsidRPr="00F21240">
              <w:rPr>
                <w:noProof/>
              </w:rPr>
              <w:t>Example: ...|112234^^^GOOD HEALTH HOSPITAL|...</w:t>
            </w:r>
          </w:p>
        </w:tc>
      </w:tr>
      <w:tr w:rsidR="00715956" w:rsidRPr="00715956"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F21240" w:rsidRDefault="00715956">
            <w:pPr>
              <w:pStyle w:val="QryTableInputParam"/>
              <w:rPr>
                <w:noProof/>
              </w:rPr>
            </w:pPr>
          </w:p>
        </w:tc>
      </w:tr>
      <w:tr w:rsidR="00715956" w:rsidRPr="00715956"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F21240" w:rsidRDefault="00715956">
            <w:pPr>
              <w:pStyle w:val="QryTableInputParam"/>
              <w:rPr>
                <w:noProof/>
              </w:rPr>
            </w:pPr>
            <w:r w:rsidRPr="00F21240">
              <w:rPr>
                <w:noProof/>
              </w:rPr>
              <w:t>PID.3.1must be valued.</w:t>
            </w:r>
          </w:p>
        </w:tc>
      </w:tr>
      <w:tr w:rsidR="00715956" w:rsidRPr="00715956"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F21240" w:rsidRDefault="00715956">
            <w:pPr>
              <w:pStyle w:val="QryTableInputParam"/>
              <w:rPr>
                <w:noProof/>
              </w:rPr>
            </w:pPr>
            <w:r w:rsidRPr="00F21240">
              <w:rPr>
                <w:noProof/>
              </w:rPr>
              <w:t>PID.3.4 must be valued.</w:t>
            </w:r>
          </w:p>
        </w:tc>
      </w:tr>
      <w:tr w:rsidR="00715956" w:rsidRPr="00715956"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F21240" w:rsidRDefault="00715956">
            <w:pPr>
              <w:pStyle w:val="QryTableInputParam"/>
              <w:rPr>
                <w:noProof/>
              </w:rPr>
            </w:pPr>
          </w:p>
        </w:tc>
      </w:tr>
      <w:tr w:rsidR="00715956" w:rsidRPr="00715956"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F21240" w:rsidRDefault="00715956">
            <w:pPr>
              <w:pStyle w:val="QryTableInputParam"/>
              <w:rPr>
                <w:noProof/>
              </w:rPr>
            </w:pPr>
            <w:r w:rsidRPr="00F21240">
              <w:rPr>
                <w:noProof/>
              </w:rPr>
              <w:t>Example: |^^^GOOD HEALTH HOSPITAL~^^^SOUTH LAB|</w:t>
            </w:r>
          </w:p>
        </w:tc>
      </w:tr>
      <w:tr w:rsidR="00715956" w:rsidRPr="00715956"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F21240" w:rsidRDefault="00715956">
            <w:pPr>
              <w:pStyle w:val="QryTableInputParam"/>
              <w:rPr>
                <w:noProof/>
              </w:rPr>
            </w:pPr>
            <w:r w:rsidRPr="00F21240">
              <w:rPr>
                <w:noProof/>
              </w:rPr>
              <w:t>PID.3.4 must be valued.</w:t>
            </w:r>
          </w:p>
        </w:tc>
      </w:tr>
      <w:tr w:rsidR="00715956" w:rsidRPr="00715956"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F21240" w:rsidRDefault="00715956">
            <w:pPr>
              <w:pStyle w:val="QryTableInputParam"/>
              <w:rPr>
                <w:noProof/>
              </w:rPr>
            </w:pPr>
          </w:p>
        </w:tc>
      </w:tr>
    </w:tbl>
    <w:p w14:paraId="3C6F5E1C" w14:textId="77777777" w:rsidR="00715956" w:rsidRPr="00F21240" w:rsidRDefault="00715956">
      <w:pPr>
        <w:rPr>
          <w:noProof/>
        </w:rPr>
      </w:pPr>
    </w:p>
    <w:p w14:paraId="177A2FD7" w14:textId="77777777" w:rsidR="00715956" w:rsidRPr="00F21240" w:rsidRDefault="00715956">
      <w:pPr>
        <w:pStyle w:val="NormalIndented"/>
        <w:keepNext/>
        <w:rPr>
          <w:noProof/>
        </w:rPr>
      </w:pPr>
      <w:r w:rsidRPr="00F21240">
        <w:rPr>
          <w:noProof/>
        </w:rPr>
        <w:t>Following is an example of a Q23/K23 query/response pair of messages. First is the query:</w:t>
      </w:r>
    </w:p>
    <w:p w14:paraId="458A1283" w14:textId="77777777" w:rsidR="00715956" w:rsidRPr="00F21240" w:rsidRDefault="00715956">
      <w:pPr>
        <w:pStyle w:val="Example"/>
      </w:pPr>
      <w:r w:rsidRPr="00F21240">
        <w:t>MSH|^~\&amp;|CLINREG|WESTCLIN|HOSPMPI|HOSP|199912121135-0600||QBP^Q23^QBP_Q21|1|D|2.5</w:t>
      </w:r>
    </w:p>
    <w:p w14:paraId="5CF50966" w14:textId="77777777" w:rsidR="00715956" w:rsidRPr="00F21240" w:rsidRDefault="00715956">
      <w:pPr>
        <w:pStyle w:val="Example"/>
      </w:pPr>
      <w:r w:rsidRPr="00F21240">
        <w:t>QPD|Q23^Get Corresponding IDs^HL7nnnn|111069|112234^^^GOOD HEALTH HOSPITAL|^^^WEST CLINIC~^^^SOUTH LAB|</w:t>
      </w:r>
    </w:p>
    <w:p w14:paraId="3F7677C7" w14:textId="77777777" w:rsidR="00715956" w:rsidRPr="00F21240" w:rsidRDefault="00715956">
      <w:pPr>
        <w:pStyle w:val="Example"/>
      </w:pPr>
      <w:r w:rsidRPr="00F21240">
        <w:t>RCP||I|</w:t>
      </w:r>
    </w:p>
    <w:p w14:paraId="3EDDF272" w14:textId="77777777" w:rsidR="00715956" w:rsidRPr="00F21240" w:rsidRDefault="00715956">
      <w:pPr>
        <w:pStyle w:val="NormalIndented"/>
        <w:rPr>
          <w:noProof/>
        </w:rPr>
      </w:pPr>
      <w:r w:rsidRPr="00F21240">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F21240" w:rsidRDefault="00715956">
      <w:pPr>
        <w:pStyle w:val="Example"/>
      </w:pPr>
      <w:r w:rsidRPr="00F21240">
        <w:t>MSH|^~\&amp;|HOSPMPI|HOSP|CLINREG|WESTCLIN|199912121135-0600||RSP^K23^RSP_K23|1|D|2.5|</w:t>
      </w:r>
    </w:p>
    <w:p w14:paraId="2D999610" w14:textId="77777777" w:rsidR="00715956" w:rsidRPr="00F21240" w:rsidRDefault="00715956">
      <w:pPr>
        <w:pStyle w:val="Example"/>
      </w:pPr>
      <w:r w:rsidRPr="00F21240">
        <w:t>MSA|AA|8699|</w:t>
      </w:r>
    </w:p>
    <w:p w14:paraId="781E9DE1" w14:textId="77777777" w:rsidR="00715956" w:rsidRPr="00F21240" w:rsidRDefault="00715956">
      <w:pPr>
        <w:pStyle w:val="Example"/>
      </w:pPr>
      <w:r w:rsidRPr="00F21240">
        <w:t>QAK|111069|OK|Q23^Get Corresponding IDs^HL7nnnn|1|</w:t>
      </w:r>
    </w:p>
    <w:p w14:paraId="499BB82C" w14:textId="77777777" w:rsidR="00715956" w:rsidRPr="00F21240" w:rsidRDefault="00715956">
      <w:pPr>
        <w:pStyle w:val="Example"/>
      </w:pPr>
      <w:r w:rsidRPr="00F21240">
        <w:t>QPD|Q23^Get Corresponding IDs^HL7nnn|111069|112234^^^GOOD HEALTH HOSPITAL|^^^WEST CLINIC~^^^SOUTH LAB|</w:t>
      </w:r>
    </w:p>
    <w:p w14:paraId="75F55E80" w14:textId="77777777" w:rsidR="00715956" w:rsidRPr="00F21240" w:rsidRDefault="00715956">
      <w:pPr>
        <w:pStyle w:val="Example"/>
      </w:pPr>
      <w:r w:rsidRPr="00F21240">
        <w:t>PID|||56321A^^^WEST CLINIC~66532^^^SOUTH LAB||EVERYMAN^ADAM||19630423|M||C|N2378 South Street^^Madison^WI^53711|</w:t>
      </w:r>
    </w:p>
    <w:p w14:paraId="613751A1" w14:textId="3DE5938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sidRPr="00594536">
        <w:rPr>
          <w:b/>
          <w:noProof/>
        </w:rPr>
        <w:t>:</w:t>
      </w:r>
      <w:r w:rsidRPr="00F21240">
        <w:rPr>
          <w:noProof/>
        </w:rPr>
        <w:t xml:space="preserve"> </w:t>
      </w:r>
      <w:r w:rsidR="00F930F4">
        <w:rPr>
          <w:noProof/>
        </w:rPr>
        <w:t xml:space="preserve"> </w:t>
      </w:r>
      <w:r w:rsidRPr="00F21240">
        <w:rPr>
          <w:noProof/>
        </w:rPr>
        <w:t>that the identifiers returned do not include the GOOD HEALTH HOSPITAL identifier, as it was not specified in the list of WhatDomainsReturned.</w:t>
      </w:r>
    </w:p>
    <w:p w14:paraId="22437484" w14:textId="77777777" w:rsidR="00715956" w:rsidRPr="00F21240" w:rsidRDefault="00715956">
      <w:pPr>
        <w:pStyle w:val="Heading3"/>
        <w:tabs>
          <w:tab w:val="clear" w:pos="1440"/>
        </w:tabs>
        <w:ind w:left="1008" w:hanging="1008"/>
        <w:rPr>
          <w:noProof/>
        </w:rPr>
      </w:pPr>
      <w:bookmarkStart w:id="4035" w:name="_Toc1815997"/>
      <w:bookmarkStart w:id="4036" w:name="_Toc21372541"/>
      <w:bookmarkStart w:id="4037" w:name="_Toc175992015"/>
      <w:bookmarkStart w:id="4038" w:name="_Toc176235973"/>
      <w:bookmarkStart w:id="4039" w:name="_Toc27754844"/>
      <w:bookmarkStart w:id="4040" w:name="_Toc109892139"/>
      <w:r w:rsidRPr="00F21240">
        <w:rPr>
          <w:noProof/>
        </w:rPr>
        <w:t>QBP/RSP - Allocate Identifiers (QBP) and Response (RSP) (Events Q24</w:t>
      </w:r>
      <w:r w:rsidRPr="00F21240">
        <w:rPr>
          <w:noProof/>
        </w:rPr>
        <w:fldChar w:fldCharType="begin"/>
      </w:r>
      <w:r w:rsidRPr="00F21240">
        <w:rPr>
          <w:noProof/>
        </w:rPr>
        <w:instrText>XE "Q24"</w:instrText>
      </w:r>
      <w:r w:rsidRPr="00F21240">
        <w:rPr>
          <w:noProof/>
        </w:rPr>
        <w:fldChar w:fldCharType="end"/>
      </w:r>
      <w:r w:rsidRPr="00F21240">
        <w:rPr>
          <w:noProof/>
        </w:rPr>
        <w:t xml:space="preserve"> and K24</w:t>
      </w:r>
      <w:r w:rsidRPr="00F21240">
        <w:rPr>
          <w:noProof/>
        </w:rPr>
        <w:fldChar w:fldCharType="begin"/>
      </w:r>
      <w:r w:rsidRPr="00F21240">
        <w:rPr>
          <w:noProof/>
        </w:rPr>
        <w:instrText>XE "K24"</w:instrText>
      </w:r>
      <w:r w:rsidRPr="00F21240">
        <w:rPr>
          <w:noProof/>
        </w:rPr>
        <w:fldChar w:fldCharType="end"/>
      </w:r>
      <w:r w:rsidRPr="00F21240">
        <w:rPr>
          <w:noProof/>
        </w:rPr>
        <w:t>)</w:t>
      </w:r>
      <w:bookmarkEnd w:id="4035"/>
      <w:bookmarkEnd w:id="4036"/>
      <w:bookmarkEnd w:id="4037"/>
      <w:bookmarkEnd w:id="4038"/>
      <w:bookmarkEnd w:id="4039"/>
      <w:bookmarkEnd w:id="4040"/>
    </w:p>
    <w:p w14:paraId="10D9BC6E"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F21240" w:rsidRDefault="00715956">
      <w:pPr>
        <w:pStyle w:val="NormalIndented"/>
        <w:rPr>
          <w:noProof/>
        </w:rPr>
      </w:pPr>
      <w:r w:rsidRPr="00F21240">
        <w:rPr>
          <w:noProof/>
        </w:rPr>
        <w:t xml:space="preserve">This event is not meant to cause the creation of a new person record, or to bind identifiers to a particular person record. The events </w:t>
      </w:r>
      <w:r w:rsidRPr="00F21240">
        <w:rPr>
          <w:rStyle w:val="ReferenceAttribute"/>
          <w:noProof/>
        </w:rPr>
        <w:t>A28 - Add person information</w:t>
      </w:r>
      <w:r w:rsidRPr="00F21240">
        <w:rPr>
          <w:noProof/>
        </w:rPr>
        <w:t xml:space="preserve"> and </w:t>
      </w:r>
      <w:r w:rsidRPr="00F21240">
        <w:rPr>
          <w:rStyle w:val="ReferenceAttribute"/>
          <w:noProof/>
        </w:rPr>
        <w:t>A24 - Link patient information</w:t>
      </w:r>
      <w:r w:rsidRPr="00F21240">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F21240" w:rsidRDefault="00715956">
            <w:pPr>
              <w:pStyle w:val="QryTableID"/>
              <w:rPr>
                <w:noProof/>
              </w:rPr>
            </w:pPr>
            <w:r w:rsidRPr="00F21240">
              <w:rPr>
                <w:noProof/>
              </w:rPr>
              <w:t>Q24</w:t>
            </w:r>
          </w:p>
        </w:tc>
      </w:tr>
      <w:tr w:rsidR="00715956" w:rsidRPr="00715956"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F21240" w:rsidRDefault="00715956">
            <w:pPr>
              <w:pStyle w:val="QryTableType"/>
              <w:rPr>
                <w:noProof/>
              </w:rPr>
            </w:pPr>
            <w:r w:rsidRPr="00F21240">
              <w:rPr>
                <w:noProof/>
              </w:rPr>
              <w:t>Query</w:t>
            </w:r>
          </w:p>
        </w:tc>
      </w:tr>
      <w:tr w:rsidR="00715956" w:rsidRPr="00715956"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F21240" w:rsidRDefault="00715956">
            <w:pPr>
              <w:pStyle w:val="QryTableName"/>
              <w:rPr>
                <w:noProof/>
              </w:rPr>
            </w:pPr>
            <w:r w:rsidRPr="00F21240">
              <w:rPr>
                <w:noProof/>
              </w:rPr>
              <w:t>Allocate Identifiers</w:t>
            </w:r>
          </w:p>
        </w:tc>
      </w:tr>
      <w:tr w:rsidR="00715956" w:rsidRPr="00715956"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F21240" w:rsidRDefault="00715956">
            <w:pPr>
              <w:pStyle w:val="QryTableTriggerQuery"/>
              <w:rPr>
                <w:noProof/>
              </w:rPr>
            </w:pPr>
            <w:r w:rsidRPr="00F21240">
              <w:rPr>
                <w:noProof/>
              </w:rPr>
              <w:t>QBP^Q24^QBP_Q21</w:t>
            </w:r>
          </w:p>
        </w:tc>
      </w:tr>
      <w:tr w:rsidR="00715956" w:rsidRPr="00715956"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F21240" w:rsidRDefault="00715956">
            <w:pPr>
              <w:pStyle w:val="QryTableMode"/>
              <w:rPr>
                <w:noProof/>
              </w:rPr>
            </w:pPr>
          </w:p>
        </w:tc>
      </w:tr>
      <w:tr w:rsidR="00715956" w:rsidRPr="00715956"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F21240" w:rsidRDefault="00715956">
            <w:pPr>
              <w:pStyle w:val="QryTableResponseTrigger"/>
              <w:rPr>
                <w:noProof/>
              </w:rPr>
            </w:pPr>
            <w:r w:rsidRPr="00F21240">
              <w:rPr>
                <w:noProof/>
              </w:rPr>
              <w:t>RSP^K24^RSP_K23</w:t>
            </w:r>
          </w:p>
        </w:tc>
      </w:tr>
      <w:tr w:rsidR="00715956" w:rsidRPr="00715956"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F21240" w:rsidRDefault="00715956">
            <w:pPr>
              <w:pStyle w:val="QryTableCharacteristicsQuery"/>
              <w:rPr>
                <w:noProof/>
              </w:rPr>
            </w:pPr>
          </w:p>
        </w:tc>
      </w:tr>
      <w:tr w:rsidR="00715956" w:rsidRPr="00715956"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F21240" w:rsidRDefault="00715956">
            <w:pPr>
              <w:pStyle w:val="QryTablePurpose"/>
              <w:rPr>
                <w:noProof/>
              </w:rPr>
            </w:pPr>
            <w:r w:rsidRPr="00F21240">
              <w:rPr>
                <w:noProof/>
              </w:rPr>
              <w:t>Request that an MPI allocate an identifier for a given domain.</w:t>
            </w:r>
          </w:p>
        </w:tc>
      </w:tr>
    </w:tbl>
    <w:p w14:paraId="3B48D7EC" w14:textId="77777777" w:rsidR="00715956" w:rsidRPr="00F21240" w:rsidRDefault="00715956">
      <w:pPr>
        <w:rPr>
          <w:noProof/>
        </w:rPr>
      </w:pPr>
    </w:p>
    <w:p w14:paraId="7490404A" w14:textId="77777777" w:rsidR="00715956" w:rsidRPr="00F21240" w:rsidRDefault="00715956">
      <w:pPr>
        <w:pStyle w:val="MsgTableCaption"/>
        <w:rPr>
          <w:noProof/>
        </w:rPr>
      </w:pPr>
      <w:r w:rsidRPr="00F21240">
        <w:rPr>
          <w:noProof/>
        </w:rPr>
        <w:t>QBP^Q24^QBP_Q21: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F21240" w:rsidRDefault="00715956">
            <w:pPr>
              <w:pStyle w:val="MsgTableHeader"/>
              <w:jc w:val="center"/>
              <w:rPr>
                <w:noProof/>
              </w:rPr>
            </w:pPr>
            <w:r w:rsidRPr="00F21240">
              <w:rPr>
                <w:noProof/>
              </w:rPr>
              <w:t>Chapter</w:t>
            </w:r>
          </w:p>
        </w:tc>
      </w:tr>
      <w:tr w:rsidR="00715956" w:rsidRPr="00715956"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F21240" w:rsidRDefault="00715956">
            <w:pPr>
              <w:pStyle w:val="MsgTableBody"/>
              <w:jc w:val="center"/>
              <w:rPr>
                <w:noProof/>
              </w:rPr>
            </w:pPr>
            <w:r w:rsidRPr="00F21240">
              <w:rPr>
                <w:noProof/>
              </w:rPr>
              <w:t>2</w:t>
            </w:r>
          </w:p>
        </w:tc>
      </w:tr>
      <w:tr w:rsidR="00715956" w:rsidRPr="00715956"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F21240" w:rsidRDefault="00715956">
            <w:pPr>
              <w:pStyle w:val="MsgTableBody"/>
              <w:jc w:val="center"/>
              <w:rPr>
                <w:noProof/>
              </w:rPr>
            </w:pPr>
            <w:r w:rsidRPr="00F21240">
              <w:rPr>
                <w:noProof/>
              </w:rPr>
              <w:t>2</w:t>
            </w:r>
          </w:p>
        </w:tc>
      </w:tr>
      <w:tr w:rsidR="00715956" w:rsidRPr="00715956"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F21240" w:rsidRDefault="00715956">
            <w:pPr>
              <w:pStyle w:val="MsgTableBody"/>
              <w:jc w:val="center"/>
              <w:rPr>
                <w:noProof/>
              </w:rPr>
            </w:pPr>
            <w:r w:rsidRPr="00F21240">
              <w:rPr>
                <w:noProof/>
              </w:rPr>
              <w:t>2</w:t>
            </w:r>
          </w:p>
        </w:tc>
      </w:tr>
      <w:tr w:rsidR="00715956" w:rsidRPr="00715956"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F21240" w:rsidRDefault="00715956">
            <w:pPr>
              <w:pStyle w:val="MsgTableBody"/>
              <w:jc w:val="center"/>
              <w:rPr>
                <w:noProof/>
              </w:rPr>
            </w:pPr>
            <w:r w:rsidRPr="00F21240">
              <w:rPr>
                <w:noProof/>
              </w:rPr>
              <w:t>5</w:t>
            </w:r>
          </w:p>
        </w:tc>
      </w:tr>
      <w:tr w:rsidR="00715956" w:rsidRPr="00715956"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F21240" w:rsidRDefault="00715956">
            <w:pPr>
              <w:pStyle w:val="MsgTableBody"/>
              <w:jc w:val="center"/>
              <w:rPr>
                <w:noProof/>
              </w:rPr>
            </w:pPr>
            <w:r w:rsidRPr="00F21240">
              <w:rPr>
                <w:noProof/>
              </w:rPr>
              <w:t>5</w:t>
            </w:r>
          </w:p>
        </w:tc>
      </w:tr>
      <w:tr w:rsidR="00715956" w:rsidRPr="00715956"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F21240" w:rsidRDefault="00715956">
            <w:pPr>
              <w:pStyle w:val="MsgTableBody"/>
              <w:jc w:val="center"/>
              <w:rPr>
                <w:noProof/>
              </w:rPr>
            </w:pPr>
            <w:r w:rsidRPr="00F21240">
              <w:rPr>
                <w:noProof/>
              </w:rPr>
              <w:t>2</w:t>
            </w:r>
          </w:p>
        </w:tc>
      </w:tr>
    </w:tbl>
    <w:p w14:paraId="2211B0A8" w14:textId="2B10C1CF" w:rsidR="00A80CE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6BB6" w14:paraId="2F9098B8" w14:textId="77777777" w:rsidTr="003813F0">
        <w:trPr>
          <w:jc w:val="center"/>
        </w:trPr>
        <w:tc>
          <w:tcPr>
            <w:tcW w:w="9378" w:type="dxa"/>
            <w:gridSpan w:val="6"/>
          </w:tcPr>
          <w:p w14:paraId="7CAA6278" w14:textId="59DF93A7" w:rsidR="003813F0" w:rsidRPr="006D6BB6" w:rsidRDefault="003813F0" w:rsidP="003813F0">
            <w:pPr>
              <w:pStyle w:val="ACK-ChoreographyHeader"/>
            </w:pPr>
            <w:r w:rsidRPr="00C20CAF">
              <w:t>Acknowledgment Choreography</w:t>
            </w:r>
          </w:p>
        </w:tc>
      </w:tr>
      <w:tr w:rsidR="003813F0" w:rsidRPr="006D6BB6" w14:paraId="7A6D1BC8" w14:textId="77777777" w:rsidTr="003813F0">
        <w:trPr>
          <w:jc w:val="center"/>
        </w:trPr>
        <w:tc>
          <w:tcPr>
            <w:tcW w:w="9378" w:type="dxa"/>
            <w:gridSpan w:val="6"/>
          </w:tcPr>
          <w:p w14:paraId="650E8E11" w14:textId="0AB843E8" w:rsidR="003813F0" w:rsidRPr="00C20CAF" w:rsidRDefault="004D7EA0" w:rsidP="003813F0">
            <w:pPr>
              <w:pStyle w:val="ACK-ChoreographyHeader"/>
            </w:pPr>
            <w:r w:rsidRPr="00F21240">
              <w:rPr>
                <w:noProof/>
              </w:rPr>
              <w:t>QBP^Q24^QBP_Q21</w:t>
            </w:r>
          </w:p>
        </w:tc>
      </w:tr>
      <w:tr w:rsidR="00A80CE2" w:rsidRPr="006D6BB6" w14:paraId="5ECCAA61" w14:textId="77777777" w:rsidTr="003813F0">
        <w:trPr>
          <w:jc w:val="center"/>
        </w:trPr>
        <w:tc>
          <w:tcPr>
            <w:tcW w:w="1444" w:type="dxa"/>
          </w:tcPr>
          <w:p w14:paraId="1BB2ECAF" w14:textId="77777777" w:rsidR="00A80CE2" w:rsidRPr="006D6BB6" w:rsidRDefault="00A80CE2" w:rsidP="00A06574">
            <w:pPr>
              <w:pStyle w:val="ACK-ChoreographyBody"/>
            </w:pPr>
            <w:r w:rsidRPr="006D6BB6">
              <w:t>Field name</w:t>
            </w:r>
          </w:p>
        </w:tc>
        <w:tc>
          <w:tcPr>
            <w:tcW w:w="2377" w:type="dxa"/>
          </w:tcPr>
          <w:p w14:paraId="3A2EAC46" w14:textId="77777777" w:rsidR="00A80CE2" w:rsidRPr="006D6BB6" w:rsidRDefault="00A80CE2" w:rsidP="00A06574">
            <w:pPr>
              <w:pStyle w:val="ACK-ChoreographyBody"/>
            </w:pPr>
            <w:r w:rsidRPr="006D6BB6">
              <w:t>Field Value: Original mode</w:t>
            </w:r>
          </w:p>
        </w:tc>
        <w:tc>
          <w:tcPr>
            <w:tcW w:w="5557" w:type="dxa"/>
            <w:gridSpan w:val="4"/>
          </w:tcPr>
          <w:p w14:paraId="2B93C3D6" w14:textId="77777777" w:rsidR="00A80CE2" w:rsidRPr="006D6BB6" w:rsidRDefault="00A80CE2" w:rsidP="00A06574">
            <w:pPr>
              <w:pStyle w:val="ACK-ChoreographyBody"/>
            </w:pPr>
            <w:r w:rsidRPr="006D6BB6">
              <w:t>Field value: Enhanced mode</w:t>
            </w:r>
          </w:p>
        </w:tc>
      </w:tr>
      <w:tr w:rsidR="00A80CE2" w:rsidRPr="006D6BB6" w14:paraId="50C29F34" w14:textId="77777777" w:rsidTr="003813F0">
        <w:trPr>
          <w:jc w:val="center"/>
        </w:trPr>
        <w:tc>
          <w:tcPr>
            <w:tcW w:w="1444" w:type="dxa"/>
          </w:tcPr>
          <w:p w14:paraId="6CB12992" w14:textId="77777777" w:rsidR="00A80CE2" w:rsidRPr="006D6BB6" w:rsidRDefault="00A80CE2" w:rsidP="00A06574">
            <w:pPr>
              <w:pStyle w:val="ACK-ChoreographyBody"/>
            </w:pPr>
            <w:r w:rsidRPr="006D6BB6">
              <w:t>MSH.15</w:t>
            </w:r>
          </w:p>
        </w:tc>
        <w:tc>
          <w:tcPr>
            <w:tcW w:w="2377" w:type="dxa"/>
          </w:tcPr>
          <w:p w14:paraId="6394BA2D" w14:textId="77777777" w:rsidR="00A80CE2" w:rsidRPr="006D6BB6" w:rsidRDefault="00A80CE2" w:rsidP="00A06574">
            <w:pPr>
              <w:pStyle w:val="ACK-ChoreographyBody"/>
            </w:pPr>
            <w:r w:rsidRPr="006D6BB6">
              <w:t>Blank</w:t>
            </w:r>
          </w:p>
        </w:tc>
        <w:tc>
          <w:tcPr>
            <w:tcW w:w="456" w:type="dxa"/>
          </w:tcPr>
          <w:p w14:paraId="5BB73F2A" w14:textId="77777777" w:rsidR="00A80CE2" w:rsidRPr="006D6BB6" w:rsidRDefault="00A80CE2" w:rsidP="00A06574">
            <w:pPr>
              <w:pStyle w:val="ACK-ChoreographyBody"/>
            </w:pPr>
            <w:r w:rsidRPr="006D6BB6">
              <w:t>NE</w:t>
            </w:r>
          </w:p>
        </w:tc>
        <w:tc>
          <w:tcPr>
            <w:tcW w:w="1562" w:type="dxa"/>
          </w:tcPr>
          <w:p w14:paraId="1FFF20E6" w14:textId="77777777" w:rsidR="00A80CE2" w:rsidRPr="006D6BB6" w:rsidRDefault="00A80CE2" w:rsidP="00A06574">
            <w:pPr>
              <w:pStyle w:val="ACK-ChoreographyBody"/>
            </w:pPr>
            <w:r w:rsidRPr="006D6BB6">
              <w:t>AL, SU, ER</w:t>
            </w:r>
          </w:p>
        </w:tc>
        <w:tc>
          <w:tcPr>
            <w:tcW w:w="1736" w:type="dxa"/>
          </w:tcPr>
          <w:p w14:paraId="199DEDF3" w14:textId="77777777" w:rsidR="00A80CE2" w:rsidRPr="006D6BB6" w:rsidRDefault="00A80CE2" w:rsidP="00A06574">
            <w:pPr>
              <w:pStyle w:val="ACK-ChoreographyBody"/>
            </w:pPr>
            <w:r w:rsidRPr="006D6BB6">
              <w:t>NE</w:t>
            </w:r>
          </w:p>
        </w:tc>
        <w:tc>
          <w:tcPr>
            <w:tcW w:w="1803" w:type="dxa"/>
          </w:tcPr>
          <w:p w14:paraId="5ABE4750" w14:textId="77777777" w:rsidR="00A80CE2" w:rsidRPr="006D6BB6" w:rsidRDefault="00A80CE2" w:rsidP="00A06574">
            <w:pPr>
              <w:pStyle w:val="ACK-ChoreographyBody"/>
            </w:pPr>
            <w:r w:rsidRPr="006D6BB6">
              <w:t>AL, SU, ER</w:t>
            </w:r>
          </w:p>
        </w:tc>
      </w:tr>
      <w:tr w:rsidR="00A80CE2" w:rsidRPr="006D6BB6" w14:paraId="6E296D1F" w14:textId="77777777" w:rsidTr="003813F0">
        <w:trPr>
          <w:jc w:val="center"/>
        </w:trPr>
        <w:tc>
          <w:tcPr>
            <w:tcW w:w="1444" w:type="dxa"/>
          </w:tcPr>
          <w:p w14:paraId="5562713F" w14:textId="77777777" w:rsidR="00A80CE2" w:rsidRPr="006D6BB6" w:rsidRDefault="00A80CE2" w:rsidP="00A06574">
            <w:pPr>
              <w:pStyle w:val="ACK-ChoreographyBody"/>
            </w:pPr>
            <w:r w:rsidRPr="006D6BB6">
              <w:t>MSH.16</w:t>
            </w:r>
          </w:p>
        </w:tc>
        <w:tc>
          <w:tcPr>
            <w:tcW w:w="2377" w:type="dxa"/>
          </w:tcPr>
          <w:p w14:paraId="3C9F522E" w14:textId="77777777" w:rsidR="00A80CE2" w:rsidRPr="006D6BB6" w:rsidRDefault="00A80CE2" w:rsidP="00A06574">
            <w:pPr>
              <w:pStyle w:val="ACK-ChoreographyBody"/>
            </w:pPr>
            <w:r w:rsidRPr="006D6BB6">
              <w:t>Blank</w:t>
            </w:r>
          </w:p>
        </w:tc>
        <w:tc>
          <w:tcPr>
            <w:tcW w:w="456" w:type="dxa"/>
          </w:tcPr>
          <w:p w14:paraId="472095D0" w14:textId="77777777" w:rsidR="00A80CE2" w:rsidRPr="006D6BB6" w:rsidRDefault="00A80CE2" w:rsidP="00A06574">
            <w:pPr>
              <w:pStyle w:val="ACK-ChoreographyBody"/>
            </w:pPr>
            <w:r w:rsidRPr="006D6BB6">
              <w:t>NE</w:t>
            </w:r>
          </w:p>
        </w:tc>
        <w:tc>
          <w:tcPr>
            <w:tcW w:w="1562" w:type="dxa"/>
          </w:tcPr>
          <w:p w14:paraId="48202401" w14:textId="77777777" w:rsidR="00A80CE2" w:rsidRPr="006D6BB6" w:rsidRDefault="00A80CE2" w:rsidP="00A06574">
            <w:pPr>
              <w:pStyle w:val="ACK-ChoreographyBody"/>
            </w:pPr>
            <w:r w:rsidRPr="006D6BB6">
              <w:t>NE</w:t>
            </w:r>
          </w:p>
        </w:tc>
        <w:tc>
          <w:tcPr>
            <w:tcW w:w="1736" w:type="dxa"/>
          </w:tcPr>
          <w:p w14:paraId="1412133B" w14:textId="77777777" w:rsidR="00A80CE2" w:rsidRPr="006D6BB6" w:rsidRDefault="00A80CE2" w:rsidP="00A06574">
            <w:pPr>
              <w:pStyle w:val="ACK-ChoreographyBody"/>
            </w:pPr>
            <w:r w:rsidRPr="006D6BB6">
              <w:t>AL, SU, ER</w:t>
            </w:r>
          </w:p>
        </w:tc>
        <w:tc>
          <w:tcPr>
            <w:tcW w:w="1803" w:type="dxa"/>
          </w:tcPr>
          <w:p w14:paraId="1478823F" w14:textId="77777777" w:rsidR="00A80CE2" w:rsidRPr="006D6BB6" w:rsidRDefault="00A80CE2" w:rsidP="00A06574">
            <w:pPr>
              <w:pStyle w:val="ACK-ChoreographyBody"/>
            </w:pPr>
            <w:r w:rsidRPr="006D6BB6">
              <w:t>AL, SU, ER</w:t>
            </w:r>
          </w:p>
        </w:tc>
      </w:tr>
      <w:tr w:rsidR="00A80CE2" w:rsidRPr="006D6BB6" w14:paraId="3B4BDCF6" w14:textId="77777777" w:rsidTr="003813F0">
        <w:trPr>
          <w:jc w:val="center"/>
        </w:trPr>
        <w:tc>
          <w:tcPr>
            <w:tcW w:w="1444" w:type="dxa"/>
          </w:tcPr>
          <w:p w14:paraId="464C2DFB" w14:textId="77777777" w:rsidR="00A80CE2" w:rsidRPr="006D6BB6" w:rsidRDefault="00A80CE2" w:rsidP="00A06574">
            <w:pPr>
              <w:pStyle w:val="ACK-ChoreographyBody"/>
            </w:pPr>
            <w:r w:rsidRPr="006D6BB6">
              <w:t>Immediate Ack</w:t>
            </w:r>
          </w:p>
        </w:tc>
        <w:tc>
          <w:tcPr>
            <w:tcW w:w="2377" w:type="dxa"/>
          </w:tcPr>
          <w:p w14:paraId="738CC96D" w14:textId="77777777" w:rsidR="00A80CE2" w:rsidRPr="006D6BB6" w:rsidRDefault="00A80CE2" w:rsidP="00A06574">
            <w:pPr>
              <w:pStyle w:val="ACK-ChoreographyBody"/>
            </w:pPr>
            <w:r w:rsidRPr="006D6BB6">
              <w:t>-</w:t>
            </w:r>
          </w:p>
        </w:tc>
        <w:tc>
          <w:tcPr>
            <w:tcW w:w="456" w:type="dxa"/>
          </w:tcPr>
          <w:p w14:paraId="7B18533B" w14:textId="77777777" w:rsidR="00A80CE2" w:rsidRPr="006D6BB6" w:rsidRDefault="00A80CE2" w:rsidP="00A06574">
            <w:pPr>
              <w:pStyle w:val="ACK-ChoreographyBody"/>
            </w:pPr>
            <w:r w:rsidRPr="006D6BB6">
              <w:t>-</w:t>
            </w:r>
          </w:p>
        </w:tc>
        <w:tc>
          <w:tcPr>
            <w:tcW w:w="1562" w:type="dxa"/>
          </w:tcPr>
          <w:p w14:paraId="6F3DE95B" w14:textId="441311E0" w:rsidR="00A80CE2" w:rsidRPr="006D6BB6" w:rsidRDefault="00A80CE2" w:rsidP="00A06574">
            <w:pPr>
              <w:pStyle w:val="ACK-ChoreographyBody"/>
            </w:pPr>
            <w:r w:rsidRPr="006D6BB6">
              <w:rPr>
                <w:szCs w:val="16"/>
              </w:rPr>
              <w:t>ACK^</w:t>
            </w:r>
            <w:r>
              <w:rPr>
                <w:noProof/>
              </w:rPr>
              <w:t>Q24</w:t>
            </w:r>
            <w:r w:rsidRPr="006D6BB6">
              <w:rPr>
                <w:szCs w:val="16"/>
              </w:rPr>
              <w:t>^ACK</w:t>
            </w:r>
          </w:p>
        </w:tc>
        <w:tc>
          <w:tcPr>
            <w:tcW w:w="1736" w:type="dxa"/>
          </w:tcPr>
          <w:p w14:paraId="352E29B1" w14:textId="77777777" w:rsidR="00A80CE2" w:rsidRPr="006D6BB6" w:rsidRDefault="00A80CE2" w:rsidP="00A06574">
            <w:pPr>
              <w:pStyle w:val="ACK-ChoreographyBody"/>
            </w:pPr>
            <w:r w:rsidRPr="006D6BB6">
              <w:t>-</w:t>
            </w:r>
          </w:p>
        </w:tc>
        <w:tc>
          <w:tcPr>
            <w:tcW w:w="1803" w:type="dxa"/>
          </w:tcPr>
          <w:p w14:paraId="470238DA" w14:textId="2AA1852F" w:rsidR="00A80CE2" w:rsidRPr="006D6BB6" w:rsidRDefault="00A80CE2" w:rsidP="00A06574">
            <w:pPr>
              <w:pStyle w:val="ACK-ChoreographyBody"/>
            </w:pPr>
            <w:r w:rsidRPr="006D6BB6">
              <w:rPr>
                <w:szCs w:val="16"/>
              </w:rPr>
              <w:t>ACK^</w:t>
            </w:r>
            <w:r>
              <w:rPr>
                <w:noProof/>
              </w:rPr>
              <w:t>Q24</w:t>
            </w:r>
            <w:r w:rsidRPr="006D6BB6">
              <w:rPr>
                <w:szCs w:val="16"/>
              </w:rPr>
              <w:t>^ACK</w:t>
            </w:r>
          </w:p>
        </w:tc>
      </w:tr>
      <w:tr w:rsidR="00A80CE2" w:rsidRPr="006D6BB6" w14:paraId="4ACF6938" w14:textId="77777777" w:rsidTr="003813F0">
        <w:trPr>
          <w:jc w:val="center"/>
        </w:trPr>
        <w:tc>
          <w:tcPr>
            <w:tcW w:w="1444" w:type="dxa"/>
          </w:tcPr>
          <w:p w14:paraId="68689412" w14:textId="77777777" w:rsidR="00A80CE2" w:rsidRPr="006D6BB6" w:rsidRDefault="00A80CE2" w:rsidP="00A06574">
            <w:pPr>
              <w:pStyle w:val="ACK-ChoreographyBody"/>
            </w:pPr>
            <w:r w:rsidRPr="006D6BB6">
              <w:t>Application Ack</w:t>
            </w:r>
          </w:p>
        </w:tc>
        <w:tc>
          <w:tcPr>
            <w:tcW w:w="2377" w:type="dxa"/>
          </w:tcPr>
          <w:p w14:paraId="0F05540E" w14:textId="12B8871B"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456" w:type="dxa"/>
          </w:tcPr>
          <w:p w14:paraId="5A764492" w14:textId="77777777" w:rsidR="00A80CE2" w:rsidRPr="006D6BB6" w:rsidRDefault="00A80CE2" w:rsidP="00A06574">
            <w:pPr>
              <w:pStyle w:val="ACK-ChoreographyBody"/>
            </w:pPr>
            <w:r w:rsidRPr="006D6BB6">
              <w:t>-</w:t>
            </w:r>
          </w:p>
        </w:tc>
        <w:tc>
          <w:tcPr>
            <w:tcW w:w="1562" w:type="dxa"/>
          </w:tcPr>
          <w:p w14:paraId="06318AAE" w14:textId="77777777" w:rsidR="00A80CE2" w:rsidRPr="006D6BB6" w:rsidRDefault="00A80CE2" w:rsidP="00A06574">
            <w:pPr>
              <w:pStyle w:val="ACK-ChoreographyBody"/>
            </w:pPr>
            <w:r w:rsidRPr="006D6BB6">
              <w:t>-</w:t>
            </w:r>
          </w:p>
        </w:tc>
        <w:tc>
          <w:tcPr>
            <w:tcW w:w="1736" w:type="dxa"/>
          </w:tcPr>
          <w:p w14:paraId="35A1EF6E" w14:textId="13A926EE"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1803" w:type="dxa"/>
          </w:tcPr>
          <w:p w14:paraId="206B2DF9" w14:textId="7AEF940A"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r>
    </w:tbl>
    <w:p w14:paraId="6E3FBE8D" w14:textId="77777777" w:rsidR="00715956" w:rsidRPr="00F21240" w:rsidRDefault="00715956">
      <w:pPr>
        <w:rPr>
          <w:noProof/>
        </w:rPr>
      </w:pPr>
    </w:p>
    <w:p w14:paraId="1E7E10E0" w14:textId="77777777" w:rsidR="00715956" w:rsidRPr="004842E3" w:rsidRDefault="00715956">
      <w:pPr>
        <w:pStyle w:val="MsgTableCaption"/>
        <w:rPr>
          <w:noProof/>
          <w:lang w:val="fr-FR"/>
        </w:rPr>
      </w:pPr>
      <w:r w:rsidRPr="004842E3">
        <w:rPr>
          <w:noProof/>
          <w:lang w:val="fr-FR"/>
        </w:rPr>
        <w:t>RSP^K24^RSP_K23: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F21240" w:rsidRDefault="00715956">
            <w:pPr>
              <w:pStyle w:val="MsgTableHeader"/>
              <w:jc w:val="center"/>
              <w:rPr>
                <w:noProof/>
              </w:rPr>
            </w:pPr>
            <w:r w:rsidRPr="00F21240">
              <w:rPr>
                <w:noProof/>
              </w:rPr>
              <w:t>Chapter</w:t>
            </w:r>
          </w:p>
        </w:tc>
      </w:tr>
      <w:tr w:rsidR="00715956" w:rsidRPr="00715956"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F21240" w:rsidRDefault="00715956">
            <w:pPr>
              <w:pStyle w:val="MsgTableBody"/>
              <w:jc w:val="center"/>
              <w:rPr>
                <w:noProof/>
              </w:rPr>
            </w:pPr>
            <w:r w:rsidRPr="00F21240">
              <w:rPr>
                <w:noProof/>
              </w:rPr>
              <w:t>2</w:t>
            </w:r>
          </w:p>
        </w:tc>
      </w:tr>
      <w:tr w:rsidR="00715956" w:rsidRPr="00715956"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F21240" w:rsidRDefault="00715956">
            <w:pPr>
              <w:pStyle w:val="MsgTableBody"/>
              <w:jc w:val="center"/>
              <w:rPr>
                <w:noProof/>
              </w:rPr>
            </w:pPr>
            <w:r w:rsidRPr="00F21240">
              <w:rPr>
                <w:noProof/>
              </w:rPr>
              <w:t>2</w:t>
            </w:r>
          </w:p>
        </w:tc>
      </w:tr>
      <w:tr w:rsidR="00715956" w:rsidRPr="00715956"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F21240" w:rsidRDefault="00715956">
            <w:pPr>
              <w:pStyle w:val="MsgTableBody"/>
              <w:jc w:val="center"/>
              <w:rPr>
                <w:noProof/>
              </w:rPr>
            </w:pPr>
            <w:r w:rsidRPr="00F21240">
              <w:rPr>
                <w:noProof/>
              </w:rPr>
              <w:t>2</w:t>
            </w:r>
          </w:p>
        </w:tc>
      </w:tr>
      <w:tr w:rsidR="00715956" w:rsidRPr="00715956"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F21240" w:rsidRDefault="00715956">
            <w:pPr>
              <w:pStyle w:val="MsgTableBody"/>
              <w:jc w:val="center"/>
              <w:rPr>
                <w:noProof/>
              </w:rPr>
            </w:pPr>
            <w:r w:rsidRPr="00F21240">
              <w:rPr>
                <w:noProof/>
              </w:rPr>
              <w:t>2</w:t>
            </w:r>
          </w:p>
        </w:tc>
      </w:tr>
      <w:tr w:rsidR="00715956" w:rsidRPr="00715956"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F21240" w:rsidRDefault="00715956">
            <w:pPr>
              <w:pStyle w:val="MsgTableBody"/>
              <w:jc w:val="center"/>
              <w:rPr>
                <w:noProof/>
              </w:rPr>
            </w:pPr>
            <w:r w:rsidRPr="00F21240">
              <w:rPr>
                <w:noProof/>
              </w:rPr>
              <w:t>2</w:t>
            </w:r>
          </w:p>
        </w:tc>
      </w:tr>
      <w:tr w:rsidR="00715956" w:rsidRPr="00715956"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F21240" w:rsidRDefault="00715956">
            <w:pPr>
              <w:pStyle w:val="MsgTableBody"/>
              <w:jc w:val="center"/>
              <w:rPr>
                <w:noProof/>
              </w:rPr>
            </w:pPr>
            <w:r w:rsidRPr="00F21240">
              <w:rPr>
                <w:noProof/>
              </w:rPr>
              <w:t>5</w:t>
            </w:r>
          </w:p>
        </w:tc>
      </w:tr>
      <w:tr w:rsidR="00715956" w:rsidRPr="00715956"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F21240" w:rsidRDefault="00715956">
            <w:pPr>
              <w:pStyle w:val="MsgTableBody"/>
              <w:jc w:val="center"/>
              <w:rPr>
                <w:noProof/>
              </w:rPr>
            </w:pPr>
            <w:r w:rsidRPr="00F21240">
              <w:rPr>
                <w:noProof/>
              </w:rPr>
              <w:t>5</w:t>
            </w:r>
          </w:p>
        </w:tc>
      </w:tr>
      <w:tr w:rsidR="00715956" w:rsidRPr="00715956"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F21240" w:rsidRDefault="00715956">
            <w:pPr>
              <w:pStyle w:val="MsgTableBody"/>
              <w:jc w:val="center"/>
              <w:rPr>
                <w:noProof/>
              </w:rPr>
            </w:pPr>
          </w:p>
        </w:tc>
      </w:tr>
      <w:tr w:rsidR="00715956" w:rsidRPr="00715956"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F21240" w:rsidRDefault="00715956">
            <w:pPr>
              <w:pStyle w:val="MsgTableBody"/>
              <w:rPr>
                <w:noProof/>
              </w:rPr>
            </w:pPr>
            <w:commentRangeStart w:id="4041"/>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F21240" w:rsidRDefault="00715956">
            <w:pPr>
              <w:pStyle w:val="MsgTableBody"/>
              <w:jc w:val="center"/>
              <w:rPr>
                <w:noProof/>
              </w:rPr>
            </w:pPr>
            <w:r w:rsidRPr="00F21240">
              <w:rPr>
                <w:noProof/>
              </w:rPr>
              <w:t>3</w:t>
            </w:r>
            <w:commentRangeEnd w:id="4041"/>
            <w:r w:rsidR="00592CCE">
              <w:rPr>
                <w:rStyle w:val="CommentReference"/>
                <w:rFonts w:ascii="Verdana" w:hAnsi="Verdana" w:cs="Times New Roman"/>
                <w:kern w:val="0"/>
                <w:lang w:eastAsia="en-US"/>
              </w:rPr>
              <w:commentReference w:id="4041"/>
            </w:r>
          </w:p>
        </w:tc>
      </w:tr>
      <w:tr w:rsidR="00715956" w:rsidRPr="00715956"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F21240" w:rsidRDefault="00715956">
            <w:pPr>
              <w:pStyle w:val="MsgTableBody"/>
              <w:jc w:val="center"/>
              <w:rPr>
                <w:noProof/>
              </w:rPr>
            </w:pPr>
          </w:p>
        </w:tc>
      </w:tr>
      <w:tr w:rsidR="00715956" w:rsidRPr="00715956"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F21240" w:rsidRDefault="00715956">
            <w:pPr>
              <w:pStyle w:val="MsgTableBody"/>
              <w:jc w:val="center"/>
              <w:rPr>
                <w:noProof/>
              </w:rPr>
            </w:pPr>
            <w:r w:rsidRPr="00F21240">
              <w:rPr>
                <w:noProof/>
              </w:rPr>
              <w:t>2</w:t>
            </w:r>
          </w:p>
        </w:tc>
      </w:tr>
    </w:tbl>
    <w:p w14:paraId="4259122A" w14:textId="5E1AAC12"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635426B3" w14:textId="77777777" w:rsidTr="003813F0">
        <w:trPr>
          <w:jc w:val="center"/>
        </w:trPr>
        <w:tc>
          <w:tcPr>
            <w:tcW w:w="6912" w:type="dxa"/>
            <w:gridSpan w:val="4"/>
          </w:tcPr>
          <w:p w14:paraId="5E32F0FE" w14:textId="69B47F9B" w:rsidR="003813F0" w:rsidRPr="006D6BB6" w:rsidRDefault="003813F0" w:rsidP="003813F0">
            <w:pPr>
              <w:pStyle w:val="ACK-ChoreographyHeader"/>
            </w:pPr>
            <w:r w:rsidRPr="00C20CAF">
              <w:t>Acknowledgment Choreography</w:t>
            </w:r>
          </w:p>
        </w:tc>
      </w:tr>
      <w:tr w:rsidR="003813F0" w:rsidRPr="006D6BB6" w14:paraId="72179F80" w14:textId="77777777" w:rsidTr="003813F0">
        <w:trPr>
          <w:jc w:val="center"/>
        </w:trPr>
        <w:tc>
          <w:tcPr>
            <w:tcW w:w="6912" w:type="dxa"/>
            <w:gridSpan w:val="4"/>
          </w:tcPr>
          <w:p w14:paraId="56861D1C" w14:textId="245B813C" w:rsidR="003813F0" w:rsidRPr="00C20CAF" w:rsidRDefault="004D7EA0" w:rsidP="003813F0">
            <w:pPr>
              <w:pStyle w:val="ACK-ChoreographyHeader"/>
            </w:pPr>
            <w:r w:rsidRPr="004842E3">
              <w:rPr>
                <w:noProof/>
                <w:lang w:val="fr-FR"/>
              </w:rPr>
              <w:t>RSP^K24^RSP_K23</w:t>
            </w:r>
          </w:p>
        </w:tc>
      </w:tr>
      <w:tr w:rsidR="00A80CE2" w:rsidRPr="006D6BB6" w14:paraId="5D9E579A" w14:textId="77777777" w:rsidTr="003813F0">
        <w:trPr>
          <w:jc w:val="center"/>
        </w:trPr>
        <w:tc>
          <w:tcPr>
            <w:tcW w:w="1458" w:type="dxa"/>
          </w:tcPr>
          <w:p w14:paraId="6E1AB23E" w14:textId="77777777" w:rsidR="00A80CE2" w:rsidRPr="006D6BB6" w:rsidRDefault="00A80CE2" w:rsidP="00A06574">
            <w:pPr>
              <w:pStyle w:val="ACK-ChoreographyBody"/>
            </w:pPr>
            <w:r w:rsidRPr="006D6BB6">
              <w:t>Field name</w:t>
            </w:r>
          </w:p>
        </w:tc>
        <w:tc>
          <w:tcPr>
            <w:tcW w:w="2478" w:type="dxa"/>
          </w:tcPr>
          <w:p w14:paraId="1134DE53" w14:textId="77777777" w:rsidR="00A80CE2" w:rsidRPr="006D6BB6" w:rsidRDefault="00A80CE2" w:rsidP="00A06574">
            <w:pPr>
              <w:pStyle w:val="ACK-ChoreographyBody"/>
            </w:pPr>
            <w:r w:rsidRPr="006D6BB6">
              <w:t>Field Value: Original mode</w:t>
            </w:r>
          </w:p>
        </w:tc>
        <w:tc>
          <w:tcPr>
            <w:tcW w:w="2976" w:type="dxa"/>
            <w:gridSpan w:val="2"/>
          </w:tcPr>
          <w:p w14:paraId="3441DBE9" w14:textId="77777777" w:rsidR="00A80CE2" w:rsidRPr="006D6BB6" w:rsidRDefault="00A80CE2" w:rsidP="00A06574">
            <w:pPr>
              <w:pStyle w:val="ACK-ChoreographyBody"/>
            </w:pPr>
            <w:r w:rsidRPr="006D6BB6">
              <w:t>Field value: Enhanced mode</w:t>
            </w:r>
          </w:p>
        </w:tc>
      </w:tr>
      <w:tr w:rsidR="00A80CE2" w:rsidRPr="006D6BB6" w14:paraId="167EAEA9" w14:textId="77777777" w:rsidTr="003813F0">
        <w:trPr>
          <w:jc w:val="center"/>
        </w:trPr>
        <w:tc>
          <w:tcPr>
            <w:tcW w:w="1458" w:type="dxa"/>
          </w:tcPr>
          <w:p w14:paraId="1E93A69C" w14:textId="77777777" w:rsidR="00A80CE2" w:rsidRPr="006D6BB6" w:rsidRDefault="00A80CE2" w:rsidP="00A06574">
            <w:pPr>
              <w:pStyle w:val="ACK-ChoreographyBody"/>
            </w:pPr>
            <w:r w:rsidRPr="006D6BB6">
              <w:t>MSH.15</w:t>
            </w:r>
          </w:p>
        </w:tc>
        <w:tc>
          <w:tcPr>
            <w:tcW w:w="2478" w:type="dxa"/>
          </w:tcPr>
          <w:p w14:paraId="216B6539" w14:textId="77777777" w:rsidR="00A80CE2" w:rsidRPr="006D6BB6" w:rsidRDefault="00A80CE2" w:rsidP="00A06574">
            <w:pPr>
              <w:pStyle w:val="ACK-ChoreographyBody"/>
            </w:pPr>
            <w:r w:rsidRPr="006D6BB6">
              <w:t>Blank</w:t>
            </w:r>
          </w:p>
        </w:tc>
        <w:tc>
          <w:tcPr>
            <w:tcW w:w="850" w:type="dxa"/>
          </w:tcPr>
          <w:p w14:paraId="3016F82D" w14:textId="77777777" w:rsidR="00A80CE2" w:rsidRPr="006D6BB6" w:rsidRDefault="00A80CE2" w:rsidP="00A06574">
            <w:pPr>
              <w:pStyle w:val="ACK-ChoreographyBody"/>
            </w:pPr>
            <w:r w:rsidRPr="006D6BB6">
              <w:t>NE</w:t>
            </w:r>
          </w:p>
        </w:tc>
        <w:tc>
          <w:tcPr>
            <w:tcW w:w="2126" w:type="dxa"/>
          </w:tcPr>
          <w:p w14:paraId="7C3BA039" w14:textId="77777777" w:rsidR="00A80CE2" w:rsidRPr="006D6BB6" w:rsidRDefault="00A80CE2" w:rsidP="00A06574">
            <w:pPr>
              <w:pStyle w:val="ACK-ChoreographyBody"/>
            </w:pPr>
            <w:r w:rsidRPr="006D6BB6">
              <w:t>AL, SU, ER</w:t>
            </w:r>
          </w:p>
        </w:tc>
      </w:tr>
      <w:tr w:rsidR="00A80CE2" w:rsidRPr="006D6BB6" w14:paraId="341B3367" w14:textId="77777777" w:rsidTr="003813F0">
        <w:trPr>
          <w:jc w:val="center"/>
        </w:trPr>
        <w:tc>
          <w:tcPr>
            <w:tcW w:w="1458" w:type="dxa"/>
          </w:tcPr>
          <w:p w14:paraId="14FF37EE" w14:textId="77777777" w:rsidR="00A80CE2" w:rsidRPr="006D6BB6" w:rsidRDefault="00A80CE2" w:rsidP="00A06574">
            <w:pPr>
              <w:pStyle w:val="ACK-ChoreographyBody"/>
            </w:pPr>
            <w:r w:rsidRPr="006D6BB6">
              <w:t>MSH.16</w:t>
            </w:r>
          </w:p>
        </w:tc>
        <w:tc>
          <w:tcPr>
            <w:tcW w:w="2478" w:type="dxa"/>
          </w:tcPr>
          <w:p w14:paraId="1E115139" w14:textId="77777777" w:rsidR="00A80CE2" w:rsidRPr="006D6BB6" w:rsidRDefault="00A80CE2" w:rsidP="00A06574">
            <w:pPr>
              <w:pStyle w:val="ACK-ChoreographyBody"/>
            </w:pPr>
            <w:r w:rsidRPr="006D6BB6">
              <w:t>Blank</w:t>
            </w:r>
          </w:p>
        </w:tc>
        <w:tc>
          <w:tcPr>
            <w:tcW w:w="850" w:type="dxa"/>
          </w:tcPr>
          <w:p w14:paraId="1965AE2F" w14:textId="77777777" w:rsidR="00A80CE2" w:rsidRPr="006D6BB6" w:rsidRDefault="00A80CE2" w:rsidP="00A06574">
            <w:pPr>
              <w:pStyle w:val="ACK-ChoreographyBody"/>
            </w:pPr>
            <w:r w:rsidRPr="006D6BB6">
              <w:t>NE</w:t>
            </w:r>
          </w:p>
        </w:tc>
        <w:tc>
          <w:tcPr>
            <w:tcW w:w="2126" w:type="dxa"/>
          </w:tcPr>
          <w:p w14:paraId="6CD7F692" w14:textId="77777777" w:rsidR="00A80CE2" w:rsidRPr="006D6BB6" w:rsidRDefault="00A80CE2" w:rsidP="00A06574">
            <w:pPr>
              <w:pStyle w:val="ACK-ChoreographyBody"/>
            </w:pPr>
            <w:r w:rsidRPr="006D6BB6">
              <w:t>NE</w:t>
            </w:r>
          </w:p>
        </w:tc>
      </w:tr>
      <w:tr w:rsidR="00A80CE2" w:rsidRPr="006D6BB6" w14:paraId="2EAE958E" w14:textId="77777777" w:rsidTr="003813F0">
        <w:trPr>
          <w:jc w:val="center"/>
        </w:trPr>
        <w:tc>
          <w:tcPr>
            <w:tcW w:w="1458" w:type="dxa"/>
          </w:tcPr>
          <w:p w14:paraId="128FD3B5" w14:textId="77777777" w:rsidR="00A80CE2" w:rsidRPr="006D6BB6" w:rsidRDefault="00A80CE2" w:rsidP="00A06574">
            <w:pPr>
              <w:pStyle w:val="ACK-ChoreographyBody"/>
            </w:pPr>
            <w:r w:rsidRPr="006D6BB6">
              <w:t>Immediate Ack</w:t>
            </w:r>
          </w:p>
        </w:tc>
        <w:tc>
          <w:tcPr>
            <w:tcW w:w="2478" w:type="dxa"/>
          </w:tcPr>
          <w:p w14:paraId="32B97FB3" w14:textId="77777777" w:rsidR="00A80CE2" w:rsidRPr="006D6BB6" w:rsidRDefault="00A80CE2" w:rsidP="00A06574">
            <w:pPr>
              <w:pStyle w:val="ACK-ChoreographyBody"/>
            </w:pPr>
            <w:r w:rsidRPr="006D6BB6">
              <w:t>-</w:t>
            </w:r>
          </w:p>
        </w:tc>
        <w:tc>
          <w:tcPr>
            <w:tcW w:w="850" w:type="dxa"/>
          </w:tcPr>
          <w:p w14:paraId="1164D1AB" w14:textId="77777777" w:rsidR="00A80CE2" w:rsidRPr="006D6BB6" w:rsidRDefault="00A80CE2" w:rsidP="00A06574">
            <w:pPr>
              <w:pStyle w:val="ACK-ChoreographyBody"/>
            </w:pPr>
            <w:r w:rsidRPr="006D6BB6">
              <w:t>-</w:t>
            </w:r>
          </w:p>
        </w:tc>
        <w:tc>
          <w:tcPr>
            <w:tcW w:w="2126" w:type="dxa"/>
          </w:tcPr>
          <w:p w14:paraId="63CC4637" w14:textId="64A7BC10" w:rsidR="00A80CE2" w:rsidRPr="006D6BB6" w:rsidRDefault="00A80CE2" w:rsidP="00A06574">
            <w:pPr>
              <w:pStyle w:val="ACK-ChoreographyBody"/>
            </w:pPr>
            <w:r w:rsidRPr="006D6BB6">
              <w:rPr>
                <w:szCs w:val="16"/>
              </w:rPr>
              <w:t>ACK^</w:t>
            </w:r>
            <w:r>
              <w:t>K24</w:t>
            </w:r>
            <w:r w:rsidRPr="006D6BB6">
              <w:rPr>
                <w:szCs w:val="16"/>
              </w:rPr>
              <w:t>^ACK</w:t>
            </w:r>
          </w:p>
        </w:tc>
      </w:tr>
      <w:tr w:rsidR="00A80CE2" w:rsidRPr="006D6BB6" w14:paraId="58195CD0" w14:textId="77777777" w:rsidTr="003813F0">
        <w:trPr>
          <w:jc w:val="center"/>
        </w:trPr>
        <w:tc>
          <w:tcPr>
            <w:tcW w:w="1458" w:type="dxa"/>
          </w:tcPr>
          <w:p w14:paraId="7AAC3FCD" w14:textId="77777777" w:rsidR="00A80CE2" w:rsidRPr="006D6BB6" w:rsidRDefault="00A80CE2" w:rsidP="00A06574">
            <w:pPr>
              <w:pStyle w:val="ACK-ChoreographyBody"/>
            </w:pPr>
            <w:r w:rsidRPr="006D6BB6">
              <w:t>Application Ack</w:t>
            </w:r>
          </w:p>
        </w:tc>
        <w:tc>
          <w:tcPr>
            <w:tcW w:w="2478" w:type="dxa"/>
          </w:tcPr>
          <w:p w14:paraId="3D1885CC" w14:textId="77777777" w:rsidR="00A80CE2" w:rsidRPr="006D6BB6" w:rsidRDefault="00A80CE2" w:rsidP="00A06574">
            <w:pPr>
              <w:pStyle w:val="ACK-ChoreographyBody"/>
            </w:pPr>
            <w:r>
              <w:rPr>
                <w:szCs w:val="16"/>
              </w:rPr>
              <w:t>-</w:t>
            </w:r>
          </w:p>
        </w:tc>
        <w:tc>
          <w:tcPr>
            <w:tcW w:w="850" w:type="dxa"/>
          </w:tcPr>
          <w:p w14:paraId="70D1B35B" w14:textId="77777777" w:rsidR="00A80CE2" w:rsidRPr="006D6BB6" w:rsidRDefault="00A80CE2" w:rsidP="00A06574">
            <w:pPr>
              <w:pStyle w:val="ACK-ChoreographyBody"/>
            </w:pPr>
            <w:r w:rsidRPr="006D6BB6">
              <w:t>-</w:t>
            </w:r>
          </w:p>
        </w:tc>
        <w:tc>
          <w:tcPr>
            <w:tcW w:w="2126" w:type="dxa"/>
          </w:tcPr>
          <w:p w14:paraId="37DA9881" w14:textId="77777777" w:rsidR="00A80CE2" w:rsidRPr="006D6BB6" w:rsidRDefault="00A80CE2" w:rsidP="00A06574">
            <w:pPr>
              <w:pStyle w:val="ACK-ChoreographyBody"/>
            </w:pPr>
            <w:r w:rsidRPr="006D6BB6">
              <w:t>-</w:t>
            </w:r>
          </w:p>
        </w:tc>
      </w:tr>
    </w:tbl>
    <w:p w14:paraId="3181F867" w14:textId="77777777" w:rsidR="00715956" w:rsidRPr="00F21240"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F21240" w:rsidRDefault="00715956">
            <w:pPr>
              <w:pStyle w:val="QryTableInputHeader"/>
              <w:rPr>
                <w:noProof/>
                <w:lang w:val="en-US"/>
              </w:rPr>
            </w:pPr>
            <w:r w:rsidRPr="00F21240">
              <w:rPr>
                <w:noProof/>
                <w:lang w:val="en-US"/>
              </w:rPr>
              <w:t>Key/</w:t>
            </w:r>
          </w:p>
          <w:p w14:paraId="06DB711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F21240" w:rsidRDefault="00715956">
            <w:pPr>
              <w:pStyle w:val="QryTableInputHeader"/>
              <w:rPr>
                <w:noProof/>
                <w:lang w:val="en-US"/>
              </w:rPr>
            </w:pPr>
            <w:r w:rsidRPr="00F21240">
              <w:rPr>
                <w:noProof/>
                <w:lang w:val="en-US"/>
              </w:rPr>
              <w:t>Element Name</w:t>
            </w:r>
          </w:p>
        </w:tc>
      </w:tr>
      <w:tr w:rsidR="00715956" w:rsidRPr="00715956"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F21240" w:rsidRDefault="00715956">
            <w:pPr>
              <w:pStyle w:val="QryTableInput"/>
              <w:rPr>
                <w:noProof/>
              </w:rPr>
            </w:pPr>
            <w:r w:rsidRPr="00F21240">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F21240" w:rsidRDefault="00715956">
            <w:pPr>
              <w:pStyle w:val="QryTableInput"/>
              <w:rPr>
                <w:noProof/>
              </w:rPr>
            </w:pPr>
            <w:r w:rsidRPr="00F21240">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F21240" w:rsidRDefault="00715956">
            <w:pPr>
              <w:pStyle w:val="QryTableInput"/>
              <w:rPr>
                <w:noProof/>
              </w:rPr>
            </w:pPr>
            <w:r w:rsidRPr="00F21240">
              <w:rPr>
                <w:noProof/>
              </w:rPr>
              <w:t>R</w:t>
            </w:r>
          </w:p>
        </w:tc>
        <w:tc>
          <w:tcPr>
            <w:tcW w:w="288" w:type="dxa"/>
            <w:tcBorders>
              <w:top w:val="single" w:sz="4" w:space="0" w:color="auto"/>
              <w:bottom w:val="double" w:sz="4" w:space="0" w:color="auto"/>
            </w:tcBorders>
            <w:shd w:val="clear" w:color="auto" w:fill="FFFFFF"/>
          </w:tcPr>
          <w:p w14:paraId="4A6E1F24"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7DAD7DDE"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F21240" w:rsidRDefault="00715956">
            <w:pPr>
              <w:pStyle w:val="QryTableInput"/>
              <w:rPr>
                <w:noProof/>
              </w:rPr>
            </w:pPr>
            <w:r w:rsidRPr="00F21240">
              <w:rPr>
                <w:noProof/>
              </w:rPr>
              <w:t xml:space="preserve">Patient  Identifier </w:t>
            </w:r>
          </w:p>
        </w:tc>
      </w:tr>
    </w:tbl>
    <w:p w14:paraId="380A1FDB"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9E2482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F21240" w:rsidRDefault="00715956">
            <w:pPr>
              <w:pStyle w:val="QryTableInputParam"/>
              <w:rPr>
                <w:noProof/>
              </w:rPr>
            </w:pPr>
            <w:r w:rsidRPr="00F21240">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F21240" w:rsidRDefault="00715956">
            <w:pPr>
              <w:pStyle w:val="QryTableInputParam"/>
              <w:rPr>
                <w:noProof/>
              </w:rPr>
            </w:pPr>
            <w:r w:rsidRPr="00F21240">
              <w:rPr>
                <w:noProof/>
              </w:rPr>
              <w:t>This parameter specifies in which domains to allocate identifiers.</w:t>
            </w:r>
          </w:p>
        </w:tc>
      </w:tr>
      <w:tr w:rsidR="00715956" w:rsidRPr="00715956"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F21240" w:rsidRDefault="00715956">
            <w:pPr>
              <w:pStyle w:val="QryTableInputParam"/>
              <w:rPr>
                <w:noProof/>
              </w:rPr>
            </w:pPr>
            <w:r w:rsidRPr="00F21240">
              <w:rPr>
                <w:noProof/>
              </w:rPr>
              <w:t>Example: ...|^^^GOOD HEALTH HOSPITAL|...</w:t>
            </w:r>
          </w:p>
        </w:tc>
      </w:tr>
      <w:tr w:rsidR="00715956" w:rsidRPr="00715956"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F21240" w:rsidRDefault="00715956">
            <w:pPr>
              <w:pStyle w:val="QryTableInputParam"/>
              <w:rPr>
                <w:noProof/>
              </w:rPr>
            </w:pPr>
            <w:r w:rsidRPr="00F21240">
              <w:rPr>
                <w:noProof/>
              </w:rPr>
              <w:t>PID.3.4 must be valued.</w:t>
            </w:r>
          </w:p>
        </w:tc>
      </w:tr>
      <w:tr w:rsidR="00715956" w:rsidRPr="00715956"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F21240" w:rsidRDefault="00715956">
            <w:pPr>
              <w:pStyle w:val="QryTableInputParam"/>
              <w:rPr>
                <w:noProof/>
              </w:rPr>
            </w:pPr>
          </w:p>
        </w:tc>
      </w:tr>
    </w:tbl>
    <w:p w14:paraId="11A7CCB7" w14:textId="77777777" w:rsidR="00715956" w:rsidRPr="00F21240" w:rsidRDefault="00715956">
      <w:pPr>
        <w:rPr>
          <w:noProof/>
        </w:rPr>
      </w:pPr>
    </w:p>
    <w:p w14:paraId="6D6535CF" w14:textId="77777777" w:rsidR="00715956" w:rsidRPr="00F21240" w:rsidRDefault="00715956">
      <w:pPr>
        <w:pStyle w:val="NormalIndented"/>
        <w:keepNext/>
        <w:rPr>
          <w:noProof/>
        </w:rPr>
      </w:pPr>
      <w:r w:rsidRPr="00F21240">
        <w:rPr>
          <w:noProof/>
        </w:rPr>
        <w:t>Following is an example of a Q24/K24 query/response pair of messages. First is the query:</w:t>
      </w:r>
    </w:p>
    <w:p w14:paraId="5ECE4247" w14:textId="77777777" w:rsidR="00715956" w:rsidRPr="00F21240" w:rsidRDefault="00715956">
      <w:pPr>
        <w:pStyle w:val="Example"/>
      </w:pPr>
      <w:r w:rsidRPr="00F21240">
        <w:t>MSH|^~\&amp;|CLINREG|WESTCLIN|HOSPMPI|HOSP|199912121135-0600||QBP^Q24^QBP_Q21|1|D|2.5</w:t>
      </w:r>
    </w:p>
    <w:p w14:paraId="29D19634" w14:textId="77777777" w:rsidR="00715956" w:rsidRPr="00F21240" w:rsidRDefault="00715956">
      <w:pPr>
        <w:pStyle w:val="Example"/>
      </w:pPr>
      <w:r w:rsidRPr="00F21240">
        <w:t>QPD|Q24^Allocate Identifiers^HL7nnnn|111069|^^^WEST CLINIC~^^^SOUTH LAB|</w:t>
      </w:r>
    </w:p>
    <w:p w14:paraId="687C1EC2" w14:textId="77777777" w:rsidR="00715956" w:rsidRPr="00F21240" w:rsidRDefault="00715956">
      <w:pPr>
        <w:pStyle w:val="Example"/>
      </w:pPr>
      <w:r w:rsidRPr="00F21240">
        <w:t>RCP||I|</w:t>
      </w:r>
    </w:p>
    <w:p w14:paraId="7CB4D875" w14:textId="77777777" w:rsidR="00715956" w:rsidRPr="00F21240" w:rsidRDefault="00715956">
      <w:pPr>
        <w:pStyle w:val="NormalIndented"/>
        <w:keepNext/>
        <w:rPr>
          <w:noProof/>
        </w:rPr>
      </w:pPr>
      <w:r w:rsidRPr="00F21240">
        <w:rPr>
          <w:noProof/>
        </w:rPr>
        <w:t>This query is asking for identifiers from WEST CLINIC and SOUTH LAB to be reserved and returned. Here is a sample response:</w:t>
      </w:r>
    </w:p>
    <w:p w14:paraId="40E0F47E" w14:textId="77777777" w:rsidR="00715956" w:rsidRPr="00F21240" w:rsidRDefault="00715956">
      <w:pPr>
        <w:pStyle w:val="Example"/>
      </w:pPr>
      <w:r w:rsidRPr="00F21240">
        <w:t>MSH|^~\&amp;|HOSPMPI|HOSP|CLINREG|WESTCLIN|199912121135-0600||RSP^K24^RSP_K23|1|D|2.5|</w:t>
      </w:r>
    </w:p>
    <w:p w14:paraId="11106682" w14:textId="77777777" w:rsidR="00715956" w:rsidRPr="00F21240" w:rsidRDefault="00715956">
      <w:pPr>
        <w:pStyle w:val="Example"/>
      </w:pPr>
      <w:r w:rsidRPr="00F21240">
        <w:t>MSA|AA|8699|</w:t>
      </w:r>
    </w:p>
    <w:p w14:paraId="3D394FCF" w14:textId="77777777" w:rsidR="00715956" w:rsidRPr="00F21240" w:rsidRDefault="00715956">
      <w:pPr>
        <w:pStyle w:val="Example"/>
      </w:pPr>
      <w:r w:rsidRPr="00F21240">
        <w:t>QAK|111069|OK|Q24^Allocate Identifiers^HL7nnnn|1|</w:t>
      </w:r>
    </w:p>
    <w:p w14:paraId="5AB79615" w14:textId="77777777" w:rsidR="00715956" w:rsidRPr="00F21240" w:rsidRDefault="00715956">
      <w:pPr>
        <w:pStyle w:val="Example"/>
      </w:pPr>
      <w:r w:rsidRPr="00F21240">
        <w:t>QPD|A56^Allocate Identifiers^HL7nnn|111069|^^^WEST CLINIC~^^^SOUTH LAB|</w:t>
      </w:r>
    </w:p>
    <w:p w14:paraId="50059452" w14:textId="77777777" w:rsidR="00715956" w:rsidRPr="00F21240" w:rsidRDefault="00715956">
      <w:pPr>
        <w:pStyle w:val="Example"/>
      </w:pPr>
      <w:r w:rsidRPr="00F21240">
        <w:t>PID|||624335A^^^WEST CLINIC~564325^^^SOUTH LAB|</w:t>
      </w:r>
    </w:p>
    <w:p w14:paraId="0117EED3" w14:textId="6D705331"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Pr>
          <w:b/>
          <w:noProof/>
        </w:rPr>
        <w:t xml:space="preserve">: </w:t>
      </w:r>
      <w:r w:rsidRPr="00F21240">
        <w:rPr>
          <w:noProof/>
        </w:rPr>
        <w:t xml:space="preserve"> </w:t>
      </w:r>
      <w:r w:rsidR="00F930F4">
        <w:rPr>
          <w:noProof/>
        </w:rPr>
        <w:t>T</w:t>
      </w:r>
      <w:r w:rsidRPr="00F21240">
        <w:rPr>
          <w:noProof/>
        </w:rPr>
        <w:t xml:space="preserve">he PID segment returned does not include any person demographics as the identifiers are not yet "attached" to any person record. Presumably the querying system would eventually send back to the MPI an </w:t>
      </w:r>
      <w:r w:rsidRPr="00F21240">
        <w:rPr>
          <w:rStyle w:val="ReferenceAttribute"/>
          <w:noProof/>
        </w:rPr>
        <w:t>A28 Add person information</w:t>
      </w:r>
      <w:r w:rsidRPr="00F21240">
        <w:rPr>
          <w:noProof/>
        </w:rPr>
        <w:t xml:space="preserve"> to create a person record for the identifiers or an </w:t>
      </w:r>
      <w:r w:rsidRPr="00F21240">
        <w:rPr>
          <w:rStyle w:val="ReferenceAttribute"/>
          <w:noProof/>
        </w:rPr>
        <w:t>A24 Link patient information</w:t>
      </w:r>
      <w:r w:rsidRPr="00F21240">
        <w:rPr>
          <w:noProof/>
        </w:rPr>
        <w:t xml:space="preserve"> to link the identifiers to an existing person record.</w:t>
      </w:r>
    </w:p>
    <w:p w14:paraId="0E31D0C0" w14:textId="77777777" w:rsidR="00715956" w:rsidRPr="00F21240" w:rsidRDefault="00715956">
      <w:pPr>
        <w:pStyle w:val="Heading3"/>
        <w:tabs>
          <w:tab w:val="clear" w:pos="1440"/>
        </w:tabs>
        <w:ind w:left="1008" w:hanging="1008"/>
        <w:rPr>
          <w:noProof/>
        </w:rPr>
      </w:pPr>
      <w:bookmarkStart w:id="4042" w:name="_Toc1815998"/>
      <w:bookmarkStart w:id="4043" w:name="_Toc21372542"/>
      <w:bookmarkStart w:id="4044" w:name="_Toc175992016"/>
      <w:bookmarkStart w:id="4045" w:name="_Toc176235974"/>
      <w:bookmarkStart w:id="4046" w:name="_Toc27754845"/>
      <w:bookmarkStart w:id="4047" w:name="_Toc109892140"/>
      <w:r w:rsidRPr="00F21240">
        <w:rPr>
          <w:noProof/>
        </w:rPr>
        <w:t>ADT/ACK - Update Adverse Reaction Information (Event A60</w:t>
      </w:r>
      <w:r w:rsidRPr="00F21240">
        <w:rPr>
          <w:noProof/>
        </w:rPr>
        <w:fldChar w:fldCharType="begin"/>
      </w:r>
      <w:r w:rsidRPr="00F21240">
        <w:rPr>
          <w:noProof/>
        </w:rPr>
        <w:instrText>XE "A60"</w:instrText>
      </w:r>
      <w:r w:rsidRPr="00F21240">
        <w:rPr>
          <w:noProof/>
        </w:rPr>
        <w:fldChar w:fldCharType="end"/>
      </w:r>
      <w:r w:rsidRPr="00F21240">
        <w:rPr>
          <w:noProof/>
        </w:rPr>
        <w:t>)</w:t>
      </w:r>
      <w:bookmarkEnd w:id="4042"/>
      <w:bookmarkEnd w:id="4043"/>
      <w:bookmarkEnd w:id="4044"/>
      <w:bookmarkEnd w:id="4045"/>
      <w:bookmarkEnd w:id="4046"/>
      <w:bookmarkEnd w:id="4047"/>
    </w:p>
    <w:p w14:paraId="2821FCCA" w14:textId="77777777" w:rsidR="00715956" w:rsidRPr="00F21240" w:rsidRDefault="00715956">
      <w:pPr>
        <w:pStyle w:val="NormalIndented"/>
        <w:rPr>
          <w:noProof/>
        </w:rPr>
      </w:pPr>
      <w:r w:rsidRPr="00F21240">
        <w:rPr>
          <w:noProof/>
        </w:rPr>
        <w:t xml:space="preserve">This trigger event is used when person/patient allergy information has changed.  It is used in conjunction with a new allergy segment, the </w:t>
      </w:r>
      <w:r w:rsidRPr="00F21240">
        <w:rPr>
          <w:rStyle w:val="ReferenceAttribute"/>
          <w:noProof/>
        </w:rPr>
        <w:t>IAM - Patient Allergy Information Segment-Unique Identifier</w:t>
      </w:r>
      <w:r w:rsidRPr="00F21240">
        <w:rPr>
          <w:noProof/>
        </w:rPr>
        <w:t xml:space="preserve">, which supports Action code/unique identifier mode update for repeating segments as defined in </w:t>
      </w:r>
      <w:r w:rsidRPr="00F21240">
        <w:rPr>
          <w:rStyle w:val="HyperlinkText"/>
          <w:noProof/>
        </w:rPr>
        <w:t>2.10.4</w:t>
      </w:r>
      <w:r w:rsidRPr="00F21240">
        <w:rPr>
          <w:rStyle w:val="HyperlinkText"/>
          <w:i w:val="0"/>
          <w:noProof/>
        </w:rPr>
        <w:t>, "</w:t>
      </w:r>
      <w:r w:rsidRPr="00F21240">
        <w:rPr>
          <w:i/>
          <w:noProof/>
          <w:color w:val="0000FF"/>
        </w:rPr>
        <w:t>Protocol for interpreting repeating segments or segment groups in an update Message</w:t>
      </w:r>
      <w:r w:rsidRPr="00F21240">
        <w:rPr>
          <w:noProof/>
        </w:rPr>
        <w:t>."</w:t>
      </w:r>
    </w:p>
    <w:p w14:paraId="3AEBA8B6" w14:textId="77777777" w:rsidR="00715956" w:rsidRPr="00F21240" w:rsidRDefault="00715956">
      <w:pPr>
        <w:pStyle w:val="MsgTableCaption"/>
        <w:rPr>
          <w:noProof/>
        </w:rPr>
      </w:pPr>
      <w:r w:rsidRPr="00F21240">
        <w:rPr>
          <w:noProof/>
        </w:rPr>
        <w:t>ADT^A60^ADT_A60: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F21240" w:rsidRDefault="001948DA" w:rsidP="005963B0">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F21240" w:rsidRDefault="001948DA" w:rsidP="005963B0">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F21240" w:rsidRDefault="001948DA" w:rsidP="005963B0">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F21240" w:rsidRDefault="001948DA" w:rsidP="005963B0">
            <w:pPr>
              <w:pStyle w:val="MsgTableHeader"/>
              <w:jc w:val="center"/>
              <w:rPr>
                <w:noProof/>
              </w:rPr>
            </w:pPr>
            <w:r w:rsidRPr="00F21240">
              <w:rPr>
                <w:noProof/>
              </w:rPr>
              <w:t>Chapter</w:t>
            </w:r>
          </w:p>
        </w:tc>
      </w:tr>
      <w:tr w:rsidR="001948DA" w:rsidRPr="00715956"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F21240" w:rsidRDefault="001948DA" w:rsidP="005963B0">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F21240" w:rsidRDefault="001948DA" w:rsidP="005963B0">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F21240"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F21240" w:rsidRDefault="001948DA" w:rsidP="005963B0">
            <w:pPr>
              <w:pStyle w:val="MsgTableBody"/>
              <w:jc w:val="center"/>
              <w:rPr>
                <w:noProof/>
              </w:rPr>
            </w:pPr>
            <w:r w:rsidRPr="00F21240">
              <w:rPr>
                <w:noProof/>
              </w:rPr>
              <w:t>2</w:t>
            </w:r>
          </w:p>
        </w:tc>
      </w:tr>
      <w:tr w:rsidR="004D4110" w:rsidRPr="00151483"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594536" w:rsidRDefault="004D4110" w:rsidP="00342AB5">
            <w:pPr>
              <w:pStyle w:val="MsgTableBody"/>
              <w:jc w:val="center"/>
              <w:rPr>
                <w:noProof/>
              </w:rPr>
            </w:pPr>
            <w:r w:rsidRPr="00594536">
              <w:rPr>
                <w:noProof/>
              </w:rPr>
              <w:t>3</w:t>
            </w:r>
          </w:p>
        </w:tc>
      </w:tr>
      <w:tr w:rsidR="001948DA" w:rsidRPr="00715956"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F21240" w:rsidRDefault="001948DA" w:rsidP="005963B0">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F21240" w:rsidRDefault="001948DA" w:rsidP="005963B0">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F21240" w:rsidRDefault="001948DA" w:rsidP="005963B0">
            <w:pPr>
              <w:pStyle w:val="MsgTableBody"/>
              <w:jc w:val="center"/>
              <w:rPr>
                <w:noProof/>
              </w:rPr>
            </w:pPr>
            <w:r w:rsidRPr="00F21240">
              <w:rPr>
                <w:noProof/>
              </w:rPr>
              <w:t>2</w:t>
            </w:r>
          </w:p>
        </w:tc>
      </w:tr>
      <w:tr w:rsidR="001948DA" w:rsidRPr="00715956"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F21240" w:rsidRDefault="001948DA" w:rsidP="005963B0">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F21240" w:rsidRDefault="001948DA" w:rsidP="005963B0">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F21240" w:rsidRDefault="001948DA" w:rsidP="005963B0">
            <w:pPr>
              <w:pStyle w:val="MsgTableBody"/>
              <w:jc w:val="center"/>
              <w:rPr>
                <w:noProof/>
              </w:rPr>
            </w:pPr>
            <w:r w:rsidRPr="00F21240">
              <w:rPr>
                <w:noProof/>
              </w:rPr>
              <w:t>2</w:t>
            </w:r>
          </w:p>
        </w:tc>
      </w:tr>
      <w:tr w:rsidR="001948DA" w:rsidRPr="00715956"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F21240" w:rsidRDefault="00000000" w:rsidP="005963B0">
            <w:pPr>
              <w:pStyle w:val="MsgTableBody"/>
              <w:rPr>
                <w:noProof/>
              </w:rPr>
            </w:pPr>
            <w:hyperlink w:anchor="EVN" w:history="1">
              <w:r w:rsidR="001948DA"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F21240" w:rsidRDefault="001948DA" w:rsidP="005963B0">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F21240" w:rsidRDefault="001948DA" w:rsidP="005963B0">
            <w:pPr>
              <w:pStyle w:val="MsgTableBody"/>
              <w:jc w:val="center"/>
              <w:rPr>
                <w:noProof/>
              </w:rPr>
            </w:pPr>
            <w:r w:rsidRPr="00F21240">
              <w:rPr>
                <w:noProof/>
              </w:rPr>
              <w:t>3</w:t>
            </w:r>
          </w:p>
        </w:tc>
      </w:tr>
      <w:tr w:rsidR="001948DA" w:rsidRPr="00715956"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F21240" w:rsidRDefault="00000000" w:rsidP="005963B0">
            <w:pPr>
              <w:pStyle w:val="MsgTableBody"/>
              <w:rPr>
                <w:noProof/>
              </w:rPr>
            </w:pPr>
            <w:hyperlink w:anchor="PID" w:history="1">
              <w:r w:rsidR="001948DA"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F21240" w:rsidRDefault="001948DA" w:rsidP="005963B0">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F21240" w:rsidRDefault="001948DA" w:rsidP="005963B0">
            <w:pPr>
              <w:pStyle w:val="MsgTableBody"/>
              <w:jc w:val="center"/>
              <w:rPr>
                <w:noProof/>
              </w:rPr>
            </w:pPr>
            <w:r w:rsidRPr="00F21240">
              <w:rPr>
                <w:noProof/>
              </w:rPr>
              <w:t>3</w:t>
            </w:r>
          </w:p>
        </w:tc>
      </w:tr>
      <w:tr w:rsidR="00315DE3" w:rsidRPr="00715956" w14:paraId="67CC0FBC" w14:textId="77777777" w:rsidTr="00D50068">
        <w:trPr>
          <w:jc w:val="center"/>
          <w:ins w:id="4048" w:author="Merrick, Riki | APHL" w:date="2022-07-17T17:28:00Z"/>
        </w:trPr>
        <w:tc>
          <w:tcPr>
            <w:tcW w:w="2882" w:type="dxa"/>
            <w:tcBorders>
              <w:top w:val="dotted" w:sz="4" w:space="0" w:color="auto"/>
              <w:left w:val="nil"/>
              <w:bottom w:val="dotted" w:sz="4" w:space="0" w:color="auto"/>
              <w:right w:val="nil"/>
            </w:tcBorders>
            <w:shd w:val="clear" w:color="auto" w:fill="FFFFFF"/>
          </w:tcPr>
          <w:p w14:paraId="25BBDB27" w14:textId="1CF30367" w:rsidR="00315DE3" w:rsidRPr="00F21240" w:rsidRDefault="00315DE3" w:rsidP="00315DE3">
            <w:pPr>
              <w:pStyle w:val="MsgTableBody"/>
              <w:rPr>
                <w:ins w:id="4049" w:author="Merrick, Riki | APHL" w:date="2022-07-17T17:28:00Z"/>
                <w:noProof/>
              </w:rPr>
            </w:pPr>
            <w:ins w:id="4050"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32D3231D" w14:textId="31D64309" w:rsidR="00315DE3" w:rsidRPr="00F21240" w:rsidRDefault="00315DE3" w:rsidP="00315DE3">
            <w:pPr>
              <w:pStyle w:val="MsgTableBody"/>
              <w:rPr>
                <w:ins w:id="4051" w:author="Merrick, Riki | APHL" w:date="2022-07-17T17:28:00Z"/>
                <w:noProof/>
              </w:rPr>
            </w:pPr>
            <w:ins w:id="4052"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8F6CEFF" w14:textId="77777777" w:rsidR="00315DE3" w:rsidRDefault="00315DE3" w:rsidP="00315DE3">
            <w:pPr>
              <w:pStyle w:val="MsgTableBody"/>
              <w:jc w:val="center"/>
              <w:rPr>
                <w:ins w:id="405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5F700711" w14:textId="03D68817" w:rsidR="00315DE3" w:rsidRPr="00F21240" w:rsidRDefault="00315DE3" w:rsidP="00315DE3">
            <w:pPr>
              <w:pStyle w:val="MsgTableBody"/>
              <w:jc w:val="center"/>
              <w:rPr>
                <w:ins w:id="4054" w:author="Merrick, Riki | APHL" w:date="2022-07-17T17:28:00Z"/>
                <w:noProof/>
              </w:rPr>
            </w:pPr>
            <w:ins w:id="4055" w:author="Merrick, Riki | APHL" w:date="2022-07-17T17:28:00Z">
              <w:r>
                <w:rPr>
                  <w:noProof/>
                </w:rPr>
                <w:t>3</w:t>
              </w:r>
            </w:ins>
          </w:p>
        </w:tc>
      </w:tr>
      <w:tr w:rsidR="00315DE3" w:rsidRPr="00715956" w14:paraId="02A82D5A" w14:textId="77777777" w:rsidTr="00D50068">
        <w:trPr>
          <w:jc w:val="center"/>
          <w:ins w:id="4056" w:author="Merrick, Riki | APHL" w:date="2022-07-17T17:28:00Z"/>
        </w:trPr>
        <w:tc>
          <w:tcPr>
            <w:tcW w:w="2882" w:type="dxa"/>
            <w:tcBorders>
              <w:top w:val="dotted" w:sz="4" w:space="0" w:color="auto"/>
              <w:left w:val="nil"/>
              <w:bottom w:val="dotted" w:sz="4" w:space="0" w:color="auto"/>
              <w:right w:val="nil"/>
            </w:tcBorders>
            <w:shd w:val="clear" w:color="auto" w:fill="FFFFFF"/>
          </w:tcPr>
          <w:p w14:paraId="1A84831B" w14:textId="582F8956" w:rsidR="00315DE3" w:rsidRPr="00F21240" w:rsidRDefault="00315DE3" w:rsidP="00315DE3">
            <w:pPr>
              <w:pStyle w:val="MsgTableBody"/>
              <w:rPr>
                <w:ins w:id="4057" w:author="Merrick, Riki | APHL" w:date="2022-07-17T17:28:00Z"/>
                <w:noProof/>
              </w:rPr>
            </w:pPr>
            <w:ins w:id="4058"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68A6542F" w14:textId="32B47DD0" w:rsidR="00315DE3" w:rsidRPr="00F21240" w:rsidRDefault="00315DE3" w:rsidP="00315DE3">
            <w:pPr>
              <w:pStyle w:val="MsgTableBody"/>
              <w:rPr>
                <w:ins w:id="4059" w:author="Merrick, Riki | APHL" w:date="2022-07-17T17:28:00Z"/>
                <w:noProof/>
              </w:rPr>
            </w:pPr>
            <w:ins w:id="4060"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F883D0" w14:textId="77777777" w:rsidR="00315DE3" w:rsidRDefault="00315DE3" w:rsidP="00315DE3">
            <w:pPr>
              <w:pStyle w:val="MsgTableBody"/>
              <w:jc w:val="center"/>
              <w:rPr>
                <w:ins w:id="406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BE59C41" w14:textId="514B58AC" w:rsidR="00315DE3" w:rsidRPr="00F21240" w:rsidRDefault="00315DE3" w:rsidP="00315DE3">
            <w:pPr>
              <w:pStyle w:val="MsgTableBody"/>
              <w:jc w:val="center"/>
              <w:rPr>
                <w:ins w:id="4062" w:author="Merrick, Riki | APHL" w:date="2022-07-17T17:28:00Z"/>
                <w:noProof/>
              </w:rPr>
            </w:pPr>
            <w:ins w:id="4063" w:author="Merrick, Riki | APHL" w:date="2022-07-17T17:28:00Z">
              <w:r>
                <w:rPr>
                  <w:noProof/>
                </w:rPr>
                <w:t>3</w:t>
              </w:r>
            </w:ins>
          </w:p>
        </w:tc>
      </w:tr>
      <w:tr w:rsidR="00315DE3" w:rsidRPr="00715956" w14:paraId="7455092C" w14:textId="77777777" w:rsidTr="00D50068">
        <w:trPr>
          <w:jc w:val="center"/>
          <w:ins w:id="4064" w:author="Merrick, Riki | APHL" w:date="2022-07-17T17:28:00Z"/>
        </w:trPr>
        <w:tc>
          <w:tcPr>
            <w:tcW w:w="2882" w:type="dxa"/>
            <w:tcBorders>
              <w:top w:val="dotted" w:sz="4" w:space="0" w:color="auto"/>
              <w:left w:val="nil"/>
              <w:bottom w:val="dotted" w:sz="4" w:space="0" w:color="auto"/>
              <w:right w:val="nil"/>
            </w:tcBorders>
            <w:shd w:val="clear" w:color="auto" w:fill="FFFFFF"/>
          </w:tcPr>
          <w:p w14:paraId="08E090F8" w14:textId="52959C98" w:rsidR="00315DE3" w:rsidRPr="00F21240" w:rsidRDefault="00315DE3" w:rsidP="00315DE3">
            <w:pPr>
              <w:pStyle w:val="MsgTableBody"/>
              <w:rPr>
                <w:ins w:id="4065" w:author="Merrick, Riki | APHL" w:date="2022-07-17T17:28:00Z"/>
                <w:noProof/>
              </w:rPr>
            </w:pPr>
            <w:ins w:id="4066" w:author="Merrick, Riki | APHL" w:date="2022-07-17T17:28:00Z">
              <w:r>
                <w:rPr>
                  <w:noProof/>
                </w:rPr>
                <w:t>[{ GSC }]</w:t>
              </w:r>
            </w:ins>
          </w:p>
        </w:tc>
        <w:tc>
          <w:tcPr>
            <w:tcW w:w="4320" w:type="dxa"/>
            <w:tcBorders>
              <w:top w:val="dotted" w:sz="4" w:space="0" w:color="auto"/>
              <w:left w:val="nil"/>
              <w:bottom w:val="dotted" w:sz="4" w:space="0" w:color="auto"/>
              <w:right w:val="nil"/>
            </w:tcBorders>
            <w:shd w:val="clear" w:color="auto" w:fill="FFFFFF"/>
          </w:tcPr>
          <w:p w14:paraId="2A262136" w14:textId="50A55274" w:rsidR="00315DE3" w:rsidRPr="00F21240" w:rsidRDefault="00315DE3" w:rsidP="00315DE3">
            <w:pPr>
              <w:pStyle w:val="MsgTableBody"/>
              <w:rPr>
                <w:ins w:id="4067" w:author="Merrick, Riki | APHL" w:date="2022-07-17T17:28:00Z"/>
                <w:noProof/>
              </w:rPr>
            </w:pPr>
            <w:ins w:id="4068" w:author="Merrick, Riki | APHL" w:date="2022-07-17T17:2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3D4D80C" w14:textId="77777777" w:rsidR="00315DE3" w:rsidRDefault="00315DE3" w:rsidP="00315DE3">
            <w:pPr>
              <w:pStyle w:val="MsgTableBody"/>
              <w:jc w:val="center"/>
              <w:rPr>
                <w:ins w:id="4069"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6770FADE" w14:textId="715900CF" w:rsidR="00315DE3" w:rsidRPr="00F21240" w:rsidRDefault="00315DE3" w:rsidP="00315DE3">
            <w:pPr>
              <w:pStyle w:val="MsgTableBody"/>
              <w:jc w:val="center"/>
              <w:rPr>
                <w:ins w:id="4070" w:author="Merrick, Riki | APHL" w:date="2022-07-17T17:28:00Z"/>
                <w:noProof/>
              </w:rPr>
            </w:pPr>
            <w:ins w:id="4071" w:author="Merrick, Riki | APHL" w:date="2022-07-17T17:28:00Z">
              <w:r>
                <w:rPr>
                  <w:noProof/>
                </w:rPr>
                <w:t>3</w:t>
              </w:r>
            </w:ins>
          </w:p>
        </w:tc>
      </w:tr>
      <w:tr w:rsidR="00315DE3" w:rsidRPr="00715956"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372197" w14:textId="244A7C88"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315DE3" w:rsidRPr="00F21240" w:rsidRDefault="00315DE3" w:rsidP="00315DE3">
            <w:pPr>
              <w:pStyle w:val="MsgTableBody"/>
              <w:jc w:val="center"/>
              <w:rPr>
                <w:noProof/>
              </w:rPr>
            </w:pPr>
            <w:r w:rsidRPr="00F21240">
              <w:rPr>
                <w:noProof/>
              </w:rPr>
              <w:t>3</w:t>
            </w:r>
          </w:p>
        </w:tc>
      </w:tr>
      <w:tr w:rsidR="00315DE3" w:rsidRPr="00715956"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315DE3" w:rsidRPr="00F21240" w:rsidRDefault="00315DE3" w:rsidP="00315DE3">
            <w:pPr>
              <w:pStyle w:val="MsgTableBody"/>
              <w:rPr>
                <w:noProof/>
              </w:rPr>
            </w:pPr>
            <w:r w:rsidRPr="00F21240">
              <w:rPr>
                <w:noProof/>
              </w:rPr>
              <w:t xml:space="preserve">--- </w:t>
            </w:r>
            <w:r>
              <w:rPr>
                <w:noProof/>
              </w:rPr>
              <w:t>VISIT_GROUP begin</w:t>
            </w:r>
          </w:p>
        </w:tc>
        <w:tc>
          <w:tcPr>
            <w:tcW w:w="864" w:type="dxa"/>
            <w:tcBorders>
              <w:top w:val="dotted" w:sz="4" w:space="0" w:color="auto"/>
              <w:left w:val="nil"/>
              <w:bottom w:val="dotted" w:sz="4" w:space="0" w:color="auto"/>
              <w:right w:val="nil"/>
            </w:tcBorders>
            <w:shd w:val="clear" w:color="auto" w:fill="FFFFFF"/>
          </w:tcPr>
          <w:p w14:paraId="2EA466F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315DE3" w:rsidRPr="00F21240" w:rsidRDefault="00315DE3" w:rsidP="00315DE3">
            <w:pPr>
              <w:pStyle w:val="MsgTableBody"/>
              <w:jc w:val="center"/>
              <w:rPr>
                <w:noProof/>
              </w:rPr>
            </w:pPr>
          </w:p>
        </w:tc>
      </w:tr>
      <w:tr w:rsidR="00315DE3" w:rsidRPr="00715956"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315DE3" w:rsidRPr="00F21240" w:rsidRDefault="00315DE3" w:rsidP="00315DE3">
            <w:pPr>
              <w:pStyle w:val="MsgTableBody"/>
              <w:rPr>
                <w:noProof/>
              </w:rPr>
            </w:pPr>
            <w:r>
              <w:rPr>
                <w:noProof/>
              </w:rPr>
              <w:t xml:space="preserve"> </w:t>
            </w: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315DE3" w:rsidRPr="00F21240" w:rsidRDefault="00315DE3" w:rsidP="00315DE3">
            <w:pPr>
              <w:pStyle w:val="MsgTableBody"/>
              <w:jc w:val="center"/>
              <w:rPr>
                <w:noProof/>
              </w:rPr>
            </w:pPr>
            <w:r w:rsidRPr="00F21240">
              <w:rPr>
                <w:noProof/>
              </w:rPr>
              <w:t>3</w:t>
            </w:r>
          </w:p>
        </w:tc>
      </w:tr>
      <w:tr w:rsidR="00315DE3" w:rsidRPr="00715956"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315DE3" w:rsidRPr="00F21240" w:rsidRDefault="00315DE3" w:rsidP="00315DE3">
            <w:pPr>
              <w:pStyle w:val="MsgTableBody"/>
              <w:jc w:val="center"/>
              <w:rPr>
                <w:noProof/>
              </w:rPr>
            </w:pPr>
            <w:r w:rsidRPr="00F21240">
              <w:rPr>
                <w:noProof/>
              </w:rPr>
              <w:t>3</w:t>
            </w:r>
          </w:p>
        </w:tc>
      </w:tr>
      <w:tr w:rsidR="00315DE3" w:rsidRPr="00715956"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315DE3" w:rsidRPr="00F21240" w:rsidRDefault="00315DE3" w:rsidP="00315DE3">
            <w:pPr>
              <w:pStyle w:val="MsgTableBody"/>
              <w:jc w:val="center"/>
              <w:rPr>
                <w:noProof/>
              </w:rPr>
            </w:pPr>
            <w:r w:rsidRPr="00F21240">
              <w:rPr>
                <w:noProof/>
              </w:rPr>
              <w:t>3</w:t>
            </w:r>
          </w:p>
        </w:tc>
      </w:tr>
      <w:tr w:rsidR="00315DE3" w:rsidRPr="00715956"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315DE3" w:rsidRPr="00F21240" w:rsidRDefault="00315DE3" w:rsidP="00315DE3">
            <w:pPr>
              <w:pStyle w:val="MsgTableBody"/>
              <w:rPr>
                <w:noProof/>
              </w:rPr>
            </w:pPr>
            <w:r w:rsidRPr="00F21240">
              <w:rPr>
                <w:noProof/>
              </w:rPr>
              <w:t xml:space="preserve">--- </w:t>
            </w:r>
            <w:r>
              <w:rPr>
                <w:noProof/>
              </w:rPr>
              <w:t>VISIT_GROUP end</w:t>
            </w:r>
          </w:p>
        </w:tc>
        <w:tc>
          <w:tcPr>
            <w:tcW w:w="864" w:type="dxa"/>
            <w:tcBorders>
              <w:top w:val="dotted" w:sz="4" w:space="0" w:color="auto"/>
              <w:left w:val="nil"/>
              <w:bottom w:val="dotted" w:sz="4" w:space="0" w:color="auto"/>
              <w:right w:val="nil"/>
            </w:tcBorders>
            <w:shd w:val="clear" w:color="auto" w:fill="FFFFFF"/>
          </w:tcPr>
          <w:p w14:paraId="3CA9A13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315DE3" w:rsidRPr="00F21240" w:rsidRDefault="00315DE3" w:rsidP="00315DE3">
            <w:pPr>
              <w:pStyle w:val="MsgTableBody"/>
              <w:jc w:val="center"/>
              <w:rPr>
                <w:noProof/>
              </w:rPr>
            </w:pPr>
          </w:p>
        </w:tc>
      </w:tr>
      <w:tr w:rsidR="00315DE3" w:rsidRPr="00715956"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315DE3" w:rsidRPr="00F21240" w:rsidRDefault="00315DE3" w:rsidP="00315DE3">
            <w:pPr>
              <w:pStyle w:val="MsgTableBody"/>
              <w:rPr>
                <w:noProof/>
              </w:rPr>
            </w:pPr>
            <w:r w:rsidRPr="00F21240">
              <w:rPr>
                <w:noProof/>
              </w:rPr>
              <w:t>--- ADVERSE</w:t>
            </w:r>
            <w:r>
              <w:rPr>
                <w:noProof/>
              </w:rPr>
              <w:t>_</w:t>
            </w:r>
            <w:r w:rsidRPr="00F21240">
              <w:rPr>
                <w:noProof/>
              </w:rPr>
              <w:t>REACTION</w:t>
            </w:r>
            <w:r>
              <w:rPr>
                <w:noProof/>
              </w:rPr>
              <w:t>_</w:t>
            </w:r>
            <w:r w:rsidRPr="00F21240">
              <w:rPr>
                <w:noProof/>
              </w:rPr>
              <w:t>GROUP begin</w:t>
            </w:r>
          </w:p>
        </w:tc>
        <w:tc>
          <w:tcPr>
            <w:tcW w:w="864" w:type="dxa"/>
            <w:tcBorders>
              <w:top w:val="dotted" w:sz="4" w:space="0" w:color="auto"/>
              <w:left w:val="nil"/>
              <w:bottom w:val="dotted" w:sz="4" w:space="0" w:color="auto"/>
              <w:right w:val="nil"/>
            </w:tcBorders>
            <w:shd w:val="clear" w:color="auto" w:fill="FFFFFF"/>
          </w:tcPr>
          <w:p w14:paraId="6E4EBF5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315DE3" w:rsidRPr="00F21240" w:rsidRDefault="00315DE3" w:rsidP="00315DE3">
            <w:pPr>
              <w:pStyle w:val="MsgTableBody"/>
              <w:jc w:val="center"/>
              <w:rPr>
                <w:noProof/>
              </w:rPr>
            </w:pPr>
            <w:r w:rsidRPr="00F21240">
              <w:rPr>
                <w:noProof/>
              </w:rPr>
              <w:t>3</w:t>
            </w:r>
          </w:p>
        </w:tc>
      </w:tr>
      <w:tr w:rsidR="00315DE3" w:rsidRPr="00715956"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315DE3" w:rsidRPr="00F21240" w:rsidRDefault="00315DE3" w:rsidP="00315DE3">
            <w:pPr>
              <w:pStyle w:val="MsgTableBody"/>
              <w:rPr>
                <w:noProof/>
              </w:rPr>
            </w:pPr>
            <w:r w:rsidRPr="00F21240">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315DE3" w:rsidRPr="00F21240" w:rsidRDefault="00315DE3" w:rsidP="00315DE3">
            <w:pPr>
              <w:pStyle w:val="MsgTableBody"/>
              <w:rPr>
                <w:noProof/>
              </w:rPr>
            </w:pPr>
            <w:r w:rsidRPr="00F21240">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315DE3" w:rsidRPr="00F21240" w:rsidRDefault="00315DE3" w:rsidP="00315DE3">
            <w:pPr>
              <w:pStyle w:val="MsgTableBody"/>
              <w:jc w:val="center"/>
              <w:rPr>
                <w:noProof/>
              </w:rPr>
            </w:pPr>
            <w:r w:rsidRPr="00F21240">
              <w:t>2</w:t>
            </w:r>
          </w:p>
        </w:tc>
      </w:tr>
      <w:tr w:rsidR="00315DE3" w:rsidRPr="00715956"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315DE3" w:rsidRPr="00F21240" w:rsidRDefault="00315DE3" w:rsidP="00315DE3">
            <w:pPr>
              <w:pStyle w:val="MsgTableBody"/>
              <w:rPr>
                <w:noProof/>
              </w:rPr>
            </w:pPr>
            <w:r w:rsidRPr="00F21240">
              <w:t xml:space="preserve"> </w:t>
            </w:r>
            <w:proofErr w:type="gramStart"/>
            <w:r w:rsidRPr="00F21240">
              <w:t>[{ NTE</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6BC0D35F" w14:textId="77777777" w:rsidR="00315DE3" w:rsidRPr="00F21240" w:rsidRDefault="00315DE3" w:rsidP="00315DE3">
            <w:pPr>
              <w:pStyle w:val="MsgTableBody"/>
              <w:rPr>
                <w:noProof/>
              </w:rPr>
            </w:pPr>
            <w:r w:rsidRPr="00F21240">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315DE3" w:rsidRPr="00F21240" w:rsidRDefault="00315DE3" w:rsidP="00315DE3">
            <w:pPr>
              <w:pStyle w:val="MsgTableBody"/>
              <w:jc w:val="center"/>
            </w:pPr>
            <w:r w:rsidRPr="00F21240">
              <w:t>3</w:t>
            </w:r>
          </w:p>
        </w:tc>
      </w:tr>
      <w:tr w:rsidR="00315DE3" w:rsidRPr="001948DA"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315DE3" w:rsidRPr="00F21240" w:rsidRDefault="00315DE3" w:rsidP="00315DE3">
            <w:pPr>
              <w:pStyle w:val="MsgTableBody"/>
            </w:pPr>
            <w:r w:rsidRPr="00F21240">
              <w:t xml:space="preserve"> </w:t>
            </w:r>
            <w:proofErr w:type="gramStart"/>
            <w:r w:rsidRPr="00F21240">
              <w:t>[{ IAR</w:t>
            </w:r>
            <w:proofErr w:type="gramEnd"/>
            <w:r w:rsidRPr="00F21240">
              <w:t xml:space="preserve"> }]</w:t>
            </w:r>
          </w:p>
        </w:tc>
        <w:tc>
          <w:tcPr>
            <w:tcW w:w="4320" w:type="dxa"/>
            <w:tcBorders>
              <w:top w:val="dotted" w:sz="4" w:space="0" w:color="auto"/>
              <w:left w:val="nil"/>
              <w:bottom w:val="dotted" w:sz="4" w:space="0" w:color="auto"/>
              <w:right w:val="nil"/>
            </w:tcBorders>
            <w:shd w:val="clear" w:color="auto" w:fill="FFFFFF"/>
          </w:tcPr>
          <w:p w14:paraId="39AF77C4" w14:textId="77777777" w:rsidR="00315DE3" w:rsidRPr="00F21240" w:rsidRDefault="00315DE3" w:rsidP="00315DE3">
            <w:pPr>
              <w:pStyle w:val="MsgTableBody"/>
            </w:pPr>
            <w:r w:rsidRPr="00F21240">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315DE3" w:rsidRPr="00F21240" w:rsidRDefault="00315DE3" w:rsidP="00315DE3">
            <w:pPr>
              <w:pStyle w:val="MsgTableBody"/>
              <w:jc w:val="center"/>
            </w:pPr>
          </w:p>
        </w:tc>
      </w:tr>
      <w:tr w:rsidR="00315DE3" w:rsidRPr="001948DA"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315DE3" w:rsidRPr="00F21240" w:rsidRDefault="00315DE3" w:rsidP="00315DE3">
            <w:pPr>
              <w:pStyle w:val="MsgTableBody"/>
            </w:pPr>
            <w:r w:rsidRPr="00F21240">
              <w:t>}]</w:t>
            </w:r>
          </w:p>
        </w:tc>
        <w:tc>
          <w:tcPr>
            <w:tcW w:w="4320" w:type="dxa"/>
            <w:tcBorders>
              <w:top w:val="dotted" w:sz="4" w:space="0" w:color="auto"/>
              <w:left w:val="nil"/>
              <w:bottom w:val="single" w:sz="2" w:space="0" w:color="auto"/>
              <w:right w:val="nil"/>
            </w:tcBorders>
            <w:shd w:val="clear" w:color="auto" w:fill="FFFFFF"/>
          </w:tcPr>
          <w:p w14:paraId="346802C7" w14:textId="77777777" w:rsidR="00315DE3" w:rsidRPr="00F21240" w:rsidRDefault="00315DE3" w:rsidP="00315DE3">
            <w:pPr>
              <w:pStyle w:val="MsgTableBody"/>
            </w:pPr>
            <w:r w:rsidRPr="00F21240">
              <w:rPr>
                <w:noProof/>
              </w:rPr>
              <w:t>--- ADVERSE</w:t>
            </w:r>
            <w:r>
              <w:rPr>
                <w:noProof/>
              </w:rPr>
              <w:t>_</w:t>
            </w:r>
            <w:r w:rsidRPr="00F21240">
              <w:rPr>
                <w:noProof/>
              </w:rPr>
              <w:t>REACTION</w:t>
            </w:r>
            <w:r>
              <w:rPr>
                <w:noProof/>
              </w:rPr>
              <w:t>_</w:t>
            </w:r>
            <w:r w:rsidRPr="00F21240">
              <w:rPr>
                <w:noProof/>
              </w:rPr>
              <w:t>GROUP end</w:t>
            </w:r>
          </w:p>
        </w:tc>
        <w:tc>
          <w:tcPr>
            <w:tcW w:w="864" w:type="dxa"/>
            <w:tcBorders>
              <w:top w:val="dotted" w:sz="4" w:space="0" w:color="auto"/>
              <w:left w:val="nil"/>
              <w:bottom w:val="single" w:sz="2" w:space="0" w:color="auto"/>
              <w:right w:val="nil"/>
            </w:tcBorders>
            <w:shd w:val="clear" w:color="auto" w:fill="FFFFFF"/>
          </w:tcPr>
          <w:p w14:paraId="153F5FB1" w14:textId="77777777" w:rsidR="00315DE3" w:rsidRPr="00F21240" w:rsidRDefault="00315DE3" w:rsidP="00315DE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315DE3" w:rsidRPr="00F21240" w:rsidRDefault="00315DE3" w:rsidP="00315DE3">
            <w:pPr>
              <w:pStyle w:val="MsgTableBody"/>
              <w:jc w:val="center"/>
            </w:pPr>
          </w:p>
        </w:tc>
      </w:tr>
    </w:tbl>
    <w:p w14:paraId="24FBAB26" w14:textId="4E786305"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6BB6" w14:paraId="5916756F" w14:textId="77777777" w:rsidTr="003813F0">
        <w:trPr>
          <w:jc w:val="center"/>
        </w:trPr>
        <w:tc>
          <w:tcPr>
            <w:tcW w:w="8926" w:type="dxa"/>
            <w:gridSpan w:val="6"/>
          </w:tcPr>
          <w:p w14:paraId="089F0F31" w14:textId="0306BD4F" w:rsidR="003813F0" w:rsidRPr="006D6BB6" w:rsidRDefault="003813F0" w:rsidP="003813F0">
            <w:pPr>
              <w:pStyle w:val="ACK-ChoreographyHeader"/>
            </w:pPr>
            <w:r w:rsidRPr="00C20CAF">
              <w:t>Acknowledgment Choreography</w:t>
            </w:r>
          </w:p>
        </w:tc>
      </w:tr>
      <w:tr w:rsidR="003813F0" w:rsidRPr="006D6BB6" w14:paraId="6A378B3C" w14:textId="77777777" w:rsidTr="003813F0">
        <w:trPr>
          <w:jc w:val="center"/>
        </w:trPr>
        <w:tc>
          <w:tcPr>
            <w:tcW w:w="8926" w:type="dxa"/>
            <w:gridSpan w:val="6"/>
          </w:tcPr>
          <w:p w14:paraId="7310E53F" w14:textId="562368D6" w:rsidR="003813F0" w:rsidRPr="00C20CAF" w:rsidRDefault="004D7EA0" w:rsidP="003813F0">
            <w:pPr>
              <w:pStyle w:val="ACK-ChoreographyHeader"/>
            </w:pPr>
            <w:r w:rsidRPr="00F21240">
              <w:rPr>
                <w:noProof/>
              </w:rPr>
              <w:t>ADT^A60^ADT_A60</w:t>
            </w:r>
          </w:p>
        </w:tc>
      </w:tr>
      <w:tr w:rsidR="00AD6CE4" w:rsidRPr="006D6BB6" w14:paraId="3027DD2C" w14:textId="77777777" w:rsidTr="003813F0">
        <w:trPr>
          <w:jc w:val="center"/>
        </w:trPr>
        <w:tc>
          <w:tcPr>
            <w:tcW w:w="1549" w:type="dxa"/>
          </w:tcPr>
          <w:p w14:paraId="65E188C6" w14:textId="77777777" w:rsidR="00AD6CE4" w:rsidRPr="006D6BB6" w:rsidRDefault="00AD6CE4" w:rsidP="00AD6CE4">
            <w:pPr>
              <w:pStyle w:val="ACK-ChoreographyBody"/>
            </w:pPr>
            <w:r w:rsidRPr="006D6BB6">
              <w:t>Field name</w:t>
            </w:r>
          </w:p>
        </w:tc>
        <w:tc>
          <w:tcPr>
            <w:tcW w:w="2250" w:type="dxa"/>
          </w:tcPr>
          <w:p w14:paraId="18490812" w14:textId="77777777" w:rsidR="00AD6CE4" w:rsidRPr="006D6BB6" w:rsidRDefault="00AD6CE4" w:rsidP="00AD6CE4">
            <w:pPr>
              <w:pStyle w:val="ACK-ChoreographyBody"/>
            </w:pPr>
            <w:r w:rsidRPr="006D6BB6">
              <w:t>Field Value: Original mode</w:t>
            </w:r>
          </w:p>
        </w:tc>
        <w:tc>
          <w:tcPr>
            <w:tcW w:w="5127" w:type="dxa"/>
            <w:gridSpan w:val="4"/>
          </w:tcPr>
          <w:p w14:paraId="44C762D8" w14:textId="77777777" w:rsidR="00AD6CE4" w:rsidRPr="006D6BB6" w:rsidRDefault="00AD6CE4" w:rsidP="00AD6CE4">
            <w:pPr>
              <w:pStyle w:val="ACK-ChoreographyBody"/>
            </w:pPr>
            <w:r w:rsidRPr="006D6BB6">
              <w:t>Field value: Enhanced mode</w:t>
            </w:r>
          </w:p>
        </w:tc>
      </w:tr>
      <w:tr w:rsidR="00AD6CE4" w:rsidRPr="006D6BB6" w14:paraId="6CC810F0" w14:textId="77777777" w:rsidTr="003813F0">
        <w:trPr>
          <w:jc w:val="center"/>
        </w:trPr>
        <w:tc>
          <w:tcPr>
            <w:tcW w:w="1549" w:type="dxa"/>
          </w:tcPr>
          <w:p w14:paraId="045CBF9F" w14:textId="77777777" w:rsidR="00AD6CE4" w:rsidRPr="006D6BB6" w:rsidRDefault="00AD6CE4" w:rsidP="00AD6CE4">
            <w:pPr>
              <w:pStyle w:val="ACK-ChoreographyBody"/>
            </w:pPr>
            <w:r w:rsidRPr="006D6BB6">
              <w:t>MSH.15</w:t>
            </w:r>
          </w:p>
        </w:tc>
        <w:tc>
          <w:tcPr>
            <w:tcW w:w="2250" w:type="dxa"/>
          </w:tcPr>
          <w:p w14:paraId="752FFA0B" w14:textId="77777777" w:rsidR="00AD6CE4" w:rsidRPr="006D6BB6" w:rsidRDefault="00AD6CE4" w:rsidP="00AD6CE4">
            <w:pPr>
              <w:pStyle w:val="ACK-ChoreographyBody"/>
            </w:pPr>
            <w:r w:rsidRPr="006D6BB6">
              <w:t>Blank</w:t>
            </w:r>
          </w:p>
        </w:tc>
        <w:tc>
          <w:tcPr>
            <w:tcW w:w="456" w:type="dxa"/>
          </w:tcPr>
          <w:p w14:paraId="4C987C8B" w14:textId="77777777" w:rsidR="00AD6CE4" w:rsidRPr="006D6BB6" w:rsidRDefault="00AD6CE4" w:rsidP="00AD6CE4">
            <w:pPr>
              <w:pStyle w:val="ACK-ChoreographyBody"/>
            </w:pPr>
            <w:r w:rsidRPr="006D6BB6">
              <w:t>NE</w:t>
            </w:r>
          </w:p>
        </w:tc>
        <w:tc>
          <w:tcPr>
            <w:tcW w:w="1569" w:type="dxa"/>
          </w:tcPr>
          <w:p w14:paraId="10EEC6C7" w14:textId="77777777" w:rsidR="00AD6CE4" w:rsidRPr="006D6BB6" w:rsidRDefault="00AD6CE4" w:rsidP="00AD6CE4">
            <w:pPr>
              <w:pStyle w:val="ACK-ChoreographyBody"/>
            </w:pPr>
            <w:r w:rsidRPr="006D6BB6">
              <w:t>AL, SU, ER</w:t>
            </w:r>
          </w:p>
        </w:tc>
        <w:tc>
          <w:tcPr>
            <w:tcW w:w="1542" w:type="dxa"/>
          </w:tcPr>
          <w:p w14:paraId="334C7172" w14:textId="77777777" w:rsidR="00AD6CE4" w:rsidRPr="006D6BB6" w:rsidRDefault="00AD6CE4" w:rsidP="00AD6CE4">
            <w:pPr>
              <w:pStyle w:val="ACK-ChoreographyBody"/>
            </w:pPr>
            <w:r w:rsidRPr="006D6BB6">
              <w:t>NE</w:t>
            </w:r>
          </w:p>
        </w:tc>
        <w:tc>
          <w:tcPr>
            <w:tcW w:w="1560" w:type="dxa"/>
          </w:tcPr>
          <w:p w14:paraId="16A90240" w14:textId="77777777" w:rsidR="00AD6CE4" w:rsidRPr="006D6BB6" w:rsidRDefault="00AD6CE4" w:rsidP="00AD6CE4">
            <w:pPr>
              <w:pStyle w:val="ACK-ChoreographyBody"/>
            </w:pPr>
            <w:r w:rsidRPr="006D6BB6">
              <w:t>AL, SU, ER</w:t>
            </w:r>
          </w:p>
        </w:tc>
      </w:tr>
      <w:tr w:rsidR="00AD6CE4" w:rsidRPr="006D6BB6" w14:paraId="28789DCD" w14:textId="77777777" w:rsidTr="003813F0">
        <w:trPr>
          <w:jc w:val="center"/>
        </w:trPr>
        <w:tc>
          <w:tcPr>
            <w:tcW w:w="1549" w:type="dxa"/>
          </w:tcPr>
          <w:p w14:paraId="523EB029" w14:textId="77777777" w:rsidR="00AD6CE4" w:rsidRPr="006D6BB6" w:rsidRDefault="00AD6CE4" w:rsidP="00AD6CE4">
            <w:pPr>
              <w:pStyle w:val="ACK-ChoreographyBody"/>
            </w:pPr>
            <w:r w:rsidRPr="006D6BB6">
              <w:t>MSH.16</w:t>
            </w:r>
          </w:p>
        </w:tc>
        <w:tc>
          <w:tcPr>
            <w:tcW w:w="2250" w:type="dxa"/>
          </w:tcPr>
          <w:p w14:paraId="49F9012A" w14:textId="77777777" w:rsidR="00AD6CE4" w:rsidRPr="006D6BB6" w:rsidRDefault="00AD6CE4" w:rsidP="00AD6CE4">
            <w:pPr>
              <w:pStyle w:val="ACK-ChoreographyBody"/>
            </w:pPr>
            <w:r w:rsidRPr="006D6BB6">
              <w:t>Blank</w:t>
            </w:r>
          </w:p>
        </w:tc>
        <w:tc>
          <w:tcPr>
            <w:tcW w:w="456" w:type="dxa"/>
          </w:tcPr>
          <w:p w14:paraId="70AE9427" w14:textId="77777777" w:rsidR="00AD6CE4" w:rsidRPr="006D6BB6" w:rsidRDefault="00AD6CE4" w:rsidP="00AD6CE4">
            <w:pPr>
              <w:pStyle w:val="ACK-ChoreographyBody"/>
            </w:pPr>
            <w:r w:rsidRPr="006D6BB6">
              <w:t>NE</w:t>
            </w:r>
          </w:p>
        </w:tc>
        <w:tc>
          <w:tcPr>
            <w:tcW w:w="1569" w:type="dxa"/>
          </w:tcPr>
          <w:p w14:paraId="74768B95" w14:textId="77777777" w:rsidR="00AD6CE4" w:rsidRPr="006D6BB6" w:rsidRDefault="00AD6CE4" w:rsidP="00AD6CE4">
            <w:pPr>
              <w:pStyle w:val="ACK-ChoreographyBody"/>
            </w:pPr>
            <w:r w:rsidRPr="006D6BB6">
              <w:t>NE</w:t>
            </w:r>
          </w:p>
        </w:tc>
        <w:tc>
          <w:tcPr>
            <w:tcW w:w="1542" w:type="dxa"/>
          </w:tcPr>
          <w:p w14:paraId="02D5D73B" w14:textId="77777777" w:rsidR="00AD6CE4" w:rsidRPr="006D6BB6" w:rsidRDefault="00AD6CE4" w:rsidP="00AD6CE4">
            <w:pPr>
              <w:pStyle w:val="ACK-ChoreographyBody"/>
            </w:pPr>
            <w:r w:rsidRPr="006D6BB6">
              <w:t>AL, SU, ER</w:t>
            </w:r>
          </w:p>
        </w:tc>
        <w:tc>
          <w:tcPr>
            <w:tcW w:w="1560" w:type="dxa"/>
          </w:tcPr>
          <w:p w14:paraId="60AEAEE6" w14:textId="77777777" w:rsidR="00AD6CE4" w:rsidRPr="006D6BB6" w:rsidRDefault="00AD6CE4" w:rsidP="00AD6CE4">
            <w:pPr>
              <w:pStyle w:val="ACK-ChoreographyBody"/>
            </w:pPr>
            <w:r w:rsidRPr="006D6BB6">
              <w:t>AL, SU, ER</w:t>
            </w:r>
          </w:p>
        </w:tc>
      </w:tr>
      <w:tr w:rsidR="00AD6CE4" w:rsidRPr="006D6BB6" w14:paraId="024CDB1F" w14:textId="77777777" w:rsidTr="003813F0">
        <w:trPr>
          <w:jc w:val="center"/>
        </w:trPr>
        <w:tc>
          <w:tcPr>
            <w:tcW w:w="1549" w:type="dxa"/>
          </w:tcPr>
          <w:p w14:paraId="364A8FB3" w14:textId="77777777" w:rsidR="00AD6CE4" w:rsidRPr="006D6BB6" w:rsidRDefault="00AD6CE4" w:rsidP="00AD6CE4">
            <w:pPr>
              <w:pStyle w:val="ACK-ChoreographyBody"/>
            </w:pPr>
            <w:r w:rsidRPr="006D6BB6">
              <w:t>Immediate Ack</w:t>
            </w:r>
          </w:p>
        </w:tc>
        <w:tc>
          <w:tcPr>
            <w:tcW w:w="2250" w:type="dxa"/>
          </w:tcPr>
          <w:p w14:paraId="657791C7" w14:textId="77777777" w:rsidR="00AD6CE4" w:rsidRPr="006D6BB6" w:rsidRDefault="00AD6CE4" w:rsidP="00AD6CE4">
            <w:pPr>
              <w:pStyle w:val="ACK-ChoreographyBody"/>
            </w:pPr>
            <w:r w:rsidRPr="006D6BB6">
              <w:t>-</w:t>
            </w:r>
          </w:p>
        </w:tc>
        <w:tc>
          <w:tcPr>
            <w:tcW w:w="456" w:type="dxa"/>
          </w:tcPr>
          <w:p w14:paraId="372071A2" w14:textId="77777777" w:rsidR="00AD6CE4" w:rsidRPr="006D6BB6" w:rsidRDefault="00AD6CE4" w:rsidP="00AD6CE4">
            <w:pPr>
              <w:pStyle w:val="ACK-ChoreographyBody"/>
            </w:pPr>
            <w:r w:rsidRPr="006D6BB6">
              <w:t>-</w:t>
            </w:r>
          </w:p>
        </w:tc>
        <w:tc>
          <w:tcPr>
            <w:tcW w:w="1569" w:type="dxa"/>
          </w:tcPr>
          <w:p w14:paraId="72B434BB" w14:textId="404AB82A"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42" w:type="dxa"/>
          </w:tcPr>
          <w:p w14:paraId="0657E4D2" w14:textId="77777777" w:rsidR="00AD6CE4" w:rsidRPr="006D6BB6" w:rsidRDefault="00AD6CE4" w:rsidP="00AD6CE4">
            <w:pPr>
              <w:pStyle w:val="ACK-ChoreographyBody"/>
            </w:pPr>
            <w:r w:rsidRPr="006D6BB6">
              <w:t>-</w:t>
            </w:r>
          </w:p>
        </w:tc>
        <w:tc>
          <w:tcPr>
            <w:tcW w:w="1560" w:type="dxa"/>
          </w:tcPr>
          <w:p w14:paraId="74F1FB91" w14:textId="2BD87F1F" w:rsidR="00AD6CE4" w:rsidRPr="006D6BB6" w:rsidRDefault="00AD6CE4" w:rsidP="00AD6CE4">
            <w:pPr>
              <w:pStyle w:val="ACK-ChoreographyBody"/>
            </w:pPr>
            <w:r w:rsidRPr="006D6BB6">
              <w:rPr>
                <w:szCs w:val="16"/>
              </w:rPr>
              <w:t>ACK^</w:t>
            </w:r>
            <w:r>
              <w:rPr>
                <w:szCs w:val="16"/>
              </w:rPr>
              <w:t>A60</w:t>
            </w:r>
            <w:r w:rsidRPr="006D6BB6">
              <w:rPr>
                <w:szCs w:val="16"/>
              </w:rPr>
              <w:t>^ACK</w:t>
            </w:r>
          </w:p>
        </w:tc>
      </w:tr>
      <w:tr w:rsidR="00AD6CE4" w:rsidRPr="006D6BB6" w14:paraId="65E7809A" w14:textId="77777777" w:rsidTr="003813F0">
        <w:trPr>
          <w:jc w:val="center"/>
        </w:trPr>
        <w:tc>
          <w:tcPr>
            <w:tcW w:w="1549" w:type="dxa"/>
          </w:tcPr>
          <w:p w14:paraId="597EE809" w14:textId="77777777" w:rsidR="00AD6CE4" w:rsidRPr="006D6BB6" w:rsidRDefault="00AD6CE4" w:rsidP="00AD6CE4">
            <w:pPr>
              <w:pStyle w:val="ACK-ChoreographyBody"/>
            </w:pPr>
            <w:r w:rsidRPr="006D6BB6">
              <w:t>Application Ack</w:t>
            </w:r>
          </w:p>
        </w:tc>
        <w:tc>
          <w:tcPr>
            <w:tcW w:w="2250" w:type="dxa"/>
          </w:tcPr>
          <w:p w14:paraId="74988ED0" w14:textId="2CFEA69E" w:rsidR="00AD6CE4" w:rsidRPr="006D6BB6" w:rsidRDefault="00AD6CE4" w:rsidP="00AD6CE4">
            <w:pPr>
              <w:pStyle w:val="ACK-ChoreographyBody"/>
            </w:pPr>
            <w:r>
              <w:rPr>
                <w:szCs w:val="16"/>
              </w:rPr>
              <w:t>ADT</w:t>
            </w:r>
            <w:r w:rsidRPr="006D6BB6">
              <w:rPr>
                <w:szCs w:val="16"/>
              </w:rPr>
              <w:t>^</w:t>
            </w:r>
            <w:r>
              <w:rPr>
                <w:szCs w:val="16"/>
              </w:rPr>
              <w:t>A60</w:t>
            </w:r>
            <w:r w:rsidRPr="006D6BB6">
              <w:rPr>
                <w:szCs w:val="16"/>
              </w:rPr>
              <w:t>^</w:t>
            </w:r>
            <w:r>
              <w:rPr>
                <w:szCs w:val="16"/>
              </w:rPr>
              <w:t>ADT</w:t>
            </w:r>
            <w:r w:rsidRPr="006D6BB6">
              <w:rPr>
                <w:szCs w:val="16"/>
              </w:rPr>
              <w:t>_</w:t>
            </w:r>
            <w:r>
              <w:rPr>
                <w:szCs w:val="16"/>
              </w:rPr>
              <w:t>A60</w:t>
            </w:r>
          </w:p>
        </w:tc>
        <w:tc>
          <w:tcPr>
            <w:tcW w:w="456" w:type="dxa"/>
          </w:tcPr>
          <w:p w14:paraId="1BABC7D6" w14:textId="77777777" w:rsidR="00AD6CE4" w:rsidRPr="006D6BB6" w:rsidRDefault="00AD6CE4" w:rsidP="00AD6CE4">
            <w:pPr>
              <w:pStyle w:val="ACK-ChoreographyBody"/>
            </w:pPr>
            <w:r w:rsidRPr="006D6BB6">
              <w:t>-</w:t>
            </w:r>
          </w:p>
        </w:tc>
        <w:tc>
          <w:tcPr>
            <w:tcW w:w="1569" w:type="dxa"/>
          </w:tcPr>
          <w:p w14:paraId="281E2367" w14:textId="77777777" w:rsidR="00AD6CE4" w:rsidRPr="006D6BB6" w:rsidRDefault="00AD6CE4" w:rsidP="00AD6CE4">
            <w:pPr>
              <w:pStyle w:val="ACK-ChoreographyBody"/>
            </w:pPr>
            <w:r w:rsidRPr="006D6BB6">
              <w:t>-</w:t>
            </w:r>
          </w:p>
        </w:tc>
        <w:tc>
          <w:tcPr>
            <w:tcW w:w="1542" w:type="dxa"/>
          </w:tcPr>
          <w:p w14:paraId="2740E4E9" w14:textId="0D880904"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60" w:type="dxa"/>
          </w:tcPr>
          <w:p w14:paraId="7F9A84D9" w14:textId="36CE8531" w:rsidR="00AD6CE4" w:rsidRPr="006D6BB6" w:rsidRDefault="00AD6CE4" w:rsidP="00AD6CE4">
            <w:pPr>
              <w:pStyle w:val="ACK-ChoreographyBody"/>
            </w:pPr>
            <w:r w:rsidRPr="006D6BB6">
              <w:rPr>
                <w:szCs w:val="16"/>
              </w:rPr>
              <w:t>ACK^</w:t>
            </w:r>
            <w:r>
              <w:rPr>
                <w:szCs w:val="16"/>
              </w:rPr>
              <w:t>A60</w:t>
            </w:r>
            <w:r w:rsidRPr="006D6BB6">
              <w:rPr>
                <w:szCs w:val="16"/>
              </w:rPr>
              <w:t>^ACK</w:t>
            </w:r>
          </w:p>
        </w:tc>
      </w:tr>
    </w:tbl>
    <w:p w14:paraId="7297D8D3" w14:textId="77777777" w:rsidR="00715956" w:rsidRPr="00F21240" w:rsidRDefault="00715956">
      <w:pPr>
        <w:rPr>
          <w:noProof/>
        </w:rPr>
      </w:pPr>
    </w:p>
    <w:p w14:paraId="466604B9" w14:textId="77777777" w:rsidR="00715956" w:rsidRPr="00F21240" w:rsidRDefault="00715956">
      <w:pPr>
        <w:pStyle w:val="MsgTableCaption"/>
        <w:rPr>
          <w:noProof/>
        </w:rPr>
      </w:pPr>
      <w:r w:rsidRPr="00F21240">
        <w:rPr>
          <w:noProof/>
        </w:rPr>
        <w:t>ACK^A60^ACK: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F21240" w:rsidRDefault="00715956">
            <w:pPr>
              <w:pStyle w:val="MsgTableHeader"/>
              <w:jc w:val="center"/>
              <w:rPr>
                <w:noProof/>
              </w:rPr>
            </w:pPr>
            <w:r w:rsidRPr="00F21240">
              <w:rPr>
                <w:noProof/>
              </w:rPr>
              <w:t>Chapter</w:t>
            </w:r>
          </w:p>
        </w:tc>
      </w:tr>
      <w:tr w:rsidR="00715956" w:rsidRPr="00715956"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F21240" w:rsidRDefault="00715956">
            <w:pPr>
              <w:pStyle w:val="MsgTableBody"/>
              <w:jc w:val="center"/>
              <w:rPr>
                <w:noProof/>
              </w:rPr>
            </w:pPr>
            <w:r w:rsidRPr="00F21240">
              <w:rPr>
                <w:noProof/>
              </w:rPr>
              <w:t>2</w:t>
            </w:r>
          </w:p>
        </w:tc>
      </w:tr>
      <w:tr w:rsidR="00715956" w:rsidRPr="00715956"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F21240" w:rsidRDefault="00715956">
            <w:pPr>
              <w:pStyle w:val="MsgTableBody"/>
              <w:jc w:val="center"/>
              <w:rPr>
                <w:noProof/>
              </w:rPr>
            </w:pPr>
            <w:r w:rsidRPr="00F21240">
              <w:rPr>
                <w:noProof/>
              </w:rPr>
              <w:t>2</w:t>
            </w:r>
          </w:p>
        </w:tc>
      </w:tr>
      <w:tr w:rsidR="00715956" w:rsidRPr="00715956"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F21240" w:rsidRDefault="00715956">
            <w:pPr>
              <w:pStyle w:val="MsgTableBody"/>
              <w:jc w:val="center"/>
              <w:rPr>
                <w:noProof/>
              </w:rPr>
            </w:pPr>
            <w:r w:rsidRPr="00F21240">
              <w:rPr>
                <w:noProof/>
              </w:rPr>
              <w:t>2</w:t>
            </w:r>
          </w:p>
        </w:tc>
      </w:tr>
      <w:tr w:rsidR="00715956" w:rsidRPr="00715956"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F21240" w:rsidRDefault="00715956">
            <w:pPr>
              <w:pStyle w:val="MsgTableBody"/>
              <w:jc w:val="center"/>
              <w:rPr>
                <w:noProof/>
              </w:rPr>
            </w:pPr>
            <w:r w:rsidRPr="00F21240">
              <w:rPr>
                <w:noProof/>
              </w:rPr>
              <w:t>2</w:t>
            </w:r>
          </w:p>
        </w:tc>
      </w:tr>
      <w:tr w:rsidR="00715956" w:rsidRPr="00715956"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F21240" w:rsidRDefault="00715956">
            <w:pPr>
              <w:pStyle w:val="MsgTableBody"/>
              <w:jc w:val="center"/>
              <w:rPr>
                <w:noProof/>
              </w:rPr>
            </w:pPr>
            <w:r w:rsidRPr="00F21240">
              <w:rPr>
                <w:noProof/>
              </w:rPr>
              <w:t>2</w:t>
            </w:r>
          </w:p>
        </w:tc>
      </w:tr>
    </w:tbl>
    <w:p w14:paraId="1B6FF220" w14:textId="581838FC" w:rsidR="00DC2052" w:rsidRDefault="00DC2052" w:rsidP="003813F0">
      <w:bookmarkStart w:id="4072" w:name="_Toc1815999"/>
      <w:bookmarkStart w:id="4073" w:name="_Toc21372543"/>
      <w:bookmarkStart w:id="4074" w:name="_Toc175992017"/>
      <w:bookmarkStart w:id="4075"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6BB6" w14:paraId="6ECC6691" w14:textId="77777777" w:rsidTr="003813F0">
        <w:trPr>
          <w:jc w:val="center"/>
        </w:trPr>
        <w:tc>
          <w:tcPr>
            <w:tcW w:w="7196" w:type="dxa"/>
            <w:gridSpan w:val="4"/>
          </w:tcPr>
          <w:p w14:paraId="14FAA659" w14:textId="19C29739" w:rsidR="003813F0" w:rsidRPr="006D6BB6" w:rsidRDefault="003813F0" w:rsidP="003813F0">
            <w:pPr>
              <w:pStyle w:val="ACK-ChoreographyHeader"/>
            </w:pPr>
            <w:r w:rsidRPr="00C20CAF">
              <w:t>Acknowledgment Choreography</w:t>
            </w:r>
          </w:p>
        </w:tc>
      </w:tr>
      <w:tr w:rsidR="003813F0" w:rsidRPr="006D6BB6" w14:paraId="27E17FF4" w14:textId="77777777" w:rsidTr="003813F0">
        <w:trPr>
          <w:jc w:val="center"/>
        </w:trPr>
        <w:tc>
          <w:tcPr>
            <w:tcW w:w="7196" w:type="dxa"/>
            <w:gridSpan w:val="4"/>
          </w:tcPr>
          <w:p w14:paraId="25A78D39" w14:textId="2684CDD3" w:rsidR="003813F0" w:rsidRPr="00C20CAF" w:rsidRDefault="004D7EA0" w:rsidP="003813F0">
            <w:pPr>
              <w:pStyle w:val="ACK-ChoreographyHeader"/>
            </w:pPr>
            <w:r w:rsidRPr="00F21240">
              <w:rPr>
                <w:noProof/>
              </w:rPr>
              <w:t>ACK^A60^ACK</w:t>
            </w:r>
          </w:p>
        </w:tc>
      </w:tr>
      <w:tr w:rsidR="00DC2052" w:rsidRPr="006D6BB6" w14:paraId="50E4FA5C" w14:textId="77777777" w:rsidTr="00594536">
        <w:trPr>
          <w:jc w:val="center"/>
        </w:trPr>
        <w:tc>
          <w:tcPr>
            <w:tcW w:w="1458" w:type="dxa"/>
          </w:tcPr>
          <w:p w14:paraId="30A87564" w14:textId="77777777" w:rsidR="00DC2052" w:rsidRPr="006D6BB6" w:rsidRDefault="00DC2052" w:rsidP="0025077B">
            <w:pPr>
              <w:pStyle w:val="ACK-ChoreographyBody"/>
            </w:pPr>
            <w:r w:rsidRPr="006D6BB6">
              <w:t>Field name</w:t>
            </w:r>
          </w:p>
        </w:tc>
        <w:tc>
          <w:tcPr>
            <w:tcW w:w="2761" w:type="dxa"/>
          </w:tcPr>
          <w:p w14:paraId="49AC46E8" w14:textId="77777777" w:rsidR="00DC2052" w:rsidRPr="006D6BB6" w:rsidRDefault="00DC2052" w:rsidP="0025077B">
            <w:pPr>
              <w:pStyle w:val="ACK-ChoreographyBody"/>
            </w:pPr>
            <w:r w:rsidRPr="006D6BB6">
              <w:t>Field Value: Original mode</w:t>
            </w:r>
          </w:p>
        </w:tc>
        <w:tc>
          <w:tcPr>
            <w:tcW w:w="2977" w:type="dxa"/>
            <w:gridSpan w:val="2"/>
          </w:tcPr>
          <w:p w14:paraId="71291A5B" w14:textId="77777777" w:rsidR="00DC2052" w:rsidRPr="006D6BB6" w:rsidRDefault="00DC2052" w:rsidP="0025077B">
            <w:pPr>
              <w:pStyle w:val="ACK-ChoreographyBody"/>
            </w:pPr>
            <w:r w:rsidRPr="006D6BB6">
              <w:t>Field value: Enhanced mode</w:t>
            </w:r>
          </w:p>
        </w:tc>
      </w:tr>
      <w:tr w:rsidR="00372827" w:rsidRPr="006D6BB6" w14:paraId="2B6C7B69" w14:textId="77777777" w:rsidTr="00594536">
        <w:trPr>
          <w:jc w:val="center"/>
        </w:trPr>
        <w:tc>
          <w:tcPr>
            <w:tcW w:w="1458" w:type="dxa"/>
          </w:tcPr>
          <w:p w14:paraId="7B658B70" w14:textId="77777777" w:rsidR="00372827" w:rsidRPr="006D6BB6" w:rsidRDefault="00372827" w:rsidP="0025077B">
            <w:pPr>
              <w:pStyle w:val="ACK-ChoreographyBody"/>
            </w:pPr>
            <w:r w:rsidRPr="006D6BB6">
              <w:t>MSH.15</w:t>
            </w:r>
          </w:p>
        </w:tc>
        <w:tc>
          <w:tcPr>
            <w:tcW w:w="2761" w:type="dxa"/>
          </w:tcPr>
          <w:p w14:paraId="01A336BC" w14:textId="77777777" w:rsidR="00372827" w:rsidRPr="006D6BB6" w:rsidRDefault="00372827" w:rsidP="0025077B">
            <w:pPr>
              <w:pStyle w:val="ACK-ChoreographyBody"/>
            </w:pPr>
            <w:r w:rsidRPr="006D6BB6">
              <w:t>Blank</w:t>
            </w:r>
          </w:p>
        </w:tc>
        <w:tc>
          <w:tcPr>
            <w:tcW w:w="851" w:type="dxa"/>
          </w:tcPr>
          <w:p w14:paraId="6D778543" w14:textId="77777777" w:rsidR="00372827" w:rsidRPr="006D6BB6" w:rsidRDefault="00372827" w:rsidP="0025077B">
            <w:pPr>
              <w:pStyle w:val="ACK-ChoreographyBody"/>
            </w:pPr>
            <w:r w:rsidRPr="006D6BB6">
              <w:t>NE</w:t>
            </w:r>
          </w:p>
        </w:tc>
        <w:tc>
          <w:tcPr>
            <w:tcW w:w="2126" w:type="dxa"/>
          </w:tcPr>
          <w:p w14:paraId="1D4059AC" w14:textId="77777777" w:rsidR="00372827" w:rsidRPr="006D6BB6" w:rsidRDefault="00372827" w:rsidP="0025077B">
            <w:pPr>
              <w:pStyle w:val="ACK-ChoreographyBody"/>
            </w:pPr>
            <w:r w:rsidRPr="006D6BB6">
              <w:t>AL, SU, ER</w:t>
            </w:r>
          </w:p>
        </w:tc>
      </w:tr>
      <w:tr w:rsidR="00372827" w:rsidRPr="006D6BB6" w14:paraId="6F4BEF46" w14:textId="77777777" w:rsidTr="00594536">
        <w:trPr>
          <w:jc w:val="center"/>
        </w:trPr>
        <w:tc>
          <w:tcPr>
            <w:tcW w:w="1458" w:type="dxa"/>
          </w:tcPr>
          <w:p w14:paraId="7BC72F2D" w14:textId="77777777" w:rsidR="00372827" w:rsidRPr="006D6BB6" w:rsidRDefault="00372827" w:rsidP="0025077B">
            <w:pPr>
              <w:pStyle w:val="ACK-ChoreographyBody"/>
            </w:pPr>
            <w:r w:rsidRPr="006D6BB6">
              <w:t>MSH.16</w:t>
            </w:r>
          </w:p>
        </w:tc>
        <w:tc>
          <w:tcPr>
            <w:tcW w:w="2761" w:type="dxa"/>
          </w:tcPr>
          <w:p w14:paraId="2369CEDB" w14:textId="77777777" w:rsidR="00372827" w:rsidRPr="006D6BB6" w:rsidRDefault="00372827" w:rsidP="0025077B">
            <w:pPr>
              <w:pStyle w:val="ACK-ChoreographyBody"/>
            </w:pPr>
            <w:r w:rsidRPr="006D6BB6">
              <w:t>Blank</w:t>
            </w:r>
          </w:p>
        </w:tc>
        <w:tc>
          <w:tcPr>
            <w:tcW w:w="851" w:type="dxa"/>
          </w:tcPr>
          <w:p w14:paraId="2D3164A0" w14:textId="77777777" w:rsidR="00372827" w:rsidRPr="006D6BB6" w:rsidRDefault="00372827" w:rsidP="0025077B">
            <w:pPr>
              <w:pStyle w:val="ACK-ChoreographyBody"/>
            </w:pPr>
            <w:r w:rsidRPr="006D6BB6">
              <w:t>NE</w:t>
            </w:r>
          </w:p>
        </w:tc>
        <w:tc>
          <w:tcPr>
            <w:tcW w:w="2126" w:type="dxa"/>
          </w:tcPr>
          <w:p w14:paraId="5AEE2963" w14:textId="77777777" w:rsidR="00372827" w:rsidRPr="006D6BB6" w:rsidRDefault="00372827" w:rsidP="0025077B">
            <w:pPr>
              <w:pStyle w:val="ACK-ChoreographyBody"/>
            </w:pPr>
            <w:r w:rsidRPr="006D6BB6">
              <w:t>NE</w:t>
            </w:r>
          </w:p>
        </w:tc>
      </w:tr>
      <w:tr w:rsidR="00372827" w:rsidRPr="006D6BB6" w14:paraId="7D854512" w14:textId="77777777" w:rsidTr="00594536">
        <w:trPr>
          <w:jc w:val="center"/>
        </w:trPr>
        <w:tc>
          <w:tcPr>
            <w:tcW w:w="1458" w:type="dxa"/>
          </w:tcPr>
          <w:p w14:paraId="4F274C5C" w14:textId="77777777" w:rsidR="00372827" w:rsidRPr="006D6BB6" w:rsidRDefault="00372827" w:rsidP="0025077B">
            <w:pPr>
              <w:pStyle w:val="ACK-ChoreographyBody"/>
            </w:pPr>
            <w:r w:rsidRPr="006D6BB6">
              <w:t>Immediate Ack</w:t>
            </w:r>
          </w:p>
        </w:tc>
        <w:tc>
          <w:tcPr>
            <w:tcW w:w="2761" w:type="dxa"/>
          </w:tcPr>
          <w:p w14:paraId="31A9500C" w14:textId="77777777" w:rsidR="00372827" w:rsidRPr="006D6BB6" w:rsidRDefault="00372827" w:rsidP="0025077B">
            <w:pPr>
              <w:pStyle w:val="ACK-ChoreographyBody"/>
            </w:pPr>
            <w:r w:rsidRPr="006D6BB6">
              <w:t>-</w:t>
            </w:r>
          </w:p>
        </w:tc>
        <w:tc>
          <w:tcPr>
            <w:tcW w:w="851" w:type="dxa"/>
          </w:tcPr>
          <w:p w14:paraId="4770A20B" w14:textId="77777777" w:rsidR="00372827" w:rsidRPr="006D6BB6" w:rsidRDefault="00372827" w:rsidP="0025077B">
            <w:pPr>
              <w:pStyle w:val="ACK-ChoreographyBody"/>
            </w:pPr>
            <w:r w:rsidRPr="006D6BB6">
              <w:t>-</w:t>
            </w:r>
          </w:p>
        </w:tc>
        <w:tc>
          <w:tcPr>
            <w:tcW w:w="2126" w:type="dxa"/>
          </w:tcPr>
          <w:p w14:paraId="470556FD" w14:textId="610C8912" w:rsidR="00372827" w:rsidRPr="006D6BB6" w:rsidRDefault="00372827" w:rsidP="0025077B">
            <w:pPr>
              <w:pStyle w:val="ACK-ChoreographyBody"/>
            </w:pPr>
            <w:r w:rsidRPr="006D6BB6">
              <w:rPr>
                <w:szCs w:val="16"/>
              </w:rPr>
              <w:t>ACK^</w:t>
            </w:r>
            <w:r>
              <w:rPr>
                <w:szCs w:val="16"/>
              </w:rPr>
              <w:t>A60</w:t>
            </w:r>
            <w:r w:rsidRPr="006D6BB6">
              <w:rPr>
                <w:szCs w:val="16"/>
              </w:rPr>
              <w:t>^ACK</w:t>
            </w:r>
          </w:p>
        </w:tc>
      </w:tr>
      <w:tr w:rsidR="00372827" w:rsidRPr="006D6BB6" w14:paraId="609329A6" w14:textId="77777777" w:rsidTr="00594536">
        <w:trPr>
          <w:jc w:val="center"/>
        </w:trPr>
        <w:tc>
          <w:tcPr>
            <w:tcW w:w="1458" w:type="dxa"/>
          </w:tcPr>
          <w:p w14:paraId="7CB7C862" w14:textId="77777777" w:rsidR="00372827" w:rsidRPr="006D6BB6" w:rsidRDefault="00372827" w:rsidP="0025077B">
            <w:pPr>
              <w:pStyle w:val="ACK-ChoreographyBody"/>
            </w:pPr>
            <w:r w:rsidRPr="006D6BB6">
              <w:t>Application Ack</w:t>
            </w:r>
          </w:p>
        </w:tc>
        <w:tc>
          <w:tcPr>
            <w:tcW w:w="2761" w:type="dxa"/>
          </w:tcPr>
          <w:p w14:paraId="318F59C1" w14:textId="556208CD" w:rsidR="00372827" w:rsidRPr="006D6BB6" w:rsidRDefault="00372827" w:rsidP="0025077B">
            <w:pPr>
              <w:pStyle w:val="ACK-ChoreographyBody"/>
            </w:pPr>
            <w:r>
              <w:rPr>
                <w:szCs w:val="16"/>
              </w:rPr>
              <w:t>-</w:t>
            </w:r>
          </w:p>
        </w:tc>
        <w:tc>
          <w:tcPr>
            <w:tcW w:w="851" w:type="dxa"/>
          </w:tcPr>
          <w:p w14:paraId="63730838" w14:textId="77777777" w:rsidR="00372827" w:rsidRPr="006D6BB6" w:rsidRDefault="00372827" w:rsidP="0025077B">
            <w:pPr>
              <w:pStyle w:val="ACK-ChoreographyBody"/>
            </w:pPr>
            <w:r w:rsidRPr="006D6BB6">
              <w:t>-</w:t>
            </w:r>
          </w:p>
        </w:tc>
        <w:tc>
          <w:tcPr>
            <w:tcW w:w="2126" w:type="dxa"/>
          </w:tcPr>
          <w:p w14:paraId="4F0F34A5" w14:textId="77777777" w:rsidR="00372827" w:rsidRPr="006D6BB6" w:rsidRDefault="00372827" w:rsidP="0025077B">
            <w:pPr>
              <w:pStyle w:val="ACK-ChoreographyBody"/>
            </w:pPr>
            <w:r w:rsidRPr="006D6BB6">
              <w:t>-</w:t>
            </w:r>
          </w:p>
        </w:tc>
      </w:tr>
    </w:tbl>
    <w:p w14:paraId="08B1C24A" w14:textId="77777777" w:rsidR="00715956" w:rsidRPr="00F21240" w:rsidRDefault="00715956">
      <w:pPr>
        <w:pStyle w:val="Heading3"/>
        <w:rPr>
          <w:noProof/>
        </w:rPr>
      </w:pPr>
      <w:bookmarkStart w:id="4076" w:name="_Toc27754846"/>
      <w:bookmarkStart w:id="4077" w:name="_Toc109892141"/>
      <w:r w:rsidRPr="00F21240">
        <w:rPr>
          <w:noProof/>
        </w:rPr>
        <w:t>ADT/ACK - Change Consulting Doctor (Event A61</w:t>
      </w:r>
      <w:r w:rsidRPr="00F21240">
        <w:rPr>
          <w:noProof/>
        </w:rPr>
        <w:fldChar w:fldCharType="begin"/>
      </w:r>
      <w:r w:rsidRPr="00F21240">
        <w:rPr>
          <w:noProof/>
        </w:rPr>
        <w:instrText>XE "A61"</w:instrText>
      </w:r>
      <w:r w:rsidRPr="00F21240">
        <w:rPr>
          <w:noProof/>
        </w:rPr>
        <w:fldChar w:fldCharType="end"/>
      </w:r>
      <w:r w:rsidRPr="00F21240">
        <w:rPr>
          <w:noProof/>
        </w:rPr>
        <w:t>)</w:t>
      </w:r>
      <w:bookmarkEnd w:id="4072"/>
      <w:bookmarkEnd w:id="4073"/>
      <w:bookmarkEnd w:id="4074"/>
      <w:bookmarkEnd w:id="4075"/>
      <w:bookmarkEnd w:id="4076"/>
      <w:bookmarkEnd w:id="4077"/>
    </w:p>
    <w:p w14:paraId="26774376" w14:textId="77777777" w:rsidR="00715956" w:rsidRPr="00F21240" w:rsidRDefault="00715956">
      <w:pPr>
        <w:pStyle w:val="NormalIndented"/>
        <w:rPr>
          <w:noProof/>
        </w:rPr>
      </w:pPr>
      <w:r w:rsidRPr="00F21240">
        <w:rPr>
          <w:noProof/>
        </w:rPr>
        <w:t>An A61 event is used as a result of a change in the consulting physician(s) for the treatment of a patient.</w:t>
      </w:r>
    </w:p>
    <w:p w14:paraId="4863D0A5"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F21240" w:rsidRDefault="00715956">
      <w:pPr>
        <w:pStyle w:val="NormalIndented"/>
        <w:rPr>
          <w:noProof/>
        </w:rPr>
      </w:pPr>
      <w:r w:rsidRPr="00F21240">
        <w:rPr>
          <w:noProof/>
        </w:rPr>
        <w:t xml:space="preserve">The new consulting doctor(s) of the patient should appear in the </w:t>
      </w:r>
      <w:r w:rsidRPr="00F21240">
        <w:rPr>
          <w:rStyle w:val="ReferenceAttribute"/>
          <w:noProof/>
        </w:rPr>
        <w:t>PV1-9 - Consulting Doctor</w:t>
      </w:r>
      <w:r w:rsidRPr="00F21240">
        <w:rPr>
          <w:noProof/>
        </w:rPr>
        <w:t xml:space="preserve"> and may appear in a role segment per new consulting physician.</w:t>
      </w:r>
    </w:p>
    <w:p w14:paraId="4429AEF7" w14:textId="11F260FE" w:rsidR="00715956" w:rsidRPr="00F21240" w:rsidRDefault="00715956">
      <w:pPr>
        <w:pStyle w:val="NormalIndented"/>
        <w:rPr>
          <w:noProof/>
        </w:rPr>
      </w:pPr>
      <w:r w:rsidRPr="00F21240">
        <w:rPr>
          <w:noProof/>
        </w:rPr>
        <w:t xml:space="preserve">If a consulting doctor stops being consulting doctor for this patient-visit, the end date/time can be sent in the </w:t>
      </w:r>
      <w:r w:rsidR="006C7AB4">
        <w:rPr>
          <w:rStyle w:val="ReferenceAttribute"/>
          <w:noProof/>
        </w:rPr>
        <w:t xml:space="preserve">PRT-12 - </w:t>
      </w:r>
      <w:r w:rsidRPr="00F21240">
        <w:rPr>
          <w:rStyle w:val="ReferenceAttribute"/>
          <w:noProof/>
        </w:rPr>
        <w:t>End Date/Time</w:t>
      </w:r>
      <w:r w:rsidRPr="00F21240">
        <w:rPr>
          <w:noProof/>
        </w:rPr>
        <w:t>.</w:t>
      </w:r>
    </w:p>
    <w:p w14:paraId="0E2A0962" w14:textId="77777777" w:rsidR="00715956" w:rsidRPr="00F21240" w:rsidRDefault="00715956">
      <w:pPr>
        <w:pStyle w:val="NormalIndented"/>
        <w:rPr>
          <w:noProof/>
        </w:rPr>
      </w:pPr>
      <w:r w:rsidRPr="00F21240">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F21240" w:rsidRDefault="00715956">
      <w:pPr>
        <w:pStyle w:val="NormalIndented"/>
        <w:rPr>
          <w:noProof/>
        </w:rPr>
      </w:pPr>
      <w:r w:rsidRPr="00F21240">
        <w:rPr>
          <w:noProof/>
        </w:rPr>
        <w:t xml:space="preserve">It is recommended that field </w:t>
      </w:r>
      <w:r w:rsidRPr="00F21240">
        <w:rPr>
          <w:rStyle w:val="ReferenceAttribute"/>
          <w:noProof/>
        </w:rPr>
        <w:t xml:space="preserve">EVN-6 - Event Occurred </w:t>
      </w:r>
      <w:r w:rsidRPr="00F21240">
        <w:rPr>
          <w:noProof/>
        </w:rPr>
        <w:t>contains the date/time the event actually occurred to the patient.</w:t>
      </w:r>
    </w:p>
    <w:p w14:paraId="212F1EC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D67360" w14:textId="5F70861A" w:rsidR="00715956" w:rsidRDefault="00715956">
      <w:pPr>
        <w:pStyle w:val="NormalIndented"/>
        <w:rPr>
          <w:noProof/>
        </w:rPr>
      </w:pPr>
      <w:r w:rsidRPr="00F21240">
        <w:rPr>
          <w:noProof/>
        </w:rPr>
        <w:t xml:space="preserve">The </w:t>
      </w:r>
      <w:r w:rsidR="006C7AB4">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6C7AB4">
        <w:rPr>
          <w:noProof/>
        </w:rPr>
        <w:t>PRT</w:t>
      </w:r>
      <w:r w:rsidR="006C7AB4" w:rsidRPr="00F21240">
        <w:rPr>
          <w:noProof/>
        </w:rPr>
        <w:t xml:space="preserve"> </w:t>
      </w:r>
      <w:r w:rsidRPr="00F21240">
        <w:rPr>
          <w:noProof/>
        </w:rPr>
        <w:t xml:space="preserve">segment following the PID/PD1 segments.  Providers corresponding to the PV1 data are reported in the </w:t>
      </w:r>
      <w:r w:rsidR="006C7AB4">
        <w:rPr>
          <w:noProof/>
        </w:rPr>
        <w:t>PRT</w:t>
      </w:r>
      <w:r w:rsidR="006C7AB4" w:rsidRPr="00F21240">
        <w:rPr>
          <w:noProof/>
        </w:rPr>
        <w:t xml:space="preserve"> </w:t>
      </w:r>
      <w:r w:rsidRPr="00F21240">
        <w:rPr>
          <w:noProof/>
        </w:rPr>
        <w:t xml:space="preserve">segment following the PV1/PV2 segments.  Providers related to a specific procedure are reported in the </w:t>
      </w:r>
      <w:r w:rsidR="006C7AB4">
        <w:rPr>
          <w:noProof/>
        </w:rPr>
        <w:t>PRT</w:t>
      </w:r>
      <w:r w:rsidR="006C7AB4" w:rsidRPr="00F21240">
        <w:rPr>
          <w:noProof/>
        </w:rPr>
        <w:t xml:space="preserve"> </w:t>
      </w:r>
      <w:r w:rsidRPr="00F21240">
        <w:rPr>
          <w:noProof/>
        </w:rPr>
        <w:t xml:space="preserve">segment following the PR1 segment.  Providers related to a specific insurance are reported in the </w:t>
      </w:r>
      <w:r w:rsidR="006C7AB4">
        <w:rPr>
          <w:noProof/>
        </w:rPr>
        <w:t>PRT</w:t>
      </w:r>
      <w:r w:rsidR="006C7AB4" w:rsidRPr="00F21240">
        <w:rPr>
          <w:noProof/>
        </w:rPr>
        <w:t xml:space="preserve"> </w:t>
      </w:r>
      <w:r w:rsidRPr="00F21240">
        <w:rPr>
          <w:noProof/>
        </w:rPr>
        <w:t xml:space="preserve">segment following the IN1/IN2/IN3 segments. To communicate the begin- and end-date of the provider, use the </w:t>
      </w:r>
      <w:r w:rsidR="006C7AB4">
        <w:rPr>
          <w:rStyle w:val="ReferenceAttribute"/>
          <w:noProof/>
        </w:rPr>
        <w:t>PRT-11 - Participation</w:t>
      </w:r>
      <w:r w:rsidRPr="00F21240">
        <w:rPr>
          <w:rStyle w:val="ReferenceAttribute"/>
          <w:noProof/>
        </w:rPr>
        <w:t xml:space="preserve"> Begin Date/Time</w:t>
      </w:r>
      <w:r w:rsidRPr="00F21240">
        <w:rPr>
          <w:noProof/>
        </w:rPr>
        <w:t xml:space="preserve"> and the </w:t>
      </w:r>
      <w:r w:rsidR="006C7AB4">
        <w:rPr>
          <w:rStyle w:val="ReferenceAttribute"/>
          <w:noProof/>
        </w:rPr>
        <w:t>PRT-12 - Participation</w:t>
      </w:r>
      <w:r w:rsidRPr="00F21240">
        <w:rPr>
          <w:rStyle w:val="ReferenceAttribute"/>
          <w:noProof/>
        </w:rPr>
        <w:t xml:space="preserve"> End Date/Time</w:t>
      </w:r>
      <w:r w:rsidRPr="00F21240">
        <w:rPr>
          <w:noProof/>
        </w:rPr>
        <w:t xml:space="preserve"> in the </w:t>
      </w:r>
      <w:r w:rsidR="006C7AB4">
        <w:rPr>
          <w:noProof/>
        </w:rPr>
        <w:t>PRT</w:t>
      </w:r>
      <w:r w:rsidR="006C7AB4" w:rsidRPr="00F21240">
        <w:rPr>
          <w:noProof/>
        </w:rPr>
        <w:t xml:space="preserve"> </w:t>
      </w:r>
      <w:r w:rsidRPr="00F21240">
        <w:rPr>
          <w:noProof/>
        </w:rPr>
        <w:t xml:space="preserve">segment, with the applicable </w:t>
      </w:r>
      <w:r w:rsidR="006C7AB4">
        <w:rPr>
          <w:rStyle w:val="ReferenceAttribute"/>
          <w:noProof/>
        </w:rPr>
        <w:t>PRT-4 - PArticipation</w:t>
      </w:r>
      <w:r w:rsidRPr="00F21240">
        <w:rPr>
          <w:noProof/>
        </w:rPr>
        <w:t xml:space="preserve">.  Refer to Chapter </w:t>
      </w:r>
      <w:r w:rsidR="006C7AB4">
        <w:rPr>
          <w:noProof/>
        </w:rPr>
        <w:t>7</w:t>
      </w:r>
      <w:r w:rsidRPr="00F21240">
        <w:rPr>
          <w:noProof/>
        </w:rPr>
        <w:t xml:space="preserve"> for the definition of the </w:t>
      </w:r>
      <w:r w:rsidR="006C7AB4">
        <w:rPr>
          <w:noProof/>
        </w:rPr>
        <w:t>PRT</w:t>
      </w:r>
      <w:r w:rsidR="006C7AB4" w:rsidRPr="00F21240">
        <w:rPr>
          <w:noProof/>
        </w:rPr>
        <w:t xml:space="preserve"> </w:t>
      </w:r>
      <w:r w:rsidRPr="00F21240">
        <w:rPr>
          <w:noProof/>
        </w:rPr>
        <w:t>segment.</w:t>
      </w:r>
    </w:p>
    <w:p w14:paraId="351511F4" w14:textId="77777777" w:rsidR="00715956" w:rsidRPr="00F21240" w:rsidRDefault="00715956">
      <w:pPr>
        <w:pStyle w:val="MsgTableCaption"/>
        <w:rPr>
          <w:noProof/>
        </w:rPr>
      </w:pPr>
      <w:r w:rsidRPr="00F21240">
        <w:rPr>
          <w:noProof/>
        </w:rPr>
        <w:t>ADT^A61^ADT_A61: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F21240" w:rsidRDefault="00715956">
            <w:pPr>
              <w:pStyle w:val="MsgTableHeader"/>
              <w:jc w:val="center"/>
              <w:rPr>
                <w:noProof/>
              </w:rPr>
            </w:pPr>
            <w:r w:rsidRPr="00F21240">
              <w:rPr>
                <w:noProof/>
              </w:rPr>
              <w:t>Chapter</w:t>
            </w:r>
          </w:p>
        </w:tc>
      </w:tr>
      <w:tr w:rsidR="00715956" w:rsidRPr="00715956"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F21240" w:rsidRDefault="00715956">
            <w:pPr>
              <w:pStyle w:val="MsgTableBody"/>
              <w:jc w:val="center"/>
              <w:rPr>
                <w:noProof/>
              </w:rPr>
            </w:pPr>
            <w:r w:rsidRPr="00F21240">
              <w:rPr>
                <w:noProof/>
              </w:rPr>
              <w:t>2</w:t>
            </w:r>
          </w:p>
        </w:tc>
      </w:tr>
      <w:tr w:rsidR="004D4110" w:rsidRPr="00151483"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594536" w:rsidRDefault="004D4110" w:rsidP="00342AB5">
            <w:pPr>
              <w:pStyle w:val="MsgTableBody"/>
              <w:jc w:val="center"/>
              <w:rPr>
                <w:noProof/>
              </w:rPr>
            </w:pPr>
            <w:r w:rsidRPr="00594536">
              <w:rPr>
                <w:noProof/>
              </w:rPr>
              <w:t>3</w:t>
            </w:r>
          </w:p>
        </w:tc>
      </w:tr>
      <w:tr w:rsidR="00715956" w:rsidRPr="00715956"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F21240" w:rsidRDefault="00715956">
            <w:pPr>
              <w:pStyle w:val="MsgTableBody"/>
              <w:jc w:val="center"/>
              <w:rPr>
                <w:noProof/>
              </w:rPr>
            </w:pPr>
            <w:r w:rsidRPr="00F21240">
              <w:rPr>
                <w:noProof/>
              </w:rPr>
              <w:t>2</w:t>
            </w:r>
          </w:p>
        </w:tc>
      </w:tr>
      <w:tr w:rsidR="00715956" w:rsidRPr="00715956"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F21240" w:rsidRDefault="00715956">
            <w:pPr>
              <w:pStyle w:val="MsgTableBody"/>
              <w:jc w:val="center"/>
              <w:rPr>
                <w:noProof/>
              </w:rPr>
            </w:pPr>
            <w:r w:rsidRPr="00F21240">
              <w:rPr>
                <w:noProof/>
              </w:rPr>
              <w:t>2</w:t>
            </w:r>
          </w:p>
        </w:tc>
      </w:tr>
      <w:tr w:rsidR="00715956" w:rsidRPr="00715956"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F21240" w:rsidRDefault="00715956">
            <w:pPr>
              <w:pStyle w:val="MsgTableBody"/>
              <w:jc w:val="center"/>
              <w:rPr>
                <w:noProof/>
              </w:rPr>
            </w:pPr>
            <w:r w:rsidRPr="00F21240">
              <w:rPr>
                <w:noProof/>
              </w:rPr>
              <w:t>3</w:t>
            </w:r>
          </w:p>
        </w:tc>
      </w:tr>
      <w:tr w:rsidR="00715956" w:rsidRPr="00715956"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F21240" w:rsidRDefault="00715956">
            <w:pPr>
              <w:pStyle w:val="MsgTableBody"/>
              <w:jc w:val="center"/>
              <w:rPr>
                <w:noProof/>
              </w:rPr>
            </w:pPr>
            <w:r w:rsidRPr="00F21240">
              <w:rPr>
                <w:noProof/>
              </w:rPr>
              <w:t>3</w:t>
            </w:r>
          </w:p>
        </w:tc>
      </w:tr>
      <w:tr w:rsidR="00715956" w:rsidRPr="00715956"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F21240" w:rsidRDefault="00715956">
            <w:pPr>
              <w:pStyle w:val="MsgTableBody"/>
              <w:rPr>
                <w:noProof/>
              </w:rPr>
            </w:pPr>
            <w:r w:rsidRPr="00F21240">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F21240" w:rsidRDefault="00715956">
            <w:pPr>
              <w:pStyle w:val="MsgTableBody"/>
              <w:jc w:val="center"/>
              <w:rPr>
                <w:noProof/>
              </w:rPr>
            </w:pPr>
            <w:r w:rsidRPr="00F21240">
              <w:rPr>
                <w:noProof/>
              </w:rPr>
              <w:t>3</w:t>
            </w:r>
          </w:p>
        </w:tc>
      </w:tr>
      <w:tr w:rsidR="00315DE3" w14:paraId="09620D8D" w14:textId="77777777" w:rsidTr="00D50068">
        <w:trPr>
          <w:jc w:val="center"/>
          <w:ins w:id="4078" w:author="Merrick, Riki | APHL" w:date="2022-07-17T17:28:00Z"/>
        </w:trPr>
        <w:tc>
          <w:tcPr>
            <w:tcW w:w="2882" w:type="dxa"/>
            <w:tcBorders>
              <w:top w:val="dotted" w:sz="4" w:space="0" w:color="auto"/>
              <w:left w:val="nil"/>
              <w:bottom w:val="dotted" w:sz="4" w:space="0" w:color="auto"/>
              <w:right w:val="nil"/>
            </w:tcBorders>
            <w:shd w:val="clear" w:color="auto" w:fill="FFFFFF"/>
          </w:tcPr>
          <w:p w14:paraId="3D12DFC4" w14:textId="5E8B5B37" w:rsidR="00315DE3" w:rsidRPr="006C7AB4" w:rsidRDefault="00315DE3" w:rsidP="00315DE3">
            <w:pPr>
              <w:pStyle w:val="MsgTableBody"/>
              <w:rPr>
                <w:ins w:id="4079" w:author="Merrick, Riki | APHL" w:date="2022-07-17T17:28:00Z"/>
                <w:noProof/>
              </w:rPr>
            </w:pPr>
            <w:ins w:id="4080"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181F2F62" w14:textId="23372B2B" w:rsidR="00315DE3" w:rsidRDefault="00315DE3" w:rsidP="00315DE3">
            <w:pPr>
              <w:pStyle w:val="MsgTableBody"/>
              <w:rPr>
                <w:ins w:id="4081" w:author="Merrick, Riki | APHL" w:date="2022-07-17T17:28:00Z"/>
                <w:noProof/>
              </w:rPr>
            </w:pPr>
            <w:ins w:id="4082"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F697985" w14:textId="77777777" w:rsidR="00315DE3" w:rsidRDefault="00315DE3" w:rsidP="00315DE3">
            <w:pPr>
              <w:pStyle w:val="MsgTableBody"/>
              <w:jc w:val="center"/>
              <w:rPr>
                <w:ins w:id="408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C67E8FE" w14:textId="167FD076" w:rsidR="00315DE3" w:rsidRPr="006C7AB4" w:rsidRDefault="00315DE3" w:rsidP="00315DE3">
            <w:pPr>
              <w:pStyle w:val="MsgTableBody"/>
              <w:jc w:val="center"/>
              <w:rPr>
                <w:ins w:id="4084" w:author="Merrick, Riki | APHL" w:date="2022-07-17T17:28:00Z"/>
                <w:noProof/>
              </w:rPr>
            </w:pPr>
            <w:ins w:id="4085" w:author="Merrick, Riki | APHL" w:date="2022-07-17T17:28:00Z">
              <w:r>
                <w:rPr>
                  <w:noProof/>
                </w:rPr>
                <w:t>3</w:t>
              </w:r>
            </w:ins>
          </w:p>
        </w:tc>
      </w:tr>
      <w:tr w:rsidR="00315DE3" w14:paraId="21A115FF" w14:textId="77777777" w:rsidTr="00D50068">
        <w:trPr>
          <w:jc w:val="center"/>
          <w:ins w:id="4086" w:author="Merrick, Riki | APHL" w:date="2022-07-17T17:28:00Z"/>
        </w:trPr>
        <w:tc>
          <w:tcPr>
            <w:tcW w:w="2882" w:type="dxa"/>
            <w:tcBorders>
              <w:top w:val="dotted" w:sz="4" w:space="0" w:color="auto"/>
              <w:left w:val="nil"/>
              <w:bottom w:val="dotted" w:sz="4" w:space="0" w:color="auto"/>
              <w:right w:val="nil"/>
            </w:tcBorders>
            <w:shd w:val="clear" w:color="auto" w:fill="FFFFFF"/>
          </w:tcPr>
          <w:p w14:paraId="3EC745BD" w14:textId="406D0F6A" w:rsidR="00315DE3" w:rsidRPr="006C7AB4" w:rsidRDefault="00315DE3" w:rsidP="00315DE3">
            <w:pPr>
              <w:pStyle w:val="MsgTableBody"/>
              <w:rPr>
                <w:ins w:id="4087" w:author="Merrick, Riki | APHL" w:date="2022-07-17T17:28:00Z"/>
                <w:noProof/>
              </w:rPr>
            </w:pPr>
            <w:ins w:id="4088"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7DCB285E" w14:textId="32F53977" w:rsidR="00315DE3" w:rsidRDefault="00315DE3" w:rsidP="00315DE3">
            <w:pPr>
              <w:pStyle w:val="MsgTableBody"/>
              <w:rPr>
                <w:ins w:id="4089" w:author="Merrick, Riki | APHL" w:date="2022-07-17T17:28:00Z"/>
                <w:noProof/>
              </w:rPr>
            </w:pPr>
            <w:ins w:id="4090"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5D88DA4" w14:textId="77777777" w:rsidR="00315DE3" w:rsidRDefault="00315DE3" w:rsidP="00315DE3">
            <w:pPr>
              <w:pStyle w:val="MsgTableBody"/>
              <w:jc w:val="center"/>
              <w:rPr>
                <w:ins w:id="409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FBEB136" w14:textId="04AA498C" w:rsidR="00315DE3" w:rsidRPr="006C7AB4" w:rsidRDefault="00315DE3" w:rsidP="00315DE3">
            <w:pPr>
              <w:pStyle w:val="MsgTableBody"/>
              <w:jc w:val="center"/>
              <w:rPr>
                <w:ins w:id="4092" w:author="Merrick, Riki | APHL" w:date="2022-07-17T17:28:00Z"/>
                <w:noProof/>
              </w:rPr>
            </w:pPr>
            <w:ins w:id="4093" w:author="Merrick, Riki | APHL" w:date="2022-07-17T17:28:00Z">
              <w:r>
                <w:rPr>
                  <w:noProof/>
                </w:rPr>
                <w:t>3</w:t>
              </w:r>
            </w:ins>
          </w:p>
        </w:tc>
      </w:tr>
      <w:tr w:rsidR="00315DE3" w14:paraId="5A5191EB" w14:textId="77777777" w:rsidTr="00D50068">
        <w:trPr>
          <w:jc w:val="center"/>
          <w:ins w:id="4094" w:author="Merrick, Riki | APHL" w:date="2022-07-17T17:28:00Z"/>
        </w:trPr>
        <w:tc>
          <w:tcPr>
            <w:tcW w:w="2882" w:type="dxa"/>
            <w:tcBorders>
              <w:top w:val="dotted" w:sz="4" w:space="0" w:color="auto"/>
              <w:left w:val="nil"/>
              <w:bottom w:val="dotted" w:sz="4" w:space="0" w:color="auto"/>
              <w:right w:val="nil"/>
            </w:tcBorders>
            <w:shd w:val="clear" w:color="auto" w:fill="FFFFFF"/>
          </w:tcPr>
          <w:p w14:paraId="3BD5A603" w14:textId="13D445FF" w:rsidR="00315DE3" w:rsidRPr="006C7AB4" w:rsidRDefault="00315DE3" w:rsidP="00315DE3">
            <w:pPr>
              <w:pStyle w:val="MsgTableBody"/>
              <w:rPr>
                <w:ins w:id="4095" w:author="Merrick, Riki | APHL" w:date="2022-07-17T17:28:00Z"/>
                <w:noProof/>
              </w:rPr>
            </w:pPr>
            <w:ins w:id="4096" w:author="Merrick, Riki | APHL" w:date="2022-07-17T17:28:00Z">
              <w:r>
                <w:rPr>
                  <w:noProof/>
                </w:rPr>
                <w:t>[{ GSC }]</w:t>
              </w:r>
            </w:ins>
          </w:p>
        </w:tc>
        <w:tc>
          <w:tcPr>
            <w:tcW w:w="4320" w:type="dxa"/>
            <w:tcBorders>
              <w:top w:val="dotted" w:sz="4" w:space="0" w:color="auto"/>
              <w:left w:val="nil"/>
              <w:bottom w:val="dotted" w:sz="4" w:space="0" w:color="auto"/>
              <w:right w:val="nil"/>
            </w:tcBorders>
            <w:shd w:val="clear" w:color="auto" w:fill="FFFFFF"/>
          </w:tcPr>
          <w:p w14:paraId="0E4E9AC8" w14:textId="518DFBB6" w:rsidR="00315DE3" w:rsidRDefault="00315DE3" w:rsidP="00315DE3">
            <w:pPr>
              <w:pStyle w:val="MsgTableBody"/>
              <w:rPr>
                <w:ins w:id="4097" w:author="Merrick, Riki | APHL" w:date="2022-07-17T17:28:00Z"/>
                <w:noProof/>
              </w:rPr>
            </w:pPr>
            <w:ins w:id="4098" w:author="Merrick, Riki | APHL" w:date="2022-07-17T17:2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894AE63" w14:textId="77777777" w:rsidR="00315DE3" w:rsidRDefault="00315DE3" w:rsidP="00315DE3">
            <w:pPr>
              <w:pStyle w:val="MsgTableBody"/>
              <w:jc w:val="center"/>
              <w:rPr>
                <w:ins w:id="4099"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7AF313F5" w14:textId="4EFE582C" w:rsidR="00315DE3" w:rsidRPr="006C7AB4" w:rsidRDefault="00315DE3" w:rsidP="00315DE3">
            <w:pPr>
              <w:pStyle w:val="MsgTableBody"/>
              <w:jc w:val="center"/>
              <w:rPr>
                <w:ins w:id="4100" w:author="Merrick, Riki | APHL" w:date="2022-07-17T17:28:00Z"/>
                <w:noProof/>
              </w:rPr>
            </w:pPr>
            <w:ins w:id="4101" w:author="Merrick, Riki | APHL" w:date="2022-07-17T17:28:00Z">
              <w:r>
                <w:rPr>
                  <w:noProof/>
                </w:rPr>
                <w:t>3</w:t>
              </w:r>
            </w:ins>
          </w:p>
        </w:tc>
      </w:tr>
      <w:tr w:rsidR="00315DE3"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315DE3" w:rsidRPr="006C7AB4" w:rsidRDefault="00315DE3" w:rsidP="00315DE3">
            <w:pPr>
              <w:pStyle w:val="MsgTableBody"/>
              <w:jc w:val="center"/>
              <w:rPr>
                <w:noProof/>
              </w:rPr>
            </w:pPr>
            <w:r w:rsidRPr="006C7AB4">
              <w:rPr>
                <w:noProof/>
              </w:rPr>
              <w:t>15</w:t>
            </w:r>
          </w:p>
        </w:tc>
      </w:tr>
      <w:tr w:rsidR="00315DE3"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315DE3" w:rsidRPr="00594536" w:rsidRDefault="00315DE3" w:rsidP="00315DE3">
            <w:pPr>
              <w:pStyle w:val="MsgTableBody"/>
              <w:jc w:val="center"/>
              <w:rPr>
                <w:noProof/>
              </w:rPr>
            </w:pPr>
            <w:r w:rsidRPr="00594536">
              <w:rPr>
                <w:noProof/>
              </w:rPr>
              <w:t>7</w:t>
            </w:r>
          </w:p>
        </w:tc>
      </w:tr>
      <w:tr w:rsidR="00315DE3" w:rsidRPr="00715956"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315DE3" w:rsidRPr="00F21240" w:rsidRDefault="00315DE3" w:rsidP="00315DE3">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315DE3" w:rsidRPr="00F21240" w:rsidRDefault="00315DE3" w:rsidP="00315DE3">
            <w:pPr>
              <w:pStyle w:val="MsgTableBody"/>
              <w:jc w:val="center"/>
              <w:rPr>
                <w:noProof/>
              </w:rPr>
            </w:pPr>
            <w:r w:rsidRPr="00F21240">
              <w:rPr>
                <w:noProof/>
              </w:rPr>
              <w:t>3</w:t>
            </w:r>
          </w:p>
        </w:tc>
      </w:tr>
      <w:tr w:rsidR="00315DE3"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315DE3" w:rsidRPr="006C7AB4" w:rsidRDefault="00315DE3" w:rsidP="00315DE3">
            <w:pPr>
              <w:pStyle w:val="MsgTableBody"/>
              <w:jc w:val="center"/>
              <w:rPr>
                <w:noProof/>
              </w:rPr>
            </w:pPr>
            <w:r w:rsidRPr="006C7AB4">
              <w:rPr>
                <w:noProof/>
              </w:rPr>
              <w:t>15</w:t>
            </w:r>
          </w:p>
        </w:tc>
      </w:tr>
      <w:tr w:rsidR="00315DE3"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315DE3" w:rsidRPr="00594536" w:rsidRDefault="00315DE3" w:rsidP="00315DE3">
            <w:pPr>
              <w:pStyle w:val="MsgTableBody"/>
              <w:jc w:val="center"/>
              <w:rPr>
                <w:noProof/>
              </w:rPr>
            </w:pPr>
            <w:r w:rsidRPr="00594536">
              <w:rPr>
                <w:noProof/>
              </w:rPr>
              <w:t>7</w:t>
            </w:r>
          </w:p>
        </w:tc>
      </w:tr>
      <w:tr w:rsidR="00315DE3" w:rsidRPr="00715956"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315DE3" w:rsidRPr="00F21240" w:rsidRDefault="00315DE3" w:rsidP="00315DE3">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315DE3" w:rsidRPr="00F21240" w:rsidRDefault="00315DE3" w:rsidP="00315DE3">
            <w:pPr>
              <w:pStyle w:val="MsgTableBody"/>
              <w:jc w:val="center"/>
              <w:rPr>
                <w:noProof/>
              </w:rPr>
            </w:pPr>
            <w:r w:rsidRPr="00F21240">
              <w:rPr>
                <w:noProof/>
              </w:rPr>
              <w:t>3</w:t>
            </w:r>
          </w:p>
        </w:tc>
      </w:tr>
    </w:tbl>
    <w:p w14:paraId="579E36B0" w14:textId="17B25301"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6BB6" w14:paraId="62B2E23F" w14:textId="77777777" w:rsidTr="003813F0">
        <w:trPr>
          <w:jc w:val="center"/>
        </w:trPr>
        <w:tc>
          <w:tcPr>
            <w:tcW w:w="8926" w:type="dxa"/>
            <w:gridSpan w:val="6"/>
          </w:tcPr>
          <w:p w14:paraId="02326755" w14:textId="3463B205" w:rsidR="003813F0" w:rsidRPr="006D6BB6" w:rsidRDefault="003813F0" w:rsidP="003813F0">
            <w:pPr>
              <w:pStyle w:val="ACK-ChoreographyHeader"/>
            </w:pPr>
            <w:r w:rsidRPr="00C20CAF">
              <w:t>Acknowledgment Choreography</w:t>
            </w:r>
          </w:p>
        </w:tc>
      </w:tr>
      <w:tr w:rsidR="003813F0" w:rsidRPr="006D6BB6" w14:paraId="3F70A38D" w14:textId="77777777" w:rsidTr="003813F0">
        <w:trPr>
          <w:jc w:val="center"/>
        </w:trPr>
        <w:tc>
          <w:tcPr>
            <w:tcW w:w="8926" w:type="dxa"/>
            <w:gridSpan w:val="6"/>
          </w:tcPr>
          <w:p w14:paraId="7BA3368C" w14:textId="5717C182" w:rsidR="003813F0" w:rsidRPr="00C20CAF" w:rsidRDefault="004D7EA0" w:rsidP="003813F0">
            <w:pPr>
              <w:pStyle w:val="ACK-ChoreographyHeader"/>
            </w:pPr>
            <w:r w:rsidRPr="00F21240">
              <w:rPr>
                <w:noProof/>
              </w:rPr>
              <w:t>ADT^A61^ADT_A61</w:t>
            </w:r>
          </w:p>
        </w:tc>
      </w:tr>
      <w:tr w:rsidR="00AD6CE4" w:rsidRPr="006D6BB6" w14:paraId="12214CD0" w14:textId="77777777" w:rsidTr="003813F0">
        <w:trPr>
          <w:jc w:val="center"/>
        </w:trPr>
        <w:tc>
          <w:tcPr>
            <w:tcW w:w="1473" w:type="dxa"/>
          </w:tcPr>
          <w:p w14:paraId="6BA4DE98" w14:textId="77777777" w:rsidR="00AD6CE4" w:rsidRPr="006D6BB6" w:rsidRDefault="00AD6CE4" w:rsidP="00AD6CE4">
            <w:pPr>
              <w:pStyle w:val="ACK-ChoreographyBody"/>
            </w:pPr>
            <w:r w:rsidRPr="006D6BB6">
              <w:t>Field name</w:t>
            </w:r>
          </w:p>
        </w:tc>
        <w:tc>
          <w:tcPr>
            <w:tcW w:w="2250" w:type="dxa"/>
          </w:tcPr>
          <w:p w14:paraId="2EFC5333" w14:textId="77777777" w:rsidR="00AD6CE4" w:rsidRPr="006D6BB6" w:rsidRDefault="00AD6CE4" w:rsidP="00AD6CE4">
            <w:pPr>
              <w:pStyle w:val="ACK-ChoreographyBody"/>
            </w:pPr>
            <w:r w:rsidRPr="006D6BB6">
              <w:t>Field Value: Original mode</w:t>
            </w:r>
          </w:p>
        </w:tc>
        <w:tc>
          <w:tcPr>
            <w:tcW w:w="5203" w:type="dxa"/>
            <w:gridSpan w:val="4"/>
          </w:tcPr>
          <w:p w14:paraId="2110873F" w14:textId="77777777" w:rsidR="00AD6CE4" w:rsidRPr="006D6BB6" w:rsidRDefault="00AD6CE4" w:rsidP="00AD6CE4">
            <w:pPr>
              <w:pStyle w:val="ACK-ChoreographyBody"/>
            </w:pPr>
            <w:r w:rsidRPr="006D6BB6">
              <w:t>Field value: Enhanced mode</w:t>
            </w:r>
          </w:p>
        </w:tc>
      </w:tr>
      <w:tr w:rsidR="00AD6CE4" w:rsidRPr="006D6BB6" w14:paraId="62D739F6" w14:textId="77777777" w:rsidTr="003813F0">
        <w:trPr>
          <w:jc w:val="center"/>
        </w:trPr>
        <w:tc>
          <w:tcPr>
            <w:tcW w:w="1473" w:type="dxa"/>
          </w:tcPr>
          <w:p w14:paraId="228C81A2" w14:textId="77777777" w:rsidR="00AD6CE4" w:rsidRPr="006D6BB6" w:rsidRDefault="00AD6CE4" w:rsidP="00AD6CE4">
            <w:pPr>
              <w:pStyle w:val="ACK-ChoreographyBody"/>
            </w:pPr>
            <w:r w:rsidRPr="006D6BB6">
              <w:t>MSH.15</w:t>
            </w:r>
          </w:p>
        </w:tc>
        <w:tc>
          <w:tcPr>
            <w:tcW w:w="2250" w:type="dxa"/>
          </w:tcPr>
          <w:p w14:paraId="0355F4EE" w14:textId="77777777" w:rsidR="00AD6CE4" w:rsidRPr="006D6BB6" w:rsidRDefault="00AD6CE4" w:rsidP="00AD6CE4">
            <w:pPr>
              <w:pStyle w:val="ACK-ChoreographyBody"/>
            </w:pPr>
            <w:r w:rsidRPr="006D6BB6">
              <w:t>Blank</w:t>
            </w:r>
          </w:p>
        </w:tc>
        <w:tc>
          <w:tcPr>
            <w:tcW w:w="456" w:type="dxa"/>
          </w:tcPr>
          <w:p w14:paraId="13A1F01B" w14:textId="77777777" w:rsidR="00AD6CE4" w:rsidRPr="006D6BB6" w:rsidRDefault="00AD6CE4" w:rsidP="00AD6CE4">
            <w:pPr>
              <w:pStyle w:val="ACK-ChoreographyBody"/>
            </w:pPr>
            <w:r w:rsidRPr="006D6BB6">
              <w:t>NE</w:t>
            </w:r>
          </w:p>
        </w:tc>
        <w:tc>
          <w:tcPr>
            <w:tcW w:w="1578" w:type="dxa"/>
          </w:tcPr>
          <w:p w14:paraId="468504A4" w14:textId="77777777" w:rsidR="00AD6CE4" w:rsidRPr="006D6BB6" w:rsidRDefault="00AD6CE4" w:rsidP="00AD6CE4">
            <w:pPr>
              <w:pStyle w:val="ACK-ChoreographyBody"/>
            </w:pPr>
            <w:r w:rsidRPr="006D6BB6">
              <w:t>AL, SU, ER</w:t>
            </w:r>
          </w:p>
        </w:tc>
        <w:tc>
          <w:tcPr>
            <w:tcW w:w="1609" w:type="dxa"/>
          </w:tcPr>
          <w:p w14:paraId="780FD055" w14:textId="77777777" w:rsidR="00AD6CE4" w:rsidRPr="006D6BB6" w:rsidRDefault="00AD6CE4" w:rsidP="00AD6CE4">
            <w:pPr>
              <w:pStyle w:val="ACK-ChoreographyBody"/>
            </w:pPr>
            <w:r w:rsidRPr="006D6BB6">
              <w:t>NE</w:t>
            </w:r>
          </w:p>
        </w:tc>
        <w:tc>
          <w:tcPr>
            <w:tcW w:w="1560" w:type="dxa"/>
          </w:tcPr>
          <w:p w14:paraId="11B83508" w14:textId="77777777" w:rsidR="00AD6CE4" w:rsidRPr="006D6BB6" w:rsidRDefault="00AD6CE4" w:rsidP="00AD6CE4">
            <w:pPr>
              <w:pStyle w:val="ACK-ChoreographyBody"/>
            </w:pPr>
            <w:r w:rsidRPr="006D6BB6">
              <w:t>AL, SU, ER</w:t>
            </w:r>
          </w:p>
        </w:tc>
      </w:tr>
      <w:tr w:rsidR="00AD6CE4" w:rsidRPr="006D6BB6" w14:paraId="7B8E02BD" w14:textId="77777777" w:rsidTr="003813F0">
        <w:trPr>
          <w:jc w:val="center"/>
        </w:trPr>
        <w:tc>
          <w:tcPr>
            <w:tcW w:w="1473" w:type="dxa"/>
          </w:tcPr>
          <w:p w14:paraId="75D78C33" w14:textId="77777777" w:rsidR="00AD6CE4" w:rsidRPr="006D6BB6" w:rsidRDefault="00AD6CE4" w:rsidP="00AD6CE4">
            <w:pPr>
              <w:pStyle w:val="ACK-ChoreographyBody"/>
            </w:pPr>
            <w:r w:rsidRPr="006D6BB6">
              <w:t>MSH.16</w:t>
            </w:r>
          </w:p>
        </w:tc>
        <w:tc>
          <w:tcPr>
            <w:tcW w:w="2250" w:type="dxa"/>
          </w:tcPr>
          <w:p w14:paraId="692A67B4" w14:textId="77777777" w:rsidR="00AD6CE4" w:rsidRPr="006D6BB6" w:rsidRDefault="00AD6CE4" w:rsidP="00AD6CE4">
            <w:pPr>
              <w:pStyle w:val="ACK-ChoreographyBody"/>
            </w:pPr>
            <w:r w:rsidRPr="006D6BB6">
              <w:t>Blank</w:t>
            </w:r>
          </w:p>
        </w:tc>
        <w:tc>
          <w:tcPr>
            <w:tcW w:w="456" w:type="dxa"/>
          </w:tcPr>
          <w:p w14:paraId="1AD942E1" w14:textId="77777777" w:rsidR="00AD6CE4" w:rsidRPr="006D6BB6" w:rsidRDefault="00AD6CE4" w:rsidP="00AD6CE4">
            <w:pPr>
              <w:pStyle w:val="ACK-ChoreographyBody"/>
            </w:pPr>
            <w:r w:rsidRPr="006D6BB6">
              <w:t>NE</w:t>
            </w:r>
          </w:p>
        </w:tc>
        <w:tc>
          <w:tcPr>
            <w:tcW w:w="1578" w:type="dxa"/>
          </w:tcPr>
          <w:p w14:paraId="1BE76717" w14:textId="77777777" w:rsidR="00AD6CE4" w:rsidRPr="006D6BB6" w:rsidRDefault="00AD6CE4" w:rsidP="00AD6CE4">
            <w:pPr>
              <w:pStyle w:val="ACK-ChoreographyBody"/>
            </w:pPr>
            <w:r w:rsidRPr="006D6BB6">
              <w:t>NE</w:t>
            </w:r>
          </w:p>
        </w:tc>
        <w:tc>
          <w:tcPr>
            <w:tcW w:w="1609" w:type="dxa"/>
          </w:tcPr>
          <w:p w14:paraId="176A9D6C" w14:textId="77777777" w:rsidR="00AD6CE4" w:rsidRPr="006D6BB6" w:rsidRDefault="00AD6CE4" w:rsidP="00AD6CE4">
            <w:pPr>
              <w:pStyle w:val="ACK-ChoreographyBody"/>
            </w:pPr>
            <w:r w:rsidRPr="006D6BB6">
              <w:t>AL, SU, ER</w:t>
            </w:r>
          </w:p>
        </w:tc>
        <w:tc>
          <w:tcPr>
            <w:tcW w:w="1560" w:type="dxa"/>
          </w:tcPr>
          <w:p w14:paraId="7025F752" w14:textId="77777777" w:rsidR="00AD6CE4" w:rsidRPr="006D6BB6" w:rsidRDefault="00AD6CE4" w:rsidP="00AD6CE4">
            <w:pPr>
              <w:pStyle w:val="ACK-ChoreographyBody"/>
            </w:pPr>
            <w:r w:rsidRPr="006D6BB6">
              <w:t>AL, SU, ER</w:t>
            </w:r>
          </w:p>
        </w:tc>
      </w:tr>
      <w:tr w:rsidR="00AD6CE4" w:rsidRPr="006D6BB6" w14:paraId="74C5B7AE" w14:textId="77777777" w:rsidTr="003813F0">
        <w:trPr>
          <w:jc w:val="center"/>
        </w:trPr>
        <w:tc>
          <w:tcPr>
            <w:tcW w:w="1473" w:type="dxa"/>
          </w:tcPr>
          <w:p w14:paraId="120C19E7" w14:textId="77777777" w:rsidR="00AD6CE4" w:rsidRPr="006D6BB6" w:rsidRDefault="00AD6CE4" w:rsidP="00AD6CE4">
            <w:pPr>
              <w:pStyle w:val="ACK-ChoreographyBody"/>
            </w:pPr>
            <w:r w:rsidRPr="006D6BB6">
              <w:t>Immediate Ack</w:t>
            </w:r>
          </w:p>
        </w:tc>
        <w:tc>
          <w:tcPr>
            <w:tcW w:w="2250" w:type="dxa"/>
          </w:tcPr>
          <w:p w14:paraId="754A7587" w14:textId="77777777" w:rsidR="00AD6CE4" w:rsidRPr="006D6BB6" w:rsidRDefault="00AD6CE4" w:rsidP="00AD6CE4">
            <w:pPr>
              <w:pStyle w:val="ACK-ChoreographyBody"/>
            </w:pPr>
            <w:r w:rsidRPr="006D6BB6">
              <w:t>-</w:t>
            </w:r>
          </w:p>
        </w:tc>
        <w:tc>
          <w:tcPr>
            <w:tcW w:w="456" w:type="dxa"/>
          </w:tcPr>
          <w:p w14:paraId="448BA83D" w14:textId="77777777" w:rsidR="00AD6CE4" w:rsidRPr="006D6BB6" w:rsidRDefault="00AD6CE4" w:rsidP="00AD6CE4">
            <w:pPr>
              <w:pStyle w:val="ACK-ChoreographyBody"/>
            </w:pPr>
            <w:r w:rsidRPr="006D6BB6">
              <w:t>-</w:t>
            </w:r>
          </w:p>
        </w:tc>
        <w:tc>
          <w:tcPr>
            <w:tcW w:w="1578" w:type="dxa"/>
          </w:tcPr>
          <w:p w14:paraId="3CC21117" w14:textId="19A12F47"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609" w:type="dxa"/>
          </w:tcPr>
          <w:p w14:paraId="7C166C87" w14:textId="77777777" w:rsidR="00AD6CE4" w:rsidRPr="006D6BB6" w:rsidRDefault="00AD6CE4" w:rsidP="00AD6CE4">
            <w:pPr>
              <w:pStyle w:val="ACK-ChoreographyBody"/>
            </w:pPr>
            <w:r w:rsidRPr="006D6BB6">
              <w:t>-</w:t>
            </w:r>
          </w:p>
        </w:tc>
        <w:tc>
          <w:tcPr>
            <w:tcW w:w="1560" w:type="dxa"/>
          </w:tcPr>
          <w:p w14:paraId="034E7AB2" w14:textId="5481C300" w:rsidR="00AD6CE4" w:rsidRPr="006D6BB6" w:rsidRDefault="00AD6CE4" w:rsidP="00AD6CE4">
            <w:pPr>
              <w:pStyle w:val="ACK-ChoreographyBody"/>
            </w:pPr>
            <w:r w:rsidRPr="006D6BB6">
              <w:rPr>
                <w:szCs w:val="16"/>
              </w:rPr>
              <w:t>ACK^</w:t>
            </w:r>
            <w:r>
              <w:rPr>
                <w:szCs w:val="16"/>
              </w:rPr>
              <w:t>A61</w:t>
            </w:r>
            <w:r w:rsidRPr="006D6BB6">
              <w:rPr>
                <w:szCs w:val="16"/>
              </w:rPr>
              <w:t>^ACK</w:t>
            </w:r>
          </w:p>
        </w:tc>
      </w:tr>
      <w:tr w:rsidR="00AD6CE4" w:rsidRPr="006D6BB6" w14:paraId="1A4A0243" w14:textId="77777777" w:rsidTr="003813F0">
        <w:trPr>
          <w:jc w:val="center"/>
        </w:trPr>
        <w:tc>
          <w:tcPr>
            <w:tcW w:w="1473" w:type="dxa"/>
          </w:tcPr>
          <w:p w14:paraId="6024972E" w14:textId="77777777" w:rsidR="00AD6CE4" w:rsidRPr="006D6BB6" w:rsidRDefault="00AD6CE4" w:rsidP="00AD6CE4">
            <w:pPr>
              <w:pStyle w:val="ACK-ChoreographyBody"/>
            </w:pPr>
            <w:r w:rsidRPr="006D6BB6">
              <w:t>Application Ack</w:t>
            </w:r>
          </w:p>
        </w:tc>
        <w:tc>
          <w:tcPr>
            <w:tcW w:w="2250" w:type="dxa"/>
          </w:tcPr>
          <w:p w14:paraId="76C8B220" w14:textId="08B4C2C8" w:rsidR="00AD6CE4" w:rsidRPr="006D6BB6" w:rsidRDefault="00AD6CE4" w:rsidP="00AD6CE4">
            <w:pPr>
              <w:pStyle w:val="ACK-ChoreographyBody"/>
            </w:pPr>
            <w:r>
              <w:rPr>
                <w:szCs w:val="16"/>
              </w:rPr>
              <w:t>ADT</w:t>
            </w:r>
            <w:r w:rsidRPr="006D6BB6">
              <w:rPr>
                <w:szCs w:val="16"/>
              </w:rPr>
              <w:t>^</w:t>
            </w:r>
            <w:r>
              <w:rPr>
                <w:szCs w:val="16"/>
              </w:rPr>
              <w:t>A61</w:t>
            </w:r>
            <w:r w:rsidRPr="006D6BB6">
              <w:rPr>
                <w:szCs w:val="16"/>
              </w:rPr>
              <w:t>^</w:t>
            </w:r>
            <w:r>
              <w:rPr>
                <w:szCs w:val="16"/>
              </w:rPr>
              <w:t>ADT</w:t>
            </w:r>
            <w:r w:rsidRPr="006D6BB6">
              <w:rPr>
                <w:szCs w:val="16"/>
              </w:rPr>
              <w:t>_</w:t>
            </w:r>
            <w:r>
              <w:rPr>
                <w:szCs w:val="16"/>
              </w:rPr>
              <w:t>A61</w:t>
            </w:r>
          </w:p>
        </w:tc>
        <w:tc>
          <w:tcPr>
            <w:tcW w:w="456" w:type="dxa"/>
          </w:tcPr>
          <w:p w14:paraId="0C665D7B" w14:textId="77777777" w:rsidR="00AD6CE4" w:rsidRPr="006D6BB6" w:rsidRDefault="00AD6CE4" w:rsidP="00AD6CE4">
            <w:pPr>
              <w:pStyle w:val="ACK-ChoreographyBody"/>
            </w:pPr>
            <w:r w:rsidRPr="006D6BB6">
              <w:t>-</w:t>
            </w:r>
          </w:p>
        </w:tc>
        <w:tc>
          <w:tcPr>
            <w:tcW w:w="1578" w:type="dxa"/>
          </w:tcPr>
          <w:p w14:paraId="4E1CE1DE" w14:textId="77777777" w:rsidR="00AD6CE4" w:rsidRPr="006D6BB6" w:rsidRDefault="00AD6CE4" w:rsidP="00AD6CE4">
            <w:pPr>
              <w:pStyle w:val="ACK-ChoreographyBody"/>
            </w:pPr>
            <w:r w:rsidRPr="006D6BB6">
              <w:t>-</w:t>
            </w:r>
          </w:p>
        </w:tc>
        <w:tc>
          <w:tcPr>
            <w:tcW w:w="1609" w:type="dxa"/>
          </w:tcPr>
          <w:p w14:paraId="4511E59A" w14:textId="579F683F"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560" w:type="dxa"/>
          </w:tcPr>
          <w:p w14:paraId="5AA22A9F" w14:textId="196F0E3C" w:rsidR="00AD6CE4" w:rsidRPr="006D6BB6" w:rsidRDefault="00AD6CE4" w:rsidP="00AD6CE4">
            <w:pPr>
              <w:pStyle w:val="ACK-ChoreographyBody"/>
            </w:pPr>
            <w:r w:rsidRPr="006D6BB6">
              <w:rPr>
                <w:szCs w:val="16"/>
              </w:rPr>
              <w:t>ACK^</w:t>
            </w:r>
            <w:r>
              <w:rPr>
                <w:szCs w:val="16"/>
              </w:rPr>
              <w:t>A61</w:t>
            </w:r>
            <w:r w:rsidRPr="006D6BB6">
              <w:rPr>
                <w:szCs w:val="16"/>
              </w:rPr>
              <w:t>^ACK</w:t>
            </w:r>
          </w:p>
        </w:tc>
      </w:tr>
    </w:tbl>
    <w:p w14:paraId="36855807" w14:textId="77777777" w:rsidR="00715956" w:rsidRPr="00F21240" w:rsidRDefault="00715956">
      <w:pPr>
        <w:rPr>
          <w:noProof/>
        </w:rPr>
      </w:pPr>
    </w:p>
    <w:p w14:paraId="348EDB50" w14:textId="77777777" w:rsidR="00715956" w:rsidRPr="00F21240" w:rsidRDefault="00715956">
      <w:pPr>
        <w:pStyle w:val="MsgTableCaption"/>
        <w:rPr>
          <w:noProof/>
        </w:rPr>
      </w:pPr>
      <w:r w:rsidRPr="00F21240">
        <w:rPr>
          <w:noProof/>
        </w:rPr>
        <w:t>ACK^A61^ACK: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F21240" w:rsidRDefault="00715956">
            <w:pPr>
              <w:pStyle w:val="MsgTableHeader"/>
              <w:jc w:val="center"/>
              <w:rPr>
                <w:noProof/>
              </w:rPr>
            </w:pPr>
            <w:r w:rsidRPr="00F21240">
              <w:rPr>
                <w:noProof/>
              </w:rPr>
              <w:t>Chapter</w:t>
            </w:r>
          </w:p>
        </w:tc>
      </w:tr>
      <w:tr w:rsidR="00715956" w:rsidRPr="00715956"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F21240" w:rsidRDefault="00715956">
            <w:pPr>
              <w:pStyle w:val="MsgTableBody"/>
              <w:jc w:val="center"/>
              <w:rPr>
                <w:noProof/>
              </w:rPr>
            </w:pPr>
            <w:r w:rsidRPr="00F21240">
              <w:rPr>
                <w:noProof/>
              </w:rPr>
              <w:t>2</w:t>
            </w:r>
          </w:p>
        </w:tc>
      </w:tr>
      <w:tr w:rsidR="00715956" w:rsidRPr="00715956"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F21240" w:rsidRDefault="00715956">
            <w:pPr>
              <w:pStyle w:val="MsgTableBody"/>
              <w:jc w:val="center"/>
              <w:rPr>
                <w:noProof/>
              </w:rPr>
            </w:pPr>
            <w:r w:rsidRPr="00F21240">
              <w:rPr>
                <w:noProof/>
              </w:rPr>
              <w:t>2</w:t>
            </w:r>
          </w:p>
        </w:tc>
      </w:tr>
      <w:tr w:rsidR="00715956" w:rsidRPr="00715956"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F21240" w:rsidRDefault="00715956">
            <w:pPr>
              <w:pStyle w:val="MsgTableBody"/>
              <w:jc w:val="center"/>
              <w:rPr>
                <w:noProof/>
              </w:rPr>
            </w:pPr>
            <w:r w:rsidRPr="00F21240">
              <w:rPr>
                <w:noProof/>
              </w:rPr>
              <w:t>2</w:t>
            </w:r>
          </w:p>
        </w:tc>
      </w:tr>
      <w:tr w:rsidR="00715956" w:rsidRPr="00715956"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F21240" w:rsidRDefault="00715956">
            <w:pPr>
              <w:pStyle w:val="MsgTableBody"/>
              <w:jc w:val="center"/>
              <w:rPr>
                <w:noProof/>
              </w:rPr>
            </w:pPr>
            <w:r w:rsidRPr="00F21240">
              <w:rPr>
                <w:noProof/>
              </w:rPr>
              <w:t>2</w:t>
            </w:r>
          </w:p>
        </w:tc>
      </w:tr>
      <w:tr w:rsidR="00715956" w:rsidRPr="00715956"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F21240" w:rsidRDefault="00715956">
            <w:pPr>
              <w:pStyle w:val="MsgTableBody"/>
              <w:jc w:val="center"/>
              <w:rPr>
                <w:noProof/>
              </w:rPr>
            </w:pPr>
            <w:r w:rsidRPr="00F21240">
              <w:rPr>
                <w:noProof/>
              </w:rPr>
              <w:t>2</w:t>
            </w:r>
          </w:p>
        </w:tc>
      </w:tr>
    </w:tbl>
    <w:p w14:paraId="4E29C0EF" w14:textId="01870167" w:rsidR="006401D2" w:rsidRDefault="006401D2" w:rsidP="003813F0">
      <w:bookmarkStart w:id="4102" w:name="_Toc1816000"/>
      <w:bookmarkStart w:id="4103" w:name="_Toc21372544"/>
      <w:bookmarkStart w:id="4104" w:name="_Toc175992018"/>
      <w:bookmarkStart w:id="4105"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6BB6" w14:paraId="38A04DB2" w14:textId="77777777" w:rsidTr="003813F0">
        <w:trPr>
          <w:jc w:val="center"/>
        </w:trPr>
        <w:tc>
          <w:tcPr>
            <w:tcW w:w="7196" w:type="dxa"/>
            <w:gridSpan w:val="4"/>
          </w:tcPr>
          <w:p w14:paraId="084776AC" w14:textId="30814C3D" w:rsidR="003813F0" w:rsidRPr="006D6BB6" w:rsidRDefault="003813F0" w:rsidP="003813F0">
            <w:pPr>
              <w:pStyle w:val="ACK-ChoreographyHeader"/>
            </w:pPr>
            <w:r w:rsidRPr="00C20CAF">
              <w:t>Acknowledgment Choreography</w:t>
            </w:r>
          </w:p>
        </w:tc>
      </w:tr>
      <w:tr w:rsidR="003813F0" w:rsidRPr="006D6BB6" w14:paraId="005227E7" w14:textId="77777777" w:rsidTr="003813F0">
        <w:trPr>
          <w:jc w:val="center"/>
        </w:trPr>
        <w:tc>
          <w:tcPr>
            <w:tcW w:w="7196" w:type="dxa"/>
            <w:gridSpan w:val="4"/>
          </w:tcPr>
          <w:p w14:paraId="7447C4B4" w14:textId="1EC789C7" w:rsidR="003813F0" w:rsidRPr="00C20CAF" w:rsidRDefault="004D7EA0" w:rsidP="003813F0">
            <w:pPr>
              <w:pStyle w:val="ACK-ChoreographyHeader"/>
            </w:pPr>
            <w:r w:rsidRPr="00F21240">
              <w:rPr>
                <w:noProof/>
              </w:rPr>
              <w:t>ACK^A61^ACK</w:t>
            </w:r>
          </w:p>
        </w:tc>
      </w:tr>
      <w:tr w:rsidR="006401D2" w:rsidRPr="006D6BB6" w14:paraId="64768825" w14:textId="77777777" w:rsidTr="00594536">
        <w:trPr>
          <w:jc w:val="center"/>
        </w:trPr>
        <w:tc>
          <w:tcPr>
            <w:tcW w:w="1458" w:type="dxa"/>
          </w:tcPr>
          <w:p w14:paraId="32DB63FF" w14:textId="77777777" w:rsidR="006401D2" w:rsidRPr="006D6BB6" w:rsidRDefault="006401D2" w:rsidP="0025077B">
            <w:pPr>
              <w:pStyle w:val="ACK-ChoreographyBody"/>
            </w:pPr>
            <w:r w:rsidRPr="006D6BB6">
              <w:t>Field name</w:t>
            </w:r>
          </w:p>
        </w:tc>
        <w:tc>
          <w:tcPr>
            <w:tcW w:w="2761" w:type="dxa"/>
          </w:tcPr>
          <w:p w14:paraId="25980468" w14:textId="77777777" w:rsidR="006401D2" w:rsidRPr="006D6BB6" w:rsidRDefault="006401D2" w:rsidP="0025077B">
            <w:pPr>
              <w:pStyle w:val="ACK-ChoreographyBody"/>
            </w:pPr>
            <w:r w:rsidRPr="006D6BB6">
              <w:t>Field Value: Original mode</w:t>
            </w:r>
          </w:p>
        </w:tc>
        <w:tc>
          <w:tcPr>
            <w:tcW w:w="2977" w:type="dxa"/>
            <w:gridSpan w:val="2"/>
          </w:tcPr>
          <w:p w14:paraId="53EDCA4B" w14:textId="77777777" w:rsidR="006401D2" w:rsidRPr="006D6BB6" w:rsidRDefault="006401D2" w:rsidP="0025077B">
            <w:pPr>
              <w:pStyle w:val="ACK-ChoreographyBody"/>
            </w:pPr>
            <w:r w:rsidRPr="006D6BB6">
              <w:t>Field value: Enhanced mode</w:t>
            </w:r>
          </w:p>
        </w:tc>
      </w:tr>
      <w:tr w:rsidR="00372827" w:rsidRPr="006D6BB6" w14:paraId="2754ABC2" w14:textId="77777777" w:rsidTr="00594536">
        <w:trPr>
          <w:jc w:val="center"/>
        </w:trPr>
        <w:tc>
          <w:tcPr>
            <w:tcW w:w="1458" w:type="dxa"/>
          </w:tcPr>
          <w:p w14:paraId="3251D8AC" w14:textId="77777777" w:rsidR="00372827" w:rsidRPr="006D6BB6" w:rsidRDefault="00372827" w:rsidP="0025077B">
            <w:pPr>
              <w:pStyle w:val="ACK-ChoreographyBody"/>
            </w:pPr>
            <w:r w:rsidRPr="006D6BB6">
              <w:t>MSH.15</w:t>
            </w:r>
          </w:p>
        </w:tc>
        <w:tc>
          <w:tcPr>
            <w:tcW w:w="2761" w:type="dxa"/>
          </w:tcPr>
          <w:p w14:paraId="08F2012D" w14:textId="77777777" w:rsidR="00372827" w:rsidRPr="006D6BB6" w:rsidRDefault="00372827" w:rsidP="0025077B">
            <w:pPr>
              <w:pStyle w:val="ACK-ChoreographyBody"/>
            </w:pPr>
            <w:r w:rsidRPr="006D6BB6">
              <w:t>Blank</w:t>
            </w:r>
          </w:p>
        </w:tc>
        <w:tc>
          <w:tcPr>
            <w:tcW w:w="709" w:type="dxa"/>
          </w:tcPr>
          <w:p w14:paraId="4723C1C9" w14:textId="77777777" w:rsidR="00372827" w:rsidRPr="006D6BB6" w:rsidRDefault="00372827" w:rsidP="0025077B">
            <w:pPr>
              <w:pStyle w:val="ACK-ChoreographyBody"/>
            </w:pPr>
            <w:r w:rsidRPr="006D6BB6">
              <w:t>NE</w:t>
            </w:r>
          </w:p>
        </w:tc>
        <w:tc>
          <w:tcPr>
            <w:tcW w:w="2268" w:type="dxa"/>
          </w:tcPr>
          <w:p w14:paraId="41CE1CD4" w14:textId="77777777" w:rsidR="00372827" w:rsidRPr="006D6BB6" w:rsidRDefault="00372827" w:rsidP="0025077B">
            <w:pPr>
              <w:pStyle w:val="ACK-ChoreographyBody"/>
            </w:pPr>
            <w:r w:rsidRPr="006D6BB6">
              <w:t>AL, SU, ER</w:t>
            </w:r>
          </w:p>
        </w:tc>
      </w:tr>
      <w:tr w:rsidR="00372827" w:rsidRPr="006D6BB6" w14:paraId="585F16CB" w14:textId="77777777" w:rsidTr="00594536">
        <w:trPr>
          <w:jc w:val="center"/>
        </w:trPr>
        <w:tc>
          <w:tcPr>
            <w:tcW w:w="1458" w:type="dxa"/>
          </w:tcPr>
          <w:p w14:paraId="764DE89F" w14:textId="77777777" w:rsidR="00372827" w:rsidRPr="006D6BB6" w:rsidRDefault="00372827" w:rsidP="0025077B">
            <w:pPr>
              <w:pStyle w:val="ACK-ChoreographyBody"/>
            </w:pPr>
            <w:r w:rsidRPr="006D6BB6">
              <w:t>MSH.16</w:t>
            </w:r>
          </w:p>
        </w:tc>
        <w:tc>
          <w:tcPr>
            <w:tcW w:w="2761" w:type="dxa"/>
          </w:tcPr>
          <w:p w14:paraId="25E20FFA" w14:textId="77777777" w:rsidR="00372827" w:rsidRPr="006D6BB6" w:rsidRDefault="00372827" w:rsidP="0025077B">
            <w:pPr>
              <w:pStyle w:val="ACK-ChoreographyBody"/>
            </w:pPr>
            <w:r w:rsidRPr="006D6BB6">
              <w:t>Blank</w:t>
            </w:r>
          </w:p>
        </w:tc>
        <w:tc>
          <w:tcPr>
            <w:tcW w:w="709" w:type="dxa"/>
          </w:tcPr>
          <w:p w14:paraId="6C8BB92B" w14:textId="77777777" w:rsidR="00372827" w:rsidRPr="006D6BB6" w:rsidRDefault="00372827" w:rsidP="0025077B">
            <w:pPr>
              <w:pStyle w:val="ACK-ChoreographyBody"/>
            </w:pPr>
            <w:r w:rsidRPr="006D6BB6">
              <w:t>NE</w:t>
            </w:r>
          </w:p>
        </w:tc>
        <w:tc>
          <w:tcPr>
            <w:tcW w:w="2268" w:type="dxa"/>
          </w:tcPr>
          <w:p w14:paraId="474B8E2C" w14:textId="77777777" w:rsidR="00372827" w:rsidRPr="006D6BB6" w:rsidRDefault="00372827" w:rsidP="0025077B">
            <w:pPr>
              <w:pStyle w:val="ACK-ChoreographyBody"/>
            </w:pPr>
            <w:r w:rsidRPr="006D6BB6">
              <w:t>NE</w:t>
            </w:r>
          </w:p>
        </w:tc>
      </w:tr>
      <w:tr w:rsidR="00372827" w:rsidRPr="006D6BB6" w14:paraId="33073663" w14:textId="77777777" w:rsidTr="00594536">
        <w:trPr>
          <w:jc w:val="center"/>
        </w:trPr>
        <w:tc>
          <w:tcPr>
            <w:tcW w:w="1458" w:type="dxa"/>
          </w:tcPr>
          <w:p w14:paraId="52FA3DF7" w14:textId="77777777" w:rsidR="00372827" w:rsidRPr="006D6BB6" w:rsidRDefault="00372827" w:rsidP="0025077B">
            <w:pPr>
              <w:pStyle w:val="ACK-ChoreographyBody"/>
            </w:pPr>
            <w:r w:rsidRPr="006D6BB6">
              <w:t>Immediate Ack</w:t>
            </w:r>
          </w:p>
        </w:tc>
        <w:tc>
          <w:tcPr>
            <w:tcW w:w="2761" w:type="dxa"/>
          </w:tcPr>
          <w:p w14:paraId="65280CDD" w14:textId="77777777" w:rsidR="00372827" w:rsidRPr="006D6BB6" w:rsidRDefault="00372827" w:rsidP="0025077B">
            <w:pPr>
              <w:pStyle w:val="ACK-ChoreographyBody"/>
            </w:pPr>
            <w:r w:rsidRPr="006D6BB6">
              <w:t>-</w:t>
            </w:r>
          </w:p>
        </w:tc>
        <w:tc>
          <w:tcPr>
            <w:tcW w:w="709" w:type="dxa"/>
          </w:tcPr>
          <w:p w14:paraId="4C8255D9" w14:textId="77777777" w:rsidR="00372827" w:rsidRPr="006D6BB6" w:rsidRDefault="00372827" w:rsidP="0025077B">
            <w:pPr>
              <w:pStyle w:val="ACK-ChoreographyBody"/>
            </w:pPr>
            <w:r w:rsidRPr="006D6BB6">
              <w:t>-</w:t>
            </w:r>
          </w:p>
        </w:tc>
        <w:tc>
          <w:tcPr>
            <w:tcW w:w="2268" w:type="dxa"/>
          </w:tcPr>
          <w:p w14:paraId="3F243E53" w14:textId="38F3610A" w:rsidR="00372827" w:rsidRPr="006D6BB6" w:rsidRDefault="00372827" w:rsidP="0025077B">
            <w:pPr>
              <w:pStyle w:val="ACK-ChoreographyBody"/>
            </w:pPr>
            <w:r w:rsidRPr="006D6BB6">
              <w:rPr>
                <w:szCs w:val="16"/>
              </w:rPr>
              <w:t>ACK^</w:t>
            </w:r>
            <w:r>
              <w:rPr>
                <w:szCs w:val="16"/>
              </w:rPr>
              <w:t>A61</w:t>
            </w:r>
            <w:r w:rsidRPr="006D6BB6">
              <w:rPr>
                <w:szCs w:val="16"/>
              </w:rPr>
              <w:t>^ACK</w:t>
            </w:r>
          </w:p>
        </w:tc>
      </w:tr>
      <w:tr w:rsidR="00372827" w:rsidRPr="006D6BB6" w14:paraId="76851731" w14:textId="77777777" w:rsidTr="00594536">
        <w:trPr>
          <w:jc w:val="center"/>
        </w:trPr>
        <w:tc>
          <w:tcPr>
            <w:tcW w:w="1458" w:type="dxa"/>
          </w:tcPr>
          <w:p w14:paraId="36BE3959" w14:textId="77777777" w:rsidR="00372827" w:rsidRPr="006D6BB6" w:rsidRDefault="00372827" w:rsidP="0025077B">
            <w:pPr>
              <w:pStyle w:val="ACK-ChoreographyBody"/>
            </w:pPr>
            <w:r w:rsidRPr="006D6BB6">
              <w:t>Application Ack</w:t>
            </w:r>
          </w:p>
        </w:tc>
        <w:tc>
          <w:tcPr>
            <w:tcW w:w="2761" w:type="dxa"/>
          </w:tcPr>
          <w:p w14:paraId="3AAAECD0" w14:textId="43E3382D" w:rsidR="00372827" w:rsidRPr="006D6BB6" w:rsidRDefault="00372827" w:rsidP="0025077B">
            <w:pPr>
              <w:pStyle w:val="ACK-ChoreographyBody"/>
            </w:pPr>
            <w:r>
              <w:rPr>
                <w:szCs w:val="16"/>
              </w:rPr>
              <w:t>-</w:t>
            </w:r>
          </w:p>
        </w:tc>
        <w:tc>
          <w:tcPr>
            <w:tcW w:w="709" w:type="dxa"/>
          </w:tcPr>
          <w:p w14:paraId="4A4BCD77" w14:textId="77777777" w:rsidR="00372827" w:rsidRPr="006D6BB6" w:rsidRDefault="00372827" w:rsidP="0025077B">
            <w:pPr>
              <w:pStyle w:val="ACK-ChoreographyBody"/>
            </w:pPr>
            <w:r w:rsidRPr="006D6BB6">
              <w:t>-</w:t>
            </w:r>
          </w:p>
        </w:tc>
        <w:tc>
          <w:tcPr>
            <w:tcW w:w="2268" w:type="dxa"/>
          </w:tcPr>
          <w:p w14:paraId="59162944" w14:textId="77777777" w:rsidR="00372827" w:rsidRPr="006D6BB6" w:rsidRDefault="00372827" w:rsidP="0025077B">
            <w:pPr>
              <w:pStyle w:val="ACK-ChoreographyBody"/>
            </w:pPr>
            <w:r w:rsidRPr="006D6BB6">
              <w:t>-</w:t>
            </w:r>
          </w:p>
        </w:tc>
      </w:tr>
    </w:tbl>
    <w:p w14:paraId="6AD7B94B" w14:textId="77777777" w:rsidR="00715956" w:rsidRPr="00F21240" w:rsidRDefault="00715956">
      <w:pPr>
        <w:pStyle w:val="Heading3"/>
        <w:rPr>
          <w:noProof/>
        </w:rPr>
      </w:pPr>
      <w:bookmarkStart w:id="4106" w:name="_Toc27754847"/>
      <w:bookmarkStart w:id="4107" w:name="_Toc109892142"/>
      <w:r w:rsidRPr="00F21240">
        <w:rPr>
          <w:noProof/>
        </w:rPr>
        <w:t>ADT/ACK - Cancel Change Consulting Doctor (Event A62</w:t>
      </w:r>
      <w:r w:rsidRPr="00F21240">
        <w:rPr>
          <w:noProof/>
        </w:rPr>
        <w:fldChar w:fldCharType="begin"/>
      </w:r>
      <w:r w:rsidRPr="00F21240">
        <w:rPr>
          <w:noProof/>
        </w:rPr>
        <w:instrText>XE "A62"</w:instrText>
      </w:r>
      <w:r w:rsidRPr="00F21240">
        <w:rPr>
          <w:noProof/>
        </w:rPr>
        <w:fldChar w:fldCharType="end"/>
      </w:r>
      <w:r w:rsidRPr="00F21240">
        <w:rPr>
          <w:noProof/>
        </w:rPr>
        <w:t>)</w:t>
      </w:r>
      <w:bookmarkEnd w:id="4102"/>
      <w:bookmarkEnd w:id="4103"/>
      <w:bookmarkEnd w:id="4104"/>
      <w:bookmarkEnd w:id="4105"/>
      <w:bookmarkEnd w:id="4106"/>
      <w:bookmarkEnd w:id="4107"/>
    </w:p>
    <w:p w14:paraId="70EC743E" w14:textId="77777777" w:rsidR="00715956" w:rsidRPr="00F21240" w:rsidRDefault="00715956">
      <w:pPr>
        <w:pStyle w:val="NormalIndented"/>
        <w:rPr>
          <w:noProof/>
        </w:rPr>
      </w:pPr>
      <w:r w:rsidRPr="00F21240">
        <w:rPr>
          <w:noProof/>
        </w:rPr>
        <w:t xml:space="preserve">The A62 event is sent when an A61 (change consulting doctor) event is cancelled, either because of erroneous entry of the A61 event or because of a decision not to change the consulting physician(s) after all.  </w:t>
      </w:r>
      <w:r w:rsidRPr="00F21240">
        <w:rPr>
          <w:rStyle w:val="ReferenceAttribute"/>
          <w:noProof/>
        </w:rPr>
        <w:t>PV1-9 - Consulting Doctor</w:t>
      </w:r>
      <w:r w:rsidRPr="00F21240">
        <w:rPr>
          <w:noProof/>
        </w:rPr>
        <w:t xml:space="preserve"> must show the patient's doctor prior to the change being cancelled.</w:t>
      </w:r>
    </w:p>
    <w:p w14:paraId="3A34746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F21240" w:rsidRDefault="00715956">
      <w:pPr>
        <w:pStyle w:val="MsgTableCaption"/>
        <w:rPr>
          <w:noProof/>
        </w:rPr>
      </w:pPr>
      <w:r w:rsidRPr="00F21240">
        <w:rPr>
          <w:noProof/>
        </w:rPr>
        <w:t>ADT^A62^ADT_A61: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F21240" w:rsidRDefault="00715956">
            <w:pPr>
              <w:pStyle w:val="MsgTableHeader"/>
              <w:jc w:val="center"/>
              <w:rPr>
                <w:noProof/>
              </w:rPr>
            </w:pPr>
            <w:r w:rsidRPr="00F21240">
              <w:rPr>
                <w:noProof/>
              </w:rPr>
              <w:t>Chapter</w:t>
            </w:r>
          </w:p>
        </w:tc>
      </w:tr>
      <w:tr w:rsidR="00715956" w:rsidRPr="00715956"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F21240" w:rsidRDefault="00715956">
            <w:pPr>
              <w:pStyle w:val="MsgTableBody"/>
              <w:jc w:val="center"/>
              <w:rPr>
                <w:noProof/>
              </w:rPr>
            </w:pPr>
            <w:r w:rsidRPr="00F21240">
              <w:rPr>
                <w:noProof/>
              </w:rPr>
              <w:t>2</w:t>
            </w:r>
          </w:p>
        </w:tc>
      </w:tr>
      <w:tr w:rsidR="00517255" w:rsidRPr="00151483"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594536" w:rsidRDefault="00517255"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594536" w:rsidRDefault="00517255"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594536"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594536" w:rsidRDefault="00517255" w:rsidP="00342AB5">
            <w:pPr>
              <w:pStyle w:val="MsgTableBody"/>
              <w:jc w:val="center"/>
              <w:rPr>
                <w:noProof/>
              </w:rPr>
            </w:pPr>
            <w:r w:rsidRPr="00594536">
              <w:rPr>
                <w:noProof/>
              </w:rPr>
              <w:t>3</w:t>
            </w:r>
          </w:p>
        </w:tc>
      </w:tr>
      <w:tr w:rsidR="00715956" w:rsidRPr="00715956"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F21240" w:rsidRDefault="00715956">
            <w:pPr>
              <w:pStyle w:val="MsgTableBody"/>
              <w:jc w:val="center"/>
              <w:rPr>
                <w:noProof/>
              </w:rPr>
            </w:pPr>
            <w:r w:rsidRPr="00F21240">
              <w:rPr>
                <w:noProof/>
              </w:rPr>
              <w:t>2</w:t>
            </w:r>
          </w:p>
        </w:tc>
      </w:tr>
      <w:tr w:rsidR="00715956" w:rsidRPr="00715956"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F21240" w:rsidRDefault="00715956">
            <w:pPr>
              <w:pStyle w:val="MsgTableBody"/>
              <w:jc w:val="center"/>
              <w:rPr>
                <w:noProof/>
              </w:rPr>
            </w:pPr>
            <w:r w:rsidRPr="00F21240">
              <w:rPr>
                <w:noProof/>
              </w:rPr>
              <w:t>2</w:t>
            </w:r>
          </w:p>
        </w:tc>
      </w:tr>
      <w:tr w:rsidR="00715956" w:rsidRPr="00715956"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F21240" w:rsidRDefault="00715956">
            <w:pPr>
              <w:pStyle w:val="MsgTableBody"/>
              <w:jc w:val="center"/>
              <w:rPr>
                <w:noProof/>
              </w:rPr>
            </w:pPr>
            <w:r w:rsidRPr="00F21240">
              <w:rPr>
                <w:noProof/>
              </w:rPr>
              <w:t>3</w:t>
            </w:r>
          </w:p>
        </w:tc>
      </w:tr>
      <w:tr w:rsidR="00715956" w:rsidRPr="00715956"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F21240" w:rsidRDefault="00715956">
            <w:pPr>
              <w:pStyle w:val="MsgTableBody"/>
              <w:jc w:val="center"/>
              <w:rPr>
                <w:noProof/>
              </w:rPr>
            </w:pPr>
            <w:r w:rsidRPr="00F21240">
              <w:rPr>
                <w:noProof/>
              </w:rPr>
              <w:t>3</w:t>
            </w:r>
          </w:p>
        </w:tc>
      </w:tr>
      <w:tr w:rsidR="00715956" w:rsidRPr="00715956"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F21240" w:rsidRDefault="00715956">
            <w:pPr>
              <w:pStyle w:val="MsgTableBody"/>
              <w:rPr>
                <w:noProof/>
              </w:rPr>
            </w:pPr>
            <w:r w:rsidRPr="00F21240">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F21240" w:rsidRDefault="00715956">
            <w:pPr>
              <w:pStyle w:val="MsgTableBody"/>
              <w:jc w:val="center"/>
              <w:rPr>
                <w:noProof/>
              </w:rPr>
            </w:pPr>
            <w:r w:rsidRPr="00F21240">
              <w:rPr>
                <w:noProof/>
              </w:rPr>
              <w:t>3</w:t>
            </w:r>
          </w:p>
        </w:tc>
      </w:tr>
      <w:tr w:rsidR="00405D2D" w14:paraId="60DD8A60" w14:textId="77777777" w:rsidTr="00D50068">
        <w:tblPrEx>
          <w:tblLook w:val="04A0" w:firstRow="1" w:lastRow="0" w:firstColumn="1" w:lastColumn="0" w:noHBand="0" w:noVBand="1"/>
        </w:tblPrEx>
        <w:trPr>
          <w:jc w:val="center"/>
          <w:ins w:id="4108" w:author="Merrick, Riki | APHL" w:date="2022-07-17T17:28:00Z"/>
        </w:trPr>
        <w:tc>
          <w:tcPr>
            <w:tcW w:w="2882" w:type="dxa"/>
            <w:tcBorders>
              <w:top w:val="dotted" w:sz="4" w:space="0" w:color="auto"/>
              <w:left w:val="nil"/>
              <w:bottom w:val="dotted" w:sz="4" w:space="0" w:color="auto"/>
              <w:right w:val="nil"/>
            </w:tcBorders>
            <w:shd w:val="clear" w:color="auto" w:fill="FFFFFF"/>
          </w:tcPr>
          <w:p w14:paraId="781ACBB6" w14:textId="378A6CC5" w:rsidR="00405D2D" w:rsidRPr="006C7AB4" w:rsidRDefault="00405D2D" w:rsidP="00405D2D">
            <w:pPr>
              <w:pStyle w:val="MsgTableBody"/>
              <w:rPr>
                <w:ins w:id="4109" w:author="Merrick, Riki | APHL" w:date="2022-07-17T17:28:00Z"/>
                <w:noProof/>
              </w:rPr>
            </w:pPr>
            <w:ins w:id="4110" w:author="Merrick, Riki | APHL" w:date="2022-07-17T17:29:00Z">
              <w:r>
                <w:rPr>
                  <w:noProof/>
                </w:rPr>
                <w:t>[{ GSP }]</w:t>
              </w:r>
            </w:ins>
          </w:p>
        </w:tc>
        <w:tc>
          <w:tcPr>
            <w:tcW w:w="4320" w:type="dxa"/>
            <w:tcBorders>
              <w:top w:val="dotted" w:sz="4" w:space="0" w:color="auto"/>
              <w:left w:val="nil"/>
              <w:bottom w:val="dotted" w:sz="4" w:space="0" w:color="auto"/>
              <w:right w:val="nil"/>
            </w:tcBorders>
            <w:shd w:val="clear" w:color="auto" w:fill="FFFFFF"/>
          </w:tcPr>
          <w:p w14:paraId="3705F762" w14:textId="547B8959" w:rsidR="00405D2D" w:rsidRDefault="00405D2D" w:rsidP="00405D2D">
            <w:pPr>
              <w:pStyle w:val="MsgTableBody"/>
              <w:rPr>
                <w:ins w:id="4111" w:author="Merrick, Riki | APHL" w:date="2022-07-17T17:28:00Z"/>
                <w:noProof/>
              </w:rPr>
            </w:pPr>
            <w:ins w:id="4112" w:author="Merrick, Riki | APHL" w:date="2022-07-17T17:2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AF04496" w14:textId="77777777" w:rsidR="00405D2D" w:rsidRDefault="00405D2D" w:rsidP="00405D2D">
            <w:pPr>
              <w:pStyle w:val="MsgTableBody"/>
              <w:jc w:val="center"/>
              <w:rPr>
                <w:ins w:id="411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6E843476" w14:textId="2250F59F" w:rsidR="00405D2D" w:rsidRPr="006C7AB4" w:rsidRDefault="00405D2D" w:rsidP="00405D2D">
            <w:pPr>
              <w:pStyle w:val="MsgTableBody"/>
              <w:jc w:val="center"/>
              <w:rPr>
                <w:ins w:id="4114" w:author="Merrick, Riki | APHL" w:date="2022-07-17T17:28:00Z"/>
                <w:noProof/>
              </w:rPr>
            </w:pPr>
            <w:ins w:id="4115" w:author="Merrick, Riki | APHL" w:date="2022-07-17T17:29:00Z">
              <w:r>
                <w:rPr>
                  <w:noProof/>
                </w:rPr>
                <w:t>3</w:t>
              </w:r>
            </w:ins>
          </w:p>
        </w:tc>
      </w:tr>
      <w:tr w:rsidR="00405D2D" w14:paraId="0304DAE5" w14:textId="77777777" w:rsidTr="00D50068">
        <w:tblPrEx>
          <w:tblLook w:val="04A0" w:firstRow="1" w:lastRow="0" w:firstColumn="1" w:lastColumn="0" w:noHBand="0" w:noVBand="1"/>
        </w:tblPrEx>
        <w:trPr>
          <w:jc w:val="center"/>
          <w:ins w:id="4116" w:author="Merrick, Riki | APHL" w:date="2022-07-17T17:28:00Z"/>
        </w:trPr>
        <w:tc>
          <w:tcPr>
            <w:tcW w:w="2882" w:type="dxa"/>
            <w:tcBorders>
              <w:top w:val="dotted" w:sz="4" w:space="0" w:color="auto"/>
              <w:left w:val="nil"/>
              <w:bottom w:val="dotted" w:sz="4" w:space="0" w:color="auto"/>
              <w:right w:val="nil"/>
            </w:tcBorders>
            <w:shd w:val="clear" w:color="auto" w:fill="FFFFFF"/>
          </w:tcPr>
          <w:p w14:paraId="2E127A4A" w14:textId="16EBA9E2" w:rsidR="00405D2D" w:rsidRPr="006C7AB4" w:rsidRDefault="00405D2D" w:rsidP="00405D2D">
            <w:pPr>
              <w:pStyle w:val="MsgTableBody"/>
              <w:rPr>
                <w:ins w:id="4117" w:author="Merrick, Riki | APHL" w:date="2022-07-17T17:28:00Z"/>
                <w:noProof/>
              </w:rPr>
            </w:pPr>
            <w:ins w:id="4118" w:author="Merrick, Riki | APHL" w:date="2022-07-17T17:29:00Z">
              <w:r>
                <w:rPr>
                  <w:noProof/>
                </w:rPr>
                <w:t>[{ GSR }]</w:t>
              </w:r>
            </w:ins>
          </w:p>
        </w:tc>
        <w:tc>
          <w:tcPr>
            <w:tcW w:w="4320" w:type="dxa"/>
            <w:tcBorders>
              <w:top w:val="dotted" w:sz="4" w:space="0" w:color="auto"/>
              <w:left w:val="nil"/>
              <w:bottom w:val="dotted" w:sz="4" w:space="0" w:color="auto"/>
              <w:right w:val="nil"/>
            </w:tcBorders>
            <w:shd w:val="clear" w:color="auto" w:fill="FFFFFF"/>
          </w:tcPr>
          <w:p w14:paraId="15EA3490" w14:textId="69E103C3" w:rsidR="00405D2D" w:rsidRDefault="00405D2D" w:rsidP="00405D2D">
            <w:pPr>
              <w:pStyle w:val="MsgTableBody"/>
              <w:rPr>
                <w:ins w:id="4119" w:author="Merrick, Riki | APHL" w:date="2022-07-17T17:28:00Z"/>
                <w:noProof/>
              </w:rPr>
            </w:pPr>
            <w:ins w:id="4120" w:author="Merrick, Riki | APHL" w:date="2022-07-17T17:2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4EF3D52" w14:textId="77777777" w:rsidR="00405D2D" w:rsidRDefault="00405D2D" w:rsidP="00405D2D">
            <w:pPr>
              <w:pStyle w:val="MsgTableBody"/>
              <w:jc w:val="center"/>
              <w:rPr>
                <w:ins w:id="412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791057CA" w14:textId="785A46AC" w:rsidR="00405D2D" w:rsidRPr="006C7AB4" w:rsidRDefault="00405D2D" w:rsidP="00405D2D">
            <w:pPr>
              <w:pStyle w:val="MsgTableBody"/>
              <w:jc w:val="center"/>
              <w:rPr>
                <w:ins w:id="4122" w:author="Merrick, Riki | APHL" w:date="2022-07-17T17:28:00Z"/>
                <w:noProof/>
              </w:rPr>
            </w:pPr>
            <w:ins w:id="4123" w:author="Merrick, Riki | APHL" w:date="2022-07-17T17:29:00Z">
              <w:r>
                <w:rPr>
                  <w:noProof/>
                </w:rPr>
                <w:t>3</w:t>
              </w:r>
            </w:ins>
          </w:p>
        </w:tc>
      </w:tr>
      <w:tr w:rsidR="00405D2D" w14:paraId="2EBE68AD" w14:textId="77777777" w:rsidTr="00D50068">
        <w:tblPrEx>
          <w:tblLook w:val="04A0" w:firstRow="1" w:lastRow="0" w:firstColumn="1" w:lastColumn="0" w:noHBand="0" w:noVBand="1"/>
        </w:tblPrEx>
        <w:trPr>
          <w:jc w:val="center"/>
          <w:ins w:id="4124" w:author="Merrick, Riki | APHL" w:date="2022-07-17T17:28:00Z"/>
        </w:trPr>
        <w:tc>
          <w:tcPr>
            <w:tcW w:w="2882" w:type="dxa"/>
            <w:tcBorders>
              <w:top w:val="dotted" w:sz="4" w:space="0" w:color="auto"/>
              <w:left w:val="nil"/>
              <w:bottom w:val="dotted" w:sz="4" w:space="0" w:color="auto"/>
              <w:right w:val="nil"/>
            </w:tcBorders>
            <w:shd w:val="clear" w:color="auto" w:fill="FFFFFF"/>
          </w:tcPr>
          <w:p w14:paraId="6C4E3611" w14:textId="3A5637D6" w:rsidR="00405D2D" w:rsidRPr="006C7AB4" w:rsidRDefault="00405D2D" w:rsidP="00405D2D">
            <w:pPr>
              <w:pStyle w:val="MsgTableBody"/>
              <w:rPr>
                <w:ins w:id="4125" w:author="Merrick, Riki | APHL" w:date="2022-07-17T17:28:00Z"/>
                <w:noProof/>
              </w:rPr>
            </w:pPr>
            <w:ins w:id="4126" w:author="Merrick, Riki | APHL" w:date="2022-07-17T17:29:00Z">
              <w:r>
                <w:rPr>
                  <w:noProof/>
                </w:rPr>
                <w:t>[{ GSC }]</w:t>
              </w:r>
            </w:ins>
          </w:p>
        </w:tc>
        <w:tc>
          <w:tcPr>
            <w:tcW w:w="4320" w:type="dxa"/>
            <w:tcBorders>
              <w:top w:val="dotted" w:sz="4" w:space="0" w:color="auto"/>
              <w:left w:val="nil"/>
              <w:bottom w:val="dotted" w:sz="4" w:space="0" w:color="auto"/>
              <w:right w:val="nil"/>
            </w:tcBorders>
            <w:shd w:val="clear" w:color="auto" w:fill="FFFFFF"/>
          </w:tcPr>
          <w:p w14:paraId="0F7D10D5" w14:textId="18A8D041" w:rsidR="00405D2D" w:rsidRDefault="00405D2D" w:rsidP="00405D2D">
            <w:pPr>
              <w:pStyle w:val="MsgTableBody"/>
              <w:rPr>
                <w:ins w:id="4127" w:author="Merrick, Riki | APHL" w:date="2022-07-17T17:28:00Z"/>
                <w:noProof/>
              </w:rPr>
            </w:pPr>
            <w:ins w:id="4128" w:author="Merrick, Riki | APHL" w:date="2022-07-17T17:29: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BFB8016" w14:textId="77777777" w:rsidR="00405D2D" w:rsidRDefault="00405D2D" w:rsidP="00405D2D">
            <w:pPr>
              <w:pStyle w:val="MsgTableBody"/>
              <w:jc w:val="center"/>
              <w:rPr>
                <w:ins w:id="4129"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A6DBB7D" w14:textId="1F4A1A58" w:rsidR="00405D2D" w:rsidRPr="006C7AB4" w:rsidRDefault="00405D2D" w:rsidP="00405D2D">
            <w:pPr>
              <w:pStyle w:val="MsgTableBody"/>
              <w:jc w:val="center"/>
              <w:rPr>
                <w:ins w:id="4130" w:author="Merrick, Riki | APHL" w:date="2022-07-17T17:28:00Z"/>
                <w:noProof/>
              </w:rPr>
            </w:pPr>
            <w:ins w:id="4131" w:author="Merrick, Riki | APHL" w:date="2022-07-17T17:29:00Z">
              <w:r>
                <w:rPr>
                  <w:noProof/>
                </w:rPr>
                <w:t>3</w:t>
              </w:r>
            </w:ins>
          </w:p>
        </w:tc>
      </w:tr>
      <w:tr w:rsidR="00405D2D"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05D2D" w:rsidRPr="006C7AB4" w:rsidRDefault="00405D2D" w:rsidP="00405D2D">
            <w:pPr>
              <w:pStyle w:val="MsgTableBody"/>
              <w:jc w:val="center"/>
              <w:rPr>
                <w:noProof/>
              </w:rPr>
            </w:pPr>
            <w:r w:rsidRPr="006C7AB4">
              <w:rPr>
                <w:noProof/>
              </w:rPr>
              <w:t>15</w:t>
            </w:r>
          </w:p>
        </w:tc>
      </w:tr>
      <w:tr w:rsidR="00405D2D"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05D2D" w:rsidRPr="00594536" w:rsidRDefault="00405D2D" w:rsidP="00405D2D">
            <w:pPr>
              <w:pStyle w:val="MsgTableBody"/>
              <w:jc w:val="center"/>
              <w:rPr>
                <w:noProof/>
              </w:rPr>
            </w:pPr>
            <w:r w:rsidRPr="00594536">
              <w:rPr>
                <w:noProof/>
              </w:rPr>
              <w:t>7</w:t>
            </w:r>
          </w:p>
        </w:tc>
      </w:tr>
      <w:tr w:rsidR="00405D2D" w:rsidRPr="00715956"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405D2D" w:rsidRPr="00F21240" w:rsidRDefault="00405D2D" w:rsidP="00405D2D">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405D2D" w:rsidRPr="00F21240" w:rsidRDefault="00405D2D" w:rsidP="00405D2D">
            <w:pPr>
              <w:pStyle w:val="MsgTableBody"/>
              <w:jc w:val="center"/>
              <w:rPr>
                <w:noProof/>
              </w:rPr>
            </w:pPr>
            <w:r w:rsidRPr="00F21240">
              <w:rPr>
                <w:noProof/>
              </w:rPr>
              <w:t>3</w:t>
            </w:r>
          </w:p>
        </w:tc>
      </w:tr>
      <w:tr w:rsidR="00405D2D"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05D2D" w:rsidRPr="006C7AB4" w:rsidRDefault="00405D2D" w:rsidP="00405D2D">
            <w:pPr>
              <w:pStyle w:val="MsgTableBody"/>
              <w:jc w:val="center"/>
              <w:rPr>
                <w:noProof/>
              </w:rPr>
            </w:pPr>
            <w:r w:rsidRPr="006C7AB4">
              <w:rPr>
                <w:noProof/>
              </w:rPr>
              <w:t>15</w:t>
            </w:r>
          </w:p>
        </w:tc>
      </w:tr>
      <w:tr w:rsidR="00405D2D"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05D2D" w:rsidRPr="00594536" w:rsidRDefault="00405D2D" w:rsidP="00405D2D">
            <w:pPr>
              <w:pStyle w:val="MsgTableBody"/>
              <w:jc w:val="center"/>
              <w:rPr>
                <w:noProof/>
              </w:rPr>
            </w:pPr>
            <w:r w:rsidRPr="00594536">
              <w:rPr>
                <w:noProof/>
              </w:rPr>
              <w:t>7</w:t>
            </w:r>
          </w:p>
        </w:tc>
      </w:tr>
      <w:tr w:rsidR="00405D2D" w:rsidRPr="00715956"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405D2D" w:rsidRPr="00F21240" w:rsidRDefault="00405D2D" w:rsidP="00405D2D">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405D2D" w:rsidRPr="00F21240" w:rsidRDefault="00405D2D" w:rsidP="00405D2D">
            <w:pPr>
              <w:pStyle w:val="MsgTableBody"/>
              <w:jc w:val="center"/>
              <w:rPr>
                <w:noProof/>
              </w:rPr>
            </w:pPr>
            <w:r w:rsidRPr="00F21240">
              <w:rPr>
                <w:noProof/>
              </w:rPr>
              <w:t>3</w:t>
            </w:r>
          </w:p>
        </w:tc>
      </w:tr>
    </w:tbl>
    <w:p w14:paraId="4D83A6B6" w14:textId="06E2DDA5" w:rsidR="00AD6CE4"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6BB6" w14:paraId="1E9C8977" w14:textId="77777777" w:rsidTr="003813F0">
        <w:trPr>
          <w:jc w:val="center"/>
        </w:trPr>
        <w:tc>
          <w:tcPr>
            <w:tcW w:w="8784" w:type="dxa"/>
            <w:gridSpan w:val="6"/>
          </w:tcPr>
          <w:p w14:paraId="079C9F6B" w14:textId="2AD74754" w:rsidR="003813F0" w:rsidRPr="006D6BB6" w:rsidRDefault="003813F0" w:rsidP="003813F0">
            <w:pPr>
              <w:pStyle w:val="ACK-ChoreographyHeader"/>
            </w:pPr>
            <w:r w:rsidRPr="00C20CAF">
              <w:t>Acknowledgment Choreography</w:t>
            </w:r>
          </w:p>
        </w:tc>
      </w:tr>
      <w:tr w:rsidR="003813F0" w:rsidRPr="006D6BB6" w14:paraId="5FA0F12B" w14:textId="77777777" w:rsidTr="003813F0">
        <w:trPr>
          <w:jc w:val="center"/>
        </w:trPr>
        <w:tc>
          <w:tcPr>
            <w:tcW w:w="8784" w:type="dxa"/>
            <w:gridSpan w:val="6"/>
          </w:tcPr>
          <w:p w14:paraId="41A12F50" w14:textId="3795303C" w:rsidR="003813F0" w:rsidRPr="00C20CAF" w:rsidRDefault="004D7EA0" w:rsidP="003813F0">
            <w:pPr>
              <w:pStyle w:val="ACK-ChoreographyHeader"/>
            </w:pPr>
            <w:r w:rsidRPr="00F21240">
              <w:rPr>
                <w:noProof/>
              </w:rPr>
              <w:t>ADT^A62^ADT_A61</w:t>
            </w:r>
          </w:p>
        </w:tc>
      </w:tr>
      <w:tr w:rsidR="00AD6CE4" w:rsidRPr="006D6BB6" w14:paraId="64A9B680" w14:textId="77777777" w:rsidTr="003813F0">
        <w:trPr>
          <w:jc w:val="center"/>
        </w:trPr>
        <w:tc>
          <w:tcPr>
            <w:tcW w:w="1473" w:type="dxa"/>
          </w:tcPr>
          <w:p w14:paraId="4E9F85DC" w14:textId="77777777" w:rsidR="00AD6CE4" w:rsidRPr="006D6BB6" w:rsidRDefault="00AD6CE4" w:rsidP="00AD6CE4">
            <w:pPr>
              <w:pStyle w:val="ACK-ChoreographyBody"/>
            </w:pPr>
            <w:r w:rsidRPr="006D6BB6">
              <w:t>Field name</w:t>
            </w:r>
          </w:p>
        </w:tc>
        <w:tc>
          <w:tcPr>
            <w:tcW w:w="2250" w:type="dxa"/>
          </w:tcPr>
          <w:p w14:paraId="58DF2F6C" w14:textId="77777777" w:rsidR="00AD6CE4" w:rsidRPr="006D6BB6" w:rsidRDefault="00AD6CE4" w:rsidP="00AD6CE4">
            <w:pPr>
              <w:pStyle w:val="ACK-ChoreographyBody"/>
            </w:pPr>
            <w:r w:rsidRPr="006D6BB6">
              <w:t>Field Value: Original mode</w:t>
            </w:r>
          </w:p>
        </w:tc>
        <w:tc>
          <w:tcPr>
            <w:tcW w:w="5061" w:type="dxa"/>
            <w:gridSpan w:val="4"/>
          </w:tcPr>
          <w:p w14:paraId="052B2EA9" w14:textId="77777777" w:rsidR="00AD6CE4" w:rsidRPr="006D6BB6" w:rsidRDefault="00AD6CE4" w:rsidP="00AD6CE4">
            <w:pPr>
              <w:pStyle w:val="ACK-ChoreographyBody"/>
            </w:pPr>
            <w:r w:rsidRPr="006D6BB6">
              <w:t>Field value: Enhanced mode</w:t>
            </w:r>
          </w:p>
        </w:tc>
      </w:tr>
      <w:tr w:rsidR="00AD6CE4" w:rsidRPr="006D6BB6" w14:paraId="13FDE605" w14:textId="77777777" w:rsidTr="003813F0">
        <w:trPr>
          <w:jc w:val="center"/>
        </w:trPr>
        <w:tc>
          <w:tcPr>
            <w:tcW w:w="1473" w:type="dxa"/>
          </w:tcPr>
          <w:p w14:paraId="5DCB33AD" w14:textId="77777777" w:rsidR="00AD6CE4" w:rsidRPr="006D6BB6" w:rsidRDefault="00AD6CE4" w:rsidP="00AD6CE4">
            <w:pPr>
              <w:pStyle w:val="ACK-ChoreographyBody"/>
            </w:pPr>
            <w:r w:rsidRPr="006D6BB6">
              <w:t>MSH.15</w:t>
            </w:r>
          </w:p>
        </w:tc>
        <w:tc>
          <w:tcPr>
            <w:tcW w:w="2250" w:type="dxa"/>
          </w:tcPr>
          <w:p w14:paraId="578A5242" w14:textId="77777777" w:rsidR="00AD6CE4" w:rsidRPr="006D6BB6" w:rsidRDefault="00AD6CE4" w:rsidP="00AD6CE4">
            <w:pPr>
              <w:pStyle w:val="ACK-ChoreographyBody"/>
            </w:pPr>
            <w:r w:rsidRPr="006D6BB6">
              <w:t>Blank</w:t>
            </w:r>
          </w:p>
        </w:tc>
        <w:tc>
          <w:tcPr>
            <w:tcW w:w="456" w:type="dxa"/>
          </w:tcPr>
          <w:p w14:paraId="708282B8" w14:textId="77777777" w:rsidR="00AD6CE4" w:rsidRPr="006D6BB6" w:rsidRDefault="00AD6CE4" w:rsidP="00AD6CE4">
            <w:pPr>
              <w:pStyle w:val="ACK-ChoreographyBody"/>
            </w:pPr>
            <w:r w:rsidRPr="006D6BB6">
              <w:t>NE</w:t>
            </w:r>
          </w:p>
        </w:tc>
        <w:tc>
          <w:tcPr>
            <w:tcW w:w="1578" w:type="dxa"/>
          </w:tcPr>
          <w:p w14:paraId="59DDB764" w14:textId="77777777" w:rsidR="00AD6CE4" w:rsidRPr="006D6BB6" w:rsidRDefault="00AD6CE4" w:rsidP="00AD6CE4">
            <w:pPr>
              <w:pStyle w:val="ACK-ChoreographyBody"/>
            </w:pPr>
            <w:r w:rsidRPr="006D6BB6">
              <w:t>AL, SU, ER</w:t>
            </w:r>
          </w:p>
        </w:tc>
        <w:tc>
          <w:tcPr>
            <w:tcW w:w="1468" w:type="dxa"/>
          </w:tcPr>
          <w:p w14:paraId="29D15C8F" w14:textId="77777777" w:rsidR="00AD6CE4" w:rsidRPr="006D6BB6" w:rsidRDefault="00AD6CE4" w:rsidP="00AD6CE4">
            <w:pPr>
              <w:pStyle w:val="ACK-ChoreographyBody"/>
            </w:pPr>
            <w:r w:rsidRPr="006D6BB6">
              <w:t>NE</w:t>
            </w:r>
          </w:p>
        </w:tc>
        <w:tc>
          <w:tcPr>
            <w:tcW w:w="1559" w:type="dxa"/>
          </w:tcPr>
          <w:p w14:paraId="5FD89CA2" w14:textId="77777777" w:rsidR="00AD6CE4" w:rsidRPr="006D6BB6" w:rsidRDefault="00AD6CE4" w:rsidP="00AD6CE4">
            <w:pPr>
              <w:pStyle w:val="ACK-ChoreographyBody"/>
            </w:pPr>
            <w:r w:rsidRPr="006D6BB6">
              <w:t>AL, SU, ER</w:t>
            </w:r>
          </w:p>
        </w:tc>
      </w:tr>
      <w:tr w:rsidR="00AD6CE4" w:rsidRPr="006D6BB6" w14:paraId="1C1EE6F0" w14:textId="77777777" w:rsidTr="003813F0">
        <w:trPr>
          <w:jc w:val="center"/>
        </w:trPr>
        <w:tc>
          <w:tcPr>
            <w:tcW w:w="1473" w:type="dxa"/>
          </w:tcPr>
          <w:p w14:paraId="0E6E0844" w14:textId="77777777" w:rsidR="00AD6CE4" w:rsidRPr="006D6BB6" w:rsidRDefault="00AD6CE4" w:rsidP="00AD6CE4">
            <w:pPr>
              <w:pStyle w:val="ACK-ChoreographyBody"/>
            </w:pPr>
            <w:r w:rsidRPr="006D6BB6">
              <w:t>MSH.16</w:t>
            </w:r>
          </w:p>
        </w:tc>
        <w:tc>
          <w:tcPr>
            <w:tcW w:w="2250" w:type="dxa"/>
          </w:tcPr>
          <w:p w14:paraId="2E3FBFE4" w14:textId="77777777" w:rsidR="00AD6CE4" w:rsidRPr="006D6BB6" w:rsidRDefault="00AD6CE4" w:rsidP="00AD6CE4">
            <w:pPr>
              <w:pStyle w:val="ACK-ChoreographyBody"/>
            </w:pPr>
            <w:r w:rsidRPr="006D6BB6">
              <w:t>Blank</w:t>
            </w:r>
          </w:p>
        </w:tc>
        <w:tc>
          <w:tcPr>
            <w:tcW w:w="456" w:type="dxa"/>
          </w:tcPr>
          <w:p w14:paraId="5EB16797" w14:textId="77777777" w:rsidR="00AD6CE4" w:rsidRPr="006D6BB6" w:rsidRDefault="00AD6CE4" w:rsidP="00AD6CE4">
            <w:pPr>
              <w:pStyle w:val="ACK-ChoreographyBody"/>
            </w:pPr>
            <w:r w:rsidRPr="006D6BB6">
              <w:t>NE</w:t>
            </w:r>
          </w:p>
        </w:tc>
        <w:tc>
          <w:tcPr>
            <w:tcW w:w="1578" w:type="dxa"/>
          </w:tcPr>
          <w:p w14:paraId="56DFFCEC" w14:textId="77777777" w:rsidR="00AD6CE4" w:rsidRPr="006D6BB6" w:rsidRDefault="00AD6CE4" w:rsidP="00AD6CE4">
            <w:pPr>
              <w:pStyle w:val="ACK-ChoreographyBody"/>
            </w:pPr>
            <w:r w:rsidRPr="006D6BB6">
              <w:t>NE</w:t>
            </w:r>
          </w:p>
        </w:tc>
        <w:tc>
          <w:tcPr>
            <w:tcW w:w="1468" w:type="dxa"/>
          </w:tcPr>
          <w:p w14:paraId="69F6C73E" w14:textId="77777777" w:rsidR="00AD6CE4" w:rsidRPr="006D6BB6" w:rsidRDefault="00AD6CE4" w:rsidP="00AD6CE4">
            <w:pPr>
              <w:pStyle w:val="ACK-ChoreographyBody"/>
            </w:pPr>
            <w:r w:rsidRPr="006D6BB6">
              <w:t>AL, SU, ER</w:t>
            </w:r>
          </w:p>
        </w:tc>
        <w:tc>
          <w:tcPr>
            <w:tcW w:w="1559" w:type="dxa"/>
          </w:tcPr>
          <w:p w14:paraId="3B4689BD" w14:textId="77777777" w:rsidR="00AD6CE4" w:rsidRPr="006D6BB6" w:rsidRDefault="00AD6CE4" w:rsidP="00AD6CE4">
            <w:pPr>
              <w:pStyle w:val="ACK-ChoreographyBody"/>
            </w:pPr>
            <w:r w:rsidRPr="006D6BB6">
              <w:t>AL, SU, ER</w:t>
            </w:r>
          </w:p>
        </w:tc>
      </w:tr>
      <w:tr w:rsidR="00AD6CE4" w:rsidRPr="006D6BB6" w14:paraId="1D5E3EC0" w14:textId="77777777" w:rsidTr="003813F0">
        <w:trPr>
          <w:jc w:val="center"/>
        </w:trPr>
        <w:tc>
          <w:tcPr>
            <w:tcW w:w="1473" w:type="dxa"/>
          </w:tcPr>
          <w:p w14:paraId="688E3F68" w14:textId="77777777" w:rsidR="00AD6CE4" w:rsidRPr="006D6BB6" w:rsidRDefault="00AD6CE4" w:rsidP="00AD6CE4">
            <w:pPr>
              <w:pStyle w:val="ACK-ChoreographyBody"/>
            </w:pPr>
            <w:r w:rsidRPr="006D6BB6">
              <w:t>Immediate Ack</w:t>
            </w:r>
          </w:p>
        </w:tc>
        <w:tc>
          <w:tcPr>
            <w:tcW w:w="2250" w:type="dxa"/>
          </w:tcPr>
          <w:p w14:paraId="342357CB" w14:textId="77777777" w:rsidR="00AD6CE4" w:rsidRPr="006D6BB6" w:rsidRDefault="00AD6CE4" w:rsidP="00AD6CE4">
            <w:pPr>
              <w:pStyle w:val="ACK-ChoreographyBody"/>
            </w:pPr>
            <w:r w:rsidRPr="006D6BB6">
              <w:t>-</w:t>
            </w:r>
          </w:p>
        </w:tc>
        <w:tc>
          <w:tcPr>
            <w:tcW w:w="456" w:type="dxa"/>
          </w:tcPr>
          <w:p w14:paraId="4AEBC682" w14:textId="77777777" w:rsidR="00AD6CE4" w:rsidRPr="006D6BB6" w:rsidRDefault="00AD6CE4" w:rsidP="00AD6CE4">
            <w:pPr>
              <w:pStyle w:val="ACK-ChoreographyBody"/>
            </w:pPr>
            <w:r w:rsidRPr="006D6BB6">
              <w:t>-</w:t>
            </w:r>
          </w:p>
        </w:tc>
        <w:tc>
          <w:tcPr>
            <w:tcW w:w="1578" w:type="dxa"/>
          </w:tcPr>
          <w:p w14:paraId="522B592B" w14:textId="776534E3"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468" w:type="dxa"/>
          </w:tcPr>
          <w:p w14:paraId="6408AEB2" w14:textId="77777777" w:rsidR="00AD6CE4" w:rsidRPr="006D6BB6" w:rsidRDefault="00AD6CE4" w:rsidP="00AD6CE4">
            <w:pPr>
              <w:pStyle w:val="ACK-ChoreographyBody"/>
            </w:pPr>
            <w:r w:rsidRPr="006D6BB6">
              <w:t>-</w:t>
            </w:r>
          </w:p>
        </w:tc>
        <w:tc>
          <w:tcPr>
            <w:tcW w:w="1559" w:type="dxa"/>
          </w:tcPr>
          <w:p w14:paraId="3C22C7F8" w14:textId="1122C17A" w:rsidR="00AD6CE4" w:rsidRPr="006D6BB6" w:rsidRDefault="00AD6CE4" w:rsidP="00AD6CE4">
            <w:pPr>
              <w:pStyle w:val="ACK-ChoreographyBody"/>
            </w:pPr>
            <w:r w:rsidRPr="006D6BB6">
              <w:rPr>
                <w:szCs w:val="16"/>
              </w:rPr>
              <w:t>ACK^</w:t>
            </w:r>
            <w:r>
              <w:rPr>
                <w:szCs w:val="16"/>
              </w:rPr>
              <w:t>A62</w:t>
            </w:r>
            <w:r w:rsidRPr="006D6BB6">
              <w:rPr>
                <w:szCs w:val="16"/>
              </w:rPr>
              <w:t>^ACK</w:t>
            </w:r>
          </w:p>
        </w:tc>
      </w:tr>
      <w:tr w:rsidR="00AD6CE4" w:rsidRPr="006D6BB6" w14:paraId="464E809F" w14:textId="77777777" w:rsidTr="003813F0">
        <w:trPr>
          <w:jc w:val="center"/>
        </w:trPr>
        <w:tc>
          <w:tcPr>
            <w:tcW w:w="1473" w:type="dxa"/>
          </w:tcPr>
          <w:p w14:paraId="439A146E" w14:textId="77777777" w:rsidR="00AD6CE4" w:rsidRPr="006D6BB6" w:rsidRDefault="00AD6CE4" w:rsidP="00AD6CE4">
            <w:pPr>
              <w:pStyle w:val="ACK-ChoreographyBody"/>
            </w:pPr>
            <w:r w:rsidRPr="006D6BB6">
              <w:t>Application Ack</w:t>
            </w:r>
          </w:p>
        </w:tc>
        <w:tc>
          <w:tcPr>
            <w:tcW w:w="2250" w:type="dxa"/>
          </w:tcPr>
          <w:p w14:paraId="090EA126" w14:textId="346DFF52" w:rsidR="00AD6CE4" w:rsidRPr="006D6BB6" w:rsidRDefault="00AD6CE4" w:rsidP="00AD6CE4">
            <w:pPr>
              <w:pStyle w:val="ACK-ChoreographyBody"/>
            </w:pPr>
            <w:r>
              <w:rPr>
                <w:szCs w:val="16"/>
              </w:rPr>
              <w:t>ADT</w:t>
            </w:r>
            <w:r w:rsidRPr="006D6BB6">
              <w:rPr>
                <w:szCs w:val="16"/>
              </w:rPr>
              <w:t>^</w:t>
            </w:r>
            <w:r>
              <w:rPr>
                <w:szCs w:val="16"/>
              </w:rPr>
              <w:t>A62</w:t>
            </w:r>
            <w:r w:rsidRPr="006D6BB6">
              <w:rPr>
                <w:szCs w:val="16"/>
              </w:rPr>
              <w:t>^</w:t>
            </w:r>
            <w:r>
              <w:rPr>
                <w:szCs w:val="16"/>
              </w:rPr>
              <w:t>ADT</w:t>
            </w:r>
            <w:r w:rsidRPr="006D6BB6">
              <w:rPr>
                <w:szCs w:val="16"/>
              </w:rPr>
              <w:t>_</w:t>
            </w:r>
            <w:r>
              <w:rPr>
                <w:szCs w:val="16"/>
              </w:rPr>
              <w:t>A61</w:t>
            </w:r>
          </w:p>
        </w:tc>
        <w:tc>
          <w:tcPr>
            <w:tcW w:w="456" w:type="dxa"/>
          </w:tcPr>
          <w:p w14:paraId="1148D279" w14:textId="77777777" w:rsidR="00AD6CE4" w:rsidRPr="006D6BB6" w:rsidRDefault="00AD6CE4" w:rsidP="00AD6CE4">
            <w:pPr>
              <w:pStyle w:val="ACK-ChoreographyBody"/>
            </w:pPr>
            <w:r w:rsidRPr="006D6BB6">
              <w:t>-</w:t>
            </w:r>
          </w:p>
        </w:tc>
        <w:tc>
          <w:tcPr>
            <w:tcW w:w="1578" w:type="dxa"/>
          </w:tcPr>
          <w:p w14:paraId="31BF311E" w14:textId="77777777" w:rsidR="00AD6CE4" w:rsidRPr="006D6BB6" w:rsidRDefault="00AD6CE4" w:rsidP="00AD6CE4">
            <w:pPr>
              <w:pStyle w:val="ACK-ChoreographyBody"/>
            </w:pPr>
            <w:r w:rsidRPr="006D6BB6">
              <w:t>-</w:t>
            </w:r>
          </w:p>
        </w:tc>
        <w:tc>
          <w:tcPr>
            <w:tcW w:w="1468" w:type="dxa"/>
          </w:tcPr>
          <w:p w14:paraId="0ECC187A" w14:textId="2B18F469"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559" w:type="dxa"/>
          </w:tcPr>
          <w:p w14:paraId="46D3CC39" w14:textId="7D651D10" w:rsidR="00AD6CE4" w:rsidRPr="006D6BB6" w:rsidRDefault="00AD6CE4" w:rsidP="00AD6CE4">
            <w:pPr>
              <w:pStyle w:val="ACK-ChoreographyBody"/>
            </w:pPr>
            <w:r w:rsidRPr="006D6BB6">
              <w:rPr>
                <w:szCs w:val="16"/>
              </w:rPr>
              <w:t>ACK^</w:t>
            </w:r>
            <w:r>
              <w:rPr>
                <w:szCs w:val="16"/>
              </w:rPr>
              <w:t>A62</w:t>
            </w:r>
            <w:r w:rsidRPr="006D6BB6">
              <w:rPr>
                <w:szCs w:val="16"/>
              </w:rPr>
              <w:t>^ACK</w:t>
            </w:r>
          </w:p>
        </w:tc>
      </w:tr>
    </w:tbl>
    <w:p w14:paraId="237AF439" w14:textId="77777777" w:rsidR="00715956" w:rsidRPr="00F21240" w:rsidRDefault="00715956">
      <w:pPr>
        <w:rPr>
          <w:noProof/>
        </w:rPr>
      </w:pPr>
    </w:p>
    <w:p w14:paraId="3EF8052D" w14:textId="77777777" w:rsidR="00715956" w:rsidRPr="00F21240" w:rsidRDefault="00715956">
      <w:pPr>
        <w:pStyle w:val="MsgTableCaption"/>
        <w:rPr>
          <w:noProof/>
        </w:rPr>
      </w:pPr>
      <w:r w:rsidRPr="00F21240">
        <w:rPr>
          <w:noProof/>
        </w:rPr>
        <w:t>ACK^A62^ACK: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F21240" w:rsidRDefault="00715956">
            <w:pPr>
              <w:pStyle w:val="MsgTableHeader"/>
              <w:jc w:val="center"/>
              <w:rPr>
                <w:noProof/>
              </w:rPr>
            </w:pPr>
            <w:r w:rsidRPr="00F21240">
              <w:rPr>
                <w:noProof/>
              </w:rPr>
              <w:t>Chapter</w:t>
            </w:r>
          </w:p>
        </w:tc>
      </w:tr>
      <w:tr w:rsidR="00715956" w:rsidRPr="00715956"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F21240" w:rsidRDefault="00715956">
            <w:pPr>
              <w:pStyle w:val="MsgTableBody"/>
              <w:jc w:val="center"/>
              <w:rPr>
                <w:noProof/>
              </w:rPr>
            </w:pPr>
            <w:r w:rsidRPr="00F21240">
              <w:rPr>
                <w:noProof/>
              </w:rPr>
              <w:t>2</w:t>
            </w:r>
          </w:p>
        </w:tc>
      </w:tr>
      <w:tr w:rsidR="00715956" w:rsidRPr="00715956"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F21240" w:rsidRDefault="00715956">
            <w:pPr>
              <w:pStyle w:val="MsgTableBody"/>
              <w:jc w:val="center"/>
              <w:rPr>
                <w:noProof/>
              </w:rPr>
            </w:pPr>
            <w:r w:rsidRPr="00F21240">
              <w:rPr>
                <w:noProof/>
              </w:rPr>
              <w:t>2</w:t>
            </w:r>
          </w:p>
        </w:tc>
      </w:tr>
      <w:tr w:rsidR="00715956" w:rsidRPr="00715956"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F21240" w:rsidRDefault="00715956">
            <w:pPr>
              <w:pStyle w:val="MsgTableBody"/>
              <w:jc w:val="center"/>
              <w:rPr>
                <w:noProof/>
              </w:rPr>
            </w:pPr>
            <w:r w:rsidRPr="00F21240">
              <w:rPr>
                <w:noProof/>
              </w:rPr>
              <w:t>2</w:t>
            </w:r>
          </w:p>
        </w:tc>
      </w:tr>
      <w:tr w:rsidR="00715956" w:rsidRPr="00715956"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F21240" w:rsidRDefault="00715956">
            <w:pPr>
              <w:pStyle w:val="MsgTableBody"/>
              <w:jc w:val="center"/>
              <w:rPr>
                <w:noProof/>
              </w:rPr>
            </w:pPr>
            <w:r w:rsidRPr="00F21240">
              <w:rPr>
                <w:noProof/>
              </w:rPr>
              <w:t>2</w:t>
            </w:r>
          </w:p>
        </w:tc>
      </w:tr>
      <w:tr w:rsidR="00715956" w:rsidRPr="00715956"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F21240" w:rsidRDefault="00715956">
            <w:pPr>
              <w:pStyle w:val="MsgTableBody"/>
              <w:jc w:val="center"/>
              <w:rPr>
                <w:noProof/>
              </w:rPr>
            </w:pPr>
            <w:r w:rsidRPr="00F21240">
              <w:rPr>
                <w:noProof/>
              </w:rPr>
              <w:t>2</w:t>
            </w:r>
          </w:p>
        </w:tc>
      </w:tr>
    </w:tbl>
    <w:p w14:paraId="5E37CA68" w14:textId="4513F370" w:rsidR="006401D2" w:rsidRDefault="006401D2" w:rsidP="003813F0">
      <w:bookmarkStart w:id="4132" w:name="_Toc1816001"/>
      <w:bookmarkStart w:id="4133" w:name="_Toc21372545"/>
      <w:bookmarkStart w:id="4134" w:name="_Toc175992019"/>
      <w:bookmarkStart w:id="4135"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6BB6" w14:paraId="37BB2259" w14:textId="77777777" w:rsidTr="003813F0">
        <w:trPr>
          <w:jc w:val="center"/>
        </w:trPr>
        <w:tc>
          <w:tcPr>
            <w:tcW w:w="6941" w:type="dxa"/>
            <w:gridSpan w:val="4"/>
          </w:tcPr>
          <w:p w14:paraId="39D1912C" w14:textId="272D911A" w:rsidR="003813F0" w:rsidRPr="006D6BB6" w:rsidRDefault="003813F0" w:rsidP="003813F0">
            <w:pPr>
              <w:pStyle w:val="ACK-ChoreographyHeader"/>
            </w:pPr>
            <w:r w:rsidRPr="00C20CAF">
              <w:t>Acknowledgment Choreography</w:t>
            </w:r>
          </w:p>
        </w:tc>
      </w:tr>
      <w:tr w:rsidR="003813F0" w:rsidRPr="006D6BB6" w14:paraId="2B5A8FAB" w14:textId="77777777" w:rsidTr="003813F0">
        <w:trPr>
          <w:jc w:val="center"/>
        </w:trPr>
        <w:tc>
          <w:tcPr>
            <w:tcW w:w="6941" w:type="dxa"/>
            <w:gridSpan w:val="4"/>
          </w:tcPr>
          <w:p w14:paraId="0075340D" w14:textId="3629AC24" w:rsidR="003813F0" w:rsidRPr="00C20CAF" w:rsidRDefault="004D7EA0" w:rsidP="003813F0">
            <w:pPr>
              <w:pStyle w:val="ACK-ChoreographyHeader"/>
            </w:pPr>
            <w:r w:rsidRPr="00F21240">
              <w:rPr>
                <w:noProof/>
              </w:rPr>
              <w:t>ACK^A62^ACK</w:t>
            </w:r>
          </w:p>
        </w:tc>
      </w:tr>
      <w:tr w:rsidR="006401D2" w:rsidRPr="006D6BB6" w14:paraId="3A986CEC" w14:textId="77777777" w:rsidTr="00594536">
        <w:trPr>
          <w:jc w:val="center"/>
        </w:trPr>
        <w:tc>
          <w:tcPr>
            <w:tcW w:w="1559" w:type="dxa"/>
          </w:tcPr>
          <w:p w14:paraId="1D5CD213" w14:textId="77777777" w:rsidR="006401D2" w:rsidRPr="006D6BB6" w:rsidRDefault="006401D2" w:rsidP="0025077B">
            <w:pPr>
              <w:pStyle w:val="ACK-ChoreographyBody"/>
            </w:pPr>
            <w:r w:rsidRPr="006D6BB6">
              <w:t>Field name</w:t>
            </w:r>
          </w:p>
        </w:tc>
        <w:tc>
          <w:tcPr>
            <w:tcW w:w="2405" w:type="dxa"/>
          </w:tcPr>
          <w:p w14:paraId="0CF3D1A9" w14:textId="77777777" w:rsidR="006401D2" w:rsidRPr="006D6BB6" w:rsidRDefault="006401D2" w:rsidP="0025077B">
            <w:pPr>
              <w:pStyle w:val="ACK-ChoreographyBody"/>
            </w:pPr>
            <w:r w:rsidRPr="006D6BB6">
              <w:t>Field Value: Original mode</w:t>
            </w:r>
          </w:p>
        </w:tc>
        <w:tc>
          <w:tcPr>
            <w:tcW w:w="2977" w:type="dxa"/>
            <w:gridSpan w:val="2"/>
          </w:tcPr>
          <w:p w14:paraId="00BF0110" w14:textId="77777777" w:rsidR="006401D2" w:rsidRPr="006D6BB6" w:rsidRDefault="006401D2" w:rsidP="0025077B">
            <w:pPr>
              <w:pStyle w:val="ACK-ChoreographyBody"/>
            </w:pPr>
            <w:r w:rsidRPr="006D6BB6">
              <w:t>Field value: Enhanced mode</w:t>
            </w:r>
          </w:p>
        </w:tc>
      </w:tr>
      <w:tr w:rsidR="00372827" w:rsidRPr="006D6BB6" w14:paraId="40AFAEAA" w14:textId="77777777" w:rsidTr="00594536">
        <w:trPr>
          <w:jc w:val="center"/>
        </w:trPr>
        <w:tc>
          <w:tcPr>
            <w:tcW w:w="1559" w:type="dxa"/>
          </w:tcPr>
          <w:p w14:paraId="049776BA" w14:textId="77777777" w:rsidR="00372827" w:rsidRPr="006D6BB6" w:rsidRDefault="00372827" w:rsidP="0025077B">
            <w:pPr>
              <w:pStyle w:val="ACK-ChoreographyBody"/>
            </w:pPr>
            <w:r w:rsidRPr="006D6BB6">
              <w:t>MSH.15</w:t>
            </w:r>
          </w:p>
        </w:tc>
        <w:tc>
          <w:tcPr>
            <w:tcW w:w="2405" w:type="dxa"/>
          </w:tcPr>
          <w:p w14:paraId="41B2661B" w14:textId="77777777" w:rsidR="00372827" w:rsidRPr="006D6BB6" w:rsidRDefault="00372827" w:rsidP="0025077B">
            <w:pPr>
              <w:pStyle w:val="ACK-ChoreographyBody"/>
            </w:pPr>
            <w:r w:rsidRPr="006D6BB6">
              <w:t>Blank</w:t>
            </w:r>
          </w:p>
        </w:tc>
        <w:tc>
          <w:tcPr>
            <w:tcW w:w="456" w:type="dxa"/>
          </w:tcPr>
          <w:p w14:paraId="7403FDE9" w14:textId="77777777" w:rsidR="00372827" w:rsidRPr="006D6BB6" w:rsidRDefault="00372827" w:rsidP="0025077B">
            <w:pPr>
              <w:pStyle w:val="ACK-ChoreographyBody"/>
            </w:pPr>
            <w:r w:rsidRPr="006D6BB6">
              <w:t>NE</w:t>
            </w:r>
          </w:p>
        </w:tc>
        <w:tc>
          <w:tcPr>
            <w:tcW w:w="2521" w:type="dxa"/>
          </w:tcPr>
          <w:p w14:paraId="5830C742" w14:textId="77777777" w:rsidR="00372827" w:rsidRPr="006D6BB6" w:rsidRDefault="00372827" w:rsidP="0025077B">
            <w:pPr>
              <w:pStyle w:val="ACK-ChoreographyBody"/>
            </w:pPr>
            <w:r w:rsidRPr="006D6BB6">
              <w:t>AL, SU, ER</w:t>
            </w:r>
          </w:p>
        </w:tc>
      </w:tr>
      <w:tr w:rsidR="00372827" w:rsidRPr="006D6BB6" w14:paraId="28A19795" w14:textId="77777777" w:rsidTr="00594536">
        <w:trPr>
          <w:jc w:val="center"/>
        </w:trPr>
        <w:tc>
          <w:tcPr>
            <w:tcW w:w="1559" w:type="dxa"/>
          </w:tcPr>
          <w:p w14:paraId="2ECC8C12" w14:textId="77777777" w:rsidR="00372827" w:rsidRPr="006D6BB6" w:rsidRDefault="00372827" w:rsidP="0025077B">
            <w:pPr>
              <w:pStyle w:val="ACK-ChoreographyBody"/>
            </w:pPr>
            <w:r w:rsidRPr="006D6BB6">
              <w:t>MSH.16</w:t>
            </w:r>
          </w:p>
        </w:tc>
        <w:tc>
          <w:tcPr>
            <w:tcW w:w="2405" w:type="dxa"/>
          </w:tcPr>
          <w:p w14:paraId="78265FFC" w14:textId="77777777" w:rsidR="00372827" w:rsidRPr="006D6BB6" w:rsidRDefault="00372827" w:rsidP="0025077B">
            <w:pPr>
              <w:pStyle w:val="ACK-ChoreographyBody"/>
            </w:pPr>
            <w:r w:rsidRPr="006D6BB6">
              <w:t>Blank</w:t>
            </w:r>
          </w:p>
        </w:tc>
        <w:tc>
          <w:tcPr>
            <w:tcW w:w="456" w:type="dxa"/>
          </w:tcPr>
          <w:p w14:paraId="733D3164" w14:textId="77777777" w:rsidR="00372827" w:rsidRPr="006D6BB6" w:rsidRDefault="00372827" w:rsidP="0025077B">
            <w:pPr>
              <w:pStyle w:val="ACK-ChoreographyBody"/>
            </w:pPr>
            <w:r w:rsidRPr="006D6BB6">
              <w:t>NE</w:t>
            </w:r>
          </w:p>
        </w:tc>
        <w:tc>
          <w:tcPr>
            <w:tcW w:w="2521" w:type="dxa"/>
          </w:tcPr>
          <w:p w14:paraId="0D9CCA6F" w14:textId="77777777" w:rsidR="00372827" w:rsidRPr="006D6BB6" w:rsidRDefault="00372827" w:rsidP="0025077B">
            <w:pPr>
              <w:pStyle w:val="ACK-ChoreographyBody"/>
            </w:pPr>
            <w:r w:rsidRPr="006D6BB6">
              <w:t>NE</w:t>
            </w:r>
          </w:p>
        </w:tc>
      </w:tr>
      <w:tr w:rsidR="00372827" w:rsidRPr="006D6BB6" w14:paraId="77E39819" w14:textId="77777777" w:rsidTr="00594536">
        <w:trPr>
          <w:jc w:val="center"/>
        </w:trPr>
        <w:tc>
          <w:tcPr>
            <w:tcW w:w="1559" w:type="dxa"/>
          </w:tcPr>
          <w:p w14:paraId="5A40F76F" w14:textId="77777777" w:rsidR="00372827" w:rsidRPr="006D6BB6" w:rsidRDefault="00372827" w:rsidP="0025077B">
            <w:pPr>
              <w:pStyle w:val="ACK-ChoreographyBody"/>
            </w:pPr>
            <w:r w:rsidRPr="006D6BB6">
              <w:t>Immediate Ack</w:t>
            </w:r>
          </w:p>
        </w:tc>
        <w:tc>
          <w:tcPr>
            <w:tcW w:w="2405" w:type="dxa"/>
          </w:tcPr>
          <w:p w14:paraId="09614208" w14:textId="77777777" w:rsidR="00372827" w:rsidRPr="006D6BB6" w:rsidRDefault="00372827" w:rsidP="0025077B">
            <w:pPr>
              <w:pStyle w:val="ACK-ChoreographyBody"/>
            </w:pPr>
            <w:r w:rsidRPr="006D6BB6">
              <w:t>-</w:t>
            </w:r>
          </w:p>
        </w:tc>
        <w:tc>
          <w:tcPr>
            <w:tcW w:w="456" w:type="dxa"/>
          </w:tcPr>
          <w:p w14:paraId="732EE52D" w14:textId="77777777" w:rsidR="00372827" w:rsidRPr="006D6BB6" w:rsidRDefault="00372827" w:rsidP="0025077B">
            <w:pPr>
              <w:pStyle w:val="ACK-ChoreographyBody"/>
            </w:pPr>
            <w:r w:rsidRPr="006D6BB6">
              <w:t>-</w:t>
            </w:r>
          </w:p>
        </w:tc>
        <w:tc>
          <w:tcPr>
            <w:tcW w:w="2521" w:type="dxa"/>
          </w:tcPr>
          <w:p w14:paraId="691AD8FF" w14:textId="6BDE8CE1" w:rsidR="00372827" w:rsidRPr="006D6BB6" w:rsidRDefault="00372827" w:rsidP="0025077B">
            <w:pPr>
              <w:pStyle w:val="ACK-ChoreographyBody"/>
            </w:pPr>
            <w:r w:rsidRPr="006D6BB6">
              <w:rPr>
                <w:szCs w:val="16"/>
              </w:rPr>
              <w:t>ACK^</w:t>
            </w:r>
            <w:r>
              <w:rPr>
                <w:szCs w:val="16"/>
              </w:rPr>
              <w:t>A62</w:t>
            </w:r>
            <w:r w:rsidRPr="006D6BB6">
              <w:rPr>
                <w:szCs w:val="16"/>
              </w:rPr>
              <w:t>^ACK</w:t>
            </w:r>
          </w:p>
        </w:tc>
      </w:tr>
      <w:tr w:rsidR="00372827" w:rsidRPr="006D6BB6" w14:paraId="3955E662" w14:textId="77777777" w:rsidTr="00594536">
        <w:trPr>
          <w:jc w:val="center"/>
        </w:trPr>
        <w:tc>
          <w:tcPr>
            <w:tcW w:w="1559" w:type="dxa"/>
          </w:tcPr>
          <w:p w14:paraId="714F0225" w14:textId="77777777" w:rsidR="00372827" w:rsidRPr="006D6BB6" w:rsidRDefault="00372827" w:rsidP="0025077B">
            <w:pPr>
              <w:pStyle w:val="ACK-ChoreographyBody"/>
            </w:pPr>
            <w:r w:rsidRPr="006D6BB6">
              <w:t>Application Ack</w:t>
            </w:r>
          </w:p>
        </w:tc>
        <w:tc>
          <w:tcPr>
            <w:tcW w:w="2405" w:type="dxa"/>
          </w:tcPr>
          <w:p w14:paraId="7F124A70" w14:textId="212A6FEF" w:rsidR="00372827" w:rsidRPr="006D6BB6" w:rsidRDefault="00372827" w:rsidP="0025077B">
            <w:pPr>
              <w:pStyle w:val="ACK-ChoreographyBody"/>
            </w:pPr>
            <w:r>
              <w:rPr>
                <w:szCs w:val="16"/>
              </w:rPr>
              <w:t>-</w:t>
            </w:r>
          </w:p>
        </w:tc>
        <w:tc>
          <w:tcPr>
            <w:tcW w:w="456" w:type="dxa"/>
          </w:tcPr>
          <w:p w14:paraId="7BBE9468" w14:textId="77777777" w:rsidR="00372827" w:rsidRPr="006D6BB6" w:rsidRDefault="00372827" w:rsidP="0025077B">
            <w:pPr>
              <w:pStyle w:val="ACK-ChoreographyBody"/>
            </w:pPr>
            <w:r w:rsidRPr="006D6BB6">
              <w:t>-</w:t>
            </w:r>
          </w:p>
        </w:tc>
        <w:tc>
          <w:tcPr>
            <w:tcW w:w="2521" w:type="dxa"/>
          </w:tcPr>
          <w:p w14:paraId="5950655F" w14:textId="77777777" w:rsidR="00372827" w:rsidRPr="006D6BB6" w:rsidRDefault="00372827" w:rsidP="0025077B">
            <w:pPr>
              <w:pStyle w:val="ACK-ChoreographyBody"/>
            </w:pPr>
            <w:r w:rsidRPr="006D6BB6">
              <w:t>-</w:t>
            </w:r>
          </w:p>
        </w:tc>
      </w:tr>
    </w:tbl>
    <w:p w14:paraId="2F741977" w14:textId="1ADFE5D7" w:rsidR="00715956" w:rsidRPr="00F21240" w:rsidRDefault="00715956">
      <w:pPr>
        <w:pStyle w:val="Heading3"/>
        <w:tabs>
          <w:tab w:val="clear" w:pos="1440"/>
        </w:tabs>
        <w:ind w:left="1008" w:hanging="1008"/>
        <w:rPr>
          <w:noProof/>
        </w:rPr>
      </w:pPr>
      <w:bookmarkStart w:id="4136" w:name="_Toc27754848"/>
      <w:bookmarkStart w:id="4137" w:name="_Toc109892143"/>
      <w:r w:rsidRPr="00F21240">
        <w:rPr>
          <w:noProof/>
        </w:rPr>
        <w:t xml:space="preserve">QBP/RSP - Find Candidates including Visit Information (QBP) and Response (RSP) (Events Q32 </w:t>
      </w:r>
      <w:r w:rsidRPr="00F21240">
        <w:rPr>
          <w:noProof/>
        </w:rPr>
        <w:fldChar w:fldCharType="begin"/>
      </w:r>
      <w:r w:rsidRPr="00F21240">
        <w:rPr>
          <w:noProof/>
        </w:rPr>
        <w:instrText>XE "Q32"</w:instrText>
      </w:r>
      <w:r w:rsidRPr="00F21240">
        <w:rPr>
          <w:noProof/>
        </w:rPr>
        <w:fldChar w:fldCharType="end"/>
      </w:r>
      <w:r w:rsidRPr="00F21240">
        <w:rPr>
          <w:noProof/>
        </w:rPr>
        <w:t xml:space="preserve"> and K32</w:t>
      </w:r>
      <w:del w:id="4138" w:author="Merrick, Riki | APHL" w:date="2022-07-28T09:31:00Z">
        <w:r w:rsidRPr="00F21240" w:rsidDel="003E30D6">
          <w:rPr>
            <w:noProof/>
          </w:rPr>
          <w:delText xml:space="preserve"> </w:delText>
        </w:r>
      </w:del>
      <w:r w:rsidRPr="00F21240">
        <w:rPr>
          <w:noProof/>
        </w:rPr>
        <w:fldChar w:fldCharType="begin"/>
      </w:r>
      <w:r w:rsidRPr="00F21240">
        <w:rPr>
          <w:noProof/>
        </w:rPr>
        <w:instrText>XE "K32"</w:instrText>
      </w:r>
      <w:r w:rsidRPr="00F21240">
        <w:rPr>
          <w:noProof/>
        </w:rPr>
        <w:fldChar w:fldCharType="end"/>
      </w:r>
      <w:r w:rsidRPr="00F21240">
        <w:rPr>
          <w:noProof/>
        </w:rPr>
        <w:t>)</w:t>
      </w:r>
      <w:bookmarkEnd w:id="4136"/>
      <w:bookmarkEnd w:id="4137"/>
      <w:r w:rsidRPr="00F21240">
        <w:rPr>
          <w:noProof/>
        </w:rPr>
        <w:t xml:space="preserve"> </w:t>
      </w:r>
    </w:p>
    <w:p w14:paraId="1401B83C" w14:textId="77777777" w:rsidR="00715956" w:rsidRPr="00F21240" w:rsidRDefault="00715956">
      <w:pPr>
        <w:pStyle w:val="NormalIndented"/>
      </w:pPr>
      <w:r w:rsidRPr="00F21240">
        <w:t xml:space="preserve">This query/response is designed for interaction between a client system and an MPI (Master Person Index). The query consists of a set of </w:t>
      </w:r>
      <w:proofErr w:type="gramStart"/>
      <w:r w:rsidRPr="00F21240">
        <w:t>demographic</w:t>
      </w:r>
      <w:proofErr w:type="gramEnd"/>
      <w:r w:rsidRPr="00F21240">
        <w:t xml:space="preserve"> and/or visit attribute values for a person, and the response is the list of candidates considered by the MPI to match that set.</w:t>
      </w:r>
    </w:p>
    <w:p w14:paraId="21058CA6" w14:textId="77777777" w:rsidR="00715956" w:rsidRPr="00F21240" w:rsidRDefault="00715956">
      <w:pPr>
        <w:pStyle w:val="NormalIndented"/>
      </w:pPr>
      <w:r w:rsidRPr="00F21240">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F21240" w:rsidRDefault="00715956">
            <w:pPr>
              <w:pStyle w:val="QryTableHeader"/>
              <w:rPr>
                <w:lang w:val="en-US"/>
              </w:rPr>
            </w:pPr>
            <w:r w:rsidRPr="00F21240">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F21240" w:rsidRDefault="00715956">
            <w:pPr>
              <w:pStyle w:val="QryTableID"/>
            </w:pPr>
            <w:r w:rsidRPr="00F21240">
              <w:t>Q32</w:t>
            </w:r>
          </w:p>
        </w:tc>
      </w:tr>
      <w:tr w:rsidR="00715956" w:rsidRPr="00715956"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F21240" w:rsidRDefault="00715956">
            <w:pPr>
              <w:pStyle w:val="QryTableHeader"/>
              <w:rPr>
                <w:lang w:val="en-US"/>
              </w:rPr>
            </w:pPr>
            <w:r w:rsidRPr="00F21240">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F21240" w:rsidRDefault="00715956">
            <w:pPr>
              <w:pStyle w:val="QryTableType"/>
            </w:pPr>
            <w:r w:rsidRPr="00F21240">
              <w:t>Query</w:t>
            </w:r>
          </w:p>
        </w:tc>
      </w:tr>
      <w:tr w:rsidR="00715956" w:rsidRPr="00715956"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F21240" w:rsidRDefault="00715956">
            <w:pPr>
              <w:pStyle w:val="QryTableHeader"/>
              <w:rPr>
                <w:lang w:val="en-US"/>
              </w:rPr>
            </w:pPr>
            <w:r w:rsidRPr="00F21240">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F21240" w:rsidRDefault="00715956">
            <w:pPr>
              <w:pStyle w:val="QryTableName"/>
            </w:pPr>
            <w:r w:rsidRPr="00F21240">
              <w:t>Q32 Find Candidates with Visit Information</w:t>
            </w:r>
          </w:p>
        </w:tc>
      </w:tr>
      <w:tr w:rsidR="00715956" w:rsidRPr="00715956"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F21240" w:rsidRDefault="00715956">
            <w:pPr>
              <w:pStyle w:val="QryTableHeader"/>
              <w:rPr>
                <w:lang w:val="en-US"/>
              </w:rPr>
            </w:pPr>
            <w:r w:rsidRPr="00F21240">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F21240" w:rsidRDefault="00715956">
            <w:pPr>
              <w:pStyle w:val="QryTableTriggerQuery"/>
            </w:pPr>
            <w:r w:rsidRPr="00F21240">
              <w:t>QBP^Q32^QBP_Q21</w:t>
            </w:r>
          </w:p>
        </w:tc>
      </w:tr>
      <w:tr w:rsidR="00715956" w:rsidRPr="00715956"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F21240" w:rsidRDefault="00715956">
            <w:pPr>
              <w:pStyle w:val="QryTableHeader"/>
              <w:rPr>
                <w:lang w:val="en-US"/>
              </w:rPr>
            </w:pPr>
            <w:r w:rsidRPr="00F21240">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F21240" w:rsidRDefault="00715956">
            <w:pPr>
              <w:pStyle w:val="QryTableMode"/>
            </w:pPr>
          </w:p>
        </w:tc>
      </w:tr>
      <w:tr w:rsidR="00715956" w:rsidRPr="00715956"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F21240" w:rsidRDefault="00715956">
            <w:pPr>
              <w:pStyle w:val="QryTableHeader"/>
              <w:rPr>
                <w:lang w:val="en-US"/>
              </w:rPr>
            </w:pPr>
            <w:r w:rsidRPr="00F21240">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F21240" w:rsidRDefault="00715956">
            <w:pPr>
              <w:pStyle w:val="QryTableResponseTrigger"/>
            </w:pPr>
            <w:r w:rsidRPr="00F21240">
              <w:t>RSP^K32^RSP_K25</w:t>
            </w:r>
          </w:p>
        </w:tc>
      </w:tr>
      <w:tr w:rsidR="00715956" w:rsidRPr="00715956"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F21240" w:rsidRDefault="00715956">
            <w:pPr>
              <w:pStyle w:val="QryTableHeader"/>
              <w:rPr>
                <w:lang w:val="en-US"/>
              </w:rPr>
            </w:pPr>
            <w:r w:rsidRPr="00F21240">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F21240" w:rsidRDefault="00715956">
            <w:pPr>
              <w:pStyle w:val="QryTableCharacteristicsQuery"/>
            </w:pPr>
          </w:p>
        </w:tc>
      </w:tr>
      <w:tr w:rsidR="00715956" w:rsidRPr="00715956"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F21240" w:rsidRDefault="00715956">
            <w:pPr>
              <w:pStyle w:val="QryTableHeader"/>
              <w:rPr>
                <w:lang w:val="en-US"/>
              </w:rPr>
            </w:pPr>
            <w:r w:rsidRPr="00F21240">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F21240" w:rsidRDefault="00715956">
            <w:pPr>
              <w:pStyle w:val="QryTablePurpose"/>
            </w:pPr>
            <w:r w:rsidRPr="00F21240">
              <w:t>Returns list of candidates matching demographic and/or visit data specified by the input parameters.</w:t>
            </w:r>
          </w:p>
        </w:tc>
      </w:tr>
    </w:tbl>
    <w:p w14:paraId="4D30998C" w14:textId="77777777" w:rsidR="00715956" w:rsidRPr="00F21240" w:rsidRDefault="00715956"/>
    <w:p w14:paraId="5C7F6F3E" w14:textId="77777777" w:rsidR="00715956" w:rsidRPr="00F21240" w:rsidRDefault="00715956">
      <w:pPr>
        <w:pStyle w:val="MsgTableCaption"/>
      </w:pPr>
      <w:r w:rsidRPr="00F21240">
        <w:t xml:space="preserve">QBP^Q32^QBP_Q21: Query </w:t>
      </w:r>
      <w:proofErr w:type="gramStart"/>
      <w:r w:rsidRPr="00F21240">
        <w:t>By</w:t>
      </w:r>
      <w:proofErr w:type="gramEnd"/>
      <w:r w:rsidRPr="00F21240">
        <w:t xml:space="preserve">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F21240" w:rsidRDefault="00715956">
            <w:pPr>
              <w:pStyle w:val="MsgTableHeader"/>
              <w:jc w:val="center"/>
            </w:pPr>
            <w:r w:rsidRPr="00F21240">
              <w:t>Chapter</w:t>
            </w:r>
          </w:p>
        </w:tc>
      </w:tr>
      <w:tr w:rsidR="00715956" w:rsidRPr="00715956"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F21240" w:rsidRDefault="00715956">
            <w:pPr>
              <w:pStyle w:val="MsgTableBody"/>
              <w:jc w:val="center"/>
            </w:pPr>
            <w:r w:rsidRPr="00F21240">
              <w:t>2</w:t>
            </w:r>
          </w:p>
        </w:tc>
      </w:tr>
      <w:tr w:rsidR="00715956" w:rsidRPr="00715956"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F21240" w:rsidRDefault="00715956">
            <w:pPr>
              <w:pStyle w:val="MsgTableBody"/>
            </w:pPr>
            <w:r w:rsidRPr="00F21240">
              <w:t xml:space="preserve">[ </w:t>
            </w:r>
            <w:proofErr w:type="gramStart"/>
            <w:r w:rsidRPr="00F21240">
              <w:t>{ SFT</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F21240" w:rsidRDefault="00715956">
            <w:pPr>
              <w:pStyle w:val="MsgTableBody"/>
              <w:jc w:val="center"/>
            </w:pPr>
            <w:r w:rsidRPr="00F21240">
              <w:t>2</w:t>
            </w:r>
          </w:p>
        </w:tc>
      </w:tr>
      <w:tr w:rsidR="00715956" w:rsidRPr="00715956"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F21240" w:rsidRDefault="00715956">
            <w:pPr>
              <w:pStyle w:val="MsgTableBody"/>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F21240" w:rsidRDefault="00715956">
            <w:pPr>
              <w:pStyle w:val="MsgTableBody"/>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F21240" w:rsidRDefault="00715956">
            <w:pPr>
              <w:pStyle w:val="MsgTableBody"/>
              <w:jc w:val="center"/>
            </w:pPr>
            <w:r w:rsidRPr="00F21240">
              <w:rPr>
                <w:noProof/>
              </w:rPr>
              <w:t>2</w:t>
            </w:r>
          </w:p>
        </w:tc>
      </w:tr>
      <w:tr w:rsidR="00715956" w:rsidRPr="00715956"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F21240" w:rsidRDefault="00715956">
            <w:pPr>
              <w:pStyle w:val="MsgTableBody"/>
              <w:jc w:val="center"/>
            </w:pPr>
            <w:r w:rsidRPr="00F21240">
              <w:t>5</w:t>
            </w:r>
          </w:p>
        </w:tc>
      </w:tr>
      <w:tr w:rsidR="00715956" w:rsidRPr="00715956"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F21240" w:rsidRDefault="00715956">
            <w:pPr>
              <w:pStyle w:val="MsgTableBody"/>
            </w:pPr>
            <w:r w:rsidRPr="00F21240">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F21240" w:rsidRDefault="00715956">
            <w:pPr>
              <w:pStyle w:val="MsgTableBody"/>
            </w:pPr>
            <w:r w:rsidRPr="00F21240">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F21240" w:rsidRDefault="00715956">
            <w:pPr>
              <w:pStyle w:val="MsgTableBody"/>
              <w:jc w:val="center"/>
            </w:pPr>
            <w:r w:rsidRPr="00F21240">
              <w:t>5</w:t>
            </w:r>
          </w:p>
        </w:tc>
      </w:tr>
      <w:tr w:rsidR="00715956" w:rsidRPr="00715956"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F21240" w:rsidRDefault="00715956">
            <w:pPr>
              <w:pStyle w:val="MsgTableBody"/>
            </w:pPr>
            <w:r w:rsidRPr="00F21240">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F21240" w:rsidRDefault="00715956">
            <w:pPr>
              <w:pStyle w:val="MsgTableBody"/>
            </w:pPr>
            <w:r w:rsidRPr="00F21240">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F21240" w:rsidRDefault="00715956">
            <w:pPr>
              <w:pStyle w:val="MsgTableBody"/>
              <w:jc w:val="center"/>
            </w:pPr>
            <w:r w:rsidRPr="00F21240">
              <w:t>2</w:t>
            </w:r>
          </w:p>
        </w:tc>
      </w:tr>
    </w:tbl>
    <w:p w14:paraId="4BE03015" w14:textId="60136957" w:rsidR="00A80CE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6BB6" w14:paraId="6AEF75F7" w14:textId="77777777" w:rsidTr="003813F0">
        <w:trPr>
          <w:jc w:val="center"/>
        </w:trPr>
        <w:tc>
          <w:tcPr>
            <w:tcW w:w="9379" w:type="dxa"/>
            <w:gridSpan w:val="6"/>
          </w:tcPr>
          <w:p w14:paraId="47824074" w14:textId="2F0CDD7A" w:rsidR="003813F0" w:rsidRPr="006D6BB6" w:rsidRDefault="003813F0" w:rsidP="003813F0">
            <w:pPr>
              <w:pStyle w:val="ACK-ChoreographyHeader"/>
            </w:pPr>
            <w:r w:rsidRPr="00C20CAF">
              <w:t>Acknowledgment Choreography</w:t>
            </w:r>
          </w:p>
        </w:tc>
      </w:tr>
      <w:tr w:rsidR="003813F0" w:rsidRPr="006D6BB6" w14:paraId="2232E85A" w14:textId="77777777" w:rsidTr="003813F0">
        <w:trPr>
          <w:jc w:val="center"/>
        </w:trPr>
        <w:tc>
          <w:tcPr>
            <w:tcW w:w="9379" w:type="dxa"/>
            <w:gridSpan w:val="6"/>
          </w:tcPr>
          <w:p w14:paraId="63DCA1AA" w14:textId="3A7197D0" w:rsidR="003813F0" w:rsidRPr="00C20CAF" w:rsidRDefault="004D7EA0" w:rsidP="003813F0">
            <w:pPr>
              <w:pStyle w:val="ACK-ChoreographyHeader"/>
            </w:pPr>
            <w:r w:rsidRPr="00F21240">
              <w:t>QBP^Q32^QBP_Q21</w:t>
            </w:r>
          </w:p>
        </w:tc>
      </w:tr>
      <w:tr w:rsidR="00A80CE2" w:rsidRPr="006D6BB6" w14:paraId="5739D315" w14:textId="77777777" w:rsidTr="003813F0">
        <w:trPr>
          <w:jc w:val="center"/>
        </w:trPr>
        <w:tc>
          <w:tcPr>
            <w:tcW w:w="1542" w:type="dxa"/>
          </w:tcPr>
          <w:p w14:paraId="72A17336" w14:textId="77777777" w:rsidR="00A80CE2" w:rsidRPr="006D6BB6" w:rsidRDefault="00A80CE2" w:rsidP="00A06574">
            <w:pPr>
              <w:pStyle w:val="ACK-ChoreographyBody"/>
            </w:pPr>
            <w:r w:rsidRPr="006D6BB6">
              <w:t>Field name</w:t>
            </w:r>
          </w:p>
        </w:tc>
        <w:tc>
          <w:tcPr>
            <w:tcW w:w="2279" w:type="dxa"/>
          </w:tcPr>
          <w:p w14:paraId="36CDD9CD" w14:textId="77777777" w:rsidR="00A80CE2" w:rsidRPr="006D6BB6" w:rsidRDefault="00A80CE2" w:rsidP="00A06574">
            <w:pPr>
              <w:pStyle w:val="ACK-ChoreographyBody"/>
            </w:pPr>
            <w:r w:rsidRPr="006D6BB6">
              <w:t>Field Value: Original mode</w:t>
            </w:r>
          </w:p>
        </w:tc>
        <w:tc>
          <w:tcPr>
            <w:tcW w:w="5558" w:type="dxa"/>
            <w:gridSpan w:val="4"/>
          </w:tcPr>
          <w:p w14:paraId="122958A1" w14:textId="77777777" w:rsidR="00A80CE2" w:rsidRPr="006D6BB6" w:rsidRDefault="00A80CE2" w:rsidP="00A06574">
            <w:pPr>
              <w:pStyle w:val="ACK-ChoreographyBody"/>
            </w:pPr>
            <w:r w:rsidRPr="006D6BB6">
              <w:t>Field value: Enhanced mode</w:t>
            </w:r>
          </w:p>
        </w:tc>
      </w:tr>
      <w:tr w:rsidR="00A80CE2" w:rsidRPr="006D6BB6" w14:paraId="3CF04D5D" w14:textId="77777777" w:rsidTr="003813F0">
        <w:trPr>
          <w:jc w:val="center"/>
        </w:trPr>
        <w:tc>
          <w:tcPr>
            <w:tcW w:w="1542" w:type="dxa"/>
          </w:tcPr>
          <w:p w14:paraId="6063A81D" w14:textId="77777777" w:rsidR="00A80CE2" w:rsidRPr="006D6BB6" w:rsidRDefault="00A80CE2" w:rsidP="00A06574">
            <w:pPr>
              <w:pStyle w:val="ACK-ChoreographyBody"/>
            </w:pPr>
            <w:r w:rsidRPr="006D6BB6">
              <w:t>MSH.15</w:t>
            </w:r>
          </w:p>
        </w:tc>
        <w:tc>
          <w:tcPr>
            <w:tcW w:w="2279" w:type="dxa"/>
          </w:tcPr>
          <w:p w14:paraId="6A35586B" w14:textId="77777777" w:rsidR="00A80CE2" w:rsidRPr="006D6BB6" w:rsidRDefault="00A80CE2" w:rsidP="00A06574">
            <w:pPr>
              <w:pStyle w:val="ACK-ChoreographyBody"/>
            </w:pPr>
            <w:r w:rsidRPr="006D6BB6">
              <w:t>Blank</w:t>
            </w:r>
          </w:p>
        </w:tc>
        <w:tc>
          <w:tcPr>
            <w:tcW w:w="591" w:type="dxa"/>
          </w:tcPr>
          <w:p w14:paraId="1B8DF2B1" w14:textId="77777777" w:rsidR="00A80CE2" w:rsidRPr="006D6BB6" w:rsidRDefault="00A80CE2" w:rsidP="00A06574">
            <w:pPr>
              <w:pStyle w:val="ACK-ChoreographyBody"/>
            </w:pPr>
            <w:r w:rsidRPr="006D6BB6">
              <w:t>NE</w:t>
            </w:r>
          </w:p>
        </w:tc>
        <w:tc>
          <w:tcPr>
            <w:tcW w:w="1455" w:type="dxa"/>
          </w:tcPr>
          <w:p w14:paraId="2FA42068" w14:textId="77777777" w:rsidR="00A80CE2" w:rsidRPr="006D6BB6" w:rsidRDefault="00A80CE2" w:rsidP="00A06574">
            <w:pPr>
              <w:pStyle w:val="ACK-ChoreographyBody"/>
            </w:pPr>
            <w:r w:rsidRPr="006D6BB6">
              <w:t>AL, SU, ER</w:t>
            </w:r>
          </w:p>
        </w:tc>
        <w:tc>
          <w:tcPr>
            <w:tcW w:w="1783" w:type="dxa"/>
          </w:tcPr>
          <w:p w14:paraId="467C00C9" w14:textId="77777777" w:rsidR="00A80CE2" w:rsidRPr="006D6BB6" w:rsidRDefault="00A80CE2" w:rsidP="00A06574">
            <w:pPr>
              <w:pStyle w:val="ACK-ChoreographyBody"/>
            </w:pPr>
            <w:r w:rsidRPr="006D6BB6">
              <w:t>NE</w:t>
            </w:r>
          </w:p>
        </w:tc>
        <w:tc>
          <w:tcPr>
            <w:tcW w:w="1729" w:type="dxa"/>
          </w:tcPr>
          <w:p w14:paraId="1E36F20B" w14:textId="77777777" w:rsidR="00A80CE2" w:rsidRPr="006D6BB6" w:rsidRDefault="00A80CE2" w:rsidP="00A06574">
            <w:pPr>
              <w:pStyle w:val="ACK-ChoreographyBody"/>
            </w:pPr>
            <w:r w:rsidRPr="006D6BB6">
              <w:t>AL, SU, ER</w:t>
            </w:r>
          </w:p>
        </w:tc>
      </w:tr>
      <w:tr w:rsidR="00A80CE2" w:rsidRPr="006D6BB6" w14:paraId="5012F6EC" w14:textId="77777777" w:rsidTr="003813F0">
        <w:trPr>
          <w:jc w:val="center"/>
        </w:trPr>
        <w:tc>
          <w:tcPr>
            <w:tcW w:w="1542" w:type="dxa"/>
          </w:tcPr>
          <w:p w14:paraId="69D4B98E" w14:textId="77777777" w:rsidR="00A80CE2" w:rsidRPr="006D6BB6" w:rsidRDefault="00A80CE2" w:rsidP="00A06574">
            <w:pPr>
              <w:pStyle w:val="ACK-ChoreographyBody"/>
            </w:pPr>
            <w:r w:rsidRPr="006D6BB6">
              <w:t>MSH.16</w:t>
            </w:r>
          </w:p>
        </w:tc>
        <w:tc>
          <w:tcPr>
            <w:tcW w:w="2279" w:type="dxa"/>
          </w:tcPr>
          <w:p w14:paraId="20DF7573" w14:textId="77777777" w:rsidR="00A80CE2" w:rsidRPr="006D6BB6" w:rsidRDefault="00A80CE2" w:rsidP="00A06574">
            <w:pPr>
              <w:pStyle w:val="ACK-ChoreographyBody"/>
            </w:pPr>
            <w:r w:rsidRPr="006D6BB6">
              <w:t>Blank</w:t>
            </w:r>
          </w:p>
        </w:tc>
        <w:tc>
          <w:tcPr>
            <w:tcW w:w="591" w:type="dxa"/>
          </w:tcPr>
          <w:p w14:paraId="37A96FBB" w14:textId="77777777" w:rsidR="00A80CE2" w:rsidRPr="006D6BB6" w:rsidRDefault="00A80CE2" w:rsidP="00A06574">
            <w:pPr>
              <w:pStyle w:val="ACK-ChoreographyBody"/>
            </w:pPr>
            <w:r w:rsidRPr="006D6BB6">
              <w:t>NE</w:t>
            </w:r>
          </w:p>
        </w:tc>
        <w:tc>
          <w:tcPr>
            <w:tcW w:w="1455" w:type="dxa"/>
          </w:tcPr>
          <w:p w14:paraId="7A302030" w14:textId="77777777" w:rsidR="00A80CE2" w:rsidRPr="006D6BB6" w:rsidRDefault="00A80CE2" w:rsidP="00A06574">
            <w:pPr>
              <w:pStyle w:val="ACK-ChoreographyBody"/>
            </w:pPr>
            <w:r w:rsidRPr="006D6BB6">
              <w:t>NE</w:t>
            </w:r>
          </w:p>
        </w:tc>
        <w:tc>
          <w:tcPr>
            <w:tcW w:w="1783" w:type="dxa"/>
          </w:tcPr>
          <w:p w14:paraId="234FC7AD" w14:textId="77777777" w:rsidR="00A80CE2" w:rsidRPr="006D6BB6" w:rsidRDefault="00A80CE2" w:rsidP="00A06574">
            <w:pPr>
              <w:pStyle w:val="ACK-ChoreographyBody"/>
            </w:pPr>
            <w:r w:rsidRPr="006D6BB6">
              <w:t>AL, SU, ER</w:t>
            </w:r>
          </w:p>
        </w:tc>
        <w:tc>
          <w:tcPr>
            <w:tcW w:w="1729" w:type="dxa"/>
          </w:tcPr>
          <w:p w14:paraId="46AC039A" w14:textId="77777777" w:rsidR="00A80CE2" w:rsidRPr="006D6BB6" w:rsidRDefault="00A80CE2" w:rsidP="00A06574">
            <w:pPr>
              <w:pStyle w:val="ACK-ChoreographyBody"/>
            </w:pPr>
            <w:r w:rsidRPr="006D6BB6">
              <w:t>AL, SU, ER</w:t>
            </w:r>
          </w:p>
        </w:tc>
      </w:tr>
      <w:tr w:rsidR="00A80CE2" w:rsidRPr="006D6BB6" w14:paraId="15A9D072" w14:textId="77777777" w:rsidTr="003813F0">
        <w:trPr>
          <w:jc w:val="center"/>
        </w:trPr>
        <w:tc>
          <w:tcPr>
            <w:tcW w:w="1542" w:type="dxa"/>
          </w:tcPr>
          <w:p w14:paraId="02979C9F" w14:textId="77777777" w:rsidR="00A80CE2" w:rsidRPr="006D6BB6" w:rsidRDefault="00A80CE2" w:rsidP="00A06574">
            <w:pPr>
              <w:pStyle w:val="ACK-ChoreographyBody"/>
            </w:pPr>
            <w:r w:rsidRPr="006D6BB6">
              <w:t>Immediate Ack</w:t>
            </w:r>
          </w:p>
        </w:tc>
        <w:tc>
          <w:tcPr>
            <w:tcW w:w="2279" w:type="dxa"/>
          </w:tcPr>
          <w:p w14:paraId="0D602DEC" w14:textId="77777777" w:rsidR="00A80CE2" w:rsidRPr="006D6BB6" w:rsidRDefault="00A80CE2" w:rsidP="00A06574">
            <w:pPr>
              <w:pStyle w:val="ACK-ChoreographyBody"/>
            </w:pPr>
            <w:r w:rsidRPr="006D6BB6">
              <w:t>-</w:t>
            </w:r>
          </w:p>
        </w:tc>
        <w:tc>
          <w:tcPr>
            <w:tcW w:w="591" w:type="dxa"/>
          </w:tcPr>
          <w:p w14:paraId="3DCE6604" w14:textId="77777777" w:rsidR="00A80CE2" w:rsidRPr="006D6BB6" w:rsidRDefault="00A80CE2" w:rsidP="00A06574">
            <w:pPr>
              <w:pStyle w:val="ACK-ChoreographyBody"/>
            </w:pPr>
            <w:r w:rsidRPr="006D6BB6">
              <w:t>-</w:t>
            </w:r>
          </w:p>
        </w:tc>
        <w:tc>
          <w:tcPr>
            <w:tcW w:w="1455" w:type="dxa"/>
          </w:tcPr>
          <w:p w14:paraId="322C8989" w14:textId="117F2881" w:rsidR="00A80CE2" w:rsidRPr="006D6BB6" w:rsidRDefault="00A80CE2" w:rsidP="00A06574">
            <w:pPr>
              <w:pStyle w:val="ACK-ChoreographyBody"/>
            </w:pPr>
            <w:r w:rsidRPr="006D6BB6">
              <w:rPr>
                <w:szCs w:val="16"/>
              </w:rPr>
              <w:t>ACK^</w:t>
            </w:r>
            <w:r>
              <w:rPr>
                <w:noProof/>
              </w:rPr>
              <w:t>Q32</w:t>
            </w:r>
            <w:r w:rsidRPr="006D6BB6">
              <w:rPr>
                <w:szCs w:val="16"/>
              </w:rPr>
              <w:t>^ACK</w:t>
            </w:r>
          </w:p>
        </w:tc>
        <w:tc>
          <w:tcPr>
            <w:tcW w:w="1783" w:type="dxa"/>
          </w:tcPr>
          <w:p w14:paraId="71A51DB0" w14:textId="77777777" w:rsidR="00A80CE2" w:rsidRPr="006D6BB6" w:rsidRDefault="00A80CE2" w:rsidP="00A06574">
            <w:pPr>
              <w:pStyle w:val="ACK-ChoreographyBody"/>
            </w:pPr>
            <w:r w:rsidRPr="006D6BB6">
              <w:t>-</w:t>
            </w:r>
          </w:p>
        </w:tc>
        <w:tc>
          <w:tcPr>
            <w:tcW w:w="1729" w:type="dxa"/>
          </w:tcPr>
          <w:p w14:paraId="6670EFBB" w14:textId="56419AD4" w:rsidR="00A80CE2" w:rsidRPr="006D6BB6" w:rsidRDefault="00A80CE2" w:rsidP="00A06574">
            <w:pPr>
              <w:pStyle w:val="ACK-ChoreographyBody"/>
            </w:pPr>
            <w:r w:rsidRPr="006D6BB6">
              <w:rPr>
                <w:szCs w:val="16"/>
              </w:rPr>
              <w:t>ACK^</w:t>
            </w:r>
            <w:r>
              <w:rPr>
                <w:noProof/>
              </w:rPr>
              <w:t>Q32</w:t>
            </w:r>
            <w:r w:rsidRPr="006D6BB6">
              <w:rPr>
                <w:szCs w:val="16"/>
              </w:rPr>
              <w:t>^ACK</w:t>
            </w:r>
          </w:p>
        </w:tc>
      </w:tr>
      <w:tr w:rsidR="00A80CE2" w:rsidRPr="006D6BB6" w14:paraId="34466F33" w14:textId="77777777" w:rsidTr="003813F0">
        <w:trPr>
          <w:jc w:val="center"/>
        </w:trPr>
        <w:tc>
          <w:tcPr>
            <w:tcW w:w="1542" w:type="dxa"/>
          </w:tcPr>
          <w:p w14:paraId="2EAE7464" w14:textId="77777777" w:rsidR="00A80CE2" w:rsidRPr="006D6BB6" w:rsidRDefault="00A80CE2" w:rsidP="00A06574">
            <w:pPr>
              <w:pStyle w:val="ACK-ChoreographyBody"/>
            </w:pPr>
            <w:r w:rsidRPr="006D6BB6">
              <w:t>Application Ack</w:t>
            </w:r>
          </w:p>
        </w:tc>
        <w:tc>
          <w:tcPr>
            <w:tcW w:w="2279" w:type="dxa"/>
          </w:tcPr>
          <w:p w14:paraId="75B3E509" w14:textId="7F792113"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591" w:type="dxa"/>
          </w:tcPr>
          <w:p w14:paraId="116679C4" w14:textId="77777777" w:rsidR="00A80CE2" w:rsidRPr="006D6BB6" w:rsidRDefault="00A80CE2" w:rsidP="00A06574">
            <w:pPr>
              <w:pStyle w:val="ACK-ChoreographyBody"/>
            </w:pPr>
            <w:r w:rsidRPr="006D6BB6">
              <w:t>-</w:t>
            </w:r>
          </w:p>
        </w:tc>
        <w:tc>
          <w:tcPr>
            <w:tcW w:w="1455" w:type="dxa"/>
          </w:tcPr>
          <w:p w14:paraId="235A1278" w14:textId="77777777" w:rsidR="00A80CE2" w:rsidRPr="006D6BB6" w:rsidRDefault="00A80CE2" w:rsidP="00A06574">
            <w:pPr>
              <w:pStyle w:val="ACK-ChoreographyBody"/>
            </w:pPr>
            <w:r w:rsidRPr="006D6BB6">
              <w:t>-</w:t>
            </w:r>
          </w:p>
        </w:tc>
        <w:tc>
          <w:tcPr>
            <w:tcW w:w="1783" w:type="dxa"/>
          </w:tcPr>
          <w:p w14:paraId="51835D42" w14:textId="4F8CE924"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1729" w:type="dxa"/>
          </w:tcPr>
          <w:p w14:paraId="379D9ABF" w14:textId="44D6580F"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r>
    </w:tbl>
    <w:p w14:paraId="780A8895" w14:textId="77777777" w:rsidR="00715956" w:rsidRPr="00F21240" w:rsidRDefault="00715956"/>
    <w:p w14:paraId="4726BAD5" w14:textId="77777777" w:rsidR="00715956" w:rsidRPr="004842E3" w:rsidRDefault="00715956">
      <w:pPr>
        <w:pStyle w:val="MsgTableCaption"/>
        <w:rPr>
          <w:lang w:val="fr-FR"/>
        </w:rPr>
      </w:pPr>
      <w:r w:rsidRPr="004842E3">
        <w:rPr>
          <w:lang w:val="fr-FR"/>
        </w:rPr>
        <w:t>RSP^K32^RSP_K</w:t>
      </w:r>
      <w:proofErr w:type="gramStart"/>
      <w:r w:rsidRPr="004842E3">
        <w:rPr>
          <w:lang w:val="fr-FR"/>
        </w:rPr>
        <w:t>32:</w:t>
      </w:r>
      <w:proofErr w:type="gramEnd"/>
      <w:r w:rsidRPr="004842E3">
        <w:rPr>
          <w:lang w:val="fr-FR"/>
        </w:rPr>
        <w:t xml:space="preserve"> Segment Pattern </w:t>
      </w:r>
      <w:r w:rsidRPr="008F7466">
        <w:t>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F21240" w:rsidRDefault="00715956">
            <w:pPr>
              <w:pStyle w:val="MsgTableHeader"/>
              <w:jc w:val="center"/>
            </w:pPr>
            <w:r w:rsidRPr="00F21240">
              <w:t>Chapter</w:t>
            </w:r>
          </w:p>
        </w:tc>
      </w:tr>
      <w:tr w:rsidR="00715956" w:rsidRPr="00715956"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F21240" w:rsidRDefault="00715956">
            <w:pPr>
              <w:pStyle w:val="MsgTableBody"/>
              <w:jc w:val="center"/>
            </w:pPr>
            <w:r w:rsidRPr="00F21240">
              <w:t>2</w:t>
            </w:r>
          </w:p>
        </w:tc>
      </w:tr>
      <w:tr w:rsidR="00715956" w:rsidRPr="00715956"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F21240" w:rsidRDefault="00715956">
            <w:pPr>
              <w:pStyle w:val="MsgTableBody"/>
            </w:pPr>
            <w:r w:rsidRPr="00F21240">
              <w:t xml:space="preserve">[ </w:t>
            </w:r>
            <w:proofErr w:type="gramStart"/>
            <w:r w:rsidRPr="00F21240">
              <w:t>{ SFT</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F21240" w:rsidRDefault="00715956">
            <w:pPr>
              <w:pStyle w:val="MsgTableBody"/>
              <w:jc w:val="center"/>
            </w:pPr>
            <w:r w:rsidRPr="00F21240">
              <w:t>2</w:t>
            </w:r>
          </w:p>
        </w:tc>
      </w:tr>
      <w:tr w:rsidR="00715956" w:rsidRPr="00715956"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F21240" w:rsidRDefault="00715956">
            <w:pPr>
              <w:pStyle w:val="MsgTableBody"/>
            </w:pPr>
            <w:r w:rsidRPr="00F21240">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F21240" w:rsidRDefault="00715956">
            <w:pPr>
              <w:pStyle w:val="MsgTableBody"/>
            </w:pPr>
            <w:r w:rsidRPr="00F21240">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F21240" w:rsidRDefault="00715956">
            <w:pPr>
              <w:pStyle w:val="MsgTableBody"/>
              <w:jc w:val="center"/>
            </w:pPr>
            <w:r w:rsidRPr="00F21240">
              <w:t>2</w:t>
            </w:r>
          </w:p>
        </w:tc>
      </w:tr>
      <w:tr w:rsidR="00715956" w:rsidRPr="00715956"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F21240" w:rsidRDefault="00715956">
            <w:pPr>
              <w:pStyle w:val="MsgTableBody"/>
            </w:pPr>
            <w:r w:rsidRPr="00F21240">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F21240" w:rsidRDefault="00715956">
            <w:pPr>
              <w:pStyle w:val="MsgTableBody"/>
            </w:pPr>
            <w:r w:rsidRPr="00F21240">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F21240" w:rsidRDefault="00715956">
            <w:pPr>
              <w:pStyle w:val="MsgTableBody"/>
              <w:jc w:val="center"/>
            </w:pPr>
            <w:r w:rsidRPr="00F21240">
              <w:t>2</w:t>
            </w:r>
          </w:p>
        </w:tc>
      </w:tr>
      <w:tr w:rsidR="00715956" w:rsidRPr="00715956"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F21240" w:rsidRDefault="00715956">
            <w:pPr>
              <w:pStyle w:val="MsgTableBody"/>
            </w:pPr>
            <w:r w:rsidRPr="00F21240">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F21240" w:rsidRDefault="00715956">
            <w:pPr>
              <w:pStyle w:val="MsgTableBody"/>
            </w:pPr>
            <w:r w:rsidRPr="00F21240">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F21240" w:rsidRDefault="00715956">
            <w:pPr>
              <w:pStyle w:val="MsgTableBody"/>
              <w:jc w:val="center"/>
            </w:pPr>
            <w:r w:rsidRPr="00F21240">
              <w:t>5</w:t>
            </w:r>
          </w:p>
        </w:tc>
      </w:tr>
      <w:tr w:rsidR="00715956" w:rsidRPr="00715956"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F21240" w:rsidRDefault="00715956">
            <w:pPr>
              <w:pStyle w:val="MsgTableBody"/>
              <w:jc w:val="center"/>
            </w:pPr>
            <w:r w:rsidRPr="00F21240">
              <w:t>5</w:t>
            </w:r>
          </w:p>
        </w:tc>
      </w:tr>
      <w:tr w:rsidR="00715956" w:rsidRPr="00715956"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F21240" w:rsidRDefault="00715956">
            <w:pPr>
              <w:pStyle w:val="MsgTableBody"/>
            </w:pPr>
            <w:r w:rsidRPr="00F21240">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F21240" w:rsidRDefault="00715956">
            <w:pPr>
              <w:pStyle w:val="MsgTableBody"/>
              <w:jc w:val="center"/>
            </w:pPr>
          </w:p>
        </w:tc>
      </w:tr>
      <w:tr w:rsidR="00715956" w:rsidRPr="00715956"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F21240" w:rsidRDefault="00715956">
            <w:pPr>
              <w:pStyle w:val="MsgTableBody"/>
            </w:pPr>
            <w:r w:rsidRPr="00F21240">
              <w:t xml:space="preserve"> </w:t>
            </w:r>
            <w:hyperlink w:anchor="PID" w:history="1">
              <w:r w:rsidRPr="00F21240">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F21240" w:rsidRDefault="00715956">
            <w:pPr>
              <w:pStyle w:val="MsgTableBody"/>
            </w:pPr>
            <w:r w:rsidRPr="00F21240">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F21240" w:rsidRDefault="00715956">
            <w:pPr>
              <w:pStyle w:val="MsgTableBody"/>
              <w:jc w:val="center"/>
            </w:pPr>
            <w:r w:rsidRPr="00F21240">
              <w:t>3</w:t>
            </w:r>
          </w:p>
        </w:tc>
      </w:tr>
      <w:tr w:rsidR="00715956" w:rsidRPr="00715956"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F21240" w:rsidRDefault="00715956">
            <w:pPr>
              <w:pStyle w:val="MsgTableBody"/>
            </w:pPr>
            <w:r w:rsidRPr="00F21240">
              <w:t xml:space="preserve">  [ PD</w:t>
            </w:r>
            <w:proofErr w:type="gramStart"/>
            <w:r w:rsidRPr="00F21240">
              <w:t>1 ]</w:t>
            </w:r>
            <w:proofErr w:type="gramEnd"/>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F21240" w:rsidRDefault="00715956">
            <w:pPr>
              <w:pStyle w:val="MsgTableBody"/>
            </w:pPr>
            <w:r w:rsidRPr="00F21240">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F21240" w:rsidRDefault="00715956">
            <w:pPr>
              <w:pStyle w:val="MsgTableBody"/>
              <w:jc w:val="center"/>
            </w:pPr>
            <w:r w:rsidRPr="00F21240">
              <w:t>5</w:t>
            </w:r>
          </w:p>
        </w:tc>
      </w:tr>
      <w:tr w:rsidR="00715956" w:rsidRPr="00715956"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F21240" w:rsidRDefault="00715956">
            <w:pPr>
              <w:pStyle w:val="MsgTableBody"/>
            </w:pPr>
            <w:r w:rsidRPr="00F21240">
              <w:t xml:space="preserve">  </w:t>
            </w:r>
            <w:proofErr w:type="gramStart"/>
            <w:r w:rsidRPr="00F21240">
              <w:t>[{ NK</w:t>
            </w:r>
            <w:proofErr w:type="gramEnd"/>
            <w:r w:rsidRPr="00F21240">
              <w:t>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F21240" w:rsidRDefault="00715956">
            <w:pPr>
              <w:pStyle w:val="MsgTableBody"/>
            </w:pPr>
            <w:r w:rsidRPr="00F21240">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F21240" w:rsidRDefault="00715956">
            <w:pPr>
              <w:pStyle w:val="MsgTableBody"/>
              <w:jc w:val="center"/>
            </w:pPr>
            <w:r w:rsidRPr="00F21240">
              <w:t>3</w:t>
            </w:r>
          </w:p>
        </w:tc>
      </w:tr>
      <w:tr w:rsidR="00C9799C" w:rsidRPr="00715956" w14:paraId="6E948ADF" w14:textId="77777777" w:rsidTr="00D50068">
        <w:trPr>
          <w:jc w:val="center"/>
          <w:ins w:id="4139" w:author="Merrick, Riki | APHL" w:date="2022-07-17T17:33:00Z"/>
        </w:trPr>
        <w:tc>
          <w:tcPr>
            <w:tcW w:w="2880" w:type="dxa"/>
            <w:tcBorders>
              <w:top w:val="dotted" w:sz="4" w:space="0" w:color="auto"/>
              <w:left w:val="nil"/>
              <w:bottom w:val="dotted" w:sz="4" w:space="0" w:color="auto"/>
              <w:right w:val="nil"/>
            </w:tcBorders>
            <w:shd w:val="clear" w:color="auto" w:fill="FFFFFF"/>
          </w:tcPr>
          <w:p w14:paraId="60299A18" w14:textId="17B83F7F" w:rsidR="00C9799C" w:rsidRPr="00F21240" w:rsidRDefault="00C9799C" w:rsidP="00C9799C">
            <w:pPr>
              <w:pStyle w:val="MsgTableBody"/>
              <w:rPr>
                <w:ins w:id="4140" w:author="Merrick, Riki | APHL" w:date="2022-07-17T17:33:00Z"/>
              </w:rPr>
            </w:pPr>
            <w:ins w:id="4141" w:author="Merrick, Riki | APHL" w:date="2022-07-17T17:33: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7097C63" w14:textId="1268B22C" w:rsidR="00C9799C" w:rsidRPr="00F21240" w:rsidRDefault="00C9799C" w:rsidP="00C9799C">
            <w:pPr>
              <w:pStyle w:val="MsgTableBody"/>
              <w:rPr>
                <w:ins w:id="4142" w:author="Merrick, Riki | APHL" w:date="2022-07-17T17:33:00Z"/>
              </w:rPr>
            </w:pPr>
            <w:ins w:id="4143" w:author="Merrick, Riki | APHL" w:date="2022-07-17T17:3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1F5AA80" w14:textId="77777777" w:rsidR="00C9799C" w:rsidRPr="00F21240" w:rsidRDefault="00C9799C" w:rsidP="00C9799C">
            <w:pPr>
              <w:pStyle w:val="MsgTableBody"/>
              <w:jc w:val="center"/>
              <w:rPr>
                <w:ins w:id="4144" w:author="Merrick, Riki | APHL" w:date="2022-07-17T17:33:00Z"/>
              </w:rPr>
            </w:pPr>
          </w:p>
        </w:tc>
        <w:tc>
          <w:tcPr>
            <w:tcW w:w="1008" w:type="dxa"/>
            <w:tcBorders>
              <w:top w:val="dotted" w:sz="4" w:space="0" w:color="auto"/>
              <w:left w:val="nil"/>
              <w:bottom w:val="dotted" w:sz="4" w:space="0" w:color="auto"/>
              <w:right w:val="nil"/>
            </w:tcBorders>
            <w:shd w:val="clear" w:color="auto" w:fill="FFFFFF"/>
          </w:tcPr>
          <w:p w14:paraId="489A9D62" w14:textId="5587FCF4" w:rsidR="00C9799C" w:rsidRPr="00F21240" w:rsidRDefault="00C9799C" w:rsidP="00C9799C">
            <w:pPr>
              <w:pStyle w:val="MsgTableBody"/>
              <w:jc w:val="center"/>
              <w:rPr>
                <w:ins w:id="4145" w:author="Merrick, Riki | APHL" w:date="2022-07-17T17:33:00Z"/>
              </w:rPr>
            </w:pPr>
            <w:ins w:id="4146" w:author="Merrick, Riki | APHL" w:date="2022-07-17T17:33:00Z">
              <w:r>
                <w:rPr>
                  <w:noProof/>
                </w:rPr>
                <w:t>3</w:t>
              </w:r>
            </w:ins>
          </w:p>
        </w:tc>
      </w:tr>
      <w:tr w:rsidR="00C9799C" w:rsidRPr="00715956" w14:paraId="74CA6459" w14:textId="77777777" w:rsidTr="00D50068">
        <w:trPr>
          <w:jc w:val="center"/>
          <w:ins w:id="4147" w:author="Merrick, Riki | APHL" w:date="2022-07-17T17:33:00Z"/>
        </w:trPr>
        <w:tc>
          <w:tcPr>
            <w:tcW w:w="2880" w:type="dxa"/>
            <w:tcBorders>
              <w:top w:val="dotted" w:sz="4" w:space="0" w:color="auto"/>
              <w:left w:val="nil"/>
              <w:bottom w:val="dotted" w:sz="4" w:space="0" w:color="auto"/>
              <w:right w:val="nil"/>
            </w:tcBorders>
            <w:shd w:val="clear" w:color="auto" w:fill="FFFFFF"/>
          </w:tcPr>
          <w:p w14:paraId="53A08EC9" w14:textId="5CFFF49B" w:rsidR="00C9799C" w:rsidRPr="00F21240" w:rsidRDefault="00C9799C" w:rsidP="00C9799C">
            <w:pPr>
              <w:pStyle w:val="MsgTableBody"/>
              <w:rPr>
                <w:ins w:id="4148" w:author="Merrick, Riki | APHL" w:date="2022-07-17T17:33:00Z"/>
              </w:rPr>
            </w:pPr>
            <w:ins w:id="4149" w:author="Merrick, Riki | APHL" w:date="2022-07-17T17:33: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192A5F0" w14:textId="6257C196" w:rsidR="00C9799C" w:rsidRPr="00F21240" w:rsidRDefault="00C9799C" w:rsidP="00C9799C">
            <w:pPr>
              <w:pStyle w:val="MsgTableBody"/>
              <w:rPr>
                <w:ins w:id="4150" w:author="Merrick, Riki | APHL" w:date="2022-07-17T17:33:00Z"/>
              </w:rPr>
            </w:pPr>
            <w:ins w:id="4151" w:author="Merrick, Riki | APHL" w:date="2022-07-17T17:3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1F4B7C4" w14:textId="77777777" w:rsidR="00C9799C" w:rsidRPr="00F21240" w:rsidRDefault="00C9799C" w:rsidP="00C9799C">
            <w:pPr>
              <w:pStyle w:val="MsgTableBody"/>
              <w:jc w:val="center"/>
              <w:rPr>
                <w:ins w:id="4152" w:author="Merrick, Riki | APHL" w:date="2022-07-17T17:33:00Z"/>
              </w:rPr>
            </w:pPr>
          </w:p>
        </w:tc>
        <w:tc>
          <w:tcPr>
            <w:tcW w:w="1008" w:type="dxa"/>
            <w:tcBorders>
              <w:top w:val="dotted" w:sz="4" w:space="0" w:color="auto"/>
              <w:left w:val="nil"/>
              <w:bottom w:val="dotted" w:sz="4" w:space="0" w:color="auto"/>
              <w:right w:val="nil"/>
            </w:tcBorders>
            <w:shd w:val="clear" w:color="auto" w:fill="FFFFFF"/>
          </w:tcPr>
          <w:p w14:paraId="243A89EF" w14:textId="5BAA8B2E" w:rsidR="00C9799C" w:rsidRPr="00F21240" w:rsidRDefault="00C9799C" w:rsidP="00C9799C">
            <w:pPr>
              <w:pStyle w:val="MsgTableBody"/>
              <w:jc w:val="center"/>
              <w:rPr>
                <w:ins w:id="4153" w:author="Merrick, Riki | APHL" w:date="2022-07-17T17:33:00Z"/>
              </w:rPr>
            </w:pPr>
            <w:ins w:id="4154" w:author="Merrick, Riki | APHL" w:date="2022-07-17T17:33:00Z">
              <w:r>
                <w:rPr>
                  <w:noProof/>
                </w:rPr>
                <w:t>3</w:t>
              </w:r>
            </w:ins>
          </w:p>
        </w:tc>
      </w:tr>
      <w:tr w:rsidR="00C9799C" w:rsidRPr="00715956"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C9799C" w:rsidRPr="00F21240" w:rsidRDefault="00C9799C" w:rsidP="00C9799C">
            <w:pPr>
              <w:pStyle w:val="MsgTableBody"/>
            </w:pPr>
            <w:r w:rsidRPr="00F21240">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C9799C" w:rsidRPr="00F21240" w:rsidRDefault="00C9799C" w:rsidP="00C9799C">
            <w:pPr>
              <w:pStyle w:val="MsgTableBody"/>
            </w:pPr>
            <w:r w:rsidRPr="00F21240">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C9799C" w:rsidRPr="00F21240" w:rsidRDefault="00C9799C" w:rsidP="00C9799C">
            <w:pPr>
              <w:pStyle w:val="MsgTableBody"/>
              <w:jc w:val="center"/>
            </w:pPr>
            <w:r w:rsidRPr="00F21240">
              <w:t>3</w:t>
            </w:r>
          </w:p>
        </w:tc>
      </w:tr>
      <w:tr w:rsidR="00C9799C" w:rsidRPr="00715956"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C9799C" w:rsidRPr="00F21240" w:rsidRDefault="00C9799C" w:rsidP="00C9799C">
            <w:pPr>
              <w:pStyle w:val="MsgTableBody"/>
            </w:pPr>
            <w:r w:rsidRPr="00F21240">
              <w:t xml:space="preserve">  [ PV</w:t>
            </w:r>
            <w:proofErr w:type="gramStart"/>
            <w:r w:rsidRPr="00F21240">
              <w:t>2 ]</w:t>
            </w:r>
            <w:proofErr w:type="gramEnd"/>
            <w:r w:rsidRPr="00F21240">
              <w:t xml:space="preserve"> </w:t>
            </w:r>
          </w:p>
        </w:tc>
        <w:tc>
          <w:tcPr>
            <w:tcW w:w="4320" w:type="dxa"/>
            <w:tcBorders>
              <w:top w:val="dotted" w:sz="4" w:space="0" w:color="auto"/>
              <w:left w:val="nil"/>
              <w:bottom w:val="dotted" w:sz="4" w:space="0" w:color="auto"/>
              <w:right w:val="nil"/>
            </w:tcBorders>
            <w:shd w:val="clear" w:color="auto" w:fill="FFFFFF"/>
          </w:tcPr>
          <w:p w14:paraId="1C29E958" w14:textId="77777777" w:rsidR="00C9799C" w:rsidRPr="00F21240" w:rsidRDefault="00C9799C" w:rsidP="00C9799C">
            <w:pPr>
              <w:pStyle w:val="MsgTableBody"/>
            </w:pPr>
            <w:r w:rsidRPr="00F21240">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C9799C" w:rsidRPr="00F21240" w:rsidRDefault="00C9799C" w:rsidP="00C9799C">
            <w:pPr>
              <w:pStyle w:val="MsgTableBody"/>
              <w:jc w:val="center"/>
            </w:pPr>
            <w:r w:rsidRPr="00F21240">
              <w:t>3</w:t>
            </w:r>
          </w:p>
        </w:tc>
      </w:tr>
      <w:tr w:rsidR="00C9799C" w:rsidRPr="00715956"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C9799C" w:rsidRPr="00F21240" w:rsidRDefault="00C9799C" w:rsidP="00C9799C">
            <w:pPr>
              <w:pStyle w:val="MsgTableBody"/>
            </w:pPr>
            <w:r w:rsidRPr="00F21240">
              <w:t xml:space="preserve">  [ </w:t>
            </w:r>
            <w:proofErr w:type="gramStart"/>
            <w:r w:rsidRPr="00F21240">
              <w:t>QRI ]</w:t>
            </w:r>
            <w:proofErr w:type="gramEnd"/>
          </w:p>
        </w:tc>
        <w:tc>
          <w:tcPr>
            <w:tcW w:w="4320" w:type="dxa"/>
            <w:tcBorders>
              <w:top w:val="dotted" w:sz="4" w:space="0" w:color="auto"/>
              <w:left w:val="nil"/>
              <w:bottom w:val="dotted" w:sz="4" w:space="0" w:color="auto"/>
              <w:right w:val="nil"/>
            </w:tcBorders>
            <w:shd w:val="clear" w:color="auto" w:fill="FFFFFF"/>
          </w:tcPr>
          <w:p w14:paraId="6A27ADF0" w14:textId="77777777" w:rsidR="00C9799C" w:rsidRPr="00F21240" w:rsidRDefault="00C9799C" w:rsidP="00C9799C">
            <w:pPr>
              <w:pStyle w:val="MsgTableBody"/>
            </w:pPr>
            <w:r w:rsidRPr="00F21240">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C9799C" w:rsidRPr="00F21240" w:rsidRDefault="00C9799C" w:rsidP="00C9799C">
            <w:pPr>
              <w:pStyle w:val="MsgTableBody"/>
              <w:jc w:val="center"/>
            </w:pPr>
            <w:r w:rsidRPr="00F21240">
              <w:t>5</w:t>
            </w:r>
          </w:p>
        </w:tc>
      </w:tr>
      <w:tr w:rsidR="00C9799C" w:rsidRPr="00715956"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C9799C" w:rsidRPr="00F21240" w:rsidRDefault="00C9799C" w:rsidP="00C9799C">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6C19724C" w14:textId="77777777" w:rsidR="00C9799C" w:rsidRPr="00F21240" w:rsidRDefault="00C9799C" w:rsidP="00C9799C">
            <w:pPr>
              <w:pStyle w:val="MsgTableBody"/>
            </w:pPr>
            <w:r w:rsidRPr="00F21240">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C9799C" w:rsidRPr="00F21240" w:rsidRDefault="00C9799C" w:rsidP="00C9799C">
            <w:pPr>
              <w:pStyle w:val="MsgTableBody"/>
              <w:jc w:val="center"/>
            </w:pPr>
          </w:p>
        </w:tc>
      </w:tr>
      <w:tr w:rsidR="00C9799C" w:rsidRPr="00715956"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C9799C" w:rsidRPr="00F21240" w:rsidRDefault="00C9799C" w:rsidP="00C9799C">
            <w:pPr>
              <w:pStyle w:val="MsgTableBody"/>
            </w:pPr>
            <w:r w:rsidRPr="00F21240">
              <w:t xml:space="preserve">[ </w:t>
            </w:r>
            <w:proofErr w:type="gramStart"/>
            <w:r w:rsidRPr="00F21240">
              <w:t>DSC ]</w:t>
            </w:r>
            <w:proofErr w:type="gramEnd"/>
          </w:p>
        </w:tc>
        <w:tc>
          <w:tcPr>
            <w:tcW w:w="4320" w:type="dxa"/>
            <w:tcBorders>
              <w:top w:val="dotted" w:sz="4" w:space="0" w:color="auto"/>
              <w:left w:val="nil"/>
              <w:bottom w:val="single" w:sz="2" w:space="0" w:color="auto"/>
              <w:right w:val="nil"/>
            </w:tcBorders>
            <w:shd w:val="clear" w:color="auto" w:fill="FFFFFF"/>
          </w:tcPr>
          <w:p w14:paraId="4E7CB330" w14:textId="77777777" w:rsidR="00C9799C" w:rsidRPr="00F21240" w:rsidRDefault="00C9799C" w:rsidP="00C9799C">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C9799C" w:rsidRPr="00F21240" w:rsidRDefault="00C9799C" w:rsidP="00C9799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C9799C" w:rsidRPr="00F21240" w:rsidRDefault="00C9799C" w:rsidP="00C9799C">
            <w:pPr>
              <w:pStyle w:val="MsgTableBody"/>
              <w:jc w:val="center"/>
            </w:pPr>
            <w:r w:rsidRPr="00F21240">
              <w:t>2</w:t>
            </w:r>
          </w:p>
        </w:tc>
      </w:tr>
    </w:tbl>
    <w:p w14:paraId="11E69219" w14:textId="3E365D73"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4D41F872" w14:textId="77777777" w:rsidTr="003813F0">
        <w:trPr>
          <w:jc w:val="center"/>
        </w:trPr>
        <w:tc>
          <w:tcPr>
            <w:tcW w:w="6912" w:type="dxa"/>
            <w:gridSpan w:val="4"/>
          </w:tcPr>
          <w:p w14:paraId="08876533" w14:textId="6E19F17B" w:rsidR="003813F0" w:rsidRPr="006D6BB6" w:rsidRDefault="003813F0" w:rsidP="003813F0">
            <w:pPr>
              <w:pStyle w:val="ACK-ChoreographyHeader"/>
            </w:pPr>
            <w:r w:rsidRPr="00C20CAF">
              <w:t>Acknowledgment Choreography</w:t>
            </w:r>
          </w:p>
        </w:tc>
      </w:tr>
      <w:tr w:rsidR="003813F0" w:rsidRPr="006D6BB6" w14:paraId="738ED8B4" w14:textId="77777777" w:rsidTr="003813F0">
        <w:trPr>
          <w:jc w:val="center"/>
        </w:trPr>
        <w:tc>
          <w:tcPr>
            <w:tcW w:w="6912" w:type="dxa"/>
            <w:gridSpan w:val="4"/>
          </w:tcPr>
          <w:p w14:paraId="04C0CD41" w14:textId="3898A254" w:rsidR="003813F0" w:rsidRPr="00C20CAF" w:rsidRDefault="004D7EA0" w:rsidP="003813F0">
            <w:pPr>
              <w:pStyle w:val="ACK-ChoreographyHeader"/>
            </w:pPr>
            <w:r w:rsidRPr="004842E3">
              <w:rPr>
                <w:lang w:val="fr-FR"/>
              </w:rPr>
              <w:t>RSP^K32^RSP_K32</w:t>
            </w:r>
          </w:p>
        </w:tc>
      </w:tr>
      <w:tr w:rsidR="00A80CE2" w:rsidRPr="006D6BB6" w14:paraId="2A24DCC6" w14:textId="77777777" w:rsidTr="003813F0">
        <w:trPr>
          <w:jc w:val="center"/>
        </w:trPr>
        <w:tc>
          <w:tcPr>
            <w:tcW w:w="1458" w:type="dxa"/>
          </w:tcPr>
          <w:p w14:paraId="557F8C38" w14:textId="77777777" w:rsidR="00A80CE2" w:rsidRPr="006D6BB6" w:rsidRDefault="00A80CE2" w:rsidP="00A06574">
            <w:pPr>
              <w:pStyle w:val="ACK-ChoreographyBody"/>
            </w:pPr>
            <w:r w:rsidRPr="006D6BB6">
              <w:t>Field name</w:t>
            </w:r>
          </w:p>
        </w:tc>
        <w:tc>
          <w:tcPr>
            <w:tcW w:w="2478" w:type="dxa"/>
          </w:tcPr>
          <w:p w14:paraId="19331098" w14:textId="77777777" w:rsidR="00A80CE2" w:rsidRPr="006D6BB6" w:rsidRDefault="00A80CE2" w:rsidP="00A06574">
            <w:pPr>
              <w:pStyle w:val="ACK-ChoreographyBody"/>
            </w:pPr>
            <w:r w:rsidRPr="006D6BB6">
              <w:t>Field Value: Original mode</w:t>
            </w:r>
          </w:p>
        </w:tc>
        <w:tc>
          <w:tcPr>
            <w:tcW w:w="2976" w:type="dxa"/>
            <w:gridSpan w:val="2"/>
          </w:tcPr>
          <w:p w14:paraId="57105F4C" w14:textId="77777777" w:rsidR="00A80CE2" w:rsidRPr="006D6BB6" w:rsidRDefault="00A80CE2" w:rsidP="00A06574">
            <w:pPr>
              <w:pStyle w:val="ACK-ChoreographyBody"/>
            </w:pPr>
            <w:r w:rsidRPr="006D6BB6">
              <w:t>Field value: Enhanced mode</w:t>
            </w:r>
          </w:p>
        </w:tc>
      </w:tr>
      <w:tr w:rsidR="00A80CE2" w:rsidRPr="006D6BB6" w14:paraId="46DF5E1B" w14:textId="77777777" w:rsidTr="003813F0">
        <w:trPr>
          <w:jc w:val="center"/>
        </w:trPr>
        <w:tc>
          <w:tcPr>
            <w:tcW w:w="1458" w:type="dxa"/>
          </w:tcPr>
          <w:p w14:paraId="63365C90" w14:textId="77777777" w:rsidR="00A80CE2" w:rsidRPr="006D6BB6" w:rsidRDefault="00A80CE2" w:rsidP="00A06574">
            <w:pPr>
              <w:pStyle w:val="ACK-ChoreographyBody"/>
            </w:pPr>
            <w:r w:rsidRPr="006D6BB6">
              <w:t>MSH.15</w:t>
            </w:r>
          </w:p>
        </w:tc>
        <w:tc>
          <w:tcPr>
            <w:tcW w:w="2478" w:type="dxa"/>
          </w:tcPr>
          <w:p w14:paraId="3789E8D7" w14:textId="77777777" w:rsidR="00A80CE2" w:rsidRPr="006D6BB6" w:rsidRDefault="00A80CE2" w:rsidP="00A06574">
            <w:pPr>
              <w:pStyle w:val="ACK-ChoreographyBody"/>
            </w:pPr>
            <w:r w:rsidRPr="006D6BB6">
              <w:t>Blank</w:t>
            </w:r>
          </w:p>
        </w:tc>
        <w:tc>
          <w:tcPr>
            <w:tcW w:w="850" w:type="dxa"/>
          </w:tcPr>
          <w:p w14:paraId="40B6427E" w14:textId="77777777" w:rsidR="00A80CE2" w:rsidRPr="006D6BB6" w:rsidRDefault="00A80CE2" w:rsidP="00A06574">
            <w:pPr>
              <w:pStyle w:val="ACK-ChoreographyBody"/>
            </w:pPr>
            <w:r w:rsidRPr="006D6BB6">
              <w:t>NE</w:t>
            </w:r>
          </w:p>
        </w:tc>
        <w:tc>
          <w:tcPr>
            <w:tcW w:w="2126" w:type="dxa"/>
          </w:tcPr>
          <w:p w14:paraId="2B21B311" w14:textId="77777777" w:rsidR="00A80CE2" w:rsidRPr="006D6BB6" w:rsidRDefault="00A80CE2" w:rsidP="00A06574">
            <w:pPr>
              <w:pStyle w:val="ACK-ChoreographyBody"/>
            </w:pPr>
            <w:r w:rsidRPr="006D6BB6">
              <w:t>AL, SU, ER</w:t>
            </w:r>
          </w:p>
        </w:tc>
      </w:tr>
      <w:tr w:rsidR="00A80CE2" w:rsidRPr="006D6BB6" w14:paraId="66EF479F" w14:textId="77777777" w:rsidTr="003813F0">
        <w:trPr>
          <w:jc w:val="center"/>
        </w:trPr>
        <w:tc>
          <w:tcPr>
            <w:tcW w:w="1458" w:type="dxa"/>
          </w:tcPr>
          <w:p w14:paraId="0229FDDD" w14:textId="77777777" w:rsidR="00A80CE2" w:rsidRPr="006D6BB6" w:rsidRDefault="00A80CE2" w:rsidP="00A06574">
            <w:pPr>
              <w:pStyle w:val="ACK-ChoreographyBody"/>
            </w:pPr>
            <w:r w:rsidRPr="006D6BB6">
              <w:t>MSH.16</w:t>
            </w:r>
          </w:p>
        </w:tc>
        <w:tc>
          <w:tcPr>
            <w:tcW w:w="2478" w:type="dxa"/>
          </w:tcPr>
          <w:p w14:paraId="1FFCC8C6" w14:textId="77777777" w:rsidR="00A80CE2" w:rsidRPr="006D6BB6" w:rsidRDefault="00A80CE2" w:rsidP="00A06574">
            <w:pPr>
              <w:pStyle w:val="ACK-ChoreographyBody"/>
            </w:pPr>
            <w:r w:rsidRPr="006D6BB6">
              <w:t>Blank</w:t>
            </w:r>
          </w:p>
        </w:tc>
        <w:tc>
          <w:tcPr>
            <w:tcW w:w="850" w:type="dxa"/>
          </w:tcPr>
          <w:p w14:paraId="3FAF2455" w14:textId="77777777" w:rsidR="00A80CE2" w:rsidRPr="006D6BB6" w:rsidRDefault="00A80CE2" w:rsidP="00A06574">
            <w:pPr>
              <w:pStyle w:val="ACK-ChoreographyBody"/>
            </w:pPr>
            <w:r w:rsidRPr="006D6BB6">
              <w:t>NE</w:t>
            </w:r>
          </w:p>
        </w:tc>
        <w:tc>
          <w:tcPr>
            <w:tcW w:w="2126" w:type="dxa"/>
          </w:tcPr>
          <w:p w14:paraId="3D119789" w14:textId="77777777" w:rsidR="00A80CE2" w:rsidRPr="006D6BB6" w:rsidRDefault="00A80CE2" w:rsidP="00A06574">
            <w:pPr>
              <w:pStyle w:val="ACK-ChoreographyBody"/>
            </w:pPr>
            <w:r w:rsidRPr="006D6BB6">
              <w:t>NE</w:t>
            </w:r>
          </w:p>
        </w:tc>
      </w:tr>
      <w:tr w:rsidR="00A80CE2" w:rsidRPr="006D6BB6" w14:paraId="3A1A0CAD" w14:textId="77777777" w:rsidTr="003813F0">
        <w:trPr>
          <w:jc w:val="center"/>
        </w:trPr>
        <w:tc>
          <w:tcPr>
            <w:tcW w:w="1458" w:type="dxa"/>
          </w:tcPr>
          <w:p w14:paraId="049B8B56" w14:textId="77777777" w:rsidR="00A80CE2" w:rsidRPr="006D6BB6" w:rsidRDefault="00A80CE2" w:rsidP="00A06574">
            <w:pPr>
              <w:pStyle w:val="ACK-ChoreographyBody"/>
            </w:pPr>
            <w:r w:rsidRPr="006D6BB6">
              <w:t>Immediate Ack</w:t>
            </w:r>
          </w:p>
        </w:tc>
        <w:tc>
          <w:tcPr>
            <w:tcW w:w="2478" w:type="dxa"/>
          </w:tcPr>
          <w:p w14:paraId="5E3D1D49" w14:textId="77777777" w:rsidR="00A80CE2" w:rsidRPr="006D6BB6" w:rsidRDefault="00A80CE2" w:rsidP="00A06574">
            <w:pPr>
              <w:pStyle w:val="ACK-ChoreographyBody"/>
            </w:pPr>
            <w:r w:rsidRPr="006D6BB6">
              <w:t>-</w:t>
            </w:r>
          </w:p>
        </w:tc>
        <w:tc>
          <w:tcPr>
            <w:tcW w:w="850" w:type="dxa"/>
          </w:tcPr>
          <w:p w14:paraId="69995874" w14:textId="77777777" w:rsidR="00A80CE2" w:rsidRPr="006D6BB6" w:rsidRDefault="00A80CE2" w:rsidP="00A06574">
            <w:pPr>
              <w:pStyle w:val="ACK-ChoreographyBody"/>
            </w:pPr>
            <w:r w:rsidRPr="006D6BB6">
              <w:t>-</w:t>
            </w:r>
          </w:p>
        </w:tc>
        <w:tc>
          <w:tcPr>
            <w:tcW w:w="2126" w:type="dxa"/>
          </w:tcPr>
          <w:p w14:paraId="3AE3394D" w14:textId="44A8A76F" w:rsidR="00A80CE2" w:rsidRPr="006D6BB6" w:rsidRDefault="00A80CE2" w:rsidP="00A06574">
            <w:pPr>
              <w:pStyle w:val="ACK-ChoreographyBody"/>
            </w:pPr>
            <w:r w:rsidRPr="006D6BB6">
              <w:rPr>
                <w:szCs w:val="16"/>
              </w:rPr>
              <w:t>ACK^</w:t>
            </w:r>
            <w:r>
              <w:t>K32</w:t>
            </w:r>
            <w:r w:rsidRPr="006D6BB6">
              <w:rPr>
                <w:szCs w:val="16"/>
              </w:rPr>
              <w:t>^ACK</w:t>
            </w:r>
          </w:p>
        </w:tc>
      </w:tr>
      <w:tr w:rsidR="00A80CE2" w:rsidRPr="006D6BB6" w14:paraId="2E676DBA" w14:textId="77777777" w:rsidTr="003813F0">
        <w:trPr>
          <w:jc w:val="center"/>
        </w:trPr>
        <w:tc>
          <w:tcPr>
            <w:tcW w:w="1458" w:type="dxa"/>
          </w:tcPr>
          <w:p w14:paraId="14650A30" w14:textId="77777777" w:rsidR="00A80CE2" w:rsidRPr="006D6BB6" w:rsidRDefault="00A80CE2" w:rsidP="00A06574">
            <w:pPr>
              <w:pStyle w:val="ACK-ChoreographyBody"/>
            </w:pPr>
            <w:r w:rsidRPr="006D6BB6">
              <w:t>Application Ack</w:t>
            </w:r>
          </w:p>
        </w:tc>
        <w:tc>
          <w:tcPr>
            <w:tcW w:w="2478" w:type="dxa"/>
          </w:tcPr>
          <w:p w14:paraId="034495E7" w14:textId="77777777" w:rsidR="00A80CE2" w:rsidRPr="006D6BB6" w:rsidRDefault="00A80CE2" w:rsidP="00A06574">
            <w:pPr>
              <w:pStyle w:val="ACK-ChoreographyBody"/>
            </w:pPr>
            <w:r>
              <w:rPr>
                <w:szCs w:val="16"/>
              </w:rPr>
              <w:t>-</w:t>
            </w:r>
          </w:p>
        </w:tc>
        <w:tc>
          <w:tcPr>
            <w:tcW w:w="850" w:type="dxa"/>
          </w:tcPr>
          <w:p w14:paraId="793776D0" w14:textId="77777777" w:rsidR="00A80CE2" w:rsidRPr="006D6BB6" w:rsidRDefault="00A80CE2" w:rsidP="00A06574">
            <w:pPr>
              <w:pStyle w:val="ACK-ChoreographyBody"/>
            </w:pPr>
            <w:r w:rsidRPr="006D6BB6">
              <w:t>-</w:t>
            </w:r>
          </w:p>
        </w:tc>
        <w:tc>
          <w:tcPr>
            <w:tcW w:w="2126" w:type="dxa"/>
          </w:tcPr>
          <w:p w14:paraId="5FD5F6BC" w14:textId="77777777" w:rsidR="00A80CE2" w:rsidRPr="006D6BB6" w:rsidRDefault="00A80CE2" w:rsidP="00A06574">
            <w:pPr>
              <w:pStyle w:val="ACK-ChoreographyBody"/>
            </w:pPr>
            <w:r w:rsidRPr="006D6BB6">
              <w:t>-</w:t>
            </w:r>
          </w:p>
        </w:tc>
      </w:tr>
    </w:tbl>
    <w:p w14:paraId="6688F859" w14:textId="77777777" w:rsidR="00715956" w:rsidRPr="00F21240"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F21240" w:rsidRDefault="00715956">
            <w:pPr>
              <w:pStyle w:val="QryTableInputHeader"/>
              <w:keepNext/>
              <w:rPr>
                <w:lang w:val="en-US"/>
              </w:rPr>
            </w:pPr>
            <w:r w:rsidRPr="00F21240">
              <w:rPr>
                <w:lang w:val="en-US"/>
              </w:rPr>
              <w:t>Field Seq.</w:t>
            </w:r>
          </w:p>
        </w:tc>
        <w:tc>
          <w:tcPr>
            <w:tcW w:w="1296" w:type="dxa"/>
            <w:tcBorders>
              <w:top w:val="double" w:sz="4" w:space="0" w:color="auto"/>
              <w:bottom w:val="single" w:sz="4" w:space="0" w:color="auto"/>
            </w:tcBorders>
            <w:shd w:val="clear" w:color="auto" w:fill="FFFFFF"/>
          </w:tcPr>
          <w:p w14:paraId="048F55A7" w14:textId="77777777" w:rsidR="00715956" w:rsidRPr="00F21240" w:rsidRDefault="00715956">
            <w:pPr>
              <w:pStyle w:val="QryTableInputHeader"/>
              <w:keepNext/>
              <w:rPr>
                <w:lang w:val="en-US"/>
              </w:rPr>
            </w:pPr>
            <w:r w:rsidRPr="00F21240">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F21240" w:rsidRDefault="00715956">
            <w:pPr>
              <w:pStyle w:val="QryTableInputHeader"/>
              <w:keepNext/>
              <w:rPr>
                <w:lang w:val="en-US"/>
              </w:rPr>
            </w:pPr>
            <w:r w:rsidRPr="00F21240">
              <w:rPr>
                <w:lang w:val="en-US"/>
              </w:rPr>
              <w:t>Key/</w:t>
            </w:r>
          </w:p>
          <w:p w14:paraId="6382628B" w14:textId="77777777" w:rsidR="00715956" w:rsidRPr="00F21240" w:rsidRDefault="00715956">
            <w:pPr>
              <w:pStyle w:val="QryTableInputHeader"/>
              <w:keepNext/>
              <w:rPr>
                <w:lang w:val="en-US"/>
              </w:rPr>
            </w:pPr>
            <w:r w:rsidRPr="00F21240">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F21240" w:rsidRDefault="00715956">
            <w:pPr>
              <w:pStyle w:val="QryTableInputHeader"/>
              <w:keepNext/>
              <w:rPr>
                <w:lang w:val="en-US"/>
              </w:rPr>
            </w:pPr>
            <w:r w:rsidRPr="00F21240">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F21240" w:rsidRDefault="00715956">
            <w:pPr>
              <w:pStyle w:val="QryTableInputHeader"/>
              <w:keepNext/>
              <w:rPr>
                <w:lang w:val="en-US"/>
              </w:rPr>
            </w:pPr>
            <w:r w:rsidRPr="00F21240">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F21240" w:rsidRDefault="00715956">
            <w:pPr>
              <w:pStyle w:val="QryTableInputHeader"/>
              <w:keepNext/>
              <w:rPr>
                <w:lang w:val="en-US"/>
              </w:rPr>
            </w:pPr>
            <w:r w:rsidRPr="00F21240">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F21240" w:rsidRDefault="00715956">
            <w:pPr>
              <w:pStyle w:val="QryTableInputHeader"/>
              <w:keepNext/>
              <w:rPr>
                <w:lang w:val="en-US"/>
              </w:rPr>
            </w:pPr>
            <w:proofErr w:type="spellStart"/>
            <w:r w:rsidRPr="00F21240">
              <w:rPr>
                <w:lang w:val="en-US"/>
              </w:rPr>
              <w:t>Opt</w:t>
            </w:r>
            <w:proofErr w:type="spellEnd"/>
          </w:p>
        </w:tc>
        <w:tc>
          <w:tcPr>
            <w:tcW w:w="288" w:type="dxa"/>
            <w:tcBorders>
              <w:top w:val="double" w:sz="4" w:space="0" w:color="auto"/>
              <w:bottom w:val="single" w:sz="4" w:space="0" w:color="auto"/>
            </w:tcBorders>
            <w:shd w:val="clear" w:color="auto" w:fill="FFFFFF"/>
          </w:tcPr>
          <w:p w14:paraId="59F8AA3C" w14:textId="77777777" w:rsidR="00715956" w:rsidRPr="00F21240" w:rsidRDefault="00715956">
            <w:pPr>
              <w:pStyle w:val="QryTableInputHeader"/>
              <w:keepNext/>
              <w:rPr>
                <w:lang w:val="en-US"/>
              </w:rPr>
            </w:pPr>
            <w:r w:rsidRPr="00F21240">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F21240" w:rsidRDefault="00715956">
            <w:pPr>
              <w:pStyle w:val="QryTableInputHeader"/>
              <w:keepNext/>
              <w:rPr>
                <w:lang w:val="en-US"/>
              </w:rPr>
            </w:pPr>
            <w:r w:rsidRPr="00F21240">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F21240" w:rsidRDefault="00715956">
            <w:pPr>
              <w:pStyle w:val="QryTableInputHeader"/>
              <w:keepNext/>
              <w:rPr>
                <w:lang w:val="en-US"/>
              </w:rPr>
            </w:pPr>
            <w:r w:rsidRPr="00F21240">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F21240" w:rsidRDefault="00715956">
            <w:pPr>
              <w:pStyle w:val="QryTableInputHeader"/>
              <w:keepNext/>
              <w:rPr>
                <w:lang w:val="en-US"/>
              </w:rPr>
            </w:pPr>
            <w:r w:rsidRPr="00F21240">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4842E3" w:rsidRDefault="00715956">
            <w:pPr>
              <w:pStyle w:val="QryTableInputHeader"/>
              <w:keepNext/>
              <w:rPr>
                <w:lang w:val="fr-FR"/>
              </w:rPr>
            </w:pPr>
            <w:r w:rsidRPr="004842E3">
              <w:rPr>
                <w:lang w:val="fr-FR"/>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F21240" w:rsidRDefault="00715956">
            <w:pPr>
              <w:pStyle w:val="QryTableInputHeader"/>
              <w:keepNext/>
              <w:rPr>
                <w:lang w:val="en-US"/>
              </w:rPr>
            </w:pPr>
            <w:proofErr w:type="spellStart"/>
            <w:r w:rsidRPr="00F21240">
              <w:rPr>
                <w:lang w:val="en-US"/>
              </w:rPr>
              <w:t>ElementName</w:t>
            </w:r>
            <w:proofErr w:type="spellEnd"/>
          </w:p>
        </w:tc>
      </w:tr>
      <w:tr w:rsidR="00715956" w:rsidRPr="00715956"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F21240" w:rsidRDefault="00715956">
            <w:pPr>
              <w:pStyle w:val="QryTableInput"/>
            </w:pPr>
            <w:r w:rsidRPr="00F21240">
              <w:t>1</w:t>
            </w:r>
          </w:p>
        </w:tc>
        <w:tc>
          <w:tcPr>
            <w:tcW w:w="1296" w:type="dxa"/>
            <w:tcBorders>
              <w:top w:val="single" w:sz="4" w:space="0" w:color="auto"/>
              <w:bottom w:val="single" w:sz="4" w:space="0" w:color="auto"/>
            </w:tcBorders>
            <w:shd w:val="clear" w:color="auto" w:fill="FFFFFF"/>
          </w:tcPr>
          <w:p w14:paraId="58FA4322" w14:textId="77777777" w:rsidR="00715956" w:rsidRPr="00F21240" w:rsidRDefault="00715956">
            <w:pPr>
              <w:pStyle w:val="QryTableInput"/>
            </w:pPr>
            <w:r w:rsidRPr="00F21240">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F21240" w:rsidRDefault="00715956">
            <w:pPr>
              <w:pStyle w:val="QryTableInput"/>
            </w:pPr>
            <w:r w:rsidRPr="00F21240">
              <w:t>QIP</w:t>
            </w:r>
          </w:p>
        </w:tc>
        <w:tc>
          <w:tcPr>
            <w:tcW w:w="288" w:type="dxa"/>
            <w:tcBorders>
              <w:top w:val="single" w:sz="4" w:space="0" w:color="auto"/>
              <w:bottom w:val="single" w:sz="4" w:space="0" w:color="auto"/>
            </w:tcBorders>
            <w:shd w:val="clear" w:color="auto" w:fill="FFFFFF"/>
          </w:tcPr>
          <w:p w14:paraId="32541C33" w14:textId="77777777" w:rsidR="00715956" w:rsidRPr="00F21240" w:rsidRDefault="00715956">
            <w:pPr>
              <w:pStyle w:val="QryTableInput"/>
            </w:pPr>
            <w:r w:rsidRPr="00F21240">
              <w:t>R</w:t>
            </w:r>
          </w:p>
        </w:tc>
        <w:tc>
          <w:tcPr>
            <w:tcW w:w="288" w:type="dxa"/>
            <w:tcBorders>
              <w:top w:val="single" w:sz="4" w:space="0" w:color="auto"/>
              <w:bottom w:val="single" w:sz="4" w:space="0" w:color="auto"/>
            </w:tcBorders>
            <w:shd w:val="clear" w:color="auto" w:fill="FFFFFF"/>
          </w:tcPr>
          <w:p w14:paraId="5FCAAD70" w14:textId="77777777" w:rsidR="00715956" w:rsidRPr="00F21240" w:rsidRDefault="00715956">
            <w:pPr>
              <w:pStyle w:val="QryTableInput"/>
            </w:pPr>
            <w:r w:rsidRPr="00F21240">
              <w:t>Y</w:t>
            </w:r>
          </w:p>
        </w:tc>
        <w:tc>
          <w:tcPr>
            <w:tcW w:w="720" w:type="dxa"/>
            <w:tcBorders>
              <w:top w:val="single" w:sz="4" w:space="0" w:color="auto"/>
              <w:bottom w:val="single" w:sz="4" w:space="0" w:color="auto"/>
            </w:tcBorders>
            <w:shd w:val="clear" w:color="auto" w:fill="FFFFFF"/>
          </w:tcPr>
          <w:p w14:paraId="7D6C848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F21240" w:rsidRDefault="00715956">
            <w:pPr>
              <w:pStyle w:val="QryTableInput"/>
            </w:pPr>
          </w:p>
        </w:tc>
      </w:tr>
      <w:tr w:rsidR="00715956" w:rsidRPr="00715956"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F21240" w:rsidRDefault="00715956">
            <w:pPr>
              <w:pStyle w:val="QryTableInput"/>
            </w:pPr>
            <w:r w:rsidRPr="00F21240">
              <w:t>2</w:t>
            </w:r>
          </w:p>
        </w:tc>
        <w:tc>
          <w:tcPr>
            <w:tcW w:w="1296" w:type="dxa"/>
            <w:tcBorders>
              <w:top w:val="single" w:sz="4" w:space="0" w:color="auto"/>
              <w:bottom w:val="single" w:sz="4" w:space="0" w:color="auto"/>
            </w:tcBorders>
            <w:shd w:val="clear" w:color="auto" w:fill="FFFFFF"/>
          </w:tcPr>
          <w:p w14:paraId="409A8D11" w14:textId="77777777" w:rsidR="00715956" w:rsidRPr="00F21240" w:rsidRDefault="00715956">
            <w:pPr>
              <w:pStyle w:val="QryTableInput"/>
            </w:pPr>
            <w:proofErr w:type="spellStart"/>
            <w:r w:rsidRPr="00F21240">
              <w:t>SearchConfidenceThreshold</w:t>
            </w:r>
            <w:proofErr w:type="spellEnd"/>
          </w:p>
        </w:tc>
        <w:tc>
          <w:tcPr>
            <w:tcW w:w="792" w:type="dxa"/>
            <w:tcBorders>
              <w:top w:val="single" w:sz="4" w:space="0" w:color="auto"/>
              <w:bottom w:val="single" w:sz="4" w:space="0" w:color="auto"/>
            </w:tcBorders>
            <w:shd w:val="clear" w:color="auto" w:fill="FFFFFF"/>
          </w:tcPr>
          <w:p w14:paraId="0422946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F21240" w:rsidRDefault="00715956">
            <w:pPr>
              <w:pStyle w:val="QryTableInput"/>
            </w:pPr>
            <w:r w:rsidRPr="00F21240">
              <w:t>NM</w:t>
            </w:r>
          </w:p>
        </w:tc>
        <w:tc>
          <w:tcPr>
            <w:tcW w:w="288" w:type="dxa"/>
            <w:tcBorders>
              <w:top w:val="single" w:sz="4" w:space="0" w:color="auto"/>
              <w:bottom w:val="single" w:sz="4" w:space="0" w:color="auto"/>
            </w:tcBorders>
            <w:shd w:val="clear" w:color="auto" w:fill="FFFFFF"/>
          </w:tcPr>
          <w:p w14:paraId="03DB4692"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E2EFEFF"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BF939B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F21240" w:rsidRDefault="00715956">
            <w:pPr>
              <w:pStyle w:val="QryTableInput"/>
            </w:pPr>
          </w:p>
        </w:tc>
      </w:tr>
      <w:tr w:rsidR="00715956" w:rsidRPr="00715956"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F21240" w:rsidRDefault="00715956">
            <w:pPr>
              <w:pStyle w:val="QryTableInput"/>
            </w:pPr>
            <w:r w:rsidRPr="00F21240">
              <w:t>3</w:t>
            </w:r>
          </w:p>
        </w:tc>
        <w:tc>
          <w:tcPr>
            <w:tcW w:w="1296" w:type="dxa"/>
            <w:tcBorders>
              <w:top w:val="single" w:sz="4" w:space="0" w:color="auto"/>
              <w:bottom w:val="single" w:sz="4" w:space="0" w:color="auto"/>
            </w:tcBorders>
            <w:shd w:val="clear" w:color="auto" w:fill="FFFFFF"/>
          </w:tcPr>
          <w:p w14:paraId="669648AE" w14:textId="77777777" w:rsidR="00715956" w:rsidRPr="00F21240" w:rsidRDefault="00715956">
            <w:pPr>
              <w:pStyle w:val="QryTableInput"/>
            </w:pPr>
            <w:proofErr w:type="spellStart"/>
            <w:r w:rsidRPr="00F21240">
              <w:t>AlgorithmName</w:t>
            </w:r>
            <w:proofErr w:type="spellEnd"/>
          </w:p>
        </w:tc>
        <w:tc>
          <w:tcPr>
            <w:tcW w:w="792" w:type="dxa"/>
            <w:tcBorders>
              <w:top w:val="single" w:sz="4" w:space="0" w:color="auto"/>
              <w:bottom w:val="single" w:sz="4" w:space="0" w:color="auto"/>
            </w:tcBorders>
            <w:shd w:val="clear" w:color="auto" w:fill="FFFFFF"/>
          </w:tcPr>
          <w:p w14:paraId="2E6F389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06E5E29"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51F2975"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178629D3"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F21240" w:rsidRDefault="00715956">
            <w:pPr>
              <w:pStyle w:val="QryTableInput"/>
            </w:pPr>
          </w:p>
        </w:tc>
      </w:tr>
      <w:tr w:rsidR="00715956" w:rsidRPr="00715956"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F21240" w:rsidRDefault="00715956">
            <w:pPr>
              <w:pStyle w:val="QryTableInput"/>
            </w:pPr>
            <w:r w:rsidRPr="00F21240">
              <w:t>4</w:t>
            </w:r>
          </w:p>
        </w:tc>
        <w:tc>
          <w:tcPr>
            <w:tcW w:w="1296" w:type="dxa"/>
            <w:tcBorders>
              <w:top w:val="single" w:sz="4" w:space="0" w:color="auto"/>
              <w:bottom w:val="single" w:sz="4" w:space="0" w:color="auto"/>
            </w:tcBorders>
            <w:shd w:val="clear" w:color="auto" w:fill="FFFFFF"/>
          </w:tcPr>
          <w:p w14:paraId="75D80BEB" w14:textId="77777777" w:rsidR="00715956" w:rsidRPr="00F21240" w:rsidRDefault="00715956">
            <w:pPr>
              <w:pStyle w:val="QryTableInput"/>
            </w:pPr>
            <w:proofErr w:type="spellStart"/>
            <w:r w:rsidRPr="00F21240">
              <w:t>AlgorithmVersion</w:t>
            </w:r>
            <w:proofErr w:type="spellEnd"/>
          </w:p>
        </w:tc>
        <w:tc>
          <w:tcPr>
            <w:tcW w:w="792" w:type="dxa"/>
            <w:tcBorders>
              <w:top w:val="single" w:sz="4" w:space="0" w:color="auto"/>
              <w:bottom w:val="single" w:sz="4" w:space="0" w:color="auto"/>
            </w:tcBorders>
            <w:shd w:val="clear" w:color="auto" w:fill="FFFFFF"/>
          </w:tcPr>
          <w:p w14:paraId="7C4E366C"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5C550D10"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45E310DA"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30A669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F21240" w:rsidRDefault="00715956">
            <w:pPr>
              <w:pStyle w:val="QryTableInput"/>
            </w:pPr>
          </w:p>
        </w:tc>
      </w:tr>
      <w:tr w:rsidR="00715956" w:rsidRPr="00715956"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F21240" w:rsidRDefault="00715956">
            <w:pPr>
              <w:pStyle w:val="QryTableInput"/>
            </w:pPr>
            <w:r w:rsidRPr="00F21240">
              <w:t>5</w:t>
            </w:r>
          </w:p>
        </w:tc>
        <w:tc>
          <w:tcPr>
            <w:tcW w:w="1296" w:type="dxa"/>
            <w:tcBorders>
              <w:top w:val="single" w:sz="4" w:space="0" w:color="auto"/>
              <w:bottom w:val="single" w:sz="4" w:space="0" w:color="auto"/>
            </w:tcBorders>
            <w:shd w:val="clear" w:color="auto" w:fill="FFFFFF"/>
          </w:tcPr>
          <w:p w14:paraId="40BA13FC" w14:textId="77777777" w:rsidR="00715956" w:rsidRPr="00F21240" w:rsidRDefault="00715956">
            <w:pPr>
              <w:pStyle w:val="QryTableInput"/>
            </w:pPr>
            <w:proofErr w:type="spellStart"/>
            <w:r w:rsidRPr="00F21240">
              <w:t>AlgorithmDescription</w:t>
            </w:r>
            <w:proofErr w:type="spellEnd"/>
          </w:p>
        </w:tc>
        <w:tc>
          <w:tcPr>
            <w:tcW w:w="792" w:type="dxa"/>
            <w:tcBorders>
              <w:top w:val="single" w:sz="4" w:space="0" w:color="auto"/>
              <w:bottom w:val="single" w:sz="4" w:space="0" w:color="auto"/>
            </w:tcBorders>
            <w:shd w:val="clear" w:color="auto" w:fill="FFFFFF"/>
          </w:tcPr>
          <w:p w14:paraId="3D9D8ECD"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D6628CF"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3388CA8"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2B78BB7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F21240" w:rsidRDefault="00715956">
            <w:pPr>
              <w:pStyle w:val="QryTableInput"/>
            </w:pPr>
          </w:p>
        </w:tc>
      </w:tr>
      <w:tr w:rsidR="00715956" w:rsidRPr="00715956"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F21240" w:rsidRDefault="00715956">
            <w:pPr>
              <w:pStyle w:val="QryTableInput"/>
            </w:pPr>
            <w:r w:rsidRPr="00F21240">
              <w:t>6</w:t>
            </w:r>
          </w:p>
        </w:tc>
        <w:tc>
          <w:tcPr>
            <w:tcW w:w="1296" w:type="dxa"/>
            <w:tcBorders>
              <w:top w:val="single" w:sz="4" w:space="0" w:color="auto"/>
              <w:bottom w:val="double" w:sz="4" w:space="0" w:color="auto"/>
            </w:tcBorders>
            <w:shd w:val="clear" w:color="auto" w:fill="FFFFFF"/>
          </w:tcPr>
          <w:p w14:paraId="77CA896C" w14:textId="77777777" w:rsidR="00715956" w:rsidRPr="00F21240" w:rsidRDefault="00715956">
            <w:pPr>
              <w:pStyle w:val="QryTableInput"/>
            </w:pPr>
            <w:proofErr w:type="spellStart"/>
            <w:r w:rsidRPr="00F21240">
              <w:t>WhatDomainsReturned</w:t>
            </w:r>
            <w:proofErr w:type="spellEnd"/>
          </w:p>
        </w:tc>
        <w:tc>
          <w:tcPr>
            <w:tcW w:w="792" w:type="dxa"/>
            <w:tcBorders>
              <w:top w:val="single" w:sz="4" w:space="0" w:color="auto"/>
              <w:bottom w:val="double" w:sz="4" w:space="0" w:color="auto"/>
            </w:tcBorders>
            <w:shd w:val="clear" w:color="auto" w:fill="FFFFFF"/>
          </w:tcPr>
          <w:p w14:paraId="3006E06F" w14:textId="77777777" w:rsidR="00715956" w:rsidRPr="00F21240"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F21240"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F21240" w:rsidRDefault="00715956">
            <w:pPr>
              <w:pStyle w:val="QryTableInput"/>
            </w:pPr>
            <w:r w:rsidRPr="00F21240">
              <w:t>CX</w:t>
            </w:r>
          </w:p>
        </w:tc>
        <w:tc>
          <w:tcPr>
            <w:tcW w:w="288" w:type="dxa"/>
            <w:tcBorders>
              <w:top w:val="single" w:sz="4" w:space="0" w:color="auto"/>
              <w:bottom w:val="double" w:sz="4" w:space="0" w:color="auto"/>
            </w:tcBorders>
            <w:shd w:val="clear" w:color="auto" w:fill="FFFFFF"/>
          </w:tcPr>
          <w:p w14:paraId="7E9A4E9C" w14:textId="77777777" w:rsidR="00715956" w:rsidRPr="00F21240" w:rsidRDefault="00715956">
            <w:pPr>
              <w:pStyle w:val="QryTableInput"/>
            </w:pPr>
            <w:r w:rsidRPr="00F21240">
              <w:t>O</w:t>
            </w:r>
          </w:p>
        </w:tc>
        <w:tc>
          <w:tcPr>
            <w:tcW w:w="288" w:type="dxa"/>
            <w:tcBorders>
              <w:top w:val="single" w:sz="4" w:space="0" w:color="auto"/>
              <w:bottom w:val="double" w:sz="4" w:space="0" w:color="auto"/>
            </w:tcBorders>
            <w:shd w:val="clear" w:color="auto" w:fill="FFFFFF"/>
          </w:tcPr>
          <w:p w14:paraId="00C6B8AD" w14:textId="77777777" w:rsidR="00715956" w:rsidRPr="00F21240" w:rsidRDefault="00715956">
            <w:pPr>
              <w:pStyle w:val="QryTableInput"/>
            </w:pPr>
            <w:r w:rsidRPr="00F21240">
              <w:t>Y</w:t>
            </w:r>
          </w:p>
        </w:tc>
        <w:tc>
          <w:tcPr>
            <w:tcW w:w="720" w:type="dxa"/>
            <w:tcBorders>
              <w:top w:val="single" w:sz="4" w:space="0" w:color="auto"/>
              <w:bottom w:val="double" w:sz="4" w:space="0" w:color="auto"/>
            </w:tcBorders>
            <w:shd w:val="clear" w:color="auto" w:fill="FFFFFF"/>
          </w:tcPr>
          <w:p w14:paraId="62A77E04"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F21240"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F21240" w:rsidRDefault="00715956">
            <w:pPr>
              <w:pStyle w:val="QryTableInput"/>
            </w:pPr>
            <w:r w:rsidRPr="00F21240">
              <w:t>PID-3</w:t>
            </w:r>
          </w:p>
        </w:tc>
        <w:tc>
          <w:tcPr>
            <w:tcW w:w="720" w:type="dxa"/>
            <w:tcBorders>
              <w:top w:val="single" w:sz="4" w:space="0" w:color="auto"/>
              <w:bottom w:val="double" w:sz="4" w:space="0" w:color="auto"/>
            </w:tcBorders>
            <w:shd w:val="clear" w:color="auto" w:fill="FFFFFF"/>
          </w:tcPr>
          <w:p w14:paraId="263C08D9" w14:textId="77777777" w:rsidR="00715956" w:rsidRPr="00F21240"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F21240" w:rsidRDefault="00715956">
            <w:pPr>
              <w:pStyle w:val="QryTableInput"/>
            </w:pPr>
            <w:proofErr w:type="gramStart"/>
            <w:r w:rsidRPr="00F21240">
              <w:t>Patient  Identifier</w:t>
            </w:r>
            <w:proofErr w:type="gramEnd"/>
            <w:r w:rsidRPr="00F21240">
              <w:t xml:space="preserve"> List</w:t>
            </w:r>
          </w:p>
        </w:tc>
      </w:tr>
    </w:tbl>
    <w:p w14:paraId="0759FB8D" w14:textId="77777777" w:rsidR="00715956" w:rsidRPr="00F21240"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F21240" w:rsidRDefault="00715956">
            <w:pPr>
              <w:pStyle w:val="QryTableInputParamHeader"/>
              <w:rPr>
                <w:lang w:val="en-US"/>
              </w:rPr>
            </w:pPr>
            <w:r w:rsidRPr="00F21240">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F21240" w:rsidRDefault="00715956">
            <w:pPr>
              <w:pStyle w:val="QryTableInputParamHeader"/>
              <w:rPr>
                <w:lang w:val="en-US"/>
              </w:rPr>
            </w:pPr>
            <w:r w:rsidRPr="00F21240">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F21240" w:rsidRDefault="00715956">
            <w:pPr>
              <w:pStyle w:val="QryTableInputParamHeader"/>
              <w:rPr>
                <w:lang w:val="en-US"/>
              </w:rPr>
            </w:pPr>
            <w:r w:rsidRPr="00F21240">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F21240" w:rsidRDefault="00715956">
            <w:pPr>
              <w:pStyle w:val="QryTableInputParamHeader"/>
              <w:rPr>
                <w:lang w:val="en-US"/>
              </w:rPr>
            </w:pPr>
            <w:r w:rsidRPr="00F21240">
              <w:rPr>
                <w:lang w:val="en-US"/>
              </w:rPr>
              <w:t>Description</w:t>
            </w:r>
          </w:p>
        </w:tc>
      </w:tr>
      <w:tr w:rsidR="00715956" w:rsidRPr="00715956"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F21240" w:rsidRDefault="00715956">
            <w:pPr>
              <w:pStyle w:val="QryTableInputParam"/>
            </w:pPr>
            <w:r w:rsidRPr="00F21240">
              <w:t>Demographics/</w:t>
            </w:r>
            <w:proofErr w:type="spellStart"/>
            <w:r w:rsidRPr="00F21240">
              <w:t>VisitFields</w:t>
            </w:r>
            <w:proofErr w:type="spellEnd"/>
          </w:p>
        </w:tc>
        <w:tc>
          <w:tcPr>
            <w:tcW w:w="1008" w:type="dxa"/>
            <w:tcBorders>
              <w:top w:val="single" w:sz="4" w:space="0" w:color="auto"/>
              <w:bottom w:val="single" w:sz="4" w:space="0" w:color="auto"/>
            </w:tcBorders>
            <w:shd w:val="clear" w:color="auto" w:fill="FFFFFF"/>
          </w:tcPr>
          <w:p w14:paraId="76C6DB6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F21240" w:rsidRDefault="00715956">
            <w:pPr>
              <w:pStyle w:val="QryTableInputParam"/>
              <w:rPr>
                <w:b/>
                <w:bCs/>
              </w:rPr>
            </w:pPr>
            <w:r w:rsidRPr="00F21240">
              <w:t>QIP</w:t>
            </w:r>
          </w:p>
        </w:tc>
        <w:tc>
          <w:tcPr>
            <w:tcW w:w="5760" w:type="dxa"/>
            <w:tcBorders>
              <w:top w:val="single" w:sz="4" w:space="0" w:color="auto"/>
              <w:bottom w:val="single" w:sz="4" w:space="0" w:color="auto"/>
            </w:tcBorders>
            <w:shd w:val="clear" w:color="auto" w:fill="FFFFFF"/>
          </w:tcPr>
          <w:p w14:paraId="2F7724C1" w14:textId="77777777" w:rsidR="00715956" w:rsidRPr="00F21240" w:rsidRDefault="00715956">
            <w:pPr>
              <w:pStyle w:val="QryTableInputParam"/>
              <w:rPr>
                <w:b/>
                <w:bCs/>
              </w:rPr>
            </w:pPr>
            <w:r w:rsidRPr="00F21240">
              <w:t>Components:  &lt;segment field name (ST)&gt; ^ &lt;value1 (ST) &amp; value2 (ST) &amp; value3 (ST...&gt;</w:t>
            </w:r>
          </w:p>
        </w:tc>
      </w:tr>
      <w:tr w:rsidR="00715956" w:rsidRPr="00715956"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F21240" w:rsidRDefault="00715956">
            <w:pPr>
              <w:pStyle w:val="QryTableInputParam"/>
            </w:pPr>
            <w:r w:rsidRPr="00F21240">
              <w:t>Components may be any fields in the PID, PD1, PV1 and/or PV2. If subcomponents of fields need to be specified, each subcomponent should be listed separately.</w:t>
            </w:r>
          </w:p>
        </w:tc>
      </w:tr>
      <w:tr w:rsidR="00715956" w:rsidRPr="00715956"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F21240" w:rsidRDefault="00715956">
            <w:pPr>
              <w:pStyle w:val="QryTableInputParam"/>
            </w:pPr>
            <w:r w:rsidRPr="00F21240">
              <w:t xml:space="preserve">Example: </w:t>
            </w:r>
            <w:r w:rsidRPr="00F21240">
              <w:rPr>
                <w:noProof/>
              </w:rPr>
              <w:t xml:space="preserve"> ...|@PID.5.1^SMITH~@PV1.3.2^389~...</w:t>
            </w:r>
          </w:p>
        </w:tc>
      </w:tr>
      <w:tr w:rsidR="00715956" w:rsidRPr="00715956"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F21240" w:rsidRDefault="00715956">
            <w:pPr>
              <w:pStyle w:val="QryTableInputParam"/>
            </w:pPr>
            <w:proofErr w:type="spellStart"/>
            <w:r w:rsidRPr="00F21240">
              <w:t>SearchConfidenceThreshold</w:t>
            </w:r>
            <w:proofErr w:type="spellEnd"/>
          </w:p>
        </w:tc>
        <w:tc>
          <w:tcPr>
            <w:tcW w:w="1008" w:type="dxa"/>
            <w:tcBorders>
              <w:top w:val="single" w:sz="4" w:space="0" w:color="auto"/>
              <w:bottom w:val="single" w:sz="4" w:space="0" w:color="auto"/>
            </w:tcBorders>
            <w:shd w:val="clear" w:color="auto" w:fill="FFFFFF"/>
          </w:tcPr>
          <w:p w14:paraId="74590CA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F21240" w:rsidRDefault="00715956">
            <w:pPr>
              <w:pStyle w:val="QryTableInputParam"/>
            </w:pPr>
            <w:r w:rsidRPr="00F21240">
              <w:t>NM</w:t>
            </w:r>
          </w:p>
        </w:tc>
        <w:tc>
          <w:tcPr>
            <w:tcW w:w="5760" w:type="dxa"/>
            <w:tcBorders>
              <w:top w:val="single" w:sz="4" w:space="0" w:color="auto"/>
              <w:bottom w:val="single" w:sz="4" w:space="0" w:color="auto"/>
            </w:tcBorders>
            <w:shd w:val="clear" w:color="auto" w:fill="FFFFFF"/>
          </w:tcPr>
          <w:p w14:paraId="332E3D82" w14:textId="77777777" w:rsidR="00715956" w:rsidRPr="00F21240" w:rsidRDefault="00715956">
            <w:pPr>
              <w:pStyle w:val="QryTableInputParam"/>
            </w:pPr>
            <w:r w:rsidRPr="00F21240">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F21240" w:rsidRDefault="00715956">
            <w:pPr>
              <w:pStyle w:val="QryTableInputParam"/>
            </w:pPr>
            <w:r w:rsidRPr="00F21240">
              <w:t>Example: |80|</w:t>
            </w:r>
          </w:p>
        </w:tc>
      </w:tr>
      <w:tr w:rsidR="00715956" w:rsidRPr="00715956"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F21240" w:rsidRDefault="00715956">
            <w:pPr>
              <w:pStyle w:val="QryTableInputParam"/>
            </w:pPr>
            <w:proofErr w:type="spellStart"/>
            <w:r w:rsidRPr="00F21240">
              <w:t>AlgorithmName</w:t>
            </w:r>
            <w:proofErr w:type="spellEnd"/>
          </w:p>
        </w:tc>
        <w:tc>
          <w:tcPr>
            <w:tcW w:w="1008" w:type="dxa"/>
            <w:tcBorders>
              <w:top w:val="single" w:sz="4" w:space="0" w:color="auto"/>
              <w:bottom w:val="single" w:sz="4" w:space="0" w:color="auto"/>
            </w:tcBorders>
            <w:shd w:val="clear" w:color="auto" w:fill="FFFFFF"/>
          </w:tcPr>
          <w:p w14:paraId="3C028407"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F21240" w:rsidRDefault="00715956">
            <w:pPr>
              <w:pStyle w:val="QryTableInputParam"/>
              <w:rPr>
                <w:kern w:val="14"/>
              </w:rPr>
            </w:pPr>
            <w:r w:rsidRPr="00F21240">
              <w:t>ST</w:t>
            </w:r>
          </w:p>
        </w:tc>
        <w:tc>
          <w:tcPr>
            <w:tcW w:w="5760" w:type="dxa"/>
            <w:tcBorders>
              <w:top w:val="single" w:sz="4" w:space="0" w:color="auto"/>
              <w:bottom w:val="single" w:sz="4" w:space="0" w:color="auto"/>
            </w:tcBorders>
            <w:shd w:val="clear" w:color="auto" w:fill="FFFFFF"/>
          </w:tcPr>
          <w:p w14:paraId="716C994B" w14:textId="77777777" w:rsidR="00715956" w:rsidRPr="00F21240" w:rsidRDefault="00715956">
            <w:pPr>
              <w:pStyle w:val="QryTableInputParam"/>
              <w:rPr>
                <w:kern w:val="14"/>
              </w:rPr>
            </w:pPr>
            <w:r w:rsidRPr="00F21240">
              <w:t>Identifies the specific algorithm the queried system should use.</w:t>
            </w:r>
          </w:p>
        </w:tc>
      </w:tr>
      <w:tr w:rsidR="00715956" w:rsidRPr="00715956"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F21240" w:rsidRDefault="00715956">
            <w:pPr>
              <w:pStyle w:val="QryTableInputParam"/>
            </w:pPr>
            <w:r w:rsidRPr="00F21240">
              <w:t>Example: |MATCHWARE|</w:t>
            </w:r>
          </w:p>
        </w:tc>
      </w:tr>
      <w:tr w:rsidR="00715956" w:rsidRPr="00715956"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F21240" w:rsidRDefault="00715956">
            <w:pPr>
              <w:pStyle w:val="QryTableInputParam"/>
            </w:pPr>
            <w:proofErr w:type="spellStart"/>
            <w:r w:rsidRPr="00F21240">
              <w:t>AlgorithmVersion</w:t>
            </w:r>
            <w:proofErr w:type="spellEnd"/>
          </w:p>
        </w:tc>
        <w:tc>
          <w:tcPr>
            <w:tcW w:w="1008" w:type="dxa"/>
            <w:tcBorders>
              <w:top w:val="single" w:sz="4" w:space="0" w:color="auto"/>
              <w:bottom w:val="single" w:sz="4" w:space="0" w:color="auto"/>
            </w:tcBorders>
            <w:shd w:val="clear" w:color="auto" w:fill="FFFFFF"/>
          </w:tcPr>
          <w:p w14:paraId="25B77D6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6B6B3C04" w14:textId="77777777" w:rsidR="00715956" w:rsidRPr="00F21240" w:rsidRDefault="00715956">
            <w:pPr>
              <w:pStyle w:val="QryTableInputParam"/>
            </w:pPr>
            <w:r w:rsidRPr="00F21240">
              <w:t>Identifies the specific algorithm version the queried system should use.</w:t>
            </w:r>
          </w:p>
        </w:tc>
      </w:tr>
      <w:tr w:rsidR="00715956" w:rsidRPr="00715956"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F21240" w:rsidRDefault="00715956">
            <w:pPr>
              <w:pStyle w:val="QryTableInputParam"/>
            </w:pPr>
            <w:r w:rsidRPr="00F21240">
              <w:t>Example: |1.2|</w:t>
            </w:r>
          </w:p>
        </w:tc>
      </w:tr>
      <w:tr w:rsidR="00715956" w:rsidRPr="00715956"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F21240" w:rsidRDefault="00715956">
            <w:pPr>
              <w:pStyle w:val="QryTableInputParam"/>
            </w:pPr>
            <w:proofErr w:type="spellStart"/>
            <w:r w:rsidRPr="00F21240">
              <w:t>AlgorithmDescription</w:t>
            </w:r>
            <w:proofErr w:type="spellEnd"/>
          </w:p>
        </w:tc>
        <w:tc>
          <w:tcPr>
            <w:tcW w:w="1008" w:type="dxa"/>
            <w:tcBorders>
              <w:top w:val="single" w:sz="4" w:space="0" w:color="auto"/>
              <w:bottom w:val="single" w:sz="4" w:space="0" w:color="auto"/>
            </w:tcBorders>
            <w:shd w:val="clear" w:color="auto" w:fill="FFFFFF"/>
          </w:tcPr>
          <w:p w14:paraId="27BB24D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51434E44" w14:textId="77777777" w:rsidR="00715956" w:rsidRPr="00F21240" w:rsidRDefault="00715956">
            <w:pPr>
              <w:pStyle w:val="QryTableInputParam"/>
            </w:pPr>
            <w:r w:rsidRPr="00F21240">
              <w:t>Description of the algorithm the queried system should use.</w:t>
            </w:r>
          </w:p>
        </w:tc>
      </w:tr>
      <w:tr w:rsidR="00715956" w:rsidRPr="00715956"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F21240" w:rsidRDefault="00715956">
            <w:pPr>
              <w:pStyle w:val="QryTableInputParam"/>
            </w:pPr>
            <w:proofErr w:type="spellStart"/>
            <w:r w:rsidRPr="00F21240">
              <w:t>WhatDomainsReturned</w:t>
            </w:r>
            <w:proofErr w:type="spellEnd"/>
          </w:p>
        </w:tc>
        <w:tc>
          <w:tcPr>
            <w:tcW w:w="1008" w:type="dxa"/>
            <w:tcBorders>
              <w:top w:val="single" w:sz="4" w:space="0" w:color="auto"/>
              <w:bottom w:val="single" w:sz="4" w:space="0" w:color="auto"/>
            </w:tcBorders>
            <w:shd w:val="clear" w:color="auto" w:fill="FFFFFF"/>
          </w:tcPr>
          <w:p w14:paraId="0E35B58B"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F21240" w:rsidRDefault="00715956">
            <w:pPr>
              <w:pStyle w:val="QryTableInputParam"/>
            </w:pPr>
            <w:r w:rsidRPr="00F21240">
              <w:t>CX</w:t>
            </w:r>
          </w:p>
        </w:tc>
        <w:tc>
          <w:tcPr>
            <w:tcW w:w="5760" w:type="dxa"/>
            <w:tcBorders>
              <w:top w:val="single" w:sz="4" w:space="0" w:color="auto"/>
              <w:bottom w:val="single" w:sz="4" w:space="0" w:color="auto"/>
            </w:tcBorders>
            <w:shd w:val="clear" w:color="auto" w:fill="FFFFFF"/>
          </w:tcPr>
          <w:p w14:paraId="49D76E65" w14:textId="77777777" w:rsidR="00715956" w:rsidRPr="00F21240" w:rsidRDefault="00715956">
            <w:pPr>
              <w:pStyle w:val="QryTableInputParam"/>
            </w:pPr>
            <w:r w:rsidRPr="00F21240">
              <w:t>Components: &lt;ID (ST)&gt; ^ &lt;check digit (ST)&gt; ^ &lt;code identifying the check digit scheme employed (ID)&gt; ^ &lt; assigning authority (HD)&gt; ^ &lt;identifier type code (IS)&gt; ^ &lt; assigning facility (HD)</w:t>
            </w:r>
          </w:p>
        </w:tc>
      </w:tr>
      <w:tr w:rsidR="00715956" w:rsidRPr="00715956"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F21240" w:rsidRDefault="00715956">
            <w:pPr>
              <w:pStyle w:val="QryTableInputParam"/>
            </w:pPr>
            <w:r w:rsidRPr="00F21240">
              <w:t>This parameter restricts the set of domains for which identifiers are returned in PID-3. If this is not specified, then identifiers for all known domains shall be returned. It does not restrict the search for persons.</w:t>
            </w:r>
          </w:p>
        </w:tc>
      </w:tr>
      <w:tr w:rsidR="00715956" w:rsidRPr="00715956"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F21240" w:rsidRDefault="00715956">
            <w:pPr>
              <w:pStyle w:val="QryTableInputParam"/>
            </w:pPr>
            <w:r w:rsidRPr="00F21240">
              <w:t xml:space="preserve">Example: </w:t>
            </w:r>
            <w:r w:rsidRPr="00F21240">
              <w:rPr>
                <w:noProof/>
              </w:rPr>
              <w:t>...|^^^METRO HOSPITAL~^^^SOUTH LAB|...</w:t>
            </w:r>
          </w:p>
        </w:tc>
      </w:tr>
      <w:tr w:rsidR="00715956" w:rsidRPr="00715956"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F21240" w:rsidRDefault="00715956">
            <w:pPr>
              <w:pStyle w:val="QryTableInputParam"/>
            </w:pPr>
            <w:r w:rsidRPr="00F21240">
              <w:t>Only the following components should be valued.</w:t>
            </w:r>
          </w:p>
        </w:tc>
      </w:tr>
      <w:tr w:rsidR="00715956" w:rsidRPr="00715956"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F21240" w:rsidRDefault="00715956">
            <w:pPr>
              <w:pStyle w:val="QryTableInputParam"/>
            </w:pPr>
            <w:proofErr w:type="spellStart"/>
            <w:r w:rsidRPr="00F21240">
              <w:t>WhatDomainsReturned</w:t>
            </w:r>
            <w:proofErr w:type="spellEnd"/>
          </w:p>
        </w:tc>
        <w:tc>
          <w:tcPr>
            <w:tcW w:w="1008" w:type="dxa"/>
            <w:tcBorders>
              <w:top w:val="single" w:sz="4" w:space="0" w:color="auto"/>
              <w:bottom w:val="single" w:sz="4" w:space="0" w:color="auto"/>
            </w:tcBorders>
            <w:shd w:val="clear" w:color="auto" w:fill="FFFFFF"/>
          </w:tcPr>
          <w:p w14:paraId="31CCE540" w14:textId="77777777" w:rsidR="00715956" w:rsidRPr="00F21240" w:rsidRDefault="00715956">
            <w:pPr>
              <w:pStyle w:val="QryTableInputParam"/>
            </w:pPr>
            <w:r w:rsidRPr="00F21240">
              <w:t>Assigning Authority</w:t>
            </w:r>
          </w:p>
        </w:tc>
        <w:tc>
          <w:tcPr>
            <w:tcW w:w="576" w:type="dxa"/>
            <w:tcBorders>
              <w:top w:val="single" w:sz="4" w:space="0" w:color="auto"/>
              <w:bottom w:val="single" w:sz="4" w:space="0" w:color="auto"/>
            </w:tcBorders>
            <w:shd w:val="clear" w:color="auto" w:fill="FFFFFF"/>
          </w:tcPr>
          <w:p w14:paraId="1C839A00"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F21240" w:rsidRDefault="00715956">
            <w:pPr>
              <w:pStyle w:val="QryTableInputParam"/>
            </w:pPr>
            <w:r w:rsidRPr="00F21240">
              <w:t>PID.3.4 must be valued.</w:t>
            </w:r>
          </w:p>
        </w:tc>
      </w:tr>
      <w:tr w:rsidR="00715956" w:rsidRPr="00715956"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F21240" w:rsidRDefault="00715956">
            <w:pPr>
              <w:pStyle w:val="QryTableInputParam"/>
            </w:pPr>
            <w:proofErr w:type="spellStart"/>
            <w:r w:rsidRPr="00F21240">
              <w:t>WhatDomainsReturned</w:t>
            </w:r>
            <w:proofErr w:type="spellEnd"/>
          </w:p>
        </w:tc>
        <w:tc>
          <w:tcPr>
            <w:tcW w:w="1008" w:type="dxa"/>
            <w:tcBorders>
              <w:top w:val="single" w:sz="4" w:space="0" w:color="auto"/>
              <w:bottom w:val="double" w:sz="4" w:space="0" w:color="auto"/>
            </w:tcBorders>
            <w:shd w:val="clear" w:color="auto" w:fill="FFFFFF"/>
          </w:tcPr>
          <w:p w14:paraId="088AE87F" w14:textId="77777777" w:rsidR="00715956" w:rsidRPr="00F21240" w:rsidRDefault="00715956">
            <w:pPr>
              <w:pStyle w:val="QryTableInputParam"/>
            </w:pPr>
            <w:r w:rsidRPr="00F21240">
              <w:t>Identifier type code</w:t>
            </w:r>
          </w:p>
        </w:tc>
        <w:tc>
          <w:tcPr>
            <w:tcW w:w="576" w:type="dxa"/>
            <w:tcBorders>
              <w:top w:val="single" w:sz="4" w:space="0" w:color="auto"/>
              <w:bottom w:val="double" w:sz="4" w:space="0" w:color="auto"/>
            </w:tcBorders>
            <w:shd w:val="clear" w:color="auto" w:fill="FFFFFF"/>
          </w:tcPr>
          <w:p w14:paraId="5406184B" w14:textId="77777777" w:rsidR="00715956" w:rsidRPr="00F21240"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F21240" w:rsidRDefault="00715956">
            <w:pPr>
              <w:pStyle w:val="QryTableInputParam"/>
            </w:pPr>
          </w:p>
        </w:tc>
      </w:tr>
    </w:tbl>
    <w:p w14:paraId="11CB6DA2" w14:textId="77777777" w:rsidR="00715956" w:rsidRPr="00F21240" w:rsidRDefault="00715956"/>
    <w:p w14:paraId="44399EB7" w14:textId="77777777" w:rsidR="00715956" w:rsidRPr="00F21240" w:rsidRDefault="00715956">
      <w:pPr>
        <w:pStyle w:val="NormalIndented"/>
        <w:keepNext/>
      </w:pPr>
      <w:r w:rsidRPr="00F21240">
        <w:t>Following is an example of a Q25/K25 query/response pair of messages. First is the query:</w:t>
      </w:r>
    </w:p>
    <w:p w14:paraId="718ABB87" w14:textId="77777777" w:rsidR="00715956" w:rsidRPr="00F21240" w:rsidRDefault="00715956">
      <w:pPr>
        <w:pStyle w:val="Example"/>
      </w:pPr>
      <w:r w:rsidRPr="00F21240">
        <w:t>MSH|^&amp;~\|CLINREG|WESTCLIN|HOSPMPI|HOSP|199912121135-0600||QBP^Q25^QBP_Q21|8702|D|2.6</w:t>
      </w:r>
    </w:p>
    <w:p w14:paraId="72491D34" w14:textId="77777777" w:rsidR="00715956" w:rsidRPr="00F21240" w:rsidRDefault="00715956">
      <w:pPr>
        <w:pStyle w:val="Example"/>
      </w:pPr>
      <w:r w:rsidRPr="00F21240">
        <w:t>QPD|Q25^Find Candidates Including Visit Information^HL70471|111069|@PID.5.1^SMITH~@PV1.3.2^389 |80|MATCHWARE|1.2||^^^METRO HOSPITAL</w:t>
      </w:r>
    </w:p>
    <w:p w14:paraId="79F25B22" w14:textId="77777777" w:rsidR="00715956" w:rsidRPr="00F21240" w:rsidRDefault="00715956">
      <w:pPr>
        <w:pStyle w:val="Example"/>
      </w:pPr>
      <w:r w:rsidRPr="00F21240">
        <w:t>RCP||I|20^RD</w:t>
      </w:r>
    </w:p>
    <w:p w14:paraId="619F224F" w14:textId="77777777" w:rsidR="00715956" w:rsidRPr="00F21240" w:rsidRDefault="00715956">
      <w:pPr>
        <w:pStyle w:val="NormalIndented"/>
      </w:pPr>
      <w:r w:rsidRPr="00F21240">
        <w:t xml:space="preserve">This query is asking for a list of persons matching the name SMITH who are recorded as being in Room 389. Candidates with a match level above 80 using the algorithm </w:t>
      </w:r>
      <w:proofErr w:type="spellStart"/>
      <w:r w:rsidRPr="00F21240">
        <w:t>Matchware</w:t>
      </w:r>
      <w:proofErr w:type="spellEnd"/>
      <w:r w:rsidRPr="00F21240">
        <w:t xml:space="preserv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F21240" w:rsidRDefault="00715956">
      <w:pPr>
        <w:pStyle w:val="Example"/>
        <w:rPr>
          <w:rFonts w:cs="Courier New"/>
        </w:rPr>
      </w:pPr>
      <w:r w:rsidRPr="00F21240">
        <w:rPr>
          <w:rFonts w:cs="Courier New"/>
        </w:rPr>
        <w:t>MSH|^&amp;~\|HOSPMPI|HOSP|CLINREG|WESTCLIN|200412121135-0600||RSP^K25^RSP_K25|H352357509|D|2.6</w:t>
      </w:r>
    </w:p>
    <w:p w14:paraId="1DB25CE5" w14:textId="77777777" w:rsidR="00715956" w:rsidRPr="00F21240" w:rsidRDefault="00715956">
      <w:pPr>
        <w:pStyle w:val="Example"/>
        <w:rPr>
          <w:rFonts w:cs="Courier New"/>
        </w:rPr>
      </w:pPr>
      <w:r w:rsidRPr="00F21240">
        <w:rPr>
          <w:rFonts w:cs="Courier New"/>
        </w:rPr>
        <w:t>MSA|AA|8702</w:t>
      </w:r>
    </w:p>
    <w:p w14:paraId="5EA26D12" w14:textId="77777777" w:rsidR="00715956" w:rsidRPr="00F21240" w:rsidRDefault="00715956">
      <w:pPr>
        <w:pStyle w:val="Example"/>
        <w:rPr>
          <w:rFonts w:cs="Courier New"/>
        </w:rPr>
      </w:pPr>
      <w:r w:rsidRPr="00F21240">
        <w:rPr>
          <w:rFonts w:cs="Courier New"/>
        </w:rPr>
        <w:t>QAK|111069|OK|Q25^Find Candidates Including Visit Information^HL70471|1</w:t>
      </w:r>
    </w:p>
    <w:p w14:paraId="183F2801" w14:textId="77777777" w:rsidR="00715956" w:rsidRPr="00F21240" w:rsidRDefault="00715956">
      <w:pPr>
        <w:pStyle w:val="Example"/>
        <w:rPr>
          <w:rFonts w:cs="Courier New"/>
        </w:rPr>
      </w:pPr>
      <w:r w:rsidRPr="00F21240">
        <w:rPr>
          <w:rFonts w:cs="Courier New"/>
        </w:rPr>
        <w:t>QPD|Q25^Find Candidates Including Visit Information^HL70471|111069|@PID.5.1^SMITH~ @PID.5.2^JOHN~@PID.8^M|80|MATCHWARE|1.2||^^^METRO HOSPITAL</w:t>
      </w:r>
    </w:p>
    <w:p w14:paraId="49EE6762" w14:textId="77777777" w:rsidR="00715956" w:rsidRPr="00F21240" w:rsidRDefault="00715956">
      <w:pPr>
        <w:pStyle w:val="Example"/>
        <w:rPr>
          <w:rFonts w:cs="Courier New"/>
        </w:rPr>
      </w:pPr>
      <w:r w:rsidRPr="00F21240">
        <w:rPr>
          <w:rFonts w:cs="Courier New"/>
        </w:rPr>
        <w:t>PID|||66785^^^METRO HOSPITAL||Smith^John||19630423|M||C|N2378 South Street^^Madison^WI^53711</w:t>
      </w:r>
    </w:p>
    <w:p w14:paraId="5A00FD35" w14:textId="77777777" w:rsidR="00715956" w:rsidRPr="00F21240" w:rsidRDefault="00715956">
      <w:pPr>
        <w:pStyle w:val="Example"/>
        <w:rPr>
          <w:rFonts w:eastAsia="Arial Unicode MS"/>
          <w:vanish/>
          <w:color w:val="000000"/>
        </w:rPr>
      </w:pPr>
      <w:r w:rsidRPr="00F21240">
        <w:rPr>
          <w:rFonts w:cs="Courier New"/>
          <w:color w:val="000000"/>
        </w:rPr>
        <w:t>PV1||I|W^389^1^METRO HOSPITAL^^^^3||||12345^MORGAN^REX^J^^^MD^0010^METRO HOSPITAL^L||67890^GRAINGER^LUCY^X^^^MD^0010^METRO HOSPITAL^L|MED|||||A0||13579^POTTER^SHERMAN^T^^^MD^0010^METRO HOSPITAL^L</w:t>
      </w:r>
    </w:p>
    <w:p w14:paraId="72FEB597" w14:textId="77777777" w:rsidR="00715956" w:rsidRPr="00F21240" w:rsidRDefault="00715956">
      <w:pPr>
        <w:pStyle w:val="Example"/>
        <w:rPr>
          <w:rFonts w:cs="Courier New"/>
        </w:rPr>
      </w:pPr>
    </w:p>
    <w:p w14:paraId="30894BCE" w14:textId="77777777" w:rsidR="00715956" w:rsidRPr="00F21240" w:rsidRDefault="00715956">
      <w:pPr>
        <w:pStyle w:val="Example"/>
        <w:rPr>
          <w:rFonts w:cs="Courier New"/>
        </w:rPr>
      </w:pPr>
      <w:r w:rsidRPr="00F21240">
        <w:rPr>
          <w:rFonts w:cs="Courier New"/>
        </w:rPr>
        <w:t>QRI|95||MATCHWARE 1.2</w:t>
      </w:r>
    </w:p>
    <w:p w14:paraId="1E2DF1AF" w14:textId="77777777" w:rsidR="00715956" w:rsidRPr="00F21240" w:rsidRDefault="00715956">
      <w:pPr>
        <w:pStyle w:val="NormalIndented"/>
      </w:pPr>
      <w:r w:rsidRPr="00F21240">
        <w:t>One candidate was returned.  Notice the 1 at the end of the QAK segment signifying the number of matches. The group of segments includes a PID, PV1, and QRI segment; the QRI segment gives a confidence factor for the candidate.</w:t>
      </w:r>
    </w:p>
    <w:p w14:paraId="639D83DD" w14:textId="603EC885" w:rsidR="00715956" w:rsidRPr="00F21240" w:rsidRDefault="00715956">
      <w:pPr>
        <w:pStyle w:val="Heading2"/>
        <w:rPr>
          <w:noProof/>
        </w:rPr>
      </w:pPr>
      <w:bookmarkStart w:id="4155" w:name="_Toc27754849"/>
      <w:bookmarkStart w:id="4156" w:name="_Toc109892144"/>
      <w:r w:rsidRPr="00F21240">
        <w:rPr>
          <w:noProof/>
        </w:rPr>
        <w:t>M</w:t>
      </w:r>
      <w:r w:rsidR="004C5C19">
        <w:rPr>
          <w:noProof/>
        </w:rPr>
        <w:t>essage Segments</w:t>
      </w:r>
      <w:bookmarkEnd w:id="4132"/>
      <w:bookmarkEnd w:id="4133"/>
      <w:bookmarkEnd w:id="4134"/>
      <w:bookmarkEnd w:id="4135"/>
      <w:bookmarkEnd w:id="4155"/>
      <w:bookmarkEnd w:id="4156"/>
    </w:p>
    <w:p w14:paraId="2CD8A574" w14:textId="77777777" w:rsidR="00715956" w:rsidRPr="00F21240" w:rsidRDefault="00715956">
      <w:pPr>
        <w:pStyle w:val="Heading3"/>
        <w:rPr>
          <w:noProof/>
        </w:rPr>
      </w:pPr>
      <w:bookmarkStart w:id="4157" w:name="_Toc21372546"/>
      <w:bookmarkStart w:id="4158" w:name="_Toc175992020"/>
      <w:bookmarkStart w:id="4159" w:name="_Toc176235978"/>
      <w:bookmarkStart w:id="4160" w:name="_Toc27754850"/>
      <w:bookmarkStart w:id="4161" w:name="_Toc109892145"/>
      <w:bookmarkStart w:id="4162" w:name="_Toc348245016"/>
      <w:bookmarkStart w:id="4163" w:name="_Toc348258204"/>
      <w:bookmarkStart w:id="4164" w:name="_Toc348263387"/>
      <w:bookmarkStart w:id="4165" w:name="_Toc348336801"/>
      <w:bookmarkStart w:id="4166" w:name="_Toc348768114"/>
      <w:bookmarkStart w:id="4167" w:name="_Toc380435662"/>
      <w:bookmarkStart w:id="4168" w:name="_Toc359236160"/>
      <w:bookmarkStart w:id="4169" w:name="_Toc1816002"/>
      <w:bookmarkEnd w:id="3779"/>
      <w:bookmarkEnd w:id="3780"/>
      <w:bookmarkEnd w:id="3781"/>
      <w:bookmarkEnd w:id="3782"/>
      <w:bookmarkEnd w:id="3783"/>
      <w:bookmarkEnd w:id="3784"/>
      <w:bookmarkEnd w:id="3785"/>
      <w:r w:rsidRPr="00F21240">
        <w:rPr>
          <w:noProof/>
        </w:rPr>
        <w:t xml:space="preserve">EVN </w:t>
      </w:r>
      <w:r w:rsidRPr="00F21240">
        <w:rPr>
          <w:noProof/>
        </w:rPr>
        <w:noBreakHyphen/>
        <w:t xml:space="preserve"> Event Type Segment</w:t>
      </w:r>
      <w:bookmarkEnd w:id="4157"/>
      <w:bookmarkEnd w:id="4158"/>
      <w:bookmarkEnd w:id="4159"/>
      <w:bookmarkEnd w:id="4160"/>
      <w:bookmarkEnd w:id="4161"/>
      <w:r w:rsidRPr="00F21240">
        <w:rPr>
          <w:noProof/>
        </w:rPr>
        <w:fldChar w:fldCharType="begin"/>
      </w:r>
      <w:r w:rsidRPr="00F21240">
        <w:rPr>
          <w:noProof/>
        </w:rPr>
        <w:instrText>XE "Segments: EVN"</w:instrText>
      </w:r>
      <w:r w:rsidRPr="00F21240">
        <w:rPr>
          <w:noProof/>
        </w:rPr>
        <w:fldChar w:fldCharType="end"/>
      </w:r>
      <w:bookmarkEnd w:id="4162"/>
      <w:bookmarkEnd w:id="4163"/>
      <w:bookmarkEnd w:id="4164"/>
      <w:bookmarkEnd w:id="4165"/>
      <w:bookmarkEnd w:id="4166"/>
      <w:bookmarkEnd w:id="4167"/>
      <w:bookmarkEnd w:id="4168"/>
      <w:bookmarkEnd w:id="4169"/>
      <w:r w:rsidRPr="00F21240">
        <w:rPr>
          <w:noProof/>
        </w:rPr>
        <w:fldChar w:fldCharType="begin"/>
      </w:r>
      <w:r w:rsidRPr="00F21240">
        <w:rPr>
          <w:noProof/>
        </w:rPr>
        <w:instrText>XE "EVN"</w:instrText>
      </w:r>
      <w:r w:rsidRPr="00F21240">
        <w:rPr>
          <w:noProof/>
        </w:rPr>
        <w:fldChar w:fldCharType="end"/>
      </w:r>
      <w:r w:rsidRPr="00F21240">
        <w:rPr>
          <w:noProof/>
        </w:rPr>
        <w:fldChar w:fldCharType="begin"/>
      </w:r>
      <w:r w:rsidRPr="00F21240">
        <w:rPr>
          <w:noProof/>
        </w:rPr>
        <w:instrText>XE "Event Type Segment"</w:instrText>
      </w:r>
      <w:r w:rsidRPr="00F21240">
        <w:rPr>
          <w:noProof/>
        </w:rPr>
        <w:fldChar w:fldCharType="end"/>
      </w:r>
    </w:p>
    <w:p w14:paraId="0E5029C3" w14:textId="3FC2E923" w:rsidR="00715956" w:rsidRPr="00F21240" w:rsidRDefault="00715956">
      <w:pPr>
        <w:pStyle w:val="NormalIndented"/>
        <w:rPr>
          <w:noProof/>
        </w:rPr>
      </w:pPr>
      <w:r w:rsidRPr="00F21240">
        <w:rPr>
          <w:noProof/>
        </w:rPr>
        <w:t>The EVN segment</w:t>
      </w:r>
      <w:r w:rsidRPr="00F21240">
        <w:rPr>
          <w:noProof/>
        </w:rPr>
        <w:fldChar w:fldCharType="begin"/>
      </w:r>
      <w:r w:rsidRPr="00F21240">
        <w:rPr>
          <w:noProof/>
        </w:rPr>
        <w:instrText>XE "EVN segment"</w:instrText>
      </w:r>
      <w:r w:rsidRPr="00F21240">
        <w:rPr>
          <w:noProof/>
        </w:rPr>
        <w:fldChar w:fldCharType="end"/>
      </w:r>
      <w:r w:rsidRPr="00F21240">
        <w:rPr>
          <w:noProof/>
        </w:rPr>
        <w:t xml:space="preserve"> is used to communicate necessary trigger event information to receiving applications.  Valid event types for all chapters are contained in </w:t>
      </w:r>
      <w:hyperlink r:id="rId98" w:anchor="HL70003" w:history="1">
        <w:r w:rsidRPr="007D31AF">
          <w:rPr>
            <w:rStyle w:val="ReferenceHL7Table"/>
          </w:rPr>
          <w:t>HL7 Table 0003 - Event Type</w:t>
        </w:r>
      </w:hyperlink>
      <w:r w:rsidRPr="00F21240">
        <w:rPr>
          <w:noProof/>
        </w:rPr>
        <w:t>.</w:t>
      </w:r>
    </w:p>
    <w:p w14:paraId="345ED06B" w14:textId="28893FE1" w:rsidR="00715956" w:rsidRPr="00F21240" w:rsidRDefault="00715956">
      <w:pPr>
        <w:pStyle w:val="AttributeTableCaption"/>
        <w:rPr>
          <w:noProof/>
        </w:rPr>
      </w:pPr>
      <w:r w:rsidRPr="00F21240">
        <w:rPr>
          <w:noProof/>
        </w:rPr>
        <w:t>HL7 Attribute Table - EVN</w:t>
      </w:r>
      <w:bookmarkStart w:id="4170" w:name="EVN"/>
      <w:bookmarkEnd w:id="4170"/>
      <w:r w:rsidRPr="00F21240">
        <w:rPr>
          <w:noProof/>
        </w:rPr>
        <w:t xml:space="preserve"> – Event Type</w:t>
      </w:r>
      <w:bookmarkStart w:id="4171" w:name="_Hlk28000492"/>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EVN"</w:instrText>
      </w:r>
      <w:r w:rsidRPr="00F21240">
        <w:rPr>
          <w:noProof/>
        </w:rPr>
        <w:fldChar w:fldCharType="end"/>
      </w:r>
      <w:bookmarkEnd w:id="4171"/>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F21240" w:rsidRDefault="00715956">
            <w:pPr>
              <w:pStyle w:val="AttributeTableHeader"/>
              <w:jc w:val="left"/>
              <w:rPr>
                <w:noProof/>
              </w:rPr>
            </w:pPr>
            <w:r w:rsidRPr="00F21240">
              <w:rPr>
                <w:noProof/>
              </w:rPr>
              <w:t>ELEMENT NAME</w:t>
            </w:r>
          </w:p>
        </w:tc>
      </w:tr>
      <w:tr w:rsidR="00D50068" w:rsidRPr="00715956"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F21240" w:rsidRDefault="00715956">
            <w:pPr>
              <w:pStyle w:val="AttributeTableBody"/>
              <w:rPr>
                <w:noProof/>
              </w:rPr>
            </w:pPr>
            <w:r w:rsidRPr="00F21240">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F21240" w:rsidRDefault="00715956">
            <w:pPr>
              <w:pStyle w:val="AttributeTableBody"/>
              <w:rPr>
                <w:noProof/>
              </w:rPr>
            </w:pPr>
            <w:r w:rsidRPr="00F21240">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F21240" w:rsidRDefault="00715956">
            <w:pPr>
              <w:pStyle w:val="AttributeTableBody"/>
              <w:jc w:val="left"/>
              <w:rPr>
                <w:noProof/>
              </w:rPr>
            </w:pPr>
            <w:r w:rsidRPr="00F21240">
              <w:rPr>
                <w:noProof/>
              </w:rPr>
              <w:t>Event Type Code</w:t>
            </w:r>
          </w:p>
        </w:tc>
      </w:tr>
      <w:tr w:rsidR="00D50068" w:rsidRPr="00715956"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F21240" w:rsidRDefault="00715956">
            <w:pPr>
              <w:pStyle w:val="AttributeTableBody"/>
              <w:rPr>
                <w:noProof/>
              </w:rPr>
            </w:pPr>
            <w:r w:rsidRPr="00F21240">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F21240" w:rsidRDefault="00715956">
            <w:pPr>
              <w:pStyle w:val="AttributeTableBody"/>
              <w:jc w:val="left"/>
              <w:rPr>
                <w:noProof/>
              </w:rPr>
            </w:pPr>
            <w:r w:rsidRPr="00F21240">
              <w:rPr>
                <w:noProof/>
              </w:rPr>
              <w:t xml:space="preserve">Recorded Date/Time </w:t>
            </w:r>
          </w:p>
        </w:tc>
      </w:tr>
      <w:tr w:rsidR="00D50068" w:rsidRPr="00715956"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F21240" w:rsidRDefault="00715956">
            <w:pPr>
              <w:pStyle w:val="AttributeTableBody"/>
              <w:rPr>
                <w:noProof/>
              </w:rPr>
            </w:pPr>
            <w:r w:rsidRPr="00F21240">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F21240" w:rsidRDefault="00715956">
            <w:pPr>
              <w:pStyle w:val="AttributeTableBody"/>
              <w:jc w:val="left"/>
              <w:rPr>
                <w:noProof/>
              </w:rPr>
            </w:pPr>
            <w:r w:rsidRPr="00F21240">
              <w:rPr>
                <w:noProof/>
              </w:rPr>
              <w:t>Date/Time Planned Event</w:t>
            </w:r>
          </w:p>
        </w:tc>
      </w:tr>
      <w:tr w:rsidR="00D50068" w:rsidRPr="00715956"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F21240" w:rsidRDefault="00000000">
            <w:pPr>
              <w:pStyle w:val="AttributeTableBody"/>
              <w:rPr>
                <w:rStyle w:val="HyperlinkTable"/>
                <w:noProof/>
              </w:rPr>
            </w:pPr>
            <w:hyperlink r:id="rId99" w:anchor="HL70062" w:history="1">
              <w:r w:rsidR="00715956" w:rsidRPr="00F21240">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F21240" w:rsidRDefault="00715956">
            <w:pPr>
              <w:pStyle w:val="AttributeTableBody"/>
              <w:rPr>
                <w:noProof/>
              </w:rPr>
            </w:pPr>
            <w:r w:rsidRPr="00F21240">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F21240" w:rsidRDefault="00715956">
            <w:pPr>
              <w:pStyle w:val="AttributeTableBody"/>
              <w:jc w:val="left"/>
              <w:rPr>
                <w:noProof/>
              </w:rPr>
            </w:pPr>
            <w:r w:rsidRPr="00F21240">
              <w:rPr>
                <w:noProof/>
              </w:rPr>
              <w:t>Event Reason Code</w:t>
            </w:r>
          </w:p>
        </w:tc>
      </w:tr>
      <w:tr w:rsidR="00D50068" w:rsidRPr="00715956"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F21240" w:rsidRDefault="00000000">
            <w:pPr>
              <w:pStyle w:val="AttributeTableBody"/>
              <w:rPr>
                <w:rStyle w:val="HyperlinkTable"/>
                <w:noProof/>
              </w:rPr>
            </w:pPr>
            <w:hyperlink r:id="rId100" w:anchor="HL70188" w:history="1">
              <w:r w:rsidR="00715956" w:rsidRPr="00F21240">
                <w:rPr>
                  <w:rStyle w:val="HyperlinkTable"/>
                  <w:noProof/>
                </w:rPr>
                <w:t>018</w:t>
              </w:r>
              <w:bookmarkStart w:id="4172" w:name="_Hlt479197205"/>
              <w:r w:rsidR="00715956" w:rsidRPr="00F21240">
                <w:rPr>
                  <w:rStyle w:val="HyperlinkTable"/>
                  <w:noProof/>
                </w:rPr>
                <w:t>8</w:t>
              </w:r>
              <w:bookmarkEnd w:id="4172"/>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F21240" w:rsidRDefault="00715956">
            <w:pPr>
              <w:pStyle w:val="AttributeTableBody"/>
              <w:rPr>
                <w:noProof/>
              </w:rPr>
            </w:pPr>
            <w:r w:rsidRPr="00F21240">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F21240" w:rsidRDefault="00715956">
            <w:pPr>
              <w:pStyle w:val="AttributeTableBody"/>
              <w:jc w:val="left"/>
              <w:rPr>
                <w:noProof/>
              </w:rPr>
            </w:pPr>
            <w:r w:rsidRPr="00F21240">
              <w:rPr>
                <w:noProof/>
              </w:rPr>
              <w:t>Operator ID</w:t>
            </w:r>
          </w:p>
        </w:tc>
      </w:tr>
      <w:tr w:rsidR="00D50068" w:rsidRPr="00715956"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F21240" w:rsidRDefault="00715956">
            <w:pPr>
              <w:pStyle w:val="AttributeTableBody"/>
              <w:rPr>
                <w:noProof/>
              </w:rPr>
            </w:pPr>
            <w:r w:rsidRPr="00F21240">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F21240" w:rsidRDefault="00715956">
            <w:pPr>
              <w:pStyle w:val="AttributeTableBody"/>
              <w:jc w:val="left"/>
              <w:rPr>
                <w:noProof/>
              </w:rPr>
            </w:pPr>
            <w:r w:rsidRPr="00F21240">
              <w:rPr>
                <w:noProof/>
              </w:rPr>
              <w:t>Event Occurred</w:t>
            </w:r>
          </w:p>
        </w:tc>
      </w:tr>
      <w:tr w:rsidR="00715956" w:rsidRPr="00715956"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F21240" w:rsidRDefault="00715956">
            <w:pPr>
              <w:pStyle w:val="AttributeTableBody"/>
              <w:rPr>
                <w:noProof/>
              </w:rPr>
            </w:pPr>
            <w:r w:rsidRPr="00F21240">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F21240" w:rsidRDefault="00715956">
            <w:pPr>
              <w:pStyle w:val="AttributeTableBody"/>
              <w:jc w:val="left"/>
              <w:rPr>
                <w:noProof/>
              </w:rPr>
            </w:pPr>
            <w:r w:rsidRPr="00F21240">
              <w:rPr>
                <w:noProof/>
              </w:rPr>
              <w:t>Event Facility</w:t>
            </w:r>
          </w:p>
        </w:tc>
      </w:tr>
    </w:tbl>
    <w:p w14:paraId="3C87D113" w14:textId="77777777" w:rsidR="00715956" w:rsidRPr="00F21240" w:rsidRDefault="00715956">
      <w:pPr>
        <w:pStyle w:val="Heading4"/>
        <w:rPr>
          <w:noProof/>
          <w:vanish/>
        </w:rPr>
      </w:pPr>
      <w:bookmarkStart w:id="4173" w:name="_Toc1816003"/>
      <w:bookmarkStart w:id="4174" w:name="_Toc21372547"/>
      <w:r w:rsidRPr="00F21240">
        <w:rPr>
          <w:noProof/>
          <w:vanish/>
        </w:rPr>
        <w:t>EVN field definitions</w:t>
      </w:r>
      <w:bookmarkStart w:id="4175" w:name="_Toc174953550"/>
      <w:bookmarkStart w:id="4176" w:name="_Toc174954137"/>
      <w:bookmarkEnd w:id="4173"/>
      <w:bookmarkEnd w:id="4174"/>
      <w:bookmarkEnd w:id="4175"/>
      <w:bookmarkEnd w:id="4176"/>
      <w:r w:rsidRPr="00F21240">
        <w:rPr>
          <w:noProof/>
          <w:vanish/>
        </w:rPr>
        <w:fldChar w:fldCharType="begin"/>
      </w:r>
      <w:r w:rsidRPr="00F21240">
        <w:rPr>
          <w:noProof/>
          <w:vanish/>
        </w:rPr>
        <w:instrText xml:space="preserve"> XE "EVN - data element definitions" </w:instrText>
      </w:r>
      <w:r w:rsidRPr="00F21240">
        <w:rPr>
          <w:noProof/>
          <w:vanish/>
        </w:rPr>
        <w:fldChar w:fldCharType="end"/>
      </w:r>
      <w:bookmarkStart w:id="4177" w:name="_Toc175992021"/>
      <w:bookmarkEnd w:id="4177"/>
    </w:p>
    <w:p w14:paraId="416CA656" w14:textId="77777777" w:rsidR="00715956" w:rsidRPr="00F21240" w:rsidRDefault="00715956">
      <w:pPr>
        <w:pStyle w:val="Heading4"/>
        <w:rPr>
          <w:noProof/>
        </w:rPr>
      </w:pPr>
      <w:bookmarkStart w:id="4178" w:name="_Toc1816004"/>
      <w:bookmarkStart w:id="4179" w:name="_Toc21372548"/>
      <w:bookmarkStart w:id="4180" w:name="_Toc175992022"/>
      <w:r w:rsidRPr="00F21240">
        <w:rPr>
          <w:noProof/>
        </w:rPr>
        <w:t>EVN-1   Event Type Code</w:t>
      </w:r>
      <w:bookmarkEnd w:id="4178"/>
      <w:bookmarkEnd w:id="4179"/>
      <w:bookmarkEnd w:id="4180"/>
    </w:p>
    <w:p w14:paraId="00360DC8" w14:textId="77777777" w:rsidR="00715956" w:rsidRPr="00F21240" w:rsidRDefault="00715956">
      <w:pPr>
        <w:pStyle w:val="NormalIndented"/>
        <w:rPr>
          <w:b/>
          <w:i/>
          <w:noProof/>
        </w:rPr>
      </w:pPr>
      <w:r w:rsidRPr="00F21240">
        <w:rPr>
          <w:b/>
          <w:i/>
          <w:noProof/>
        </w:rPr>
        <w:t>Attention: The EVN-1 field was retained for backward compatibilty only as of v2.5 and the detail was withdrawn and removed from the standard as of v2.7.</w:t>
      </w:r>
    </w:p>
    <w:p w14:paraId="34BB71A5" w14:textId="77777777" w:rsidR="00715956" w:rsidRPr="00F21240" w:rsidRDefault="00715956">
      <w:pPr>
        <w:pStyle w:val="Heading4"/>
        <w:rPr>
          <w:noProof/>
        </w:rPr>
      </w:pPr>
      <w:bookmarkStart w:id="4181" w:name="_Toc1816005"/>
      <w:bookmarkStart w:id="4182" w:name="_Toc21372549"/>
      <w:bookmarkStart w:id="4183" w:name="_Toc175992023"/>
      <w:r w:rsidRPr="00F21240">
        <w:rPr>
          <w:noProof/>
        </w:rPr>
        <w:t>EVN-2   Recorded Date/Time</w:t>
      </w:r>
      <w:r w:rsidRPr="00F21240">
        <w:rPr>
          <w:noProof/>
        </w:rPr>
        <w:fldChar w:fldCharType="begin"/>
      </w:r>
      <w:r w:rsidRPr="00F21240">
        <w:rPr>
          <w:noProof/>
        </w:rPr>
        <w:instrText>XE "Recorded date/time"</w:instrText>
      </w:r>
      <w:r w:rsidRPr="00F21240">
        <w:rPr>
          <w:noProof/>
        </w:rPr>
        <w:fldChar w:fldCharType="end"/>
      </w:r>
      <w:r w:rsidRPr="00F21240">
        <w:rPr>
          <w:noProof/>
        </w:rPr>
        <w:t xml:space="preserve">   (DTM)   00100</w:t>
      </w:r>
      <w:bookmarkEnd w:id="4181"/>
      <w:bookmarkEnd w:id="4182"/>
      <w:bookmarkEnd w:id="4183"/>
    </w:p>
    <w:p w14:paraId="1603A56E" w14:textId="77777777" w:rsidR="00715956" w:rsidRPr="00F21240" w:rsidRDefault="00715956">
      <w:pPr>
        <w:pStyle w:val="NormalIndented"/>
        <w:rPr>
          <w:noProof/>
        </w:rPr>
      </w:pPr>
      <w:r w:rsidRPr="00F21240">
        <w:rPr>
          <w:noProof/>
        </w:rPr>
        <w:t>Definition:  Most systems will default to the system date/time when the transaction was entered, but they should also permit an override.</w:t>
      </w:r>
    </w:p>
    <w:p w14:paraId="24EE30B3" w14:textId="77777777" w:rsidR="00715956" w:rsidRPr="00F21240" w:rsidRDefault="00715956">
      <w:pPr>
        <w:pStyle w:val="Heading4"/>
        <w:rPr>
          <w:noProof/>
        </w:rPr>
      </w:pPr>
      <w:bookmarkStart w:id="4184" w:name="_Toc1816006"/>
      <w:bookmarkStart w:id="4185" w:name="_Toc21372550"/>
      <w:bookmarkStart w:id="4186" w:name="_Toc175992024"/>
      <w:r w:rsidRPr="00F21240">
        <w:rPr>
          <w:noProof/>
        </w:rPr>
        <w:t>EVN-3   Date/Time Planned Event</w:t>
      </w:r>
      <w:r w:rsidRPr="00F21240">
        <w:rPr>
          <w:noProof/>
        </w:rPr>
        <w:fldChar w:fldCharType="begin"/>
      </w:r>
      <w:r w:rsidRPr="00F21240">
        <w:rPr>
          <w:noProof/>
        </w:rPr>
        <w:instrText>XE "Date/time planned event"</w:instrText>
      </w:r>
      <w:r w:rsidRPr="00F21240">
        <w:rPr>
          <w:noProof/>
        </w:rPr>
        <w:fldChar w:fldCharType="end"/>
      </w:r>
      <w:r w:rsidRPr="00F21240">
        <w:rPr>
          <w:noProof/>
        </w:rPr>
        <w:t xml:space="preserve">   (DTM)   00101</w:t>
      </w:r>
      <w:bookmarkEnd w:id="4184"/>
      <w:bookmarkEnd w:id="4185"/>
      <w:bookmarkEnd w:id="4186"/>
    </w:p>
    <w:p w14:paraId="60CEFE4B" w14:textId="77777777" w:rsidR="00715956" w:rsidRPr="00F21240" w:rsidRDefault="00715956">
      <w:pPr>
        <w:pStyle w:val="NormalIndented"/>
        <w:rPr>
          <w:noProof/>
        </w:rPr>
      </w:pPr>
      <w:r w:rsidRPr="00F21240">
        <w:rPr>
          <w:noProof/>
        </w:rPr>
        <w:t xml:space="preserve">Definition:  This field contains the date/time that the event is planned.  We recommend that </w:t>
      </w:r>
      <w:r w:rsidRPr="00F21240">
        <w:rPr>
          <w:rStyle w:val="ReferenceAttribute"/>
          <w:noProof/>
        </w:rPr>
        <w:t>PV2-8 - Expected Admit Date/Time</w:t>
      </w:r>
      <w:r w:rsidRPr="00F21240">
        <w:rPr>
          <w:noProof/>
        </w:rPr>
        <w:t xml:space="preserve">, </w:t>
      </w:r>
      <w:r w:rsidRPr="00F21240">
        <w:rPr>
          <w:rStyle w:val="ReferenceAttribute"/>
          <w:noProof/>
        </w:rPr>
        <w:t>PV2-9 - Expected Discharge Date/Time</w:t>
      </w:r>
      <w:r w:rsidRPr="00F21240">
        <w:rPr>
          <w:noProof/>
        </w:rPr>
        <w:t xml:space="preserve"> or </w:t>
      </w:r>
      <w:r w:rsidRPr="00F21240">
        <w:rPr>
          <w:rStyle w:val="ReferenceAttribute"/>
          <w:noProof/>
        </w:rPr>
        <w:t>PV2-47 - Expected LOA Return date/time</w:t>
      </w:r>
      <w:r w:rsidRPr="00F21240">
        <w:rPr>
          <w:noProof/>
        </w:rPr>
        <w:t xml:space="preserve"> be used whenever possible.</w:t>
      </w:r>
    </w:p>
    <w:p w14:paraId="7FFE7715" w14:textId="77777777" w:rsidR="00715956" w:rsidRPr="00F21240" w:rsidRDefault="00715956">
      <w:pPr>
        <w:pStyle w:val="Heading4"/>
        <w:rPr>
          <w:noProof/>
        </w:rPr>
      </w:pPr>
      <w:bookmarkStart w:id="4187" w:name="_Toc1816007"/>
      <w:bookmarkStart w:id="4188" w:name="_Toc21372551"/>
      <w:bookmarkStart w:id="4189" w:name="_Toc175992025"/>
      <w:r w:rsidRPr="00F21240">
        <w:rPr>
          <w:noProof/>
        </w:rPr>
        <w:t>EVN-4   Event Reason Code</w:t>
      </w:r>
      <w:r w:rsidRPr="00F21240">
        <w:rPr>
          <w:noProof/>
        </w:rPr>
        <w:fldChar w:fldCharType="begin"/>
      </w:r>
      <w:r w:rsidRPr="00F21240">
        <w:rPr>
          <w:noProof/>
        </w:rPr>
        <w:instrText>XE "Event reason code"</w:instrText>
      </w:r>
      <w:r w:rsidRPr="00F21240">
        <w:rPr>
          <w:noProof/>
        </w:rPr>
        <w:fldChar w:fldCharType="end"/>
      </w:r>
      <w:r w:rsidRPr="00F21240">
        <w:rPr>
          <w:noProof/>
        </w:rPr>
        <w:t xml:space="preserve">   (CWE)   00102</w:t>
      </w:r>
      <w:bookmarkEnd w:id="4187"/>
      <w:bookmarkEnd w:id="4188"/>
      <w:bookmarkEnd w:id="4189"/>
    </w:p>
    <w:p w14:paraId="602B59C9" w14:textId="77777777" w:rsidR="00A95485" w:rsidRDefault="00A95485" w:rsidP="00A95485">
      <w:pPr>
        <w:pStyle w:val="Components"/>
        <w:rPr>
          <w:noProof/>
        </w:rPr>
      </w:pPr>
      <w:bookmarkStart w:id="419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190"/>
    </w:p>
    <w:p w14:paraId="7A206947" w14:textId="47311064" w:rsidR="00715956" w:rsidRPr="00F21240" w:rsidRDefault="00715956">
      <w:pPr>
        <w:pStyle w:val="NormalIndented"/>
        <w:rPr>
          <w:noProof/>
        </w:rPr>
      </w:pPr>
      <w:r w:rsidRPr="00F21240">
        <w:rPr>
          <w:noProof/>
        </w:rPr>
        <w:t xml:space="preserve">Definition:  This field contains the reason for this event.  Refer to </w:t>
      </w:r>
      <w:hyperlink r:id="rId101" w:anchor="HL70062" w:history="1">
        <w:r w:rsidRPr="00FE0C80">
          <w:rPr>
            <w:rStyle w:val="ReferenceUserTable"/>
          </w:rPr>
          <w:t>User-defined Table 0062 - Eve</w:t>
        </w:r>
        <w:bookmarkStart w:id="4191" w:name="_Hlt479196478"/>
        <w:r w:rsidRPr="00FE0C80">
          <w:rPr>
            <w:rStyle w:val="ReferenceUserTable"/>
          </w:rPr>
          <w:t>n</w:t>
        </w:r>
        <w:bookmarkEnd w:id="4191"/>
        <w:r w:rsidRPr="00FE0C80">
          <w:rPr>
            <w:rStyle w:val="ReferenceUserTable"/>
          </w:rPr>
          <w:t>t Re</w:t>
        </w:r>
        <w:bookmarkStart w:id="4192" w:name="_Hlt1595536"/>
        <w:bookmarkStart w:id="4193" w:name="_Hlt1595437"/>
        <w:bookmarkEnd w:id="4192"/>
        <w:r w:rsidRPr="00FE0C80">
          <w:rPr>
            <w:rStyle w:val="ReferenceUserTable"/>
          </w:rPr>
          <w:t>a</w:t>
        </w:r>
        <w:bookmarkEnd w:id="4193"/>
        <w:r w:rsidRPr="00FE0C80">
          <w:rPr>
            <w:rStyle w:val="ReferenceUserTable"/>
          </w:rPr>
          <w:t>son</w:t>
        </w:r>
      </w:hyperlink>
      <w:r w:rsidRPr="00F21240">
        <w:rPr>
          <w:noProof/>
        </w:rPr>
        <w:t xml:space="preserve"> </w:t>
      </w:r>
      <w:r>
        <w:rPr>
          <w:noProof/>
        </w:rPr>
        <w:t xml:space="preserve">in Chapter 2C, Code Tables, </w:t>
      </w:r>
      <w:r w:rsidRPr="00F21240">
        <w:rPr>
          <w:noProof/>
        </w:rPr>
        <w:t>for suggested values.</w:t>
      </w:r>
    </w:p>
    <w:p w14:paraId="4873D343" w14:textId="77777777" w:rsidR="00715956" w:rsidRPr="00F21240" w:rsidRDefault="00715956">
      <w:pPr>
        <w:pStyle w:val="Heading4"/>
        <w:rPr>
          <w:noProof/>
        </w:rPr>
      </w:pPr>
      <w:bookmarkStart w:id="4194" w:name="_Hlt479196483"/>
      <w:bookmarkStart w:id="4195" w:name="_Toc1816008"/>
      <w:bookmarkStart w:id="4196" w:name="_Toc21372552"/>
      <w:bookmarkStart w:id="4197" w:name="_Toc175992026"/>
      <w:bookmarkEnd w:id="4194"/>
      <w:r w:rsidRPr="00F21240">
        <w:rPr>
          <w:noProof/>
        </w:rPr>
        <w:t>EVN-5   Operator ID</w:t>
      </w:r>
      <w:r w:rsidRPr="00F21240">
        <w:rPr>
          <w:noProof/>
        </w:rPr>
        <w:fldChar w:fldCharType="begin"/>
      </w:r>
      <w:r w:rsidRPr="00F21240">
        <w:rPr>
          <w:noProof/>
        </w:rPr>
        <w:instrText>XE "Operator ID"</w:instrText>
      </w:r>
      <w:r w:rsidRPr="00F21240">
        <w:rPr>
          <w:noProof/>
        </w:rPr>
        <w:fldChar w:fldCharType="end"/>
      </w:r>
      <w:r w:rsidRPr="00F21240">
        <w:rPr>
          <w:noProof/>
        </w:rPr>
        <w:t xml:space="preserve">   (XCN)   00103</w:t>
      </w:r>
      <w:bookmarkEnd w:id="4195"/>
      <w:bookmarkEnd w:id="4196"/>
      <w:bookmarkEnd w:id="4197"/>
    </w:p>
    <w:p w14:paraId="1E7C7E98" w14:textId="77777777" w:rsidR="00A95485" w:rsidRDefault="00A95485" w:rsidP="00A95485">
      <w:pPr>
        <w:pStyle w:val="Components"/>
      </w:pPr>
      <w:bookmarkStart w:id="4198"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77B4C5D"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Default="00A95485" w:rsidP="00A95485">
      <w:pPr>
        <w:pStyle w:val="Components"/>
      </w:pPr>
      <w:r>
        <w:t>Subcomponents for Assigning Authority (HD):  &lt;Namespace ID (IS)&gt; &amp; &lt;Universal ID (ST)&gt; &amp; &lt;Universal ID Type (ID)&gt;</w:t>
      </w:r>
    </w:p>
    <w:p w14:paraId="13341B44" w14:textId="77777777" w:rsidR="00A95485" w:rsidRDefault="00A95485" w:rsidP="00A95485">
      <w:pPr>
        <w:pStyle w:val="Components"/>
      </w:pPr>
      <w:r>
        <w:t>Subcomponents for Assigning Facility (HD):  &lt;Namespace ID (IS)&gt; &amp; &lt;Universal ID (ST)&gt; &amp; &lt;Universal ID Type (ID)&gt;</w:t>
      </w:r>
    </w:p>
    <w:p w14:paraId="5106AE6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198"/>
    </w:p>
    <w:p w14:paraId="2B209E86" w14:textId="0723E154" w:rsidR="00715956" w:rsidRPr="00F21240" w:rsidRDefault="00715956">
      <w:pPr>
        <w:pStyle w:val="NormalIndented"/>
        <w:rPr>
          <w:noProof/>
        </w:rPr>
      </w:pPr>
      <w:r w:rsidRPr="00F21240">
        <w:rPr>
          <w:noProof/>
        </w:rPr>
        <w:t xml:space="preserve">Definition:  This field identifies the individual responsible for triggering the event.  Refer to </w:t>
      </w:r>
      <w:hyperlink r:id="rId102" w:anchor="HL70188" w:history="1">
        <w:r w:rsidRPr="00FE0C80">
          <w:rPr>
            <w:rStyle w:val="ReferenceUserTable"/>
          </w:rPr>
          <w:t>User-defined Table 0188 - Ope</w:t>
        </w:r>
        <w:bookmarkStart w:id="4199" w:name="_Hlt479196699"/>
        <w:r w:rsidRPr="00FE0C80">
          <w:rPr>
            <w:rStyle w:val="ReferenceUserTable"/>
          </w:rPr>
          <w:t>r</w:t>
        </w:r>
        <w:bookmarkEnd w:id="4199"/>
        <w:r w:rsidRPr="00FE0C80">
          <w:rPr>
            <w:rStyle w:val="ReferenceUserTable"/>
          </w:rPr>
          <w:t>ator ID</w:t>
        </w:r>
      </w:hyperlink>
      <w:r>
        <w:rPr>
          <w:rStyle w:val="ReferenceUserTable"/>
          <w:noProof/>
        </w:rPr>
        <w:t xml:space="preserve"> </w:t>
      </w:r>
      <w:r>
        <w:t xml:space="preserve">in Chapter 2C, Code Tables, for </w:t>
      </w:r>
      <w:r w:rsidRPr="00F21240">
        <w:rPr>
          <w:noProof/>
        </w:rPr>
        <w:t>suggested values.</w:t>
      </w:r>
    </w:p>
    <w:p w14:paraId="1D6E41A4" w14:textId="77777777" w:rsidR="00715956" w:rsidRPr="00F21240" w:rsidRDefault="00715956">
      <w:pPr>
        <w:pStyle w:val="Heading4"/>
        <w:rPr>
          <w:noProof/>
        </w:rPr>
      </w:pPr>
      <w:bookmarkStart w:id="4200" w:name="_Hlt476034640"/>
      <w:bookmarkStart w:id="4201" w:name="_Toc1816009"/>
      <w:bookmarkStart w:id="4202" w:name="_Toc21372553"/>
      <w:bookmarkStart w:id="4203" w:name="_Toc175992027"/>
      <w:bookmarkEnd w:id="4200"/>
      <w:r w:rsidRPr="00F21240">
        <w:rPr>
          <w:noProof/>
        </w:rPr>
        <w:t>EVN-6   Event Occurred</w:t>
      </w:r>
      <w:r w:rsidRPr="00F21240">
        <w:rPr>
          <w:noProof/>
        </w:rPr>
        <w:fldChar w:fldCharType="begin"/>
      </w:r>
      <w:r w:rsidRPr="00F21240">
        <w:rPr>
          <w:noProof/>
        </w:rPr>
        <w:instrText>XE "Operator ID"</w:instrText>
      </w:r>
      <w:r w:rsidRPr="00F21240">
        <w:rPr>
          <w:noProof/>
        </w:rPr>
        <w:fldChar w:fldCharType="end"/>
      </w:r>
      <w:r w:rsidRPr="00F21240">
        <w:rPr>
          <w:noProof/>
        </w:rPr>
        <w:t xml:space="preserve">   (DTM)   01278</w:t>
      </w:r>
      <w:bookmarkEnd w:id="4201"/>
      <w:bookmarkEnd w:id="4202"/>
      <w:bookmarkEnd w:id="4203"/>
    </w:p>
    <w:p w14:paraId="29D8E494" w14:textId="77777777" w:rsidR="00715956" w:rsidRPr="00F21240" w:rsidRDefault="00715956">
      <w:pPr>
        <w:pStyle w:val="NormalIndented"/>
        <w:rPr>
          <w:noProof/>
        </w:rPr>
      </w:pPr>
      <w:r w:rsidRPr="00F21240">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F21240" w:rsidRDefault="00715956">
      <w:pPr>
        <w:pStyle w:val="Heading4"/>
        <w:rPr>
          <w:noProof/>
        </w:rPr>
      </w:pPr>
      <w:bookmarkStart w:id="4204" w:name="_Toc1816010"/>
      <w:bookmarkStart w:id="4205" w:name="_Toc21372554"/>
      <w:bookmarkStart w:id="4206" w:name="_Toc175992028"/>
      <w:r w:rsidRPr="00F21240">
        <w:rPr>
          <w:noProof/>
        </w:rPr>
        <w:t>EVN-7   Event Facility</w:t>
      </w:r>
      <w:r w:rsidRPr="00F21240">
        <w:rPr>
          <w:noProof/>
        </w:rPr>
        <w:fldChar w:fldCharType="begin"/>
      </w:r>
      <w:r w:rsidRPr="00F21240">
        <w:rPr>
          <w:noProof/>
        </w:rPr>
        <w:instrText>XE "Operator ID"</w:instrText>
      </w:r>
      <w:r w:rsidRPr="00F21240">
        <w:rPr>
          <w:noProof/>
        </w:rPr>
        <w:fldChar w:fldCharType="end"/>
      </w:r>
      <w:r w:rsidRPr="00F21240">
        <w:rPr>
          <w:noProof/>
        </w:rPr>
        <w:t xml:space="preserve">   (HD)   01534</w:t>
      </w:r>
      <w:bookmarkEnd w:id="4204"/>
      <w:bookmarkEnd w:id="4205"/>
      <w:bookmarkEnd w:id="4206"/>
    </w:p>
    <w:p w14:paraId="41DCD71A" w14:textId="77777777" w:rsidR="00A95485" w:rsidRDefault="00A95485" w:rsidP="00A95485">
      <w:pPr>
        <w:pStyle w:val="Components"/>
      </w:pPr>
      <w:bookmarkStart w:id="4207" w:name="HDComponent"/>
      <w:r>
        <w:t>Components:  &lt;Namespace ID (IS)&gt; ^ &lt;Universal ID (ST)&gt; ^ &lt;Universal ID Type (ID)&gt;</w:t>
      </w:r>
      <w:bookmarkEnd w:id="4207"/>
    </w:p>
    <w:p w14:paraId="5034D14B" w14:textId="77777777" w:rsidR="00715956" w:rsidRPr="00F21240" w:rsidRDefault="00715956">
      <w:pPr>
        <w:pStyle w:val="NormalIndented"/>
        <w:rPr>
          <w:noProof/>
        </w:rPr>
      </w:pPr>
      <w:r w:rsidRPr="00F21240">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F21240" w:rsidRDefault="00715956">
      <w:pPr>
        <w:pStyle w:val="NormalIndented"/>
        <w:rPr>
          <w:noProof/>
        </w:rPr>
      </w:pPr>
      <w:r w:rsidRPr="00F21240">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F21240" w:rsidRDefault="00715956">
      <w:pPr>
        <w:pStyle w:val="Heading3"/>
        <w:rPr>
          <w:noProof/>
        </w:rPr>
      </w:pPr>
      <w:bookmarkStart w:id="4208" w:name="_Toc348245017"/>
      <w:bookmarkStart w:id="4209" w:name="_Toc348258205"/>
      <w:bookmarkStart w:id="4210" w:name="_Toc348263388"/>
      <w:bookmarkStart w:id="4211" w:name="_Toc348336802"/>
      <w:bookmarkStart w:id="4212" w:name="_Toc348768115"/>
      <w:bookmarkStart w:id="4213" w:name="_Toc380435663"/>
      <w:bookmarkStart w:id="4214" w:name="_Toc359236161"/>
      <w:bookmarkStart w:id="4215" w:name="_Toc1816011"/>
      <w:bookmarkStart w:id="4216" w:name="_Toc21372555"/>
      <w:bookmarkStart w:id="4217" w:name="_Toc175992029"/>
      <w:bookmarkStart w:id="4218" w:name="_Toc176235979"/>
      <w:bookmarkStart w:id="4219" w:name="_Toc27754851"/>
      <w:bookmarkStart w:id="4220" w:name="_Toc109892146"/>
      <w:r w:rsidRPr="00F21240">
        <w:rPr>
          <w:noProof/>
        </w:rPr>
        <w:t>PID</w:t>
      </w:r>
      <w:r w:rsidRPr="00F21240">
        <w:rPr>
          <w:noProof/>
        </w:rPr>
        <w:fldChar w:fldCharType="begin"/>
      </w:r>
      <w:r w:rsidRPr="00F21240">
        <w:rPr>
          <w:noProof/>
        </w:rPr>
        <w:instrText>XE "PID"</w:instrText>
      </w:r>
      <w:r w:rsidRPr="00F21240">
        <w:rPr>
          <w:noProof/>
        </w:rPr>
        <w:fldChar w:fldCharType="end"/>
      </w:r>
      <w:r w:rsidRPr="00F21240">
        <w:rPr>
          <w:noProof/>
        </w:rPr>
        <w:t xml:space="preserve"> - Patient Identification Segment</w:t>
      </w:r>
      <w:bookmarkEnd w:id="4208"/>
      <w:bookmarkEnd w:id="4209"/>
      <w:bookmarkEnd w:id="4210"/>
      <w:bookmarkEnd w:id="4211"/>
      <w:bookmarkEnd w:id="4212"/>
      <w:bookmarkEnd w:id="4213"/>
      <w:bookmarkEnd w:id="4214"/>
      <w:bookmarkEnd w:id="4215"/>
      <w:bookmarkEnd w:id="4216"/>
      <w:bookmarkEnd w:id="4217"/>
      <w:bookmarkEnd w:id="4218"/>
      <w:bookmarkEnd w:id="4219"/>
      <w:bookmarkEnd w:id="4220"/>
      <w:r w:rsidRPr="00F21240">
        <w:rPr>
          <w:noProof/>
        </w:rPr>
        <w:fldChar w:fldCharType="begin"/>
      </w:r>
      <w:r w:rsidRPr="00F21240">
        <w:rPr>
          <w:noProof/>
        </w:rPr>
        <w:instrText>XE "Patient Identification Segment"</w:instrText>
      </w:r>
      <w:r w:rsidRPr="00F21240">
        <w:rPr>
          <w:noProof/>
        </w:rPr>
        <w:fldChar w:fldCharType="end"/>
      </w:r>
      <w:r w:rsidRPr="00F21240">
        <w:rPr>
          <w:noProof/>
        </w:rPr>
        <w:fldChar w:fldCharType="begin"/>
      </w:r>
      <w:r w:rsidRPr="00F21240">
        <w:rPr>
          <w:noProof/>
        </w:rPr>
        <w:instrText>XE "Segments: PID"</w:instrText>
      </w:r>
      <w:r w:rsidRPr="00F21240">
        <w:rPr>
          <w:noProof/>
        </w:rPr>
        <w:fldChar w:fldCharType="end"/>
      </w:r>
    </w:p>
    <w:p w14:paraId="643937F7" w14:textId="77777777" w:rsidR="00715956" w:rsidRPr="00F21240" w:rsidRDefault="00715956">
      <w:pPr>
        <w:pStyle w:val="NormalIndented"/>
        <w:rPr>
          <w:noProof/>
        </w:rPr>
      </w:pPr>
      <w:r w:rsidRPr="00F21240">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F21240" w:rsidRDefault="00715956">
      <w:pPr>
        <w:pStyle w:val="NormalIndented"/>
        <w:rPr>
          <w:noProof/>
        </w:rPr>
      </w:pPr>
      <w:r w:rsidRPr="00F21240">
        <w:rPr>
          <w:noProof/>
        </w:rPr>
        <w:t>It should be noted that from V2.4 onwards the demographics of animals can also be sent in the PID segment (see PID-35 to PID-38).</w:t>
      </w:r>
    </w:p>
    <w:p w14:paraId="5B69E124" w14:textId="77777777" w:rsidR="00715956" w:rsidRPr="00F21240" w:rsidRDefault="00715956">
      <w:pPr>
        <w:pStyle w:val="NormalIndented"/>
        <w:rPr>
          <w:noProof/>
        </w:rPr>
      </w:pPr>
      <w:r w:rsidRPr="00F21240">
        <w:rPr>
          <w:noProof/>
        </w:rPr>
        <w:t>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assigning such numbers. The assigning authority and identifier type codes are strongly recommended for all CX data types.</w:t>
      </w:r>
    </w:p>
    <w:p w14:paraId="07EEFD6C" w14:textId="33C5973A" w:rsidR="00715956" w:rsidRDefault="00715956">
      <w:pPr>
        <w:pStyle w:val="NormalIndented"/>
        <w:rPr>
          <w:ins w:id="4221" w:author="Merrick, Riki | APHL" w:date="2022-07-17T14:25:00Z"/>
          <w:noProof/>
        </w:rPr>
      </w:pPr>
      <w:r w:rsidRPr="00F21240">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3E47580C" w14:textId="4B6C93F2" w:rsidR="0077115C" w:rsidRPr="00F21240" w:rsidRDefault="0077115C">
      <w:pPr>
        <w:pStyle w:val="NormalIndented"/>
        <w:rPr>
          <w:noProof/>
        </w:rPr>
      </w:pPr>
      <w:ins w:id="4222" w:author="Merrick, Riki | APHL" w:date="2022-07-17T14:25:00Z">
        <w:r>
          <w:rPr>
            <w:noProof/>
          </w:rPr>
          <w:t xml:space="preserve">In order to support </w:t>
        </w:r>
      </w:ins>
      <w:ins w:id="4223" w:author="Merrick, Riki | APHL" w:date="2022-07-17T14:26:00Z">
        <w:r>
          <w:rPr>
            <w:noProof/>
          </w:rPr>
          <w:t>“name to use”</w:t>
        </w:r>
        <w:r w:rsidR="0003652C">
          <w:rPr>
            <w:noProof/>
          </w:rPr>
          <w:t xml:space="preserve"> to indicate how to address the patient, when that does not match their legal name, include an occurrence of Patient Name (PID-5), where the nametype code (PID-5.</w:t>
        </w:r>
      </w:ins>
      <w:ins w:id="4224" w:author="Merrick, Riki | APHL" w:date="2022-07-17T14:27:00Z">
        <w:r w:rsidR="00165748">
          <w:rPr>
            <w:noProof/>
          </w:rPr>
          <w:t>7</w:t>
        </w:r>
        <w:r w:rsidR="0003652C">
          <w:rPr>
            <w:noProof/>
          </w:rPr>
          <w:t>) is valued ‘</w:t>
        </w:r>
      </w:ins>
      <w:ins w:id="4225" w:author="Merrick, Riki | APHL" w:date="2022-07-17T14:28:00Z">
        <w:r w:rsidR="00C01A68">
          <w:rPr>
            <w:noProof/>
          </w:rPr>
          <w:t>N</w:t>
        </w:r>
      </w:ins>
      <w:ins w:id="4226" w:author="Merrick, Riki | APHL" w:date="2022-07-17T14:27:00Z">
        <w:r w:rsidR="0003652C">
          <w:rPr>
            <w:noProof/>
          </w:rPr>
          <w:t>’.</w:t>
        </w:r>
      </w:ins>
    </w:p>
    <w:p w14:paraId="767CCC75" w14:textId="410294DF" w:rsidR="00715956" w:rsidRPr="004842E3" w:rsidRDefault="00715956">
      <w:pPr>
        <w:pStyle w:val="AttributeTableCaption"/>
        <w:rPr>
          <w:noProof/>
          <w:lang w:val="fr-FR"/>
        </w:rPr>
      </w:pPr>
      <w:bookmarkStart w:id="4227" w:name="_Hlt479197644"/>
      <w:bookmarkStart w:id="4228" w:name="PID"/>
      <w:bookmarkEnd w:id="4227"/>
      <w:r w:rsidRPr="004842E3">
        <w:rPr>
          <w:noProof/>
          <w:lang w:val="fr-FR"/>
        </w:rPr>
        <w:t>HL7 Attribute Table - PI</w:t>
      </w:r>
      <w:bookmarkStart w:id="4229" w:name="_Hlt476040326"/>
      <w:r w:rsidRPr="004842E3">
        <w:rPr>
          <w:noProof/>
          <w:lang w:val="fr-FR"/>
        </w:rPr>
        <w:t>D - Patient Identification</w:t>
      </w:r>
      <w:bookmarkEnd w:id="4228"/>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PID"</w:instrText>
      </w:r>
      <w:r w:rsidRPr="00F21240">
        <w:rPr>
          <w:noProof/>
        </w:rPr>
        <w:fldChar w:fldCharType="end"/>
      </w:r>
      <w:bookmarkEnd w:id="4229"/>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F21240" w:rsidRDefault="00715956">
            <w:pPr>
              <w:pStyle w:val="AttributeTableHeader"/>
              <w:jc w:val="left"/>
              <w:rPr>
                <w:noProof/>
              </w:rPr>
            </w:pPr>
            <w:r w:rsidRPr="00F21240">
              <w:rPr>
                <w:noProof/>
              </w:rPr>
              <w:t>ELEMENT NAME</w:t>
            </w:r>
          </w:p>
        </w:tc>
      </w:tr>
      <w:tr w:rsidR="00D50068" w:rsidRPr="00715956"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F21240" w:rsidRDefault="00715956">
            <w:pPr>
              <w:pStyle w:val="AttributeTableBody"/>
              <w:rPr>
                <w:noProof/>
              </w:rPr>
            </w:pPr>
            <w:r w:rsidRPr="00F21240">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F21240" w:rsidRDefault="00715956">
            <w:pPr>
              <w:pStyle w:val="AttributeTableBody"/>
              <w:jc w:val="left"/>
              <w:rPr>
                <w:noProof/>
              </w:rPr>
            </w:pPr>
            <w:r w:rsidRPr="00F21240">
              <w:rPr>
                <w:noProof/>
              </w:rPr>
              <w:t>Set ID - PID</w:t>
            </w:r>
          </w:p>
        </w:tc>
      </w:tr>
      <w:tr w:rsidR="00D50068" w:rsidRPr="00715956"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F21240" w:rsidRDefault="00715956">
            <w:pPr>
              <w:pStyle w:val="AttributeTableBody"/>
              <w:rPr>
                <w:noProof/>
              </w:rPr>
            </w:pPr>
            <w:r w:rsidRPr="00F21240">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F21240" w:rsidRDefault="00715956">
            <w:pPr>
              <w:pStyle w:val="AttributeTableBody"/>
              <w:jc w:val="left"/>
              <w:rPr>
                <w:noProof/>
              </w:rPr>
            </w:pPr>
            <w:r w:rsidRPr="00F21240">
              <w:rPr>
                <w:noProof/>
              </w:rPr>
              <w:t>Patient ID</w:t>
            </w:r>
          </w:p>
        </w:tc>
      </w:tr>
      <w:tr w:rsidR="00D50068" w:rsidRPr="00715956"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F21240" w:rsidRDefault="00715956">
            <w:pPr>
              <w:pStyle w:val="AttributeTableBody"/>
              <w:rPr>
                <w:noProof/>
              </w:rPr>
            </w:pPr>
            <w:r w:rsidRPr="00F21240">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F21240" w:rsidRDefault="00715956">
            <w:pPr>
              <w:pStyle w:val="AttributeTableBody"/>
              <w:jc w:val="left"/>
              <w:rPr>
                <w:noProof/>
              </w:rPr>
            </w:pPr>
            <w:r w:rsidRPr="00F21240">
              <w:rPr>
                <w:noProof/>
              </w:rPr>
              <w:t>Patient Identifier List</w:t>
            </w:r>
          </w:p>
        </w:tc>
      </w:tr>
      <w:tr w:rsidR="00D50068" w:rsidRPr="00715956"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F21240" w:rsidRDefault="00715956">
            <w:pPr>
              <w:pStyle w:val="AttributeTableBody"/>
              <w:rPr>
                <w:noProof/>
              </w:rPr>
            </w:pPr>
            <w:r w:rsidRPr="00F21240">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F21240" w:rsidRDefault="00715956">
            <w:pPr>
              <w:pStyle w:val="AttributeTableBody"/>
              <w:jc w:val="left"/>
              <w:rPr>
                <w:noProof/>
              </w:rPr>
            </w:pPr>
            <w:r w:rsidRPr="00F21240">
              <w:rPr>
                <w:noProof/>
              </w:rPr>
              <w:t>Alternate Patient ID - PID</w:t>
            </w:r>
          </w:p>
        </w:tc>
      </w:tr>
      <w:tr w:rsidR="00D50068" w:rsidRPr="00715956"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F21240" w:rsidRDefault="00000000">
            <w:pPr>
              <w:pStyle w:val="AttributeTableBody"/>
              <w:rPr>
                <w:rStyle w:val="HyperlinkTable"/>
              </w:rPr>
            </w:pPr>
            <w:hyperlink r:id="rId103" w:anchor="HL70200" w:history="1">
              <w:r w:rsidR="00715956" w:rsidRPr="00F21240">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F21240" w:rsidRDefault="00715956">
            <w:pPr>
              <w:pStyle w:val="AttributeTableBody"/>
              <w:rPr>
                <w:noProof/>
              </w:rPr>
            </w:pPr>
            <w:r w:rsidRPr="00F21240">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F21240" w:rsidRDefault="00715956">
            <w:pPr>
              <w:pStyle w:val="AttributeTableBody"/>
              <w:jc w:val="left"/>
              <w:rPr>
                <w:noProof/>
              </w:rPr>
            </w:pPr>
            <w:r w:rsidRPr="00F21240">
              <w:rPr>
                <w:noProof/>
              </w:rPr>
              <w:t>Patient Name</w:t>
            </w:r>
          </w:p>
        </w:tc>
      </w:tr>
      <w:tr w:rsidR="00D50068" w:rsidRPr="00715956"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F21240" w:rsidRDefault="00715956">
            <w:pPr>
              <w:pStyle w:val="AttributeTableBody"/>
              <w:jc w:val="left"/>
              <w:rPr>
                <w:noProof/>
              </w:rPr>
            </w:pPr>
            <w:r w:rsidRPr="00F21240">
              <w:rPr>
                <w:noProof/>
              </w:rPr>
              <w:t>Mother's Maiden Name</w:t>
            </w:r>
          </w:p>
        </w:tc>
      </w:tr>
      <w:tr w:rsidR="00D50068" w:rsidRPr="00715956"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F21240" w:rsidRDefault="00715956">
            <w:pPr>
              <w:pStyle w:val="AttributeTableBody"/>
              <w:jc w:val="left"/>
              <w:rPr>
                <w:noProof/>
              </w:rPr>
            </w:pPr>
            <w:r w:rsidRPr="00F21240">
              <w:rPr>
                <w:noProof/>
              </w:rPr>
              <w:t>Date/Time of Birth</w:t>
            </w:r>
          </w:p>
        </w:tc>
      </w:tr>
      <w:tr w:rsidR="00D50068" w:rsidRPr="00715956"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F21240" w:rsidRDefault="00000000">
            <w:pPr>
              <w:pStyle w:val="AttributeTableBody"/>
              <w:rPr>
                <w:rStyle w:val="HyperlinkTable"/>
              </w:rPr>
            </w:pPr>
            <w:hyperlink r:id="rId104" w:anchor="HL70001" w:history="1">
              <w:r w:rsidR="00715956" w:rsidRPr="00F21240">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F21240" w:rsidRDefault="00715956">
            <w:pPr>
              <w:pStyle w:val="AttributeTableBody"/>
              <w:jc w:val="left"/>
              <w:rPr>
                <w:noProof/>
              </w:rPr>
            </w:pPr>
            <w:r w:rsidRPr="00F21240">
              <w:rPr>
                <w:noProof/>
              </w:rPr>
              <w:t>Administrative Sex</w:t>
            </w:r>
          </w:p>
        </w:tc>
      </w:tr>
      <w:tr w:rsidR="00D50068" w:rsidRPr="00715956"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F21240" w:rsidRDefault="00715956">
            <w:pPr>
              <w:pStyle w:val="AttributeTableBody"/>
              <w:rPr>
                <w:noProof/>
              </w:rPr>
            </w:pPr>
            <w:r w:rsidRPr="00F21240">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F21240" w:rsidRDefault="00715956">
            <w:pPr>
              <w:pStyle w:val="AttributeTableBody"/>
              <w:jc w:val="left"/>
              <w:rPr>
                <w:noProof/>
              </w:rPr>
            </w:pPr>
            <w:r w:rsidRPr="00F21240">
              <w:rPr>
                <w:noProof/>
              </w:rPr>
              <w:t>Patient Alias</w:t>
            </w:r>
          </w:p>
        </w:tc>
      </w:tr>
      <w:tr w:rsidR="00D50068" w:rsidRPr="00715956"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F21240" w:rsidRDefault="00000000">
            <w:pPr>
              <w:pStyle w:val="AttributeTableBody"/>
              <w:rPr>
                <w:rStyle w:val="HyperlinkTable"/>
              </w:rPr>
            </w:pPr>
            <w:hyperlink r:id="rId105" w:anchor="HL70005" w:history="1">
              <w:r w:rsidR="00715956" w:rsidRPr="00F21240">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F21240" w:rsidRDefault="00715956">
            <w:pPr>
              <w:pStyle w:val="AttributeTableBody"/>
              <w:jc w:val="left"/>
              <w:rPr>
                <w:noProof/>
              </w:rPr>
            </w:pPr>
            <w:r w:rsidRPr="00F21240">
              <w:rPr>
                <w:noProof/>
              </w:rPr>
              <w:t>Race</w:t>
            </w:r>
          </w:p>
        </w:tc>
      </w:tr>
      <w:tr w:rsidR="00D50068" w:rsidRPr="00715956"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F21240" w:rsidRDefault="00715956">
            <w:pPr>
              <w:pStyle w:val="AttributeTableBody"/>
              <w:rPr>
                <w:noProof/>
              </w:rPr>
            </w:pPr>
            <w:r w:rsidRPr="00F21240">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F21240" w:rsidRDefault="00715956">
            <w:pPr>
              <w:pStyle w:val="AttributeTableBody"/>
              <w:jc w:val="left"/>
              <w:rPr>
                <w:noProof/>
              </w:rPr>
            </w:pPr>
            <w:r w:rsidRPr="00F21240">
              <w:rPr>
                <w:noProof/>
              </w:rPr>
              <w:t>Patient Address</w:t>
            </w:r>
          </w:p>
        </w:tc>
      </w:tr>
      <w:tr w:rsidR="00D50068" w:rsidRPr="00715956"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F21240" w:rsidRDefault="00715956">
            <w:pPr>
              <w:pStyle w:val="AttributeTableBody"/>
              <w:rPr>
                <w:noProof/>
              </w:rPr>
            </w:pPr>
            <w:r w:rsidRPr="00F21240">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F21240" w:rsidRDefault="00715956">
            <w:pPr>
              <w:pStyle w:val="AttributeTableBody"/>
              <w:jc w:val="left"/>
              <w:rPr>
                <w:noProof/>
              </w:rPr>
            </w:pPr>
            <w:r w:rsidRPr="00F21240">
              <w:rPr>
                <w:noProof/>
              </w:rPr>
              <w:t>County Code</w:t>
            </w:r>
          </w:p>
        </w:tc>
      </w:tr>
      <w:tr w:rsidR="00D50068" w:rsidRPr="00715956"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F21240" w:rsidRDefault="00715956">
            <w:pPr>
              <w:pStyle w:val="AttributeTableBody"/>
              <w:rPr>
                <w:noProof/>
              </w:rPr>
            </w:pPr>
            <w:r w:rsidRPr="00F21240">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F21240" w:rsidRDefault="00715956">
            <w:pPr>
              <w:pStyle w:val="AttributeTableBody"/>
              <w:jc w:val="left"/>
              <w:rPr>
                <w:noProof/>
              </w:rPr>
            </w:pPr>
            <w:r w:rsidRPr="00F21240">
              <w:rPr>
                <w:noProof/>
              </w:rPr>
              <w:t>Phone Number - Home</w:t>
            </w:r>
          </w:p>
        </w:tc>
      </w:tr>
      <w:tr w:rsidR="00D50068" w:rsidRPr="00715956"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F21240" w:rsidRDefault="00715956">
            <w:pPr>
              <w:pStyle w:val="AttributeTableBody"/>
              <w:rPr>
                <w:noProof/>
              </w:rPr>
            </w:pPr>
            <w:r w:rsidRPr="00F21240">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F21240" w:rsidRDefault="00715956">
            <w:pPr>
              <w:pStyle w:val="AttributeTableBody"/>
              <w:jc w:val="left"/>
              <w:rPr>
                <w:noProof/>
              </w:rPr>
            </w:pPr>
            <w:r w:rsidRPr="00F21240">
              <w:rPr>
                <w:noProof/>
              </w:rPr>
              <w:t>Phone Number - Business</w:t>
            </w:r>
          </w:p>
        </w:tc>
      </w:tr>
      <w:tr w:rsidR="00D50068" w:rsidRPr="00715956"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F21240" w:rsidRDefault="00000000">
            <w:pPr>
              <w:pStyle w:val="AttributeTableBody"/>
              <w:rPr>
                <w:rStyle w:val="HyperlinkTable"/>
              </w:rPr>
            </w:pPr>
            <w:hyperlink r:id="rId106" w:anchor="HL70296" w:history="1">
              <w:r w:rsidR="00715956" w:rsidRPr="00F21240">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F21240" w:rsidRDefault="00715956">
            <w:pPr>
              <w:pStyle w:val="AttributeTableBody"/>
              <w:jc w:val="left"/>
              <w:rPr>
                <w:noProof/>
              </w:rPr>
            </w:pPr>
            <w:r w:rsidRPr="00F21240">
              <w:rPr>
                <w:noProof/>
              </w:rPr>
              <w:t>Primary Language</w:t>
            </w:r>
          </w:p>
        </w:tc>
      </w:tr>
      <w:tr w:rsidR="00D50068" w:rsidRPr="00715956"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F21240" w:rsidRDefault="00000000">
            <w:pPr>
              <w:pStyle w:val="AttributeTableBody"/>
              <w:rPr>
                <w:rStyle w:val="HyperlinkTable"/>
              </w:rPr>
            </w:pPr>
            <w:hyperlink r:id="rId107" w:anchor="HL70002" w:history="1">
              <w:r w:rsidR="00715956" w:rsidRPr="00F21240">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F21240" w:rsidRDefault="00715956">
            <w:pPr>
              <w:pStyle w:val="AttributeTableBody"/>
              <w:jc w:val="left"/>
              <w:rPr>
                <w:noProof/>
              </w:rPr>
            </w:pPr>
            <w:r w:rsidRPr="00F21240">
              <w:rPr>
                <w:noProof/>
              </w:rPr>
              <w:t>Marital Status</w:t>
            </w:r>
          </w:p>
        </w:tc>
      </w:tr>
      <w:tr w:rsidR="00D50068" w:rsidRPr="00715956"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F21240" w:rsidRDefault="00000000">
            <w:pPr>
              <w:pStyle w:val="AttributeTableBody"/>
              <w:rPr>
                <w:rStyle w:val="HyperlinkTable"/>
              </w:rPr>
            </w:pPr>
            <w:hyperlink r:id="rId108" w:anchor="HL70006" w:history="1">
              <w:r w:rsidR="00715956" w:rsidRPr="00F21240">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F21240" w:rsidRDefault="00715956">
            <w:pPr>
              <w:pStyle w:val="AttributeTableBody"/>
              <w:jc w:val="left"/>
              <w:rPr>
                <w:noProof/>
              </w:rPr>
            </w:pPr>
            <w:r w:rsidRPr="00F21240">
              <w:rPr>
                <w:noProof/>
              </w:rPr>
              <w:t>Religion</w:t>
            </w:r>
          </w:p>
        </w:tc>
      </w:tr>
      <w:tr w:rsidR="00D50068" w:rsidRPr="00715956"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F21240" w:rsidRDefault="00000000">
            <w:pPr>
              <w:pStyle w:val="AttributeTableBody"/>
              <w:rPr>
                <w:rStyle w:val="HyperlinkTable"/>
              </w:rPr>
            </w:pPr>
            <w:hyperlink r:id="rId109"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F21240" w:rsidRDefault="00715956">
            <w:pPr>
              <w:pStyle w:val="AttributeTableBody"/>
              <w:rPr>
                <w:noProof/>
              </w:rPr>
            </w:pPr>
            <w:r w:rsidRPr="00F21240">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F21240" w:rsidRDefault="00715956">
            <w:pPr>
              <w:pStyle w:val="AttributeTableBody"/>
              <w:jc w:val="left"/>
              <w:rPr>
                <w:noProof/>
              </w:rPr>
            </w:pPr>
            <w:r w:rsidRPr="00F21240">
              <w:rPr>
                <w:noProof/>
              </w:rPr>
              <w:t>Patient Account Number</w:t>
            </w:r>
          </w:p>
        </w:tc>
      </w:tr>
      <w:tr w:rsidR="00D50068" w:rsidRPr="00715956"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F21240" w:rsidRDefault="00715956">
            <w:pPr>
              <w:pStyle w:val="AttributeTableBody"/>
              <w:rPr>
                <w:noProof/>
              </w:rPr>
            </w:pPr>
            <w:r w:rsidRPr="00F21240">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F21240" w:rsidRDefault="00715956">
            <w:pPr>
              <w:pStyle w:val="AttributeTableBody"/>
              <w:jc w:val="left"/>
              <w:rPr>
                <w:noProof/>
              </w:rPr>
            </w:pPr>
            <w:r w:rsidRPr="00F21240">
              <w:rPr>
                <w:noProof/>
              </w:rPr>
              <w:t>SSN Number - Patient</w:t>
            </w:r>
          </w:p>
        </w:tc>
      </w:tr>
      <w:tr w:rsidR="00D50068" w:rsidRPr="00715956"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F21240" w:rsidRDefault="00715956">
            <w:pPr>
              <w:pStyle w:val="AttributeTableBody"/>
              <w:rPr>
                <w:noProof/>
              </w:rPr>
            </w:pPr>
            <w:r w:rsidRPr="00F21240">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F21240" w:rsidRDefault="00715956">
            <w:pPr>
              <w:pStyle w:val="AttributeTableBody"/>
              <w:jc w:val="left"/>
              <w:rPr>
                <w:noProof/>
              </w:rPr>
            </w:pPr>
            <w:r w:rsidRPr="00F21240">
              <w:rPr>
                <w:noProof/>
              </w:rPr>
              <w:t>Driver's License Number - Patient</w:t>
            </w:r>
          </w:p>
        </w:tc>
      </w:tr>
      <w:tr w:rsidR="00D50068" w:rsidRPr="00715956"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F21240" w:rsidRDefault="00000000">
            <w:pPr>
              <w:pStyle w:val="AttributeTableBody"/>
              <w:rPr>
                <w:rStyle w:val="HyperlinkTable"/>
              </w:rPr>
            </w:pPr>
            <w:hyperlink r:id="rId110"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F21240" w:rsidRDefault="00715956">
            <w:pPr>
              <w:pStyle w:val="AttributeTableBody"/>
              <w:rPr>
                <w:noProof/>
              </w:rPr>
            </w:pPr>
            <w:r w:rsidRPr="00F21240">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F21240" w:rsidRDefault="00715956">
            <w:pPr>
              <w:pStyle w:val="AttributeTableBody"/>
              <w:jc w:val="left"/>
              <w:rPr>
                <w:noProof/>
              </w:rPr>
            </w:pPr>
            <w:r w:rsidRPr="00F21240">
              <w:rPr>
                <w:noProof/>
              </w:rPr>
              <w:t>Mother's Identifier</w:t>
            </w:r>
          </w:p>
        </w:tc>
      </w:tr>
      <w:tr w:rsidR="00D50068" w:rsidRPr="00715956"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F21240" w:rsidRDefault="00000000">
            <w:pPr>
              <w:pStyle w:val="AttributeTableBody"/>
              <w:rPr>
                <w:rStyle w:val="HyperlinkTable"/>
              </w:rPr>
            </w:pPr>
            <w:hyperlink r:id="rId111" w:anchor="HL70189" w:history="1">
              <w:r w:rsidR="00715956" w:rsidRPr="00F21240">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F21240" w:rsidRDefault="00715956">
            <w:pPr>
              <w:pStyle w:val="AttributeTableBody"/>
              <w:jc w:val="left"/>
              <w:rPr>
                <w:noProof/>
              </w:rPr>
            </w:pPr>
            <w:r w:rsidRPr="00F21240">
              <w:rPr>
                <w:noProof/>
              </w:rPr>
              <w:t>Ethnic Group</w:t>
            </w:r>
          </w:p>
        </w:tc>
      </w:tr>
      <w:tr w:rsidR="00D50068" w:rsidRPr="00715956"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F21240" w:rsidRDefault="00715956">
            <w:pPr>
              <w:pStyle w:val="AttributeTableBody"/>
              <w:rPr>
                <w:noProof/>
              </w:rPr>
            </w:pPr>
            <w:r w:rsidRPr="00F21240">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F21240" w:rsidRDefault="00715956">
            <w:pPr>
              <w:pStyle w:val="AttributeTableBody"/>
              <w:jc w:val="left"/>
              <w:rPr>
                <w:noProof/>
              </w:rPr>
            </w:pPr>
            <w:r w:rsidRPr="00F21240">
              <w:rPr>
                <w:noProof/>
              </w:rPr>
              <w:t>Birth Place</w:t>
            </w:r>
          </w:p>
        </w:tc>
      </w:tr>
      <w:tr w:rsidR="00D50068" w:rsidRPr="00715956"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F21240" w:rsidRDefault="00000000">
            <w:pPr>
              <w:pStyle w:val="AttributeTableBody"/>
              <w:rPr>
                <w:rStyle w:val="HyperlinkTable"/>
              </w:rPr>
            </w:pPr>
            <w:hyperlink r:id="rId112"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F21240" w:rsidRDefault="00715956">
            <w:pPr>
              <w:pStyle w:val="AttributeTableBody"/>
              <w:rPr>
                <w:noProof/>
              </w:rPr>
            </w:pPr>
            <w:r w:rsidRPr="00F21240">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F21240" w:rsidRDefault="00715956">
            <w:pPr>
              <w:pStyle w:val="AttributeTableBody"/>
              <w:jc w:val="left"/>
              <w:rPr>
                <w:noProof/>
              </w:rPr>
            </w:pPr>
            <w:r w:rsidRPr="00F21240">
              <w:rPr>
                <w:noProof/>
              </w:rPr>
              <w:t>Multiple Birth Indicator</w:t>
            </w:r>
          </w:p>
        </w:tc>
      </w:tr>
      <w:tr w:rsidR="00D50068" w:rsidRPr="00715956"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F21240"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F21240" w:rsidRDefault="00715956">
            <w:pPr>
              <w:pStyle w:val="AttributeTableBody"/>
              <w:rPr>
                <w:noProof/>
              </w:rPr>
            </w:pPr>
            <w:r w:rsidRPr="00F21240">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F21240" w:rsidRDefault="00715956">
            <w:pPr>
              <w:pStyle w:val="AttributeTableBody"/>
              <w:jc w:val="left"/>
              <w:rPr>
                <w:noProof/>
              </w:rPr>
            </w:pPr>
            <w:r w:rsidRPr="00F21240">
              <w:rPr>
                <w:noProof/>
              </w:rPr>
              <w:t>Birth Order</w:t>
            </w:r>
          </w:p>
        </w:tc>
      </w:tr>
      <w:tr w:rsidR="00D50068" w:rsidRPr="00715956"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F21240" w:rsidRDefault="00000000">
            <w:pPr>
              <w:pStyle w:val="AttributeTableBody"/>
              <w:rPr>
                <w:rStyle w:val="HyperlinkTable"/>
              </w:rPr>
            </w:pPr>
            <w:hyperlink r:id="rId113"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F21240" w:rsidRDefault="00715956">
            <w:pPr>
              <w:pStyle w:val="AttributeTableBody"/>
              <w:jc w:val="left"/>
              <w:rPr>
                <w:noProof/>
              </w:rPr>
            </w:pPr>
            <w:r w:rsidRPr="00F21240">
              <w:rPr>
                <w:noProof/>
              </w:rPr>
              <w:t>Citizenship</w:t>
            </w:r>
          </w:p>
        </w:tc>
      </w:tr>
      <w:tr w:rsidR="00D50068" w:rsidRPr="00715956"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F21240" w:rsidRDefault="00000000">
            <w:pPr>
              <w:pStyle w:val="AttributeTableBody"/>
              <w:rPr>
                <w:rStyle w:val="HyperlinkTable"/>
              </w:rPr>
            </w:pPr>
            <w:hyperlink r:id="rId114" w:anchor="HL70172" w:history="1">
              <w:r w:rsidR="00715956" w:rsidRPr="00F21240">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F21240" w:rsidRDefault="00715956">
            <w:pPr>
              <w:pStyle w:val="AttributeTableBody"/>
              <w:rPr>
                <w:noProof/>
              </w:rPr>
            </w:pPr>
            <w:r w:rsidRPr="00F21240">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F21240" w:rsidRDefault="00715956">
            <w:pPr>
              <w:pStyle w:val="AttributeTableBody"/>
              <w:jc w:val="left"/>
              <w:rPr>
                <w:noProof/>
              </w:rPr>
            </w:pPr>
            <w:r w:rsidRPr="00F21240">
              <w:rPr>
                <w:noProof/>
              </w:rPr>
              <w:t>Veterans Military Status</w:t>
            </w:r>
          </w:p>
        </w:tc>
      </w:tr>
      <w:tr w:rsidR="00D50068" w:rsidRPr="00715956"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F21240" w:rsidRDefault="00715956">
            <w:pPr>
              <w:pStyle w:val="AttributeTableBody"/>
              <w:jc w:val="left"/>
              <w:rPr>
                <w:noProof/>
              </w:rPr>
            </w:pPr>
            <w:r w:rsidRPr="00F21240">
              <w:rPr>
                <w:noProof/>
              </w:rPr>
              <w:t xml:space="preserve">Nationality </w:t>
            </w:r>
          </w:p>
        </w:tc>
      </w:tr>
      <w:tr w:rsidR="00D50068" w:rsidRPr="00715956"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F21240" w:rsidRDefault="00715956">
            <w:pPr>
              <w:pStyle w:val="AttributeTableBody"/>
              <w:rPr>
                <w:noProof/>
              </w:rPr>
            </w:pPr>
            <w:r w:rsidRPr="00F21240">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F21240" w:rsidRDefault="00715956">
            <w:pPr>
              <w:pStyle w:val="AttributeTableBody"/>
              <w:jc w:val="left"/>
              <w:rPr>
                <w:noProof/>
              </w:rPr>
            </w:pPr>
            <w:r w:rsidRPr="00F21240">
              <w:rPr>
                <w:noProof/>
              </w:rPr>
              <w:t>Patient Death Date and Time</w:t>
            </w:r>
          </w:p>
        </w:tc>
      </w:tr>
      <w:tr w:rsidR="00D50068" w:rsidRPr="00715956"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F21240" w:rsidRDefault="00000000">
            <w:pPr>
              <w:pStyle w:val="AttributeTableBody"/>
              <w:rPr>
                <w:rStyle w:val="HyperlinkTable"/>
              </w:rPr>
            </w:pPr>
            <w:hyperlink r:id="rId115"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F21240" w:rsidRDefault="00715956">
            <w:pPr>
              <w:pStyle w:val="AttributeTableBody"/>
              <w:rPr>
                <w:noProof/>
              </w:rPr>
            </w:pPr>
            <w:r w:rsidRPr="00F21240">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F21240" w:rsidRDefault="00715956">
            <w:pPr>
              <w:pStyle w:val="AttributeTableBody"/>
              <w:jc w:val="left"/>
              <w:rPr>
                <w:noProof/>
              </w:rPr>
            </w:pPr>
            <w:r w:rsidRPr="00F21240">
              <w:rPr>
                <w:noProof/>
              </w:rPr>
              <w:t>Patient Death Indicator</w:t>
            </w:r>
          </w:p>
        </w:tc>
      </w:tr>
      <w:tr w:rsidR="00D50068" w:rsidRPr="00715956"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F21240" w:rsidRDefault="00000000">
            <w:pPr>
              <w:pStyle w:val="AttributeTableBody"/>
              <w:rPr>
                <w:rStyle w:val="HyperlinkTable"/>
              </w:rPr>
            </w:pPr>
            <w:hyperlink r:id="rId116"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F21240" w:rsidRDefault="00715956">
            <w:pPr>
              <w:pStyle w:val="AttributeTableBody"/>
              <w:rPr>
                <w:noProof/>
              </w:rPr>
            </w:pPr>
            <w:r w:rsidRPr="00F21240">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F21240" w:rsidRDefault="00715956">
            <w:pPr>
              <w:pStyle w:val="AttributeTableBody"/>
              <w:jc w:val="left"/>
              <w:rPr>
                <w:noProof/>
              </w:rPr>
            </w:pPr>
            <w:r w:rsidRPr="00F21240">
              <w:rPr>
                <w:noProof/>
              </w:rPr>
              <w:t>Identity Unknown Indicator</w:t>
            </w:r>
          </w:p>
        </w:tc>
      </w:tr>
      <w:tr w:rsidR="00D50068" w:rsidRPr="00715956"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F21240" w:rsidRDefault="00000000">
            <w:pPr>
              <w:pStyle w:val="AttributeTableBody"/>
              <w:rPr>
                <w:rStyle w:val="HyperlinkTable"/>
              </w:rPr>
            </w:pPr>
            <w:hyperlink r:id="rId117" w:anchor="HL70445" w:history="1">
              <w:r w:rsidR="00715956" w:rsidRPr="00F21240">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F21240" w:rsidRDefault="00715956">
            <w:pPr>
              <w:pStyle w:val="AttributeTableBody"/>
              <w:rPr>
                <w:noProof/>
              </w:rPr>
            </w:pPr>
            <w:r w:rsidRPr="00F21240">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F21240" w:rsidRDefault="00715956">
            <w:pPr>
              <w:pStyle w:val="AttributeTableBody"/>
              <w:jc w:val="left"/>
              <w:rPr>
                <w:noProof/>
              </w:rPr>
            </w:pPr>
            <w:r w:rsidRPr="00F21240">
              <w:rPr>
                <w:noProof/>
              </w:rPr>
              <w:t>Identity Reliability Code</w:t>
            </w:r>
          </w:p>
        </w:tc>
      </w:tr>
      <w:tr w:rsidR="00D50068" w:rsidRPr="00715956"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F21240" w:rsidRDefault="00715956">
            <w:pPr>
              <w:pStyle w:val="AttributeTableBody"/>
              <w:rPr>
                <w:noProof/>
              </w:rPr>
            </w:pPr>
            <w:r w:rsidRPr="00F21240">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F21240" w:rsidRDefault="00715956">
            <w:pPr>
              <w:pStyle w:val="AttributeTableBody"/>
              <w:jc w:val="left"/>
              <w:rPr>
                <w:noProof/>
              </w:rPr>
            </w:pPr>
            <w:r w:rsidRPr="00F21240">
              <w:rPr>
                <w:noProof/>
              </w:rPr>
              <w:t>Last Update Date/Time</w:t>
            </w:r>
          </w:p>
        </w:tc>
      </w:tr>
      <w:tr w:rsidR="00D50068" w:rsidRPr="00715956"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F21240" w:rsidRDefault="00715956">
            <w:pPr>
              <w:pStyle w:val="AttributeTableBody"/>
              <w:rPr>
                <w:noProof/>
              </w:rPr>
            </w:pPr>
            <w:r w:rsidRPr="00F21240">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F21240" w:rsidRDefault="00715956">
            <w:pPr>
              <w:pStyle w:val="AttributeTableBody"/>
              <w:jc w:val="left"/>
              <w:rPr>
                <w:noProof/>
              </w:rPr>
            </w:pPr>
            <w:r w:rsidRPr="00F21240">
              <w:rPr>
                <w:noProof/>
              </w:rPr>
              <w:t>Last Update Facility</w:t>
            </w:r>
          </w:p>
        </w:tc>
      </w:tr>
      <w:tr w:rsidR="00D50068" w:rsidRPr="00715956"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F21240" w:rsidRDefault="0071595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F21240"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F21240" w:rsidRDefault="00715956">
            <w:pPr>
              <w:pStyle w:val="AttributeTableBody"/>
              <w:rPr>
                <w:noProof/>
              </w:rPr>
            </w:pPr>
            <w:r w:rsidRPr="00F21240">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F21240" w:rsidRDefault="00715956">
            <w:pPr>
              <w:pStyle w:val="AttributeTableBody"/>
              <w:jc w:val="left"/>
              <w:rPr>
                <w:noProof/>
              </w:rPr>
            </w:pPr>
            <w:r>
              <w:rPr>
                <w:noProof/>
              </w:rPr>
              <w:t>Taxonomic Classification Code</w:t>
            </w:r>
          </w:p>
        </w:tc>
      </w:tr>
      <w:tr w:rsidR="00D50068" w:rsidRPr="00715956"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F21240" w:rsidRDefault="00715956">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F21240" w:rsidRDefault="00000000">
            <w:pPr>
              <w:pStyle w:val="AttributeTableBody"/>
              <w:rPr>
                <w:rStyle w:val="HyperlinkTable"/>
              </w:rPr>
            </w:pPr>
            <w:hyperlink r:id="rId118" w:anchor="HL70447" w:history="1">
              <w:r w:rsidR="00715956" w:rsidRPr="00F21240">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F21240" w:rsidRDefault="00715956">
            <w:pPr>
              <w:pStyle w:val="AttributeTableBody"/>
              <w:rPr>
                <w:noProof/>
              </w:rPr>
            </w:pPr>
            <w:r w:rsidRPr="00F21240">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F21240" w:rsidRDefault="00715956">
            <w:pPr>
              <w:pStyle w:val="AttributeTableBody"/>
              <w:jc w:val="left"/>
              <w:rPr>
                <w:noProof/>
              </w:rPr>
            </w:pPr>
            <w:r w:rsidRPr="00F21240">
              <w:rPr>
                <w:noProof/>
              </w:rPr>
              <w:t>Breed Code</w:t>
            </w:r>
          </w:p>
        </w:tc>
      </w:tr>
      <w:tr w:rsidR="00D50068" w:rsidRPr="00715956"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F21240" w:rsidRDefault="00715956">
            <w:pPr>
              <w:pStyle w:val="AttributeTableBody"/>
              <w:rPr>
                <w:noProof/>
              </w:rPr>
            </w:pPr>
            <w:r w:rsidRPr="00F21240">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F21240" w:rsidRDefault="00715956">
            <w:pPr>
              <w:pStyle w:val="AttributeTableBody"/>
              <w:rPr>
                <w:noProof/>
              </w:rPr>
            </w:pPr>
            <w:r w:rsidRPr="00F21240">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F21240" w:rsidRDefault="00715956">
            <w:pPr>
              <w:pStyle w:val="AttributeTableBody"/>
              <w:jc w:val="left"/>
              <w:rPr>
                <w:noProof/>
              </w:rPr>
            </w:pPr>
            <w:r w:rsidRPr="00F21240">
              <w:rPr>
                <w:noProof/>
              </w:rPr>
              <w:t>Strain</w:t>
            </w:r>
          </w:p>
        </w:tc>
      </w:tr>
      <w:tr w:rsidR="00D50068" w:rsidRPr="00715956"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F21240" w:rsidRDefault="00715956">
            <w:pPr>
              <w:pStyle w:val="AttributeTableBody"/>
              <w:rPr>
                <w:noProof/>
              </w:rPr>
            </w:pPr>
            <w:r w:rsidRPr="00F21240">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F21240" w:rsidRDefault="00000000">
            <w:pPr>
              <w:pStyle w:val="AttributeTableBody"/>
              <w:rPr>
                <w:rStyle w:val="HyperlinkTable"/>
              </w:rPr>
            </w:pPr>
            <w:hyperlink r:id="rId119" w:anchor="HL70429" w:history="1">
              <w:r w:rsidR="00715956" w:rsidRPr="00F21240">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F21240" w:rsidRDefault="00715956">
            <w:pPr>
              <w:pStyle w:val="AttributeTableBody"/>
              <w:rPr>
                <w:noProof/>
              </w:rPr>
            </w:pPr>
            <w:r w:rsidRPr="00F21240">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F21240" w:rsidRDefault="00715956">
            <w:pPr>
              <w:pStyle w:val="AttributeTableBody"/>
              <w:jc w:val="left"/>
              <w:rPr>
                <w:noProof/>
              </w:rPr>
            </w:pPr>
            <w:r w:rsidRPr="00F21240">
              <w:rPr>
                <w:noProof/>
              </w:rPr>
              <w:t>Production Class Code</w:t>
            </w:r>
          </w:p>
        </w:tc>
      </w:tr>
      <w:tr w:rsidR="00D50068" w:rsidRPr="00715956"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F21240" w:rsidRDefault="00000000">
            <w:pPr>
              <w:pStyle w:val="AttributeTableBody"/>
              <w:rPr>
                <w:rStyle w:val="HyperlinkTable"/>
              </w:rPr>
            </w:pPr>
            <w:hyperlink r:id="rId120"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F21240" w:rsidRDefault="00715956">
            <w:pPr>
              <w:pStyle w:val="AttributeTableBody"/>
              <w:rPr>
                <w:noProof/>
              </w:rPr>
            </w:pPr>
            <w:r w:rsidRPr="00F21240">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F21240" w:rsidRDefault="00715956">
            <w:pPr>
              <w:pStyle w:val="AttributeTableBody"/>
              <w:jc w:val="left"/>
              <w:rPr>
                <w:noProof/>
              </w:rPr>
            </w:pPr>
            <w:r w:rsidRPr="00F21240">
              <w:rPr>
                <w:noProof/>
              </w:rPr>
              <w:t>Tribal Citizenship</w:t>
            </w:r>
          </w:p>
        </w:tc>
      </w:tr>
      <w:tr w:rsidR="00D50068" w:rsidRPr="00715956"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F21240" w:rsidRDefault="00715956">
            <w:pPr>
              <w:pStyle w:val="AttributeTableBody"/>
              <w:rPr>
                <w:noProof/>
              </w:rPr>
            </w:pPr>
            <w:r w:rsidRPr="00F21240">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F21240" w:rsidRDefault="00715956">
            <w:pPr>
              <w:pStyle w:val="AttributeTableBody"/>
              <w:jc w:val="left"/>
              <w:rPr>
                <w:noProof/>
              </w:rPr>
            </w:pPr>
            <w:r w:rsidRPr="00F21240">
              <w:rPr>
                <w:noProof/>
              </w:rPr>
              <w:t>Patient Telecommunication Information</w:t>
            </w:r>
          </w:p>
        </w:tc>
      </w:tr>
    </w:tbl>
    <w:p w14:paraId="455DE3D5" w14:textId="77777777" w:rsidR="00715956" w:rsidRPr="00F21240" w:rsidRDefault="00715956">
      <w:pPr>
        <w:pStyle w:val="Heading4"/>
        <w:rPr>
          <w:noProof/>
          <w:vanish/>
        </w:rPr>
      </w:pPr>
      <w:bookmarkStart w:id="4230" w:name="_Toc1816012"/>
      <w:bookmarkStart w:id="4231" w:name="_Toc21372556"/>
      <w:r w:rsidRPr="00F21240">
        <w:rPr>
          <w:noProof/>
          <w:vanish/>
        </w:rPr>
        <w:t>PID field definitions</w:t>
      </w:r>
      <w:bookmarkStart w:id="4232" w:name="_Toc174953559"/>
      <w:bookmarkStart w:id="4233" w:name="_Toc174954146"/>
      <w:bookmarkEnd w:id="4230"/>
      <w:bookmarkEnd w:id="4231"/>
      <w:bookmarkEnd w:id="4232"/>
      <w:bookmarkEnd w:id="4233"/>
      <w:r w:rsidRPr="00F21240">
        <w:rPr>
          <w:noProof/>
          <w:vanish/>
        </w:rPr>
        <w:fldChar w:fldCharType="begin"/>
      </w:r>
      <w:r w:rsidRPr="00F21240">
        <w:rPr>
          <w:noProof/>
          <w:vanish/>
        </w:rPr>
        <w:instrText xml:space="preserve"> XE "PID - data element definitions" </w:instrText>
      </w:r>
      <w:r w:rsidRPr="00F21240">
        <w:rPr>
          <w:noProof/>
          <w:vanish/>
        </w:rPr>
        <w:fldChar w:fldCharType="end"/>
      </w:r>
      <w:bookmarkStart w:id="4234" w:name="_Toc175992030"/>
      <w:bookmarkEnd w:id="4234"/>
    </w:p>
    <w:p w14:paraId="3DFA2D3C" w14:textId="77777777" w:rsidR="00715956" w:rsidRPr="00F21240" w:rsidRDefault="00715956">
      <w:pPr>
        <w:pStyle w:val="Heading4"/>
        <w:rPr>
          <w:noProof/>
        </w:rPr>
      </w:pPr>
      <w:bookmarkStart w:id="4235" w:name="_Toc1816013"/>
      <w:bookmarkStart w:id="4236" w:name="_Toc21372557"/>
      <w:bookmarkStart w:id="4237" w:name="_Toc175992031"/>
      <w:r w:rsidRPr="00F21240">
        <w:rPr>
          <w:noProof/>
        </w:rPr>
        <w:t xml:space="preserve">PID-1   Set ID </w:t>
      </w:r>
      <w:r w:rsidRPr="00F21240">
        <w:rPr>
          <w:noProof/>
        </w:rPr>
        <w:noBreakHyphen/>
        <w:t xml:space="preserve"> PID</w:t>
      </w:r>
      <w:r w:rsidRPr="00F21240">
        <w:rPr>
          <w:noProof/>
        </w:rPr>
        <w:fldChar w:fldCharType="begin"/>
      </w:r>
      <w:r w:rsidRPr="00F21240">
        <w:rPr>
          <w:noProof/>
        </w:rPr>
        <w:instrText xml:space="preserve">XE "Set ID </w:instrText>
      </w:r>
      <w:r w:rsidRPr="00F21240">
        <w:rPr>
          <w:noProof/>
        </w:rPr>
        <w:noBreakHyphen/>
        <w:instrText xml:space="preserve"> PID"</w:instrText>
      </w:r>
      <w:r w:rsidRPr="00F21240">
        <w:rPr>
          <w:noProof/>
        </w:rPr>
        <w:fldChar w:fldCharType="end"/>
      </w:r>
      <w:r w:rsidRPr="00F21240">
        <w:rPr>
          <w:noProof/>
        </w:rPr>
        <w:t xml:space="preserve">   (SI)   00104</w:t>
      </w:r>
      <w:bookmarkEnd w:id="4235"/>
      <w:bookmarkEnd w:id="4236"/>
      <w:bookmarkEnd w:id="4237"/>
    </w:p>
    <w:p w14:paraId="41A61BE2"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F21240" w:rsidRDefault="00715956">
      <w:pPr>
        <w:pStyle w:val="Heading4"/>
        <w:rPr>
          <w:noProof/>
        </w:rPr>
      </w:pPr>
      <w:bookmarkStart w:id="4238" w:name="_Toc1816014"/>
      <w:bookmarkStart w:id="4239" w:name="_Toc21372558"/>
      <w:bookmarkStart w:id="4240" w:name="_Toc175992032"/>
      <w:r w:rsidRPr="00F21240">
        <w:rPr>
          <w:noProof/>
        </w:rPr>
        <w:t>PID-2   Patient ID</w:t>
      </w:r>
      <w:r w:rsidRPr="00F21240">
        <w:rPr>
          <w:noProof/>
        </w:rPr>
        <w:fldChar w:fldCharType="begin"/>
      </w:r>
      <w:r w:rsidRPr="00F21240">
        <w:rPr>
          <w:noProof/>
        </w:rPr>
        <w:instrText>XE "Patient ID "</w:instrText>
      </w:r>
      <w:r w:rsidRPr="00F21240">
        <w:rPr>
          <w:noProof/>
        </w:rPr>
        <w:fldChar w:fldCharType="end"/>
      </w:r>
      <w:r w:rsidRPr="00F21240">
        <w:rPr>
          <w:noProof/>
        </w:rPr>
        <w:t xml:space="preserve">   00105</w:t>
      </w:r>
      <w:bookmarkEnd w:id="4238"/>
      <w:bookmarkEnd w:id="4239"/>
      <w:bookmarkEnd w:id="4240"/>
    </w:p>
    <w:p w14:paraId="39A58024" w14:textId="77777777" w:rsidR="00715956" w:rsidRPr="00F21240" w:rsidRDefault="00715956">
      <w:pPr>
        <w:pStyle w:val="NormalIndented"/>
        <w:rPr>
          <w:noProof/>
        </w:rPr>
      </w:pPr>
      <w:bookmarkStart w:id="4241" w:name="CXComponent"/>
      <w:r w:rsidRPr="00F21240">
        <w:rPr>
          <w:rStyle w:val="Strong"/>
          <w:noProof/>
        </w:rPr>
        <w:t xml:space="preserve">Attention: </w:t>
      </w:r>
      <w:r w:rsidRPr="00F21240">
        <w:rPr>
          <w:rStyle w:val="Strong"/>
          <w:b w:val="0"/>
          <w:noProof/>
        </w:rPr>
        <w:t>The PID-2 field was retained for backward compatibility only as of v2.3.1</w:t>
      </w:r>
      <w:r w:rsidRPr="00F21240">
        <w:rPr>
          <w:noProof/>
        </w:rPr>
        <w:t xml:space="preserve"> and was withdrawn and removed from this message structure as of v2.7. </w:t>
      </w:r>
      <w:bookmarkEnd w:id="4241"/>
      <w:r w:rsidRPr="00F21240">
        <w:rPr>
          <w:noProof/>
        </w:rPr>
        <w:t xml:space="preserve">It is recommended to use </w:t>
      </w:r>
      <w:r w:rsidRPr="00F21240">
        <w:rPr>
          <w:rStyle w:val="ReferenceAttribute"/>
          <w:noProof/>
        </w:rPr>
        <w:t>PID-3 - Patient Identifier List</w:t>
      </w:r>
      <w:r w:rsidRPr="00F21240">
        <w:rPr>
          <w:noProof/>
        </w:rPr>
        <w:t xml:space="preserve"> for all patient identifiers.</w:t>
      </w:r>
    </w:p>
    <w:p w14:paraId="1D31BE9F" w14:textId="77777777" w:rsidR="00715956" w:rsidRPr="004842E3" w:rsidRDefault="00715956">
      <w:pPr>
        <w:pStyle w:val="Heading4"/>
        <w:rPr>
          <w:noProof/>
          <w:lang w:val="fr-FR"/>
        </w:rPr>
      </w:pPr>
      <w:bookmarkStart w:id="4242" w:name="_Toc1816015"/>
      <w:bookmarkStart w:id="4243" w:name="_Toc21372559"/>
      <w:bookmarkStart w:id="4244" w:name="_Toc175992033"/>
      <w:r w:rsidRPr="004842E3">
        <w:rPr>
          <w:noProof/>
          <w:lang w:val="fr-FR"/>
        </w:rPr>
        <w:t>PID-3   Patient Identifier List</w:t>
      </w:r>
      <w:r w:rsidRPr="00F21240">
        <w:rPr>
          <w:noProof/>
        </w:rPr>
        <w:fldChar w:fldCharType="begin"/>
      </w:r>
      <w:r w:rsidRPr="004842E3">
        <w:rPr>
          <w:noProof/>
          <w:lang w:val="fr-FR"/>
        </w:rPr>
        <w:instrText>XE "Patient Identifier List"</w:instrText>
      </w:r>
      <w:r w:rsidRPr="00F21240">
        <w:rPr>
          <w:noProof/>
        </w:rPr>
        <w:fldChar w:fldCharType="end"/>
      </w:r>
      <w:r w:rsidRPr="004842E3">
        <w:rPr>
          <w:noProof/>
          <w:lang w:val="fr-FR"/>
        </w:rPr>
        <w:t xml:space="preserve">   (CX)   00106</w:t>
      </w:r>
      <w:bookmarkEnd w:id="4242"/>
      <w:bookmarkEnd w:id="4243"/>
      <w:bookmarkEnd w:id="4244"/>
    </w:p>
    <w:p w14:paraId="186A8F90"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Default="00A95485" w:rsidP="00A95485">
      <w:pPr>
        <w:pStyle w:val="Components"/>
      </w:pPr>
      <w:r>
        <w:t>Subcomponents for Assigning Authority (HD):  &lt;Namespace ID (IS)&gt; &amp; &lt;Universal ID (ST)&gt; &amp; &lt;Universal ID Type (ID)&gt;</w:t>
      </w:r>
    </w:p>
    <w:p w14:paraId="17CD4D62" w14:textId="77777777" w:rsidR="00A95485" w:rsidRDefault="00A95485" w:rsidP="00A95485">
      <w:pPr>
        <w:pStyle w:val="Components"/>
      </w:pPr>
      <w:r>
        <w:t>Subcomponents for Assigning Facility (HD):  &lt;Namespace ID (IS)&gt; &amp; &lt;Universal ID (ST)&gt; &amp; &lt;Universal ID Type (ID)&gt;</w:t>
      </w:r>
    </w:p>
    <w:p w14:paraId="3A1E5C14"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F21240" w:rsidRDefault="00715956">
      <w:pPr>
        <w:pStyle w:val="NormalIndented"/>
        <w:rPr>
          <w:noProof/>
        </w:rPr>
      </w:pPr>
      <w:r w:rsidRPr="00F21240">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F21240">
        <w:rPr>
          <w:noProof/>
          <w:snapToGrid w:val="0"/>
        </w:rPr>
        <w:t xml:space="preserve">In Canada, the Canadian Provincial Healthcare Number should be sent in this field.  </w:t>
      </w:r>
      <w:r w:rsidRPr="00F21240">
        <w:rPr>
          <w:noProof/>
        </w:rPr>
        <w:t>The arbitrary term of "internal ID" has been removed from the name of this field for clarity.</w:t>
      </w:r>
    </w:p>
    <w:p w14:paraId="0530A7FF" w14:textId="77777777" w:rsidR="00715956" w:rsidRPr="00F21240" w:rsidRDefault="00715956">
      <w:pPr>
        <w:pStyle w:val="Heading4"/>
        <w:rPr>
          <w:noProof/>
        </w:rPr>
      </w:pPr>
      <w:bookmarkStart w:id="4245" w:name="_Toc1816016"/>
      <w:bookmarkStart w:id="4246" w:name="_Toc21372560"/>
      <w:bookmarkStart w:id="4247" w:name="_Toc175992034"/>
      <w:r w:rsidRPr="00F21240">
        <w:rPr>
          <w:noProof/>
        </w:rPr>
        <w:t>PID-4   Alternate Patient ID - PID</w:t>
      </w:r>
      <w:r w:rsidRPr="00F21240">
        <w:rPr>
          <w:noProof/>
        </w:rPr>
        <w:fldChar w:fldCharType="begin"/>
      </w:r>
      <w:r w:rsidRPr="00F21240">
        <w:rPr>
          <w:noProof/>
        </w:rPr>
        <w:instrText>XE "Alternate Patient ID - PID"</w:instrText>
      </w:r>
      <w:r w:rsidRPr="00F21240">
        <w:rPr>
          <w:noProof/>
        </w:rPr>
        <w:fldChar w:fldCharType="end"/>
      </w:r>
      <w:r w:rsidRPr="00F21240">
        <w:rPr>
          <w:noProof/>
        </w:rPr>
        <w:t xml:space="preserve">   00107</w:t>
      </w:r>
      <w:bookmarkEnd w:id="4245"/>
      <w:bookmarkEnd w:id="4246"/>
      <w:bookmarkEnd w:id="4247"/>
    </w:p>
    <w:p w14:paraId="36A9870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PID-4 field was retained for backward compatibility only as of v2.3.1</w:t>
      </w:r>
      <w:r w:rsidRPr="00F21240">
        <w:rPr>
          <w:noProof/>
        </w:rPr>
        <w:t xml:space="preserve"> and was withdrawn and removed from this message structure as of v2.7.  It is recommended to use </w:t>
      </w:r>
      <w:r w:rsidRPr="00F21240">
        <w:rPr>
          <w:rStyle w:val="ReferenceAttribute"/>
          <w:noProof/>
        </w:rPr>
        <w:t>PID-3 - Patient Identifier List</w:t>
      </w:r>
      <w:r w:rsidRPr="00F21240">
        <w:rPr>
          <w:noProof/>
        </w:rPr>
        <w:t xml:space="preserve"> for all patient identifiers. </w:t>
      </w:r>
    </w:p>
    <w:p w14:paraId="20ADE386" w14:textId="77777777" w:rsidR="00715956" w:rsidRPr="00F21240" w:rsidRDefault="00715956">
      <w:pPr>
        <w:pStyle w:val="Heading4"/>
        <w:rPr>
          <w:noProof/>
        </w:rPr>
      </w:pPr>
      <w:bookmarkStart w:id="4248" w:name="_Toc1816017"/>
      <w:bookmarkStart w:id="4249" w:name="_Toc21372561"/>
      <w:bookmarkStart w:id="4250" w:name="_Toc175992035"/>
      <w:r w:rsidRPr="00F21240">
        <w:rPr>
          <w:noProof/>
        </w:rPr>
        <w:t>PID-5   Patient Name</w:t>
      </w:r>
      <w:r w:rsidRPr="00F21240">
        <w:rPr>
          <w:noProof/>
        </w:rPr>
        <w:fldChar w:fldCharType="begin"/>
      </w:r>
      <w:r w:rsidRPr="00F21240">
        <w:rPr>
          <w:noProof/>
        </w:rPr>
        <w:instrText>XE "Patient Name"</w:instrText>
      </w:r>
      <w:r w:rsidRPr="00F21240">
        <w:rPr>
          <w:noProof/>
        </w:rPr>
        <w:fldChar w:fldCharType="end"/>
      </w:r>
      <w:r w:rsidRPr="00F21240">
        <w:rPr>
          <w:noProof/>
        </w:rPr>
        <w:t xml:space="preserve">   (XPN)   00108</w:t>
      </w:r>
      <w:bookmarkEnd w:id="4248"/>
      <w:bookmarkEnd w:id="4249"/>
      <w:bookmarkEnd w:id="4250"/>
    </w:p>
    <w:p w14:paraId="49FE4633" w14:textId="77777777" w:rsidR="00A95485" w:rsidRDefault="00A95485" w:rsidP="00A95485">
      <w:pPr>
        <w:pStyle w:val="Components"/>
      </w:pPr>
      <w:bookmarkStart w:id="425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7C78D0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251"/>
    </w:p>
    <w:p w14:paraId="0D792A72" w14:textId="14EACEE8" w:rsidR="00715956" w:rsidRPr="00F21240" w:rsidRDefault="00715956">
      <w:pPr>
        <w:pStyle w:val="NormalIndented"/>
        <w:rPr>
          <w:noProof/>
        </w:rPr>
      </w:pPr>
      <w:r w:rsidRPr="00F21240">
        <w:rPr>
          <w:noProof/>
        </w:rPr>
        <w:t xml:space="preserve">Definition:  This field contains one or more of the names of the patient. The XPN.7 Name Type Code, and not the order, conveys how the name should be interpreted. As of v2.7, Name Type Code is Required. Refer to </w:t>
      </w:r>
      <w:hyperlink r:id="rId121" w:anchor="HL70200" w:history="1">
        <w:r w:rsidRPr="00FE0C80">
          <w:rPr>
            <w:rStyle w:val="ReferenceUserTable"/>
          </w:rPr>
          <w:t xml:space="preserve">HL7 Table 0200 - Name </w:t>
        </w:r>
        <w:bookmarkStart w:id="4252" w:name="_Hlt1595534"/>
        <w:bookmarkStart w:id="4253" w:name="_Hlt1595528"/>
        <w:bookmarkEnd w:id="4252"/>
        <w:r w:rsidRPr="00FE0C80">
          <w:rPr>
            <w:rStyle w:val="ReferenceUserTable"/>
          </w:rPr>
          <w:t>T</w:t>
        </w:r>
        <w:bookmarkEnd w:id="4253"/>
        <w:r w:rsidRPr="00FE0C80">
          <w:rPr>
            <w:rStyle w:val="ReferenceUserTable"/>
          </w:rPr>
          <w:t>ype</w:t>
        </w:r>
      </w:hyperlink>
      <w:r w:rsidRPr="00F21240">
        <w:rPr>
          <w:noProof/>
        </w:rPr>
        <w:t xml:space="preserve"> </w:t>
      </w:r>
      <w:r>
        <w:rPr>
          <w:noProof/>
        </w:rPr>
        <w:t xml:space="preserve">in Chaper 2C, Code Tables, </w:t>
      </w:r>
      <w:r w:rsidRPr="00F21240">
        <w:rPr>
          <w:noProof/>
        </w:rPr>
        <w:t>for valid values.  Specification of meaning based on sequence is deprecated.</w:t>
      </w:r>
    </w:p>
    <w:p w14:paraId="7C5E0B09" w14:textId="77777777" w:rsidR="00715956" w:rsidRPr="00F21240" w:rsidRDefault="00715956">
      <w:pPr>
        <w:pStyle w:val="NormalIndented"/>
      </w:pPr>
      <w:r w:rsidRPr="00F21240">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77777777" w:rsidR="00715956" w:rsidRPr="00F21240" w:rsidRDefault="00715956">
      <w:pPr>
        <w:pStyle w:val="NormalIndented"/>
        <w:rPr>
          <w:noProof/>
        </w:rPr>
      </w:pPr>
      <w:r w:rsidRPr="00F21240">
        <w:t>Multiple given names and/or initials are separated by spaces.</w:t>
      </w:r>
    </w:p>
    <w:p w14:paraId="5A5E41AB" w14:textId="77777777" w:rsidR="00715956" w:rsidRPr="00F21240" w:rsidRDefault="00715956">
      <w:pPr>
        <w:pStyle w:val="NormalIndented"/>
        <w:rPr>
          <w:noProof/>
        </w:rPr>
      </w:pPr>
      <w:bookmarkStart w:id="4254" w:name="_Hlt476035463"/>
      <w:bookmarkEnd w:id="4254"/>
      <w:r w:rsidRPr="00F21240">
        <w:rPr>
          <w:noProof/>
        </w:rPr>
        <w:t>For animals, if a Name Type of "R" is used, use "Name Context" to identify the authority with which the animal's name is registered.</w:t>
      </w:r>
    </w:p>
    <w:p w14:paraId="6D0A3275" w14:textId="77777777" w:rsidR="00715956" w:rsidRPr="00F21240" w:rsidRDefault="00715956">
      <w:pPr>
        <w:pStyle w:val="Heading4"/>
        <w:rPr>
          <w:noProof/>
        </w:rPr>
      </w:pPr>
      <w:bookmarkStart w:id="4255" w:name="_Toc1816018"/>
      <w:bookmarkStart w:id="4256" w:name="_Toc21372562"/>
      <w:bookmarkStart w:id="4257" w:name="_Toc175992036"/>
      <w:r w:rsidRPr="00F21240">
        <w:rPr>
          <w:noProof/>
        </w:rPr>
        <w:t>PID-6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4255"/>
      <w:bookmarkEnd w:id="4256"/>
      <w:bookmarkEnd w:id="4257"/>
    </w:p>
    <w:p w14:paraId="3B3E9D94"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87BB8B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F21240" w:rsidRDefault="00715956">
      <w:pPr>
        <w:pStyle w:val="NormalIndented"/>
        <w:rPr>
          <w:noProof/>
        </w:rPr>
      </w:pPr>
      <w:r w:rsidRPr="00F21240">
        <w:rPr>
          <w:noProof/>
        </w:rPr>
        <w:t>Definition:  This field contains the family name under which the mother was born (i.e., before marriage). It is used to distinguish between patients with the same last name.</w:t>
      </w:r>
    </w:p>
    <w:p w14:paraId="17AA199E" w14:textId="77777777" w:rsidR="00715956" w:rsidRPr="00F21240" w:rsidRDefault="00715956">
      <w:pPr>
        <w:pStyle w:val="Heading4"/>
        <w:rPr>
          <w:noProof/>
        </w:rPr>
      </w:pPr>
      <w:bookmarkStart w:id="4258" w:name="_Toc1816019"/>
      <w:bookmarkStart w:id="4259" w:name="_Toc21372563"/>
      <w:bookmarkStart w:id="4260" w:name="_Toc175992037"/>
      <w:r w:rsidRPr="00F21240">
        <w:rPr>
          <w:noProof/>
        </w:rPr>
        <w:t>PID-7   Date/Time of Birth</w:t>
      </w:r>
      <w:r w:rsidRPr="00F21240">
        <w:rPr>
          <w:noProof/>
        </w:rPr>
        <w:fldChar w:fldCharType="begin"/>
      </w:r>
      <w:r w:rsidRPr="00F21240">
        <w:rPr>
          <w:noProof/>
        </w:rPr>
        <w:instrText>XE "Date of birth"</w:instrText>
      </w:r>
      <w:r w:rsidRPr="00F21240">
        <w:rPr>
          <w:noProof/>
        </w:rPr>
        <w:fldChar w:fldCharType="end"/>
      </w:r>
      <w:r w:rsidRPr="00F21240">
        <w:rPr>
          <w:noProof/>
        </w:rPr>
        <w:t xml:space="preserve">   (DTM)   00110</w:t>
      </w:r>
      <w:bookmarkEnd w:id="4258"/>
      <w:bookmarkEnd w:id="4259"/>
      <w:bookmarkEnd w:id="4260"/>
    </w:p>
    <w:p w14:paraId="73A57652" w14:textId="77777777" w:rsidR="00715956" w:rsidRPr="00F21240" w:rsidRDefault="00715956">
      <w:pPr>
        <w:pStyle w:val="NormalIndented"/>
        <w:rPr>
          <w:noProof/>
        </w:rPr>
      </w:pPr>
      <w:r w:rsidRPr="00F21240">
        <w:rPr>
          <w:noProof/>
        </w:rPr>
        <w:t>Definition:  This field contains the patient's date and time of birth.</w:t>
      </w:r>
    </w:p>
    <w:p w14:paraId="2DB92346" w14:textId="77777777" w:rsidR="00715956" w:rsidRPr="00F21240" w:rsidRDefault="00715956">
      <w:pPr>
        <w:pStyle w:val="Heading4"/>
        <w:rPr>
          <w:noProof/>
        </w:rPr>
      </w:pPr>
      <w:bookmarkStart w:id="4261" w:name="_Toc1816020"/>
      <w:bookmarkStart w:id="4262" w:name="_Toc21372564"/>
      <w:bookmarkStart w:id="4263" w:name="_Toc175992038"/>
      <w:r w:rsidRPr="00F21240">
        <w:rPr>
          <w:noProof/>
        </w:rPr>
        <w:t>PID-8   Administrative Sex</w:t>
      </w:r>
      <w:r w:rsidRPr="00F21240">
        <w:rPr>
          <w:noProof/>
        </w:rPr>
        <w:fldChar w:fldCharType="begin"/>
      </w:r>
      <w:r w:rsidRPr="00F21240">
        <w:rPr>
          <w:noProof/>
        </w:rPr>
        <w:instrText>XE "Administrative Sex"</w:instrText>
      </w:r>
      <w:r w:rsidRPr="00F21240">
        <w:rPr>
          <w:noProof/>
        </w:rPr>
        <w:fldChar w:fldCharType="end"/>
      </w:r>
      <w:r w:rsidRPr="00F21240">
        <w:rPr>
          <w:noProof/>
        </w:rPr>
        <w:t xml:space="preserve">   (CWE)   00111</w:t>
      </w:r>
      <w:bookmarkEnd w:id="4261"/>
      <w:bookmarkEnd w:id="4262"/>
      <w:bookmarkEnd w:id="4263"/>
    </w:p>
    <w:p w14:paraId="328AF51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DDA5106" w:rsidR="00715956" w:rsidRPr="00F21240" w:rsidRDefault="00715956">
      <w:pPr>
        <w:pStyle w:val="NormalIndented"/>
        <w:rPr>
          <w:noProof/>
        </w:rPr>
      </w:pPr>
      <w:r w:rsidRPr="00F21240">
        <w:rPr>
          <w:noProof/>
        </w:rPr>
        <w:t xml:space="preserve">Definition:  This field contains the patient's sex.  Refer to </w:t>
      </w:r>
      <w:hyperlink r:id="rId122" w:anchor="HL70001" w:history="1">
        <w:r w:rsidRPr="00FE0C80">
          <w:rPr>
            <w:rStyle w:val="ReferenceUserTable"/>
          </w:rPr>
          <w:t xml:space="preserve">User-defined </w:t>
        </w:r>
        <w:bookmarkStart w:id="4264" w:name="_Hlt476027938"/>
        <w:r w:rsidRPr="00FE0C80">
          <w:rPr>
            <w:rStyle w:val="ReferenceUserTable"/>
          </w:rPr>
          <w:t>Ta</w:t>
        </w:r>
        <w:bookmarkEnd w:id="4264"/>
        <w:r w:rsidRPr="00FE0C80">
          <w:rPr>
            <w:rStyle w:val="ReferenceUserTable"/>
          </w:rPr>
          <w:t>ble 0001 -</w:t>
        </w:r>
        <w:bookmarkStart w:id="4265" w:name="_Hlt479572790"/>
        <w:r w:rsidRPr="00FE0C80">
          <w:rPr>
            <w:rStyle w:val="ReferenceUserTable"/>
          </w:rPr>
          <w:t xml:space="preserve"> </w:t>
        </w:r>
        <w:bookmarkEnd w:id="4265"/>
        <w:r w:rsidRPr="00FE0C80">
          <w:rPr>
            <w:rStyle w:val="ReferenceUserTable"/>
          </w:rPr>
          <w:t>Administrative Sex</w:t>
        </w:r>
      </w:hyperlink>
      <w:r w:rsidRPr="00F21240">
        <w:rPr>
          <w:noProof/>
        </w:rPr>
        <w:t xml:space="preserve"> </w:t>
      </w:r>
      <w:r>
        <w:rPr>
          <w:noProof/>
        </w:rPr>
        <w:t xml:space="preserve">in Chapter 2C, Code Tables, for </w:t>
      </w:r>
      <w:r w:rsidRPr="00F21240">
        <w:rPr>
          <w:noProof/>
        </w:rPr>
        <w:t>suggested values.</w:t>
      </w:r>
    </w:p>
    <w:p w14:paraId="709BB6C9" w14:textId="77777777" w:rsidR="00715956" w:rsidRPr="00F21240" w:rsidRDefault="00715956">
      <w:pPr>
        <w:pStyle w:val="Heading4"/>
        <w:ind w:left="1071" w:hanging="1071"/>
        <w:rPr>
          <w:noProof/>
        </w:rPr>
      </w:pPr>
      <w:bookmarkStart w:id="4266" w:name="_Hlt476027941"/>
      <w:bookmarkStart w:id="4267" w:name="HL70001"/>
      <w:bookmarkStart w:id="4268" w:name="_Toc1816021"/>
      <w:bookmarkStart w:id="4269" w:name="_Toc21372565"/>
      <w:bookmarkStart w:id="4270" w:name="_Toc175992039"/>
      <w:bookmarkEnd w:id="4266"/>
      <w:bookmarkEnd w:id="4267"/>
      <w:r w:rsidRPr="00F21240">
        <w:rPr>
          <w:noProof/>
        </w:rPr>
        <w:t>PID-9   Patient Alias</w:t>
      </w:r>
      <w:r w:rsidRPr="00F21240">
        <w:rPr>
          <w:noProof/>
        </w:rPr>
        <w:fldChar w:fldCharType="begin"/>
      </w:r>
      <w:r w:rsidRPr="00F21240">
        <w:rPr>
          <w:noProof/>
        </w:rPr>
        <w:instrText>XE "Patient Alias"</w:instrText>
      </w:r>
      <w:r w:rsidRPr="00F21240">
        <w:rPr>
          <w:noProof/>
        </w:rPr>
        <w:fldChar w:fldCharType="end"/>
      </w:r>
      <w:r w:rsidRPr="00F21240">
        <w:rPr>
          <w:noProof/>
        </w:rPr>
        <w:t xml:space="preserve">   00112</w:t>
      </w:r>
      <w:bookmarkEnd w:id="4268"/>
      <w:bookmarkEnd w:id="4269"/>
      <w:bookmarkEnd w:id="4270"/>
    </w:p>
    <w:p w14:paraId="20C026D2"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PID-9 field was retained for backward compatibility only as of v2.4</w:t>
      </w:r>
      <w:r w:rsidRPr="00F21240">
        <w:rPr>
          <w:noProof/>
        </w:rPr>
        <w:t xml:space="preserve"> and was withdrawn and removed from this message structure as of v2.7. it is recommended to use </w:t>
      </w:r>
      <w:r w:rsidRPr="00F21240">
        <w:rPr>
          <w:rStyle w:val="ReferenceAttribute"/>
          <w:noProof/>
        </w:rPr>
        <w:t>PID-5 - Patient Name</w:t>
      </w:r>
      <w:r w:rsidRPr="00F21240">
        <w:rPr>
          <w:noProof/>
        </w:rPr>
        <w:t xml:space="preserve"> for all patient names. </w:t>
      </w:r>
    </w:p>
    <w:p w14:paraId="069E0C0D" w14:textId="77777777" w:rsidR="00715956" w:rsidRPr="00F21240" w:rsidRDefault="00715956">
      <w:pPr>
        <w:pStyle w:val="Heading4"/>
        <w:rPr>
          <w:noProof/>
        </w:rPr>
      </w:pPr>
      <w:bookmarkStart w:id="4271" w:name="_Toc1816022"/>
      <w:bookmarkStart w:id="4272" w:name="_Toc21372566"/>
      <w:bookmarkStart w:id="4273" w:name="_Toc175992040"/>
      <w:r w:rsidRPr="00F21240">
        <w:rPr>
          <w:noProof/>
        </w:rPr>
        <w:t>PID-10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4271"/>
      <w:bookmarkEnd w:id="4272"/>
      <w:bookmarkEnd w:id="4273"/>
    </w:p>
    <w:p w14:paraId="7841065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F21240" w:rsidRDefault="00715956">
      <w:pPr>
        <w:pStyle w:val="NormalIndented"/>
        <w:rPr>
          <w:noProof/>
        </w:rPr>
      </w:pPr>
      <w:r w:rsidRPr="00F21240">
        <w:rPr>
          <w:noProof/>
        </w:rPr>
        <w:t xml:space="preserve">Definition:  This field refers to the patient's race.  Refer to </w:t>
      </w:r>
      <w:hyperlink r:id="rId123" w:anchor="HL70005" w:history="1">
        <w:r w:rsidRPr="00FE0C80">
          <w:rPr>
            <w:rStyle w:val="ReferenceUserTable"/>
          </w:rPr>
          <w:t xml:space="preserve">User-defined Table 0005 - </w:t>
        </w:r>
        <w:bookmarkStart w:id="4274" w:name="_Hlt479199007"/>
        <w:r w:rsidRPr="00FE0C80">
          <w:rPr>
            <w:rStyle w:val="ReferenceUserTable"/>
          </w:rPr>
          <w:t>R</w:t>
        </w:r>
        <w:bookmarkEnd w:id="4274"/>
        <w:r w:rsidRPr="00FE0C80">
          <w:rPr>
            <w:rStyle w:val="ReferenceUserTable"/>
          </w:rPr>
          <w:t>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13ACADFB" w14:textId="77777777" w:rsidR="00715956" w:rsidRPr="00F21240" w:rsidRDefault="00715956">
      <w:pPr>
        <w:pStyle w:val="Heading4"/>
        <w:ind w:left="1071" w:hanging="1071"/>
        <w:rPr>
          <w:noProof/>
        </w:rPr>
      </w:pPr>
      <w:bookmarkStart w:id="4275" w:name="_Hlt479199035"/>
      <w:bookmarkStart w:id="4276" w:name="_Toc1816023"/>
      <w:bookmarkStart w:id="4277" w:name="_Toc21372567"/>
      <w:bookmarkStart w:id="4278" w:name="_Toc175992041"/>
      <w:bookmarkEnd w:id="4275"/>
      <w:r w:rsidRPr="00F21240">
        <w:rPr>
          <w:noProof/>
        </w:rPr>
        <w:t>PID-11   Patient Address</w:t>
      </w:r>
      <w:r w:rsidRPr="00F21240">
        <w:rPr>
          <w:noProof/>
        </w:rPr>
        <w:fldChar w:fldCharType="begin"/>
      </w:r>
      <w:r w:rsidRPr="00F21240">
        <w:rPr>
          <w:noProof/>
        </w:rPr>
        <w:instrText>XE "Patient Address"</w:instrText>
      </w:r>
      <w:r w:rsidRPr="00F21240">
        <w:rPr>
          <w:noProof/>
        </w:rPr>
        <w:fldChar w:fldCharType="end"/>
      </w:r>
      <w:r w:rsidRPr="00F21240">
        <w:rPr>
          <w:noProof/>
        </w:rPr>
        <w:t xml:space="preserve">   (XAD)   00114</w:t>
      </w:r>
      <w:bookmarkEnd w:id="4276"/>
      <w:bookmarkEnd w:id="4277"/>
      <w:bookmarkEnd w:id="4278"/>
    </w:p>
    <w:p w14:paraId="629B39B1" w14:textId="77777777" w:rsidR="00A95485" w:rsidRDefault="00A95485" w:rsidP="00A95485">
      <w:pPr>
        <w:pStyle w:val="Components"/>
      </w:pPr>
      <w:bookmarkStart w:id="4279"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Default="00A95485" w:rsidP="00A95485">
      <w:pPr>
        <w:pStyle w:val="Components"/>
      </w:pPr>
      <w:r>
        <w:t>Subcomponents for Street Address (SAD):  &lt;Street or Mailing Address (ST)&gt; &amp; &lt;Street Name (ST)&gt; &amp; &lt;Dwelling Number (ST)&gt;</w:t>
      </w:r>
    </w:p>
    <w:p w14:paraId="605D8C2A"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Default="00A95485" w:rsidP="00A95485">
      <w:pPr>
        <w:pStyle w:val="Components"/>
      </w:pPr>
      <w:r>
        <w:t>Subcomponents for Address Identifier (EI):  &lt;Entity Identifier (ST)&gt; &amp; &lt;Namespace ID (IS)&gt; &amp; &lt;Universal ID (ST)&gt; &amp; &lt;Universal ID Type (ID)&gt;</w:t>
      </w:r>
      <w:bookmarkEnd w:id="4279"/>
    </w:p>
    <w:p w14:paraId="5A50D7D5" w14:textId="77777777" w:rsidR="00715956" w:rsidRPr="00F21240" w:rsidRDefault="00715956">
      <w:pPr>
        <w:pStyle w:val="NormalIndented"/>
        <w:rPr>
          <w:noProof/>
        </w:rPr>
      </w:pPr>
      <w:r w:rsidRPr="00F21240">
        <w:rPr>
          <w:color w:val="000000"/>
        </w:rPr>
        <w:t>Definition: This field contains the address of the patient. Multiple addresses for the same person may be sent. As of v2.7 the "primary mailing address" constraint as the first sequence has been removed.</w:t>
      </w:r>
      <w:r w:rsidRPr="00F21240">
        <w:rPr>
          <w:rFonts w:ascii="MS Sans Serif" w:hAnsi="MS Sans Serif" w:cs="MS Sans Serif"/>
          <w:color w:val="000000"/>
          <w:sz w:val="16"/>
          <w:szCs w:val="16"/>
        </w:rPr>
        <w:t>.</w:t>
      </w:r>
      <w:r w:rsidRPr="00F21240">
        <w:rPr>
          <w:noProof/>
        </w:rPr>
        <w:t>.</w:t>
      </w:r>
    </w:p>
    <w:p w14:paraId="6A74F5A5" w14:textId="77777777" w:rsidR="00715956" w:rsidRPr="00F21240" w:rsidRDefault="00715956">
      <w:pPr>
        <w:pStyle w:val="Heading4"/>
        <w:rPr>
          <w:noProof/>
        </w:rPr>
      </w:pPr>
      <w:bookmarkStart w:id="4280" w:name="_Toc1816024"/>
      <w:bookmarkStart w:id="4281" w:name="_Toc21372568"/>
      <w:bookmarkStart w:id="4282" w:name="_Toc175992042"/>
      <w:r w:rsidRPr="00F21240">
        <w:rPr>
          <w:noProof/>
        </w:rPr>
        <w:t>PID-12   County Code</w:t>
      </w:r>
      <w:r w:rsidRPr="00F21240">
        <w:rPr>
          <w:noProof/>
        </w:rPr>
        <w:fldChar w:fldCharType="begin"/>
      </w:r>
      <w:r w:rsidRPr="00F21240">
        <w:rPr>
          <w:noProof/>
        </w:rPr>
        <w:instrText>XE "County Code"</w:instrText>
      </w:r>
      <w:r w:rsidRPr="00F21240">
        <w:rPr>
          <w:noProof/>
        </w:rPr>
        <w:fldChar w:fldCharType="end"/>
      </w:r>
      <w:r w:rsidRPr="00F21240">
        <w:rPr>
          <w:noProof/>
        </w:rPr>
        <w:t xml:space="preserve">   00115</w:t>
      </w:r>
      <w:bookmarkEnd w:id="4280"/>
      <w:bookmarkEnd w:id="4281"/>
      <w:bookmarkEnd w:id="4282"/>
    </w:p>
    <w:p w14:paraId="2400B108"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PID-12 field was retained for backward compatibility only as of v2.3</w:t>
      </w:r>
      <w:r w:rsidRPr="00F21240">
        <w:rPr>
          <w:noProof/>
        </w:rPr>
        <w:t xml:space="preserve"> and was withdrawn and removed from this message structure as of v2.7.   The county can now be supported in the county/parish code component of the XAD data type (</w:t>
      </w:r>
      <w:r w:rsidRPr="00F21240">
        <w:rPr>
          <w:rStyle w:val="ReferenceAttribute"/>
          <w:noProof/>
        </w:rPr>
        <w:t>PID-11 - Patient Address</w:t>
      </w:r>
      <w:r w:rsidRPr="00F21240">
        <w:rPr>
          <w:noProof/>
        </w:rPr>
        <w:t xml:space="preserve">).  </w:t>
      </w:r>
    </w:p>
    <w:p w14:paraId="49943D92" w14:textId="77777777" w:rsidR="00715956" w:rsidRPr="00F21240" w:rsidRDefault="00715956">
      <w:pPr>
        <w:pStyle w:val="Heading4"/>
        <w:rPr>
          <w:noProof/>
        </w:rPr>
      </w:pPr>
      <w:bookmarkStart w:id="4283" w:name="_Toc1816025"/>
      <w:bookmarkStart w:id="4284" w:name="_Toc21372569"/>
      <w:bookmarkStart w:id="4285" w:name="_Toc175992043"/>
      <w:r w:rsidRPr="00F21240">
        <w:rPr>
          <w:noProof/>
        </w:rPr>
        <w:t>PID-13   Phone Number - Home</w:t>
      </w:r>
      <w:r w:rsidRPr="00F21240">
        <w:rPr>
          <w:noProof/>
        </w:rPr>
        <w:fldChar w:fldCharType="begin"/>
      </w:r>
      <w:r w:rsidRPr="00F21240">
        <w:rPr>
          <w:noProof/>
        </w:rPr>
        <w:instrText xml:space="preserve">XE "Phone Number </w:instrText>
      </w:r>
      <w:r w:rsidRPr="00F21240">
        <w:rPr>
          <w:noProof/>
        </w:rPr>
        <w:noBreakHyphen/>
        <w:instrText xml:space="preserve"> Home"</w:instrText>
      </w:r>
      <w:r w:rsidRPr="00F21240">
        <w:rPr>
          <w:noProof/>
        </w:rPr>
        <w:fldChar w:fldCharType="end"/>
      </w:r>
      <w:r w:rsidRPr="00F21240">
        <w:rPr>
          <w:noProof/>
        </w:rPr>
        <w:t xml:space="preserve">   (XTN)   00116</w:t>
      </w:r>
      <w:bookmarkEnd w:id="4283"/>
      <w:bookmarkEnd w:id="4284"/>
      <w:bookmarkEnd w:id="4285"/>
    </w:p>
    <w:p w14:paraId="570AF6AF" w14:textId="77777777" w:rsidR="00A95485" w:rsidRDefault="00A95485" w:rsidP="00A95485">
      <w:pPr>
        <w:pStyle w:val="Components"/>
      </w:pPr>
      <w:bookmarkStart w:id="4286"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Default="00A95485" w:rsidP="00A95485">
      <w:pPr>
        <w:pStyle w:val="Components"/>
      </w:pPr>
      <w:r>
        <w:t>Subcomponents for Shared Telecommunication Identifier (EI):  &lt;Entity Identifier (ST)&gt; &amp; &lt;Namespace ID (IS)&gt; &amp; &lt;Universal ID (ST)&gt; &amp; &lt;Universal ID Type (ID)&gt;</w:t>
      </w:r>
      <w:bookmarkEnd w:id="4286"/>
    </w:p>
    <w:p w14:paraId="163B0A03" w14:textId="7B1EAC74" w:rsidR="00715956" w:rsidRPr="00F21240" w:rsidRDefault="00791C29">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 xml:space="preserve"> </w:t>
      </w:r>
      <w:r w:rsidR="00715956" w:rsidRPr="00F21240">
        <w:rPr>
          <w:noProof/>
        </w:rPr>
        <w:t>The PID13 field has been retained for backward compatibility as of v</w:t>
      </w:r>
      <w:r w:rsidR="00715956">
        <w:rPr>
          <w:noProof/>
        </w:rPr>
        <w:t xml:space="preserve"> </w:t>
      </w:r>
      <w:r w:rsidR="00715956" w:rsidRPr="00F21240">
        <w:rPr>
          <w:noProof/>
        </w:rPr>
        <w:t>2.7</w:t>
      </w:r>
      <w:r w:rsidR="009A258C">
        <w:rPr>
          <w:noProof/>
        </w:rPr>
        <w:t xml:space="preserve"> and withdrawn as of v 2.9</w:t>
      </w:r>
      <w:r w:rsidR="00715956" w:rsidRPr="00F21240">
        <w:rPr>
          <w:noProof/>
        </w:rPr>
        <w:t xml:space="preserve">. The reader is referrred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sidR="009A258C">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w:t>
      </w:r>
      <w:r w:rsidR="00715956" w:rsidRPr="00F21240">
        <w:rPr>
          <w:rStyle w:val="ReferenceAttribute"/>
        </w:rPr>
        <w:t xml:space="preserve"> PID-13 – Phone Number - Home</w:t>
      </w:r>
      <w:r w:rsidR="00715956" w:rsidRPr="00F21240">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F21240" w:rsidRDefault="00715956">
      <w:pPr>
        <w:pStyle w:val="NormalIndented"/>
        <w:rPr>
          <w:noProof/>
        </w:rPr>
      </w:pPr>
      <w:r w:rsidRPr="00F21240">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24" w:anchor="HL70201" w:history="1">
        <w:r w:rsidRPr="00F21240">
          <w:rPr>
            <w:rStyle w:val="ReferenceHL7Table"/>
          </w:rPr>
          <w:t>HL7 Table 0201 - Telecommunication Use Code</w:t>
        </w:r>
      </w:hyperlink>
      <w:r w:rsidRPr="00F21240">
        <w:rPr>
          <w:noProof/>
        </w:rPr>
        <w:t xml:space="preserve"> and </w:t>
      </w:r>
      <w:hyperlink r:id="rId125"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62477FFC" w14:textId="77777777" w:rsidR="00715956" w:rsidRPr="00F21240" w:rsidRDefault="00715956">
      <w:pPr>
        <w:pStyle w:val="Heading4"/>
        <w:rPr>
          <w:noProof/>
        </w:rPr>
      </w:pPr>
      <w:bookmarkStart w:id="4287" w:name="_Toc1816026"/>
      <w:bookmarkStart w:id="4288" w:name="_Toc21372570"/>
      <w:bookmarkStart w:id="4289" w:name="_Toc175992044"/>
      <w:r w:rsidRPr="00F21240">
        <w:rPr>
          <w:noProof/>
        </w:rPr>
        <w:t xml:space="preserve">PID-14   Phone Number </w:t>
      </w:r>
      <w:r w:rsidRPr="00F21240">
        <w:rPr>
          <w:noProof/>
        </w:rPr>
        <w:noBreakHyphen/>
        <w:t xml:space="preserve"> Business</w:t>
      </w:r>
      <w:r w:rsidRPr="00F21240">
        <w:rPr>
          <w:noProof/>
        </w:rPr>
        <w:fldChar w:fldCharType="begin"/>
      </w:r>
      <w:r w:rsidRPr="00F21240">
        <w:rPr>
          <w:noProof/>
        </w:rPr>
        <w:instrText xml:space="preserve">XE "Phone Number </w:instrText>
      </w:r>
      <w:r w:rsidRPr="00F21240">
        <w:rPr>
          <w:noProof/>
        </w:rPr>
        <w:noBreakHyphen/>
        <w:instrText xml:space="preserve"> Business"</w:instrText>
      </w:r>
      <w:r w:rsidRPr="00F21240">
        <w:rPr>
          <w:noProof/>
        </w:rPr>
        <w:fldChar w:fldCharType="end"/>
      </w:r>
      <w:r w:rsidRPr="00F21240">
        <w:rPr>
          <w:noProof/>
        </w:rPr>
        <w:t xml:space="preserve">   (XTN)   00117</w:t>
      </w:r>
      <w:bookmarkEnd w:id="4287"/>
      <w:bookmarkEnd w:id="4288"/>
      <w:bookmarkEnd w:id="4289"/>
    </w:p>
    <w:p w14:paraId="6C05D98F"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6F5B449" w14:textId="75BEF13C" w:rsidR="00715956" w:rsidRPr="00F21240" w:rsidRDefault="009A258C">
      <w:pPr>
        <w:pStyle w:val="NormalIndented"/>
        <w:rPr>
          <w:noProof/>
        </w:rPr>
      </w:pPr>
      <w:r>
        <w:rPr>
          <w:b/>
          <w:noProof/>
        </w:rPr>
        <w:t>Attention:</w:t>
      </w:r>
      <w:r w:rsidR="00715956" w:rsidRPr="00F21240">
        <w:rPr>
          <w:noProof/>
        </w:rPr>
        <w:t xml:space="preserve"> </w:t>
      </w:r>
      <w:r>
        <w:rPr>
          <w:noProof/>
        </w:rPr>
        <w:t xml:space="preserve"> </w:t>
      </w:r>
      <w:r w:rsidR="00715956" w:rsidRPr="00F21240">
        <w:rPr>
          <w:noProof/>
        </w:rPr>
        <w:t>The PID-14 field has been retained for backward compatibility only as of v2.7</w:t>
      </w:r>
      <w:r>
        <w:rPr>
          <w:noProof/>
        </w:rPr>
        <w:t xml:space="preserve"> and withdrawn as of v 2.9</w:t>
      </w:r>
      <w:r w:rsidRPr="00F21240">
        <w:rPr>
          <w:noProof/>
        </w:rPr>
        <w:t>.</w:t>
      </w:r>
      <w:r w:rsidR="00715956" w:rsidRPr="00F21240">
        <w:rPr>
          <w:noProof/>
        </w:rPr>
        <w:t xml:space="preserve">. The reader is referred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 </w:t>
      </w:r>
      <w:r w:rsidR="00715956" w:rsidRPr="00F21240">
        <w:rPr>
          <w:rStyle w:val="ReferenceAttribute"/>
        </w:rPr>
        <w:t>PID-14 – Phone Number - Business</w:t>
      </w:r>
      <w:r w:rsidR="00715956" w:rsidRPr="00F21240">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F21240" w:rsidRDefault="00715956">
      <w:pPr>
        <w:pStyle w:val="NormalIndented"/>
        <w:rPr>
          <w:noProof/>
        </w:rPr>
      </w:pPr>
      <w:r w:rsidRPr="00F21240">
        <w:rPr>
          <w:noProof/>
        </w:rPr>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6" w:anchor="HL70201" w:history="1">
        <w:r w:rsidRPr="00F21240">
          <w:rPr>
            <w:rStyle w:val="ReferenceHL7Table"/>
          </w:rPr>
          <w:t>HL7 Table 0201 - Telecommunication Use Code</w:t>
        </w:r>
      </w:hyperlink>
      <w:r w:rsidRPr="00F21240">
        <w:rPr>
          <w:noProof/>
        </w:rPr>
        <w:t xml:space="preserve"> and </w:t>
      </w:r>
      <w:hyperlink r:id="rId127"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54A3046B" w14:textId="77777777" w:rsidR="00715956" w:rsidRPr="00F21240" w:rsidRDefault="00715956">
      <w:pPr>
        <w:pStyle w:val="Heading4"/>
        <w:rPr>
          <w:noProof/>
        </w:rPr>
      </w:pPr>
      <w:bookmarkStart w:id="4290" w:name="_Toc1816027"/>
      <w:bookmarkStart w:id="4291" w:name="_Toc21372571"/>
      <w:bookmarkStart w:id="4292" w:name="_Toc175992045"/>
      <w:r w:rsidRPr="00F21240">
        <w:rPr>
          <w:noProof/>
        </w:rPr>
        <w:t>PID-15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4290"/>
      <w:bookmarkEnd w:id="4291"/>
      <w:bookmarkEnd w:id="4292"/>
    </w:p>
    <w:p w14:paraId="0CED68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F21240" w:rsidRDefault="00715956">
      <w:pPr>
        <w:pStyle w:val="NormalIndented"/>
        <w:rPr>
          <w:noProof/>
        </w:rPr>
      </w:pPr>
      <w:r w:rsidRPr="00F21240">
        <w:rPr>
          <w:noProof/>
        </w:rPr>
        <w:t xml:space="preserve">Definition:  This field contains the patient's primary language.  HL7 recommends using ISO table 639 as the suggested values in </w:t>
      </w:r>
      <w:hyperlink r:id="rId128" w:anchor="HL70296" w:history="1">
        <w:r w:rsidRPr="00FE0C80">
          <w:rPr>
            <w:rStyle w:val="ReferenceUserTable"/>
          </w:rPr>
          <w:t>User-defined Table 0296 - Primary Language</w:t>
        </w:r>
      </w:hyperlink>
      <w:r>
        <w:rPr>
          <w:noProof/>
        </w:rPr>
        <w:t xml:space="preserve"> within Chapter 2C, Code Tables.</w:t>
      </w:r>
    </w:p>
    <w:p w14:paraId="1DE59DF9" w14:textId="77777777" w:rsidR="00715956" w:rsidRPr="00F21240" w:rsidRDefault="00715956">
      <w:pPr>
        <w:pStyle w:val="Heading4"/>
        <w:rPr>
          <w:noProof/>
        </w:rPr>
      </w:pPr>
      <w:bookmarkStart w:id="4293" w:name="HL70296"/>
      <w:bookmarkStart w:id="4294" w:name="_Toc1816028"/>
      <w:bookmarkStart w:id="4295" w:name="_Toc21372572"/>
      <w:bookmarkStart w:id="4296" w:name="_Toc175992046"/>
      <w:bookmarkEnd w:id="4293"/>
      <w:r w:rsidRPr="00F21240">
        <w:rPr>
          <w:noProof/>
        </w:rPr>
        <w:t>PID-16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4294"/>
      <w:bookmarkEnd w:id="4295"/>
      <w:bookmarkEnd w:id="4296"/>
    </w:p>
    <w:p w14:paraId="0CEA0D0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F21240" w:rsidRDefault="00715956">
      <w:pPr>
        <w:pStyle w:val="NormalIndented"/>
        <w:rPr>
          <w:noProof/>
        </w:rPr>
      </w:pPr>
      <w:r w:rsidRPr="00F21240">
        <w:rPr>
          <w:noProof/>
        </w:rPr>
        <w:t xml:space="preserve">Definition:  This field contains the patient's marital (civil) status.  Refer to </w:t>
      </w:r>
      <w:hyperlink r:id="rId129" w:anchor="HL70002" w:history="1">
        <w:r w:rsidRPr="00F21240">
          <w:rPr>
            <w:rStyle w:val="ReferenceUserTable"/>
            <w:noProof/>
          </w:rPr>
          <w:t>User-defined Table 0002 - Marital Status</w:t>
        </w:r>
      </w:hyperlink>
      <w:r w:rsidRPr="00F21240">
        <w:rPr>
          <w:noProof/>
        </w:rPr>
        <w:t xml:space="preserve"> </w:t>
      </w:r>
      <w:r>
        <w:rPr>
          <w:noProof/>
        </w:rPr>
        <w:t xml:space="preserve">in Chapter 2C, Code Tables, for </w:t>
      </w:r>
      <w:r w:rsidRPr="00F21240">
        <w:rPr>
          <w:noProof/>
        </w:rPr>
        <w:t>suggested values.</w:t>
      </w:r>
    </w:p>
    <w:p w14:paraId="04BC916C" w14:textId="77777777" w:rsidR="00715956" w:rsidRPr="00F21240" w:rsidRDefault="00715956">
      <w:pPr>
        <w:pStyle w:val="Heading4"/>
        <w:rPr>
          <w:noProof/>
        </w:rPr>
      </w:pPr>
      <w:bookmarkStart w:id="4297" w:name="HL70002"/>
      <w:bookmarkStart w:id="4298" w:name="_Toc1816029"/>
      <w:bookmarkStart w:id="4299" w:name="_Toc21372573"/>
      <w:bookmarkStart w:id="4300" w:name="_Toc175992047"/>
      <w:bookmarkEnd w:id="4297"/>
      <w:r w:rsidRPr="00F21240">
        <w:rPr>
          <w:noProof/>
        </w:rPr>
        <w:t>PID-17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4298"/>
      <w:bookmarkEnd w:id="4299"/>
      <w:bookmarkEnd w:id="4300"/>
    </w:p>
    <w:p w14:paraId="5123847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F21240" w:rsidRDefault="00715956">
      <w:pPr>
        <w:pStyle w:val="NormalIndented"/>
        <w:rPr>
          <w:noProof/>
        </w:rPr>
      </w:pPr>
      <w:r w:rsidRPr="00F21240">
        <w:rPr>
          <w:noProof/>
        </w:rPr>
        <w:t xml:space="preserve">Definition:  This field contains the patient's religion.  Refer to </w:t>
      </w:r>
      <w:hyperlink r:id="rId130"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7561B52B" w14:textId="77777777" w:rsidR="00715956" w:rsidRPr="00F21240" w:rsidRDefault="00715956">
      <w:pPr>
        <w:pStyle w:val="Heading4"/>
        <w:rPr>
          <w:noProof/>
        </w:rPr>
      </w:pPr>
      <w:bookmarkStart w:id="4301" w:name="HL70006"/>
      <w:bookmarkStart w:id="4302" w:name="_Toc1816030"/>
      <w:bookmarkStart w:id="4303" w:name="_Toc21372574"/>
      <w:bookmarkStart w:id="4304" w:name="_Toc175992048"/>
      <w:bookmarkEnd w:id="4301"/>
      <w:r w:rsidRPr="00F21240">
        <w:rPr>
          <w:noProof/>
        </w:rPr>
        <w:t>PID-18   Patient Account Number</w:t>
      </w:r>
      <w:r w:rsidRPr="00F21240">
        <w:rPr>
          <w:noProof/>
        </w:rPr>
        <w:fldChar w:fldCharType="begin"/>
      </w:r>
      <w:r w:rsidRPr="00F21240">
        <w:rPr>
          <w:noProof/>
        </w:rPr>
        <w:instrText>XE "Patient Account Number"</w:instrText>
      </w:r>
      <w:r w:rsidRPr="00F21240">
        <w:rPr>
          <w:noProof/>
        </w:rPr>
        <w:fldChar w:fldCharType="end"/>
      </w:r>
      <w:r w:rsidRPr="00F21240">
        <w:rPr>
          <w:noProof/>
        </w:rPr>
        <w:t xml:space="preserve">   (CX)   00121</w:t>
      </w:r>
      <w:bookmarkEnd w:id="4302"/>
      <w:bookmarkEnd w:id="4303"/>
      <w:bookmarkEnd w:id="4304"/>
    </w:p>
    <w:p w14:paraId="40703BBD"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Default="00A95485" w:rsidP="00A95485">
      <w:pPr>
        <w:pStyle w:val="Components"/>
      </w:pPr>
      <w:r>
        <w:t>Subcomponents for Assigning Authority (HD):  &lt;Namespace ID (IS)&gt; &amp; &lt;Universal ID (ST)&gt; &amp; &lt;Universal ID Type (ID)&gt;</w:t>
      </w:r>
    </w:p>
    <w:p w14:paraId="10A03446" w14:textId="77777777" w:rsidR="00A95485" w:rsidRDefault="00A95485" w:rsidP="00A95485">
      <w:pPr>
        <w:pStyle w:val="Components"/>
      </w:pPr>
      <w:r>
        <w:t>Subcomponents for Assigning Facility (HD):  &lt;Namespace ID (IS)&gt; &amp; &lt;Universal ID (ST)&gt; &amp; &lt;Universal ID Type (ID)&gt;</w:t>
      </w:r>
    </w:p>
    <w:p w14:paraId="6D022DA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F21240" w:rsidRDefault="00715956">
      <w:pPr>
        <w:pStyle w:val="NormalIndented"/>
        <w:rPr>
          <w:noProof/>
        </w:rPr>
      </w:pPr>
      <w:r w:rsidRPr="00F21240">
        <w:rPr>
          <w:noProof/>
        </w:rPr>
        <w:t xml:space="preserve">Definition:  This field contains the patient account number assigned by accounting to which all charges, payments, etc., are recorded.  It is used to identify the patient's account.  Refer to </w:t>
      </w:r>
      <w:hyperlink r:id="rId131"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7324470B" w14:textId="77777777" w:rsidR="00715956" w:rsidRPr="00F21240" w:rsidRDefault="00715956">
      <w:pPr>
        <w:pStyle w:val="Heading4"/>
        <w:rPr>
          <w:noProof/>
        </w:rPr>
      </w:pPr>
      <w:bookmarkStart w:id="4305" w:name="_Toc1816031"/>
      <w:bookmarkStart w:id="4306" w:name="_Toc21372575"/>
      <w:bookmarkStart w:id="4307" w:name="_Toc175992049"/>
      <w:r w:rsidRPr="00F21240">
        <w:rPr>
          <w:noProof/>
        </w:rPr>
        <w:t xml:space="preserve">PID-19   SSN Number </w:t>
      </w:r>
      <w:r w:rsidRPr="00F21240">
        <w:rPr>
          <w:noProof/>
        </w:rPr>
        <w:noBreakHyphen/>
        <w:t xml:space="preserve"> Patient</w:t>
      </w:r>
      <w:r w:rsidRPr="00F21240">
        <w:rPr>
          <w:noProof/>
        </w:rPr>
        <w:fldChar w:fldCharType="begin"/>
      </w:r>
      <w:r w:rsidRPr="00F21240">
        <w:rPr>
          <w:noProof/>
        </w:rPr>
        <w:instrText xml:space="preserve">XE "SSN Number </w:instrText>
      </w:r>
      <w:r w:rsidRPr="00F21240">
        <w:rPr>
          <w:noProof/>
        </w:rPr>
        <w:noBreakHyphen/>
        <w:instrText xml:space="preserve"> Patient"</w:instrText>
      </w:r>
      <w:r w:rsidRPr="00F21240">
        <w:rPr>
          <w:noProof/>
        </w:rPr>
        <w:fldChar w:fldCharType="end"/>
      </w:r>
      <w:r w:rsidRPr="00F21240">
        <w:rPr>
          <w:noProof/>
        </w:rPr>
        <w:t xml:space="preserve">   00122</w:t>
      </w:r>
      <w:bookmarkEnd w:id="4305"/>
      <w:bookmarkEnd w:id="4306"/>
      <w:bookmarkEnd w:id="4307"/>
    </w:p>
    <w:p w14:paraId="51C657DF"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PID-19 field was retained for backward compatibility only as of v</w:t>
      </w:r>
      <w:r>
        <w:rPr>
          <w:rStyle w:val="Strong"/>
          <w:b w:val="0"/>
          <w:noProof/>
        </w:rPr>
        <w:t xml:space="preserve"> </w:t>
      </w:r>
      <w:r w:rsidRPr="00F21240">
        <w:rPr>
          <w:rStyle w:val="Strong"/>
          <w:b w:val="0"/>
          <w:noProof/>
        </w:rPr>
        <w:t>2.3.1</w:t>
      </w:r>
      <w:r w:rsidRPr="00F21240">
        <w:rPr>
          <w:noProof/>
        </w:rPr>
        <w:t xml:space="preserve"> and was withdrawn and removed from this message structure as of v</w:t>
      </w:r>
      <w:r>
        <w:rPr>
          <w:noProof/>
        </w:rPr>
        <w:t xml:space="preserve"> </w:t>
      </w:r>
      <w:r w:rsidRPr="00F21240">
        <w:rPr>
          <w:noProof/>
        </w:rPr>
        <w:t xml:space="preserve">2.7.  It is recommended to use </w:t>
      </w:r>
      <w:r w:rsidRPr="00F21240">
        <w:rPr>
          <w:rStyle w:val="ReferenceAttribute"/>
          <w:noProof/>
        </w:rPr>
        <w:t>PID-3 - Patient Identifier List</w:t>
      </w:r>
      <w:r w:rsidRPr="00F21240">
        <w:rPr>
          <w:noProof/>
        </w:rPr>
        <w:t xml:space="preserve"> for all patient identifiers. </w:t>
      </w:r>
    </w:p>
    <w:p w14:paraId="4125EEFD" w14:textId="77777777" w:rsidR="00715956" w:rsidRPr="00F21240" w:rsidRDefault="00715956">
      <w:pPr>
        <w:pStyle w:val="Heading4"/>
        <w:rPr>
          <w:noProof/>
        </w:rPr>
      </w:pPr>
      <w:bookmarkStart w:id="4308" w:name="_Toc1816032"/>
      <w:bookmarkStart w:id="4309" w:name="_Toc21372576"/>
      <w:bookmarkStart w:id="4310" w:name="_Toc175992050"/>
      <w:r w:rsidRPr="00F21240">
        <w:rPr>
          <w:noProof/>
        </w:rPr>
        <w:t>PID-20   Driver's License Number - Patient</w:t>
      </w:r>
      <w:r w:rsidRPr="00F21240">
        <w:rPr>
          <w:noProof/>
        </w:rPr>
        <w:fldChar w:fldCharType="begin"/>
      </w:r>
      <w:r w:rsidRPr="00F21240">
        <w:rPr>
          <w:noProof/>
        </w:rPr>
        <w:instrText xml:space="preserve">XE "Driver's License Number </w:instrText>
      </w:r>
      <w:r w:rsidRPr="00F21240">
        <w:rPr>
          <w:noProof/>
        </w:rPr>
        <w:noBreakHyphen/>
        <w:instrText xml:space="preserve"> Patient"</w:instrText>
      </w:r>
      <w:r w:rsidRPr="00F21240">
        <w:rPr>
          <w:noProof/>
        </w:rPr>
        <w:fldChar w:fldCharType="end"/>
      </w:r>
      <w:r w:rsidRPr="00F21240">
        <w:rPr>
          <w:noProof/>
        </w:rPr>
        <w:t xml:space="preserve">   00123</w:t>
      </w:r>
      <w:bookmarkEnd w:id="4308"/>
      <w:bookmarkEnd w:id="4309"/>
      <w:bookmarkEnd w:id="4310"/>
    </w:p>
    <w:p w14:paraId="674E25BE" w14:textId="77777777" w:rsidR="00715956" w:rsidRPr="00F21240" w:rsidRDefault="00715956">
      <w:pPr>
        <w:pStyle w:val="NormalIndented"/>
        <w:rPr>
          <w:noProof/>
        </w:rPr>
      </w:pPr>
      <w:bookmarkStart w:id="4311" w:name="DLNComponent"/>
      <w:r w:rsidRPr="00F21240">
        <w:rPr>
          <w:rStyle w:val="Strong"/>
          <w:noProof/>
        </w:rPr>
        <w:t xml:space="preserve">Attention: </w:t>
      </w:r>
      <w:r w:rsidRPr="00F21240">
        <w:rPr>
          <w:rStyle w:val="Strong"/>
          <w:b w:val="0"/>
          <w:noProof/>
        </w:rPr>
        <w:t>The PID-20 field was retained for backward compatibility only as of v</w:t>
      </w:r>
      <w:r>
        <w:rPr>
          <w:rStyle w:val="Strong"/>
          <w:b w:val="0"/>
          <w:noProof/>
        </w:rPr>
        <w:t xml:space="preserve"> </w:t>
      </w:r>
      <w:r w:rsidRPr="00F21240">
        <w:rPr>
          <w:rStyle w:val="Strong"/>
          <w:b w:val="0"/>
          <w:noProof/>
        </w:rPr>
        <w:t>2.5</w:t>
      </w:r>
      <w:r w:rsidRPr="00F21240">
        <w:rPr>
          <w:noProof/>
        </w:rPr>
        <w:t xml:space="preserve"> and was withdrawn and removed from this message structure as of v</w:t>
      </w:r>
      <w:r>
        <w:rPr>
          <w:noProof/>
        </w:rPr>
        <w:t xml:space="preserve"> </w:t>
      </w:r>
      <w:r w:rsidRPr="00F21240">
        <w:rPr>
          <w:noProof/>
        </w:rPr>
        <w:t xml:space="preserve">2.7. </w:t>
      </w:r>
      <w:bookmarkEnd w:id="4311"/>
      <w:r w:rsidRPr="00F21240">
        <w:rPr>
          <w:rStyle w:val="Strong"/>
          <w:noProof/>
        </w:rPr>
        <w:t xml:space="preserve"> </w:t>
      </w:r>
      <w:r w:rsidRPr="00F21240">
        <w:rPr>
          <w:noProof/>
        </w:rPr>
        <w:t xml:space="preserve"> It is recommended to use </w:t>
      </w:r>
      <w:r w:rsidRPr="00F21240">
        <w:rPr>
          <w:rStyle w:val="ReferenceAttribute"/>
          <w:noProof/>
        </w:rPr>
        <w:t>PID-3 - Patient Identifier List</w:t>
      </w:r>
      <w:r w:rsidRPr="00F21240">
        <w:rPr>
          <w:noProof/>
        </w:rPr>
        <w:t xml:space="preserve"> for all patient identifiers. </w:t>
      </w:r>
    </w:p>
    <w:p w14:paraId="3C0ACEF4" w14:textId="77777777" w:rsidR="00715956" w:rsidRPr="00F21240" w:rsidRDefault="00715956">
      <w:pPr>
        <w:pStyle w:val="Heading4"/>
        <w:rPr>
          <w:noProof/>
        </w:rPr>
      </w:pPr>
      <w:bookmarkStart w:id="4312" w:name="_Toc1816033"/>
      <w:bookmarkStart w:id="4313" w:name="_Toc21372577"/>
      <w:bookmarkStart w:id="4314" w:name="_Toc175992051"/>
      <w:r w:rsidRPr="00F21240">
        <w:rPr>
          <w:noProof/>
        </w:rPr>
        <w:t>PID-21   Mother's Identifier</w:t>
      </w:r>
      <w:r w:rsidRPr="00F21240">
        <w:rPr>
          <w:noProof/>
        </w:rPr>
        <w:fldChar w:fldCharType="begin"/>
      </w:r>
      <w:r w:rsidRPr="00F21240">
        <w:rPr>
          <w:noProof/>
        </w:rPr>
        <w:instrText>XE "Mother's Identifier"</w:instrText>
      </w:r>
      <w:r w:rsidRPr="00F21240">
        <w:rPr>
          <w:noProof/>
        </w:rPr>
        <w:fldChar w:fldCharType="end"/>
      </w:r>
      <w:r w:rsidRPr="00F21240">
        <w:rPr>
          <w:noProof/>
        </w:rPr>
        <w:t xml:space="preserve">   (CX)   00124</w:t>
      </w:r>
      <w:bookmarkEnd w:id="4312"/>
      <w:bookmarkEnd w:id="4313"/>
      <w:bookmarkEnd w:id="4314"/>
    </w:p>
    <w:p w14:paraId="05B233D2"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Default="00A95485" w:rsidP="00A95485">
      <w:pPr>
        <w:pStyle w:val="Components"/>
      </w:pPr>
      <w:r>
        <w:t>Subcomponents for Assigning Authority (HD):  &lt;Namespace ID (IS)&gt; &amp; &lt;Universal ID (ST)&gt; &amp; &lt;Universal ID Type (ID)&gt;</w:t>
      </w:r>
    </w:p>
    <w:p w14:paraId="1EAD14EE" w14:textId="77777777" w:rsidR="00A95485" w:rsidRDefault="00A95485" w:rsidP="00A95485">
      <w:pPr>
        <w:pStyle w:val="Components"/>
      </w:pPr>
      <w:r>
        <w:t>Subcomponents for Assigning Facility (HD):  &lt;Namespace ID (IS)&gt; &amp; &lt;Universal ID (ST)&gt; &amp; &lt;Universal ID Type (ID)&gt;</w:t>
      </w:r>
    </w:p>
    <w:p w14:paraId="7108A3BB"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F21240" w:rsidRDefault="00715956">
      <w:pPr>
        <w:pStyle w:val="NormalIndented"/>
        <w:rPr>
          <w:noProof/>
        </w:rPr>
      </w:pPr>
      <w:r w:rsidRPr="00F21240">
        <w:rPr>
          <w:noProof/>
        </w:rPr>
        <w:t xml:space="preserve">Definition:  This field is used, for example, as a link field for newborns.  Typically a patient ID or account number may be used.  This field can contain multiple identifiers for the same mother.  Refer to </w:t>
      </w:r>
      <w:hyperlink r:id="rId132"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51D929F8" w14:textId="77777777" w:rsidR="00715956" w:rsidRPr="00F21240" w:rsidRDefault="00715956">
      <w:pPr>
        <w:pStyle w:val="Heading4"/>
        <w:rPr>
          <w:noProof/>
        </w:rPr>
      </w:pPr>
      <w:bookmarkStart w:id="4315" w:name="_Toc1816034"/>
      <w:bookmarkStart w:id="4316" w:name="_Toc21372578"/>
      <w:bookmarkStart w:id="4317" w:name="_Toc175992052"/>
      <w:r w:rsidRPr="00F21240">
        <w:rPr>
          <w:noProof/>
        </w:rPr>
        <w:t>PID-22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4315"/>
      <w:bookmarkEnd w:id="4316"/>
      <w:bookmarkEnd w:id="4317"/>
    </w:p>
    <w:p w14:paraId="132BF82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F21240" w:rsidRDefault="00715956">
      <w:pPr>
        <w:pStyle w:val="NormalIndented"/>
        <w:rPr>
          <w:noProof/>
        </w:rPr>
      </w:pPr>
      <w:r w:rsidRPr="00F21240">
        <w:rPr>
          <w:noProof/>
        </w:rPr>
        <w:t xml:space="preserve">Definition:  This field further defines the patient's ancestry.  Refer to </w:t>
      </w:r>
      <w:hyperlink r:id="rId133" w:anchor="HL70189" w:history="1">
        <w:r w:rsidRPr="00FE0C80">
          <w:rPr>
            <w:rStyle w:val="ReferenceUserTable"/>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F21240" w:rsidRDefault="00715956">
      <w:pPr>
        <w:pStyle w:val="Heading4"/>
        <w:rPr>
          <w:noProof/>
        </w:rPr>
      </w:pPr>
      <w:bookmarkStart w:id="4318" w:name="HL70189"/>
      <w:bookmarkStart w:id="4319" w:name="_Toc1816035"/>
      <w:bookmarkStart w:id="4320" w:name="_Toc21372579"/>
      <w:bookmarkStart w:id="4321" w:name="_Toc175992053"/>
      <w:bookmarkEnd w:id="4318"/>
      <w:r w:rsidRPr="00F21240">
        <w:rPr>
          <w:noProof/>
        </w:rPr>
        <w:t>PID-23   Birth Place</w:t>
      </w:r>
      <w:r w:rsidRPr="00F21240">
        <w:rPr>
          <w:noProof/>
        </w:rPr>
        <w:fldChar w:fldCharType="begin"/>
      </w:r>
      <w:r w:rsidRPr="00F21240">
        <w:rPr>
          <w:noProof/>
        </w:rPr>
        <w:instrText>XE "Birth Place"</w:instrText>
      </w:r>
      <w:r w:rsidRPr="00F21240">
        <w:rPr>
          <w:noProof/>
        </w:rPr>
        <w:fldChar w:fldCharType="end"/>
      </w:r>
      <w:r w:rsidRPr="00F21240">
        <w:rPr>
          <w:noProof/>
        </w:rPr>
        <w:t xml:space="preserve">   (ST)   00126</w:t>
      </w:r>
      <w:bookmarkEnd w:id="4319"/>
      <w:bookmarkEnd w:id="4320"/>
      <w:bookmarkEnd w:id="4321"/>
    </w:p>
    <w:p w14:paraId="5284196E" w14:textId="77777777" w:rsidR="00715956" w:rsidRPr="00F21240" w:rsidRDefault="00715956">
      <w:pPr>
        <w:pStyle w:val="NormalIndented"/>
        <w:rPr>
          <w:noProof/>
        </w:rPr>
      </w:pPr>
      <w:r w:rsidRPr="00F21240">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F21240" w:rsidRDefault="00715956">
      <w:pPr>
        <w:pStyle w:val="Heading4"/>
        <w:rPr>
          <w:noProof/>
        </w:rPr>
      </w:pPr>
      <w:bookmarkStart w:id="4322" w:name="_Toc1816036"/>
      <w:bookmarkStart w:id="4323" w:name="_Toc21372580"/>
      <w:bookmarkStart w:id="4324" w:name="_Toc175992054"/>
      <w:r w:rsidRPr="00F21240">
        <w:rPr>
          <w:noProof/>
        </w:rPr>
        <w:t>PID-24   Multiple Birth Indicator</w:t>
      </w:r>
      <w:r w:rsidRPr="00F21240">
        <w:rPr>
          <w:noProof/>
        </w:rPr>
        <w:fldChar w:fldCharType="begin"/>
      </w:r>
      <w:r w:rsidRPr="00F21240">
        <w:rPr>
          <w:noProof/>
        </w:rPr>
        <w:instrText>XE "Multiple Birth Indicator"</w:instrText>
      </w:r>
      <w:r w:rsidRPr="00F21240">
        <w:rPr>
          <w:noProof/>
        </w:rPr>
        <w:fldChar w:fldCharType="end"/>
      </w:r>
      <w:r w:rsidRPr="00F21240">
        <w:rPr>
          <w:noProof/>
        </w:rPr>
        <w:t xml:space="preserve">   (ID)   00127</w:t>
      </w:r>
      <w:bookmarkEnd w:id="4322"/>
      <w:bookmarkEnd w:id="4323"/>
      <w:bookmarkEnd w:id="4324"/>
    </w:p>
    <w:p w14:paraId="469B2C46" w14:textId="673C6F7D" w:rsidR="00715956" w:rsidRPr="00F21240" w:rsidRDefault="00715956">
      <w:pPr>
        <w:pStyle w:val="NormalIndented"/>
        <w:rPr>
          <w:noProof/>
        </w:rPr>
      </w:pPr>
      <w:r w:rsidRPr="00F21240">
        <w:rPr>
          <w:noProof/>
        </w:rPr>
        <w:t xml:space="preserve">Definition:  This field indicates whether the patient was part of a multiple birth.  Refer to </w:t>
      </w:r>
      <w:hyperlink r:id="rId13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9FE56F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was part of a multiple birth</w:t>
      </w:r>
    </w:p>
    <w:p w14:paraId="3D5A296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was a single birth</w:t>
      </w:r>
    </w:p>
    <w:p w14:paraId="46F323B1" w14:textId="77777777" w:rsidR="00715956" w:rsidRPr="00F21240" w:rsidRDefault="00715956">
      <w:pPr>
        <w:pStyle w:val="Heading4"/>
        <w:rPr>
          <w:noProof/>
        </w:rPr>
      </w:pPr>
      <w:bookmarkStart w:id="4325" w:name="_Toc1816037"/>
      <w:bookmarkStart w:id="4326" w:name="_Toc21372581"/>
      <w:bookmarkStart w:id="4327" w:name="_Toc175992055"/>
      <w:r w:rsidRPr="00F21240">
        <w:rPr>
          <w:noProof/>
        </w:rPr>
        <w:t>PID-25   Birth Order</w:t>
      </w:r>
      <w:r w:rsidRPr="00F21240">
        <w:rPr>
          <w:noProof/>
        </w:rPr>
        <w:fldChar w:fldCharType="begin"/>
      </w:r>
      <w:r w:rsidRPr="00F21240">
        <w:rPr>
          <w:noProof/>
        </w:rPr>
        <w:instrText>XE "Birth Order"</w:instrText>
      </w:r>
      <w:r w:rsidRPr="00F21240">
        <w:rPr>
          <w:noProof/>
        </w:rPr>
        <w:fldChar w:fldCharType="end"/>
      </w:r>
      <w:r w:rsidRPr="00F21240">
        <w:rPr>
          <w:noProof/>
        </w:rPr>
        <w:t xml:space="preserve">   (NM)   00128</w:t>
      </w:r>
      <w:bookmarkEnd w:id="4325"/>
      <w:bookmarkEnd w:id="4326"/>
      <w:bookmarkEnd w:id="4327"/>
    </w:p>
    <w:p w14:paraId="78AD1DE1" w14:textId="77777777" w:rsidR="00715956" w:rsidRPr="00F21240" w:rsidRDefault="00715956">
      <w:pPr>
        <w:pStyle w:val="NormalIndented"/>
        <w:rPr>
          <w:noProof/>
        </w:rPr>
      </w:pPr>
      <w:r w:rsidRPr="00F21240">
        <w:rPr>
          <w:noProof/>
        </w:rPr>
        <w:t>Definition:  When a patient was part of a multiple birth, a value (number) indicating the patient's birth order is entered in this field.</w:t>
      </w:r>
    </w:p>
    <w:p w14:paraId="2460461D" w14:textId="77777777" w:rsidR="00715956" w:rsidRPr="00F21240" w:rsidRDefault="00715956">
      <w:pPr>
        <w:pStyle w:val="Heading4"/>
        <w:rPr>
          <w:noProof/>
        </w:rPr>
      </w:pPr>
      <w:bookmarkStart w:id="4328" w:name="_Toc1816038"/>
      <w:bookmarkStart w:id="4329" w:name="_Toc21372582"/>
      <w:bookmarkStart w:id="4330" w:name="_Toc175992056"/>
      <w:r w:rsidRPr="00F21240">
        <w:rPr>
          <w:noProof/>
        </w:rPr>
        <w:t>PID-26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4328"/>
      <w:bookmarkEnd w:id="4329"/>
      <w:bookmarkEnd w:id="4330"/>
    </w:p>
    <w:p w14:paraId="1C6E86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F21240" w:rsidRDefault="00715956">
      <w:pPr>
        <w:pStyle w:val="NormalIndented"/>
        <w:rPr>
          <w:noProof/>
          <w:snapToGrid w:val="0"/>
        </w:rPr>
      </w:pPr>
      <w:r w:rsidRPr="00F21240">
        <w:rPr>
          <w:noProof/>
          <w:snapToGrid w:val="0"/>
        </w:rPr>
        <w:t xml:space="preserve">This field contains the information related to a person's country citizenship. For country citizenship HL7 recommends using ISO table 3166.  For a local definition, </w:t>
      </w:r>
      <w:hyperlink r:id="rId135" w:anchor="HL70171" w:history="1">
        <w:r w:rsidRPr="00FE0C80">
          <w:rPr>
            <w:rStyle w:val="ReferenceUser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74FF664C" w14:textId="77777777" w:rsidR="00715956" w:rsidRPr="00F21240" w:rsidRDefault="00715956">
      <w:pPr>
        <w:pStyle w:val="NormalIndented"/>
        <w:rPr>
          <w:noProof/>
          <w:snapToGrid w:val="0"/>
        </w:rPr>
      </w:pPr>
      <w:r w:rsidRPr="00F21240">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F21240" w:rsidRDefault="00715956">
      <w:pPr>
        <w:pStyle w:val="NormalIndented"/>
        <w:rPr>
          <w:noProof/>
        </w:rPr>
      </w:pPr>
      <w:r w:rsidRPr="00F21240">
        <w:rPr>
          <w:noProof/>
        </w:rPr>
        <w:t>In the Netherlands, this field is used for "Nationaliteit".</w:t>
      </w:r>
    </w:p>
    <w:p w14:paraId="128718AA" w14:textId="77777777" w:rsidR="00715956" w:rsidRPr="00F21240" w:rsidRDefault="00715956">
      <w:pPr>
        <w:pStyle w:val="Heading4"/>
        <w:rPr>
          <w:noProof/>
        </w:rPr>
      </w:pPr>
      <w:bookmarkStart w:id="4331" w:name="_Toc1816039"/>
      <w:bookmarkStart w:id="4332" w:name="_Toc21372583"/>
      <w:bookmarkStart w:id="4333" w:name="_Toc175992057"/>
      <w:r w:rsidRPr="00F21240">
        <w:rPr>
          <w:noProof/>
        </w:rPr>
        <w:t>PID-27   Veterans Military Status</w:t>
      </w:r>
      <w:r w:rsidRPr="00F21240">
        <w:rPr>
          <w:noProof/>
        </w:rPr>
        <w:fldChar w:fldCharType="begin"/>
      </w:r>
      <w:r w:rsidRPr="00F21240">
        <w:rPr>
          <w:noProof/>
        </w:rPr>
        <w:instrText>XE "Veterans Military Status"</w:instrText>
      </w:r>
      <w:r w:rsidRPr="00F21240">
        <w:rPr>
          <w:noProof/>
        </w:rPr>
        <w:fldChar w:fldCharType="end"/>
      </w:r>
      <w:r w:rsidRPr="00F21240">
        <w:rPr>
          <w:noProof/>
        </w:rPr>
        <w:t xml:space="preserve">   (CWE)   00130</w:t>
      </w:r>
      <w:bookmarkEnd w:id="4331"/>
      <w:bookmarkEnd w:id="4332"/>
      <w:bookmarkEnd w:id="4333"/>
    </w:p>
    <w:p w14:paraId="63C9FA7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F21240" w:rsidRDefault="00715956">
      <w:pPr>
        <w:pStyle w:val="NormalIndented"/>
        <w:rPr>
          <w:noProof/>
        </w:rPr>
      </w:pPr>
      <w:r w:rsidRPr="00F21240">
        <w:rPr>
          <w:noProof/>
        </w:rPr>
        <w:t xml:space="preserve">Definition:  This field contains the military status assigned to a veteran.  Refer to </w:t>
      </w:r>
      <w:hyperlink r:id="rId136" w:anchor="HL70172" w:history="1">
        <w:r w:rsidRPr="00FE0C80">
          <w:rPr>
            <w:rStyle w:val="ReferenceUserTable"/>
          </w:rPr>
          <w:t>User-defined Table 0172 - Veterans Military Status</w:t>
        </w:r>
      </w:hyperlink>
      <w:r w:rsidRPr="00F21240">
        <w:rPr>
          <w:noProof/>
        </w:rPr>
        <w:t xml:space="preserve"> </w:t>
      </w:r>
      <w:r>
        <w:rPr>
          <w:noProof/>
        </w:rPr>
        <w:t xml:space="preserve">in Chapter 2C, Code Tables, for </w:t>
      </w:r>
      <w:r w:rsidRPr="00F21240">
        <w:rPr>
          <w:noProof/>
        </w:rPr>
        <w:t>suggested values.</w:t>
      </w:r>
    </w:p>
    <w:p w14:paraId="5931E40A" w14:textId="77777777" w:rsidR="00715956" w:rsidRPr="00F21240" w:rsidRDefault="00715956">
      <w:pPr>
        <w:pStyle w:val="Heading4"/>
        <w:rPr>
          <w:noProof/>
        </w:rPr>
      </w:pPr>
      <w:bookmarkStart w:id="4334" w:name="_Toc1816040"/>
      <w:bookmarkStart w:id="4335" w:name="_Toc21372584"/>
      <w:bookmarkStart w:id="4336" w:name="_Toc175992058"/>
      <w:r w:rsidRPr="00F21240">
        <w:rPr>
          <w:noProof/>
        </w:rPr>
        <w:t>PID-28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00739</w:t>
      </w:r>
      <w:bookmarkEnd w:id="4334"/>
      <w:bookmarkEnd w:id="4335"/>
      <w:bookmarkEnd w:id="4336"/>
    </w:p>
    <w:p w14:paraId="6A063F2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PID-28 field was retained for backward compatibility only as of v</w:t>
      </w:r>
      <w:r>
        <w:rPr>
          <w:rStyle w:val="Strong"/>
          <w:b w:val="0"/>
          <w:noProof/>
        </w:rPr>
        <w:t xml:space="preserve"> </w:t>
      </w:r>
      <w:r w:rsidRPr="00F21240">
        <w:rPr>
          <w:rStyle w:val="Strong"/>
          <w:b w:val="0"/>
          <w:noProof/>
        </w:rPr>
        <w:t>2.4</w:t>
      </w:r>
      <w:r w:rsidRPr="00F21240">
        <w:rPr>
          <w:noProof/>
        </w:rPr>
        <w:t xml:space="preserve"> and was withdrawn and removed from this message structure as of v</w:t>
      </w:r>
      <w:r>
        <w:rPr>
          <w:noProof/>
        </w:rPr>
        <w:t xml:space="preserve"> </w:t>
      </w:r>
      <w:r w:rsidRPr="00F21240">
        <w:rPr>
          <w:noProof/>
        </w:rPr>
        <w:t xml:space="preserve">2.7. It is recommended to refer to </w:t>
      </w:r>
      <w:r w:rsidRPr="00F21240">
        <w:rPr>
          <w:rStyle w:val="ReferenceAttribute"/>
          <w:noProof/>
        </w:rPr>
        <w:t>PID-10 - Race</w:t>
      </w:r>
      <w:r w:rsidRPr="00F21240">
        <w:rPr>
          <w:noProof/>
        </w:rPr>
        <w:t xml:space="preserve">, </w:t>
      </w:r>
      <w:r w:rsidRPr="00F21240">
        <w:rPr>
          <w:rStyle w:val="ReferenceAttribute"/>
          <w:noProof/>
        </w:rPr>
        <w:t>PID-22 - Ethnic group</w:t>
      </w:r>
      <w:r w:rsidRPr="00F21240">
        <w:rPr>
          <w:noProof/>
        </w:rPr>
        <w:t xml:space="preserve"> and </w:t>
      </w:r>
      <w:r w:rsidRPr="00F21240">
        <w:rPr>
          <w:rStyle w:val="ReferenceAttribute"/>
          <w:noProof/>
        </w:rPr>
        <w:t>PID-26 - Citizenship</w:t>
      </w:r>
      <w:r w:rsidRPr="00F21240">
        <w:rPr>
          <w:noProof/>
        </w:rPr>
        <w:t xml:space="preserve">. </w:t>
      </w:r>
    </w:p>
    <w:p w14:paraId="0CB1AE1D" w14:textId="77777777" w:rsidR="00715956" w:rsidRPr="00F21240" w:rsidRDefault="00715956">
      <w:pPr>
        <w:pStyle w:val="Heading4"/>
        <w:rPr>
          <w:noProof/>
        </w:rPr>
      </w:pPr>
      <w:bookmarkStart w:id="4337" w:name="_Toc1816041"/>
      <w:bookmarkStart w:id="4338" w:name="_Toc21372585"/>
      <w:bookmarkStart w:id="4339" w:name="_Toc175992059"/>
      <w:r w:rsidRPr="00F21240">
        <w:rPr>
          <w:noProof/>
        </w:rPr>
        <w:t>PID-29   Patient Death Date and Time</w:t>
      </w:r>
      <w:r w:rsidRPr="00F21240">
        <w:rPr>
          <w:noProof/>
        </w:rPr>
        <w:fldChar w:fldCharType="begin"/>
      </w:r>
      <w:r w:rsidRPr="00F21240">
        <w:rPr>
          <w:noProof/>
        </w:rPr>
        <w:instrText>XE "Patient Death Date and Time"</w:instrText>
      </w:r>
      <w:r w:rsidRPr="00F21240">
        <w:rPr>
          <w:noProof/>
        </w:rPr>
        <w:fldChar w:fldCharType="end"/>
      </w:r>
      <w:r w:rsidRPr="00F21240">
        <w:rPr>
          <w:noProof/>
        </w:rPr>
        <w:t xml:space="preserve">   (DTM)   00740</w:t>
      </w:r>
      <w:bookmarkEnd w:id="4337"/>
      <w:bookmarkEnd w:id="4338"/>
      <w:bookmarkEnd w:id="4339"/>
    </w:p>
    <w:p w14:paraId="17713414" w14:textId="77777777" w:rsidR="00715956" w:rsidRPr="00F21240" w:rsidRDefault="00715956">
      <w:pPr>
        <w:pStyle w:val="NormalIndented"/>
        <w:rPr>
          <w:noProof/>
        </w:rPr>
      </w:pPr>
      <w:r w:rsidRPr="00F21240">
        <w:rPr>
          <w:noProof/>
        </w:rPr>
        <w:t>Definition:  This field contains the date and time at which the patient death occurred.</w:t>
      </w:r>
    </w:p>
    <w:p w14:paraId="6CE796D0" w14:textId="77777777" w:rsidR="00715956" w:rsidRPr="00F21240" w:rsidRDefault="00715956">
      <w:pPr>
        <w:pStyle w:val="Heading4"/>
        <w:rPr>
          <w:noProof/>
        </w:rPr>
      </w:pPr>
      <w:bookmarkStart w:id="4340" w:name="_Toc1816042"/>
      <w:bookmarkStart w:id="4341" w:name="_Toc21372586"/>
      <w:bookmarkStart w:id="4342" w:name="_Toc175992060"/>
      <w:r w:rsidRPr="00F21240">
        <w:rPr>
          <w:noProof/>
        </w:rPr>
        <w:t>PID-30   Patient Death Indicator</w:t>
      </w:r>
      <w:r w:rsidRPr="00F21240">
        <w:rPr>
          <w:noProof/>
        </w:rPr>
        <w:fldChar w:fldCharType="begin"/>
      </w:r>
      <w:r w:rsidRPr="00F21240">
        <w:rPr>
          <w:noProof/>
        </w:rPr>
        <w:instrText>XE "Patient Death Indicator"</w:instrText>
      </w:r>
      <w:r w:rsidRPr="00F21240">
        <w:rPr>
          <w:noProof/>
        </w:rPr>
        <w:fldChar w:fldCharType="end"/>
      </w:r>
      <w:r w:rsidRPr="00F21240">
        <w:rPr>
          <w:noProof/>
        </w:rPr>
        <w:t xml:space="preserve">   (ID)   00741</w:t>
      </w:r>
      <w:bookmarkEnd w:id="4340"/>
      <w:bookmarkEnd w:id="4341"/>
      <w:bookmarkEnd w:id="4342"/>
    </w:p>
    <w:p w14:paraId="0B91A892" w14:textId="3F27007F" w:rsidR="00715956" w:rsidRPr="00F21240" w:rsidRDefault="00715956">
      <w:pPr>
        <w:pStyle w:val="NormalIndented"/>
        <w:rPr>
          <w:noProof/>
        </w:rPr>
      </w:pPr>
      <w:r w:rsidRPr="00F21240">
        <w:rPr>
          <w:noProof/>
        </w:rPr>
        <w:t xml:space="preserve">Definition:  This field indicates whether the patient is deceased.  Refer to </w:t>
      </w:r>
      <w:hyperlink r:id="rId13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DFC980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deceased</w:t>
      </w:r>
    </w:p>
    <w:p w14:paraId="0E60CD63" w14:textId="77777777" w:rsidR="00715956" w:rsidRPr="00F21240" w:rsidRDefault="00715956">
      <w:pPr>
        <w:pStyle w:val="NormalList"/>
        <w:rPr>
          <w:noProof/>
          <w:snapToGrid w:val="0"/>
          <w:lang w:val="en-US"/>
        </w:rPr>
      </w:pPr>
      <w:r w:rsidRPr="00F21240">
        <w:rPr>
          <w:noProof/>
          <w:snapToGrid w:val="0"/>
          <w:lang w:val="en-US"/>
        </w:rPr>
        <w:t>N</w:t>
      </w:r>
      <w:r w:rsidRPr="00F21240">
        <w:rPr>
          <w:noProof/>
          <w:snapToGrid w:val="0"/>
          <w:lang w:val="en-US"/>
        </w:rPr>
        <w:tab/>
        <w:t>the patient is not deceased</w:t>
      </w:r>
    </w:p>
    <w:p w14:paraId="32B4133A" w14:textId="77777777" w:rsidR="00715956" w:rsidRPr="00F21240" w:rsidRDefault="00715956">
      <w:pPr>
        <w:pStyle w:val="Heading4"/>
        <w:rPr>
          <w:noProof/>
        </w:rPr>
      </w:pPr>
      <w:bookmarkStart w:id="4343" w:name="_Toc1816043"/>
      <w:bookmarkStart w:id="4344" w:name="_Toc21372587"/>
      <w:bookmarkStart w:id="4345" w:name="_Toc175992061"/>
      <w:r w:rsidRPr="00F21240">
        <w:rPr>
          <w:noProof/>
        </w:rPr>
        <w:t>PID-31   Identity Unknown Indicator</w:t>
      </w:r>
      <w:r w:rsidRPr="00F21240">
        <w:rPr>
          <w:noProof/>
        </w:rPr>
        <w:fldChar w:fldCharType="begin"/>
      </w:r>
      <w:r w:rsidRPr="00F21240">
        <w:rPr>
          <w:noProof/>
        </w:rPr>
        <w:instrText>XE "Identity Unknown Indicator"</w:instrText>
      </w:r>
      <w:r w:rsidRPr="00F21240">
        <w:rPr>
          <w:noProof/>
        </w:rPr>
        <w:fldChar w:fldCharType="end"/>
      </w:r>
      <w:r w:rsidRPr="00F21240">
        <w:rPr>
          <w:noProof/>
        </w:rPr>
        <w:t xml:space="preserve">   (ID)   01535</w:t>
      </w:r>
      <w:bookmarkEnd w:id="4343"/>
      <w:bookmarkEnd w:id="4344"/>
      <w:bookmarkEnd w:id="4345"/>
    </w:p>
    <w:p w14:paraId="41525DC1" w14:textId="0B57A900" w:rsidR="00715956" w:rsidRPr="00F21240" w:rsidRDefault="00715956">
      <w:pPr>
        <w:pStyle w:val="NormalIndented"/>
        <w:rPr>
          <w:noProof/>
        </w:rPr>
      </w:pPr>
      <w:r w:rsidRPr="00F21240">
        <w:rPr>
          <w:noProof/>
        </w:rPr>
        <w:t xml:space="preserve">Definition:  This field indicates whether or not the patient's/person's identity is known.  Refer to </w:t>
      </w:r>
      <w:hyperlink r:id="rId13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E38C1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the </w:t>
      </w:r>
      <w:r w:rsidRPr="00F21240">
        <w:rPr>
          <w:noProof/>
          <w:lang w:val="en-US"/>
        </w:rPr>
        <w:t>patient's/person's</w:t>
      </w:r>
      <w:r w:rsidRPr="00F21240">
        <w:rPr>
          <w:noProof/>
          <w:snapToGrid w:val="0"/>
          <w:lang w:val="en-US"/>
        </w:rPr>
        <w:t xml:space="preserve"> identity is unknown</w:t>
      </w:r>
    </w:p>
    <w:p w14:paraId="2782BD3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w:t>
      </w:r>
      <w:r w:rsidRPr="00F21240">
        <w:rPr>
          <w:noProof/>
          <w:lang w:val="en-US"/>
        </w:rPr>
        <w:t>'</w:t>
      </w:r>
      <w:r w:rsidRPr="00F21240">
        <w:rPr>
          <w:noProof/>
          <w:snapToGrid w:val="0"/>
          <w:lang w:val="en-US"/>
        </w:rPr>
        <w:t>s</w:t>
      </w:r>
      <w:r w:rsidRPr="00F21240">
        <w:rPr>
          <w:noProof/>
          <w:lang w:val="en-US"/>
        </w:rPr>
        <w:t>/person's</w:t>
      </w:r>
      <w:r w:rsidRPr="00F21240">
        <w:rPr>
          <w:noProof/>
          <w:snapToGrid w:val="0"/>
          <w:lang w:val="en-US"/>
        </w:rPr>
        <w:t xml:space="preserve"> identity is known</w:t>
      </w:r>
    </w:p>
    <w:p w14:paraId="5DA2369B" w14:textId="77777777" w:rsidR="00715956" w:rsidRPr="00F21240" w:rsidRDefault="00715956">
      <w:pPr>
        <w:pStyle w:val="Heading4"/>
        <w:rPr>
          <w:noProof/>
        </w:rPr>
      </w:pPr>
      <w:bookmarkStart w:id="4346" w:name="_Toc1816044"/>
      <w:bookmarkStart w:id="4347" w:name="_Toc21372588"/>
      <w:bookmarkStart w:id="4348" w:name="_Toc175992062"/>
      <w:r w:rsidRPr="00F21240">
        <w:rPr>
          <w:noProof/>
        </w:rPr>
        <w:t>PID-32   Identity Reliability Code</w:t>
      </w:r>
      <w:r w:rsidRPr="00F21240">
        <w:rPr>
          <w:noProof/>
        </w:rPr>
        <w:fldChar w:fldCharType="begin"/>
      </w:r>
      <w:r w:rsidRPr="00F21240">
        <w:rPr>
          <w:noProof/>
        </w:rPr>
        <w:instrText>XE "Identity Reliability Code"</w:instrText>
      </w:r>
      <w:r w:rsidRPr="00F21240">
        <w:rPr>
          <w:noProof/>
        </w:rPr>
        <w:fldChar w:fldCharType="end"/>
      </w:r>
      <w:r w:rsidRPr="00F21240">
        <w:rPr>
          <w:noProof/>
        </w:rPr>
        <w:t xml:space="preserve">   (CWE)   01536</w:t>
      </w:r>
      <w:bookmarkEnd w:id="4346"/>
      <w:bookmarkEnd w:id="4347"/>
      <w:bookmarkEnd w:id="4348"/>
    </w:p>
    <w:p w14:paraId="3315BEA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F21240" w:rsidRDefault="00715956">
      <w:pPr>
        <w:pStyle w:val="NormalIndented"/>
        <w:rPr>
          <w:noProof/>
        </w:rPr>
      </w:pPr>
      <w:r w:rsidRPr="00F21240">
        <w:rPr>
          <w:noProof/>
        </w:rPr>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9" w:anchor="HL70445" w:history="1">
        <w:r w:rsidRPr="00F21240">
          <w:rPr>
            <w:rStyle w:val="ReferenceUserTable"/>
            <w:noProof/>
          </w:rPr>
          <w:t>User-defined Table 0445 - Identity Reliability Code</w:t>
        </w:r>
      </w:hyperlink>
      <w:r w:rsidRPr="00F21240">
        <w:rPr>
          <w:noProof/>
        </w:rPr>
        <w:t xml:space="preserve"> </w:t>
      </w:r>
      <w:r>
        <w:rPr>
          <w:noProof/>
        </w:rPr>
        <w:t xml:space="preserve">in Chapter 2C, Code Tables, for </w:t>
      </w:r>
      <w:r w:rsidRPr="00F21240">
        <w:rPr>
          <w:noProof/>
        </w:rPr>
        <w:t>suggested values.</w:t>
      </w:r>
    </w:p>
    <w:p w14:paraId="0EAC8E74" w14:textId="77777777" w:rsidR="00715956" w:rsidRPr="00F21240" w:rsidRDefault="00715956">
      <w:pPr>
        <w:pStyle w:val="Heading4"/>
        <w:rPr>
          <w:noProof/>
        </w:rPr>
      </w:pPr>
      <w:bookmarkStart w:id="4349" w:name="HL70445"/>
      <w:bookmarkStart w:id="4350" w:name="_Toc1816045"/>
      <w:bookmarkStart w:id="4351" w:name="_Toc21372589"/>
      <w:bookmarkStart w:id="4352" w:name="_Toc175992063"/>
      <w:bookmarkEnd w:id="4349"/>
      <w:r w:rsidRPr="00F21240">
        <w:rPr>
          <w:noProof/>
        </w:rPr>
        <w:t>PID-33   Last Update Date/Time</w:t>
      </w:r>
      <w:r w:rsidRPr="00F21240">
        <w:rPr>
          <w:noProof/>
        </w:rPr>
        <w:fldChar w:fldCharType="begin"/>
      </w:r>
      <w:r w:rsidRPr="00F21240">
        <w:rPr>
          <w:noProof/>
        </w:rPr>
        <w:instrText>XE "Last Update Date/Time"</w:instrText>
      </w:r>
      <w:r w:rsidRPr="00F21240">
        <w:rPr>
          <w:noProof/>
        </w:rPr>
        <w:fldChar w:fldCharType="end"/>
      </w:r>
      <w:r w:rsidRPr="00F21240">
        <w:rPr>
          <w:noProof/>
        </w:rPr>
        <w:t xml:space="preserve">   (DTM)   01537</w:t>
      </w:r>
      <w:bookmarkEnd w:id="4350"/>
      <w:bookmarkEnd w:id="4351"/>
      <w:bookmarkEnd w:id="4352"/>
    </w:p>
    <w:p w14:paraId="0CE1B835" w14:textId="77777777" w:rsidR="00715956" w:rsidRPr="00F21240" w:rsidRDefault="00715956">
      <w:pPr>
        <w:pStyle w:val="NormalIndented"/>
        <w:rPr>
          <w:noProof/>
        </w:rPr>
      </w:pPr>
      <w:r w:rsidRPr="00F21240">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F21240" w:rsidRDefault="00715956">
      <w:pPr>
        <w:pStyle w:val="Heading4"/>
        <w:rPr>
          <w:noProof/>
        </w:rPr>
      </w:pPr>
      <w:bookmarkStart w:id="4353" w:name="_Toc1816046"/>
      <w:bookmarkStart w:id="4354" w:name="_Toc21372590"/>
      <w:bookmarkStart w:id="4355" w:name="_Toc175992064"/>
      <w:r w:rsidRPr="00F21240">
        <w:rPr>
          <w:noProof/>
        </w:rPr>
        <w:t>PID-34   Last Update Facility</w:t>
      </w:r>
      <w:r w:rsidRPr="00F21240">
        <w:rPr>
          <w:noProof/>
        </w:rPr>
        <w:fldChar w:fldCharType="begin"/>
      </w:r>
      <w:r w:rsidRPr="00F21240">
        <w:rPr>
          <w:noProof/>
        </w:rPr>
        <w:instrText>XE "Last Update Facility"</w:instrText>
      </w:r>
      <w:r w:rsidRPr="00F21240">
        <w:rPr>
          <w:noProof/>
        </w:rPr>
        <w:fldChar w:fldCharType="end"/>
      </w:r>
      <w:r w:rsidRPr="00F21240">
        <w:rPr>
          <w:noProof/>
        </w:rPr>
        <w:t xml:space="preserve">   (HD)   01538</w:t>
      </w:r>
      <w:bookmarkEnd w:id="4353"/>
      <w:bookmarkEnd w:id="4354"/>
      <w:bookmarkEnd w:id="4355"/>
    </w:p>
    <w:p w14:paraId="0DCF6F90" w14:textId="77777777" w:rsidR="00A95485" w:rsidRDefault="00A95485" w:rsidP="00A95485">
      <w:pPr>
        <w:pStyle w:val="Components"/>
      </w:pPr>
      <w:r>
        <w:t>Components:  &lt;Namespace ID (IS)&gt; ^ &lt;Universal ID (ST)&gt; ^ &lt;Universal ID Type (ID)&gt;</w:t>
      </w:r>
    </w:p>
    <w:p w14:paraId="69F7A7C0" w14:textId="77777777" w:rsidR="00715956" w:rsidRPr="00F21240" w:rsidRDefault="00715956">
      <w:pPr>
        <w:pStyle w:val="NormalIndented"/>
        <w:rPr>
          <w:noProof/>
        </w:rPr>
      </w:pPr>
      <w:r w:rsidRPr="00F21240">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F21240" w:rsidRDefault="00715956">
      <w:pPr>
        <w:pStyle w:val="Example"/>
      </w:pPr>
      <w:r w:rsidRPr="00F21240">
        <w:t>...|GOOD HEALTH Hospital|...</w:t>
      </w:r>
    </w:p>
    <w:p w14:paraId="4ACFC68F" w14:textId="77777777" w:rsidR="00715956" w:rsidRPr="00F21240" w:rsidRDefault="00715956">
      <w:pPr>
        <w:pStyle w:val="Heading4"/>
        <w:rPr>
          <w:noProof/>
        </w:rPr>
      </w:pPr>
      <w:bookmarkStart w:id="4356" w:name="_Toc1816047"/>
      <w:bookmarkStart w:id="4357" w:name="_Toc21372591"/>
      <w:bookmarkStart w:id="4358" w:name="_Toc175992065"/>
      <w:r w:rsidRPr="00F21240">
        <w:rPr>
          <w:noProof/>
        </w:rPr>
        <w:t xml:space="preserve">PID-35   </w:t>
      </w:r>
      <w:r>
        <w:rPr>
          <w:noProof/>
        </w:rPr>
        <w:t>Taxonomic Classification Code</w:t>
      </w:r>
      <w:r w:rsidRPr="00F21240">
        <w:rPr>
          <w:noProof/>
        </w:rPr>
        <w:fldChar w:fldCharType="begin"/>
      </w:r>
      <w:r w:rsidRPr="00F21240">
        <w:rPr>
          <w:noProof/>
        </w:rPr>
        <w:instrText>XE "Species Code"</w:instrText>
      </w:r>
      <w:r w:rsidRPr="00F21240">
        <w:rPr>
          <w:noProof/>
        </w:rPr>
        <w:fldChar w:fldCharType="end"/>
      </w:r>
      <w:r w:rsidRPr="00F21240">
        <w:rPr>
          <w:noProof/>
        </w:rPr>
        <w:t xml:space="preserve">   (CWE)   01539</w:t>
      </w:r>
      <w:bookmarkEnd w:id="4356"/>
      <w:bookmarkEnd w:id="4357"/>
      <w:bookmarkEnd w:id="4358"/>
    </w:p>
    <w:p w14:paraId="200144A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F21240" w:rsidRDefault="00715956">
      <w:pPr>
        <w:pStyle w:val="NormalIndented"/>
        <w:rPr>
          <w:noProof/>
        </w:rPr>
      </w:pPr>
      <w:r>
        <w:rPr>
          <w:noProof/>
        </w:rPr>
        <w:t xml:space="preserve">Definition: </w:t>
      </w:r>
      <w:bookmarkStart w:id="4359" w:name="_Hlt476038691"/>
      <w:bookmarkStart w:id="4360" w:name="HL70446"/>
      <w:bookmarkEnd w:id="4359"/>
      <w:bookmarkEnd w:id="4360"/>
      <w:r>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0E310B">
        <w:rPr>
          <w:rStyle w:val="ReferenceAttribute"/>
        </w:rPr>
        <w:t>PID-37 – Strain</w:t>
      </w:r>
      <w:r>
        <w:rPr>
          <w:noProof/>
        </w:rPr>
        <w:t xml:space="preserve">. </w:t>
      </w:r>
    </w:p>
    <w:p w14:paraId="39A9D0D4" w14:textId="77777777" w:rsidR="00715956" w:rsidRPr="00F21240" w:rsidRDefault="00715956">
      <w:pPr>
        <w:pStyle w:val="NormalIndented"/>
        <w:keepNext/>
        <w:rPr>
          <w:noProof/>
        </w:rPr>
      </w:pPr>
      <w:r w:rsidRPr="00F21240">
        <w:rPr>
          <w:noProof/>
        </w:rPr>
        <w:t>For example:</w:t>
      </w:r>
    </w:p>
    <w:p w14:paraId="42BD20C5" w14:textId="77777777" w:rsidR="00715956" w:rsidRPr="00F21240" w:rsidRDefault="00715956">
      <w:pPr>
        <w:pStyle w:val="Example"/>
        <w:rPr>
          <w:lang w:eastAsia="en-US"/>
        </w:rPr>
      </w:pPr>
      <w:r w:rsidRPr="00F21240">
        <w:rPr>
          <w:lang w:eastAsia="en-US"/>
        </w:rPr>
        <w:t>...|L-80700^Canine, NOS^SNM3|...</w:t>
      </w:r>
    </w:p>
    <w:p w14:paraId="6C9EF18B" w14:textId="77777777" w:rsidR="00715956" w:rsidRPr="00F21240" w:rsidRDefault="00715956">
      <w:pPr>
        <w:pStyle w:val="Example"/>
        <w:rPr>
          <w:lang w:eastAsia="en-US"/>
        </w:rPr>
      </w:pPr>
      <w:r w:rsidRPr="00F21240">
        <w:rPr>
          <w:lang w:eastAsia="en-US"/>
        </w:rPr>
        <w:t>...|L-80100^Bovine^SNM3|...</w:t>
      </w:r>
    </w:p>
    <w:p w14:paraId="28A54261" w14:textId="77777777" w:rsidR="00715956" w:rsidRPr="00F21240" w:rsidRDefault="00715956">
      <w:pPr>
        <w:pStyle w:val="Example"/>
        <w:rPr>
          <w:lang w:eastAsia="en-US"/>
        </w:rPr>
      </w:pPr>
      <w:r w:rsidRPr="00F21240">
        <w:rPr>
          <w:lang w:eastAsia="en-US"/>
        </w:rPr>
        <w:t>...|L-80A00^Feline^SNM3|...</w:t>
      </w:r>
    </w:p>
    <w:p w14:paraId="66F057D5" w14:textId="77777777" w:rsidR="00715956" w:rsidRPr="00F21240" w:rsidRDefault="00715956">
      <w:pPr>
        <w:pStyle w:val="Heading4"/>
        <w:rPr>
          <w:noProof/>
        </w:rPr>
      </w:pPr>
      <w:bookmarkStart w:id="4361" w:name="_Toc1816048"/>
      <w:bookmarkStart w:id="4362" w:name="_Toc21372592"/>
      <w:bookmarkStart w:id="4363" w:name="_Toc175992066"/>
      <w:r w:rsidRPr="00F21240">
        <w:rPr>
          <w:noProof/>
        </w:rPr>
        <w:t>PID-36   Breed Code</w:t>
      </w:r>
      <w:r w:rsidRPr="00F21240">
        <w:rPr>
          <w:noProof/>
        </w:rPr>
        <w:fldChar w:fldCharType="begin"/>
      </w:r>
      <w:r w:rsidRPr="00F21240">
        <w:rPr>
          <w:noProof/>
        </w:rPr>
        <w:instrText>XE "Breed Code"</w:instrText>
      </w:r>
      <w:r w:rsidRPr="00F21240">
        <w:rPr>
          <w:noProof/>
        </w:rPr>
        <w:fldChar w:fldCharType="end"/>
      </w:r>
      <w:r w:rsidRPr="00F21240">
        <w:rPr>
          <w:noProof/>
        </w:rPr>
        <w:t xml:space="preserve">   (CWE)   01540</w:t>
      </w:r>
      <w:bookmarkEnd w:id="4361"/>
      <w:bookmarkEnd w:id="4362"/>
      <w:bookmarkEnd w:id="4363"/>
    </w:p>
    <w:p w14:paraId="2D6662F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F21240" w:rsidRDefault="00715956">
      <w:pPr>
        <w:pStyle w:val="NormalIndented"/>
        <w:rPr>
          <w:noProof/>
        </w:rPr>
      </w:pPr>
      <w:r w:rsidRPr="00F21240">
        <w:rPr>
          <w:noProof/>
        </w:rPr>
        <w:t xml:space="preserve">Definition:  </w:t>
      </w:r>
      <w:r w:rsidRPr="00BD14D3">
        <w:rPr>
          <w:rStyle w:val="Strong"/>
        </w:rPr>
        <w:t xml:space="preserve">From </w:t>
      </w:r>
      <w:r>
        <w:rPr>
          <w:rStyle w:val="Strong"/>
        </w:rPr>
        <w:t xml:space="preserve">v </w:t>
      </w:r>
      <w:r w:rsidRPr="00BD14D3">
        <w:rPr>
          <w:rStyle w:val="Strong"/>
        </w:rPr>
        <w:t>2.</w:t>
      </w:r>
      <w:r>
        <w:rPr>
          <w:rStyle w:val="Strong"/>
        </w:rPr>
        <w:t>8</w:t>
      </w:r>
      <w:r w:rsidRPr="00BD14D3">
        <w:rPr>
          <w:rStyle w:val="Strong"/>
        </w:rPr>
        <w:t xml:space="preserve"> onward, this field has been retained for backward compatibility only</w:t>
      </w:r>
      <w:r>
        <w:rPr>
          <w:rStyle w:val="Strong"/>
        </w:rPr>
        <w:t>.</w:t>
      </w:r>
      <w:r w:rsidRPr="00F21240">
        <w:rPr>
          <w:noProof/>
        </w:rPr>
        <w:t xml:space="preserve"> The specific breed of animal.  This field, unlike Species and Strain is specific to animals and cannot be generally used for all living organisms.  SNOMED is the recommended coding system. Refer to </w:t>
      </w:r>
      <w:hyperlink r:id="rId140" w:anchor="HL70447" w:history="1">
        <w:r w:rsidRPr="00F21240">
          <w:rPr>
            <w:rStyle w:val="ReferenceUserTable"/>
            <w:noProof/>
          </w:rPr>
          <w:t>User-defined Table 0447 - Breed Code</w:t>
        </w:r>
      </w:hyperlink>
      <w:r w:rsidRPr="00F21240">
        <w:rPr>
          <w:noProof/>
        </w:rPr>
        <w:t xml:space="preserve"> </w:t>
      </w:r>
      <w:r>
        <w:rPr>
          <w:noProof/>
        </w:rPr>
        <w:t xml:space="preserve">in Chapter 2C, Code Tables, for </w:t>
      </w:r>
      <w:r w:rsidRPr="00F21240">
        <w:rPr>
          <w:noProof/>
        </w:rPr>
        <w:t>suggested values.</w:t>
      </w:r>
    </w:p>
    <w:p w14:paraId="6234BECC" w14:textId="77777777" w:rsidR="00715956" w:rsidRPr="00F21240" w:rsidRDefault="00715956">
      <w:pPr>
        <w:pStyle w:val="NormalIndented"/>
        <w:rPr>
          <w:noProof/>
        </w:rPr>
      </w:pPr>
      <w:bookmarkStart w:id="4364" w:name="HL70447"/>
      <w:bookmarkEnd w:id="4364"/>
      <w:r w:rsidRPr="00F21240">
        <w:rPr>
          <w:noProof/>
        </w:rPr>
        <w:t xml:space="preserve">Conditionality Rule: This field must be valued if </w:t>
      </w:r>
      <w:r w:rsidRPr="00F21240">
        <w:rPr>
          <w:rStyle w:val="ReferenceAttribute"/>
          <w:noProof/>
        </w:rPr>
        <w:t>PID-37 - Strain</w:t>
      </w:r>
      <w:r w:rsidRPr="00F21240">
        <w:rPr>
          <w:noProof/>
        </w:rPr>
        <w:t xml:space="preserve"> is valued.</w:t>
      </w:r>
    </w:p>
    <w:p w14:paraId="1C887433" w14:textId="77777777" w:rsidR="00715956" w:rsidRPr="00F21240" w:rsidRDefault="00715956">
      <w:pPr>
        <w:pStyle w:val="NormalIndented"/>
        <w:keepNext/>
        <w:rPr>
          <w:noProof/>
        </w:rPr>
      </w:pPr>
      <w:r w:rsidRPr="00F21240">
        <w:rPr>
          <w:noProof/>
        </w:rPr>
        <w:t>For example, (showing primary and alternative coding systems, using locally defined "American Kennel Club" nomenclature):</w:t>
      </w:r>
    </w:p>
    <w:p w14:paraId="39DE8512" w14:textId="77777777" w:rsidR="00715956" w:rsidRPr="00F21240" w:rsidRDefault="00715956">
      <w:pPr>
        <w:pStyle w:val="Example"/>
        <w:rPr>
          <w:lang w:eastAsia="en-US"/>
        </w:rPr>
      </w:pPr>
      <w:r w:rsidRPr="00F21240">
        <w:rPr>
          <w:lang w:eastAsia="en-US"/>
        </w:rPr>
        <w:t>...|L-80733^ Staffordshire bull terrier^SNM3^^American Staffordshire Terrier^99AKC|...</w:t>
      </w:r>
    </w:p>
    <w:p w14:paraId="28A3D463" w14:textId="77777777" w:rsidR="00715956" w:rsidRPr="002748BE" w:rsidRDefault="00715956">
      <w:pPr>
        <w:pStyle w:val="Example"/>
        <w:rPr>
          <w:noProof w:val="0"/>
          <w:lang w:val="es-GT" w:eastAsia="en-US"/>
        </w:rPr>
      </w:pPr>
      <w:r w:rsidRPr="002748BE">
        <w:rPr>
          <w:noProof w:val="0"/>
          <w:lang w:val="es-GT" w:eastAsia="en-US"/>
        </w:rPr>
        <w:t>...|L-80900^Weimaraner^SNM3|...</w:t>
      </w:r>
    </w:p>
    <w:p w14:paraId="3017B36E" w14:textId="77777777" w:rsidR="00715956" w:rsidRPr="002748BE" w:rsidRDefault="00715956">
      <w:pPr>
        <w:pStyle w:val="Example"/>
        <w:rPr>
          <w:lang w:val="es-GT" w:eastAsia="en-US"/>
        </w:rPr>
      </w:pPr>
      <w:r w:rsidRPr="002748BE">
        <w:rPr>
          <w:lang w:val="es-GT" w:eastAsia="en-US"/>
        </w:rPr>
        <w:t>...|L-80439^Peruvian Paso Horse^SNM3|...</w:t>
      </w:r>
    </w:p>
    <w:p w14:paraId="184B5828" w14:textId="77777777" w:rsidR="00715956" w:rsidRPr="00F21240" w:rsidRDefault="00715956">
      <w:pPr>
        <w:pStyle w:val="Heading4"/>
        <w:rPr>
          <w:noProof/>
        </w:rPr>
      </w:pPr>
      <w:bookmarkStart w:id="4365" w:name="_Toc1816049"/>
      <w:bookmarkStart w:id="4366" w:name="_Toc21372593"/>
      <w:bookmarkStart w:id="4367" w:name="_Toc175992067"/>
      <w:r w:rsidRPr="00F21240">
        <w:rPr>
          <w:noProof/>
        </w:rPr>
        <w:t>PID-37   Strain</w:t>
      </w:r>
      <w:r w:rsidRPr="00F21240">
        <w:rPr>
          <w:noProof/>
        </w:rPr>
        <w:fldChar w:fldCharType="begin"/>
      </w:r>
      <w:r w:rsidRPr="00F21240">
        <w:rPr>
          <w:noProof/>
        </w:rPr>
        <w:instrText>XE "Strain"</w:instrText>
      </w:r>
      <w:r w:rsidRPr="00F21240">
        <w:rPr>
          <w:noProof/>
        </w:rPr>
        <w:fldChar w:fldCharType="end"/>
      </w:r>
      <w:r w:rsidRPr="00F21240">
        <w:rPr>
          <w:noProof/>
        </w:rPr>
        <w:t xml:space="preserve">   (ST)   01541</w:t>
      </w:r>
      <w:bookmarkEnd w:id="4365"/>
      <w:bookmarkEnd w:id="4366"/>
      <w:bookmarkEnd w:id="4367"/>
    </w:p>
    <w:p w14:paraId="1D81BE2A" w14:textId="77777777" w:rsidR="00715956" w:rsidRPr="00F21240" w:rsidRDefault="00715956">
      <w:pPr>
        <w:pStyle w:val="NormalIndented"/>
        <w:rPr>
          <w:noProof/>
        </w:rPr>
      </w:pPr>
      <w:r w:rsidRPr="00F21240">
        <w:rPr>
          <w:noProof/>
        </w:rPr>
        <w:t>Definition:  This field contains the specific strain of animal.  It can also be expanded to include strain of any living organism and is not restricted to animals.</w:t>
      </w:r>
    </w:p>
    <w:p w14:paraId="15691D9D" w14:textId="77777777" w:rsidR="00715956" w:rsidRPr="00F21240" w:rsidRDefault="00715956">
      <w:pPr>
        <w:pStyle w:val="NormalIndented"/>
        <w:rPr>
          <w:noProof/>
        </w:rPr>
      </w:pPr>
      <w:r w:rsidRPr="00F21240">
        <w:rPr>
          <w:noProof/>
        </w:rPr>
        <w:t>Example:</w:t>
      </w:r>
    </w:p>
    <w:p w14:paraId="7CA1C707" w14:textId="77777777" w:rsidR="00715956" w:rsidRPr="00F21240" w:rsidRDefault="00715956">
      <w:pPr>
        <w:pStyle w:val="Example"/>
        <w:rPr>
          <w:lang w:eastAsia="en-US"/>
        </w:rPr>
      </w:pPr>
      <w:r w:rsidRPr="00F21240">
        <w:rPr>
          <w:lang w:eastAsia="en-US"/>
        </w:rPr>
        <w:t>...|DeKalb|...</w:t>
      </w:r>
    </w:p>
    <w:p w14:paraId="655D642E" w14:textId="77777777" w:rsidR="00715956" w:rsidRPr="00F21240" w:rsidRDefault="00715956">
      <w:pPr>
        <w:pStyle w:val="Example"/>
        <w:rPr>
          <w:lang w:eastAsia="en-US"/>
        </w:rPr>
      </w:pPr>
      <w:r w:rsidRPr="00F21240">
        <w:rPr>
          <w:lang w:eastAsia="en-US"/>
        </w:rPr>
        <w:t>...|Balb/c|...</w:t>
      </w:r>
    </w:p>
    <w:p w14:paraId="4AD936AA" w14:textId="77777777" w:rsidR="00715956" w:rsidRPr="00F21240" w:rsidRDefault="00715956">
      <w:pPr>
        <w:pStyle w:val="Example"/>
        <w:rPr>
          <w:lang w:eastAsia="en-US"/>
        </w:rPr>
      </w:pPr>
      <w:r w:rsidRPr="00F21240">
        <w:rPr>
          <w:lang w:eastAsia="en-US"/>
        </w:rPr>
        <w:t>...|DXL|...</w:t>
      </w:r>
    </w:p>
    <w:p w14:paraId="0A12FE90" w14:textId="77777777" w:rsidR="00715956" w:rsidRPr="00F21240" w:rsidRDefault="00715956">
      <w:pPr>
        <w:pStyle w:val="Heading4"/>
        <w:rPr>
          <w:noProof/>
        </w:rPr>
      </w:pPr>
      <w:bookmarkStart w:id="4368" w:name="_Toc1816050"/>
      <w:bookmarkStart w:id="4369" w:name="_Toc21372594"/>
      <w:bookmarkStart w:id="4370" w:name="_Toc175992068"/>
      <w:r w:rsidRPr="00F21240">
        <w:rPr>
          <w:noProof/>
        </w:rPr>
        <w:t>PID-38   Production Class Code</w:t>
      </w:r>
      <w:r w:rsidRPr="00F21240">
        <w:rPr>
          <w:noProof/>
        </w:rPr>
        <w:fldChar w:fldCharType="begin"/>
      </w:r>
      <w:r w:rsidRPr="00F21240">
        <w:rPr>
          <w:noProof/>
        </w:rPr>
        <w:instrText>XE "Production Class Code"</w:instrText>
      </w:r>
      <w:r w:rsidRPr="00F21240">
        <w:rPr>
          <w:noProof/>
        </w:rPr>
        <w:fldChar w:fldCharType="end"/>
      </w:r>
      <w:r w:rsidRPr="00F21240">
        <w:rPr>
          <w:noProof/>
        </w:rPr>
        <w:t xml:space="preserve">   (CWE)   01542</w:t>
      </w:r>
      <w:bookmarkEnd w:id="4368"/>
      <w:bookmarkEnd w:id="4369"/>
      <w:bookmarkEnd w:id="4370"/>
    </w:p>
    <w:p w14:paraId="15BC95E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F21240" w:rsidRDefault="00715956">
      <w:pPr>
        <w:pStyle w:val="NormalIndented"/>
        <w:rPr>
          <w:noProof/>
        </w:rPr>
      </w:pPr>
      <w:r w:rsidRPr="00F21240">
        <w:rPr>
          <w:noProof/>
        </w:rPr>
        <w:t xml:space="preserve">Definition: This field contains the code and/or text indicating the primary use for which the living subject was bred or grown. Refer to </w:t>
      </w:r>
      <w:hyperlink r:id="rId141" w:anchor="HL70429" w:history="1">
        <w:r w:rsidRPr="00F21240">
          <w:rPr>
            <w:rStyle w:val="ReferenceUserTable"/>
            <w:noProof/>
          </w:rPr>
          <w:t>User-defined Table 0429 - Production Class Code</w:t>
        </w:r>
      </w:hyperlink>
      <w:r w:rsidRPr="00F21240">
        <w:rPr>
          <w:noProof/>
        </w:rPr>
        <w:t xml:space="preserve"> </w:t>
      </w:r>
      <w:r>
        <w:rPr>
          <w:noProof/>
        </w:rPr>
        <w:t xml:space="preserve">in Chapter 2C, Code Tables, for </w:t>
      </w:r>
      <w:r w:rsidRPr="00F21240">
        <w:rPr>
          <w:noProof/>
        </w:rPr>
        <w:t>suggested values. For example:</w:t>
      </w:r>
    </w:p>
    <w:p w14:paraId="5CF8AEAA" w14:textId="77777777" w:rsidR="00715956" w:rsidRPr="00F21240" w:rsidRDefault="00715956">
      <w:pPr>
        <w:pStyle w:val="Example"/>
        <w:rPr>
          <w:lang w:eastAsia="en-US"/>
        </w:rPr>
      </w:pPr>
      <w:r w:rsidRPr="00F21240">
        <w:rPr>
          <w:lang w:eastAsia="en-US"/>
        </w:rPr>
        <w:t>...|DA^Dairy^L|...</w:t>
      </w:r>
    </w:p>
    <w:p w14:paraId="4B51A685" w14:textId="77777777" w:rsidR="00715956" w:rsidRPr="00F21240" w:rsidRDefault="00715956">
      <w:pPr>
        <w:pStyle w:val="Example"/>
        <w:rPr>
          <w:lang w:eastAsia="en-US"/>
        </w:rPr>
      </w:pPr>
      <w:r w:rsidRPr="00F21240">
        <w:rPr>
          <w:lang w:eastAsia="en-US"/>
        </w:rPr>
        <w:t>...|MT^Meat^L|...</w:t>
      </w:r>
    </w:p>
    <w:p w14:paraId="166E1256" w14:textId="77777777" w:rsidR="00715956" w:rsidRPr="00F21240" w:rsidRDefault="00715956">
      <w:pPr>
        <w:pStyle w:val="Example"/>
        <w:rPr>
          <w:lang w:eastAsia="en-US"/>
        </w:rPr>
      </w:pPr>
      <w:r w:rsidRPr="00F21240">
        <w:rPr>
          <w:lang w:eastAsia="en-US"/>
        </w:rPr>
        <w:t>...|RA^Racing^L|...</w:t>
      </w:r>
    </w:p>
    <w:p w14:paraId="17C234CD" w14:textId="77777777" w:rsidR="00715956" w:rsidRPr="00F21240" w:rsidRDefault="00715956">
      <w:pPr>
        <w:pStyle w:val="Heading4"/>
        <w:rPr>
          <w:noProof/>
        </w:rPr>
      </w:pPr>
      <w:bookmarkStart w:id="4371" w:name="HL70429"/>
      <w:bookmarkStart w:id="4372" w:name="_Toc1816051"/>
      <w:bookmarkStart w:id="4373" w:name="_Toc21372595"/>
      <w:bookmarkStart w:id="4374" w:name="_Toc175992069"/>
      <w:bookmarkEnd w:id="4371"/>
      <w:r w:rsidRPr="00F21240">
        <w:rPr>
          <w:noProof/>
        </w:rPr>
        <w:t>PID-39   Tribal Citizenship</w:t>
      </w:r>
      <w:r w:rsidRPr="00F21240">
        <w:rPr>
          <w:noProof/>
        </w:rPr>
        <w:fldChar w:fldCharType="begin"/>
      </w:r>
      <w:r w:rsidRPr="00F21240">
        <w:rPr>
          <w:noProof/>
        </w:rPr>
        <w:instrText>XE "Tribal Citizenship"</w:instrText>
      </w:r>
      <w:r w:rsidRPr="00F21240">
        <w:rPr>
          <w:noProof/>
        </w:rPr>
        <w:fldChar w:fldCharType="end"/>
      </w:r>
      <w:r w:rsidRPr="00F21240">
        <w:rPr>
          <w:noProof/>
        </w:rPr>
        <w:t xml:space="preserve">   (CWE)   01840</w:t>
      </w:r>
      <w:bookmarkEnd w:id="4372"/>
      <w:bookmarkEnd w:id="4373"/>
      <w:bookmarkEnd w:id="4374"/>
    </w:p>
    <w:p w14:paraId="107061D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F21240" w:rsidRDefault="00715956">
      <w:pPr>
        <w:pStyle w:val="NormalIndented"/>
        <w:rPr>
          <w:noProof/>
          <w:snapToGrid w:val="0"/>
        </w:rPr>
      </w:pPr>
      <w:r w:rsidRPr="00F21240">
        <w:rPr>
          <w:noProof/>
          <w:snapToGrid w:val="0"/>
        </w:rPr>
        <w:t>This field contains the information related to a person's tribal citizenship.  For tribal citizenship, in the United States, HL7 recommends using the Bureau of Indian Affairs (BIA) Tribal Identity List.  For a local definition,</w:t>
      </w:r>
      <w:r w:rsidRPr="00F21240">
        <w:rPr>
          <w:rStyle w:val="ReferenceUserTable"/>
          <w:noProof/>
        </w:rPr>
        <w:t xml:space="preserve"> </w:t>
      </w:r>
      <w:hyperlink r:id="rId142" w:anchor="HL70171" w:history="1">
        <w:r w:rsidRPr="00F21240">
          <w:rPr>
            <w:rStyle w:val="ReferenceHL7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0213958A" w14:textId="77777777" w:rsidR="00715956" w:rsidRPr="00F21240" w:rsidRDefault="00715956">
      <w:pPr>
        <w:pStyle w:val="NormalIndented"/>
        <w:rPr>
          <w:noProof/>
          <w:snapToGrid w:val="0"/>
        </w:rPr>
      </w:pPr>
      <w:r w:rsidRPr="00F21240">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4842E3" w:rsidRDefault="00715956">
      <w:pPr>
        <w:pStyle w:val="Heading4"/>
        <w:rPr>
          <w:noProof/>
          <w:lang w:val="fr-FR"/>
        </w:rPr>
      </w:pPr>
      <w:bookmarkStart w:id="4375" w:name="_Ref233696509"/>
      <w:r w:rsidRPr="004842E3">
        <w:rPr>
          <w:noProof/>
          <w:lang w:val="fr-FR"/>
        </w:rPr>
        <w:t>PID-40   Patient Telecommunication Information</w:t>
      </w:r>
      <w:r w:rsidRPr="00F21240">
        <w:rPr>
          <w:noProof/>
        </w:rPr>
        <w:fldChar w:fldCharType="begin"/>
      </w:r>
      <w:r w:rsidRPr="004842E3">
        <w:rPr>
          <w:noProof/>
          <w:lang w:val="fr-FR"/>
        </w:rPr>
        <w:instrText>XE "Patient Telecommunication Information"</w:instrText>
      </w:r>
      <w:r w:rsidRPr="00F21240">
        <w:rPr>
          <w:noProof/>
        </w:rPr>
        <w:fldChar w:fldCharType="end"/>
      </w:r>
      <w:r w:rsidRPr="004842E3">
        <w:rPr>
          <w:noProof/>
          <w:lang w:val="fr-FR"/>
        </w:rPr>
        <w:t xml:space="preserve">   (XTN)   02289</w:t>
      </w:r>
      <w:bookmarkEnd w:id="4375"/>
    </w:p>
    <w:p w14:paraId="2C396A47"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3DBCC2D" w14:textId="77777777" w:rsidR="00715956" w:rsidRPr="00F21240" w:rsidRDefault="00715956">
      <w:pPr>
        <w:pStyle w:val="NormalIndented"/>
        <w:rPr>
          <w:noProof/>
          <w:snapToGrid w:val="0"/>
        </w:rPr>
      </w:pPr>
      <w:r w:rsidRPr="00F21240">
        <w:rPr>
          <w:noProof/>
        </w:rPr>
        <w:t xml:space="preserve">Definition: This field contains the patient's personal telecommunication contact information. This field replaces </w:t>
      </w:r>
      <w:r w:rsidRPr="00F21240">
        <w:rPr>
          <w:rStyle w:val="ReferenceAttribute"/>
        </w:rPr>
        <w:t>PID-13 – Phone Number - Home</w:t>
      </w:r>
      <w:r w:rsidRPr="00F21240">
        <w:rPr>
          <w:noProof/>
        </w:rPr>
        <w:t xml:space="preserve"> and </w:t>
      </w:r>
      <w:r w:rsidRPr="00F21240">
        <w:rPr>
          <w:rStyle w:val="ReferenceAttribute"/>
        </w:rPr>
        <w:t>PID-14 – Phone Number – Business</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F21240" w:rsidRDefault="00715956">
      <w:pPr>
        <w:pStyle w:val="Heading3"/>
        <w:rPr>
          <w:noProof/>
        </w:rPr>
      </w:pPr>
      <w:bookmarkStart w:id="4376" w:name="_Toc348245018"/>
      <w:bookmarkStart w:id="4377" w:name="_Toc348258206"/>
      <w:bookmarkStart w:id="4378" w:name="_Toc348263389"/>
      <w:bookmarkStart w:id="4379" w:name="_Toc348336803"/>
      <w:bookmarkStart w:id="4380" w:name="_Toc348768116"/>
      <w:bookmarkStart w:id="4381" w:name="_Toc380435664"/>
      <w:bookmarkStart w:id="4382" w:name="_Toc359236162"/>
      <w:bookmarkStart w:id="4383" w:name="_Toc1816052"/>
      <w:bookmarkStart w:id="4384" w:name="_Toc21372596"/>
      <w:bookmarkStart w:id="4385" w:name="_Toc175992070"/>
      <w:bookmarkStart w:id="4386" w:name="_Toc176235980"/>
      <w:bookmarkStart w:id="4387" w:name="_Toc27754852"/>
      <w:bookmarkStart w:id="4388" w:name="_Toc109892147"/>
      <w:r w:rsidRPr="00F21240">
        <w:rPr>
          <w:noProof/>
        </w:rPr>
        <w:t>PV1</w:t>
      </w:r>
      <w:r w:rsidRPr="00F21240">
        <w:rPr>
          <w:noProof/>
        </w:rPr>
        <w:fldChar w:fldCharType="begin"/>
      </w:r>
      <w:r w:rsidRPr="00F21240">
        <w:rPr>
          <w:noProof/>
        </w:rPr>
        <w:instrText>XE "PV1"</w:instrText>
      </w:r>
      <w:r w:rsidRPr="00F21240">
        <w:rPr>
          <w:noProof/>
        </w:rPr>
        <w:fldChar w:fldCharType="end"/>
      </w:r>
      <w:r w:rsidRPr="00F21240">
        <w:rPr>
          <w:noProof/>
        </w:rPr>
        <w:t xml:space="preserve"> </w:t>
      </w:r>
      <w:r w:rsidRPr="00F21240">
        <w:rPr>
          <w:noProof/>
        </w:rPr>
        <w:noBreakHyphen/>
        <w:t xml:space="preserve"> </w:t>
      </w:r>
      <w:bookmarkStart w:id="4389" w:name="_Hlt1757390"/>
      <w:r w:rsidRPr="00F21240">
        <w:rPr>
          <w:noProof/>
        </w:rPr>
        <w:t>Patient Visit Segmen</w:t>
      </w:r>
      <w:bookmarkEnd w:id="4389"/>
      <w:r w:rsidRPr="00F21240">
        <w:rPr>
          <w:noProof/>
        </w:rPr>
        <w:t>t</w:t>
      </w:r>
      <w:bookmarkEnd w:id="4376"/>
      <w:bookmarkEnd w:id="4377"/>
      <w:bookmarkEnd w:id="4378"/>
      <w:bookmarkEnd w:id="4379"/>
      <w:bookmarkEnd w:id="4380"/>
      <w:bookmarkEnd w:id="4381"/>
      <w:bookmarkEnd w:id="4382"/>
      <w:bookmarkEnd w:id="4383"/>
      <w:bookmarkEnd w:id="4384"/>
      <w:bookmarkEnd w:id="4385"/>
      <w:bookmarkEnd w:id="4386"/>
      <w:bookmarkEnd w:id="4387"/>
      <w:bookmarkEnd w:id="4388"/>
      <w:r w:rsidRPr="00F21240">
        <w:rPr>
          <w:noProof/>
        </w:rPr>
        <w:fldChar w:fldCharType="begin"/>
      </w:r>
      <w:r w:rsidRPr="00F21240">
        <w:rPr>
          <w:noProof/>
        </w:rPr>
        <w:instrText>XE "Segments:PV1"</w:instrText>
      </w:r>
      <w:r w:rsidRPr="00F21240">
        <w:rPr>
          <w:noProof/>
        </w:rPr>
        <w:fldChar w:fldCharType="end"/>
      </w:r>
      <w:r w:rsidRPr="00F21240">
        <w:rPr>
          <w:noProof/>
        </w:rPr>
        <w:fldChar w:fldCharType="begin"/>
      </w:r>
      <w:r w:rsidRPr="00F21240">
        <w:rPr>
          <w:noProof/>
        </w:rPr>
        <w:instrText>XE "patient visit segment"</w:instrText>
      </w:r>
      <w:r w:rsidRPr="00F21240">
        <w:rPr>
          <w:noProof/>
        </w:rPr>
        <w:fldChar w:fldCharType="end"/>
      </w:r>
    </w:p>
    <w:p w14:paraId="4F721340" w14:textId="77777777" w:rsidR="00715956" w:rsidRPr="00F21240" w:rsidRDefault="00715956">
      <w:pPr>
        <w:pStyle w:val="NormalIndented"/>
        <w:rPr>
          <w:noProof/>
        </w:rPr>
      </w:pPr>
      <w:r w:rsidRPr="00F21240">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F21240">
        <w:rPr>
          <w:rStyle w:val="ReferenceAttribute"/>
          <w:noProof/>
        </w:rPr>
        <w:t>PV1-51 - Visit Indicator</w:t>
      </w:r>
      <w:r w:rsidRPr="00F21240">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F21240" w:rsidRDefault="00715956">
      <w:pPr>
        <w:pStyle w:val="NormalIndented"/>
        <w:rPr>
          <w:noProof/>
        </w:rPr>
      </w:pPr>
      <w:r w:rsidRPr="00F21240">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4842E3" w:rsidRDefault="00715956">
      <w:pPr>
        <w:pStyle w:val="AttributeTableCaption"/>
        <w:rPr>
          <w:noProof/>
          <w:lang w:val="fr-FR"/>
        </w:rPr>
      </w:pPr>
      <w:bookmarkStart w:id="4390" w:name="_Hlt476040270"/>
      <w:bookmarkStart w:id="4391" w:name="PV1"/>
      <w:bookmarkEnd w:id="4390"/>
      <w:r w:rsidRPr="004842E3">
        <w:rPr>
          <w:noProof/>
          <w:lang w:val="fr-FR"/>
        </w:rPr>
        <w:t>HL7 Attribute Table - PV1 - Patient Visit</w:t>
      </w:r>
      <w:bookmarkEnd w:id="4391"/>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PV1"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F21240" w:rsidRDefault="00715956">
            <w:pPr>
              <w:pStyle w:val="AttributeTableHeader"/>
              <w:jc w:val="left"/>
              <w:rPr>
                <w:noProof/>
              </w:rPr>
            </w:pPr>
            <w:r w:rsidRPr="00F21240">
              <w:rPr>
                <w:noProof/>
              </w:rPr>
              <w:t>ELEMENT NAME</w:t>
            </w:r>
          </w:p>
        </w:tc>
      </w:tr>
      <w:tr w:rsidR="00D50068" w:rsidRPr="00715956"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F21240" w:rsidRDefault="00715956">
            <w:pPr>
              <w:pStyle w:val="AttributeTableBody"/>
              <w:rPr>
                <w:noProof/>
              </w:rPr>
            </w:pPr>
            <w:r w:rsidRPr="00F21240">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F21240" w:rsidRDefault="00715956">
            <w:pPr>
              <w:pStyle w:val="AttributeTableBody"/>
              <w:jc w:val="left"/>
              <w:rPr>
                <w:noProof/>
              </w:rPr>
            </w:pPr>
            <w:r w:rsidRPr="00F21240">
              <w:rPr>
                <w:noProof/>
              </w:rPr>
              <w:t>Set ID - PV1</w:t>
            </w:r>
          </w:p>
        </w:tc>
      </w:tr>
      <w:tr w:rsidR="00D50068" w:rsidRPr="00715956"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F21240" w:rsidRDefault="00AF6A6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F21240" w:rsidRDefault="00000000">
            <w:pPr>
              <w:pStyle w:val="AttributeTableBody"/>
              <w:rPr>
                <w:rStyle w:val="HyperlinkTable"/>
                <w:noProof/>
              </w:rPr>
            </w:pPr>
            <w:hyperlink r:id="rId143" w:anchor="HL70004" w:history="1">
              <w:r w:rsidR="00715956" w:rsidRPr="00F21240">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F21240" w:rsidRDefault="00715956">
            <w:pPr>
              <w:pStyle w:val="AttributeTableBody"/>
              <w:rPr>
                <w:noProof/>
              </w:rPr>
            </w:pPr>
            <w:r w:rsidRPr="00F21240">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F21240" w:rsidRDefault="00715956">
            <w:pPr>
              <w:pStyle w:val="AttributeTableBody"/>
              <w:jc w:val="left"/>
              <w:rPr>
                <w:noProof/>
              </w:rPr>
            </w:pPr>
            <w:r w:rsidRPr="00F21240">
              <w:rPr>
                <w:noProof/>
              </w:rPr>
              <w:t>Patient Class</w:t>
            </w:r>
          </w:p>
        </w:tc>
      </w:tr>
      <w:tr w:rsidR="00D50068" w:rsidRPr="00715956"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F21240" w:rsidRDefault="00715956">
            <w:pPr>
              <w:pStyle w:val="AttributeTableBody"/>
              <w:rPr>
                <w:noProof/>
              </w:rPr>
            </w:pPr>
            <w:r w:rsidRPr="00F21240">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F21240" w:rsidRDefault="00715956">
            <w:pPr>
              <w:pStyle w:val="AttributeTableBody"/>
              <w:jc w:val="left"/>
              <w:rPr>
                <w:noProof/>
              </w:rPr>
            </w:pPr>
            <w:r w:rsidRPr="00F21240">
              <w:rPr>
                <w:noProof/>
              </w:rPr>
              <w:t>Assigned Patient Location</w:t>
            </w:r>
          </w:p>
        </w:tc>
      </w:tr>
      <w:tr w:rsidR="00D50068" w:rsidRPr="00715956"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F21240" w:rsidRDefault="00000000">
            <w:pPr>
              <w:pStyle w:val="AttributeTableBody"/>
              <w:rPr>
                <w:rStyle w:val="HyperlinkTable"/>
                <w:noProof/>
              </w:rPr>
            </w:pPr>
            <w:hyperlink r:id="rId144" w:anchor="HL70007" w:history="1">
              <w:r w:rsidR="00715956" w:rsidRPr="00F21240">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F21240" w:rsidRDefault="00715956">
            <w:pPr>
              <w:pStyle w:val="AttributeTableBody"/>
              <w:rPr>
                <w:noProof/>
              </w:rPr>
            </w:pPr>
            <w:r w:rsidRPr="00F21240">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F21240" w:rsidRDefault="00715956">
            <w:pPr>
              <w:pStyle w:val="AttributeTableBody"/>
              <w:jc w:val="left"/>
              <w:rPr>
                <w:noProof/>
              </w:rPr>
            </w:pPr>
            <w:r w:rsidRPr="00F21240">
              <w:rPr>
                <w:noProof/>
              </w:rPr>
              <w:t>Admission Type</w:t>
            </w:r>
          </w:p>
        </w:tc>
      </w:tr>
      <w:tr w:rsidR="00D50068" w:rsidRPr="00715956"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F21240" w:rsidRDefault="00715956">
            <w:pPr>
              <w:pStyle w:val="AttributeTableBody"/>
              <w:rPr>
                <w:noProof/>
              </w:rPr>
            </w:pPr>
            <w:r w:rsidRPr="00F21240">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F21240" w:rsidRDefault="00715956">
            <w:pPr>
              <w:pStyle w:val="AttributeTableBody"/>
              <w:jc w:val="left"/>
              <w:rPr>
                <w:noProof/>
              </w:rPr>
            </w:pPr>
            <w:r w:rsidRPr="00F21240">
              <w:rPr>
                <w:noProof/>
              </w:rPr>
              <w:t>Preadmit Number</w:t>
            </w:r>
          </w:p>
        </w:tc>
      </w:tr>
      <w:tr w:rsidR="00D50068" w:rsidRPr="00715956"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F21240" w:rsidRDefault="00715956">
            <w:pPr>
              <w:pStyle w:val="AttributeTableBody"/>
              <w:rPr>
                <w:noProof/>
              </w:rPr>
            </w:pPr>
            <w:r w:rsidRPr="00F21240">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F21240" w:rsidRDefault="00715956">
            <w:pPr>
              <w:pStyle w:val="AttributeTableBody"/>
              <w:jc w:val="left"/>
              <w:rPr>
                <w:noProof/>
              </w:rPr>
            </w:pPr>
            <w:r w:rsidRPr="00F21240">
              <w:rPr>
                <w:noProof/>
              </w:rPr>
              <w:t>Prior Patient Location</w:t>
            </w:r>
          </w:p>
        </w:tc>
      </w:tr>
      <w:tr w:rsidR="00D50068" w:rsidRPr="00715956"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F21240" w:rsidRDefault="00000000">
            <w:pPr>
              <w:pStyle w:val="AttributeTableBody"/>
              <w:rPr>
                <w:noProof/>
              </w:rPr>
            </w:pPr>
            <w:hyperlink r:id="rId145"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F21240" w:rsidRDefault="00715956">
            <w:pPr>
              <w:pStyle w:val="AttributeTableBody"/>
              <w:rPr>
                <w:noProof/>
              </w:rPr>
            </w:pPr>
            <w:r w:rsidRPr="00F21240">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F21240" w:rsidRDefault="00715956">
            <w:pPr>
              <w:pStyle w:val="AttributeTableBody"/>
              <w:jc w:val="left"/>
              <w:rPr>
                <w:noProof/>
              </w:rPr>
            </w:pPr>
            <w:r w:rsidRPr="00F21240">
              <w:rPr>
                <w:noProof/>
              </w:rPr>
              <w:t>Attending Doctor</w:t>
            </w:r>
          </w:p>
        </w:tc>
      </w:tr>
      <w:tr w:rsidR="00D50068" w:rsidRPr="00715956"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F21240" w:rsidRDefault="00000000">
            <w:pPr>
              <w:pStyle w:val="AttributeTableBody"/>
              <w:rPr>
                <w:noProof/>
              </w:rPr>
            </w:pPr>
            <w:hyperlink r:id="rId146"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F21240" w:rsidRDefault="00715956">
            <w:pPr>
              <w:pStyle w:val="AttributeTableBody"/>
              <w:rPr>
                <w:noProof/>
              </w:rPr>
            </w:pPr>
            <w:r w:rsidRPr="00F21240">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F21240" w:rsidRDefault="00715956">
            <w:pPr>
              <w:pStyle w:val="AttributeTableBody"/>
              <w:jc w:val="left"/>
              <w:rPr>
                <w:noProof/>
              </w:rPr>
            </w:pPr>
            <w:r w:rsidRPr="00F21240">
              <w:rPr>
                <w:noProof/>
              </w:rPr>
              <w:t>Referring Doctor</w:t>
            </w:r>
          </w:p>
        </w:tc>
      </w:tr>
      <w:tr w:rsidR="00D50068" w:rsidRPr="00715956"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F21240" w:rsidRDefault="00715956">
            <w:pPr>
              <w:pStyle w:val="AttributeTableBody"/>
              <w:rPr>
                <w:noProof/>
              </w:rPr>
            </w:pPr>
            <w:r w:rsidRPr="00F21240">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F21240" w:rsidRDefault="00715956">
            <w:pPr>
              <w:pStyle w:val="AttributeTableBody"/>
              <w:jc w:val="left"/>
              <w:rPr>
                <w:noProof/>
              </w:rPr>
            </w:pPr>
            <w:r w:rsidRPr="00F21240">
              <w:rPr>
                <w:noProof/>
              </w:rPr>
              <w:t>Consulting Doctor</w:t>
            </w:r>
          </w:p>
        </w:tc>
      </w:tr>
      <w:tr w:rsidR="00D50068" w:rsidRPr="00715956"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F21240" w:rsidRDefault="00000000">
            <w:pPr>
              <w:pStyle w:val="AttributeTableBody"/>
              <w:rPr>
                <w:noProof/>
              </w:rPr>
            </w:pPr>
            <w:hyperlink r:id="rId147" w:anchor="HL70069" w:history="1">
              <w:r w:rsidR="00715956" w:rsidRPr="00F21240">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F21240" w:rsidRDefault="00715956">
            <w:pPr>
              <w:pStyle w:val="AttributeTableBody"/>
              <w:rPr>
                <w:noProof/>
              </w:rPr>
            </w:pPr>
            <w:r w:rsidRPr="00F21240">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F21240" w:rsidRDefault="00715956">
            <w:pPr>
              <w:pStyle w:val="AttributeTableBody"/>
              <w:jc w:val="left"/>
              <w:rPr>
                <w:noProof/>
              </w:rPr>
            </w:pPr>
            <w:r w:rsidRPr="00F21240">
              <w:rPr>
                <w:noProof/>
              </w:rPr>
              <w:t>Hospital Service</w:t>
            </w:r>
          </w:p>
        </w:tc>
      </w:tr>
      <w:tr w:rsidR="00D50068" w:rsidRPr="00715956"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F21240" w:rsidRDefault="00715956">
            <w:pPr>
              <w:pStyle w:val="AttributeTableBody"/>
              <w:rPr>
                <w:noProof/>
              </w:rPr>
            </w:pPr>
            <w:r w:rsidRPr="00F21240">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F21240" w:rsidRDefault="00715956">
            <w:pPr>
              <w:pStyle w:val="AttributeTableBody"/>
              <w:jc w:val="left"/>
              <w:rPr>
                <w:noProof/>
              </w:rPr>
            </w:pPr>
            <w:r w:rsidRPr="00F21240">
              <w:rPr>
                <w:noProof/>
              </w:rPr>
              <w:t>Temporary Location</w:t>
            </w:r>
          </w:p>
        </w:tc>
      </w:tr>
      <w:tr w:rsidR="00D50068" w:rsidRPr="00715956"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F21240" w:rsidRDefault="00000000">
            <w:pPr>
              <w:pStyle w:val="AttributeTableBody"/>
              <w:rPr>
                <w:rStyle w:val="Hyperlink"/>
                <w:noProof/>
              </w:rPr>
            </w:pPr>
            <w:hyperlink r:id="rId148" w:anchor="HL70087" w:history="1">
              <w:r w:rsidR="00715956" w:rsidRPr="00F21240">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F21240" w:rsidRDefault="00715956">
            <w:pPr>
              <w:pStyle w:val="AttributeTableBody"/>
              <w:rPr>
                <w:noProof/>
              </w:rPr>
            </w:pPr>
            <w:r w:rsidRPr="00F21240">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F21240" w:rsidRDefault="00715956">
            <w:pPr>
              <w:pStyle w:val="AttributeTableBody"/>
              <w:jc w:val="left"/>
              <w:rPr>
                <w:noProof/>
              </w:rPr>
            </w:pPr>
            <w:r w:rsidRPr="00F21240">
              <w:rPr>
                <w:noProof/>
              </w:rPr>
              <w:t>Preadmit Test Indicator</w:t>
            </w:r>
          </w:p>
        </w:tc>
      </w:tr>
      <w:tr w:rsidR="00D50068" w:rsidRPr="00715956"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F21240" w:rsidRDefault="00000000">
            <w:pPr>
              <w:pStyle w:val="AttributeTableBody"/>
              <w:rPr>
                <w:rStyle w:val="Hyperlink"/>
                <w:noProof/>
              </w:rPr>
            </w:pPr>
            <w:hyperlink r:id="rId149" w:anchor="HL70092" w:history="1">
              <w:r w:rsidR="00715956" w:rsidRPr="00F21240">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F21240" w:rsidRDefault="00715956">
            <w:pPr>
              <w:pStyle w:val="AttributeTableBody"/>
              <w:rPr>
                <w:noProof/>
              </w:rPr>
            </w:pPr>
            <w:r w:rsidRPr="00F21240">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F21240" w:rsidRDefault="00715956">
            <w:pPr>
              <w:pStyle w:val="AttributeTableBody"/>
              <w:jc w:val="left"/>
              <w:rPr>
                <w:noProof/>
              </w:rPr>
            </w:pPr>
            <w:r w:rsidRPr="00F21240">
              <w:rPr>
                <w:noProof/>
              </w:rPr>
              <w:t>Re-admission Indicator</w:t>
            </w:r>
          </w:p>
        </w:tc>
      </w:tr>
      <w:tr w:rsidR="00D50068" w:rsidRPr="00715956"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F21240" w:rsidRDefault="00000000">
            <w:pPr>
              <w:pStyle w:val="AttributeTableBody"/>
              <w:rPr>
                <w:noProof/>
              </w:rPr>
            </w:pPr>
            <w:hyperlink r:id="rId150" w:anchor="HL70023" w:history="1">
              <w:r w:rsidR="00715956" w:rsidRPr="00F21240">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F21240" w:rsidRDefault="00715956">
            <w:pPr>
              <w:pStyle w:val="AttributeTableBody"/>
              <w:rPr>
                <w:noProof/>
              </w:rPr>
            </w:pPr>
            <w:r w:rsidRPr="00F21240">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F21240" w:rsidRDefault="00715956">
            <w:pPr>
              <w:pStyle w:val="AttributeTableBody"/>
              <w:jc w:val="left"/>
              <w:rPr>
                <w:noProof/>
              </w:rPr>
            </w:pPr>
            <w:r w:rsidRPr="00F21240">
              <w:rPr>
                <w:noProof/>
              </w:rPr>
              <w:t>Admit Source</w:t>
            </w:r>
          </w:p>
        </w:tc>
      </w:tr>
      <w:tr w:rsidR="00D50068" w:rsidRPr="00715956"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F21240" w:rsidRDefault="00000000">
            <w:pPr>
              <w:pStyle w:val="AttributeTableBody"/>
              <w:rPr>
                <w:noProof/>
              </w:rPr>
            </w:pPr>
            <w:hyperlink r:id="rId151"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F21240" w:rsidRDefault="00715956">
            <w:pPr>
              <w:pStyle w:val="AttributeTableBody"/>
              <w:jc w:val="left"/>
              <w:rPr>
                <w:noProof/>
              </w:rPr>
            </w:pPr>
            <w:r w:rsidRPr="00F21240">
              <w:rPr>
                <w:noProof/>
              </w:rPr>
              <w:t>Ambulatory Status</w:t>
            </w:r>
          </w:p>
        </w:tc>
      </w:tr>
      <w:tr w:rsidR="00D50068" w:rsidRPr="00715956"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F21240" w:rsidRDefault="00000000">
            <w:pPr>
              <w:pStyle w:val="AttributeTableBody"/>
              <w:rPr>
                <w:noProof/>
              </w:rPr>
            </w:pPr>
            <w:hyperlink r:id="rId152"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F21240" w:rsidRDefault="00715956">
            <w:pPr>
              <w:pStyle w:val="AttributeTableBody"/>
              <w:jc w:val="left"/>
              <w:rPr>
                <w:noProof/>
              </w:rPr>
            </w:pPr>
            <w:r w:rsidRPr="00F21240">
              <w:rPr>
                <w:noProof/>
              </w:rPr>
              <w:t>VIP Indicator</w:t>
            </w:r>
          </w:p>
        </w:tc>
      </w:tr>
      <w:tr w:rsidR="00D50068" w:rsidRPr="00715956"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F21240" w:rsidRDefault="00000000">
            <w:pPr>
              <w:pStyle w:val="AttributeTableBody"/>
              <w:rPr>
                <w:noProof/>
              </w:rPr>
            </w:pPr>
            <w:hyperlink r:id="rId153"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F21240" w:rsidRDefault="00715956">
            <w:pPr>
              <w:pStyle w:val="AttributeTableBody"/>
              <w:rPr>
                <w:noProof/>
              </w:rPr>
            </w:pPr>
            <w:r w:rsidRPr="00F21240">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F21240" w:rsidRDefault="00715956">
            <w:pPr>
              <w:pStyle w:val="AttributeTableBody"/>
              <w:jc w:val="left"/>
              <w:rPr>
                <w:noProof/>
              </w:rPr>
            </w:pPr>
            <w:r w:rsidRPr="00F21240">
              <w:rPr>
                <w:noProof/>
              </w:rPr>
              <w:t>Admitting Doctor</w:t>
            </w:r>
          </w:p>
        </w:tc>
      </w:tr>
      <w:tr w:rsidR="00D50068" w:rsidRPr="00715956"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F21240" w:rsidRDefault="00000000">
            <w:pPr>
              <w:pStyle w:val="AttributeTableBody"/>
              <w:rPr>
                <w:noProof/>
              </w:rPr>
            </w:pPr>
            <w:hyperlink r:id="rId154" w:anchor="HL70018" w:history="1">
              <w:r w:rsidR="00715956" w:rsidRPr="00F21240">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F21240" w:rsidRDefault="00715956">
            <w:pPr>
              <w:pStyle w:val="AttributeTableBody"/>
              <w:rPr>
                <w:noProof/>
              </w:rPr>
            </w:pPr>
            <w:r w:rsidRPr="00F21240">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F21240" w:rsidRDefault="00715956">
            <w:pPr>
              <w:pStyle w:val="AttributeTableBody"/>
              <w:jc w:val="left"/>
              <w:rPr>
                <w:noProof/>
              </w:rPr>
            </w:pPr>
            <w:r w:rsidRPr="00F21240">
              <w:rPr>
                <w:noProof/>
              </w:rPr>
              <w:t>Patient Type</w:t>
            </w:r>
          </w:p>
        </w:tc>
      </w:tr>
      <w:tr w:rsidR="00D50068" w:rsidRPr="00715956"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F21240" w:rsidRDefault="00715956">
            <w:pPr>
              <w:pStyle w:val="AttributeTableBody"/>
              <w:rPr>
                <w:noProof/>
              </w:rPr>
            </w:pPr>
            <w:r w:rsidRPr="00F21240">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F21240" w:rsidRDefault="00715956">
            <w:pPr>
              <w:pStyle w:val="AttributeTableBody"/>
              <w:jc w:val="left"/>
              <w:rPr>
                <w:noProof/>
              </w:rPr>
            </w:pPr>
            <w:r w:rsidRPr="00F21240">
              <w:rPr>
                <w:noProof/>
              </w:rPr>
              <w:t>Visit Number</w:t>
            </w:r>
          </w:p>
        </w:tc>
      </w:tr>
      <w:tr w:rsidR="00D50068" w:rsidRPr="00715956"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F21240" w:rsidRDefault="00715956">
            <w:pPr>
              <w:pStyle w:val="AttributeTableBody"/>
              <w:rPr>
                <w:noProof/>
              </w:rPr>
            </w:pPr>
            <w:r w:rsidRPr="00F21240">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F21240" w:rsidRDefault="00000000">
            <w:pPr>
              <w:pStyle w:val="AttributeTableBody"/>
              <w:rPr>
                <w:noProof/>
              </w:rPr>
            </w:pPr>
            <w:hyperlink r:id="rId155" w:anchor="HL70064" w:history="1">
              <w:r w:rsidR="00715956" w:rsidRPr="00F21240">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F21240" w:rsidRDefault="00715956">
            <w:pPr>
              <w:pStyle w:val="AttributeTableBody"/>
              <w:rPr>
                <w:noProof/>
              </w:rPr>
            </w:pPr>
            <w:r w:rsidRPr="00F21240">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F21240" w:rsidRDefault="00715956">
            <w:pPr>
              <w:pStyle w:val="AttributeTableBody"/>
              <w:jc w:val="left"/>
              <w:rPr>
                <w:noProof/>
              </w:rPr>
            </w:pPr>
            <w:r w:rsidRPr="00F21240">
              <w:rPr>
                <w:noProof/>
              </w:rPr>
              <w:t>Financial Class</w:t>
            </w:r>
          </w:p>
        </w:tc>
      </w:tr>
      <w:tr w:rsidR="00D50068" w:rsidRPr="00715956"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F21240" w:rsidRDefault="00000000">
            <w:pPr>
              <w:pStyle w:val="AttributeTableBody"/>
              <w:rPr>
                <w:rStyle w:val="Hyperlink"/>
                <w:noProof/>
              </w:rPr>
            </w:pPr>
            <w:hyperlink r:id="rId156" w:anchor="HL70032" w:history="1">
              <w:r w:rsidR="00715956" w:rsidRPr="00F21240">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F21240" w:rsidRDefault="00715956">
            <w:pPr>
              <w:pStyle w:val="AttributeTableBody"/>
              <w:rPr>
                <w:noProof/>
              </w:rPr>
            </w:pPr>
            <w:r w:rsidRPr="00F21240">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F21240" w:rsidRDefault="00715956">
            <w:pPr>
              <w:pStyle w:val="AttributeTableBody"/>
              <w:jc w:val="left"/>
              <w:rPr>
                <w:noProof/>
              </w:rPr>
            </w:pPr>
            <w:r w:rsidRPr="00F21240">
              <w:rPr>
                <w:noProof/>
              </w:rPr>
              <w:t>Charge Price Indicator</w:t>
            </w:r>
          </w:p>
        </w:tc>
      </w:tr>
      <w:tr w:rsidR="00D50068" w:rsidRPr="00715956"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F21240" w:rsidRDefault="00000000">
            <w:pPr>
              <w:pStyle w:val="AttributeTableBody"/>
              <w:rPr>
                <w:rStyle w:val="Hyperlink"/>
                <w:noProof/>
              </w:rPr>
            </w:pPr>
            <w:hyperlink r:id="rId157" w:anchor="HL70045" w:history="1">
              <w:r w:rsidR="00715956" w:rsidRPr="00F21240">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F21240" w:rsidRDefault="00715956">
            <w:pPr>
              <w:pStyle w:val="AttributeTableBody"/>
              <w:rPr>
                <w:noProof/>
              </w:rPr>
            </w:pPr>
            <w:r w:rsidRPr="00F21240">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F21240" w:rsidRDefault="00715956">
            <w:pPr>
              <w:pStyle w:val="AttributeTableBody"/>
              <w:jc w:val="left"/>
              <w:rPr>
                <w:noProof/>
              </w:rPr>
            </w:pPr>
            <w:r w:rsidRPr="00F21240">
              <w:rPr>
                <w:noProof/>
              </w:rPr>
              <w:t>Courtesy Code</w:t>
            </w:r>
          </w:p>
        </w:tc>
      </w:tr>
      <w:tr w:rsidR="00D50068" w:rsidRPr="00715956"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F21240" w:rsidRDefault="00000000">
            <w:pPr>
              <w:pStyle w:val="AttributeTableBody"/>
              <w:rPr>
                <w:rStyle w:val="HyperlinkTable"/>
                <w:noProof/>
              </w:rPr>
            </w:pPr>
            <w:hyperlink r:id="rId158" w:anchor="HL70046" w:history="1">
              <w:r w:rsidR="00715956" w:rsidRPr="00F21240">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F21240" w:rsidRDefault="00715956">
            <w:pPr>
              <w:pStyle w:val="AttributeTableBody"/>
              <w:rPr>
                <w:noProof/>
              </w:rPr>
            </w:pPr>
            <w:r w:rsidRPr="00F21240">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F21240" w:rsidRDefault="00715956">
            <w:pPr>
              <w:pStyle w:val="AttributeTableBody"/>
              <w:jc w:val="left"/>
              <w:rPr>
                <w:noProof/>
              </w:rPr>
            </w:pPr>
            <w:r w:rsidRPr="00F21240">
              <w:rPr>
                <w:noProof/>
              </w:rPr>
              <w:t>Credit Rating</w:t>
            </w:r>
          </w:p>
        </w:tc>
      </w:tr>
      <w:tr w:rsidR="00D50068" w:rsidRPr="00715956"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F21240" w:rsidRDefault="00000000">
            <w:pPr>
              <w:pStyle w:val="AttributeTableBody"/>
              <w:rPr>
                <w:rStyle w:val="HyperlinkTable"/>
                <w:noProof/>
              </w:rPr>
            </w:pPr>
            <w:hyperlink r:id="rId159" w:anchor="HL70044" w:history="1">
              <w:r w:rsidR="00715956" w:rsidRPr="00F21240">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F21240" w:rsidRDefault="00715956">
            <w:pPr>
              <w:pStyle w:val="AttributeTableBody"/>
              <w:rPr>
                <w:noProof/>
              </w:rPr>
            </w:pPr>
            <w:r w:rsidRPr="00F21240">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F21240" w:rsidRDefault="00715956">
            <w:pPr>
              <w:pStyle w:val="AttributeTableBody"/>
              <w:jc w:val="left"/>
              <w:rPr>
                <w:noProof/>
              </w:rPr>
            </w:pPr>
            <w:r w:rsidRPr="00F21240">
              <w:rPr>
                <w:noProof/>
              </w:rPr>
              <w:t>Contract Code</w:t>
            </w:r>
          </w:p>
        </w:tc>
      </w:tr>
      <w:tr w:rsidR="00D50068" w:rsidRPr="00715956"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F21240" w:rsidRDefault="00715956">
            <w:pPr>
              <w:pStyle w:val="AttributeTableBody"/>
              <w:rPr>
                <w:noProof/>
              </w:rPr>
            </w:pPr>
            <w:r w:rsidRPr="00F21240">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F21240" w:rsidRDefault="00715956">
            <w:pPr>
              <w:pStyle w:val="AttributeTableBody"/>
              <w:jc w:val="left"/>
              <w:rPr>
                <w:noProof/>
              </w:rPr>
            </w:pPr>
            <w:r w:rsidRPr="00F21240">
              <w:rPr>
                <w:noProof/>
              </w:rPr>
              <w:t>Contract Effective Date</w:t>
            </w:r>
          </w:p>
        </w:tc>
      </w:tr>
      <w:tr w:rsidR="00D50068" w:rsidRPr="00715956"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F21240" w:rsidRDefault="00715956">
            <w:pPr>
              <w:pStyle w:val="AttributeTableBody"/>
              <w:rPr>
                <w:noProof/>
              </w:rPr>
            </w:pPr>
            <w:r w:rsidRPr="00F21240">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F21240" w:rsidRDefault="00715956">
            <w:pPr>
              <w:pStyle w:val="AttributeTableBody"/>
              <w:jc w:val="left"/>
              <w:rPr>
                <w:noProof/>
              </w:rPr>
            </w:pPr>
            <w:r w:rsidRPr="00F21240">
              <w:rPr>
                <w:noProof/>
              </w:rPr>
              <w:t>Contract Amount</w:t>
            </w:r>
          </w:p>
        </w:tc>
      </w:tr>
      <w:tr w:rsidR="00D50068" w:rsidRPr="00715956"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F21240" w:rsidRDefault="00715956">
            <w:pPr>
              <w:pStyle w:val="AttributeTableBody"/>
              <w:rPr>
                <w:noProof/>
              </w:rPr>
            </w:pPr>
            <w:r w:rsidRPr="00F21240">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F21240" w:rsidRDefault="00715956">
            <w:pPr>
              <w:pStyle w:val="AttributeTableBody"/>
              <w:jc w:val="left"/>
              <w:rPr>
                <w:noProof/>
              </w:rPr>
            </w:pPr>
            <w:r w:rsidRPr="00F21240">
              <w:rPr>
                <w:noProof/>
              </w:rPr>
              <w:t>Contract Period</w:t>
            </w:r>
          </w:p>
        </w:tc>
      </w:tr>
      <w:tr w:rsidR="00D50068" w:rsidRPr="00715956"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F21240" w:rsidRDefault="00000000">
            <w:pPr>
              <w:pStyle w:val="AttributeTableBody"/>
              <w:rPr>
                <w:noProof/>
              </w:rPr>
            </w:pPr>
            <w:hyperlink r:id="rId160" w:anchor="HL70073" w:history="1">
              <w:r w:rsidR="00715956" w:rsidRPr="00F21240">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F21240" w:rsidRDefault="00715956">
            <w:pPr>
              <w:pStyle w:val="AttributeTableBody"/>
              <w:rPr>
                <w:noProof/>
              </w:rPr>
            </w:pPr>
            <w:r w:rsidRPr="00F21240">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F21240" w:rsidRDefault="00715956">
            <w:pPr>
              <w:pStyle w:val="AttributeTableBody"/>
              <w:jc w:val="left"/>
              <w:rPr>
                <w:noProof/>
              </w:rPr>
            </w:pPr>
            <w:r w:rsidRPr="00F21240">
              <w:rPr>
                <w:noProof/>
              </w:rPr>
              <w:t>Interest Code</w:t>
            </w:r>
          </w:p>
        </w:tc>
      </w:tr>
      <w:tr w:rsidR="00D50068" w:rsidRPr="00715956"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F21240" w:rsidRDefault="00000000">
            <w:pPr>
              <w:pStyle w:val="AttributeTableBody"/>
              <w:rPr>
                <w:noProof/>
              </w:rPr>
            </w:pPr>
            <w:hyperlink r:id="rId161" w:anchor="HL70110" w:history="1">
              <w:r w:rsidR="00715956" w:rsidRPr="00F21240">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F21240" w:rsidRDefault="00715956">
            <w:pPr>
              <w:pStyle w:val="AttributeTableBody"/>
              <w:rPr>
                <w:noProof/>
              </w:rPr>
            </w:pPr>
            <w:r w:rsidRPr="00F21240">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F21240" w:rsidRDefault="00715956">
            <w:pPr>
              <w:pStyle w:val="AttributeTableBody"/>
              <w:jc w:val="left"/>
              <w:rPr>
                <w:noProof/>
              </w:rPr>
            </w:pPr>
            <w:r w:rsidRPr="00F21240">
              <w:rPr>
                <w:noProof/>
              </w:rPr>
              <w:t>Transfer to Bad Debt Code</w:t>
            </w:r>
          </w:p>
        </w:tc>
      </w:tr>
      <w:tr w:rsidR="00D50068" w:rsidRPr="00715956"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F21240" w:rsidRDefault="00715956">
            <w:pPr>
              <w:pStyle w:val="AttributeTableBody"/>
              <w:rPr>
                <w:noProof/>
              </w:rPr>
            </w:pPr>
            <w:r w:rsidRPr="00F21240">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F21240" w:rsidRDefault="00715956">
            <w:pPr>
              <w:pStyle w:val="AttributeTableBody"/>
              <w:jc w:val="left"/>
              <w:rPr>
                <w:noProof/>
              </w:rPr>
            </w:pPr>
            <w:r w:rsidRPr="00F21240">
              <w:rPr>
                <w:noProof/>
              </w:rPr>
              <w:t>Transfer to Bad Debt Date</w:t>
            </w:r>
          </w:p>
        </w:tc>
      </w:tr>
      <w:tr w:rsidR="00D50068" w:rsidRPr="00715956"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F21240" w:rsidRDefault="00000000">
            <w:pPr>
              <w:pStyle w:val="AttributeTableBody"/>
              <w:rPr>
                <w:rStyle w:val="Hyperlink"/>
                <w:noProof/>
              </w:rPr>
            </w:pPr>
            <w:hyperlink r:id="rId162" w:anchor="HL70021" w:history="1">
              <w:r w:rsidR="00715956" w:rsidRPr="00F21240">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F21240" w:rsidRDefault="00715956">
            <w:pPr>
              <w:pStyle w:val="AttributeTableBody"/>
              <w:rPr>
                <w:noProof/>
              </w:rPr>
            </w:pPr>
            <w:r w:rsidRPr="00F21240">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F21240" w:rsidRDefault="00715956">
            <w:pPr>
              <w:pStyle w:val="AttributeTableBody"/>
              <w:jc w:val="left"/>
              <w:rPr>
                <w:noProof/>
              </w:rPr>
            </w:pPr>
            <w:r w:rsidRPr="00F21240">
              <w:rPr>
                <w:noProof/>
              </w:rPr>
              <w:t>Bad Debt Agency Code</w:t>
            </w:r>
          </w:p>
        </w:tc>
      </w:tr>
      <w:tr w:rsidR="00D50068" w:rsidRPr="00715956"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F21240" w:rsidRDefault="00715956">
            <w:pPr>
              <w:pStyle w:val="AttributeTableBody"/>
              <w:rPr>
                <w:noProof/>
              </w:rPr>
            </w:pPr>
            <w:r w:rsidRPr="00F21240">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F21240" w:rsidRDefault="00715956">
            <w:pPr>
              <w:pStyle w:val="AttributeTableBody"/>
              <w:jc w:val="left"/>
              <w:rPr>
                <w:noProof/>
              </w:rPr>
            </w:pPr>
            <w:r w:rsidRPr="00F21240">
              <w:rPr>
                <w:noProof/>
              </w:rPr>
              <w:t>Bad Debt Transfer Amount</w:t>
            </w:r>
          </w:p>
        </w:tc>
      </w:tr>
      <w:tr w:rsidR="00D50068" w:rsidRPr="00715956"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F21240" w:rsidRDefault="00715956">
            <w:pPr>
              <w:pStyle w:val="AttributeTableBody"/>
              <w:rPr>
                <w:noProof/>
              </w:rPr>
            </w:pPr>
            <w:r w:rsidRPr="00F21240">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F21240" w:rsidRDefault="00715956">
            <w:pPr>
              <w:pStyle w:val="AttributeTableBody"/>
              <w:jc w:val="left"/>
              <w:rPr>
                <w:noProof/>
              </w:rPr>
            </w:pPr>
            <w:r w:rsidRPr="00F21240">
              <w:rPr>
                <w:noProof/>
              </w:rPr>
              <w:t>Bad Debt Recovery Amount</w:t>
            </w:r>
          </w:p>
        </w:tc>
      </w:tr>
      <w:tr w:rsidR="00D50068" w:rsidRPr="00715956"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F21240" w:rsidRDefault="00000000">
            <w:pPr>
              <w:pStyle w:val="AttributeTableBody"/>
              <w:rPr>
                <w:noProof/>
              </w:rPr>
            </w:pPr>
            <w:hyperlink r:id="rId163" w:anchor="HL70111" w:history="1">
              <w:r w:rsidR="00715956" w:rsidRPr="00F21240">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F21240" w:rsidRDefault="00715956">
            <w:pPr>
              <w:pStyle w:val="AttributeTableBody"/>
              <w:rPr>
                <w:noProof/>
              </w:rPr>
            </w:pPr>
            <w:r w:rsidRPr="00F21240">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F21240" w:rsidRDefault="00715956">
            <w:pPr>
              <w:pStyle w:val="AttributeTableBody"/>
              <w:jc w:val="left"/>
              <w:rPr>
                <w:noProof/>
              </w:rPr>
            </w:pPr>
            <w:r w:rsidRPr="00F21240">
              <w:rPr>
                <w:noProof/>
              </w:rPr>
              <w:t>Delete Account Indicator</w:t>
            </w:r>
          </w:p>
        </w:tc>
      </w:tr>
      <w:tr w:rsidR="00D50068" w:rsidRPr="00715956"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F21240" w:rsidRDefault="00715956">
            <w:pPr>
              <w:pStyle w:val="AttributeTableBody"/>
              <w:rPr>
                <w:noProof/>
              </w:rPr>
            </w:pPr>
            <w:r w:rsidRPr="00F21240">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F21240" w:rsidRDefault="00715956">
            <w:pPr>
              <w:pStyle w:val="AttributeTableBody"/>
              <w:jc w:val="left"/>
              <w:rPr>
                <w:noProof/>
              </w:rPr>
            </w:pPr>
            <w:r w:rsidRPr="00F21240">
              <w:rPr>
                <w:noProof/>
              </w:rPr>
              <w:t>Delete Account Date</w:t>
            </w:r>
          </w:p>
        </w:tc>
      </w:tr>
      <w:tr w:rsidR="00D50068" w:rsidRPr="00715956"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F21240" w:rsidRDefault="00000000">
            <w:pPr>
              <w:pStyle w:val="AttributeTableBody"/>
              <w:rPr>
                <w:noProof/>
              </w:rPr>
            </w:pPr>
            <w:hyperlink r:id="rId164"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F21240" w:rsidRDefault="00715956">
            <w:pPr>
              <w:pStyle w:val="AttributeTableBody"/>
              <w:rPr>
                <w:noProof/>
              </w:rPr>
            </w:pPr>
            <w:r w:rsidRPr="00F21240">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F21240" w:rsidRDefault="00715956">
            <w:pPr>
              <w:pStyle w:val="AttributeTableBody"/>
              <w:jc w:val="left"/>
              <w:rPr>
                <w:noProof/>
              </w:rPr>
            </w:pPr>
            <w:r w:rsidRPr="00F21240">
              <w:rPr>
                <w:noProof/>
              </w:rPr>
              <w:t>Discharge Disposition</w:t>
            </w:r>
          </w:p>
        </w:tc>
      </w:tr>
      <w:tr w:rsidR="00D50068" w:rsidRPr="00715956"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F21240" w:rsidRDefault="00715956">
            <w:pPr>
              <w:pStyle w:val="AttributeTableBody"/>
              <w:rPr>
                <w:noProof/>
              </w:rPr>
            </w:pPr>
            <w:r w:rsidRPr="00F21240">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F21240" w:rsidRDefault="00000000">
            <w:pPr>
              <w:pStyle w:val="AttributeTableBody"/>
              <w:rPr>
                <w:noProof/>
              </w:rPr>
            </w:pPr>
            <w:hyperlink r:id="rId165" w:anchor="HL70113" w:history="1">
              <w:r w:rsidR="00715956" w:rsidRPr="00F21240">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F21240" w:rsidRDefault="00715956">
            <w:pPr>
              <w:pStyle w:val="AttributeTableBody"/>
              <w:rPr>
                <w:noProof/>
              </w:rPr>
            </w:pPr>
            <w:r w:rsidRPr="00F21240">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F21240" w:rsidRDefault="00715956">
            <w:pPr>
              <w:pStyle w:val="AttributeTableBody"/>
              <w:jc w:val="left"/>
              <w:rPr>
                <w:noProof/>
              </w:rPr>
            </w:pPr>
            <w:r w:rsidRPr="00F21240">
              <w:rPr>
                <w:noProof/>
              </w:rPr>
              <w:t>Discharged to Location</w:t>
            </w:r>
          </w:p>
        </w:tc>
      </w:tr>
      <w:tr w:rsidR="00D50068" w:rsidRPr="00715956"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F21240" w:rsidRDefault="00000000">
            <w:pPr>
              <w:pStyle w:val="AttributeTableBody"/>
              <w:rPr>
                <w:noProof/>
              </w:rPr>
            </w:pPr>
            <w:hyperlink r:id="rId166" w:anchor="HL70114" w:history="1">
              <w:r w:rsidR="00715956" w:rsidRPr="00F21240">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F21240" w:rsidRDefault="00715956">
            <w:pPr>
              <w:pStyle w:val="AttributeTableBody"/>
              <w:rPr>
                <w:noProof/>
              </w:rPr>
            </w:pPr>
            <w:r w:rsidRPr="00F21240">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F21240" w:rsidRDefault="00715956">
            <w:pPr>
              <w:pStyle w:val="AttributeTableBody"/>
              <w:jc w:val="left"/>
              <w:rPr>
                <w:noProof/>
              </w:rPr>
            </w:pPr>
            <w:r w:rsidRPr="00F21240">
              <w:rPr>
                <w:noProof/>
              </w:rPr>
              <w:t>Diet Type</w:t>
            </w:r>
          </w:p>
        </w:tc>
      </w:tr>
      <w:tr w:rsidR="00D50068" w:rsidRPr="00715956"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F21240" w:rsidRDefault="00000000">
            <w:pPr>
              <w:pStyle w:val="AttributeTableBody"/>
              <w:rPr>
                <w:noProof/>
              </w:rPr>
            </w:pPr>
            <w:hyperlink r:id="rId167" w:anchor="HL70115" w:history="1">
              <w:r w:rsidR="00715956" w:rsidRPr="00F21240">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F21240" w:rsidRDefault="00715956">
            <w:pPr>
              <w:pStyle w:val="AttributeTableBody"/>
              <w:rPr>
                <w:noProof/>
              </w:rPr>
            </w:pPr>
            <w:r w:rsidRPr="00F21240">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F21240" w:rsidRDefault="00715956">
            <w:pPr>
              <w:pStyle w:val="AttributeTableBody"/>
              <w:jc w:val="left"/>
              <w:rPr>
                <w:noProof/>
              </w:rPr>
            </w:pPr>
            <w:r w:rsidRPr="00F21240">
              <w:rPr>
                <w:noProof/>
              </w:rPr>
              <w:t>Servicing Facility</w:t>
            </w:r>
          </w:p>
        </w:tc>
      </w:tr>
      <w:tr w:rsidR="00D50068" w:rsidRPr="00715956"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F21240" w:rsidRDefault="00715956">
            <w:pPr>
              <w:pStyle w:val="AttributeTableBody"/>
              <w:jc w:val="left"/>
              <w:rPr>
                <w:noProof/>
              </w:rPr>
            </w:pPr>
            <w:r w:rsidRPr="00F21240">
              <w:rPr>
                <w:noProof/>
              </w:rPr>
              <w:t>Bed Status</w:t>
            </w:r>
          </w:p>
        </w:tc>
      </w:tr>
      <w:tr w:rsidR="00D50068" w:rsidRPr="00715956"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F21240" w:rsidRDefault="00000000">
            <w:pPr>
              <w:pStyle w:val="AttributeTableBody"/>
              <w:rPr>
                <w:rStyle w:val="Hyperlink"/>
                <w:noProof/>
              </w:rPr>
            </w:pPr>
            <w:hyperlink r:id="rId168" w:anchor="HL70117" w:history="1">
              <w:r w:rsidR="00715956" w:rsidRPr="00F21240">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F21240" w:rsidRDefault="00715956">
            <w:pPr>
              <w:pStyle w:val="AttributeTableBody"/>
              <w:rPr>
                <w:noProof/>
              </w:rPr>
            </w:pPr>
            <w:r w:rsidRPr="00F21240">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F21240" w:rsidRDefault="00715956">
            <w:pPr>
              <w:pStyle w:val="AttributeTableBody"/>
              <w:jc w:val="left"/>
              <w:rPr>
                <w:noProof/>
              </w:rPr>
            </w:pPr>
            <w:r w:rsidRPr="00F21240">
              <w:rPr>
                <w:noProof/>
              </w:rPr>
              <w:t>Account Status</w:t>
            </w:r>
          </w:p>
        </w:tc>
      </w:tr>
      <w:tr w:rsidR="00D50068" w:rsidRPr="00715956"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F21240" w:rsidRDefault="00715956">
            <w:pPr>
              <w:pStyle w:val="AttributeTableBody"/>
              <w:rPr>
                <w:noProof/>
              </w:rPr>
            </w:pPr>
            <w:r w:rsidRPr="00F21240">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F21240" w:rsidRDefault="00715956">
            <w:pPr>
              <w:pStyle w:val="AttributeTableBody"/>
              <w:jc w:val="left"/>
              <w:rPr>
                <w:noProof/>
              </w:rPr>
            </w:pPr>
            <w:r w:rsidRPr="00F21240">
              <w:rPr>
                <w:noProof/>
              </w:rPr>
              <w:t>Pending Location</w:t>
            </w:r>
          </w:p>
        </w:tc>
      </w:tr>
      <w:tr w:rsidR="00D50068" w:rsidRPr="00715956"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F21240" w:rsidRDefault="00715956">
            <w:pPr>
              <w:pStyle w:val="AttributeTableBody"/>
              <w:rPr>
                <w:noProof/>
              </w:rPr>
            </w:pPr>
            <w:r w:rsidRPr="00F21240">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F21240" w:rsidRDefault="00715956">
            <w:pPr>
              <w:pStyle w:val="AttributeTableBody"/>
              <w:jc w:val="left"/>
              <w:rPr>
                <w:noProof/>
              </w:rPr>
            </w:pPr>
            <w:r w:rsidRPr="00F21240">
              <w:rPr>
                <w:noProof/>
              </w:rPr>
              <w:t>Prior Temporary Location</w:t>
            </w:r>
          </w:p>
        </w:tc>
      </w:tr>
      <w:tr w:rsidR="00D50068" w:rsidRPr="00715956"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F21240" w:rsidRDefault="00715956">
            <w:pPr>
              <w:pStyle w:val="AttributeTableBody"/>
              <w:rPr>
                <w:noProof/>
              </w:rPr>
            </w:pPr>
            <w:r w:rsidRPr="00F21240">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F21240" w:rsidRDefault="00715956">
            <w:pPr>
              <w:pStyle w:val="AttributeTableBody"/>
              <w:jc w:val="left"/>
              <w:rPr>
                <w:noProof/>
              </w:rPr>
            </w:pPr>
            <w:r w:rsidRPr="00F21240">
              <w:rPr>
                <w:noProof/>
              </w:rPr>
              <w:t>Admit Date/Time</w:t>
            </w:r>
          </w:p>
        </w:tc>
      </w:tr>
      <w:tr w:rsidR="00D50068" w:rsidRPr="00715956"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F21240" w:rsidRDefault="00715956">
            <w:pPr>
              <w:pStyle w:val="AttributeTableBody"/>
              <w:rPr>
                <w:noProof/>
              </w:rPr>
            </w:pPr>
            <w:r w:rsidRPr="00F21240">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F21240" w:rsidRDefault="00715956">
            <w:pPr>
              <w:pStyle w:val="AttributeTableBody"/>
              <w:jc w:val="left"/>
              <w:rPr>
                <w:noProof/>
              </w:rPr>
            </w:pPr>
            <w:r w:rsidRPr="00F21240">
              <w:rPr>
                <w:noProof/>
              </w:rPr>
              <w:t>Discharge Date/Time</w:t>
            </w:r>
          </w:p>
        </w:tc>
      </w:tr>
      <w:tr w:rsidR="00D50068" w:rsidRPr="00715956"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F21240" w:rsidRDefault="00715956">
            <w:pPr>
              <w:pStyle w:val="AttributeTableBody"/>
              <w:rPr>
                <w:noProof/>
              </w:rPr>
            </w:pPr>
            <w:r w:rsidRPr="00F21240">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F21240" w:rsidRDefault="00715956">
            <w:pPr>
              <w:pStyle w:val="AttributeTableBody"/>
              <w:jc w:val="left"/>
              <w:rPr>
                <w:noProof/>
              </w:rPr>
            </w:pPr>
            <w:r w:rsidRPr="00F21240">
              <w:rPr>
                <w:noProof/>
              </w:rPr>
              <w:t>Current Patient Balance</w:t>
            </w:r>
          </w:p>
        </w:tc>
      </w:tr>
      <w:tr w:rsidR="00D50068" w:rsidRPr="00715956"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F21240" w:rsidRDefault="00715956">
            <w:pPr>
              <w:pStyle w:val="AttributeTableBody"/>
              <w:rPr>
                <w:noProof/>
              </w:rPr>
            </w:pPr>
            <w:r w:rsidRPr="00F21240">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F21240" w:rsidRDefault="00715956">
            <w:pPr>
              <w:pStyle w:val="AttributeTableBody"/>
              <w:jc w:val="left"/>
              <w:rPr>
                <w:noProof/>
              </w:rPr>
            </w:pPr>
            <w:r w:rsidRPr="00F21240">
              <w:rPr>
                <w:noProof/>
              </w:rPr>
              <w:t>Total Charges</w:t>
            </w:r>
          </w:p>
        </w:tc>
      </w:tr>
      <w:tr w:rsidR="00D50068" w:rsidRPr="00715956"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F21240" w:rsidRDefault="00715956">
            <w:pPr>
              <w:pStyle w:val="AttributeTableBody"/>
              <w:rPr>
                <w:noProof/>
              </w:rPr>
            </w:pPr>
            <w:r w:rsidRPr="00F21240">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F21240" w:rsidRDefault="00715956">
            <w:pPr>
              <w:pStyle w:val="AttributeTableBody"/>
              <w:jc w:val="left"/>
              <w:rPr>
                <w:noProof/>
              </w:rPr>
            </w:pPr>
            <w:r w:rsidRPr="00F21240">
              <w:rPr>
                <w:noProof/>
              </w:rPr>
              <w:t>Total Adjustments</w:t>
            </w:r>
          </w:p>
        </w:tc>
      </w:tr>
      <w:tr w:rsidR="00D50068" w:rsidRPr="00715956"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F21240" w:rsidRDefault="00715956">
            <w:pPr>
              <w:pStyle w:val="AttributeTableBody"/>
              <w:rPr>
                <w:noProof/>
              </w:rPr>
            </w:pPr>
            <w:r w:rsidRPr="00F21240">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F21240" w:rsidRDefault="00715956">
            <w:pPr>
              <w:pStyle w:val="AttributeTableBody"/>
              <w:jc w:val="left"/>
              <w:rPr>
                <w:noProof/>
              </w:rPr>
            </w:pPr>
            <w:r w:rsidRPr="00F21240">
              <w:rPr>
                <w:noProof/>
              </w:rPr>
              <w:t>Total Payments</w:t>
            </w:r>
          </w:p>
        </w:tc>
      </w:tr>
      <w:tr w:rsidR="00D50068" w:rsidRPr="00715956"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F21240" w:rsidRDefault="00000000">
            <w:pPr>
              <w:pStyle w:val="AttributeTableBody"/>
              <w:rPr>
                <w:noProof/>
              </w:rPr>
            </w:pPr>
            <w:hyperlink r:id="rId169" w:anchor="HL70203" w:history="1">
              <w:r w:rsidR="00715956" w:rsidRPr="00F21240">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F21240" w:rsidRDefault="00715956">
            <w:pPr>
              <w:pStyle w:val="AttributeTableBody"/>
              <w:rPr>
                <w:noProof/>
              </w:rPr>
            </w:pPr>
            <w:r w:rsidRPr="00F21240">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F21240" w:rsidRDefault="00715956">
            <w:pPr>
              <w:pStyle w:val="AttributeTableBody"/>
              <w:jc w:val="left"/>
              <w:rPr>
                <w:noProof/>
              </w:rPr>
            </w:pPr>
            <w:r w:rsidRPr="00F21240">
              <w:rPr>
                <w:noProof/>
              </w:rPr>
              <w:t>Alternate Visit ID</w:t>
            </w:r>
          </w:p>
        </w:tc>
      </w:tr>
      <w:tr w:rsidR="00D50068" w:rsidRPr="00715956"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F21240" w:rsidRDefault="00715956">
            <w:pPr>
              <w:pStyle w:val="AttributeTableBody"/>
              <w:rPr>
                <w:noProof/>
              </w:rPr>
            </w:pPr>
            <w:r w:rsidRPr="00F21240">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F21240" w:rsidRDefault="00000000">
            <w:pPr>
              <w:pStyle w:val="AttributeTableBody"/>
              <w:rPr>
                <w:noProof/>
              </w:rPr>
            </w:pPr>
            <w:hyperlink r:id="rId170" w:anchor="HL70326" w:history="1">
              <w:r w:rsidR="00715956" w:rsidRPr="00F21240">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F21240" w:rsidRDefault="00715956">
            <w:pPr>
              <w:pStyle w:val="AttributeTableBody"/>
              <w:rPr>
                <w:noProof/>
              </w:rPr>
            </w:pPr>
            <w:r w:rsidRPr="00F21240">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F21240" w:rsidRDefault="00715956">
            <w:pPr>
              <w:pStyle w:val="AttributeTableBody"/>
              <w:jc w:val="left"/>
              <w:rPr>
                <w:noProof/>
              </w:rPr>
            </w:pPr>
            <w:r w:rsidRPr="00F21240">
              <w:rPr>
                <w:noProof/>
              </w:rPr>
              <w:t>Visit Indicator</w:t>
            </w:r>
          </w:p>
        </w:tc>
      </w:tr>
      <w:tr w:rsidR="00D50068" w:rsidRPr="00715956"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F21240" w:rsidRDefault="00715956">
            <w:pPr>
              <w:pStyle w:val="AttributeTableBody"/>
              <w:rPr>
                <w:noProof/>
              </w:rPr>
            </w:pPr>
            <w:r w:rsidRPr="00F21240">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F21240" w:rsidRDefault="00715956">
            <w:pPr>
              <w:pStyle w:val="AttributeTableBody"/>
              <w:rPr>
                <w:noProof/>
              </w:rPr>
            </w:pPr>
            <w:r w:rsidRPr="00F21240">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F21240" w:rsidRDefault="00715956">
            <w:pPr>
              <w:pStyle w:val="AttributeTableBody"/>
              <w:jc w:val="left"/>
              <w:rPr>
                <w:noProof/>
              </w:rPr>
            </w:pPr>
            <w:r w:rsidRPr="00F21240">
              <w:rPr>
                <w:noProof/>
              </w:rPr>
              <w:t>Other Healthcare Provider</w:t>
            </w:r>
          </w:p>
        </w:tc>
      </w:tr>
      <w:tr w:rsidR="00D50068" w:rsidRPr="00715956"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F21240" w:rsidRDefault="00715956">
            <w:pPr>
              <w:pStyle w:val="AttributeTableBody"/>
              <w:rPr>
                <w:noProof/>
              </w:rPr>
            </w:pPr>
            <w:r w:rsidRPr="00F21240">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F21240" w:rsidRDefault="00715956">
            <w:pPr>
              <w:pStyle w:val="AttributeTableBody"/>
              <w:rPr>
                <w:noProof/>
              </w:rPr>
            </w:pPr>
            <w:r w:rsidRPr="00F21240">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F21240" w:rsidRDefault="00715956">
            <w:pPr>
              <w:pStyle w:val="AttributeTableBody"/>
              <w:jc w:val="left"/>
              <w:rPr>
                <w:noProof/>
              </w:rPr>
            </w:pPr>
            <w:r w:rsidRPr="00F21240">
              <w:rPr>
                <w:noProof/>
              </w:rPr>
              <w:t>Service Episode Description</w:t>
            </w:r>
          </w:p>
        </w:tc>
      </w:tr>
      <w:tr w:rsidR="00D50068" w:rsidRPr="00715956"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F21240" w:rsidRDefault="00715956">
            <w:pPr>
              <w:pStyle w:val="AttributeTableBody"/>
              <w:rPr>
                <w:noProof/>
              </w:rPr>
            </w:pPr>
            <w:r w:rsidRPr="00F21240">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F21240" w:rsidRDefault="00715956">
            <w:pPr>
              <w:pStyle w:val="AttributeTableBody"/>
              <w:rPr>
                <w:noProof/>
              </w:rPr>
            </w:pPr>
            <w:r w:rsidRPr="00F21240">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F21240" w:rsidRDefault="00715956">
            <w:pPr>
              <w:pStyle w:val="AttributeTableBody"/>
              <w:jc w:val="left"/>
              <w:rPr>
                <w:noProof/>
              </w:rPr>
            </w:pPr>
            <w:r w:rsidRPr="00F21240">
              <w:rPr>
                <w:noProof/>
              </w:rPr>
              <w:t>Service Episode Identifier</w:t>
            </w:r>
          </w:p>
        </w:tc>
      </w:tr>
    </w:tbl>
    <w:p w14:paraId="5D9C5EA5" w14:textId="77777777" w:rsidR="00715956" w:rsidRPr="00F21240" w:rsidRDefault="00715956">
      <w:pPr>
        <w:pStyle w:val="Heading4"/>
        <w:rPr>
          <w:noProof/>
          <w:vanish/>
        </w:rPr>
      </w:pPr>
      <w:bookmarkStart w:id="4392" w:name="_Toc1816053"/>
      <w:bookmarkStart w:id="4393" w:name="_Toc21372597"/>
      <w:r w:rsidRPr="00F21240">
        <w:rPr>
          <w:noProof/>
          <w:vanish/>
        </w:rPr>
        <w:t>PV1 field definitions</w:t>
      </w:r>
      <w:bookmarkEnd w:id="4392"/>
      <w:bookmarkEnd w:id="4393"/>
      <w:r w:rsidRPr="00F21240">
        <w:rPr>
          <w:noProof/>
          <w:vanish/>
        </w:rPr>
        <w:fldChar w:fldCharType="begin"/>
      </w:r>
      <w:r w:rsidRPr="00F21240">
        <w:rPr>
          <w:noProof/>
          <w:vanish/>
        </w:rPr>
        <w:instrText>XE "PV1 field definitions"</w:instrText>
      </w:r>
      <w:r w:rsidRPr="00F21240">
        <w:rPr>
          <w:noProof/>
          <w:vanish/>
        </w:rPr>
        <w:fldChar w:fldCharType="end"/>
      </w:r>
      <w:bookmarkStart w:id="4394" w:name="_Toc174953600"/>
      <w:bookmarkStart w:id="4395" w:name="_Toc174954187"/>
      <w:bookmarkStart w:id="4396" w:name="_Toc175992071"/>
      <w:bookmarkEnd w:id="4394"/>
      <w:bookmarkEnd w:id="4395"/>
      <w:bookmarkEnd w:id="4396"/>
    </w:p>
    <w:p w14:paraId="52E7D8F3" w14:textId="77777777" w:rsidR="00715956" w:rsidRPr="00F21240" w:rsidRDefault="00715956">
      <w:pPr>
        <w:pStyle w:val="Heading4"/>
        <w:rPr>
          <w:noProof/>
        </w:rPr>
      </w:pPr>
      <w:bookmarkStart w:id="4397" w:name="_Toc1816054"/>
      <w:bookmarkStart w:id="4398" w:name="_Toc21372598"/>
      <w:bookmarkStart w:id="4399" w:name="_Toc175992072"/>
      <w:r w:rsidRPr="00F21240">
        <w:rPr>
          <w:noProof/>
        </w:rPr>
        <w:t xml:space="preserve">PV1-1   Set ID </w:t>
      </w:r>
      <w:r w:rsidRPr="00F21240">
        <w:rPr>
          <w:noProof/>
        </w:rPr>
        <w:noBreakHyphen/>
        <w:t xml:space="preserve"> PV1</w:t>
      </w:r>
      <w:r w:rsidRPr="00F21240">
        <w:rPr>
          <w:noProof/>
        </w:rPr>
        <w:fldChar w:fldCharType="begin"/>
      </w:r>
      <w:r w:rsidRPr="00F21240">
        <w:rPr>
          <w:noProof/>
        </w:rPr>
        <w:instrText xml:space="preserve">XE "Set ID </w:instrText>
      </w:r>
      <w:r w:rsidRPr="00F21240">
        <w:rPr>
          <w:noProof/>
        </w:rPr>
        <w:noBreakHyphen/>
        <w:instrText xml:space="preserve"> PV1"</w:instrText>
      </w:r>
      <w:r w:rsidRPr="00F21240">
        <w:rPr>
          <w:noProof/>
        </w:rPr>
        <w:fldChar w:fldCharType="end"/>
      </w:r>
      <w:r w:rsidRPr="00F21240">
        <w:rPr>
          <w:noProof/>
        </w:rPr>
        <w:t xml:space="preserve">   (SI)   00131</w:t>
      </w:r>
      <w:bookmarkEnd w:id="4397"/>
      <w:bookmarkEnd w:id="4398"/>
      <w:bookmarkEnd w:id="4399"/>
    </w:p>
    <w:p w14:paraId="237AC98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F21240" w:rsidRDefault="00715956">
      <w:pPr>
        <w:pStyle w:val="Heading4"/>
        <w:rPr>
          <w:noProof/>
        </w:rPr>
      </w:pPr>
      <w:bookmarkStart w:id="4400" w:name="_Toc1816055"/>
      <w:bookmarkStart w:id="4401" w:name="_Toc21372599"/>
      <w:bookmarkStart w:id="4402" w:name="_Toc175992073"/>
      <w:r w:rsidRPr="00F21240">
        <w:rPr>
          <w:noProof/>
        </w:rPr>
        <w:t>PV1-2   Patient Class</w:t>
      </w:r>
      <w:r w:rsidRPr="00F21240">
        <w:rPr>
          <w:noProof/>
        </w:rPr>
        <w:fldChar w:fldCharType="begin"/>
      </w:r>
      <w:r w:rsidRPr="00F21240">
        <w:rPr>
          <w:noProof/>
        </w:rPr>
        <w:instrText>XE "Patient Class"</w:instrText>
      </w:r>
      <w:r w:rsidRPr="00F21240">
        <w:rPr>
          <w:noProof/>
        </w:rPr>
        <w:fldChar w:fldCharType="end"/>
      </w:r>
      <w:r w:rsidRPr="00F21240">
        <w:rPr>
          <w:noProof/>
        </w:rPr>
        <w:t xml:space="preserve">   (CWE)   00132</w:t>
      </w:r>
      <w:bookmarkEnd w:id="4400"/>
      <w:bookmarkEnd w:id="4401"/>
      <w:bookmarkEnd w:id="4402"/>
    </w:p>
    <w:p w14:paraId="59B270D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F21240" w:rsidRDefault="00715956">
      <w:pPr>
        <w:pStyle w:val="NormalIndented"/>
        <w:rPr>
          <w:noProof/>
        </w:rPr>
      </w:pPr>
      <w:r w:rsidRPr="00F21240">
        <w:rPr>
          <w:noProof/>
        </w:rPr>
        <w:t>Definition:  This field is used by systems to categorize patients by site.  It does not have a consistent industry-wide definition.  It is subject to site</w:t>
      </w:r>
      <w:r w:rsidRPr="00F21240">
        <w:rPr>
          <w:noProof/>
        </w:rPr>
        <w:noBreakHyphen/>
        <w:t xml:space="preserve">specific variations.  Refer to </w:t>
      </w:r>
      <w:hyperlink r:id="rId171" w:anchor="HL70004" w:history="1">
        <w:r w:rsidRPr="00F21240">
          <w:rPr>
            <w:rStyle w:val="ReferenceUserTable"/>
            <w:noProof/>
          </w:rPr>
          <w:t>User-defined Table 0004 - Patient Class</w:t>
        </w:r>
      </w:hyperlink>
      <w:r w:rsidRPr="00F21240">
        <w:rPr>
          <w:noProof/>
        </w:rPr>
        <w:t xml:space="preserve"> </w:t>
      </w:r>
      <w:r>
        <w:rPr>
          <w:noProof/>
        </w:rPr>
        <w:t xml:space="preserve">in Chapter 2C, Code Tables, for </w:t>
      </w:r>
      <w:r w:rsidRPr="00F21240">
        <w:rPr>
          <w:noProof/>
        </w:rPr>
        <w:t>suggested values.</w:t>
      </w:r>
    </w:p>
    <w:p w14:paraId="7E6E8C3D" w14:textId="77777777" w:rsidR="00715956" w:rsidRPr="00F21240" w:rsidRDefault="00715956">
      <w:pPr>
        <w:pStyle w:val="NormalIndented"/>
        <w:rPr>
          <w:noProof/>
          <w:snapToGrid w:val="0"/>
        </w:rPr>
      </w:pPr>
      <w:r w:rsidRPr="00F21240">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F21240" w:rsidRDefault="00715956">
      <w:pPr>
        <w:pStyle w:val="NormalIndented"/>
        <w:rPr>
          <w:noProof/>
        </w:rPr>
      </w:pPr>
      <w:r w:rsidRPr="00F21240">
        <w:rPr>
          <w:noProof/>
          <w:snapToGrid w:val="0"/>
        </w:rPr>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F21240">
        <w:rPr>
          <w:noProof/>
        </w:rPr>
        <w:t>).</w:t>
      </w:r>
    </w:p>
    <w:p w14:paraId="0EC022E7" w14:textId="77777777" w:rsidR="00715956" w:rsidRPr="00F21240" w:rsidRDefault="00715956">
      <w:pPr>
        <w:pStyle w:val="Heading4"/>
        <w:rPr>
          <w:noProof/>
        </w:rPr>
      </w:pPr>
      <w:bookmarkStart w:id="4403" w:name="_Toc1816056"/>
      <w:bookmarkStart w:id="4404" w:name="_Toc21372600"/>
      <w:bookmarkStart w:id="4405" w:name="_Toc175992074"/>
      <w:r w:rsidRPr="00F21240">
        <w:rPr>
          <w:noProof/>
        </w:rPr>
        <w:t>PV1-3   Assigned Patient Location</w:t>
      </w:r>
      <w:r w:rsidRPr="00F21240">
        <w:rPr>
          <w:noProof/>
        </w:rPr>
        <w:fldChar w:fldCharType="begin"/>
      </w:r>
      <w:r w:rsidRPr="00F21240">
        <w:rPr>
          <w:noProof/>
        </w:rPr>
        <w:instrText>XE "Assigned Patient Location"</w:instrText>
      </w:r>
      <w:r w:rsidRPr="00F21240">
        <w:rPr>
          <w:noProof/>
        </w:rPr>
        <w:fldChar w:fldCharType="end"/>
      </w:r>
      <w:r w:rsidRPr="00F21240">
        <w:rPr>
          <w:noProof/>
        </w:rPr>
        <w:t xml:space="preserve">   (PL)   00133</w:t>
      </w:r>
      <w:bookmarkEnd w:id="4403"/>
      <w:bookmarkEnd w:id="4404"/>
      <w:bookmarkEnd w:id="4405"/>
    </w:p>
    <w:p w14:paraId="7C07A70B" w14:textId="77777777" w:rsidR="00A95485" w:rsidRDefault="00A95485" w:rsidP="00A95485">
      <w:pPr>
        <w:pStyle w:val="Components"/>
      </w:pPr>
      <w:bookmarkStart w:id="440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Default="00A95485" w:rsidP="00A95485">
      <w:pPr>
        <w:pStyle w:val="Components"/>
      </w:pPr>
      <w:r>
        <w:t>Subcomponents for Point of Care (HD):  &lt;Namespace ID (IS)&gt; &amp; &lt;Universal ID (ST)&gt; &amp; &lt;Universal ID Type (ID)&gt;</w:t>
      </w:r>
    </w:p>
    <w:p w14:paraId="3ECAB284" w14:textId="77777777" w:rsidR="00A95485" w:rsidRDefault="00A95485" w:rsidP="00A95485">
      <w:pPr>
        <w:pStyle w:val="Components"/>
      </w:pPr>
      <w:r>
        <w:t>Subcomponents for Room (HD):  &lt;Namespace ID (IS)&gt; &amp; &lt;Universal ID (ST)&gt; &amp; &lt;Universal ID Type (ID)&gt;</w:t>
      </w:r>
    </w:p>
    <w:p w14:paraId="012F50D1" w14:textId="77777777" w:rsidR="00A95485" w:rsidRDefault="00A95485" w:rsidP="00A95485">
      <w:pPr>
        <w:pStyle w:val="Components"/>
      </w:pPr>
      <w:r>
        <w:t>Subcomponents for Bed (HD):  &lt;Namespace ID (IS)&gt; &amp; &lt;Universal ID (ST)&gt; &amp; &lt;Universal ID Type (ID)&gt;</w:t>
      </w:r>
    </w:p>
    <w:p w14:paraId="0F3C13C2" w14:textId="77777777" w:rsidR="00A95485" w:rsidRDefault="00A95485" w:rsidP="00A95485">
      <w:pPr>
        <w:pStyle w:val="Components"/>
      </w:pPr>
      <w:r>
        <w:t>Subcomponents for Facility (HD):  &lt;Namespace ID (IS)&gt; &amp; &lt;Universal ID (ST)&gt; &amp; &lt;Universal ID Type (ID)&gt;</w:t>
      </w:r>
    </w:p>
    <w:p w14:paraId="0ECEA4F1" w14:textId="77777777" w:rsidR="00A95485" w:rsidRDefault="00A95485" w:rsidP="00A95485">
      <w:pPr>
        <w:pStyle w:val="Components"/>
      </w:pPr>
      <w:r>
        <w:t>Subcomponents for Building (HD):  &lt;Namespace ID (IS)&gt; &amp; &lt;Universal ID (ST)&gt; &amp; &lt;Universal ID Type (ID)&gt;</w:t>
      </w:r>
    </w:p>
    <w:p w14:paraId="289A57A7" w14:textId="77777777" w:rsidR="00A95485" w:rsidRDefault="00A95485" w:rsidP="00A95485">
      <w:pPr>
        <w:pStyle w:val="Components"/>
      </w:pPr>
      <w:r>
        <w:t>Subcomponents for Floor (HD):  &lt;Namespace ID (IS)&gt; &amp; &lt;Universal ID (ST)&gt; &amp; &lt;Universal ID Type (ID)&gt;</w:t>
      </w:r>
    </w:p>
    <w:p w14:paraId="4421764D"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52C434E3" w14:textId="77777777" w:rsidR="00A95485" w:rsidRDefault="00A95485" w:rsidP="00A95485">
      <w:pPr>
        <w:pStyle w:val="Components"/>
      </w:pPr>
      <w:r>
        <w:t>Subcomponents for Assigning Authority for Location (HD):  &lt;Namespace ID (IS)&gt; &amp; &lt;Universal ID (ST)&gt; &amp; &lt;Universal ID Type (ID)&gt;</w:t>
      </w:r>
      <w:bookmarkEnd w:id="4406"/>
    </w:p>
    <w:p w14:paraId="4C2DC095" w14:textId="77777777" w:rsidR="00715956" w:rsidRPr="00F21240" w:rsidRDefault="00715956">
      <w:pPr>
        <w:pStyle w:val="NormalIndented"/>
        <w:rPr>
          <w:noProof/>
        </w:rPr>
      </w:pPr>
      <w:r w:rsidRPr="00F21240">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F21240">
        <w:rPr>
          <w:rStyle w:val="ReferenceAttribute"/>
          <w:noProof/>
        </w:rPr>
        <w:t>PV1-40 - Bed Status</w:t>
      </w:r>
      <w:r w:rsidRPr="00F21240">
        <w:rPr>
          <w:noProof/>
        </w:rPr>
        <w:t>.</w:t>
      </w:r>
    </w:p>
    <w:p w14:paraId="1241DEFC" w14:textId="77777777" w:rsidR="00715956" w:rsidRPr="00F21240" w:rsidRDefault="00715956">
      <w:pPr>
        <w:pStyle w:val="Heading4"/>
        <w:rPr>
          <w:noProof/>
        </w:rPr>
      </w:pPr>
      <w:bookmarkStart w:id="4407" w:name="_Toc1816057"/>
      <w:bookmarkStart w:id="4408" w:name="_Toc21372601"/>
      <w:bookmarkStart w:id="4409" w:name="_Toc175992075"/>
      <w:r w:rsidRPr="00F21240">
        <w:rPr>
          <w:noProof/>
        </w:rPr>
        <w:t>PV1-4   Admission Type</w:t>
      </w:r>
      <w:r w:rsidRPr="00F21240">
        <w:rPr>
          <w:noProof/>
        </w:rPr>
        <w:fldChar w:fldCharType="begin"/>
      </w:r>
      <w:r w:rsidRPr="00F21240">
        <w:rPr>
          <w:noProof/>
        </w:rPr>
        <w:instrText>XE "Admission Type"</w:instrText>
      </w:r>
      <w:r w:rsidRPr="00F21240">
        <w:rPr>
          <w:noProof/>
        </w:rPr>
        <w:fldChar w:fldCharType="end"/>
      </w:r>
      <w:r w:rsidRPr="00F21240">
        <w:rPr>
          <w:noProof/>
        </w:rPr>
        <w:t xml:space="preserve">   (CWE)   00134</w:t>
      </w:r>
      <w:bookmarkEnd w:id="4407"/>
      <w:bookmarkEnd w:id="4408"/>
      <w:bookmarkEnd w:id="4409"/>
    </w:p>
    <w:p w14:paraId="04142EA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74C5B" w:rsidRDefault="00715956" w:rsidP="00121474">
      <w:pPr>
        <w:pStyle w:val="NormalIndented"/>
        <w:rPr>
          <w:noProof/>
        </w:rPr>
      </w:pPr>
      <w:r w:rsidRPr="00F21240">
        <w:rPr>
          <w:noProof/>
        </w:rPr>
        <w:t xml:space="preserve">Definition:  This field indicates the circumstances under which the patient was or will be admitted.  Refer to </w:t>
      </w:r>
      <w:hyperlink r:id="rId172" w:anchor="HL70007" w:history="1">
        <w:r w:rsidRPr="00F21240">
          <w:rPr>
            <w:rStyle w:val="ReferenceUserTable"/>
            <w:noProof/>
          </w:rPr>
          <w:t>User-defined Table 0007 - Admission Type</w:t>
        </w:r>
      </w:hyperlink>
      <w:r w:rsidRPr="00674C5B">
        <w:t xml:space="preserve"> in Chapter 2C, Code Tables, for</w:t>
      </w:r>
      <w:r>
        <w:rPr>
          <w:rStyle w:val="ReferenceUserTable"/>
          <w:i w:val="0"/>
          <w:noProof/>
        </w:rPr>
        <w:t xml:space="preserve"> </w:t>
      </w:r>
      <w:r w:rsidRPr="00F21240">
        <w:rPr>
          <w:noProof/>
        </w:rPr>
        <w:t xml:space="preserve">suggested values.  </w:t>
      </w:r>
      <w:r w:rsidRPr="00F21240">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4410" w:name="HL70007"/>
      <w:bookmarkEnd w:id="4410"/>
    </w:p>
    <w:p w14:paraId="6329F8E4" w14:textId="77777777" w:rsidR="00715956" w:rsidRPr="00F21240" w:rsidRDefault="00715956">
      <w:pPr>
        <w:ind w:left="720"/>
        <w:rPr>
          <w:snapToGrid w:val="0"/>
          <w:szCs w:val="20"/>
        </w:rPr>
      </w:pPr>
      <w:r w:rsidRPr="00F21240">
        <w:rPr>
          <w:snapToGrid w:val="0"/>
          <w:szCs w:val="20"/>
        </w:rPr>
        <w:t>For example:</w:t>
      </w:r>
    </w:p>
    <w:p w14:paraId="5C3E1C5E" w14:textId="77777777" w:rsidR="00715956" w:rsidRPr="00F21240" w:rsidRDefault="00715956">
      <w:pPr>
        <w:ind w:left="720"/>
        <w:rPr>
          <w:snapToGrid w:val="0"/>
          <w:szCs w:val="20"/>
        </w:rPr>
      </w:pPr>
    </w:p>
    <w:p w14:paraId="55D31E4F" w14:textId="77777777" w:rsidR="00715956" w:rsidRPr="00F21240" w:rsidRDefault="00715956">
      <w:pPr>
        <w:ind w:left="1440"/>
        <w:rPr>
          <w:snapToGrid w:val="0"/>
          <w:szCs w:val="20"/>
        </w:rPr>
      </w:pPr>
      <w:r w:rsidRPr="00F21240">
        <w:rPr>
          <w:snapToGrid w:val="0"/>
          <w:szCs w:val="20"/>
        </w:rPr>
        <w:t>Non-US |E^Emergency^HL70007|</w:t>
      </w:r>
    </w:p>
    <w:p w14:paraId="1F3EA693" w14:textId="77777777" w:rsidR="00715956" w:rsidRPr="00F21240" w:rsidRDefault="00715956">
      <w:pPr>
        <w:ind w:left="1440"/>
        <w:rPr>
          <w:snapToGrid w:val="0"/>
          <w:szCs w:val="20"/>
        </w:rPr>
      </w:pPr>
      <w:r w:rsidRPr="00F21240">
        <w:rPr>
          <w:snapToGrid w:val="0"/>
          <w:szCs w:val="20"/>
        </w:rPr>
        <w:t xml:space="preserve">US: |1^Emergency^UB04FL14^^^^2008, v 2.0| </w:t>
      </w:r>
    </w:p>
    <w:p w14:paraId="41892221" w14:textId="77777777" w:rsidR="00715956" w:rsidRPr="00F21240" w:rsidRDefault="00715956">
      <w:pPr>
        <w:ind w:left="720"/>
        <w:rPr>
          <w:snapToGrid w:val="0"/>
          <w:szCs w:val="20"/>
        </w:rPr>
      </w:pPr>
    </w:p>
    <w:p w14:paraId="44EF25D4" w14:textId="77777777" w:rsidR="00715956" w:rsidRPr="00F21240" w:rsidRDefault="00715956">
      <w:pPr>
        <w:ind w:left="720"/>
        <w:rPr>
          <w:snapToGrid w:val="0"/>
          <w:szCs w:val="20"/>
        </w:rPr>
      </w:pPr>
      <w:r w:rsidRPr="00F21240">
        <w:rPr>
          <w:snapToGrid w:val="0"/>
          <w:szCs w:val="20"/>
        </w:rPr>
        <w:t>To report that information is not available:</w:t>
      </w:r>
    </w:p>
    <w:p w14:paraId="258B07B0" w14:textId="77777777" w:rsidR="00715956" w:rsidRPr="00F21240" w:rsidRDefault="00715956">
      <w:pPr>
        <w:ind w:left="720"/>
        <w:rPr>
          <w:snapToGrid w:val="0"/>
          <w:szCs w:val="20"/>
        </w:rPr>
      </w:pPr>
    </w:p>
    <w:p w14:paraId="61B2C453" w14:textId="3500CF74" w:rsidR="00715956" w:rsidRPr="004842E3" w:rsidRDefault="00715956">
      <w:pPr>
        <w:ind w:left="1440"/>
        <w:rPr>
          <w:snapToGrid w:val="0"/>
          <w:szCs w:val="20"/>
          <w:lang w:val="it-IT"/>
        </w:rPr>
      </w:pPr>
      <w:r w:rsidRPr="004842E3">
        <w:rPr>
          <w:snapToGrid w:val="0"/>
          <w:szCs w:val="20"/>
          <w:lang w:val="it-IT"/>
        </w:rPr>
        <w:t>Non-US: |NI^No Information^HL705</w:t>
      </w:r>
      <w:r w:rsidR="00FB0512">
        <w:rPr>
          <w:snapToGrid w:val="0"/>
          <w:szCs w:val="20"/>
          <w:lang w:val="it-IT"/>
        </w:rPr>
        <w:t>32</w:t>
      </w:r>
      <w:r w:rsidRPr="004842E3">
        <w:rPr>
          <w:snapToGrid w:val="0"/>
          <w:szCs w:val="20"/>
          <w:lang w:val="it-IT"/>
        </w:rPr>
        <w:t>|</w:t>
      </w:r>
    </w:p>
    <w:p w14:paraId="222298BE" w14:textId="77777777" w:rsidR="00715956" w:rsidRPr="00F21240" w:rsidRDefault="00715956">
      <w:pPr>
        <w:ind w:left="1440"/>
        <w:rPr>
          <w:snapToGrid w:val="0"/>
        </w:rPr>
      </w:pPr>
      <w:r w:rsidRPr="00F21240">
        <w:rPr>
          <w:snapToGrid w:val="0"/>
          <w:szCs w:val="20"/>
        </w:rPr>
        <w:t xml:space="preserve">US: </w:t>
      </w:r>
      <w:bookmarkStart w:id="4411" w:name="OLE_LINK1"/>
      <w:bookmarkStart w:id="4412" w:name="OLE_LINK2"/>
      <w:r w:rsidRPr="00F21240">
        <w:rPr>
          <w:snapToGrid w:val="0"/>
          <w:szCs w:val="20"/>
        </w:rPr>
        <w:t>|9^Information not available^ UB04FL14^^^^2008, v 2.0|</w:t>
      </w:r>
      <w:bookmarkEnd w:id="4411"/>
      <w:bookmarkEnd w:id="4412"/>
    </w:p>
    <w:p w14:paraId="244A7CC7" w14:textId="77777777" w:rsidR="00715956" w:rsidRPr="00F21240" w:rsidRDefault="00715956"/>
    <w:p w14:paraId="58A1AA45" w14:textId="77777777" w:rsidR="00715956" w:rsidRPr="00F21240" w:rsidRDefault="00715956">
      <w:pPr>
        <w:pStyle w:val="Heading4"/>
        <w:rPr>
          <w:noProof/>
        </w:rPr>
      </w:pPr>
      <w:bookmarkStart w:id="4413" w:name="_Toc1816058"/>
      <w:bookmarkStart w:id="4414" w:name="_Toc21372602"/>
      <w:bookmarkStart w:id="4415" w:name="_Toc175992076"/>
      <w:r w:rsidRPr="00F21240">
        <w:rPr>
          <w:noProof/>
        </w:rPr>
        <w:t>PV1-5   Preadmit Number</w:t>
      </w:r>
      <w:r w:rsidRPr="00F21240">
        <w:rPr>
          <w:noProof/>
        </w:rPr>
        <w:fldChar w:fldCharType="begin"/>
      </w:r>
      <w:r w:rsidRPr="00F21240">
        <w:rPr>
          <w:noProof/>
        </w:rPr>
        <w:instrText>XE "Preadmit Number"</w:instrText>
      </w:r>
      <w:r w:rsidRPr="00F21240">
        <w:rPr>
          <w:noProof/>
        </w:rPr>
        <w:fldChar w:fldCharType="end"/>
      </w:r>
      <w:r w:rsidRPr="00F21240">
        <w:rPr>
          <w:noProof/>
        </w:rPr>
        <w:t xml:space="preserve">   (CX)   00135</w:t>
      </w:r>
      <w:bookmarkEnd w:id="4413"/>
      <w:bookmarkEnd w:id="4414"/>
      <w:bookmarkEnd w:id="4415"/>
    </w:p>
    <w:p w14:paraId="4D0DF9F3"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Default="00A95485" w:rsidP="00A95485">
      <w:pPr>
        <w:pStyle w:val="Components"/>
      </w:pPr>
      <w:r>
        <w:t>Subcomponents for Assigning Authority (HD):  &lt;Namespace ID (IS)&gt; &amp; &lt;Universal ID (ST)&gt; &amp; &lt;Universal ID Type (ID)&gt;</w:t>
      </w:r>
    </w:p>
    <w:p w14:paraId="63106EC0" w14:textId="77777777" w:rsidR="00A95485" w:rsidRDefault="00A95485" w:rsidP="00A95485">
      <w:pPr>
        <w:pStyle w:val="Components"/>
      </w:pPr>
      <w:r>
        <w:t>Subcomponents for Assigning Facility (HD):  &lt;Namespace ID (IS)&gt; &amp; &lt;Universal ID (ST)&gt; &amp; &lt;Universal ID Type (ID)&gt;</w:t>
      </w:r>
    </w:p>
    <w:p w14:paraId="0875AD3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F21240" w:rsidRDefault="00715956">
      <w:pPr>
        <w:pStyle w:val="NormalIndented"/>
        <w:rPr>
          <w:noProof/>
        </w:rPr>
      </w:pPr>
      <w:r w:rsidRPr="00F21240">
        <w:rPr>
          <w:noProof/>
        </w:rPr>
        <w:t>Definition:  This field uniquely identifies the patient's pre</w:t>
      </w:r>
      <w:r w:rsidRPr="00F21240">
        <w:rPr>
          <w:noProof/>
        </w:rPr>
        <w:noBreakHyphen/>
        <w:t>admit account.  Some systems will continue to use the pre</w:t>
      </w:r>
      <w:r w:rsidRPr="00F21240">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4842E3" w:rsidRDefault="00715956">
      <w:pPr>
        <w:pStyle w:val="Heading4"/>
        <w:rPr>
          <w:noProof/>
          <w:lang w:val="fr-FR"/>
        </w:rPr>
      </w:pPr>
      <w:bookmarkStart w:id="4416" w:name="_Toc1816059"/>
      <w:bookmarkStart w:id="4417" w:name="_Toc21372603"/>
      <w:bookmarkStart w:id="4418" w:name="_Toc175992077"/>
      <w:r w:rsidRPr="004842E3">
        <w:rPr>
          <w:noProof/>
          <w:lang w:val="fr-FR"/>
        </w:rPr>
        <w:t>PV1-6   Prior Patient Location</w:t>
      </w:r>
      <w:r w:rsidRPr="00F21240">
        <w:rPr>
          <w:noProof/>
        </w:rPr>
        <w:fldChar w:fldCharType="begin"/>
      </w:r>
      <w:r w:rsidRPr="004842E3">
        <w:rPr>
          <w:noProof/>
          <w:lang w:val="fr-FR"/>
        </w:rPr>
        <w:instrText>XE "Prior Patient Location"</w:instrText>
      </w:r>
      <w:r w:rsidRPr="00F21240">
        <w:rPr>
          <w:noProof/>
        </w:rPr>
        <w:fldChar w:fldCharType="end"/>
      </w:r>
      <w:r w:rsidRPr="004842E3">
        <w:rPr>
          <w:noProof/>
          <w:lang w:val="fr-FR"/>
        </w:rPr>
        <w:t xml:space="preserve">   (PL)   00136</w:t>
      </w:r>
      <w:bookmarkEnd w:id="4416"/>
      <w:bookmarkEnd w:id="4417"/>
      <w:bookmarkEnd w:id="4418"/>
    </w:p>
    <w:p w14:paraId="25CC3136"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Default="00A95485" w:rsidP="00A95485">
      <w:pPr>
        <w:pStyle w:val="Components"/>
      </w:pPr>
      <w:r>
        <w:t>Subcomponents for Point of Care (HD):  &lt;Namespace ID (IS)&gt; &amp; &lt;Universal ID (ST)&gt; &amp; &lt;Universal ID Type (ID)&gt;</w:t>
      </w:r>
    </w:p>
    <w:p w14:paraId="06D4C4A6" w14:textId="77777777" w:rsidR="00A95485" w:rsidRDefault="00A95485" w:rsidP="00A95485">
      <w:pPr>
        <w:pStyle w:val="Components"/>
      </w:pPr>
      <w:r>
        <w:t>Subcomponents for Room (HD):  &lt;Namespace ID (IS)&gt; &amp; &lt;Universal ID (ST)&gt; &amp; &lt;Universal ID Type (ID)&gt;</w:t>
      </w:r>
    </w:p>
    <w:p w14:paraId="2B88D292" w14:textId="77777777" w:rsidR="00A95485" w:rsidRDefault="00A95485" w:rsidP="00A95485">
      <w:pPr>
        <w:pStyle w:val="Components"/>
      </w:pPr>
      <w:r>
        <w:t>Subcomponents for Bed (HD):  &lt;Namespace ID (IS)&gt; &amp; &lt;Universal ID (ST)&gt; &amp; &lt;Universal ID Type (ID)&gt;</w:t>
      </w:r>
    </w:p>
    <w:p w14:paraId="3B0302B5" w14:textId="77777777" w:rsidR="00A95485" w:rsidRDefault="00A95485" w:rsidP="00A95485">
      <w:pPr>
        <w:pStyle w:val="Components"/>
      </w:pPr>
      <w:r>
        <w:t>Subcomponents for Facility (HD):  &lt;Namespace ID (IS)&gt; &amp; &lt;Universal ID (ST)&gt; &amp; &lt;Universal ID Type (ID)&gt;</w:t>
      </w:r>
    </w:p>
    <w:p w14:paraId="7D8BA128" w14:textId="77777777" w:rsidR="00A95485" w:rsidRDefault="00A95485" w:rsidP="00A95485">
      <w:pPr>
        <w:pStyle w:val="Components"/>
      </w:pPr>
      <w:r>
        <w:t>Subcomponents for Building (HD):  &lt;Namespace ID (IS)&gt; &amp; &lt;Universal ID (ST)&gt; &amp; &lt;Universal ID Type (ID)&gt;</w:t>
      </w:r>
    </w:p>
    <w:p w14:paraId="70B27FB4" w14:textId="77777777" w:rsidR="00A95485" w:rsidRDefault="00A95485" w:rsidP="00A95485">
      <w:pPr>
        <w:pStyle w:val="Components"/>
      </w:pPr>
      <w:r>
        <w:t>Subcomponents for Floor (HD):  &lt;Namespace ID (IS)&gt; &amp; &lt;Universal ID (ST)&gt; &amp; &lt;Universal ID Type (ID)&gt;</w:t>
      </w:r>
    </w:p>
    <w:p w14:paraId="0ADA06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9296BC3" w14:textId="77777777" w:rsidR="00A95485" w:rsidRDefault="00A95485" w:rsidP="00A95485">
      <w:pPr>
        <w:pStyle w:val="Components"/>
      </w:pPr>
      <w:r>
        <w:t>Subcomponents for Assigning Authority for Location (HD):  &lt;Namespace ID (IS)&gt; &amp; &lt;Universal ID (ST)&gt; &amp; &lt;Universal ID Type (ID)&gt;</w:t>
      </w:r>
    </w:p>
    <w:p w14:paraId="751800E3" w14:textId="77777777" w:rsidR="00715956" w:rsidRPr="00F21240" w:rsidRDefault="00715956">
      <w:pPr>
        <w:pStyle w:val="NormalIndented"/>
        <w:rPr>
          <w:noProof/>
        </w:rPr>
      </w:pPr>
      <w:r w:rsidRPr="00F21240">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F21240">
        <w:rPr>
          <w:rStyle w:val="ReferenceAttribute"/>
          <w:noProof/>
        </w:rPr>
        <w:t>PV1-40 - Bed Status</w:t>
      </w:r>
      <w:r w:rsidRPr="00F21240">
        <w:rPr>
          <w:noProof/>
        </w:rPr>
        <w:t>.</w:t>
      </w:r>
      <w:bookmarkStart w:id="4419" w:name="_Toc1816060"/>
      <w:bookmarkStart w:id="4420" w:name="_Toc21372604"/>
    </w:p>
    <w:p w14:paraId="34E6F7A1" w14:textId="77777777" w:rsidR="00715956" w:rsidRPr="00F21240" w:rsidRDefault="00715956">
      <w:pPr>
        <w:pStyle w:val="Heading4"/>
        <w:rPr>
          <w:noProof/>
        </w:rPr>
      </w:pPr>
      <w:bookmarkStart w:id="4421" w:name="_Toc175992078"/>
      <w:r w:rsidRPr="00F21240">
        <w:rPr>
          <w:noProof/>
        </w:rPr>
        <w:t>PV1-7   Attending Doctor</w:t>
      </w:r>
      <w:r w:rsidRPr="00F21240">
        <w:rPr>
          <w:noProof/>
        </w:rPr>
        <w:fldChar w:fldCharType="begin"/>
      </w:r>
      <w:r w:rsidRPr="00F21240">
        <w:rPr>
          <w:noProof/>
        </w:rPr>
        <w:instrText>XE "Attending Doctor"</w:instrText>
      </w:r>
      <w:r w:rsidRPr="00F21240">
        <w:rPr>
          <w:noProof/>
        </w:rPr>
        <w:fldChar w:fldCharType="end"/>
      </w:r>
      <w:r w:rsidRPr="00F21240">
        <w:rPr>
          <w:noProof/>
        </w:rPr>
        <w:t xml:space="preserve">   (XCN)   00137</w:t>
      </w:r>
      <w:bookmarkEnd w:id="4419"/>
      <w:bookmarkEnd w:id="4420"/>
      <w:bookmarkEnd w:id="4421"/>
    </w:p>
    <w:p w14:paraId="1BB6BC60"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7AED18C"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Default="00A95485" w:rsidP="00A95485">
      <w:pPr>
        <w:pStyle w:val="Components"/>
      </w:pPr>
      <w:r>
        <w:t>Subcomponents for Assigning Authority (HD):  &lt;Namespace ID (IS)&gt; &amp; &lt;Universal ID (ST)&gt; &amp; &lt;Universal ID Type (ID)&gt;</w:t>
      </w:r>
    </w:p>
    <w:p w14:paraId="670238F6" w14:textId="77777777" w:rsidR="00A95485" w:rsidRDefault="00A95485" w:rsidP="00A95485">
      <w:pPr>
        <w:pStyle w:val="Components"/>
      </w:pPr>
      <w:r>
        <w:t>Subcomponents for Assigning Facility (HD):  &lt;Namespace ID (IS)&gt; &amp; &lt;Universal ID (ST)&gt; &amp; &lt;Universal ID Type (ID)&gt;</w:t>
      </w:r>
    </w:p>
    <w:p w14:paraId="5B5014F9"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F21240" w:rsidRDefault="00715956">
      <w:pPr>
        <w:pStyle w:val="NormalIndented"/>
        <w:rPr>
          <w:noProof/>
        </w:rPr>
      </w:pPr>
      <w:r w:rsidRPr="00F21240">
        <w:rPr>
          <w:noProof/>
        </w:rPr>
        <w:t xml:space="preserve">Definition:  This field contains the attending physician information.  Multiple names and identifiers for the same physician may be sent.  The field sequences are not used to indicate multiple attending doctors.  </w:t>
      </w:r>
      <w:r w:rsidRPr="00F21240">
        <w:t xml:space="preserve">As of v2.7,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w:t>
      </w:r>
      <w:r w:rsidRPr="00F21240">
        <w:rPr>
          <w:rStyle w:val="ReferenceAttribute"/>
        </w:rPr>
        <w:t xml:space="preserve"> 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ID or the name may be absent in this field.  Refer to </w:t>
      </w:r>
      <w:hyperlink r:id="rId173"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5A4FD361" w14:textId="77777777" w:rsidR="00715956" w:rsidRPr="00F21240" w:rsidRDefault="00715956">
      <w:pPr>
        <w:pStyle w:val="Heading4"/>
        <w:rPr>
          <w:noProof/>
        </w:rPr>
      </w:pPr>
      <w:bookmarkStart w:id="4422" w:name="HL70010"/>
      <w:bookmarkStart w:id="4423" w:name="_Toc1816061"/>
      <w:bookmarkStart w:id="4424" w:name="_Toc21372605"/>
      <w:bookmarkStart w:id="4425" w:name="_Toc175992079"/>
      <w:bookmarkEnd w:id="4422"/>
      <w:r w:rsidRPr="00F21240">
        <w:rPr>
          <w:noProof/>
        </w:rPr>
        <w:t>PV1-8   Referring Doctor</w:t>
      </w:r>
      <w:r w:rsidRPr="00F21240">
        <w:rPr>
          <w:noProof/>
        </w:rPr>
        <w:fldChar w:fldCharType="begin"/>
      </w:r>
      <w:r w:rsidRPr="00F21240">
        <w:rPr>
          <w:noProof/>
        </w:rPr>
        <w:instrText>XE "Referring Doctor"</w:instrText>
      </w:r>
      <w:r w:rsidRPr="00F21240">
        <w:rPr>
          <w:noProof/>
        </w:rPr>
        <w:fldChar w:fldCharType="end"/>
      </w:r>
      <w:r w:rsidRPr="00F21240">
        <w:rPr>
          <w:noProof/>
        </w:rPr>
        <w:t xml:space="preserve">   (XCN)   00138</w:t>
      </w:r>
      <w:bookmarkEnd w:id="4423"/>
      <w:bookmarkEnd w:id="4424"/>
      <w:bookmarkEnd w:id="4425"/>
    </w:p>
    <w:p w14:paraId="436D14D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769CAD5"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Default="00A95485" w:rsidP="00A95485">
      <w:pPr>
        <w:pStyle w:val="Components"/>
      </w:pPr>
      <w:r>
        <w:t>Subcomponents for Assigning Authority (HD):  &lt;Namespace ID (IS)&gt; &amp; &lt;Universal ID (ST)&gt; &amp; &lt;Universal ID Type (ID)&gt;</w:t>
      </w:r>
    </w:p>
    <w:p w14:paraId="7260BA29" w14:textId="77777777" w:rsidR="00A95485" w:rsidRDefault="00A95485" w:rsidP="00A95485">
      <w:pPr>
        <w:pStyle w:val="Components"/>
      </w:pPr>
      <w:r>
        <w:t>Subcomponents for Assigning Facility (HD):  &lt;Namespace ID (IS)&gt; &amp; &lt;Universal ID (ST)&gt; &amp; &lt;Universal ID Type (ID)&gt;</w:t>
      </w:r>
    </w:p>
    <w:p w14:paraId="03D29C2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F21240" w:rsidRDefault="00715956">
      <w:pPr>
        <w:pStyle w:val="NormalIndented"/>
        <w:rPr>
          <w:noProof/>
        </w:rPr>
      </w:pPr>
      <w:r w:rsidRPr="00F21240">
        <w:rPr>
          <w:noProof/>
        </w:rPr>
        <w:t xml:space="preserve">Definition:  This field contains the referring physician information.  Multiple names and identifiers for the same physician may be sent.  The field sequences are not used to indicate multiple referring doctors.  </w:t>
      </w:r>
      <w:r w:rsidRPr="00F21240">
        <w:t>As of v</w:t>
      </w:r>
      <w:r>
        <w:t xml:space="preserve"> </w:t>
      </w:r>
      <w:r w:rsidRPr="00F21240">
        <w:t xml:space="preserve">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the ID or the name may be absent from this field.  Refer to </w:t>
      </w:r>
      <w:hyperlink r:id="rId174" w:anchor="HL70010" w:history="1">
        <w:r w:rsidRPr="00F21240">
          <w:rPr>
            <w:rStyle w:val="ReferenceUserTable"/>
            <w:noProof/>
          </w:rPr>
          <w:t>User-defined Table 0010 - Physician ID</w:t>
        </w:r>
      </w:hyperlink>
      <w:r w:rsidRPr="00F21240">
        <w:rPr>
          <w:rStyle w:val="ReferenceUserTable"/>
          <w:noProof/>
        </w:rPr>
        <w:t xml:space="preserve"> </w:t>
      </w:r>
      <w:r w:rsidRPr="00674C5B">
        <w:t xml:space="preserve"> in Chapter 2C, Code Tables, for</w:t>
      </w:r>
      <w:r>
        <w:rPr>
          <w:rStyle w:val="ReferenceUserTable"/>
          <w:i w:val="0"/>
          <w:noProof/>
        </w:rPr>
        <w:t xml:space="preserve"> </w:t>
      </w:r>
      <w:r w:rsidRPr="00F21240">
        <w:rPr>
          <w:noProof/>
        </w:rPr>
        <w:t>suggested values.</w:t>
      </w:r>
    </w:p>
    <w:p w14:paraId="7FC44C8B" w14:textId="77777777" w:rsidR="00715956" w:rsidRPr="00F21240" w:rsidRDefault="00715956">
      <w:pPr>
        <w:pStyle w:val="Heading4"/>
        <w:rPr>
          <w:noProof/>
        </w:rPr>
      </w:pPr>
      <w:bookmarkStart w:id="4426" w:name="_Toc1816062"/>
      <w:bookmarkStart w:id="4427" w:name="_Toc21372606"/>
      <w:bookmarkStart w:id="4428" w:name="_Toc175992080"/>
      <w:r w:rsidRPr="00F21240">
        <w:rPr>
          <w:noProof/>
        </w:rPr>
        <w:t>PV1-9   Consulting Doctor</w:t>
      </w:r>
      <w:r w:rsidRPr="00F21240">
        <w:rPr>
          <w:noProof/>
        </w:rPr>
        <w:fldChar w:fldCharType="begin"/>
      </w:r>
      <w:r w:rsidRPr="00F21240">
        <w:rPr>
          <w:noProof/>
        </w:rPr>
        <w:instrText>XE "Consulting Doctor"</w:instrText>
      </w:r>
      <w:r w:rsidRPr="00F21240">
        <w:rPr>
          <w:noProof/>
        </w:rPr>
        <w:fldChar w:fldCharType="end"/>
      </w:r>
      <w:r w:rsidRPr="00F21240">
        <w:rPr>
          <w:noProof/>
        </w:rPr>
        <w:t xml:space="preserve">   (XCN)   00139</w:t>
      </w:r>
      <w:bookmarkEnd w:id="4426"/>
      <w:bookmarkEnd w:id="4427"/>
      <w:bookmarkEnd w:id="4428"/>
    </w:p>
    <w:p w14:paraId="28B9741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E8FCD7F"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Default="00A95485" w:rsidP="00A95485">
      <w:pPr>
        <w:pStyle w:val="Components"/>
      </w:pPr>
      <w:r>
        <w:t>Subcomponents for Assigning Authority (HD):  &lt;Namespace ID (IS)&gt; &amp; &lt;Universal ID (ST)&gt; &amp; &lt;Universal ID Type (ID)&gt;</w:t>
      </w:r>
    </w:p>
    <w:p w14:paraId="5E3CF12E" w14:textId="77777777" w:rsidR="00A95485" w:rsidRDefault="00A95485" w:rsidP="00A95485">
      <w:pPr>
        <w:pStyle w:val="Components"/>
      </w:pPr>
      <w:r>
        <w:t>Subcomponents for Assigning Facility (HD):  &lt;Namespace ID (IS)&gt; &amp; &lt;Universal ID (ST)&gt; &amp; &lt;Universal ID Type (ID)&gt;</w:t>
      </w:r>
    </w:p>
    <w:p w14:paraId="62FD554A"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F21240" w:rsidRDefault="00715956">
      <w:pPr>
        <w:pStyle w:val="NormalIndented"/>
        <w:rPr>
          <w:noProof/>
        </w:rPr>
      </w:pPr>
      <w:r w:rsidRPr="00F21240">
        <w:rPr>
          <w:rStyle w:val="Strong"/>
          <w:noProof/>
        </w:rPr>
        <w:t xml:space="preserve">From V2.4 onward, this field has been retained for backward compatibility only. </w:t>
      </w:r>
      <w:r w:rsidRPr="00F21240">
        <w:rPr>
          <w:noProof/>
        </w:rPr>
        <w:t xml:space="preserve"> It is recommended to use the </w:t>
      </w:r>
      <w:r w:rsidR="00A07566">
        <w:rPr>
          <w:noProof/>
        </w:rPr>
        <w:t>PRT</w:t>
      </w:r>
      <w:r w:rsidR="00A07566" w:rsidRPr="00F21240">
        <w:rPr>
          <w:noProof/>
        </w:rPr>
        <w:t xml:space="preserve"> </w:t>
      </w:r>
      <w:r w:rsidRPr="00F21240">
        <w:rPr>
          <w:noProof/>
        </w:rPr>
        <w:t xml:space="preserve">- </w:t>
      </w:r>
      <w:r w:rsidR="00A07566">
        <w:rPr>
          <w:noProof/>
        </w:rPr>
        <w:t>Participation</w:t>
      </w:r>
      <w:r w:rsidRPr="00F21240">
        <w:rPr>
          <w:noProof/>
        </w:rPr>
        <w:t xml:space="preserve"> segment for consulting physicians instead. </w:t>
      </w:r>
    </w:p>
    <w:p w14:paraId="285215C8" w14:textId="77777777" w:rsidR="00715956" w:rsidRPr="00F21240" w:rsidRDefault="00715956">
      <w:pPr>
        <w:pStyle w:val="Heading4"/>
        <w:rPr>
          <w:noProof/>
        </w:rPr>
      </w:pPr>
      <w:bookmarkStart w:id="4429" w:name="_Toc1816063"/>
      <w:bookmarkStart w:id="4430" w:name="_Toc21372607"/>
      <w:bookmarkStart w:id="4431" w:name="_Toc175992081"/>
      <w:r w:rsidRPr="00F21240">
        <w:rPr>
          <w:noProof/>
        </w:rPr>
        <w:t>PV1-10   Hospital Service</w:t>
      </w:r>
      <w:r w:rsidRPr="00F21240">
        <w:rPr>
          <w:noProof/>
        </w:rPr>
        <w:fldChar w:fldCharType="begin"/>
      </w:r>
      <w:r w:rsidRPr="00F21240">
        <w:rPr>
          <w:noProof/>
        </w:rPr>
        <w:instrText>XE "Hospital Service"</w:instrText>
      </w:r>
      <w:r w:rsidRPr="00F21240">
        <w:rPr>
          <w:noProof/>
        </w:rPr>
        <w:fldChar w:fldCharType="end"/>
      </w:r>
      <w:r w:rsidRPr="00F21240">
        <w:rPr>
          <w:noProof/>
        </w:rPr>
        <w:t xml:space="preserve">   (CWE)   00140</w:t>
      </w:r>
      <w:bookmarkEnd w:id="4429"/>
      <w:bookmarkEnd w:id="4430"/>
      <w:bookmarkEnd w:id="4431"/>
    </w:p>
    <w:p w14:paraId="701A6C6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F21240" w:rsidRDefault="00715956">
      <w:pPr>
        <w:pStyle w:val="NormalIndented"/>
        <w:rPr>
          <w:noProof/>
        </w:rPr>
      </w:pPr>
      <w:r w:rsidRPr="00F21240">
        <w:rPr>
          <w:noProof/>
        </w:rPr>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5" w:anchor="HL70069" w:history="1">
        <w:r w:rsidRPr="00F21240">
          <w:rPr>
            <w:rStyle w:val="ReferenceUserTable"/>
            <w:noProof/>
          </w:rPr>
          <w:t>User-defined Table 0069 - Hospital Service</w:t>
        </w:r>
      </w:hyperlink>
      <w:r w:rsidRPr="00F21240">
        <w:rPr>
          <w:noProof/>
        </w:rPr>
        <w:t xml:space="preserve"> </w:t>
      </w:r>
      <w:r>
        <w:rPr>
          <w:noProof/>
        </w:rPr>
        <w:t xml:space="preserve">in Chapter 2C, Code Tables, for </w:t>
      </w:r>
      <w:r w:rsidRPr="00F21240">
        <w:rPr>
          <w:noProof/>
        </w:rPr>
        <w:t>suggested values.</w:t>
      </w:r>
    </w:p>
    <w:p w14:paraId="1C7DB30E" w14:textId="77777777" w:rsidR="00715956" w:rsidRPr="00F21240" w:rsidRDefault="00715956">
      <w:pPr>
        <w:pStyle w:val="Heading4"/>
        <w:rPr>
          <w:noProof/>
        </w:rPr>
      </w:pPr>
      <w:bookmarkStart w:id="4432" w:name="HL70069"/>
      <w:bookmarkStart w:id="4433" w:name="_Toc1816064"/>
      <w:bookmarkStart w:id="4434" w:name="_Toc21372608"/>
      <w:bookmarkStart w:id="4435" w:name="_Toc175992082"/>
      <w:bookmarkEnd w:id="4432"/>
      <w:r w:rsidRPr="00F21240">
        <w:rPr>
          <w:noProof/>
        </w:rPr>
        <w:t>PV1-11   Temporary Location</w:t>
      </w:r>
      <w:r w:rsidRPr="00F21240">
        <w:rPr>
          <w:noProof/>
        </w:rPr>
        <w:fldChar w:fldCharType="begin"/>
      </w:r>
      <w:r w:rsidRPr="00F21240">
        <w:rPr>
          <w:noProof/>
        </w:rPr>
        <w:instrText>XE "Temporary Location"</w:instrText>
      </w:r>
      <w:r w:rsidRPr="00F21240">
        <w:rPr>
          <w:noProof/>
        </w:rPr>
        <w:fldChar w:fldCharType="end"/>
      </w:r>
      <w:r w:rsidRPr="00F21240">
        <w:rPr>
          <w:noProof/>
        </w:rPr>
        <w:t xml:space="preserve">   (PL)   00141</w:t>
      </w:r>
      <w:bookmarkEnd w:id="4433"/>
      <w:bookmarkEnd w:id="4434"/>
      <w:bookmarkEnd w:id="4435"/>
    </w:p>
    <w:p w14:paraId="1D4AD1B1"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Default="00A95485" w:rsidP="00A95485">
      <w:pPr>
        <w:pStyle w:val="Components"/>
      </w:pPr>
      <w:r>
        <w:t>Subcomponents for Point of Care (HD):  &lt;Namespace ID (IS)&gt; &amp; &lt;Universal ID (ST)&gt; &amp; &lt;Universal ID Type (ID)&gt;</w:t>
      </w:r>
    </w:p>
    <w:p w14:paraId="7755A1AB" w14:textId="77777777" w:rsidR="00A95485" w:rsidRDefault="00A95485" w:rsidP="00A95485">
      <w:pPr>
        <w:pStyle w:val="Components"/>
      </w:pPr>
      <w:r>
        <w:t>Subcomponents for Room (HD):  &lt;Namespace ID (IS)&gt; &amp; &lt;Universal ID (ST)&gt; &amp; &lt;Universal ID Type (ID)&gt;</w:t>
      </w:r>
    </w:p>
    <w:p w14:paraId="2B280858" w14:textId="77777777" w:rsidR="00A95485" w:rsidRDefault="00A95485" w:rsidP="00A95485">
      <w:pPr>
        <w:pStyle w:val="Components"/>
      </w:pPr>
      <w:r>
        <w:t>Subcomponents for Bed (HD):  &lt;Namespace ID (IS)&gt; &amp; &lt;Universal ID (ST)&gt; &amp; &lt;Universal ID Type (ID)&gt;</w:t>
      </w:r>
    </w:p>
    <w:p w14:paraId="39D4EF1C" w14:textId="77777777" w:rsidR="00A95485" w:rsidRDefault="00A95485" w:rsidP="00A95485">
      <w:pPr>
        <w:pStyle w:val="Components"/>
      </w:pPr>
      <w:r>
        <w:t>Subcomponents for Facility (HD):  &lt;Namespace ID (IS)&gt; &amp; &lt;Universal ID (ST)&gt; &amp; &lt;Universal ID Type (ID)&gt;</w:t>
      </w:r>
    </w:p>
    <w:p w14:paraId="38E5E887" w14:textId="77777777" w:rsidR="00A95485" w:rsidRDefault="00A95485" w:rsidP="00A95485">
      <w:pPr>
        <w:pStyle w:val="Components"/>
      </w:pPr>
      <w:r>
        <w:t>Subcomponents for Building (HD):  &lt;Namespace ID (IS)&gt; &amp; &lt;Universal ID (ST)&gt; &amp; &lt;Universal ID Type (ID)&gt;</w:t>
      </w:r>
    </w:p>
    <w:p w14:paraId="67165756" w14:textId="77777777" w:rsidR="00A95485" w:rsidRDefault="00A95485" w:rsidP="00A95485">
      <w:pPr>
        <w:pStyle w:val="Components"/>
      </w:pPr>
      <w:r>
        <w:t>Subcomponents for Floor (HD):  &lt;Namespace ID (IS)&gt; &amp; &lt;Universal ID (ST)&gt; &amp; &lt;Universal ID Type (ID)&gt;</w:t>
      </w:r>
    </w:p>
    <w:p w14:paraId="5F21655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F39B86A" w14:textId="77777777" w:rsidR="00A95485" w:rsidRDefault="00A95485" w:rsidP="00A95485">
      <w:pPr>
        <w:pStyle w:val="Components"/>
      </w:pPr>
      <w:r>
        <w:t>Subcomponents for Assigning Authority for Location (HD):  &lt;Namespace ID (IS)&gt; &amp; &lt;Universal ID (ST)&gt; &amp; &lt;Universal ID Type (ID)&gt;</w:t>
      </w:r>
    </w:p>
    <w:p w14:paraId="04646D03" w14:textId="77777777" w:rsidR="00715956" w:rsidRPr="00F21240" w:rsidRDefault="00715956">
      <w:pPr>
        <w:pStyle w:val="NormalIndented"/>
        <w:rPr>
          <w:noProof/>
        </w:rPr>
      </w:pPr>
      <w:r w:rsidRPr="00F21240">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F21240">
        <w:rPr>
          <w:rStyle w:val="ReferenceAttribute"/>
          <w:noProof/>
        </w:rPr>
        <w:t>PV1-40 - Bed Status</w:t>
      </w:r>
      <w:r w:rsidRPr="00F21240">
        <w:rPr>
          <w:noProof/>
        </w:rPr>
        <w:t>.</w:t>
      </w:r>
    </w:p>
    <w:p w14:paraId="1BB6CFE7" w14:textId="77777777" w:rsidR="00715956" w:rsidRPr="00F21240" w:rsidRDefault="00715956">
      <w:pPr>
        <w:pStyle w:val="Heading4"/>
        <w:rPr>
          <w:noProof/>
        </w:rPr>
      </w:pPr>
      <w:bookmarkStart w:id="4436" w:name="_Toc1816065"/>
      <w:bookmarkStart w:id="4437" w:name="_Toc21372609"/>
      <w:bookmarkStart w:id="4438" w:name="_Toc175992083"/>
      <w:r w:rsidRPr="00F21240">
        <w:rPr>
          <w:noProof/>
        </w:rPr>
        <w:t>PV1-12   Preadmit Test Indicator</w:t>
      </w:r>
      <w:r w:rsidRPr="00F21240">
        <w:rPr>
          <w:noProof/>
        </w:rPr>
        <w:fldChar w:fldCharType="begin"/>
      </w:r>
      <w:r w:rsidRPr="00F21240">
        <w:rPr>
          <w:noProof/>
        </w:rPr>
        <w:instrText>XE "Preadmit Test Indicator"</w:instrText>
      </w:r>
      <w:r w:rsidRPr="00F21240">
        <w:rPr>
          <w:noProof/>
        </w:rPr>
        <w:fldChar w:fldCharType="end"/>
      </w:r>
      <w:r w:rsidRPr="00F21240">
        <w:rPr>
          <w:noProof/>
        </w:rPr>
        <w:t xml:space="preserve">   (CWE)   00142</w:t>
      </w:r>
      <w:bookmarkEnd w:id="4436"/>
      <w:bookmarkEnd w:id="4437"/>
      <w:bookmarkEnd w:id="4438"/>
    </w:p>
    <w:p w14:paraId="4F5293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F21240" w:rsidRDefault="00715956">
      <w:pPr>
        <w:pStyle w:val="NormalIndented"/>
        <w:rPr>
          <w:noProof/>
        </w:rPr>
      </w:pPr>
      <w:r w:rsidRPr="00F21240">
        <w:rPr>
          <w:noProof/>
        </w:rPr>
        <w:t>Definition:  This field indicates whether the patient must have pre</w:t>
      </w:r>
      <w:r w:rsidRPr="00F21240">
        <w:rPr>
          <w:noProof/>
        </w:rPr>
        <w:noBreakHyphen/>
        <w:t xml:space="preserve">admission testing done in order to be admitted.  Refer to </w:t>
      </w:r>
      <w:hyperlink r:id="rId176" w:anchor="HL70087" w:history="1">
        <w:r w:rsidRPr="00F21240">
          <w:rPr>
            <w:rStyle w:val="ReferenceUserTable"/>
            <w:noProof/>
          </w:rPr>
          <w:t>User-defined Table 0087 - Pre-Admit Test Indicator</w:t>
        </w:r>
      </w:hyperlink>
      <w:r w:rsidRPr="00F21240">
        <w:rPr>
          <w:noProof/>
        </w:rPr>
        <w:t xml:space="preserve"> </w:t>
      </w:r>
      <w:r>
        <w:rPr>
          <w:noProof/>
        </w:rPr>
        <w:t xml:space="preserve">in Chapter 2C, Code Tables, for </w:t>
      </w:r>
      <w:r w:rsidRPr="00F21240">
        <w:rPr>
          <w:noProof/>
        </w:rPr>
        <w:t>suggested values.</w:t>
      </w:r>
    </w:p>
    <w:p w14:paraId="25E78DA3" w14:textId="77777777" w:rsidR="00715956" w:rsidRPr="00F21240" w:rsidRDefault="00715956">
      <w:pPr>
        <w:pStyle w:val="Heading4"/>
        <w:rPr>
          <w:noProof/>
        </w:rPr>
      </w:pPr>
      <w:bookmarkStart w:id="4439" w:name="HL70087"/>
      <w:bookmarkStart w:id="4440" w:name="_Toc1816066"/>
      <w:bookmarkStart w:id="4441" w:name="_Toc21372610"/>
      <w:bookmarkStart w:id="4442" w:name="_Toc175992084"/>
      <w:bookmarkEnd w:id="4439"/>
      <w:r w:rsidRPr="00F21240">
        <w:rPr>
          <w:noProof/>
        </w:rPr>
        <w:t>PV1-13   Re</w:t>
      </w:r>
      <w:r w:rsidRPr="00F21240">
        <w:rPr>
          <w:noProof/>
        </w:rPr>
        <w:noBreakHyphen/>
        <w:t>Admission Indicator</w:t>
      </w:r>
      <w:r w:rsidRPr="00F21240">
        <w:rPr>
          <w:noProof/>
        </w:rPr>
        <w:fldChar w:fldCharType="begin"/>
      </w:r>
      <w:r w:rsidRPr="00F21240">
        <w:rPr>
          <w:noProof/>
        </w:rPr>
        <w:instrText>XE "Re</w:instrText>
      </w:r>
      <w:r w:rsidRPr="00F21240">
        <w:rPr>
          <w:noProof/>
        </w:rPr>
        <w:noBreakHyphen/>
        <w:instrText>admission indicator"</w:instrText>
      </w:r>
      <w:r w:rsidRPr="00F21240">
        <w:rPr>
          <w:noProof/>
        </w:rPr>
        <w:fldChar w:fldCharType="end"/>
      </w:r>
      <w:r w:rsidRPr="00F21240">
        <w:rPr>
          <w:noProof/>
        </w:rPr>
        <w:t xml:space="preserve">   (CWE)   00143</w:t>
      </w:r>
      <w:bookmarkEnd w:id="4440"/>
      <w:bookmarkEnd w:id="4441"/>
      <w:bookmarkEnd w:id="4442"/>
    </w:p>
    <w:p w14:paraId="3F3171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F21240" w:rsidRDefault="00715956">
      <w:pPr>
        <w:pStyle w:val="NormalIndented"/>
        <w:rPr>
          <w:noProof/>
        </w:rPr>
      </w:pPr>
      <w:r w:rsidRPr="00F21240">
        <w:rPr>
          <w:noProof/>
        </w:rPr>
        <w:t>Definition:  This field indicates that a patient is being re</w:t>
      </w:r>
      <w:r w:rsidRPr="00F21240">
        <w:rPr>
          <w:noProof/>
        </w:rPr>
        <w:noBreakHyphen/>
        <w:t>admitted to the healthcare facility and gives the circumstances.  We suggest using "</w:t>
      </w:r>
      <w:r w:rsidRPr="00F21240">
        <w:rPr>
          <w:rStyle w:val="Strong"/>
          <w:noProof/>
        </w:rPr>
        <w:t>R</w:t>
      </w:r>
      <w:r w:rsidRPr="00F21240">
        <w:rPr>
          <w:noProof/>
        </w:rPr>
        <w:t xml:space="preserve">" for readmission or else null.  Refer to </w:t>
      </w:r>
      <w:hyperlink r:id="rId177" w:anchor="HL70092" w:history="1">
        <w:r w:rsidRPr="00F21240">
          <w:rPr>
            <w:rStyle w:val="ReferenceUserTable"/>
            <w:noProof/>
          </w:rPr>
          <w:t>User-defined Table 0092 - Re-Admission Indi</w:t>
        </w:r>
        <w:bookmarkStart w:id="4443" w:name="_Hlt1596397"/>
        <w:r w:rsidRPr="00F21240">
          <w:rPr>
            <w:rStyle w:val="ReferenceUserTable"/>
            <w:noProof/>
          </w:rPr>
          <w:t>c</w:t>
        </w:r>
        <w:bookmarkEnd w:id="4443"/>
        <w:r w:rsidRPr="00F21240">
          <w:rPr>
            <w:rStyle w:val="ReferenceUserTable"/>
            <w:noProof/>
          </w:rPr>
          <w:t>ator</w:t>
        </w:r>
      </w:hyperlink>
      <w:r w:rsidRPr="00F21240">
        <w:rPr>
          <w:noProof/>
        </w:rPr>
        <w:t xml:space="preserve"> </w:t>
      </w:r>
      <w:r>
        <w:rPr>
          <w:noProof/>
        </w:rPr>
        <w:t xml:space="preserve">in Chapter 2C, Code Tables, for </w:t>
      </w:r>
      <w:r w:rsidRPr="00F21240">
        <w:rPr>
          <w:noProof/>
        </w:rPr>
        <w:t>suggested values.</w:t>
      </w:r>
    </w:p>
    <w:p w14:paraId="3E522F14" w14:textId="77777777" w:rsidR="00715956" w:rsidRPr="00F21240" w:rsidRDefault="00715956">
      <w:pPr>
        <w:pStyle w:val="Heading4"/>
        <w:rPr>
          <w:noProof/>
        </w:rPr>
      </w:pPr>
      <w:bookmarkStart w:id="4444" w:name="HL70092"/>
      <w:bookmarkStart w:id="4445" w:name="_Toc1816067"/>
      <w:bookmarkStart w:id="4446" w:name="_Toc21372611"/>
      <w:bookmarkStart w:id="4447" w:name="_Toc175992085"/>
      <w:bookmarkEnd w:id="4444"/>
      <w:r w:rsidRPr="00F21240">
        <w:rPr>
          <w:noProof/>
        </w:rPr>
        <w:t>PV1-14   Admit Source</w:t>
      </w:r>
      <w:r w:rsidRPr="00F21240">
        <w:rPr>
          <w:noProof/>
        </w:rPr>
        <w:fldChar w:fldCharType="begin"/>
      </w:r>
      <w:r w:rsidRPr="00F21240">
        <w:rPr>
          <w:noProof/>
        </w:rPr>
        <w:instrText>XE "Admit Source"</w:instrText>
      </w:r>
      <w:r w:rsidRPr="00F21240">
        <w:rPr>
          <w:noProof/>
        </w:rPr>
        <w:fldChar w:fldCharType="end"/>
      </w:r>
      <w:r w:rsidRPr="00F21240">
        <w:rPr>
          <w:noProof/>
        </w:rPr>
        <w:t xml:space="preserve">   (CWE)   00144</w:t>
      </w:r>
      <w:bookmarkEnd w:id="4445"/>
      <w:bookmarkEnd w:id="4446"/>
      <w:bookmarkEnd w:id="4447"/>
    </w:p>
    <w:p w14:paraId="71E4E48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F21240" w:rsidRDefault="00715956">
      <w:pPr>
        <w:pStyle w:val="NormalIndented"/>
        <w:rPr>
          <w:noProof/>
        </w:rPr>
      </w:pPr>
      <w:r w:rsidRPr="00F21240">
        <w:rPr>
          <w:noProof/>
        </w:rPr>
        <w:t xml:space="preserve">Definition:  This field indicates </w:t>
      </w:r>
      <w:r>
        <w:rPr>
          <w:noProof/>
        </w:rPr>
        <w:t xml:space="preserve">from </w:t>
      </w:r>
      <w:r w:rsidRPr="00F21240">
        <w:rPr>
          <w:noProof/>
        </w:rPr>
        <w:t xml:space="preserve">where the patient was admitted.  Refer to </w:t>
      </w:r>
      <w:hyperlink r:id="rId178" w:anchor="HL70023" w:history="1">
        <w:r w:rsidRPr="00F21240">
          <w:rPr>
            <w:rStyle w:val="ReferenceUserTable"/>
            <w:noProof/>
          </w:rPr>
          <w:t>User-defined Table 0023 - Admit Source</w:t>
        </w:r>
      </w:hyperlink>
      <w:r w:rsidRPr="00F21240">
        <w:rPr>
          <w:noProof/>
        </w:rPr>
        <w:t xml:space="preserve"> </w:t>
      </w:r>
      <w:r>
        <w:rPr>
          <w:noProof/>
        </w:rPr>
        <w:t xml:space="preserve">in Chapter 2C, Code Tables, for </w:t>
      </w:r>
      <w:r w:rsidRPr="00F21240">
        <w:rPr>
          <w:noProof/>
        </w:rPr>
        <w:t xml:space="preserve">suggested values.  In the US, </w:t>
      </w:r>
      <w:r w:rsidRPr="00F21240">
        <w:t xml:space="preserve">this field should use the Official Uniform Billing (UB) 04 2008 numeric codes found on form locator 15. Refer to </w:t>
      </w:r>
      <w:r w:rsidRPr="00F21240">
        <w:rPr>
          <w:i/>
        </w:rPr>
        <w:t xml:space="preserve">External Table UB04FL15 </w:t>
      </w:r>
      <w:r w:rsidRPr="00F21240">
        <w:rPr>
          <w:i/>
          <w:snapToGrid w:val="0"/>
        </w:rPr>
        <w:t>Source of Origin</w:t>
      </w:r>
      <w:r w:rsidRPr="00F21240">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F21240" w:rsidRDefault="00715956">
      <w:pPr>
        <w:ind w:left="720"/>
        <w:rPr>
          <w:snapToGrid w:val="0"/>
          <w:szCs w:val="20"/>
        </w:rPr>
      </w:pPr>
      <w:r w:rsidRPr="00F21240">
        <w:rPr>
          <w:snapToGrid w:val="0"/>
          <w:szCs w:val="20"/>
        </w:rPr>
        <w:t>For Example:</w:t>
      </w:r>
    </w:p>
    <w:p w14:paraId="79432B97" w14:textId="77777777" w:rsidR="00715956" w:rsidRPr="00F21240" w:rsidRDefault="00715956">
      <w:pPr>
        <w:ind w:left="720"/>
        <w:rPr>
          <w:snapToGrid w:val="0"/>
          <w:szCs w:val="20"/>
        </w:rPr>
      </w:pPr>
    </w:p>
    <w:p w14:paraId="20EC3F50" w14:textId="77777777" w:rsidR="00715956" w:rsidRPr="00F21240" w:rsidRDefault="00715956">
      <w:pPr>
        <w:ind w:left="1440"/>
        <w:rPr>
          <w:snapToGrid w:val="0"/>
          <w:szCs w:val="20"/>
        </w:rPr>
      </w:pPr>
      <w:r w:rsidRPr="00F21240">
        <w:rPr>
          <w:snapToGrid w:val="0"/>
          <w:szCs w:val="20"/>
        </w:rPr>
        <w:t xml:space="preserve">US: |1^Physician Referral^UB04FL15^^^^2008, v 2.0| </w:t>
      </w:r>
    </w:p>
    <w:p w14:paraId="2245927E" w14:textId="77777777" w:rsidR="00715956" w:rsidRPr="00F21240" w:rsidRDefault="00715956">
      <w:pPr>
        <w:ind w:left="720"/>
        <w:rPr>
          <w:snapToGrid w:val="0"/>
          <w:szCs w:val="20"/>
        </w:rPr>
      </w:pPr>
    </w:p>
    <w:p w14:paraId="6211A89D" w14:textId="77777777" w:rsidR="00715956" w:rsidRPr="00F21240" w:rsidRDefault="00715956">
      <w:pPr>
        <w:ind w:left="720"/>
        <w:rPr>
          <w:snapToGrid w:val="0"/>
          <w:szCs w:val="20"/>
        </w:rPr>
      </w:pPr>
      <w:r w:rsidRPr="00F21240">
        <w:rPr>
          <w:snapToGrid w:val="0"/>
          <w:szCs w:val="20"/>
        </w:rPr>
        <w:t>To report that information is not available:</w:t>
      </w:r>
    </w:p>
    <w:p w14:paraId="5A7E7BC1" w14:textId="77777777" w:rsidR="00715956" w:rsidRPr="00F21240" w:rsidRDefault="00715956">
      <w:pPr>
        <w:ind w:left="720"/>
        <w:rPr>
          <w:snapToGrid w:val="0"/>
          <w:szCs w:val="20"/>
        </w:rPr>
      </w:pPr>
    </w:p>
    <w:p w14:paraId="415E8A75" w14:textId="77777777" w:rsidR="00715956" w:rsidRPr="00F21240" w:rsidRDefault="00715956">
      <w:pPr>
        <w:ind w:left="1440"/>
        <w:rPr>
          <w:snapToGrid w:val="0"/>
          <w:szCs w:val="20"/>
        </w:rPr>
      </w:pPr>
      <w:r w:rsidRPr="00F21240">
        <w:rPr>
          <w:snapToGrid w:val="0"/>
          <w:szCs w:val="20"/>
        </w:rPr>
        <w:t>US: |9^Information not available^ UB04FL15^^^^2008, v 2.0|</w:t>
      </w:r>
    </w:p>
    <w:p w14:paraId="62F28132" w14:textId="77777777" w:rsidR="00715956" w:rsidRPr="00F21240" w:rsidRDefault="00715956"/>
    <w:p w14:paraId="0C533B13" w14:textId="77777777" w:rsidR="00715956" w:rsidRPr="00F21240" w:rsidRDefault="00715956">
      <w:pPr>
        <w:pStyle w:val="Heading4"/>
        <w:rPr>
          <w:noProof/>
        </w:rPr>
      </w:pPr>
      <w:bookmarkStart w:id="4448" w:name="_Toc1816068"/>
      <w:bookmarkStart w:id="4449" w:name="_Toc21372612"/>
      <w:bookmarkStart w:id="4450" w:name="_Toc175992086"/>
      <w:r w:rsidRPr="00F21240">
        <w:rPr>
          <w:noProof/>
        </w:rPr>
        <w:t>PV1-15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4448"/>
      <w:bookmarkEnd w:id="4449"/>
      <w:bookmarkEnd w:id="4450"/>
    </w:p>
    <w:p w14:paraId="700E0E8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F21240" w:rsidRDefault="00715956">
      <w:pPr>
        <w:pStyle w:val="NormalIndented"/>
        <w:rPr>
          <w:noProof/>
        </w:rPr>
      </w:pPr>
      <w:r w:rsidRPr="00F21240">
        <w:rPr>
          <w:noProof/>
        </w:rPr>
        <w:t xml:space="preserve">Definition:  This field indicates any permanent or transient handicapped conditions.  Refer to </w:t>
      </w:r>
      <w:hyperlink r:id="rId179" w:anchor="HL70009" w:history="1">
        <w:r w:rsidRPr="00F21240">
          <w:rPr>
            <w:rStyle w:val="ReferenceUserTable"/>
            <w:noProof/>
          </w:rPr>
          <w:t>User-defined Table 0009 - Ambulatory Status</w:t>
        </w:r>
      </w:hyperlink>
      <w:r w:rsidRPr="00F21240">
        <w:rPr>
          <w:noProof/>
        </w:rPr>
        <w:t xml:space="preserve"> </w:t>
      </w:r>
      <w:r>
        <w:rPr>
          <w:noProof/>
        </w:rPr>
        <w:t xml:space="preserve">in Chapter 2C, Code Tables, for </w:t>
      </w:r>
      <w:r w:rsidRPr="00F21240">
        <w:rPr>
          <w:noProof/>
        </w:rPr>
        <w:t>suggested entries.</w:t>
      </w:r>
    </w:p>
    <w:p w14:paraId="5C2E6D31" w14:textId="77777777" w:rsidR="00715956" w:rsidRPr="00F21240" w:rsidRDefault="00715956">
      <w:pPr>
        <w:pStyle w:val="Heading4"/>
        <w:rPr>
          <w:noProof/>
        </w:rPr>
      </w:pPr>
      <w:bookmarkStart w:id="4451" w:name="_Toc1816069"/>
      <w:bookmarkStart w:id="4452" w:name="_Toc21372613"/>
      <w:bookmarkStart w:id="4453" w:name="_Toc175992087"/>
      <w:r w:rsidRPr="00F21240">
        <w:rPr>
          <w:noProof/>
        </w:rPr>
        <w:t>PV1-16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4451"/>
      <w:bookmarkEnd w:id="4452"/>
      <w:bookmarkEnd w:id="4453"/>
    </w:p>
    <w:p w14:paraId="7C1FE02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F21240" w:rsidRDefault="00715956">
      <w:pPr>
        <w:pStyle w:val="NormalIndented"/>
        <w:rPr>
          <w:noProof/>
        </w:rPr>
      </w:pPr>
      <w:r w:rsidRPr="00F21240">
        <w:rPr>
          <w:noProof/>
        </w:rPr>
        <w:t xml:space="preserve">Definition:  This field identifies the type of VIP.  Refer to </w:t>
      </w:r>
      <w:hyperlink r:id="rId180" w:anchor="HL70099" w:history="1">
        <w:r w:rsidRPr="00F21240">
          <w:rPr>
            <w:rStyle w:val="ReferenceUserTable"/>
            <w:noProof/>
          </w:rPr>
          <w:t>User-defined Table 0099 - VIP Indicator</w:t>
        </w:r>
      </w:hyperlink>
      <w:r w:rsidRPr="00F21240">
        <w:rPr>
          <w:noProof/>
        </w:rPr>
        <w:t xml:space="preserve"> </w:t>
      </w:r>
      <w:r>
        <w:rPr>
          <w:noProof/>
        </w:rPr>
        <w:t xml:space="preserve">in Chapter 2C, Code Tables, for </w:t>
      </w:r>
      <w:r w:rsidRPr="00F21240">
        <w:rPr>
          <w:noProof/>
        </w:rPr>
        <w:t>suggested values.</w:t>
      </w:r>
    </w:p>
    <w:p w14:paraId="48B27256" w14:textId="77777777" w:rsidR="00715956" w:rsidRPr="00F21240" w:rsidRDefault="00715956">
      <w:pPr>
        <w:pStyle w:val="Heading4"/>
        <w:rPr>
          <w:noProof/>
        </w:rPr>
      </w:pPr>
      <w:bookmarkStart w:id="4454" w:name="HL70099"/>
      <w:bookmarkStart w:id="4455" w:name="_Toc1816070"/>
      <w:bookmarkStart w:id="4456" w:name="_Toc21372614"/>
      <w:bookmarkStart w:id="4457" w:name="_Toc175992088"/>
      <w:bookmarkEnd w:id="4454"/>
      <w:r w:rsidRPr="00F21240">
        <w:rPr>
          <w:noProof/>
        </w:rPr>
        <w:t>PV1-17   Admitting Doctor</w:t>
      </w:r>
      <w:r w:rsidRPr="00F21240">
        <w:rPr>
          <w:noProof/>
        </w:rPr>
        <w:fldChar w:fldCharType="begin"/>
      </w:r>
      <w:r w:rsidRPr="00F21240">
        <w:rPr>
          <w:noProof/>
        </w:rPr>
        <w:instrText>XE "Admitting Doctor"</w:instrText>
      </w:r>
      <w:r w:rsidRPr="00F21240">
        <w:rPr>
          <w:noProof/>
        </w:rPr>
        <w:fldChar w:fldCharType="end"/>
      </w:r>
      <w:r w:rsidRPr="00F21240">
        <w:rPr>
          <w:noProof/>
        </w:rPr>
        <w:t xml:space="preserve">   (XCN)   00147</w:t>
      </w:r>
      <w:bookmarkEnd w:id="4455"/>
      <w:bookmarkEnd w:id="4456"/>
      <w:bookmarkEnd w:id="4457"/>
    </w:p>
    <w:p w14:paraId="00D91AF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B4ABB1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Default="00A95485" w:rsidP="00A95485">
      <w:pPr>
        <w:pStyle w:val="Components"/>
      </w:pPr>
      <w:r>
        <w:t>Subcomponents for Assigning Authority (HD):  &lt;Namespace ID (IS)&gt; &amp; &lt;Universal ID (ST)&gt; &amp; &lt;Universal ID Type (ID)&gt;</w:t>
      </w:r>
    </w:p>
    <w:p w14:paraId="65679C36" w14:textId="77777777" w:rsidR="00A95485" w:rsidRDefault="00A95485" w:rsidP="00A95485">
      <w:pPr>
        <w:pStyle w:val="Components"/>
      </w:pPr>
      <w:r>
        <w:t>Subcomponents for Assigning Facility (HD):  &lt;Namespace ID (IS)&gt; &amp; &lt;Universal ID (ST)&gt; &amp; &lt;Universal ID Type (ID)&gt;</w:t>
      </w:r>
    </w:p>
    <w:p w14:paraId="52E0B6D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F21240" w:rsidRDefault="00715956">
      <w:pPr>
        <w:pStyle w:val="NormalIndented"/>
        <w:rPr>
          <w:noProof/>
        </w:rPr>
      </w:pPr>
      <w:r w:rsidRPr="00F21240">
        <w:rPr>
          <w:noProof/>
        </w:rPr>
        <w:t xml:space="preserve">Definition:  This field contains the admitting physician information.  Multiple names and identifiers for the same physician may be sent.  The field sequences are not used to indicate multiple admitting doctors.  </w:t>
      </w:r>
      <w:r w:rsidRPr="00F21240">
        <w:t xml:space="preserve">As of v2.7 if </w:t>
      </w:r>
      <w:r w:rsidRPr="00F21240">
        <w:rPr>
          <w:rStyle w:val="ReferenceAttribute"/>
        </w:rPr>
        <w:t>XCN.1 ID Number</w:t>
      </w:r>
      <w:r w:rsidRPr="00F21240">
        <w:t xml:space="preserve"> is populated, then the </w:t>
      </w:r>
      <w:r w:rsidRPr="00F21240">
        <w:rPr>
          <w:rStyle w:val="ReferenceAttribute"/>
        </w:rPr>
        <w:t>XCN.13 Identifier Type Code</w:t>
      </w:r>
      <w:r w:rsidRPr="00F21240">
        <w:t xml:space="preserve"> and the </w:t>
      </w:r>
      <w:r w:rsidRPr="00F21240">
        <w:rPr>
          <w:rStyle w:val="ReferenceAttribute"/>
        </w:rPr>
        <w:t>XCN.9 Assigning Authority</w:t>
      </w:r>
      <w:r w:rsidRPr="00F21240">
        <w:t xml:space="preserve"> or</w:t>
      </w:r>
      <w:r w:rsidRPr="00F21240">
        <w:rPr>
          <w:rStyle w:val="ReferenceAttribute"/>
        </w:rPr>
        <w:t xml:space="preserve"> 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By local agreement, the name or ID may be absent in this field.  Refer to </w:t>
      </w:r>
      <w:hyperlink r:id="rId181"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0C358C86" w14:textId="77777777" w:rsidR="00715956" w:rsidRPr="00F21240" w:rsidRDefault="00715956">
      <w:pPr>
        <w:pStyle w:val="Heading4"/>
        <w:rPr>
          <w:noProof/>
        </w:rPr>
      </w:pPr>
      <w:bookmarkStart w:id="4458" w:name="_Toc1816071"/>
      <w:bookmarkStart w:id="4459" w:name="_Toc21372615"/>
      <w:bookmarkStart w:id="4460" w:name="_Toc175992089"/>
      <w:r w:rsidRPr="00F21240">
        <w:rPr>
          <w:noProof/>
        </w:rPr>
        <w:t>PV1-18   Patient Type</w:t>
      </w:r>
      <w:r w:rsidRPr="00F21240">
        <w:rPr>
          <w:noProof/>
        </w:rPr>
        <w:fldChar w:fldCharType="begin"/>
      </w:r>
      <w:r w:rsidRPr="00F21240">
        <w:rPr>
          <w:noProof/>
        </w:rPr>
        <w:instrText>XE "Patient Type"</w:instrText>
      </w:r>
      <w:r w:rsidRPr="00F21240">
        <w:rPr>
          <w:noProof/>
        </w:rPr>
        <w:fldChar w:fldCharType="end"/>
      </w:r>
      <w:r w:rsidRPr="00F21240">
        <w:rPr>
          <w:noProof/>
        </w:rPr>
        <w:t xml:space="preserve">   (CWE)   00148</w:t>
      </w:r>
      <w:bookmarkEnd w:id="4458"/>
      <w:bookmarkEnd w:id="4459"/>
      <w:bookmarkEnd w:id="4460"/>
    </w:p>
    <w:p w14:paraId="7D5CB27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F21240" w:rsidRDefault="00715956">
      <w:pPr>
        <w:pStyle w:val="NormalIndented"/>
        <w:rPr>
          <w:noProof/>
        </w:rPr>
      </w:pPr>
      <w:r w:rsidRPr="00F21240">
        <w:rPr>
          <w:noProof/>
        </w:rPr>
        <w:t xml:space="preserve">Definition:  This field contains site-specific values that identify the patient type. Refer to </w:t>
      </w:r>
      <w:hyperlink r:id="rId182" w:anchor="HL70018" w:history="1">
        <w:r w:rsidRPr="00F21240">
          <w:rPr>
            <w:rStyle w:val="ReferenceUserTable"/>
            <w:noProof/>
          </w:rPr>
          <w:t>User-defined Table 0018 - Patient Type</w:t>
        </w:r>
      </w:hyperlink>
      <w:r w:rsidRPr="00F21240">
        <w:rPr>
          <w:noProof/>
        </w:rPr>
        <w:t xml:space="preserve"> </w:t>
      </w:r>
      <w:r>
        <w:rPr>
          <w:noProof/>
        </w:rPr>
        <w:t xml:space="preserve">in Chapter 2C, Code Tables, for </w:t>
      </w:r>
      <w:r w:rsidRPr="00F21240">
        <w:rPr>
          <w:noProof/>
        </w:rPr>
        <w:t>suggested values.</w:t>
      </w:r>
    </w:p>
    <w:p w14:paraId="3123F979" w14:textId="77777777" w:rsidR="00715956" w:rsidRPr="00F21240" w:rsidRDefault="00715956">
      <w:pPr>
        <w:pStyle w:val="Heading4"/>
        <w:rPr>
          <w:noProof/>
        </w:rPr>
      </w:pPr>
      <w:bookmarkStart w:id="4461" w:name="HL70018"/>
      <w:bookmarkStart w:id="4462" w:name="_Toc1816072"/>
      <w:bookmarkStart w:id="4463" w:name="_Toc21372616"/>
      <w:bookmarkStart w:id="4464" w:name="_Toc175992090"/>
      <w:bookmarkEnd w:id="4461"/>
      <w:r w:rsidRPr="00F21240">
        <w:rPr>
          <w:noProof/>
        </w:rPr>
        <w:t>PV1-19   Visit Number</w:t>
      </w:r>
      <w:r w:rsidRPr="00F21240">
        <w:rPr>
          <w:noProof/>
        </w:rPr>
        <w:fldChar w:fldCharType="begin"/>
      </w:r>
      <w:r w:rsidRPr="00F21240">
        <w:rPr>
          <w:noProof/>
        </w:rPr>
        <w:instrText>XE "Visit number"</w:instrText>
      </w:r>
      <w:r w:rsidRPr="00F21240">
        <w:rPr>
          <w:noProof/>
        </w:rPr>
        <w:fldChar w:fldCharType="end"/>
      </w:r>
      <w:r w:rsidRPr="00F21240">
        <w:rPr>
          <w:noProof/>
        </w:rPr>
        <w:t xml:space="preserve">   (CX)   00149</w:t>
      </w:r>
      <w:bookmarkEnd w:id="4462"/>
      <w:bookmarkEnd w:id="4463"/>
      <w:bookmarkEnd w:id="4464"/>
    </w:p>
    <w:p w14:paraId="4C2666FB"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Default="00A95485" w:rsidP="00A95485">
      <w:pPr>
        <w:pStyle w:val="Components"/>
      </w:pPr>
      <w:r>
        <w:t>Subcomponents for Assigning Authority (HD):  &lt;Namespace ID (IS)&gt; &amp; &lt;Universal ID (ST)&gt; &amp; &lt;Universal ID Type (ID)&gt;</w:t>
      </w:r>
    </w:p>
    <w:p w14:paraId="3775895F" w14:textId="77777777" w:rsidR="00A95485" w:rsidRDefault="00A95485" w:rsidP="00A95485">
      <w:pPr>
        <w:pStyle w:val="Components"/>
      </w:pPr>
      <w:r>
        <w:t>Subcomponents for Assigning Facility (HD):  &lt;Namespace ID (IS)&gt; &amp; &lt;Universal ID (ST)&gt; &amp; &lt;Universal ID Type (ID)&gt;</w:t>
      </w:r>
    </w:p>
    <w:p w14:paraId="3323C52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F21240" w:rsidRDefault="00715956">
      <w:pPr>
        <w:pStyle w:val="NormalIndented"/>
        <w:rPr>
          <w:noProof/>
        </w:rPr>
      </w:pPr>
      <w:r w:rsidRPr="00F21240">
        <w:rPr>
          <w:noProof/>
        </w:rPr>
        <w:t>Definition: For backward compatibility, a NM data type may be sent, but HL7 recommends that new implementations use the CX data type</w:t>
      </w:r>
      <w:r w:rsidRPr="00F21240">
        <w:rPr>
          <w:rStyle w:val="Strong"/>
          <w:noProof/>
        </w:rPr>
        <w:t>.</w:t>
      </w:r>
      <w:r w:rsidRPr="00F21240">
        <w:rPr>
          <w:noProof/>
        </w:rPr>
        <w:t xml:space="preserve">  This field contains the unique number assigned to each patient visit.  The assigning authority and identifier type code are strongly recommended for all CX data types.</w:t>
      </w:r>
    </w:p>
    <w:p w14:paraId="0C30186B" w14:textId="77777777" w:rsidR="00715956" w:rsidRPr="00F21240" w:rsidRDefault="00715956">
      <w:pPr>
        <w:pStyle w:val="Heading4"/>
        <w:rPr>
          <w:noProof/>
        </w:rPr>
      </w:pPr>
      <w:bookmarkStart w:id="4465" w:name="_Toc1816073"/>
      <w:bookmarkStart w:id="4466" w:name="_Toc21372617"/>
      <w:bookmarkStart w:id="4467" w:name="_Toc175992091"/>
      <w:r w:rsidRPr="00F21240">
        <w:rPr>
          <w:noProof/>
        </w:rPr>
        <w:t>PV1-20   Financial Class</w:t>
      </w:r>
      <w:r w:rsidRPr="00F21240">
        <w:rPr>
          <w:noProof/>
        </w:rPr>
        <w:fldChar w:fldCharType="begin"/>
      </w:r>
      <w:r w:rsidRPr="00F21240">
        <w:rPr>
          <w:noProof/>
        </w:rPr>
        <w:instrText>XE "Financial Class"</w:instrText>
      </w:r>
      <w:r w:rsidRPr="00F21240">
        <w:rPr>
          <w:noProof/>
        </w:rPr>
        <w:fldChar w:fldCharType="end"/>
      </w:r>
      <w:r w:rsidRPr="00F21240">
        <w:rPr>
          <w:noProof/>
        </w:rPr>
        <w:t xml:space="preserve">   (FC)   00150</w:t>
      </w:r>
      <w:bookmarkEnd w:id="4465"/>
      <w:bookmarkEnd w:id="4466"/>
      <w:bookmarkEnd w:id="4467"/>
    </w:p>
    <w:p w14:paraId="2C2573D3" w14:textId="77777777" w:rsidR="00A95485" w:rsidRDefault="00A95485" w:rsidP="00A95485">
      <w:pPr>
        <w:pStyle w:val="Components"/>
      </w:pPr>
      <w:bookmarkStart w:id="4468" w:name="FCComponent"/>
      <w:r>
        <w:t>Components:  &lt;Financial Class Code (CWE)&gt; ^ &lt;Effective Date (DTM)&gt;</w:t>
      </w:r>
    </w:p>
    <w:p w14:paraId="33D92CE9" w14:textId="77777777" w:rsidR="00A95485" w:rsidRDefault="00A95485" w:rsidP="00A95485">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68"/>
    </w:p>
    <w:p w14:paraId="2D9CB685" w14:textId="704A7055" w:rsidR="00715956" w:rsidRPr="00F21240" w:rsidRDefault="00715956">
      <w:pPr>
        <w:pStyle w:val="NormalIndented"/>
        <w:rPr>
          <w:noProof/>
        </w:rPr>
      </w:pPr>
      <w:r w:rsidRPr="00F21240">
        <w:rPr>
          <w:noProof/>
        </w:rPr>
        <w:t xml:space="preserve">Definition:  This field contains the financial class(es) assigned to the patient for the purpose of identifying sources of reimbursement.  Refer to </w:t>
      </w:r>
      <w:hyperlink r:id="rId183" w:anchor="HL70064" w:history="1">
        <w:r w:rsidRPr="00F21240">
          <w:rPr>
            <w:rStyle w:val="ReferenceUserTable"/>
            <w:noProof/>
          </w:rPr>
          <w:t>User-defined Table 0064 - Financial Class</w:t>
        </w:r>
      </w:hyperlink>
      <w:r w:rsidRPr="00F21240">
        <w:rPr>
          <w:noProof/>
        </w:rPr>
        <w:t xml:space="preserve"> </w:t>
      </w:r>
      <w:r>
        <w:rPr>
          <w:noProof/>
        </w:rPr>
        <w:t xml:space="preserve">in Chapter 2C, Code Tables, for </w:t>
      </w:r>
      <w:r w:rsidRPr="00F21240">
        <w:rPr>
          <w:noProof/>
        </w:rPr>
        <w:t>suggested values.</w:t>
      </w:r>
    </w:p>
    <w:p w14:paraId="7012D7EB" w14:textId="77777777" w:rsidR="00715956" w:rsidRPr="00F21240" w:rsidRDefault="00715956">
      <w:pPr>
        <w:pStyle w:val="Heading4"/>
        <w:rPr>
          <w:noProof/>
        </w:rPr>
      </w:pPr>
      <w:bookmarkStart w:id="4469" w:name="HL70064"/>
      <w:bookmarkStart w:id="4470" w:name="_Toc1816074"/>
      <w:bookmarkStart w:id="4471" w:name="_Toc21372618"/>
      <w:bookmarkStart w:id="4472" w:name="_Toc175992092"/>
      <w:bookmarkEnd w:id="4469"/>
      <w:r w:rsidRPr="00F21240">
        <w:rPr>
          <w:noProof/>
        </w:rPr>
        <w:t>PV1-21   Charge Price Indicator</w:t>
      </w:r>
      <w:r w:rsidRPr="00F21240">
        <w:rPr>
          <w:noProof/>
        </w:rPr>
        <w:fldChar w:fldCharType="begin"/>
      </w:r>
      <w:r w:rsidRPr="00F21240">
        <w:rPr>
          <w:noProof/>
        </w:rPr>
        <w:instrText>XE "Charge Price Indicator"</w:instrText>
      </w:r>
      <w:r w:rsidRPr="00F21240">
        <w:rPr>
          <w:noProof/>
        </w:rPr>
        <w:fldChar w:fldCharType="end"/>
      </w:r>
      <w:r w:rsidRPr="00F21240">
        <w:rPr>
          <w:noProof/>
        </w:rPr>
        <w:t xml:space="preserve">   (CWE)   00151</w:t>
      </w:r>
      <w:bookmarkEnd w:id="4470"/>
      <w:bookmarkEnd w:id="4471"/>
      <w:bookmarkEnd w:id="4472"/>
    </w:p>
    <w:p w14:paraId="1DF236C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F21240" w:rsidRDefault="00715956">
      <w:pPr>
        <w:pStyle w:val="NormalIndented"/>
        <w:rPr>
          <w:noProof/>
        </w:rPr>
      </w:pPr>
      <w:r w:rsidRPr="00F21240">
        <w:rPr>
          <w:noProof/>
        </w:rPr>
        <w:t xml:space="preserve">Definition:  This field contains the code used to determine which price schedule is to be used for room and bed charges.  Refer to </w:t>
      </w:r>
      <w:hyperlink r:id="rId184" w:anchor="HL70032" w:history="1">
        <w:r w:rsidRPr="00F21240">
          <w:rPr>
            <w:rStyle w:val="ReferenceUserTable"/>
            <w:noProof/>
          </w:rPr>
          <w:t>User-defined Table 0032 - Charge/Price Indi</w:t>
        </w:r>
        <w:bookmarkStart w:id="4473" w:name="_Hlt1596665"/>
        <w:r w:rsidRPr="00F21240">
          <w:rPr>
            <w:rStyle w:val="ReferenceUserTable"/>
            <w:noProof/>
          </w:rPr>
          <w:t>c</w:t>
        </w:r>
        <w:bookmarkStart w:id="4474" w:name="_Hlt1596664"/>
        <w:bookmarkEnd w:id="4473"/>
        <w:r w:rsidRPr="00F21240">
          <w:rPr>
            <w:rStyle w:val="ReferenceUserTable"/>
            <w:noProof/>
          </w:rPr>
          <w:t>a</w:t>
        </w:r>
        <w:bookmarkEnd w:id="4474"/>
        <w:r w:rsidRPr="00F21240">
          <w:rPr>
            <w:rStyle w:val="ReferenceUserTable"/>
            <w:noProof/>
          </w:rPr>
          <w:t>t</w:t>
        </w:r>
        <w:bookmarkStart w:id="4475" w:name="_Hlt1596662"/>
        <w:r w:rsidRPr="00F21240">
          <w:rPr>
            <w:rStyle w:val="ReferenceUserTable"/>
            <w:noProof/>
          </w:rPr>
          <w:t>o</w:t>
        </w:r>
        <w:bookmarkEnd w:id="4475"/>
        <w:r w:rsidRPr="00F21240">
          <w:rPr>
            <w:rStyle w:val="ReferenceUserTable"/>
            <w:noProof/>
          </w:rPr>
          <w:t>r</w:t>
        </w:r>
      </w:hyperlink>
      <w:r w:rsidRPr="00F21240">
        <w:rPr>
          <w:noProof/>
        </w:rPr>
        <w:t xml:space="preserve"> </w:t>
      </w:r>
      <w:r>
        <w:rPr>
          <w:noProof/>
        </w:rPr>
        <w:t xml:space="preserve">in Chapter 2C, Code Tables, for </w:t>
      </w:r>
      <w:r w:rsidRPr="00F21240">
        <w:rPr>
          <w:noProof/>
        </w:rPr>
        <w:t>suggested values.</w:t>
      </w:r>
    </w:p>
    <w:p w14:paraId="6AAF73DA" w14:textId="77777777" w:rsidR="00715956" w:rsidRPr="00F21240" w:rsidRDefault="00715956">
      <w:pPr>
        <w:pStyle w:val="Heading4"/>
        <w:rPr>
          <w:noProof/>
        </w:rPr>
      </w:pPr>
      <w:bookmarkStart w:id="4476" w:name="HL70032"/>
      <w:bookmarkStart w:id="4477" w:name="_Toc1816075"/>
      <w:bookmarkStart w:id="4478" w:name="_Toc21372619"/>
      <w:bookmarkStart w:id="4479" w:name="_Toc175992093"/>
      <w:bookmarkEnd w:id="4476"/>
      <w:r w:rsidRPr="00F21240">
        <w:rPr>
          <w:noProof/>
        </w:rPr>
        <w:t>PV1-22   Courtesy Code</w:t>
      </w:r>
      <w:r w:rsidRPr="00F21240">
        <w:rPr>
          <w:noProof/>
        </w:rPr>
        <w:fldChar w:fldCharType="begin"/>
      </w:r>
      <w:r w:rsidRPr="00F21240">
        <w:rPr>
          <w:noProof/>
        </w:rPr>
        <w:instrText>XE "Courtesy Code"</w:instrText>
      </w:r>
      <w:r w:rsidRPr="00F21240">
        <w:rPr>
          <w:noProof/>
        </w:rPr>
        <w:fldChar w:fldCharType="end"/>
      </w:r>
      <w:r w:rsidRPr="00F21240">
        <w:rPr>
          <w:noProof/>
        </w:rPr>
        <w:t xml:space="preserve">   (CWE)   00152</w:t>
      </w:r>
      <w:bookmarkEnd w:id="4477"/>
      <w:bookmarkEnd w:id="4478"/>
      <w:bookmarkEnd w:id="4479"/>
    </w:p>
    <w:p w14:paraId="67FC75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F21240" w:rsidRDefault="00715956">
      <w:pPr>
        <w:pStyle w:val="NormalIndented"/>
        <w:rPr>
          <w:noProof/>
        </w:rPr>
      </w:pPr>
      <w:r w:rsidRPr="00F21240">
        <w:rPr>
          <w:noProof/>
        </w:rPr>
        <w:t xml:space="preserve">Definition:  This field indicates whether the patient will be extended certain special courtesies.  Refer to </w:t>
      </w:r>
      <w:hyperlink r:id="rId185" w:anchor="HL70045" w:history="1">
        <w:r w:rsidRPr="00F21240">
          <w:rPr>
            <w:rStyle w:val="ReferenceUserTable"/>
            <w:noProof/>
          </w:rPr>
          <w:t>User-defined Table 0045 - Courtesy Code</w:t>
        </w:r>
      </w:hyperlink>
      <w:r w:rsidRPr="00F21240">
        <w:rPr>
          <w:noProof/>
        </w:rPr>
        <w:t xml:space="preserve"> </w:t>
      </w:r>
      <w:r>
        <w:rPr>
          <w:noProof/>
        </w:rPr>
        <w:t xml:space="preserve">in Chapter 2C, Code Tables, for </w:t>
      </w:r>
      <w:r w:rsidRPr="00F21240">
        <w:rPr>
          <w:noProof/>
        </w:rPr>
        <w:t>suggested values.</w:t>
      </w:r>
    </w:p>
    <w:p w14:paraId="6E9A3895" w14:textId="77777777" w:rsidR="00715956" w:rsidRPr="00F21240" w:rsidRDefault="00715956">
      <w:pPr>
        <w:pStyle w:val="Heading4"/>
        <w:rPr>
          <w:noProof/>
        </w:rPr>
      </w:pPr>
      <w:bookmarkStart w:id="4480" w:name="HL70045"/>
      <w:bookmarkStart w:id="4481" w:name="_Toc1816076"/>
      <w:bookmarkStart w:id="4482" w:name="_Toc21372620"/>
      <w:bookmarkStart w:id="4483" w:name="_Toc175992094"/>
      <w:bookmarkEnd w:id="4480"/>
      <w:r w:rsidRPr="00F21240">
        <w:rPr>
          <w:noProof/>
        </w:rPr>
        <w:t>PV1-23   Credit Rating</w:t>
      </w:r>
      <w:r w:rsidRPr="00F21240">
        <w:rPr>
          <w:noProof/>
        </w:rPr>
        <w:fldChar w:fldCharType="begin"/>
      </w:r>
      <w:r w:rsidRPr="00F21240">
        <w:rPr>
          <w:noProof/>
        </w:rPr>
        <w:instrText>XE "Credit Rating"</w:instrText>
      </w:r>
      <w:r w:rsidRPr="00F21240">
        <w:rPr>
          <w:noProof/>
        </w:rPr>
        <w:fldChar w:fldCharType="end"/>
      </w:r>
      <w:r w:rsidRPr="00F21240">
        <w:rPr>
          <w:noProof/>
        </w:rPr>
        <w:t xml:space="preserve">   (CWE)   00153</w:t>
      </w:r>
      <w:bookmarkEnd w:id="4481"/>
      <w:bookmarkEnd w:id="4482"/>
      <w:bookmarkEnd w:id="4483"/>
    </w:p>
    <w:p w14:paraId="2D79AFB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F21240" w:rsidRDefault="00715956">
      <w:pPr>
        <w:pStyle w:val="NormalIndented"/>
        <w:rPr>
          <w:noProof/>
        </w:rPr>
      </w:pPr>
      <w:r w:rsidRPr="00F21240">
        <w:rPr>
          <w:noProof/>
        </w:rPr>
        <w:t xml:space="preserve">Definition:  This field contains the user-defined code to determine past credit experience.  Refer to </w:t>
      </w:r>
      <w:hyperlink r:id="rId186" w:anchor="HL70046" w:history="1">
        <w:r w:rsidRPr="00F21240">
          <w:rPr>
            <w:rStyle w:val="ReferenceUserTable"/>
            <w:noProof/>
          </w:rPr>
          <w:t>User-defined Table 0046 - Credit Rati</w:t>
        </w:r>
        <w:bookmarkStart w:id="4484" w:name="_Hlt1596773"/>
        <w:r w:rsidRPr="00F21240">
          <w:rPr>
            <w:rStyle w:val="ReferenceUserTable"/>
            <w:noProof/>
          </w:rPr>
          <w:t>n</w:t>
        </w:r>
        <w:bookmarkEnd w:id="4484"/>
        <w:r w:rsidRPr="00F21240">
          <w:rPr>
            <w:rStyle w:val="ReferenceUserTable"/>
            <w:noProof/>
          </w:rPr>
          <w:t>g</w:t>
        </w:r>
      </w:hyperlink>
      <w:r w:rsidRPr="00F21240">
        <w:rPr>
          <w:noProof/>
        </w:rPr>
        <w:t xml:space="preserve"> </w:t>
      </w:r>
      <w:r>
        <w:rPr>
          <w:noProof/>
        </w:rPr>
        <w:t xml:space="preserve">in Chapter 2C, Code Tables, for </w:t>
      </w:r>
      <w:r w:rsidRPr="00F21240">
        <w:rPr>
          <w:noProof/>
        </w:rPr>
        <w:t>suggested values.</w:t>
      </w:r>
    </w:p>
    <w:p w14:paraId="7D6339B0" w14:textId="77777777" w:rsidR="00715956" w:rsidRPr="00F21240" w:rsidRDefault="00715956">
      <w:pPr>
        <w:pStyle w:val="Heading4"/>
        <w:rPr>
          <w:noProof/>
        </w:rPr>
      </w:pPr>
      <w:bookmarkStart w:id="4485" w:name="HL70046"/>
      <w:bookmarkStart w:id="4486" w:name="_Toc1816077"/>
      <w:bookmarkStart w:id="4487" w:name="_Toc21372621"/>
      <w:bookmarkStart w:id="4488" w:name="_Toc175992095"/>
      <w:bookmarkEnd w:id="4485"/>
      <w:r w:rsidRPr="00F21240">
        <w:rPr>
          <w:noProof/>
        </w:rPr>
        <w:t>PV1-24   Contract Code</w:t>
      </w:r>
      <w:r w:rsidRPr="00F21240">
        <w:rPr>
          <w:noProof/>
        </w:rPr>
        <w:fldChar w:fldCharType="begin"/>
      </w:r>
      <w:r w:rsidRPr="00F21240">
        <w:rPr>
          <w:noProof/>
        </w:rPr>
        <w:instrText>XE "Contract Code"</w:instrText>
      </w:r>
      <w:r w:rsidRPr="00F21240">
        <w:rPr>
          <w:noProof/>
        </w:rPr>
        <w:fldChar w:fldCharType="end"/>
      </w:r>
      <w:r w:rsidRPr="00F21240">
        <w:rPr>
          <w:noProof/>
        </w:rPr>
        <w:t xml:space="preserve">   (CWE)   00154</w:t>
      </w:r>
      <w:bookmarkEnd w:id="4486"/>
      <w:bookmarkEnd w:id="4487"/>
      <w:bookmarkEnd w:id="4488"/>
    </w:p>
    <w:p w14:paraId="62A91A6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F21240" w:rsidRDefault="00715956">
      <w:pPr>
        <w:pStyle w:val="NormalIndented"/>
        <w:rPr>
          <w:noProof/>
        </w:rPr>
      </w:pPr>
      <w:r w:rsidRPr="00F21240">
        <w:rPr>
          <w:noProof/>
        </w:rPr>
        <w:t xml:space="preserve">Definition:  This field identifies the type of contract entered into by the healthcare facility and the guarantor for the purpose of settling outstanding account balances.  Refer to </w:t>
      </w:r>
      <w:hyperlink r:id="rId187" w:anchor="HL70044" w:history="1">
        <w:r w:rsidRPr="00F21240">
          <w:rPr>
            <w:rStyle w:val="ReferenceUserTable"/>
            <w:noProof/>
          </w:rPr>
          <w:t>User-defined Table 0044 - Contract Code</w:t>
        </w:r>
      </w:hyperlink>
      <w:r w:rsidRPr="00F21240">
        <w:rPr>
          <w:noProof/>
        </w:rPr>
        <w:t xml:space="preserve"> </w:t>
      </w:r>
      <w:r>
        <w:rPr>
          <w:noProof/>
        </w:rPr>
        <w:t xml:space="preserve">in Chapter 2C, Code Tables, for </w:t>
      </w:r>
      <w:r w:rsidRPr="00F21240">
        <w:rPr>
          <w:noProof/>
        </w:rPr>
        <w:t>suggested values.</w:t>
      </w:r>
    </w:p>
    <w:p w14:paraId="42518E5B" w14:textId="77777777" w:rsidR="00715956" w:rsidRPr="00F21240" w:rsidRDefault="00715956">
      <w:pPr>
        <w:pStyle w:val="Heading4"/>
        <w:rPr>
          <w:noProof/>
        </w:rPr>
      </w:pPr>
      <w:bookmarkStart w:id="4489" w:name="HL70044"/>
      <w:bookmarkStart w:id="4490" w:name="_Toc1816078"/>
      <w:bookmarkStart w:id="4491" w:name="_Toc21372622"/>
      <w:bookmarkStart w:id="4492" w:name="_Toc175992096"/>
      <w:bookmarkEnd w:id="4489"/>
      <w:r w:rsidRPr="00F21240">
        <w:rPr>
          <w:noProof/>
        </w:rPr>
        <w:t>PV1-25   Contract Effective Date</w:t>
      </w:r>
      <w:r w:rsidRPr="00F21240">
        <w:rPr>
          <w:noProof/>
        </w:rPr>
        <w:fldChar w:fldCharType="begin"/>
      </w:r>
      <w:r w:rsidRPr="00F21240">
        <w:rPr>
          <w:noProof/>
        </w:rPr>
        <w:instrText>XE "Contract Effective Date"</w:instrText>
      </w:r>
      <w:r w:rsidRPr="00F21240">
        <w:rPr>
          <w:noProof/>
        </w:rPr>
        <w:fldChar w:fldCharType="end"/>
      </w:r>
      <w:r w:rsidRPr="00F21240">
        <w:rPr>
          <w:noProof/>
        </w:rPr>
        <w:t xml:space="preserve">   (DT)   00155</w:t>
      </w:r>
      <w:bookmarkEnd w:id="4490"/>
      <w:bookmarkEnd w:id="4491"/>
      <w:bookmarkEnd w:id="4492"/>
    </w:p>
    <w:p w14:paraId="4DCF1D63" w14:textId="77777777" w:rsidR="00715956" w:rsidRPr="00F21240" w:rsidRDefault="00715956">
      <w:pPr>
        <w:pStyle w:val="NormalIndented"/>
        <w:rPr>
          <w:noProof/>
        </w:rPr>
      </w:pPr>
      <w:r w:rsidRPr="00F21240">
        <w:rPr>
          <w:noProof/>
        </w:rPr>
        <w:t>Definition:  This field contains the date that the contract is to start or started.</w:t>
      </w:r>
    </w:p>
    <w:p w14:paraId="1DA74120" w14:textId="77777777" w:rsidR="00715956" w:rsidRPr="00F21240" w:rsidRDefault="00715956">
      <w:pPr>
        <w:pStyle w:val="Heading4"/>
        <w:rPr>
          <w:noProof/>
        </w:rPr>
      </w:pPr>
      <w:bookmarkStart w:id="4493" w:name="_Toc1816079"/>
      <w:bookmarkStart w:id="4494" w:name="_Toc21372623"/>
      <w:bookmarkStart w:id="4495" w:name="_Toc175992097"/>
      <w:r w:rsidRPr="00F21240">
        <w:rPr>
          <w:noProof/>
        </w:rPr>
        <w:t>PV1-26   Contract Amount</w:t>
      </w:r>
      <w:r w:rsidRPr="00F21240">
        <w:rPr>
          <w:noProof/>
        </w:rPr>
        <w:fldChar w:fldCharType="begin"/>
      </w:r>
      <w:r w:rsidRPr="00F21240">
        <w:rPr>
          <w:noProof/>
        </w:rPr>
        <w:instrText>XE "Contract Amount"</w:instrText>
      </w:r>
      <w:r w:rsidRPr="00F21240">
        <w:rPr>
          <w:noProof/>
        </w:rPr>
        <w:fldChar w:fldCharType="end"/>
      </w:r>
      <w:r w:rsidRPr="00F21240">
        <w:rPr>
          <w:noProof/>
        </w:rPr>
        <w:t xml:space="preserve">   (NM)   00156</w:t>
      </w:r>
      <w:bookmarkEnd w:id="4493"/>
      <w:bookmarkEnd w:id="4494"/>
      <w:bookmarkEnd w:id="4495"/>
    </w:p>
    <w:p w14:paraId="347A1A27" w14:textId="77777777" w:rsidR="00715956" w:rsidRPr="00F21240" w:rsidRDefault="00715956">
      <w:pPr>
        <w:pStyle w:val="NormalIndented"/>
        <w:rPr>
          <w:noProof/>
        </w:rPr>
      </w:pPr>
      <w:r w:rsidRPr="00F21240">
        <w:rPr>
          <w:noProof/>
        </w:rPr>
        <w:t>Definition:  This field contains the amount to be paid by the guarantor each period according to the contract.</w:t>
      </w:r>
    </w:p>
    <w:p w14:paraId="4B4A267B" w14:textId="77777777" w:rsidR="00715956" w:rsidRPr="00F21240" w:rsidRDefault="00715956">
      <w:pPr>
        <w:pStyle w:val="Heading4"/>
        <w:rPr>
          <w:noProof/>
        </w:rPr>
      </w:pPr>
      <w:bookmarkStart w:id="4496" w:name="_Toc1816080"/>
      <w:bookmarkStart w:id="4497" w:name="_Toc21372624"/>
      <w:bookmarkStart w:id="4498" w:name="_Toc175992098"/>
      <w:r w:rsidRPr="00F21240">
        <w:rPr>
          <w:noProof/>
        </w:rPr>
        <w:t>PV1-27   Contract Period</w:t>
      </w:r>
      <w:r w:rsidRPr="00F21240">
        <w:rPr>
          <w:noProof/>
        </w:rPr>
        <w:fldChar w:fldCharType="begin"/>
      </w:r>
      <w:r w:rsidRPr="00F21240">
        <w:rPr>
          <w:noProof/>
        </w:rPr>
        <w:instrText>XE "Contract Period"</w:instrText>
      </w:r>
      <w:r w:rsidRPr="00F21240">
        <w:rPr>
          <w:noProof/>
        </w:rPr>
        <w:fldChar w:fldCharType="end"/>
      </w:r>
      <w:r w:rsidRPr="00F21240">
        <w:rPr>
          <w:noProof/>
        </w:rPr>
        <w:t xml:space="preserve">   (NM)   00157</w:t>
      </w:r>
      <w:bookmarkEnd w:id="4496"/>
      <w:bookmarkEnd w:id="4497"/>
      <w:bookmarkEnd w:id="4498"/>
    </w:p>
    <w:p w14:paraId="76B30E21" w14:textId="77777777" w:rsidR="00715956" w:rsidRPr="00F21240" w:rsidRDefault="00715956">
      <w:pPr>
        <w:pStyle w:val="NormalIndented"/>
        <w:rPr>
          <w:noProof/>
        </w:rPr>
      </w:pPr>
      <w:r w:rsidRPr="00F21240">
        <w:rPr>
          <w:noProof/>
        </w:rPr>
        <w:t>Definition:  This field specifies the duration of the contract for user-defined periods.</w:t>
      </w:r>
    </w:p>
    <w:p w14:paraId="4E31F2D6" w14:textId="77777777" w:rsidR="00715956" w:rsidRPr="00F21240" w:rsidRDefault="00715956">
      <w:pPr>
        <w:pStyle w:val="Heading4"/>
        <w:rPr>
          <w:noProof/>
        </w:rPr>
      </w:pPr>
      <w:bookmarkStart w:id="4499" w:name="_Toc1816081"/>
      <w:bookmarkStart w:id="4500" w:name="_Toc21372625"/>
      <w:bookmarkStart w:id="4501" w:name="_Toc175992099"/>
      <w:r w:rsidRPr="00F21240">
        <w:rPr>
          <w:noProof/>
        </w:rPr>
        <w:t>PV1-28   Interest Code</w:t>
      </w:r>
      <w:r w:rsidRPr="00F21240">
        <w:rPr>
          <w:noProof/>
        </w:rPr>
        <w:fldChar w:fldCharType="begin"/>
      </w:r>
      <w:r w:rsidRPr="00F21240">
        <w:rPr>
          <w:noProof/>
        </w:rPr>
        <w:instrText>XE "Interest Code"</w:instrText>
      </w:r>
      <w:r w:rsidRPr="00F21240">
        <w:rPr>
          <w:noProof/>
        </w:rPr>
        <w:fldChar w:fldCharType="end"/>
      </w:r>
      <w:r w:rsidRPr="00F21240">
        <w:rPr>
          <w:noProof/>
        </w:rPr>
        <w:t xml:space="preserve">   (CWE)   00158</w:t>
      </w:r>
      <w:bookmarkEnd w:id="4499"/>
      <w:bookmarkEnd w:id="4500"/>
      <w:bookmarkEnd w:id="4501"/>
    </w:p>
    <w:p w14:paraId="6D3DD67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F21240" w:rsidRDefault="00715956">
      <w:pPr>
        <w:pStyle w:val="NormalIndented"/>
        <w:rPr>
          <w:noProof/>
        </w:rPr>
      </w:pPr>
      <w:r w:rsidRPr="00F21240">
        <w:rPr>
          <w:noProof/>
        </w:rPr>
        <w:t xml:space="preserve">Definition:  This field indicates the amount of interest that will be charged the guarantor on any outstanding amounts.  Refer to </w:t>
      </w:r>
      <w:hyperlink r:id="rId188" w:anchor="HL70073" w:history="1">
        <w:r w:rsidRPr="00F21240">
          <w:rPr>
            <w:rStyle w:val="ReferenceUserTable"/>
            <w:noProof/>
          </w:rPr>
          <w:t>User-defined Table 0073 - Interest Rate Code</w:t>
        </w:r>
      </w:hyperlink>
      <w:r w:rsidRPr="00F21240">
        <w:rPr>
          <w:noProof/>
        </w:rPr>
        <w:t xml:space="preserve"> </w:t>
      </w:r>
      <w:r>
        <w:rPr>
          <w:noProof/>
        </w:rPr>
        <w:t xml:space="preserve">in Chapter 2C, Code Tables, for </w:t>
      </w:r>
      <w:r w:rsidRPr="00F21240">
        <w:rPr>
          <w:noProof/>
        </w:rPr>
        <w:t>suggested values.</w:t>
      </w:r>
    </w:p>
    <w:p w14:paraId="308836B4" w14:textId="77777777" w:rsidR="00715956" w:rsidRPr="00F21240" w:rsidRDefault="00715956">
      <w:pPr>
        <w:pStyle w:val="Heading4"/>
        <w:rPr>
          <w:noProof/>
        </w:rPr>
      </w:pPr>
      <w:bookmarkStart w:id="4502" w:name="HL70073"/>
      <w:bookmarkStart w:id="4503" w:name="_Toc1816082"/>
      <w:bookmarkStart w:id="4504" w:name="_Toc21372626"/>
      <w:bookmarkStart w:id="4505" w:name="_Toc175992100"/>
      <w:bookmarkEnd w:id="4502"/>
      <w:r w:rsidRPr="00F21240">
        <w:rPr>
          <w:noProof/>
        </w:rPr>
        <w:t>PV1-29   Transfer to Bad Debt Code</w:t>
      </w:r>
      <w:r w:rsidRPr="00F21240">
        <w:rPr>
          <w:noProof/>
        </w:rPr>
        <w:fldChar w:fldCharType="begin"/>
      </w:r>
      <w:r w:rsidRPr="00F21240">
        <w:rPr>
          <w:noProof/>
        </w:rPr>
        <w:instrText>XE "Transfer to Bad Debt Code"</w:instrText>
      </w:r>
      <w:r w:rsidRPr="00F21240">
        <w:rPr>
          <w:noProof/>
        </w:rPr>
        <w:fldChar w:fldCharType="end"/>
      </w:r>
      <w:r w:rsidRPr="00F21240">
        <w:rPr>
          <w:noProof/>
        </w:rPr>
        <w:t xml:space="preserve">   (CWE)   00159</w:t>
      </w:r>
      <w:bookmarkEnd w:id="4503"/>
      <w:bookmarkEnd w:id="4504"/>
      <w:bookmarkEnd w:id="4505"/>
    </w:p>
    <w:p w14:paraId="74A75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F21240" w:rsidRDefault="00715956">
      <w:pPr>
        <w:pStyle w:val="NormalIndented"/>
        <w:rPr>
          <w:noProof/>
        </w:rPr>
      </w:pPr>
      <w:r w:rsidRPr="00F21240">
        <w:rPr>
          <w:noProof/>
        </w:rPr>
        <w:t xml:space="preserve">Definition:  This field indicates that the account was transferred to bad debts and gives the reason.  Refer to </w:t>
      </w:r>
      <w:hyperlink r:id="rId189" w:anchor="HL70110" w:history="1">
        <w:r w:rsidRPr="00F21240">
          <w:rPr>
            <w:rStyle w:val="ReferenceUserTable"/>
            <w:noProof/>
          </w:rPr>
          <w:t>User-defined Table 0110 - Transfer to Bad Debt Code</w:t>
        </w:r>
      </w:hyperlink>
      <w:r w:rsidRPr="00F21240">
        <w:rPr>
          <w:noProof/>
        </w:rPr>
        <w:t xml:space="preserve"> </w:t>
      </w:r>
      <w:r>
        <w:rPr>
          <w:noProof/>
        </w:rPr>
        <w:t xml:space="preserve">in Chapter 2C, Code Tables, for </w:t>
      </w:r>
      <w:r w:rsidRPr="00F21240">
        <w:rPr>
          <w:noProof/>
        </w:rPr>
        <w:t>suggested values.</w:t>
      </w:r>
    </w:p>
    <w:p w14:paraId="42644945" w14:textId="77777777" w:rsidR="00715956" w:rsidRPr="00F21240" w:rsidRDefault="00715956">
      <w:pPr>
        <w:pStyle w:val="Heading4"/>
        <w:rPr>
          <w:noProof/>
        </w:rPr>
      </w:pPr>
      <w:bookmarkStart w:id="4506" w:name="HL70110"/>
      <w:bookmarkStart w:id="4507" w:name="_Toc1816083"/>
      <w:bookmarkStart w:id="4508" w:name="_Toc21372627"/>
      <w:bookmarkStart w:id="4509" w:name="_Toc175992101"/>
      <w:bookmarkEnd w:id="4506"/>
      <w:r w:rsidRPr="00F21240">
        <w:rPr>
          <w:noProof/>
        </w:rPr>
        <w:t>PV1-30   Transfer to Bad Debt Date</w:t>
      </w:r>
      <w:r w:rsidRPr="00F21240">
        <w:rPr>
          <w:noProof/>
        </w:rPr>
        <w:fldChar w:fldCharType="begin"/>
      </w:r>
      <w:r w:rsidRPr="00F21240">
        <w:rPr>
          <w:noProof/>
        </w:rPr>
        <w:instrText>XE "Transfer to Bad Debt Date"</w:instrText>
      </w:r>
      <w:r w:rsidRPr="00F21240">
        <w:rPr>
          <w:noProof/>
        </w:rPr>
        <w:fldChar w:fldCharType="end"/>
      </w:r>
      <w:r w:rsidRPr="00F21240">
        <w:rPr>
          <w:noProof/>
        </w:rPr>
        <w:t xml:space="preserve">   (DT)   00160</w:t>
      </w:r>
      <w:bookmarkEnd w:id="4507"/>
      <w:bookmarkEnd w:id="4508"/>
      <w:bookmarkEnd w:id="4509"/>
    </w:p>
    <w:p w14:paraId="1C5BB456" w14:textId="77777777" w:rsidR="00715956" w:rsidRPr="00F21240" w:rsidRDefault="00715956">
      <w:pPr>
        <w:pStyle w:val="NormalIndented"/>
        <w:rPr>
          <w:noProof/>
        </w:rPr>
      </w:pPr>
      <w:r w:rsidRPr="00F21240">
        <w:rPr>
          <w:noProof/>
        </w:rPr>
        <w:t>Definition:  This field contains the date that the account was transferred to a bad debt status.</w:t>
      </w:r>
    </w:p>
    <w:p w14:paraId="0521F9AC" w14:textId="77777777" w:rsidR="00715956" w:rsidRPr="00F21240" w:rsidRDefault="00715956">
      <w:pPr>
        <w:pStyle w:val="Heading4"/>
        <w:rPr>
          <w:noProof/>
        </w:rPr>
      </w:pPr>
      <w:bookmarkStart w:id="4510" w:name="_Toc1816084"/>
      <w:bookmarkStart w:id="4511" w:name="_Toc21372628"/>
      <w:bookmarkStart w:id="4512" w:name="_Toc175992102"/>
      <w:r w:rsidRPr="00F21240">
        <w:rPr>
          <w:noProof/>
        </w:rPr>
        <w:t>PV1-31   Bad Debt Agency Code</w:t>
      </w:r>
      <w:r w:rsidRPr="00F21240">
        <w:rPr>
          <w:noProof/>
        </w:rPr>
        <w:fldChar w:fldCharType="begin"/>
      </w:r>
      <w:r w:rsidRPr="00F21240">
        <w:rPr>
          <w:noProof/>
        </w:rPr>
        <w:instrText>XE "Bad Debt Agency Code"</w:instrText>
      </w:r>
      <w:r w:rsidRPr="00F21240">
        <w:rPr>
          <w:noProof/>
        </w:rPr>
        <w:fldChar w:fldCharType="end"/>
      </w:r>
      <w:r w:rsidRPr="00F21240">
        <w:rPr>
          <w:noProof/>
        </w:rPr>
        <w:t xml:space="preserve">   (CWE)   00161</w:t>
      </w:r>
      <w:bookmarkEnd w:id="4510"/>
      <w:bookmarkEnd w:id="4511"/>
      <w:bookmarkEnd w:id="4512"/>
    </w:p>
    <w:p w14:paraId="0373F85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F21240" w:rsidRDefault="00715956">
      <w:pPr>
        <w:pStyle w:val="NormalIndented"/>
        <w:rPr>
          <w:noProof/>
        </w:rPr>
      </w:pPr>
      <w:r w:rsidRPr="00F21240">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90" w:anchor="HL70021" w:history="1">
        <w:r w:rsidRPr="00F21240">
          <w:rPr>
            <w:rStyle w:val="ReferenceUserTable"/>
            <w:noProof/>
          </w:rPr>
          <w:t>User-defined Table 0021 - Bad Debt Agency Code</w:t>
        </w:r>
      </w:hyperlink>
      <w:r w:rsidRPr="00F21240">
        <w:rPr>
          <w:noProof/>
        </w:rPr>
        <w:t xml:space="preserve">; </w:t>
      </w:r>
      <w:r>
        <w:rPr>
          <w:noProof/>
        </w:rPr>
        <w:t xml:space="preserve">in chapter 2C, </w:t>
      </w:r>
      <w:r w:rsidRPr="00F21240">
        <w:rPr>
          <w:noProof/>
        </w:rPr>
        <w:t>however, this is not required.</w:t>
      </w:r>
    </w:p>
    <w:p w14:paraId="13327E5C" w14:textId="77777777" w:rsidR="00715956" w:rsidRPr="00F21240" w:rsidRDefault="00715956">
      <w:pPr>
        <w:pStyle w:val="Heading4"/>
        <w:rPr>
          <w:noProof/>
        </w:rPr>
      </w:pPr>
      <w:bookmarkStart w:id="4513" w:name="HL70021"/>
      <w:bookmarkStart w:id="4514" w:name="_Toc1816085"/>
      <w:bookmarkStart w:id="4515" w:name="_Toc21372629"/>
      <w:bookmarkStart w:id="4516" w:name="_Toc175992103"/>
      <w:bookmarkEnd w:id="4513"/>
      <w:r w:rsidRPr="00F21240">
        <w:rPr>
          <w:noProof/>
        </w:rPr>
        <w:t>PV1-32   Bad Debt Transfer Amount</w:t>
      </w:r>
      <w:r w:rsidRPr="00F21240">
        <w:rPr>
          <w:noProof/>
        </w:rPr>
        <w:fldChar w:fldCharType="begin"/>
      </w:r>
      <w:r w:rsidRPr="00F21240">
        <w:rPr>
          <w:noProof/>
        </w:rPr>
        <w:instrText>XE "Bad Debt Transfer Amount"</w:instrText>
      </w:r>
      <w:r w:rsidRPr="00F21240">
        <w:rPr>
          <w:noProof/>
        </w:rPr>
        <w:fldChar w:fldCharType="end"/>
      </w:r>
      <w:r w:rsidRPr="00F21240">
        <w:rPr>
          <w:noProof/>
        </w:rPr>
        <w:t xml:space="preserve">   (NM)   00162</w:t>
      </w:r>
      <w:bookmarkEnd w:id="4514"/>
      <w:bookmarkEnd w:id="4515"/>
      <w:bookmarkEnd w:id="4516"/>
    </w:p>
    <w:p w14:paraId="13263FC1" w14:textId="77777777" w:rsidR="00715956" w:rsidRPr="00F21240" w:rsidRDefault="00715956">
      <w:pPr>
        <w:pStyle w:val="NormalIndented"/>
        <w:rPr>
          <w:noProof/>
        </w:rPr>
      </w:pPr>
      <w:r w:rsidRPr="00F21240">
        <w:rPr>
          <w:noProof/>
        </w:rPr>
        <w:t>Definition:  This field contains the amount that was transferred to a bad debt status.</w:t>
      </w:r>
    </w:p>
    <w:p w14:paraId="3D6888A9" w14:textId="77777777" w:rsidR="00715956" w:rsidRPr="00F21240" w:rsidRDefault="00715956">
      <w:pPr>
        <w:pStyle w:val="Heading4"/>
        <w:rPr>
          <w:noProof/>
        </w:rPr>
      </w:pPr>
      <w:bookmarkStart w:id="4517" w:name="_Toc1816086"/>
      <w:bookmarkStart w:id="4518" w:name="_Toc21372630"/>
      <w:bookmarkStart w:id="4519" w:name="_Toc175992104"/>
      <w:r w:rsidRPr="00F21240">
        <w:rPr>
          <w:noProof/>
        </w:rPr>
        <w:t>PV1-33   Bad Debt Recovery Amount</w:t>
      </w:r>
      <w:r w:rsidRPr="00F21240">
        <w:rPr>
          <w:noProof/>
        </w:rPr>
        <w:fldChar w:fldCharType="begin"/>
      </w:r>
      <w:r w:rsidRPr="00F21240">
        <w:rPr>
          <w:noProof/>
        </w:rPr>
        <w:instrText>XE "Bad Debt Recovery Amount"</w:instrText>
      </w:r>
      <w:r w:rsidRPr="00F21240">
        <w:rPr>
          <w:noProof/>
        </w:rPr>
        <w:fldChar w:fldCharType="end"/>
      </w:r>
      <w:r w:rsidRPr="00F21240">
        <w:rPr>
          <w:noProof/>
        </w:rPr>
        <w:t xml:space="preserve">   (NM)   00163</w:t>
      </w:r>
      <w:bookmarkEnd w:id="4517"/>
      <w:bookmarkEnd w:id="4518"/>
      <w:bookmarkEnd w:id="4519"/>
    </w:p>
    <w:p w14:paraId="6E4F820D" w14:textId="77777777" w:rsidR="00715956" w:rsidRPr="00F21240" w:rsidRDefault="00715956">
      <w:pPr>
        <w:pStyle w:val="NormalIndented"/>
        <w:rPr>
          <w:noProof/>
        </w:rPr>
      </w:pPr>
      <w:r w:rsidRPr="00F21240">
        <w:rPr>
          <w:noProof/>
        </w:rPr>
        <w:t>Definition:  This field contains the amount recovered from the guarantor on the account.</w:t>
      </w:r>
    </w:p>
    <w:p w14:paraId="7B3D1193" w14:textId="77777777" w:rsidR="00715956" w:rsidRPr="00F21240" w:rsidRDefault="00715956">
      <w:pPr>
        <w:pStyle w:val="Heading4"/>
        <w:rPr>
          <w:noProof/>
        </w:rPr>
      </w:pPr>
      <w:bookmarkStart w:id="4520" w:name="_Toc1816087"/>
      <w:bookmarkStart w:id="4521" w:name="_Toc21372631"/>
      <w:bookmarkStart w:id="4522" w:name="_Toc175992105"/>
      <w:r w:rsidRPr="00F21240">
        <w:rPr>
          <w:noProof/>
        </w:rPr>
        <w:t>PV1-34   Delete Account Indicator</w:t>
      </w:r>
      <w:r w:rsidRPr="00F21240">
        <w:rPr>
          <w:noProof/>
        </w:rPr>
        <w:fldChar w:fldCharType="begin"/>
      </w:r>
      <w:r w:rsidRPr="00F21240">
        <w:rPr>
          <w:noProof/>
        </w:rPr>
        <w:instrText>XE "Delete Account Indicator"</w:instrText>
      </w:r>
      <w:r w:rsidRPr="00F21240">
        <w:rPr>
          <w:noProof/>
        </w:rPr>
        <w:fldChar w:fldCharType="end"/>
      </w:r>
      <w:r w:rsidRPr="00F21240">
        <w:rPr>
          <w:noProof/>
        </w:rPr>
        <w:t xml:space="preserve">   (CWE)   00164</w:t>
      </w:r>
      <w:bookmarkEnd w:id="4520"/>
      <w:bookmarkEnd w:id="4521"/>
      <w:bookmarkEnd w:id="4522"/>
    </w:p>
    <w:p w14:paraId="70D821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F21240" w:rsidRDefault="00715956">
      <w:pPr>
        <w:pStyle w:val="NormalIndented"/>
        <w:rPr>
          <w:noProof/>
        </w:rPr>
      </w:pPr>
      <w:r w:rsidRPr="00F21240">
        <w:rPr>
          <w:noProof/>
        </w:rPr>
        <w:t xml:space="preserve">Definition:  This field indicates that the account was deleted from the file and gives the reason.  Refer to </w:t>
      </w:r>
      <w:hyperlink r:id="rId191" w:anchor="HL70111" w:history="1">
        <w:r w:rsidRPr="00F21240">
          <w:rPr>
            <w:rStyle w:val="ReferenceUserTable"/>
            <w:noProof/>
          </w:rPr>
          <w:t>User-defined Table 0111 - Delete Account Code</w:t>
        </w:r>
      </w:hyperlink>
      <w:r w:rsidRPr="00F21240">
        <w:rPr>
          <w:noProof/>
        </w:rPr>
        <w:t xml:space="preserve"> </w:t>
      </w:r>
      <w:r>
        <w:rPr>
          <w:noProof/>
        </w:rPr>
        <w:t xml:space="preserve">in Chapter 2C, Code Tables, for </w:t>
      </w:r>
      <w:r w:rsidRPr="00F21240">
        <w:rPr>
          <w:noProof/>
        </w:rPr>
        <w:t>suggested values.</w:t>
      </w:r>
    </w:p>
    <w:p w14:paraId="55909DF2" w14:textId="77777777" w:rsidR="00715956" w:rsidRPr="00F21240" w:rsidRDefault="00715956">
      <w:pPr>
        <w:pStyle w:val="Heading4"/>
        <w:rPr>
          <w:noProof/>
        </w:rPr>
      </w:pPr>
      <w:bookmarkStart w:id="4523" w:name="HL70111"/>
      <w:bookmarkStart w:id="4524" w:name="_Toc1816088"/>
      <w:bookmarkStart w:id="4525" w:name="_Toc21372632"/>
      <w:bookmarkStart w:id="4526" w:name="_Toc175992106"/>
      <w:bookmarkEnd w:id="4523"/>
      <w:r w:rsidRPr="00F21240">
        <w:rPr>
          <w:noProof/>
        </w:rPr>
        <w:t>PV1-35   Delete Account Date</w:t>
      </w:r>
      <w:r w:rsidRPr="00F21240">
        <w:rPr>
          <w:noProof/>
        </w:rPr>
        <w:fldChar w:fldCharType="begin"/>
      </w:r>
      <w:r w:rsidRPr="00F21240">
        <w:rPr>
          <w:noProof/>
        </w:rPr>
        <w:instrText>XE "Delete Account Date"</w:instrText>
      </w:r>
      <w:r w:rsidRPr="00F21240">
        <w:rPr>
          <w:noProof/>
        </w:rPr>
        <w:fldChar w:fldCharType="end"/>
      </w:r>
      <w:r w:rsidRPr="00F21240">
        <w:rPr>
          <w:noProof/>
        </w:rPr>
        <w:t xml:space="preserve">   (DT)   00165</w:t>
      </w:r>
      <w:bookmarkEnd w:id="4524"/>
      <w:bookmarkEnd w:id="4525"/>
      <w:bookmarkEnd w:id="4526"/>
    </w:p>
    <w:p w14:paraId="28082FAC" w14:textId="77777777" w:rsidR="00715956" w:rsidRPr="00F21240" w:rsidRDefault="00715956">
      <w:pPr>
        <w:pStyle w:val="NormalIndented"/>
        <w:rPr>
          <w:noProof/>
        </w:rPr>
      </w:pPr>
      <w:r w:rsidRPr="00F21240">
        <w:rPr>
          <w:noProof/>
        </w:rPr>
        <w:t>Definition:  This field contains the date that the account was deleted from the file.</w:t>
      </w:r>
    </w:p>
    <w:p w14:paraId="5D199C65" w14:textId="77777777" w:rsidR="00715956" w:rsidRPr="00F21240" w:rsidRDefault="00715956">
      <w:pPr>
        <w:pStyle w:val="Heading4"/>
        <w:rPr>
          <w:noProof/>
        </w:rPr>
      </w:pPr>
      <w:bookmarkStart w:id="4527" w:name="_Toc1816089"/>
      <w:bookmarkStart w:id="4528" w:name="_Toc21372633"/>
      <w:bookmarkStart w:id="4529" w:name="_Toc175992107"/>
      <w:r w:rsidRPr="00F21240">
        <w:rPr>
          <w:noProof/>
        </w:rPr>
        <w:t>PV1-36   Discharge Disposition</w:t>
      </w:r>
      <w:r w:rsidRPr="00F21240">
        <w:rPr>
          <w:noProof/>
        </w:rPr>
        <w:fldChar w:fldCharType="begin"/>
      </w:r>
      <w:r w:rsidRPr="00F21240">
        <w:rPr>
          <w:noProof/>
        </w:rPr>
        <w:instrText>XE "Discharge Disposition"</w:instrText>
      </w:r>
      <w:r w:rsidRPr="00F21240">
        <w:rPr>
          <w:noProof/>
        </w:rPr>
        <w:fldChar w:fldCharType="end"/>
      </w:r>
      <w:r w:rsidRPr="00F21240">
        <w:rPr>
          <w:noProof/>
        </w:rPr>
        <w:t xml:space="preserve">   (CWE)   00166</w:t>
      </w:r>
      <w:bookmarkEnd w:id="4527"/>
      <w:bookmarkEnd w:id="4528"/>
      <w:bookmarkEnd w:id="4529"/>
    </w:p>
    <w:p w14:paraId="3A91B0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F21240" w:rsidRDefault="00715956">
      <w:pPr>
        <w:pStyle w:val="NormalIndented"/>
        <w:rPr>
          <w:noProof/>
        </w:rPr>
      </w:pPr>
      <w:r w:rsidRPr="00F21240">
        <w:rPr>
          <w:noProof/>
        </w:rPr>
        <w:t xml:space="preserve">Definition:  This field contains the disposition of the patient at time of discharge (i.e., discharged to home, expired, etc.).  Refer to </w:t>
      </w:r>
      <w:hyperlink r:id="rId192" w:anchor="HL70112" w:history="1">
        <w:r w:rsidRPr="00F21240">
          <w:rPr>
            <w:rStyle w:val="ReferenceUserTable"/>
            <w:noProof/>
          </w:rPr>
          <w:t>User-defined Table 0112 - Discharge Dispos</w:t>
        </w:r>
        <w:bookmarkStart w:id="4530" w:name="_Hlt1845668"/>
        <w:r w:rsidRPr="00F21240">
          <w:rPr>
            <w:rStyle w:val="ReferenceUserTable"/>
            <w:noProof/>
          </w:rPr>
          <w:t>i</w:t>
        </w:r>
        <w:bookmarkEnd w:id="4530"/>
        <w:r w:rsidRPr="00F21240">
          <w:rPr>
            <w:rStyle w:val="ReferenceUserTable"/>
            <w:noProof/>
          </w:rPr>
          <w:t>tion</w:t>
        </w:r>
      </w:hyperlink>
      <w:r w:rsidRPr="00F21240">
        <w:rPr>
          <w:noProof/>
        </w:rPr>
        <w:t xml:space="preserve"> </w:t>
      </w:r>
      <w:r>
        <w:rPr>
          <w:noProof/>
        </w:rPr>
        <w:t xml:space="preserve">in Chapter 2C, Code Tables, for </w:t>
      </w:r>
      <w:r w:rsidRPr="00F21240">
        <w:rPr>
          <w:noProof/>
        </w:rPr>
        <w:t xml:space="preserve">suggested values. In the US, this field </w:t>
      </w:r>
      <w:r w:rsidRPr="00F21240">
        <w:t xml:space="preserve">should use the Official Uniform Billing (UB) 04 2008 numeric codes found on form locator 17. Refer to </w:t>
      </w:r>
      <w:r w:rsidRPr="00F21240">
        <w:rPr>
          <w:i/>
        </w:rPr>
        <w:t xml:space="preserve">External Table UB04FL17 </w:t>
      </w:r>
      <w:r w:rsidRPr="00F21240">
        <w:rPr>
          <w:i/>
          <w:snapToGrid w:val="0"/>
        </w:rPr>
        <w:t>Patient Discharge Status</w:t>
      </w:r>
      <w:r w:rsidRPr="00F21240">
        <w:t xml:space="preserve"> for valid values</w:t>
      </w:r>
      <w:r w:rsidRPr="00F21240">
        <w:rPr>
          <w:noProof/>
        </w:rPr>
        <w:t>.</w:t>
      </w:r>
    </w:p>
    <w:p w14:paraId="7BF7B62C" w14:textId="77777777" w:rsidR="00715956" w:rsidRPr="00F21240" w:rsidRDefault="00715956" w:rsidP="00121474">
      <w:pPr>
        <w:pStyle w:val="NormalIndented"/>
        <w:rPr>
          <w:snapToGrid w:val="0"/>
        </w:rPr>
      </w:pPr>
      <w:bookmarkStart w:id="4531" w:name="_Hlt1845670"/>
      <w:bookmarkEnd w:id="4531"/>
      <w:r w:rsidRPr="00F21240">
        <w:rPr>
          <w:snapToGrid w:val="0"/>
        </w:rPr>
        <w:t>Examples:</w:t>
      </w:r>
    </w:p>
    <w:p w14:paraId="6914AB8C" w14:textId="77777777" w:rsidR="00715956" w:rsidRPr="00F21240" w:rsidRDefault="00715956">
      <w:pPr>
        <w:pStyle w:val="Example"/>
        <w:rPr>
          <w:snapToGrid w:val="0"/>
        </w:rPr>
      </w:pPr>
      <w:r w:rsidRPr="00F21240">
        <w:rPr>
          <w:snapToGrid w:val="0"/>
        </w:rPr>
        <w:t>US: |01^</w:t>
      </w:r>
      <w:r w:rsidRPr="00F21240">
        <w:t xml:space="preserve"> Discharged to home or self care (routine discharge)</w:t>
      </w:r>
      <w:r w:rsidRPr="00F21240">
        <w:rPr>
          <w:snapToGrid w:val="0"/>
        </w:rPr>
        <w:t xml:space="preserve">^UB04FL17^^^^2008, v 2.0| </w:t>
      </w:r>
    </w:p>
    <w:p w14:paraId="59060A7A" w14:textId="77777777" w:rsidR="00715956" w:rsidRPr="00F21240" w:rsidRDefault="00715956">
      <w:pPr>
        <w:rPr>
          <w:snapToGrid w:val="0"/>
        </w:rPr>
      </w:pPr>
    </w:p>
    <w:p w14:paraId="57CCC462" w14:textId="77777777" w:rsidR="00715956" w:rsidRPr="00F21240" w:rsidRDefault="00715956" w:rsidP="00121474">
      <w:pPr>
        <w:pStyle w:val="NormalIndented"/>
        <w:rPr>
          <w:snapToGrid w:val="0"/>
        </w:rPr>
      </w:pPr>
      <w:r w:rsidRPr="00594536">
        <w:rPr>
          <w:b/>
          <w:snapToGrid w:val="0"/>
        </w:rPr>
        <w:t>Usage Note:</w:t>
      </w:r>
      <w:r w:rsidRPr="00F21240">
        <w:rPr>
          <w:snapToGrid w:val="0"/>
        </w:rPr>
        <w:t xml:space="preserve"> NUBC does not supply a null value for this field. </w:t>
      </w:r>
    </w:p>
    <w:p w14:paraId="6596CA2D" w14:textId="77777777" w:rsidR="00715956" w:rsidRPr="00F21240" w:rsidRDefault="00715956">
      <w:pPr>
        <w:pStyle w:val="Heading4"/>
        <w:rPr>
          <w:noProof/>
        </w:rPr>
      </w:pPr>
      <w:bookmarkStart w:id="4532" w:name="_Toc1816090"/>
      <w:bookmarkStart w:id="4533" w:name="_Toc21372634"/>
      <w:bookmarkStart w:id="4534" w:name="_Toc175992108"/>
      <w:r w:rsidRPr="00F21240">
        <w:rPr>
          <w:noProof/>
        </w:rPr>
        <w:t>PV1-37   Discharged to Location</w:t>
      </w:r>
      <w:r w:rsidRPr="00F21240">
        <w:rPr>
          <w:noProof/>
        </w:rPr>
        <w:fldChar w:fldCharType="begin"/>
      </w:r>
      <w:r w:rsidRPr="00F21240">
        <w:rPr>
          <w:noProof/>
        </w:rPr>
        <w:instrText>XE "Discharged to Location"</w:instrText>
      </w:r>
      <w:r w:rsidRPr="00F21240">
        <w:rPr>
          <w:noProof/>
        </w:rPr>
        <w:fldChar w:fldCharType="end"/>
      </w:r>
      <w:r w:rsidRPr="00F21240">
        <w:rPr>
          <w:noProof/>
        </w:rPr>
        <w:t xml:space="preserve">   (DLD)   00167</w:t>
      </w:r>
      <w:bookmarkEnd w:id="4532"/>
      <w:bookmarkEnd w:id="4533"/>
      <w:bookmarkEnd w:id="4534"/>
    </w:p>
    <w:p w14:paraId="64D713BC" w14:textId="77777777" w:rsidR="00A95485" w:rsidRDefault="00A95485" w:rsidP="00A95485">
      <w:pPr>
        <w:pStyle w:val="Components"/>
      </w:pPr>
      <w:bookmarkStart w:id="4535" w:name="DLDComponent"/>
      <w:r>
        <w:t>Components:  &lt;Discharge to Location (CWE)&gt; ^ &lt;Effective Date (DTM)&gt;</w:t>
      </w:r>
    </w:p>
    <w:p w14:paraId="2A1D0903" w14:textId="77777777" w:rsidR="00A95485" w:rsidRDefault="00A95485" w:rsidP="00A95485">
      <w:pPr>
        <w:pStyle w:val="Components"/>
      </w:pPr>
      <w:r>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535"/>
    </w:p>
    <w:p w14:paraId="36EF7947" w14:textId="1A191B07" w:rsidR="00715956" w:rsidRPr="00F21240" w:rsidRDefault="00715956">
      <w:pPr>
        <w:pStyle w:val="NormalIndented"/>
        <w:rPr>
          <w:noProof/>
        </w:rPr>
      </w:pPr>
      <w:r w:rsidRPr="00F21240">
        <w:rPr>
          <w:noProof/>
        </w:rPr>
        <w:t xml:space="preserve">Definition:  This field indicates the healthcare facility to which the patient was discharged and the date.  Refer to </w:t>
      </w:r>
      <w:hyperlink r:id="rId193" w:anchor="HL70113" w:history="1">
        <w:r w:rsidRPr="00F21240">
          <w:rPr>
            <w:rStyle w:val="ReferenceUserTable"/>
            <w:noProof/>
          </w:rPr>
          <w:t>User-defined Table 0113 - Discharged to Location</w:t>
        </w:r>
      </w:hyperlink>
      <w:r w:rsidRPr="00F21240">
        <w:rPr>
          <w:noProof/>
        </w:rPr>
        <w:t xml:space="preserve"> </w:t>
      </w:r>
      <w:r>
        <w:rPr>
          <w:noProof/>
        </w:rPr>
        <w:t xml:space="preserve">in Chapter 2C, Code Tables, for </w:t>
      </w:r>
      <w:r w:rsidRPr="00F21240">
        <w:rPr>
          <w:noProof/>
        </w:rPr>
        <w:t>suggested values.</w:t>
      </w:r>
    </w:p>
    <w:p w14:paraId="1C0C73AF" w14:textId="77777777" w:rsidR="00715956" w:rsidRPr="00F21240" w:rsidRDefault="00715956">
      <w:pPr>
        <w:pStyle w:val="Heading4"/>
        <w:rPr>
          <w:noProof/>
        </w:rPr>
      </w:pPr>
      <w:bookmarkStart w:id="4536" w:name="HL70113"/>
      <w:bookmarkStart w:id="4537" w:name="_Toc1816091"/>
      <w:bookmarkStart w:id="4538" w:name="_Toc21372635"/>
      <w:bookmarkStart w:id="4539" w:name="_Toc175992109"/>
      <w:bookmarkEnd w:id="4536"/>
      <w:r w:rsidRPr="00F21240">
        <w:rPr>
          <w:noProof/>
        </w:rPr>
        <w:t>PV1-38   Diet Type</w:t>
      </w:r>
      <w:r w:rsidRPr="00F21240">
        <w:rPr>
          <w:noProof/>
        </w:rPr>
        <w:fldChar w:fldCharType="begin"/>
      </w:r>
      <w:r w:rsidRPr="00F21240">
        <w:rPr>
          <w:noProof/>
        </w:rPr>
        <w:instrText>XE "Diet type"</w:instrText>
      </w:r>
      <w:r w:rsidRPr="00F21240">
        <w:rPr>
          <w:noProof/>
        </w:rPr>
        <w:fldChar w:fldCharType="end"/>
      </w:r>
      <w:r w:rsidRPr="00F21240">
        <w:rPr>
          <w:noProof/>
        </w:rPr>
        <w:t xml:space="preserve">   (CWE)   00168</w:t>
      </w:r>
      <w:bookmarkEnd w:id="4537"/>
      <w:bookmarkEnd w:id="4538"/>
      <w:bookmarkEnd w:id="4539"/>
    </w:p>
    <w:p w14:paraId="24BEC0B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F21240" w:rsidRDefault="00715956">
      <w:pPr>
        <w:pStyle w:val="NormalIndented"/>
        <w:rPr>
          <w:noProof/>
        </w:rPr>
      </w:pPr>
      <w:r w:rsidRPr="00F21240">
        <w:rPr>
          <w:noProof/>
        </w:rPr>
        <w:t xml:space="preserve">Definition:  This field indicates a special diet type for a patient.  Refer to </w:t>
      </w:r>
      <w:hyperlink r:id="rId194" w:anchor="HL70114" w:history="1">
        <w:r w:rsidRPr="00F21240">
          <w:rPr>
            <w:rStyle w:val="ReferenceUserTable"/>
            <w:noProof/>
          </w:rPr>
          <w:t>User-defined Table 0114 - Diet Type</w:t>
        </w:r>
      </w:hyperlink>
      <w:r w:rsidRPr="00F21240">
        <w:rPr>
          <w:noProof/>
        </w:rPr>
        <w:t xml:space="preserve"> </w:t>
      </w:r>
      <w:r>
        <w:rPr>
          <w:noProof/>
        </w:rPr>
        <w:t xml:space="preserve">in Chapter 2C, Code Tables, for </w:t>
      </w:r>
      <w:r w:rsidRPr="00F21240">
        <w:rPr>
          <w:noProof/>
        </w:rPr>
        <w:t>suggested values.</w:t>
      </w:r>
    </w:p>
    <w:p w14:paraId="5DAC6B9A" w14:textId="77777777" w:rsidR="00715956" w:rsidRPr="00F21240" w:rsidRDefault="00715956">
      <w:pPr>
        <w:pStyle w:val="Heading4"/>
        <w:rPr>
          <w:noProof/>
        </w:rPr>
      </w:pPr>
      <w:bookmarkStart w:id="4540" w:name="HL70114"/>
      <w:bookmarkStart w:id="4541" w:name="_Toc1816092"/>
      <w:bookmarkStart w:id="4542" w:name="_Toc21372636"/>
      <w:bookmarkStart w:id="4543" w:name="_Toc175992110"/>
      <w:bookmarkEnd w:id="4540"/>
      <w:r w:rsidRPr="00F21240">
        <w:rPr>
          <w:noProof/>
        </w:rPr>
        <w:t>PV1-39   Servicing Facility</w:t>
      </w:r>
      <w:r w:rsidRPr="00F21240">
        <w:rPr>
          <w:noProof/>
        </w:rPr>
        <w:fldChar w:fldCharType="begin"/>
      </w:r>
      <w:r w:rsidRPr="00F21240">
        <w:rPr>
          <w:noProof/>
        </w:rPr>
        <w:instrText>XE "Servicing Facility"</w:instrText>
      </w:r>
      <w:r w:rsidRPr="00F21240">
        <w:rPr>
          <w:noProof/>
        </w:rPr>
        <w:fldChar w:fldCharType="end"/>
      </w:r>
      <w:r w:rsidRPr="00F21240">
        <w:rPr>
          <w:noProof/>
        </w:rPr>
        <w:t xml:space="preserve">   (CWE)   00169</w:t>
      </w:r>
      <w:bookmarkEnd w:id="4541"/>
      <w:bookmarkEnd w:id="4542"/>
      <w:bookmarkEnd w:id="4543"/>
    </w:p>
    <w:p w14:paraId="3AA8DA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F21240" w:rsidRDefault="00715956">
      <w:pPr>
        <w:pStyle w:val="NormalIndented"/>
        <w:rPr>
          <w:noProof/>
        </w:rPr>
      </w:pPr>
      <w:r w:rsidRPr="00F21240">
        <w:rPr>
          <w:noProof/>
        </w:rPr>
        <w:t xml:space="preserve">Definition:  This field is used in a multiple facility environment, e.g., multiple campuses or buildings, to indicate the healthcare facility with which this visit is associated.  Refer to </w:t>
      </w:r>
      <w:hyperlink r:id="rId195" w:anchor="HL70115" w:history="1">
        <w:r w:rsidRPr="00F21240">
          <w:rPr>
            <w:rStyle w:val="ReferenceUserTable"/>
            <w:noProof/>
          </w:rPr>
          <w:t>User-defined Table 0115 - Servicing Facility</w:t>
        </w:r>
      </w:hyperlink>
      <w:r w:rsidRPr="00F21240">
        <w:rPr>
          <w:noProof/>
        </w:rPr>
        <w:t xml:space="preserve"> </w:t>
      </w:r>
      <w:r>
        <w:rPr>
          <w:noProof/>
        </w:rPr>
        <w:t xml:space="preserve">in Chapter 2C, Code Tables, for </w:t>
      </w:r>
      <w:r w:rsidRPr="00F21240">
        <w:rPr>
          <w:noProof/>
        </w:rPr>
        <w:t>suggested values.</w:t>
      </w:r>
    </w:p>
    <w:p w14:paraId="677A5C3A" w14:textId="77777777" w:rsidR="00715956" w:rsidRPr="00F21240" w:rsidRDefault="00715956">
      <w:pPr>
        <w:pStyle w:val="NormalIndented"/>
        <w:rPr>
          <w:noProof/>
        </w:rPr>
      </w:pPr>
      <w:bookmarkStart w:id="4544" w:name="HL70115"/>
      <w:bookmarkEnd w:id="4544"/>
      <w:r w:rsidRPr="00F21240">
        <w:rPr>
          <w:noProof/>
        </w:rPr>
        <w:t>An optional sixth component, the facility ID, may be valued in each individual location field in PV1, instead of placing it here.</w:t>
      </w:r>
    </w:p>
    <w:p w14:paraId="5C3107B1" w14:textId="77777777" w:rsidR="00715956" w:rsidRPr="00F21240" w:rsidRDefault="00715956">
      <w:pPr>
        <w:pStyle w:val="Heading4"/>
        <w:rPr>
          <w:noProof/>
        </w:rPr>
      </w:pPr>
      <w:bookmarkStart w:id="4545" w:name="_Toc1816093"/>
      <w:bookmarkStart w:id="4546" w:name="_Toc21372637"/>
      <w:bookmarkStart w:id="4547" w:name="_Toc175992111"/>
      <w:r w:rsidRPr="00F21240">
        <w:rPr>
          <w:noProof/>
        </w:rPr>
        <w:t>PV1-40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00170</w:t>
      </w:r>
      <w:bookmarkEnd w:id="4545"/>
      <w:bookmarkEnd w:id="4546"/>
      <w:bookmarkEnd w:id="4547"/>
    </w:p>
    <w:p w14:paraId="6000FD59" w14:textId="77777777" w:rsidR="00715956" w:rsidRPr="00F21240" w:rsidRDefault="00715956" w:rsidP="00121474">
      <w:pPr>
        <w:pStyle w:val="NormalIndented"/>
        <w:rPr>
          <w:noProof/>
        </w:rPr>
      </w:pPr>
      <w:r w:rsidRPr="00F21240">
        <w:rPr>
          <w:noProof/>
        </w:rPr>
        <w:t xml:space="preserve">Definition:  </w:t>
      </w:r>
      <w:r w:rsidRPr="00F21240">
        <w:rPr>
          <w:b/>
          <w:noProof/>
        </w:rPr>
        <w:t>T</w:t>
      </w:r>
      <w:r w:rsidRPr="00F21240">
        <w:rPr>
          <w:rStyle w:val="Strong"/>
          <w:noProof/>
        </w:rPr>
        <w:t>he PV1-40 field was retained for backward compatibility only as of v</w:t>
      </w:r>
      <w:r>
        <w:rPr>
          <w:rStyle w:val="Strong"/>
          <w:noProof/>
        </w:rPr>
        <w:t xml:space="preserve"> </w:t>
      </w:r>
      <w:r w:rsidRPr="00F21240">
        <w:rPr>
          <w:rStyle w:val="Strong"/>
          <w:noProof/>
        </w:rPr>
        <w:t>2.3, and the field withdrawn as of v</w:t>
      </w:r>
      <w:r>
        <w:rPr>
          <w:rStyle w:val="Strong"/>
          <w:noProof/>
        </w:rPr>
        <w:t xml:space="preserve"> </w:t>
      </w:r>
      <w:r w:rsidRPr="00F21240">
        <w:rPr>
          <w:rStyle w:val="Strong"/>
          <w:noProof/>
        </w:rPr>
        <w:t>2.7</w:t>
      </w:r>
      <w:r w:rsidRPr="00F21240">
        <w:rPr>
          <w:noProof/>
        </w:rPr>
        <w:t xml:space="preserve">. The information is now held in the fifth component of the PL datatype in PV1-3. </w:t>
      </w:r>
      <w:r w:rsidRPr="00F21240">
        <w:rPr>
          <w:noProof/>
        </w:rPr>
        <w:fldChar w:fldCharType="begin"/>
      </w:r>
      <w:r w:rsidRPr="00F21240">
        <w:rPr>
          <w:noProof/>
        </w:rPr>
        <w:instrText>XE "User-defined Table 0116 - Bed Status"</w:instrText>
      </w:r>
      <w:r w:rsidRPr="00F21240">
        <w:rPr>
          <w:noProof/>
        </w:rPr>
        <w:fldChar w:fldCharType="end"/>
      </w:r>
    </w:p>
    <w:p w14:paraId="21041653" w14:textId="77777777" w:rsidR="00715956" w:rsidRPr="00F21240" w:rsidRDefault="00715956">
      <w:pPr>
        <w:pStyle w:val="Heading4"/>
        <w:rPr>
          <w:noProof/>
        </w:rPr>
      </w:pPr>
      <w:bookmarkStart w:id="4548" w:name="_Toc1816094"/>
      <w:bookmarkStart w:id="4549" w:name="_Toc21372638"/>
      <w:bookmarkStart w:id="4550" w:name="_Toc175992112"/>
      <w:r w:rsidRPr="00F21240">
        <w:rPr>
          <w:noProof/>
        </w:rPr>
        <w:t>PV1-41   Account Status</w:t>
      </w:r>
      <w:r w:rsidRPr="00F21240">
        <w:rPr>
          <w:noProof/>
        </w:rPr>
        <w:fldChar w:fldCharType="begin"/>
      </w:r>
      <w:r w:rsidRPr="00F21240">
        <w:rPr>
          <w:noProof/>
        </w:rPr>
        <w:instrText>XE "Account Status"</w:instrText>
      </w:r>
      <w:r w:rsidRPr="00F21240">
        <w:rPr>
          <w:noProof/>
        </w:rPr>
        <w:fldChar w:fldCharType="end"/>
      </w:r>
      <w:r w:rsidRPr="00F21240">
        <w:rPr>
          <w:noProof/>
        </w:rPr>
        <w:t xml:space="preserve">   (CWE)   00171</w:t>
      </w:r>
      <w:bookmarkEnd w:id="4548"/>
      <w:bookmarkEnd w:id="4549"/>
      <w:bookmarkEnd w:id="4550"/>
    </w:p>
    <w:p w14:paraId="34D9439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F21240" w:rsidRDefault="00715956">
      <w:pPr>
        <w:pStyle w:val="NormalIndented"/>
        <w:rPr>
          <w:noProof/>
        </w:rPr>
      </w:pPr>
      <w:r w:rsidRPr="00F21240">
        <w:rPr>
          <w:noProof/>
        </w:rPr>
        <w:t xml:space="preserve">Definition:  This field contains the account status.  Refer to </w:t>
      </w:r>
      <w:hyperlink r:id="rId196" w:anchor="HL70117" w:history="1">
        <w:r w:rsidRPr="00F21240">
          <w:rPr>
            <w:rStyle w:val="ReferenceUserTable"/>
          </w:rPr>
          <w:t>User-defined Table 0117 - Account Status</w:t>
        </w:r>
      </w:hyperlink>
      <w:r w:rsidRPr="00F21240">
        <w:rPr>
          <w:noProof/>
        </w:rPr>
        <w:t xml:space="preserve"> </w:t>
      </w:r>
      <w:r>
        <w:rPr>
          <w:noProof/>
        </w:rPr>
        <w:t xml:space="preserve">in Chapter 2C, Code Tables, for </w:t>
      </w:r>
      <w:r w:rsidRPr="00F21240">
        <w:rPr>
          <w:noProof/>
        </w:rPr>
        <w:t>suggested values.</w:t>
      </w:r>
    </w:p>
    <w:p w14:paraId="00DC31C2" w14:textId="77777777" w:rsidR="00715956" w:rsidRPr="00F21240" w:rsidRDefault="00715956">
      <w:pPr>
        <w:pStyle w:val="Heading4"/>
        <w:rPr>
          <w:noProof/>
        </w:rPr>
      </w:pPr>
      <w:bookmarkStart w:id="4551" w:name="HL70117"/>
      <w:bookmarkStart w:id="4552" w:name="_Toc1816095"/>
      <w:bookmarkStart w:id="4553" w:name="_Toc21372639"/>
      <w:bookmarkStart w:id="4554" w:name="_Toc175992113"/>
      <w:bookmarkEnd w:id="4551"/>
      <w:r w:rsidRPr="00F21240">
        <w:rPr>
          <w:noProof/>
        </w:rPr>
        <w:t>PV1-42   Pending Location</w:t>
      </w:r>
      <w:r w:rsidRPr="00F21240">
        <w:rPr>
          <w:noProof/>
        </w:rPr>
        <w:fldChar w:fldCharType="begin"/>
      </w:r>
      <w:r w:rsidRPr="00F21240">
        <w:rPr>
          <w:noProof/>
        </w:rPr>
        <w:instrText>XE "Pending Location"</w:instrText>
      </w:r>
      <w:r w:rsidRPr="00F21240">
        <w:rPr>
          <w:noProof/>
        </w:rPr>
        <w:fldChar w:fldCharType="end"/>
      </w:r>
      <w:r w:rsidRPr="00F21240">
        <w:rPr>
          <w:noProof/>
        </w:rPr>
        <w:t xml:space="preserve">   (PL)   00172</w:t>
      </w:r>
      <w:bookmarkEnd w:id="4552"/>
      <w:bookmarkEnd w:id="4553"/>
      <w:bookmarkEnd w:id="4554"/>
    </w:p>
    <w:p w14:paraId="1A6D979A"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Default="00A95485" w:rsidP="00A95485">
      <w:pPr>
        <w:pStyle w:val="Components"/>
      </w:pPr>
      <w:r>
        <w:t>Subcomponents for Point of Care (HD):  &lt;Namespace ID (IS)&gt; &amp; &lt;Universal ID (ST)&gt; &amp; &lt;Universal ID Type (ID)&gt;</w:t>
      </w:r>
    </w:p>
    <w:p w14:paraId="1874C32D" w14:textId="77777777" w:rsidR="00A95485" w:rsidRDefault="00A95485" w:rsidP="00A95485">
      <w:pPr>
        <w:pStyle w:val="Components"/>
      </w:pPr>
      <w:r>
        <w:t>Subcomponents for Room (HD):  &lt;Namespace ID (IS)&gt; &amp; &lt;Universal ID (ST)&gt; &amp; &lt;Universal ID Type (ID)&gt;</w:t>
      </w:r>
    </w:p>
    <w:p w14:paraId="52706333" w14:textId="77777777" w:rsidR="00A95485" w:rsidRDefault="00A95485" w:rsidP="00A95485">
      <w:pPr>
        <w:pStyle w:val="Components"/>
      </w:pPr>
      <w:r>
        <w:t>Subcomponents for Bed (HD):  &lt;Namespace ID (IS)&gt; &amp; &lt;Universal ID (ST)&gt; &amp; &lt;Universal ID Type (ID)&gt;</w:t>
      </w:r>
    </w:p>
    <w:p w14:paraId="3C9A6ACD" w14:textId="77777777" w:rsidR="00A95485" w:rsidRDefault="00A95485" w:rsidP="00A95485">
      <w:pPr>
        <w:pStyle w:val="Components"/>
      </w:pPr>
      <w:r>
        <w:t>Subcomponents for Facility (HD):  &lt;Namespace ID (IS)&gt; &amp; &lt;Universal ID (ST)&gt; &amp; &lt;Universal ID Type (ID)&gt;</w:t>
      </w:r>
    </w:p>
    <w:p w14:paraId="0B001B0F" w14:textId="77777777" w:rsidR="00A95485" w:rsidRDefault="00A95485" w:rsidP="00A95485">
      <w:pPr>
        <w:pStyle w:val="Components"/>
      </w:pPr>
      <w:r>
        <w:t>Subcomponents for Building (HD):  &lt;Namespace ID (IS)&gt; &amp; &lt;Universal ID (ST)&gt; &amp; &lt;Universal ID Type (ID)&gt;</w:t>
      </w:r>
    </w:p>
    <w:p w14:paraId="1E1AC719" w14:textId="77777777" w:rsidR="00A95485" w:rsidRDefault="00A95485" w:rsidP="00A95485">
      <w:pPr>
        <w:pStyle w:val="Components"/>
      </w:pPr>
      <w:r>
        <w:t>Subcomponents for Floor (HD):  &lt;Namespace ID (IS)&gt; &amp; &lt;Universal ID (ST)&gt; &amp; &lt;Universal ID Type (ID)&gt;</w:t>
      </w:r>
    </w:p>
    <w:p w14:paraId="0454C9D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43D05369" w14:textId="77777777" w:rsidR="00A95485" w:rsidRDefault="00A95485" w:rsidP="00A95485">
      <w:pPr>
        <w:pStyle w:val="Components"/>
      </w:pPr>
      <w:r>
        <w:t>Subcomponents for Assigning Authority for Location (HD):  &lt;Namespace ID (IS)&gt; &amp; &lt;Universal ID (ST)&gt; &amp; &lt;Universal ID Type (ID)&gt;</w:t>
      </w:r>
    </w:p>
    <w:p w14:paraId="2A1CCB39" w14:textId="77777777" w:rsidR="00715956" w:rsidRPr="00F21240" w:rsidRDefault="00715956">
      <w:pPr>
        <w:pStyle w:val="NormalIndented"/>
        <w:rPr>
          <w:noProof/>
        </w:rPr>
      </w:pPr>
      <w:r w:rsidRPr="00F21240">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F21240">
        <w:rPr>
          <w:rStyle w:val="ReferenceAttribute"/>
          <w:noProof/>
        </w:rPr>
        <w:t>PV1-40 - Bed Status</w:t>
      </w:r>
      <w:r w:rsidRPr="00F21240">
        <w:rPr>
          <w:noProof/>
        </w:rPr>
        <w:t>.</w:t>
      </w:r>
    </w:p>
    <w:p w14:paraId="2DAD08A6" w14:textId="77777777" w:rsidR="00715956" w:rsidRPr="00F21240" w:rsidRDefault="00715956">
      <w:pPr>
        <w:pStyle w:val="Heading4"/>
        <w:rPr>
          <w:noProof/>
        </w:rPr>
      </w:pPr>
      <w:bookmarkStart w:id="4555" w:name="_Toc1816096"/>
      <w:bookmarkStart w:id="4556" w:name="_Toc21372640"/>
      <w:bookmarkStart w:id="4557" w:name="_Toc175992114"/>
      <w:r w:rsidRPr="00F21240">
        <w:rPr>
          <w:noProof/>
        </w:rPr>
        <w:t>PV1-43   Prior Temporary Location</w:t>
      </w:r>
      <w:r w:rsidRPr="00F21240">
        <w:rPr>
          <w:noProof/>
        </w:rPr>
        <w:fldChar w:fldCharType="begin"/>
      </w:r>
      <w:r w:rsidRPr="00F21240">
        <w:rPr>
          <w:noProof/>
        </w:rPr>
        <w:instrText>XE "Prior Temporary Location"</w:instrText>
      </w:r>
      <w:r w:rsidRPr="00F21240">
        <w:rPr>
          <w:noProof/>
        </w:rPr>
        <w:fldChar w:fldCharType="end"/>
      </w:r>
      <w:r w:rsidRPr="00F21240">
        <w:rPr>
          <w:noProof/>
        </w:rPr>
        <w:t xml:space="preserve">   (PL)   00173</w:t>
      </w:r>
      <w:bookmarkEnd w:id="4555"/>
      <w:bookmarkEnd w:id="4556"/>
      <w:bookmarkEnd w:id="4557"/>
    </w:p>
    <w:p w14:paraId="623191F5"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Default="00A95485" w:rsidP="00A95485">
      <w:pPr>
        <w:pStyle w:val="Components"/>
      </w:pPr>
      <w:r>
        <w:t>Subcomponents for Point of Care (HD):  &lt;Namespace ID (IS)&gt; &amp; &lt;Universal ID (ST)&gt; &amp; &lt;Universal ID Type (ID)&gt;</w:t>
      </w:r>
    </w:p>
    <w:p w14:paraId="3AB3D48B" w14:textId="77777777" w:rsidR="00A95485" w:rsidRDefault="00A95485" w:rsidP="00A95485">
      <w:pPr>
        <w:pStyle w:val="Components"/>
      </w:pPr>
      <w:r>
        <w:t>Subcomponents for Room (HD):  &lt;Namespace ID (IS)&gt; &amp; &lt;Universal ID (ST)&gt; &amp; &lt;Universal ID Type (ID)&gt;</w:t>
      </w:r>
    </w:p>
    <w:p w14:paraId="1FEDA287" w14:textId="77777777" w:rsidR="00A95485" w:rsidRDefault="00A95485" w:rsidP="00A95485">
      <w:pPr>
        <w:pStyle w:val="Components"/>
      </w:pPr>
      <w:r>
        <w:t>Subcomponents for Bed (HD):  &lt;Namespace ID (IS)&gt; &amp; &lt;Universal ID (ST)&gt; &amp; &lt;Universal ID Type (ID)&gt;</w:t>
      </w:r>
    </w:p>
    <w:p w14:paraId="7A80DA33" w14:textId="77777777" w:rsidR="00A95485" w:rsidRDefault="00A95485" w:rsidP="00A95485">
      <w:pPr>
        <w:pStyle w:val="Components"/>
      </w:pPr>
      <w:r>
        <w:t>Subcomponents for Facility (HD):  &lt;Namespace ID (IS)&gt; &amp; &lt;Universal ID (ST)&gt; &amp; &lt;Universal ID Type (ID)&gt;</w:t>
      </w:r>
    </w:p>
    <w:p w14:paraId="3C3FC978" w14:textId="77777777" w:rsidR="00A95485" w:rsidRDefault="00A95485" w:rsidP="00A95485">
      <w:pPr>
        <w:pStyle w:val="Components"/>
      </w:pPr>
      <w:r>
        <w:t>Subcomponents for Building (HD):  &lt;Namespace ID (IS)&gt; &amp; &lt;Universal ID (ST)&gt; &amp; &lt;Universal ID Type (ID)&gt;</w:t>
      </w:r>
    </w:p>
    <w:p w14:paraId="7620CCA5" w14:textId="77777777" w:rsidR="00A95485" w:rsidRDefault="00A95485" w:rsidP="00A95485">
      <w:pPr>
        <w:pStyle w:val="Components"/>
      </w:pPr>
      <w:r>
        <w:t>Subcomponents for Floor (HD):  &lt;Namespace ID (IS)&gt; &amp; &lt;Universal ID (ST)&gt; &amp; &lt;Universal ID Type (ID)&gt;</w:t>
      </w:r>
    </w:p>
    <w:p w14:paraId="6357BDC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3818E54B" w14:textId="77777777" w:rsidR="00A95485" w:rsidRDefault="00A95485" w:rsidP="00A95485">
      <w:pPr>
        <w:pStyle w:val="Components"/>
      </w:pPr>
      <w:r>
        <w:t>Subcomponents for Assigning Authority for Location (HD):  &lt;Namespace ID (IS)&gt; &amp; &lt;Universal ID (ST)&gt; &amp; &lt;Universal ID Type (ID)&gt;</w:t>
      </w:r>
    </w:p>
    <w:p w14:paraId="2E215234" w14:textId="77777777" w:rsidR="00715956" w:rsidRPr="00F21240" w:rsidRDefault="00715956">
      <w:pPr>
        <w:pStyle w:val="NormalIndented"/>
        <w:rPr>
          <w:noProof/>
        </w:rPr>
      </w:pPr>
      <w:r w:rsidRPr="00F21240">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F21240" w:rsidRDefault="00715956">
      <w:pPr>
        <w:pStyle w:val="Heading4"/>
        <w:rPr>
          <w:noProof/>
        </w:rPr>
      </w:pPr>
      <w:bookmarkStart w:id="4558" w:name="_Toc1816097"/>
      <w:bookmarkStart w:id="4559" w:name="_Toc21372641"/>
      <w:bookmarkStart w:id="4560" w:name="_Toc175992115"/>
      <w:r w:rsidRPr="00F21240">
        <w:rPr>
          <w:noProof/>
        </w:rPr>
        <w:t>PV1-44   Admit Date/Time</w:t>
      </w:r>
      <w:r w:rsidRPr="00F21240">
        <w:rPr>
          <w:noProof/>
        </w:rPr>
        <w:fldChar w:fldCharType="begin"/>
      </w:r>
      <w:r w:rsidRPr="00F21240">
        <w:rPr>
          <w:noProof/>
        </w:rPr>
        <w:instrText>XE "Admit Date/Time"</w:instrText>
      </w:r>
      <w:r w:rsidRPr="00F21240">
        <w:rPr>
          <w:noProof/>
        </w:rPr>
        <w:fldChar w:fldCharType="end"/>
      </w:r>
      <w:r w:rsidRPr="00F21240">
        <w:rPr>
          <w:noProof/>
        </w:rPr>
        <w:t xml:space="preserve">   (DTM)   00174</w:t>
      </w:r>
      <w:bookmarkEnd w:id="4558"/>
      <w:bookmarkEnd w:id="4559"/>
      <w:bookmarkEnd w:id="4560"/>
    </w:p>
    <w:p w14:paraId="7DBA3B62" w14:textId="77777777" w:rsidR="00715956" w:rsidRPr="00F21240" w:rsidRDefault="00715956">
      <w:pPr>
        <w:pStyle w:val="NormalIndented"/>
        <w:rPr>
          <w:noProof/>
        </w:rPr>
      </w:pPr>
      <w:r w:rsidRPr="00F21240">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F21240" w:rsidRDefault="00715956">
      <w:pPr>
        <w:pStyle w:val="Heading4"/>
        <w:rPr>
          <w:noProof/>
        </w:rPr>
      </w:pPr>
      <w:bookmarkStart w:id="4561" w:name="_Toc1816098"/>
      <w:bookmarkStart w:id="4562" w:name="_Toc21372642"/>
      <w:bookmarkStart w:id="4563" w:name="_Toc175992116"/>
      <w:r w:rsidRPr="00F21240">
        <w:rPr>
          <w:noProof/>
        </w:rPr>
        <w:t>PV1-45   Discharge Date/Time</w:t>
      </w:r>
      <w:r w:rsidRPr="00F21240">
        <w:rPr>
          <w:noProof/>
        </w:rPr>
        <w:fldChar w:fldCharType="begin"/>
      </w:r>
      <w:r w:rsidRPr="00F21240">
        <w:rPr>
          <w:noProof/>
        </w:rPr>
        <w:instrText>XE "Discharge Date/Time"</w:instrText>
      </w:r>
      <w:r w:rsidRPr="00F21240">
        <w:rPr>
          <w:noProof/>
        </w:rPr>
        <w:fldChar w:fldCharType="end"/>
      </w:r>
      <w:r w:rsidRPr="00F21240">
        <w:rPr>
          <w:noProof/>
        </w:rPr>
        <w:t xml:space="preserve">   (DTM)   00175</w:t>
      </w:r>
      <w:bookmarkEnd w:id="4561"/>
      <w:bookmarkEnd w:id="4562"/>
      <w:bookmarkEnd w:id="4563"/>
    </w:p>
    <w:p w14:paraId="4A12958C" w14:textId="77777777" w:rsidR="00715956" w:rsidRPr="00F21240" w:rsidRDefault="00715956">
      <w:pPr>
        <w:pStyle w:val="NormalIndented"/>
        <w:rPr>
          <w:noProof/>
        </w:rPr>
      </w:pPr>
      <w:r w:rsidRPr="00F21240">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4842E3" w:rsidRDefault="00715956">
      <w:pPr>
        <w:pStyle w:val="Heading4"/>
        <w:rPr>
          <w:noProof/>
          <w:lang w:val="fr-FR"/>
        </w:rPr>
      </w:pPr>
      <w:bookmarkStart w:id="4564" w:name="_Toc1816099"/>
      <w:bookmarkStart w:id="4565" w:name="_Toc21372643"/>
      <w:bookmarkStart w:id="4566" w:name="_Toc175992117"/>
      <w:r w:rsidRPr="004842E3">
        <w:rPr>
          <w:noProof/>
          <w:lang w:val="fr-FR"/>
        </w:rPr>
        <w:t>PV1-46   Current Patient Balance</w:t>
      </w:r>
      <w:r w:rsidRPr="00F21240">
        <w:rPr>
          <w:noProof/>
        </w:rPr>
        <w:fldChar w:fldCharType="begin"/>
      </w:r>
      <w:r w:rsidRPr="004842E3">
        <w:rPr>
          <w:noProof/>
          <w:lang w:val="fr-FR"/>
        </w:rPr>
        <w:instrText>XE "Current Patient Balance"</w:instrText>
      </w:r>
      <w:r w:rsidRPr="00F21240">
        <w:rPr>
          <w:noProof/>
        </w:rPr>
        <w:fldChar w:fldCharType="end"/>
      </w:r>
      <w:r w:rsidRPr="004842E3">
        <w:rPr>
          <w:noProof/>
          <w:lang w:val="fr-FR"/>
        </w:rPr>
        <w:t xml:space="preserve">   (NM)   00176</w:t>
      </w:r>
      <w:bookmarkEnd w:id="4564"/>
      <w:bookmarkEnd w:id="4565"/>
      <w:bookmarkEnd w:id="4566"/>
    </w:p>
    <w:p w14:paraId="094D9103" w14:textId="77777777" w:rsidR="00715956" w:rsidRPr="00F21240" w:rsidRDefault="00715956">
      <w:pPr>
        <w:pStyle w:val="NormalIndented"/>
        <w:rPr>
          <w:noProof/>
        </w:rPr>
      </w:pPr>
      <w:r w:rsidRPr="00F21240">
        <w:rPr>
          <w:noProof/>
        </w:rPr>
        <w:t>Definition:  This field contains the visit balance due.</w:t>
      </w:r>
    </w:p>
    <w:p w14:paraId="7FC0CBEB" w14:textId="77777777" w:rsidR="00715956" w:rsidRPr="00F21240" w:rsidRDefault="00715956">
      <w:pPr>
        <w:pStyle w:val="Heading4"/>
        <w:rPr>
          <w:noProof/>
        </w:rPr>
      </w:pPr>
      <w:bookmarkStart w:id="4567" w:name="_Toc1816100"/>
      <w:bookmarkStart w:id="4568" w:name="_Toc21372644"/>
      <w:bookmarkStart w:id="4569" w:name="_Toc175992118"/>
      <w:r w:rsidRPr="00F21240">
        <w:rPr>
          <w:noProof/>
        </w:rPr>
        <w:t>PV1-47   Total Charges</w:t>
      </w:r>
      <w:r w:rsidRPr="00F21240">
        <w:rPr>
          <w:noProof/>
        </w:rPr>
        <w:fldChar w:fldCharType="begin"/>
      </w:r>
      <w:r w:rsidRPr="00F21240">
        <w:rPr>
          <w:noProof/>
        </w:rPr>
        <w:instrText>XE "Total Charges"</w:instrText>
      </w:r>
      <w:r w:rsidRPr="00F21240">
        <w:rPr>
          <w:noProof/>
        </w:rPr>
        <w:fldChar w:fldCharType="end"/>
      </w:r>
      <w:r w:rsidRPr="00F21240">
        <w:rPr>
          <w:noProof/>
        </w:rPr>
        <w:t xml:space="preserve">   (NM)   00177</w:t>
      </w:r>
      <w:bookmarkEnd w:id="4567"/>
      <w:bookmarkEnd w:id="4568"/>
      <w:bookmarkEnd w:id="4569"/>
    </w:p>
    <w:p w14:paraId="225C008A" w14:textId="77777777" w:rsidR="00715956" w:rsidRPr="00F21240" w:rsidRDefault="00715956">
      <w:pPr>
        <w:pStyle w:val="NormalIndented"/>
        <w:rPr>
          <w:noProof/>
        </w:rPr>
      </w:pPr>
      <w:r w:rsidRPr="00F21240">
        <w:rPr>
          <w:noProof/>
        </w:rPr>
        <w:t>Definition:  This field contains the total visit charges.</w:t>
      </w:r>
    </w:p>
    <w:p w14:paraId="3E8D85E0" w14:textId="77777777" w:rsidR="00715956" w:rsidRPr="00F21240" w:rsidRDefault="00715956">
      <w:pPr>
        <w:pStyle w:val="Heading4"/>
        <w:rPr>
          <w:noProof/>
        </w:rPr>
      </w:pPr>
      <w:bookmarkStart w:id="4570" w:name="_Toc1816101"/>
      <w:bookmarkStart w:id="4571" w:name="_Toc21372645"/>
      <w:bookmarkStart w:id="4572" w:name="_Toc175992119"/>
      <w:r w:rsidRPr="00F21240">
        <w:rPr>
          <w:noProof/>
        </w:rPr>
        <w:t>PV1-48   Total Adjustments</w:t>
      </w:r>
      <w:r w:rsidRPr="00F21240">
        <w:rPr>
          <w:noProof/>
        </w:rPr>
        <w:fldChar w:fldCharType="begin"/>
      </w:r>
      <w:r w:rsidRPr="00F21240">
        <w:rPr>
          <w:noProof/>
        </w:rPr>
        <w:instrText>XE "Total Adjustments"</w:instrText>
      </w:r>
      <w:r w:rsidRPr="00F21240">
        <w:rPr>
          <w:noProof/>
        </w:rPr>
        <w:fldChar w:fldCharType="end"/>
      </w:r>
      <w:r w:rsidRPr="00F21240">
        <w:rPr>
          <w:noProof/>
        </w:rPr>
        <w:t xml:space="preserve">   (NM)   00178</w:t>
      </w:r>
      <w:bookmarkEnd w:id="4570"/>
      <w:bookmarkEnd w:id="4571"/>
      <w:bookmarkEnd w:id="4572"/>
    </w:p>
    <w:p w14:paraId="5655B0C0" w14:textId="77777777" w:rsidR="00715956" w:rsidRPr="00F21240" w:rsidRDefault="00715956">
      <w:pPr>
        <w:pStyle w:val="NormalIndented"/>
        <w:rPr>
          <w:noProof/>
        </w:rPr>
      </w:pPr>
      <w:r w:rsidRPr="00F21240">
        <w:rPr>
          <w:noProof/>
        </w:rPr>
        <w:t>Definition:  This field contains the total adjustments for visit.</w:t>
      </w:r>
    </w:p>
    <w:p w14:paraId="306A8F71" w14:textId="77777777" w:rsidR="00715956" w:rsidRPr="00F21240" w:rsidRDefault="00715956">
      <w:pPr>
        <w:pStyle w:val="Heading4"/>
        <w:rPr>
          <w:noProof/>
        </w:rPr>
      </w:pPr>
      <w:bookmarkStart w:id="4573" w:name="_Toc1816102"/>
      <w:bookmarkStart w:id="4574" w:name="_Toc21372646"/>
      <w:bookmarkStart w:id="4575" w:name="_Toc175992120"/>
      <w:r w:rsidRPr="00F21240">
        <w:rPr>
          <w:noProof/>
        </w:rPr>
        <w:t>PV1-49   Total Payments</w:t>
      </w:r>
      <w:r w:rsidRPr="00F21240">
        <w:rPr>
          <w:noProof/>
        </w:rPr>
        <w:fldChar w:fldCharType="begin"/>
      </w:r>
      <w:r w:rsidRPr="00F21240">
        <w:rPr>
          <w:noProof/>
        </w:rPr>
        <w:instrText>XE "Total Payments"</w:instrText>
      </w:r>
      <w:r w:rsidRPr="00F21240">
        <w:rPr>
          <w:noProof/>
        </w:rPr>
        <w:fldChar w:fldCharType="end"/>
      </w:r>
      <w:r w:rsidRPr="00F21240">
        <w:rPr>
          <w:noProof/>
        </w:rPr>
        <w:t xml:space="preserve">   (NM)   00179</w:t>
      </w:r>
      <w:bookmarkEnd w:id="4573"/>
      <w:bookmarkEnd w:id="4574"/>
      <w:bookmarkEnd w:id="4575"/>
    </w:p>
    <w:p w14:paraId="030DA5CA" w14:textId="77777777" w:rsidR="00715956" w:rsidRPr="00F21240" w:rsidRDefault="00715956">
      <w:pPr>
        <w:pStyle w:val="NormalIndented"/>
        <w:rPr>
          <w:noProof/>
        </w:rPr>
      </w:pPr>
      <w:r w:rsidRPr="00F21240">
        <w:rPr>
          <w:noProof/>
        </w:rPr>
        <w:t>Definition:  This field contains the total payments for visit.</w:t>
      </w:r>
    </w:p>
    <w:p w14:paraId="3D9DF1A7" w14:textId="77777777" w:rsidR="00715956" w:rsidRPr="00F21240" w:rsidRDefault="00715956">
      <w:pPr>
        <w:pStyle w:val="Heading4"/>
        <w:rPr>
          <w:noProof/>
        </w:rPr>
      </w:pPr>
      <w:bookmarkStart w:id="4576" w:name="_Toc1816103"/>
      <w:bookmarkStart w:id="4577" w:name="_Toc21372647"/>
      <w:bookmarkStart w:id="4578" w:name="_Toc175992121"/>
      <w:r w:rsidRPr="00F21240">
        <w:rPr>
          <w:noProof/>
        </w:rPr>
        <w:t>PV1-50   Alternate Visit ID</w:t>
      </w:r>
      <w:r w:rsidRPr="00F21240">
        <w:rPr>
          <w:noProof/>
        </w:rPr>
        <w:fldChar w:fldCharType="begin"/>
      </w:r>
      <w:r w:rsidRPr="00F21240">
        <w:rPr>
          <w:noProof/>
        </w:rPr>
        <w:instrText>XE "Alternate Visit ID"</w:instrText>
      </w:r>
      <w:r w:rsidRPr="00F21240">
        <w:rPr>
          <w:noProof/>
        </w:rPr>
        <w:fldChar w:fldCharType="end"/>
      </w:r>
      <w:r w:rsidRPr="00F21240">
        <w:rPr>
          <w:noProof/>
        </w:rPr>
        <w:t xml:space="preserve">   (CX)   00180</w:t>
      </w:r>
      <w:bookmarkEnd w:id="4576"/>
      <w:bookmarkEnd w:id="4577"/>
      <w:bookmarkEnd w:id="4578"/>
    </w:p>
    <w:p w14:paraId="6F4C6125"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Default="00A95485" w:rsidP="00A95485">
      <w:pPr>
        <w:pStyle w:val="Components"/>
      </w:pPr>
      <w:r>
        <w:t>Subcomponents for Assigning Authority (HD):  &lt;Namespace ID (IS)&gt; &amp; &lt;Universal ID (ST)&gt; &amp; &lt;Universal ID Type (ID)&gt;</w:t>
      </w:r>
    </w:p>
    <w:p w14:paraId="53BDBA48" w14:textId="77777777" w:rsidR="00A95485" w:rsidRDefault="00A95485" w:rsidP="00A95485">
      <w:pPr>
        <w:pStyle w:val="Components"/>
      </w:pPr>
      <w:r>
        <w:t>Subcomponents for Assigning Facility (HD):  &lt;Namespace ID (IS)&gt; &amp; &lt;Universal ID (ST)&gt; &amp; &lt;Universal ID Type (ID)&gt;</w:t>
      </w:r>
    </w:p>
    <w:p w14:paraId="30A03A1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F21240" w:rsidRDefault="00715956">
      <w:pPr>
        <w:pStyle w:val="NormalIndented"/>
        <w:rPr>
          <w:noProof/>
        </w:rPr>
      </w:pPr>
      <w:r w:rsidRPr="00F21240">
        <w:rPr>
          <w:noProof/>
        </w:rPr>
        <w:t xml:space="preserve">Definition:  This field contains the alternative, temporary, or pending optional visit ID number to be used if needed.  </w:t>
      </w:r>
      <w:r>
        <w:rPr>
          <w:noProof/>
        </w:rPr>
        <w:t xml:space="preserve">Multiple alternate identifiers may be sent. </w:t>
      </w:r>
      <w:r w:rsidRPr="00F21240">
        <w:rPr>
          <w:noProof/>
        </w:rPr>
        <w:t xml:space="preserve">Refer to </w:t>
      </w:r>
      <w:hyperlink r:id="rId197"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 xml:space="preserve">valid values.  Refer to </w:t>
      </w:r>
      <w:hyperlink r:id="rId198" w:anchor="HL70203" w:history="1">
        <w:r w:rsidRPr="00F21240">
          <w:rPr>
            <w:rStyle w:val="ReferenceUserTable"/>
            <w:noProof/>
          </w:rPr>
          <w:t>HL7 Table 0203 - Identifier Type</w:t>
        </w:r>
      </w:hyperlink>
      <w:r w:rsidRPr="00F21240">
        <w:rPr>
          <w:noProof/>
        </w:rPr>
        <w:t xml:space="preserve"> </w:t>
      </w:r>
      <w:r>
        <w:rPr>
          <w:noProof/>
        </w:rPr>
        <w:t xml:space="preserve">in Chapter 2C, Code Tables, for </w:t>
      </w:r>
      <w:r w:rsidRPr="00F21240">
        <w:rPr>
          <w:noProof/>
        </w:rPr>
        <w:t>valid values.  The assigning authority and identifier type codes are strongly recommended for all CX data types.</w:t>
      </w:r>
    </w:p>
    <w:p w14:paraId="1E0FBCBC" w14:textId="77777777" w:rsidR="00715956" w:rsidRPr="00F21240" w:rsidRDefault="00715956">
      <w:pPr>
        <w:pStyle w:val="Heading4"/>
        <w:rPr>
          <w:noProof/>
        </w:rPr>
      </w:pPr>
      <w:bookmarkStart w:id="4579" w:name="_Toc1816104"/>
      <w:bookmarkStart w:id="4580" w:name="_Toc21372648"/>
      <w:bookmarkStart w:id="4581" w:name="_Toc175992122"/>
      <w:r w:rsidRPr="00F21240">
        <w:rPr>
          <w:noProof/>
        </w:rPr>
        <w:t>PV1-51   Visit Indicator</w:t>
      </w:r>
      <w:r w:rsidRPr="00F21240">
        <w:rPr>
          <w:noProof/>
        </w:rPr>
        <w:fldChar w:fldCharType="begin"/>
      </w:r>
      <w:r w:rsidRPr="00F21240">
        <w:rPr>
          <w:noProof/>
        </w:rPr>
        <w:instrText>XE "Visit Indicator"</w:instrText>
      </w:r>
      <w:r w:rsidRPr="00F21240">
        <w:rPr>
          <w:noProof/>
        </w:rPr>
        <w:fldChar w:fldCharType="end"/>
      </w:r>
      <w:r w:rsidRPr="00F21240">
        <w:rPr>
          <w:noProof/>
        </w:rPr>
        <w:t xml:space="preserve">   (CWE)   01226</w:t>
      </w:r>
      <w:bookmarkEnd w:id="4579"/>
      <w:bookmarkEnd w:id="4580"/>
      <w:bookmarkEnd w:id="4581"/>
    </w:p>
    <w:p w14:paraId="5CC8422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F21240" w:rsidRDefault="00715956">
      <w:pPr>
        <w:pStyle w:val="NormalIndented"/>
        <w:rPr>
          <w:noProof/>
        </w:rPr>
      </w:pPr>
      <w:r w:rsidRPr="00F21240">
        <w:rPr>
          <w:noProof/>
        </w:rPr>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9" w:anchor="HL70326" w:history="1">
        <w:r w:rsidRPr="00F21240">
          <w:rPr>
            <w:rStyle w:val="ReferenceUserTable"/>
            <w:noProof/>
          </w:rPr>
          <w:t>User-defined Table 0326 - Visit Indicator</w:t>
        </w:r>
      </w:hyperlink>
      <w:r w:rsidRPr="00F21240">
        <w:rPr>
          <w:noProof/>
        </w:rPr>
        <w:t xml:space="preserve"> </w:t>
      </w:r>
      <w:r>
        <w:rPr>
          <w:noProof/>
        </w:rPr>
        <w:t xml:space="preserve">in Chapter 2C, Code Tables, for </w:t>
      </w:r>
      <w:r w:rsidRPr="00F21240">
        <w:rPr>
          <w:noProof/>
        </w:rPr>
        <w:t>suggested values.</w:t>
      </w:r>
    </w:p>
    <w:p w14:paraId="4A47C6A5" w14:textId="77777777" w:rsidR="00715956" w:rsidRPr="00F21240" w:rsidRDefault="00715956">
      <w:pPr>
        <w:pStyle w:val="NormalIndented"/>
        <w:rPr>
          <w:noProof/>
        </w:rPr>
      </w:pPr>
      <w:r w:rsidRPr="00F21240">
        <w:rPr>
          <w:noProof/>
        </w:rPr>
        <w:t>The value of this element affects the context of data sent in PV1, PV2 and any associated hierarchical segments (e.g., DB1, AL1, DG1, etc.).</w:t>
      </w:r>
    </w:p>
    <w:p w14:paraId="3E9C7318" w14:textId="77777777" w:rsidR="00715956" w:rsidRPr="00F21240" w:rsidRDefault="00715956">
      <w:pPr>
        <w:pStyle w:val="Heading4"/>
        <w:rPr>
          <w:noProof/>
        </w:rPr>
      </w:pPr>
      <w:bookmarkStart w:id="4582" w:name="_Hlt479199522"/>
      <w:bookmarkStart w:id="4583" w:name="_Toc1816105"/>
      <w:bookmarkStart w:id="4584" w:name="_Toc21372649"/>
      <w:bookmarkStart w:id="4585" w:name="_Toc175992123"/>
      <w:bookmarkEnd w:id="4582"/>
      <w:r w:rsidRPr="00F21240">
        <w:rPr>
          <w:noProof/>
        </w:rPr>
        <w:t>PV1-52   Other Healthcare Provider</w:t>
      </w:r>
      <w:r w:rsidRPr="00F21240">
        <w:rPr>
          <w:noProof/>
        </w:rPr>
        <w:fldChar w:fldCharType="begin"/>
      </w:r>
      <w:r w:rsidRPr="00F21240">
        <w:rPr>
          <w:noProof/>
        </w:rPr>
        <w:instrText>XE "Other Healthcare Provider"</w:instrText>
      </w:r>
      <w:r w:rsidRPr="00F21240">
        <w:rPr>
          <w:noProof/>
        </w:rPr>
        <w:fldChar w:fldCharType="end"/>
      </w:r>
      <w:r w:rsidRPr="00F21240">
        <w:rPr>
          <w:noProof/>
        </w:rPr>
        <w:t xml:space="preserve">   (XCN)   01274</w:t>
      </w:r>
      <w:bookmarkEnd w:id="4583"/>
      <w:bookmarkEnd w:id="4584"/>
      <w:bookmarkEnd w:id="4585"/>
    </w:p>
    <w:p w14:paraId="12F840A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60A9CC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Default="00A95485" w:rsidP="00A95485">
      <w:pPr>
        <w:pStyle w:val="Components"/>
      </w:pPr>
      <w:r>
        <w:t>Subcomponents for Assigning Authority (HD):  &lt;Namespace ID (IS)&gt; &amp; &lt;Universal ID (ST)&gt; &amp; &lt;Universal ID Type (ID)&gt;</w:t>
      </w:r>
    </w:p>
    <w:p w14:paraId="5333C17F" w14:textId="77777777" w:rsidR="00A95485" w:rsidRDefault="00A95485" w:rsidP="00A95485">
      <w:pPr>
        <w:pStyle w:val="Components"/>
      </w:pPr>
      <w:r>
        <w:t>Subcomponents for Assigning Facility (HD):  &lt;Namespace ID (IS)&gt; &amp; &lt;Universal ID (ST)&gt; &amp; &lt;Universal ID Type (ID)&gt;</w:t>
      </w:r>
    </w:p>
    <w:p w14:paraId="0393168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F21240" w:rsidRDefault="00715956">
      <w:pPr>
        <w:pStyle w:val="NormalIndented"/>
        <w:rPr>
          <w:noProof/>
        </w:rPr>
      </w:pPr>
      <w:r w:rsidRPr="00F21240">
        <w:rPr>
          <w:noProof/>
        </w:rPr>
        <w:t xml:space="preserve">Definition: </w:t>
      </w:r>
      <w:r w:rsidRPr="00F21240">
        <w:rPr>
          <w:b/>
          <w:noProof/>
        </w:rPr>
        <w:t>The PV1-52 field was retained for backward compatibility only as of v</w:t>
      </w:r>
      <w:r>
        <w:rPr>
          <w:b/>
          <w:noProof/>
        </w:rPr>
        <w:t xml:space="preserve"> </w:t>
      </w:r>
      <w:r w:rsidRPr="00F21240">
        <w:rPr>
          <w:b/>
          <w:noProof/>
        </w:rPr>
        <w:t>2.4 and withdrawn as of v</w:t>
      </w:r>
      <w:r>
        <w:rPr>
          <w:b/>
          <w:noProof/>
        </w:rPr>
        <w:t xml:space="preserve"> </w:t>
      </w:r>
      <w:r w:rsidRPr="00F21240">
        <w:rPr>
          <w:b/>
          <w:noProof/>
        </w:rPr>
        <w:t>2.7.</w:t>
      </w:r>
      <w:r w:rsidRPr="00F21240">
        <w:rPr>
          <w:rStyle w:val="Strong"/>
          <w:noProof/>
        </w:rPr>
        <w:t xml:space="preserve"> </w:t>
      </w:r>
      <w:r w:rsidRPr="00F21240">
        <w:rPr>
          <w:rStyle w:val="Strong"/>
          <w:b w:val="0"/>
          <w:noProof/>
        </w:rPr>
        <w:t>The reader is advised to</w:t>
      </w:r>
      <w:r w:rsidRPr="00F21240">
        <w:rPr>
          <w:rStyle w:val="Strong"/>
          <w:noProof/>
        </w:rPr>
        <w:t xml:space="preserve"> </w:t>
      </w:r>
      <w:r w:rsidRPr="00F21240">
        <w:rPr>
          <w:noProof/>
        </w:rPr>
        <w:t xml:space="preserve">use the </w:t>
      </w:r>
      <w:r w:rsidR="007C7240">
        <w:rPr>
          <w:noProof/>
        </w:rPr>
        <w:t>PRT s</w:t>
      </w:r>
      <w:r w:rsidRPr="00F21240">
        <w:rPr>
          <w:noProof/>
        </w:rPr>
        <w:t xml:space="preserve">egment to communicate providers not specified elsewhere.  Refer to Chapter </w:t>
      </w:r>
      <w:r w:rsidR="007C7240">
        <w:rPr>
          <w:noProof/>
        </w:rPr>
        <w:t>7</w:t>
      </w:r>
      <w:r w:rsidR="007C7240" w:rsidRPr="00F21240">
        <w:rPr>
          <w:noProof/>
        </w:rPr>
        <w:t xml:space="preserve"> </w:t>
      </w:r>
      <w:r w:rsidRPr="00F21240">
        <w:rPr>
          <w:noProof/>
        </w:rPr>
        <w:t xml:space="preserve">for the definition of the </w:t>
      </w:r>
      <w:r w:rsidR="007C7240">
        <w:rPr>
          <w:noProof/>
        </w:rPr>
        <w:t>PRT</w:t>
      </w:r>
      <w:r w:rsidR="007C7240" w:rsidRPr="00F21240">
        <w:rPr>
          <w:noProof/>
        </w:rPr>
        <w:t xml:space="preserve"> </w:t>
      </w:r>
      <w:r w:rsidRPr="00F21240">
        <w:rPr>
          <w:noProof/>
        </w:rPr>
        <w:t xml:space="preserve">segment.  </w:t>
      </w:r>
    </w:p>
    <w:p w14:paraId="16B15F99" w14:textId="77777777" w:rsidR="00715956" w:rsidRPr="00F21240" w:rsidRDefault="00715956">
      <w:pPr>
        <w:pStyle w:val="Heading4"/>
        <w:rPr>
          <w:noProof/>
        </w:rPr>
      </w:pPr>
      <w:r w:rsidRPr="00F21240">
        <w:rPr>
          <w:noProof/>
        </w:rPr>
        <w:t>PV1-53   Service Episode Description</w:t>
      </w:r>
      <w:r w:rsidRPr="00F21240">
        <w:rPr>
          <w:noProof/>
        </w:rPr>
        <w:fldChar w:fldCharType="begin"/>
      </w:r>
      <w:r w:rsidRPr="00F21240">
        <w:rPr>
          <w:noProof/>
        </w:rPr>
        <w:instrText>XE "Service Episode Description"</w:instrText>
      </w:r>
      <w:r w:rsidRPr="00F21240">
        <w:rPr>
          <w:noProof/>
        </w:rPr>
        <w:fldChar w:fldCharType="end"/>
      </w:r>
      <w:r w:rsidRPr="00F21240">
        <w:rPr>
          <w:noProof/>
        </w:rPr>
        <w:t xml:space="preserve">   (ST)   02290</w:t>
      </w:r>
    </w:p>
    <w:p w14:paraId="2DAD31EC" w14:textId="77777777" w:rsidR="00715956" w:rsidRPr="00F21240" w:rsidRDefault="00715956">
      <w:pPr>
        <w:pStyle w:val="NormalIndented"/>
      </w:pPr>
      <w:r w:rsidRPr="00F21240">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F21240">
        <w:rPr>
          <w:bCs/>
        </w:rPr>
        <w:t xml:space="preserve">The definition of the start time, stop time, and included events of a Service Episode is entirely arbitrary; it may include a single outpatient visit or a hospitalization, or extend over significant </w:t>
      </w:r>
      <w:proofErr w:type="gramStart"/>
      <w:r w:rsidRPr="00F21240">
        <w:rPr>
          <w:bCs/>
        </w:rPr>
        <w:t>period of time</w:t>
      </w:r>
      <w:proofErr w:type="gramEnd"/>
      <w:r w:rsidRPr="00F21240">
        <w:rPr>
          <w:bCs/>
        </w:rPr>
        <w:t xml:space="preserve">, e.g., the duration of a pregnancy, or an oncology treatment regimen, or a cardiac episode from infarction through rehabilitation. </w:t>
      </w:r>
      <w:r w:rsidRPr="00F21240">
        <w:t>A Service Episode may involve one or more Healthcare Organizations.</w:t>
      </w:r>
    </w:p>
    <w:p w14:paraId="6860ED32" w14:textId="77777777" w:rsidR="00715956" w:rsidRPr="00F21240" w:rsidRDefault="00715956">
      <w:pPr>
        <w:pStyle w:val="Heading4"/>
        <w:rPr>
          <w:noProof/>
        </w:rPr>
      </w:pPr>
      <w:r w:rsidRPr="00F21240">
        <w:rPr>
          <w:noProof/>
        </w:rPr>
        <w:t>PV1-54   Service Episode Identifier</w:t>
      </w:r>
      <w:r w:rsidRPr="00F21240">
        <w:rPr>
          <w:noProof/>
        </w:rPr>
        <w:fldChar w:fldCharType="begin"/>
      </w:r>
      <w:r w:rsidRPr="00F21240">
        <w:rPr>
          <w:noProof/>
        </w:rPr>
        <w:instrText>XE "Service Episode ID"</w:instrText>
      </w:r>
      <w:r w:rsidRPr="00F21240">
        <w:rPr>
          <w:noProof/>
        </w:rPr>
        <w:fldChar w:fldCharType="end"/>
      </w:r>
      <w:r w:rsidRPr="00F21240">
        <w:rPr>
          <w:noProof/>
        </w:rPr>
        <w:t xml:space="preserve">   (CX)   02291</w:t>
      </w:r>
    </w:p>
    <w:p w14:paraId="6978756C"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Default="00A95485" w:rsidP="00A95485">
      <w:pPr>
        <w:pStyle w:val="Components"/>
      </w:pPr>
      <w:r>
        <w:t>Subcomponents for Assigning Authority (HD):  &lt;Namespace ID (IS)&gt; &amp; &lt;Universal ID (ST)&gt; &amp; &lt;Universal ID Type (ID)&gt;</w:t>
      </w:r>
    </w:p>
    <w:p w14:paraId="4FCC6B35" w14:textId="77777777" w:rsidR="00A95485" w:rsidRDefault="00A95485" w:rsidP="00A95485">
      <w:pPr>
        <w:pStyle w:val="Components"/>
      </w:pPr>
      <w:r>
        <w:t>Subcomponents for Assigning Facility (HD):  &lt;Namespace ID (IS)&gt; &amp; &lt;Universal ID (ST)&gt; &amp; &lt;Universal ID Type (ID)&gt;</w:t>
      </w:r>
    </w:p>
    <w:p w14:paraId="7039B49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F21240" w:rsidRDefault="00715956">
      <w:pPr>
        <w:pStyle w:val="NormalIndented"/>
      </w:pPr>
      <w:r w:rsidRPr="00F21240">
        <w:t xml:space="preserve">Definition:  This field contains the identifier of a Service Episode in or for which the visit occurs.  </w:t>
      </w:r>
    </w:p>
    <w:p w14:paraId="33B9EA46" w14:textId="77777777" w:rsidR="00715956" w:rsidRPr="004842E3" w:rsidRDefault="00715956">
      <w:pPr>
        <w:pStyle w:val="Heading3"/>
        <w:rPr>
          <w:noProof/>
          <w:lang w:val="fr-FR"/>
        </w:rPr>
      </w:pPr>
      <w:bookmarkStart w:id="4586" w:name="_Toc348245019"/>
      <w:bookmarkStart w:id="4587" w:name="_Toc348258207"/>
      <w:bookmarkStart w:id="4588" w:name="_Toc348263390"/>
      <w:bookmarkStart w:id="4589" w:name="_Toc348336804"/>
      <w:bookmarkStart w:id="4590" w:name="_Toc348768117"/>
      <w:bookmarkStart w:id="4591" w:name="_Toc380435665"/>
      <w:bookmarkStart w:id="4592" w:name="_Toc359236163"/>
      <w:bookmarkStart w:id="4593" w:name="_Toc1816106"/>
      <w:bookmarkStart w:id="4594" w:name="_Toc21372650"/>
      <w:bookmarkStart w:id="4595" w:name="_Toc175992124"/>
      <w:bookmarkStart w:id="4596" w:name="_Toc176235981"/>
      <w:bookmarkStart w:id="4597" w:name="_Toc27754853"/>
      <w:bookmarkStart w:id="4598" w:name="_Toc109892148"/>
      <w:r w:rsidRPr="004842E3">
        <w:rPr>
          <w:noProof/>
          <w:lang w:val="fr-FR"/>
        </w:rPr>
        <w:t>PV2</w:t>
      </w:r>
      <w:r w:rsidRPr="00F21240">
        <w:rPr>
          <w:noProof/>
        </w:rPr>
        <w:fldChar w:fldCharType="begin"/>
      </w:r>
      <w:r w:rsidRPr="004842E3">
        <w:rPr>
          <w:noProof/>
          <w:lang w:val="fr-FR"/>
        </w:rPr>
        <w:instrText>XE "PV2"</w:instrText>
      </w:r>
      <w:r w:rsidRPr="00F21240">
        <w:rPr>
          <w:noProof/>
        </w:rPr>
        <w:fldChar w:fldCharType="end"/>
      </w:r>
      <w:r w:rsidRPr="004842E3">
        <w:rPr>
          <w:noProof/>
          <w:lang w:val="fr-FR"/>
        </w:rPr>
        <w:t xml:space="preserve"> - </w:t>
      </w:r>
      <w:bookmarkStart w:id="4599" w:name="_Hlt1757404"/>
      <w:r w:rsidRPr="004842E3">
        <w:rPr>
          <w:noProof/>
          <w:lang w:val="fr-FR"/>
        </w:rPr>
        <w:t>Patient Visit - Additional Information S</w:t>
      </w:r>
      <w:bookmarkEnd w:id="4599"/>
      <w:r w:rsidRPr="004842E3">
        <w:rPr>
          <w:noProof/>
          <w:lang w:val="fr-FR"/>
        </w:rPr>
        <w:t>egment</w:t>
      </w:r>
      <w:bookmarkEnd w:id="4586"/>
      <w:bookmarkEnd w:id="4587"/>
      <w:bookmarkEnd w:id="4588"/>
      <w:bookmarkEnd w:id="4589"/>
      <w:bookmarkEnd w:id="4590"/>
      <w:bookmarkEnd w:id="4591"/>
      <w:bookmarkEnd w:id="4592"/>
      <w:bookmarkEnd w:id="4593"/>
      <w:bookmarkEnd w:id="4594"/>
      <w:bookmarkEnd w:id="4595"/>
      <w:bookmarkEnd w:id="4596"/>
      <w:bookmarkEnd w:id="4597"/>
      <w:bookmarkEnd w:id="4598"/>
      <w:r w:rsidRPr="00F21240">
        <w:rPr>
          <w:noProof/>
        </w:rPr>
        <w:fldChar w:fldCharType="begin"/>
      </w:r>
      <w:r w:rsidRPr="004842E3">
        <w:rPr>
          <w:noProof/>
          <w:lang w:val="fr-FR"/>
        </w:rPr>
        <w:instrText>XE "Patient Visit - Additional Information Segment"</w:instrText>
      </w:r>
      <w:r w:rsidRPr="00F21240">
        <w:rPr>
          <w:noProof/>
        </w:rPr>
        <w:fldChar w:fldCharType="end"/>
      </w:r>
      <w:r w:rsidRPr="00F21240">
        <w:rPr>
          <w:noProof/>
        </w:rPr>
        <w:fldChar w:fldCharType="begin"/>
      </w:r>
      <w:r w:rsidRPr="004842E3">
        <w:rPr>
          <w:noProof/>
          <w:lang w:val="fr-FR"/>
        </w:rPr>
        <w:instrText>XE "Segments: PV2"</w:instrText>
      </w:r>
      <w:r w:rsidRPr="00F21240">
        <w:rPr>
          <w:noProof/>
        </w:rPr>
        <w:fldChar w:fldCharType="end"/>
      </w:r>
    </w:p>
    <w:p w14:paraId="7E5D4F99" w14:textId="77777777" w:rsidR="00715956" w:rsidRPr="00F21240" w:rsidRDefault="00715956">
      <w:pPr>
        <w:pStyle w:val="NormalIndented"/>
        <w:rPr>
          <w:noProof/>
        </w:rPr>
      </w:pPr>
      <w:r w:rsidRPr="00F21240">
        <w:rPr>
          <w:noProof/>
        </w:rPr>
        <w:t>The PV2 segment</w:t>
      </w:r>
      <w:r w:rsidRPr="00F21240">
        <w:rPr>
          <w:noProof/>
        </w:rPr>
        <w:fldChar w:fldCharType="begin"/>
      </w:r>
      <w:r w:rsidRPr="00F21240">
        <w:rPr>
          <w:noProof/>
        </w:rPr>
        <w:instrText>XE "PV2 segment"</w:instrText>
      </w:r>
      <w:r w:rsidRPr="00F21240">
        <w:rPr>
          <w:noProof/>
        </w:rPr>
        <w:fldChar w:fldCharType="end"/>
      </w:r>
      <w:r w:rsidRPr="00F21240">
        <w:rPr>
          <w:noProof/>
        </w:rPr>
        <w:t xml:space="preserve"> is a continuation of information contained on the PV1 segment.</w:t>
      </w:r>
    </w:p>
    <w:p w14:paraId="5CC3AE6B" w14:textId="33D7F912" w:rsidR="00715956" w:rsidRPr="00F21240" w:rsidRDefault="00715956">
      <w:pPr>
        <w:pStyle w:val="AttributeTableCaption"/>
        <w:rPr>
          <w:noProof/>
        </w:rPr>
      </w:pPr>
      <w:bookmarkStart w:id="4600" w:name="PV2"/>
      <w:r w:rsidRPr="00F21240">
        <w:rPr>
          <w:noProof/>
        </w:rPr>
        <w:t>HL7 Attribute Table - PV2 - Patient Visit - Additional Information</w:t>
      </w:r>
      <w:bookmarkEnd w:id="4600"/>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PV2"</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F21240" w:rsidRDefault="00715956">
            <w:pPr>
              <w:pStyle w:val="AttributeTableHeader"/>
              <w:jc w:val="left"/>
              <w:rPr>
                <w:noProof/>
              </w:rPr>
            </w:pPr>
            <w:r w:rsidRPr="00F21240">
              <w:rPr>
                <w:noProof/>
              </w:rPr>
              <w:t>ELEMENT NAME</w:t>
            </w:r>
          </w:p>
        </w:tc>
      </w:tr>
      <w:tr w:rsidR="00D50068" w:rsidRPr="00715956"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F21240" w:rsidRDefault="00715956">
            <w:pPr>
              <w:pStyle w:val="AttributeTableBody"/>
              <w:keepNext/>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F21240"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F21240" w:rsidRDefault="00715956">
            <w:pPr>
              <w:pStyle w:val="AttributeTableBody"/>
              <w:keepNext/>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F21240" w:rsidRDefault="00715956">
            <w:pPr>
              <w:pStyle w:val="AttributeTableBody"/>
              <w:keepNext/>
              <w:rPr>
                <w:noProof/>
              </w:rPr>
            </w:pPr>
            <w:r w:rsidRPr="00F21240">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F21240" w:rsidRDefault="00715956">
            <w:pPr>
              <w:pStyle w:val="AttributeTableBody"/>
              <w:keepNext/>
              <w:rPr>
                <w:noProof/>
              </w:rPr>
            </w:pPr>
            <w:r w:rsidRPr="00F21240">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F21240" w:rsidRDefault="00715956">
            <w:pPr>
              <w:pStyle w:val="AttributeTableBody"/>
              <w:keepNext/>
              <w:jc w:val="left"/>
              <w:rPr>
                <w:noProof/>
              </w:rPr>
            </w:pPr>
            <w:r w:rsidRPr="00F21240">
              <w:rPr>
                <w:noProof/>
              </w:rPr>
              <w:t>Prior Pending Location</w:t>
            </w:r>
          </w:p>
        </w:tc>
      </w:tr>
      <w:tr w:rsidR="00D50068" w:rsidRPr="00715956"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F21240" w:rsidRDefault="00000000">
            <w:pPr>
              <w:pStyle w:val="AttributeTableBody"/>
              <w:rPr>
                <w:noProof/>
              </w:rPr>
            </w:pPr>
            <w:hyperlink r:id="rId200" w:anchor="HL70129" w:history="1">
              <w:r w:rsidR="00715956" w:rsidRPr="00F21240">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F21240" w:rsidRDefault="00715956">
            <w:pPr>
              <w:pStyle w:val="AttributeTableBody"/>
              <w:rPr>
                <w:noProof/>
              </w:rPr>
            </w:pPr>
            <w:r w:rsidRPr="00F21240">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F21240" w:rsidRDefault="00715956">
            <w:pPr>
              <w:pStyle w:val="AttributeTableBody"/>
              <w:jc w:val="left"/>
              <w:rPr>
                <w:noProof/>
              </w:rPr>
            </w:pPr>
            <w:r w:rsidRPr="00F21240">
              <w:rPr>
                <w:noProof/>
              </w:rPr>
              <w:t>Accommodation Code</w:t>
            </w:r>
          </w:p>
        </w:tc>
      </w:tr>
      <w:tr w:rsidR="00D50068" w:rsidRPr="00715956"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F21240" w:rsidRDefault="00715956">
            <w:pPr>
              <w:pStyle w:val="AttributeTableBody"/>
              <w:rPr>
                <w:noProof/>
              </w:rPr>
            </w:pPr>
            <w:r w:rsidRPr="00F21240">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F21240" w:rsidRDefault="00715956">
            <w:pPr>
              <w:pStyle w:val="AttributeTableBody"/>
              <w:jc w:val="left"/>
              <w:rPr>
                <w:noProof/>
              </w:rPr>
            </w:pPr>
            <w:r w:rsidRPr="00F21240">
              <w:rPr>
                <w:noProof/>
              </w:rPr>
              <w:t>Admit Reason</w:t>
            </w:r>
          </w:p>
        </w:tc>
      </w:tr>
      <w:tr w:rsidR="00D50068" w:rsidRPr="00715956"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F21240" w:rsidRDefault="00715956">
            <w:pPr>
              <w:pStyle w:val="AttributeTableBody"/>
              <w:rPr>
                <w:noProof/>
              </w:rPr>
            </w:pPr>
            <w:r w:rsidRPr="00F21240">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F21240" w:rsidRDefault="00715956">
            <w:pPr>
              <w:pStyle w:val="AttributeTableBody"/>
              <w:jc w:val="left"/>
              <w:rPr>
                <w:noProof/>
              </w:rPr>
            </w:pPr>
            <w:r w:rsidRPr="00F21240">
              <w:rPr>
                <w:noProof/>
              </w:rPr>
              <w:t>Transfer Reason</w:t>
            </w:r>
          </w:p>
        </w:tc>
      </w:tr>
      <w:tr w:rsidR="00D50068" w:rsidRPr="00715956"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F21240" w:rsidRDefault="00715956">
            <w:pPr>
              <w:pStyle w:val="AttributeTableBody"/>
              <w:rPr>
                <w:noProof/>
              </w:rPr>
            </w:pPr>
            <w:r w:rsidRPr="00F21240">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F21240" w:rsidRDefault="00715956">
            <w:pPr>
              <w:pStyle w:val="AttributeTableBody"/>
              <w:jc w:val="left"/>
              <w:rPr>
                <w:noProof/>
              </w:rPr>
            </w:pPr>
            <w:r w:rsidRPr="00F21240">
              <w:rPr>
                <w:noProof/>
              </w:rPr>
              <w:t>Patient Valuables</w:t>
            </w:r>
          </w:p>
        </w:tc>
      </w:tr>
      <w:tr w:rsidR="00D50068" w:rsidRPr="00715956"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F21240" w:rsidRDefault="00715956">
            <w:pPr>
              <w:pStyle w:val="AttributeTableBody"/>
              <w:rPr>
                <w:noProof/>
              </w:rPr>
            </w:pPr>
            <w:r w:rsidRPr="00F21240">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F21240" w:rsidRDefault="00715956">
            <w:pPr>
              <w:pStyle w:val="AttributeTableBody"/>
              <w:jc w:val="left"/>
              <w:rPr>
                <w:noProof/>
              </w:rPr>
            </w:pPr>
            <w:r w:rsidRPr="00F21240">
              <w:rPr>
                <w:noProof/>
              </w:rPr>
              <w:t>Patient Valuables Location</w:t>
            </w:r>
          </w:p>
        </w:tc>
      </w:tr>
      <w:tr w:rsidR="00D50068" w:rsidRPr="00715956"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F21240" w:rsidRDefault="00000000">
            <w:pPr>
              <w:pStyle w:val="AttributeTableBody"/>
              <w:rPr>
                <w:rStyle w:val="HyperlinkTable"/>
                <w:noProof/>
              </w:rPr>
            </w:pPr>
            <w:hyperlink r:id="rId201" w:anchor="HL70130" w:history="1">
              <w:r w:rsidR="00715956" w:rsidRPr="00F21240">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F21240" w:rsidRDefault="00715956">
            <w:pPr>
              <w:pStyle w:val="AttributeTableBody"/>
              <w:rPr>
                <w:noProof/>
              </w:rPr>
            </w:pPr>
            <w:r w:rsidRPr="00F21240">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F21240" w:rsidRDefault="00715956">
            <w:pPr>
              <w:pStyle w:val="AttributeTableBody"/>
              <w:jc w:val="left"/>
              <w:rPr>
                <w:noProof/>
              </w:rPr>
            </w:pPr>
            <w:r w:rsidRPr="00F21240">
              <w:rPr>
                <w:noProof/>
              </w:rPr>
              <w:t>Visit User Code</w:t>
            </w:r>
          </w:p>
        </w:tc>
      </w:tr>
      <w:tr w:rsidR="00D50068" w:rsidRPr="00715956"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F21240" w:rsidRDefault="00715956">
            <w:pPr>
              <w:pStyle w:val="AttributeTableBody"/>
              <w:rPr>
                <w:noProof/>
              </w:rPr>
            </w:pPr>
            <w:r w:rsidRPr="00F21240">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F21240" w:rsidRDefault="00715956">
            <w:pPr>
              <w:pStyle w:val="AttributeTableBody"/>
              <w:jc w:val="left"/>
              <w:rPr>
                <w:noProof/>
              </w:rPr>
            </w:pPr>
            <w:r w:rsidRPr="00F21240">
              <w:rPr>
                <w:noProof/>
              </w:rPr>
              <w:t>Expected Admit Date/Time</w:t>
            </w:r>
          </w:p>
        </w:tc>
      </w:tr>
      <w:tr w:rsidR="00D50068" w:rsidRPr="00715956"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F21240" w:rsidRDefault="00715956">
            <w:pPr>
              <w:pStyle w:val="AttributeTableBody"/>
              <w:rPr>
                <w:noProof/>
              </w:rPr>
            </w:pPr>
            <w:r w:rsidRPr="00F21240">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F21240" w:rsidRDefault="00715956">
            <w:pPr>
              <w:pStyle w:val="AttributeTableBody"/>
              <w:jc w:val="left"/>
              <w:rPr>
                <w:noProof/>
              </w:rPr>
            </w:pPr>
            <w:r w:rsidRPr="00F21240">
              <w:rPr>
                <w:noProof/>
              </w:rPr>
              <w:t>Expected Discharge Date/Time</w:t>
            </w:r>
          </w:p>
        </w:tc>
      </w:tr>
      <w:tr w:rsidR="00D50068" w:rsidRPr="00715956"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F21240" w:rsidRDefault="00715956">
            <w:pPr>
              <w:pStyle w:val="AttributeTableBody"/>
              <w:rPr>
                <w:noProof/>
              </w:rPr>
            </w:pPr>
            <w:r w:rsidRPr="00F21240">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F21240" w:rsidRDefault="00715956">
            <w:pPr>
              <w:pStyle w:val="AttributeTableBody"/>
              <w:jc w:val="left"/>
              <w:rPr>
                <w:noProof/>
              </w:rPr>
            </w:pPr>
            <w:r w:rsidRPr="00F21240">
              <w:rPr>
                <w:noProof/>
              </w:rPr>
              <w:t>Estimated Length of Inpatient Stay</w:t>
            </w:r>
          </w:p>
        </w:tc>
      </w:tr>
      <w:tr w:rsidR="00D50068" w:rsidRPr="00715956"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F21240" w:rsidRDefault="00715956">
            <w:pPr>
              <w:pStyle w:val="AttributeTableBody"/>
              <w:rPr>
                <w:noProof/>
              </w:rPr>
            </w:pPr>
            <w:r w:rsidRPr="00F21240">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F21240" w:rsidRDefault="00715956">
            <w:pPr>
              <w:pStyle w:val="AttributeTableBody"/>
              <w:jc w:val="left"/>
              <w:rPr>
                <w:noProof/>
              </w:rPr>
            </w:pPr>
            <w:r w:rsidRPr="00F21240">
              <w:rPr>
                <w:noProof/>
              </w:rPr>
              <w:t>Actual Length of Inpatient Stay</w:t>
            </w:r>
          </w:p>
        </w:tc>
      </w:tr>
      <w:tr w:rsidR="00D50068" w:rsidRPr="00715956"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F21240" w:rsidRDefault="00715956">
            <w:pPr>
              <w:pStyle w:val="AttributeTableBody"/>
              <w:rPr>
                <w:noProof/>
              </w:rPr>
            </w:pPr>
            <w:r w:rsidRPr="00F21240">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F21240" w:rsidRDefault="00715956">
            <w:pPr>
              <w:pStyle w:val="AttributeTableBody"/>
              <w:jc w:val="left"/>
              <w:rPr>
                <w:noProof/>
              </w:rPr>
            </w:pPr>
            <w:r w:rsidRPr="00F21240">
              <w:rPr>
                <w:noProof/>
              </w:rPr>
              <w:t>Visit Description</w:t>
            </w:r>
          </w:p>
        </w:tc>
      </w:tr>
      <w:tr w:rsidR="00D50068" w:rsidRPr="00715956"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F21240" w:rsidRDefault="00715956">
            <w:pPr>
              <w:pStyle w:val="AttributeTableBody"/>
              <w:rPr>
                <w:noProof/>
              </w:rPr>
            </w:pPr>
            <w:r w:rsidRPr="00F21240">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F21240" w:rsidRDefault="00715956">
            <w:pPr>
              <w:pStyle w:val="AttributeTableBody"/>
              <w:jc w:val="left"/>
              <w:rPr>
                <w:noProof/>
              </w:rPr>
            </w:pPr>
            <w:r w:rsidRPr="00F21240">
              <w:rPr>
                <w:noProof/>
              </w:rPr>
              <w:t>Referral Source Code</w:t>
            </w:r>
          </w:p>
        </w:tc>
      </w:tr>
      <w:tr w:rsidR="00D50068" w:rsidRPr="00715956"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F21240" w:rsidRDefault="00715956">
            <w:pPr>
              <w:pStyle w:val="AttributeTableBody"/>
              <w:rPr>
                <w:noProof/>
              </w:rPr>
            </w:pPr>
            <w:r w:rsidRPr="00F21240">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F21240" w:rsidRDefault="00715956">
            <w:pPr>
              <w:pStyle w:val="AttributeTableBody"/>
              <w:jc w:val="left"/>
              <w:rPr>
                <w:noProof/>
              </w:rPr>
            </w:pPr>
            <w:r w:rsidRPr="00F21240">
              <w:rPr>
                <w:noProof/>
              </w:rPr>
              <w:t>Previous Service Date</w:t>
            </w:r>
          </w:p>
        </w:tc>
      </w:tr>
      <w:tr w:rsidR="00D50068" w:rsidRPr="00715956"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F21240" w:rsidRDefault="00000000">
            <w:pPr>
              <w:pStyle w:val="AttributeTableBody"/>
              <w:rPr>
                <w:noProof/>
              </w:rPr>
            </w:pPr>
            <w:hyperlink r:id="rId20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F21240" w:rsidRDefault="00715956">
            <w:pPr>
              <w:pStyle w:val="AttributeTableBody"/>
              <w:rPr>
                <w:noProof/>
              </w:rPr>
            </w:pPr>
            <w:r w:rsidRPr="00F21240">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F21240" w:rsidRDefault="00715956">
            <w:pPr>
              <w:pStyle w:val="AttributeTableBody"/>
              <w:jc w:val="left"/>
              <w:rPr>
                <w:noProof/>
              </w:rPr>
            </w:pPr>
            <w:r w:rsidRPr="00F21240">
              <w:rPr>
                <w:noProof/>
              </w:rPr>
              <w:t>Employment Illness Related Indicator</w:t>
            </w:r>
          </w:p>
        </w:tc>
      </w:tr>
      <w:tr w:rsidR="00D50068" w:rsidRPr="00715956"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F21240" w:rsidRDefault="00000000">
            <w:pPr>
              <w:pStyle w:val="AttributeTableBody"/>
              <w:rPr>
                <w:rStyle w:val="HyperlinkTable"/>
                <w:noProof/>
              </w:rPr>
            </w:pPr>
            <w:hyperlink r:id="rId203" w:anchor="HL70213" w:history="1">
              <w:r w:rsidR="00715956" w:rsidRPr="00F21240">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F21240" w:rsidRDefault="00715956">
            <w:pPr>
              <w:pStyle w:val="AttributeTableBody"/>
              <w:rPr>
                <w:noProof/>
              </w:rPr>
            </w:pPr>
            <w:r w:rsidRPr="00F21240">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F21240" w:rsidRDefault="00715956">
            <w:pPr>
              <w:pStyle w:val="AttributeTableBody"/>
              <w:jc w:val="left"/>
              <w:rPr>
                <w:noProof/>
              </w:rPr>
            </w:pPr>
            <w:r w:rsidRPr="00F21240">
              <w:rPr>
                <w:noProof/>
              </w:rPr>
              <w:t>Purge Status Code</w:t>
            </w:r>
          </w:p>
        </w:tc>
      </w:tr>
      <w:tr w:rsidR="00D50068" w:rsidRPr="00715956"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F21240" w:rsidRDefault="00715956">
            <w:pPr>
              <w:pStyle w:val="AttributeTableBody"/>
              <w:rPr>
                <w:noProof/>
              </w:rPr>
            </w:pPr>
            <w:r w:rsidRPr="00F21240">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F21240" w:rsidRDefault="00715956">
            <w:pPr>
              <w:pStyle w:val="AttributeTableBody"/>
              <w:jc w:val="left"/>
              <w:rPr>
                <w:noProof/>
              </w:rPr>
            </w:pPr>
            <w:r w:rsidRPr="00F21240">
              <w:rPr>
                <w:noProof/>
              </w:rPr>
              <w:t>Purge Status Date</w:t>
            </w:r>
          </w:p>
        </w:tc>
      </w:tr>
      <w:tr w:rsidR="00D50068" w:rsidRPr="00715956"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F21240" w:rsidRDefault="00000000">
            <w:pPr>
              <w:pStyle w:val="AttributeTableBody"/>
              <w:rPr>
                <w:rStyle w:val="HyperlinkTable"/>
                <w:noProof/>
              </w:rPr>
            </w:pPr>
            <w:hyperlink r:id="rId204" w:anchor="HL70214" w:history="1">
              <w:r w:rsidR="00715956" w:rsidRPr="00F21240">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F21240" w:rsidRDefault="00715956">
            <w:pPr>
              <w:pStyle w:val="AttributeTableBody"/>
              <w:rPr>
                <w:noProof/>
              </w:rPr>
            </w:pPr>
            <w:r w:rsidRPr="00F21240">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F21240" w:rsidRDefault="00715956">
            <w:pPr>
              <w:pStyle w:val="AttributeTableBody"/>
              <w:jc w:val="left"/>
              <w:rPr>
                <w:noProof/>
              </w:rPr>
            </w:pPr>
            <w:r w:rsidRPr="00F21240">
              <w:rPr>
                <w:noProof/>
              </w:rPr>
              <w:t>Special Program Code</w:t>
            </w:r>
          </w:p>
        </w:tc>
      </w:tr>
      <w:tr w:rsidR="00D50068" w:rsidRPr="00715956"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F21240" w:rsidRDefault="00000000">
            <w:pPr>
              <w:pStyle w:val="AttributeTableBody"/>
              <w:rPr>
                <w:noProof/>
              </w:rPr>
            </w:pPr>
            <w:hyperlink r:id="rId20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F21240" w:rsidRDefault="00715956">
            <w:pPr>
              <w:pStyle w:val="AttributeTableBody"/>
              <w:rPr>
                <w:noProof/>
              </w:rPr>
            </w:pPr>
            <w:r w:rsidRPr="00F21240">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F21240" w:rsidRDefault="00715956">
            <w:pPr>
              <w:pStyle w:val="AttributeTableBody"/>
              <w:jc w:val="left"/>
              <w:rPr>
                <w:noProof/>
              </w:rPr>
            </w:pPr>
            <w:r w:rsidRPr="00F21240">
              <w:rPr>
                <w:noProof/>
              </w:rPr>
              <w:t>Retention Indicator</w:t>
            </w:r>
          </w:p>
        </w:tc>
      </w:tr>
      <w:tr w:rsidR="00D50068" w:rsidRPr="00715956"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F21240" w:rsidRDefault="00715956">
            <w:pPr>
              <w:pStyle w:val="AttributeTableBody"/>
              <w:rPr>
                <w:noProof/>
              </w:rPr>
            </w:pPr>
            <w:r w:rsidRPr="00F21240">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F21240" w:rsidRDefault="00715956">
            <w:pPr>
              <w:pStyle w:val="AttributeTableBody"/>
              <w:rPr>
                <w:noProof/>
              </w:rPr>
            </w:pPr>
            <w:r w:rsidRPr="00F21240">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F21240" w:rsidRDefault="00715956">
            <w:pPr>
              <w:pStyle w:val="AttributeTableBody"/>
              <w:jc w:val="left"/>
              <w:rPr>
                <w:noProof/>
              </w:rPr>
            </w:pPr>
            <w:r w:rsidRPr="00F21240">
              <w:rPr>
                <w:noProof/>
              </w:rPr>
              <w:t>Expected Number of Insurance Plans</w:t>
            </w:r>
          </w:p>
        </w:tc>
      </w:tr>
      <w:tr w:rsidR="00D50068" w:rsidRPr="00715956"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F21240" w:rsidRDefault="00000000">
            <w:pPr>
              <w:pStyle w:val="AttributeTableBody"/>
              <w:rPr>
                <w:rStyle w:val="HyperlinkTable"/>
                <w:noProof/>
              </w:rPr>
            </w:pPr>
            <w:hyperlink r:id="rId206"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F21240" w:rsidRDefault="00715956">
            <w:pPr>
              <w:pStyle w:val="AttributeTableBody"/>
              <w:rPr>
                <w:noProof/>
              </w:rPr>
            </w:pPr>
            <w:r w:rsidRPr="00F21240">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F21240" w:rsidRDefault="00715956">
            <w:pPr>
              <w:pStyle w:val="AttributeTableBody"/>
              <w:jc w:val="left"/>
              <w:rPr>
                <w:noProof/>
              </w:rPr>
            </w:pPr>
            <w:r w:rsidRPr="00F21240">
              <w:rPr>
                <w:noProof/>
              </w:rPr>
              <w:t>Visit Publicity Code</w:t>
            </w:r>
          </w:p>
        </w:tc>
      </w:tr>
      <w:tr w:rsidR="00D50068" w:rsidRPr="00715956"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F21240" w:rsidRDefault="00000000">
            <w:pPr>
              <w:pStyle w:val="AttributeTableBody"/>
              <w:rPr>
                <w:noProof/>
              </w:rPr>
            </w:pPr>
            <w:hyperlink r:id="rId207"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F21240" w:rsidRDefault="00715956">
            <w:pPr>
              <w:pStyle w:val="AttributeTableBody"/>
              <w:rPr>
                <w:noProof/>
              </w:rPr>
            </w:pPr>
            <w:r w:rsidRPr="00F21240">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F21240" w:rsidRDefault="00715956">
            <w:pPr>
              <w:pStyle w:val="AttributeTableBody"/>
              <w:jc w:val="left"/>
              <w:rPr>
                <w:noProof/>
              </w:rPr>
            </w:pPr>
            <w:r w:rsidRPr="00F21240">
              <w:rPr>
                <w:noProof/>
              </w:rPr>
              <w:t>Visit Protection Indicator</w:t>
            </w:r>
          </w:p>
        </w:tc>
      </w:tr>
      <w:tr w:rsidR="00D50068" w:rsidRPr="00715956"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F21240" w:rsidRDefault="00715956">
            <w:pPr>
              <w:pStyle w:val="AttributeTableBody"/>
              <w:rPr>
                <w:noProof/>
              </w:rPr>
            </w:pPr>
            <w:r w:rsidRPr="00F21240">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F21240" w:rsidRDefault="00715956">
            <w:pPr>
              <w:pStyle w:val="AttributeTableBody"/>
              <w:jc w:val="left"/>
              <w:rPr>
                <w:noProof/>
              </w:rPr>
            </w:pPr>
            <w:r w:rsidRPr="00F21240">
              <w:rPr>
                <w:noProof/>
              </w:rPr>
              <w:t>Clinic Organization Name</w:t>
            </w:r>
          </w:p>
        </w:tc>
      </w:tr>
      <w:tr w:rsidR="00D50068" w:rsidRPr="00715956"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F21240" w:rsidRDefault="00000000">
            <w:pPr>
              <w:pStyle w:val="AttributeTableBody"/>
              <w:rPr>
                <w:rStyle w:val="HyperlinkTable"/>
                <w:noProof/>
              </w:rPr>
            </w:pPr>
            <w:hyperlink r:id="rId208" w:anchor="HL70216" w:history="1">
              <w:r w:rsidR="00715956" w:rsidRPr="00F21240">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F21240" w:rsidRDefault="00715956">
            <w:pPr>
              <w:pStyle w:val="AttributeTableBody"/>
              <w:rPr>
                <w:noProof/>
              </w:rPr>
            </w:pPr>
            <w:r w:rsidRPr="00F21240">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F21240" w:rsidRDefault="00715956">
            <w:pPr>
              <w:pStyle w:val="AttributeTableBody"/>
              <w:jc w:val="left"/>
              <w:rPr>
                <w:noProof/>
              </w:rPr>
            </w:pPr>
            <w:r w:rsidRPr="00F21240">
              <w:rPr>
                <w:noProof/>
              </w:rPr>
              <w:t>Patient Status Code</w:t>
            </w:r>
          </w:p>
        </w:tc>
      </w:tr>
      <w:tr w:rsidR="00D50068" w:rsidRPr="00715956"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F21240" w:rsidRDefault="00000000">
            <w:pPr>
              <w:pStyle w:val="AttributeTableBody"/>
              <w:rPr>
                <w:rStyle w:val="HyperlinkTable"/>
                <w:noProof/>
              </w:rPr>
            </w:pPr>
            <w:hyperlink r:id="rId209" w:anchor="HL70217" w:history="1">
              <w:r w:rsidR="00715956" w:rsidRPr="00F21240">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F21240" w:rsidRDefault="00715956">
            <w:pPr>
              <w:pStyle w:val="AttributeTableBody"/>
              <w:rPr>
                <w:noProof/>
              </w:rPr>
            </w:pPr>
            <w:r w:rsidRPr="00F21240">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F21240" w:rsidRDefault="00715956">
            <w:pPr>
              <w:pStyle w:val="AttributeTableBody"/>
              <w:jc w:val="left"/>
              <w:rPr>
                <w:noProof/>
              </w:rPr>
            </w:pPr>
            <w:r w:rsidRPr="00F21240">
              <w:rPr>
                <w:noProof/>
              </w:rPr>
              <w:t>Visit Priority Code</w:t>
            </w:r>
          </w:p>
        </w:tc>
      </w:tr>
      <w:tr w:rsidR="00D50068" w:rsidRPr="00715956"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F21240" w:rsidRDefault="00715956">
            <w:pPr>
              <w:pStyle w:val="AttributeTableBody"/>
              <w:rPr>
                <w:noProof/>
              </w:rPr>
            </w:pPr>
            <w:r w:rsidRPr="00F21240">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F21240" w:rsidRDefault="00715956">
            <w:pPr>
              <w:pStyle w:val="AttributeTableBody"/>
              <w:jc w:val="left"/>
              <w:rPr>
                <w:noProof/>
              </w:rPr>
            </w:pPr>
            <w:r w:rsidRPr="00F21240">
              <w:rPr>
                <w:noProof/>
              </w:rPr>
              <w:t>Previous Treatment Date</w:t>
            </w:r>
          </w:p>
        </w:tc>
      </w:tr>
      <w:tr w:rsidR="00D50068" w:rsidRPr="00715956"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F21240" w:rsidRDefault="00000000">
            <w:pPr>
              <w:pStyle w:val="AttributeTableBody"/>
              <w:rPr>
                <w:rStyle w:val="HyperlinkTable"/>
                <w:noProof/>
              </w:rPr>
            </w:pPr>
            <w:hyperlink r:id="rId210"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F21240" w:rsidRDefault="00715956">
            <w:pPr>
              <w:pStyle w:val="AttributeTableBody"/>
              <w:rPr>
                <w:noProof/>
              </w:rPr>
            </w:pPr>
            <w:r w:rsidRPr="00F21240">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F21240" w:rsidRDefault="00715956">
            <w:pPr>
              <w:pStyle w:val="AttributeTableBody"/>
              <w:jc w:val="left"/>
              <w:rPr>
                <w:noProof/>
              </w:rPr>
            </w:pPr>
            <w:r w:rsidRPr="00F21240">
              <w:rPr>
                <w:noProof/>
              </w:rPr>
              <w:t>Expected Discharge Disposition</w:t>
            </w:r>
          </w:p>
        </w:tc>
      </w:tr>
      <w:tr w:rsidR="00D50068" w:rsidRPr="00715956"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F21240" w:rsidRDefault="00715956">
            <w:pPr>
              <w:pStyle w:val="AttributeTableBody"/>
              <w:rPr>
                <w:noProof/>
              </w:rPr>
            </w:pPr>
            <w:r w:rsidRPr="00F21240">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F21240" w:rsidRDefault="00715956">
            <w:pPr>
              <w:pStyle w:val="AttributeTableBody"/>
              <w:jc w:val="left"/>
              <w:rPr>
                <w:noProof/>
              </w:rPr>
            </w:pPr>
            <w:r w:rsidRPr="00F21240">
              <w:rPr>
                <w:noProof/>
              </w:rPr>
              <w:t>Signature on File Date</w:t>
            </w:r>
          </w:p>
        </w:tc>
      </w:tr>
      <w:tr w:rsidR="00D50068" w:rsidRPr="00715956"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F21240" w:rsidRDefault="00715956">
            <w:pPr>
              <w:pStyle w:val="AttributeTableBody"/>
              <w:rPr>
                <w:noProof/>
              </w:rPr>
            </w:pPr>
            <w:r w:rsidRPr="00F21240">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F21240" w:rsidRDefault="00715956">
            <w:pPr>
              <w:pStyle w:val="AttributeTableBody"/>
              <w:jc w:val="left"/>
              <w:rPr>
                <w:noProof/>
              </w:rPr>
            </w:pPr>
            <w:r w:rsidRPr="00F21240">
              <w:rPr>
                <w:noProof/>
              </w:rPr>
              <w:t>First Similar Illness Date</w:t>
            </w:r>
          </w:p>
        </w:tc>
      </w:tr>
      <w:tr w:rsidR="00D50068" w:rsidRPr="00715956"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F21240" w:rsidRDefault="00000000">
            <w:pPr>
              <w:pStyle w:val="AttributeTableBody"/>
              <w:rPr>
                <w:noProof/>
              </w:rPr>
            </w:pPr>
            <w:hyperlink r:id="rId211" w:anchor="HL70218" w:history="1">
              <w:r w:rsidR="00715956" w:rsidRPr="00F21240">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F21240" w:rsidRDefault="00715956">
            <w:pPr>
              <w:pStyle w:val="AttributeTableBody"/>
              <w:rPr>
                <w:noProof/>
              </w:rPr>
            </w:pPr>
            <w:r w:rsidRPr="00F21240">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F21240" w:rsidRDefault="00715956">
            <w:pPr>
              <w:pStyle w:val="AttributeTableBody"/>
              <w:jc w:val="left"/>
              <w:rPr>
                <w:noProof/>
              </w:rPr>
            </w:pPr>
            <w:r w:rsidRPr="00F21240">
              <w:rPr>
                <w:noProof/>
              </w:rPr>
              <w:t>Patient Charge Adjustment Code</w:t>
            </w:r>
          </w:p>
        </w:tc>
      </w:tr>
      <w:tr w:rsidR="00D50068" w:rsidRPr="00715956"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F21240" w:rsidRDefault="00000000">
            <w:pPr>
              <w:pStyle w:val="AttributeTableBody"/>
              <w:rPr>
                <w:rStyle w:val="HyperlinkTable"/>
                <w:noProof/>
              </w:rPr>
            </w:pPr>
            <w:hyperlink r:id="rId212" w:anchor="HL70219" w:history="1">
              <w:r w:rsidR="00715956" w:rsidRPr="00F21240">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F21240" w:rsidRDefault="00715956">
            <w:pPr>
              <w:pStyle w:val="AttributeTableBody"/>
              <w:rPr>
                <w:noProof/>
              </w:rPr>
            </w:pPr>
            <w:r w:rsidRPr="00F21240">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F21240" w:rsidRDefault="00715956">
            <w:pPr>
              <w:pStyle w:val="AttributeTableBody"/>
              <w:jc w:val="left"/>
              <w:rPr>
                <w:noProof/>
              </w:rPr>
            </w:pPr>
            <w:r w:rsidRPr="00F21240">
              <w:rPr>
                <w:noProof/>
              </w:rPr>
              <w:t>Recurring Service Code</w:t>
            </w:r>
          </w:p>
        </w:tc>
      </w:tr>
      <w:tr w:rsidR="00D50068" w:rsidRPr="00715956"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F21240" w:rsidRDefault="00000000">
            <w:pPr>
              <w:pStyle w:val="AttributeTableBody"/>
              <w:rPr>
                <w:noProof/>
              </w:rPr>
            </w:pPr>
            <w:hyperlink r:id="rId21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F21240" w:rsidRDefault="00715956">
            <w:pPr>
              <w:pStyle w:val="AttributeTableBody"/>
              <w:rPr>
                <w:noProof/>
              </w:rPr>
            </w:pPr>
            <w:r w:rsidRPr="00F21240">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F21240" w:rsidRDefault="00715956">
            <w:pPr>
              <w:pStyle w:val="AttributeTableBody"/>
              <w:jc w:val="left"/>
              <w:rPr>
                <w:noProof/>
              </w:rPr>
            </w:pPr>
            <w:r w:rsidRPr="00F21240">
              <w:rPr>
                <w:noProof/>
              </w:rPr>
              <w:t>Billing Media Code</w:t>
            </w:r>
          </w:p>
        </w:tc>
      </w:tr>
      <w:tr w:rsidR="00D50068" w:rsidRPr="00715956"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F21240" w:rsidRDefault="00715956">
            <w:pPr>
              <w:pStyle w:val="AttributeTableBody"/>
              <w:rPr>
                <w:noProof/>
              </w:rPr>
            </w:pPr>
            <w:r w:rsidRPr="00F21240">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F21240" w:rsidRDefault="00715956">
            <w:pPr>
              <w:pStyle w:val="AttributeTableBody"/>
              <w:jc w:val="left"/>
              <w:rPr>
                <w:noProof/>
              </w:rPr>
            </w:pPr>
            <w:r w:rsidRPr="00F21240">
              <w:rPr>
                <w:noProof/>
              </w:rPr>
              <w:t>Expected Surgery Date and Time</w:t>
            </w:r>
          </w:p>
        </w:tc>
      </w:tr>
      <w:tr w:rsidR="00D50068" w:rsidRPr="00715956"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F21240" w:rsidRDefault="00000000">
            <w:pPr>
              <w:pStyle w:val="AttributeTableBody"/>
              <w:rPr>
                <w:noProof/>
              </w:rPr>
            </w:pPr>
            <w:hyperlink r:id="rId21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F21240" w:rsidRDefault="00715956">
            <w:pPr>
              <w:pStyle w:val="AttributeTableBody"/>
              <w:rPr>
                <w:noProof/>
              </w:rPr>
            </w:pPr>
            <w:r w:rsidRPr="00F21240">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F21240" w:rsidRDefault="00715956">
            <w:pPr>
              <w:pStyle w:val="AttributeTableBody"/>
              <w:jc w:val="left"/>
              <w:rPr>
                <w:noProof/>
              </w:rPr>
            </w:pPr>
            <w:r w:rsidRPr="00F21240">
              <w:rPr>
                <w:noProof/>
              </w:rPr>
              <w:t>Military Partnership Code</w:t>
            </w:r>
          </w:p>
        </w:tc>
      </w:tr>
      <w:tr w:rsidR="00D50068" w:rsidRPr="00715956"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F21240" w:rsidRDefault="00000000">
            <w:pPr>
              <w:pStyle w:val="AttributeTableBody"/>
              <w:rPr>
                <w:noProof/>
              </w:rPr>
            </w:pPr>
            <w:hyperlink r:id="rId21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F21240" w:rsidRDefault="00715956">
            <w:pPr>
              <w:pStyle w:val="AttributeTableBody"/>
              <w:rPr>
                <w:noProof/>
              </w:rPr>
            </w:pPr>
            <w:r w:rsidRPr="00F21240">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F21240" w:rsidRDefault="00715956">
            <w:pPr>
              <w:pStyle w:val="AttributeTableBody"/>
              <w:jc w:val="left"/>
              <w:rPr>
                <w:noProof/>
              </w:rPr>
            </w:pPr>
            <w:r w:rsidRPr="00F21240">
              <w:rPr>
                <w:noProof/>
              </w:rPr>
              <w:t>Military Non-Availability Code</w:t>
            </w:r>
          </w:p>
        </w:tc>
      </w:tr>
      <w:tr w:rsidR="00D50068" w:rsidRPr="00715956"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F21240" w:rsidRDefault="00000000">
            <w:pPr>
              <w:pStyle w:val="AttributeTableBody"/>
              <w:rPr>
                <w:noProof/>
              </w:rPr>
            </w:pPr>
            <w:hyperlink r:id="rId21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F21240" w:rsidRDefault="00715956">
            <w:pPr>
              <w:pStyle w:val="AttributeTableBody"/>
              <w:rPr>
                <w:noProof/>
              </w:rPr>
            </w:pPr>
            <w:r w:rsidRPr="00F21240">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F21240" w:rsidRDefault="00715956">
            <w:pPr>
              <w:pStyle w:val="AttributeTableBody"/>
              <w:jc w:val="left"/>
              <w:rPr>
                <w:noProof/>
              </w:rPr>
            </w:pPr>
            <w:r w:rsidRPr="00F21240">
              <w:rPr>
                <w:noProof/>
              </w:rPr>
              <w:t>Newborn Baby Indicator</w:t>
            </w:r>
          </w:p>
        </w:tc>
      </w:tr>
      <w:tr w:rsidR="00D50068" w:rsidRPr="00715956"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F21240" w:rsidRDefault="00000000">
            <w:pPr>
              <w:pStyle w:val="AttributeTableBody"/>
              <w:rPr>
                <w:noProof/>
              </w:rPr>
            </w:pPr>
            <w:hyperlink r:id="rId217"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F21240" w:rsidRDefault="00715956">
            <w:pPr>
              <w:pStyle w:val="AttributeTableBody"/>
              <w:rPr>
                <w:noProof/>
              </w:rPr>
            </w:pPr>
            <w:r w:rsidRPr="00F21240">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F21240" w:rsidRDefault="00715956">
            <w:pPr>
              <w:pStyle w:val="AttributeTableBody"/>
              <w:jc w:val="left"/>
              <w:rPr>
                <w:noProof/>
              </w:rPr>
            </w:pPr>
            <w:r w:rsidRPr="00F21240">
              <w:rPr>
                <w:noProof/>
              </w:rPr>
              <w:t>Baby Detained Indicator</w:t>
            </w:r>
          </w:p>
        </w:tc>
      </w:tr>
      <w:tr w:rsidR="00D50068" w:rsidRPr="00715956"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F21240" w:rsidRDefault="00000000">
            <w:pPr>
              <w:pStyle w:val="AttributeTableBody"/>
              <w:rPr>
                <w:rStyle w:val="HyperlinkTable"/>
                <w:noProof/>
              </w:rPr>
            </w:pPr>
            <w:hyperlink r:id="rId218" w:anchor="HL70430" w:history="1">
              <w:r w:rsidR="00715956" w:rsidRPr="00F21240">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F21240" w:rsidRDefault="00715956">
            <w:pPr>
              <w:pStyle w:val="AttributeTableBody"/>
              <w:rPr>
                <w:noProof/>
              </w:rPr>
            </w:pPr>
            <w:r w:rsidRPr="00F21240">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F21240" w:rsidRDefault="00715956">
            <w:pPr>
              <w:pStyle w:val="AttributeTableBody"/>
              <w:jc w:val="left"/>
              <w:rPr>
                <w:noProof/>
              </w:rPr>
            </w:pPr>
            <w:r w:rsidRPr="00F21240">
              <w:rPr>
                <w:noProof/>
              </w:rPr>
              <w:t>Mode of Arrival Code</w:t>
            </w:r>
          </w:p>
        </w:tc>
      </w:tr>
      <w:tr w:rsidR="00D50068" w:rsidRPr="00715956"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F21240" w:rsidRDefault="00000000">
            <w:pPr>
              <w:pStyle w:val="AttributeTableBody"/>
              <w:rPr>
                <w:rStyle w:val="HyperlinkTable"/>
                <w:noProof/>
              </w:rPr>
            </w:pPr>
            <w:hyperlink r:id="rId219" w:anchor="HL70431" w:history="1">
              <w:r w:rsidR="00715956" w:rsidRPr="00F21240">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F21240" w:rsidRDefault="00715956">
            <w:pPr>
              <w:pStyle w:val="AttributeTableBody"/>
              <w:rPr>
                <w:noProof/>
              </w:rPr>
            </w:pPr>
            <w:r w:rsidRPr="00F21240">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F21240" w:rsidRDefault="00715956">
            <w:pPr>
              <w:pStyle w:val="AttributeTableBody"/>
              <w:jc w:val="left"/>
              <w:rPr>
                <w:noProof/>
              </w:rPr>
            </w:pPr>
            <w:r w:rsidRPr="00F21240">
              <w:rPr>
                <w:noProof/>
              </w:rPr>
              <w:t>Recreational Drug Use Code</w:t>
            </w:r>
          </w:p>
        </w:tc>
      </w:tr>
      <w:tr w:rsidR="00D50068" w:rsidRPr="00715956"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F21240" w:rsidRDefault="00000000">
            <w:pPr>
              <w:pStyle w:val="AttributeTableBody"/>
              <w:rPr>
                <w:rStyle w:val="HyperlinkTable"/>
                <w:noProof/>
              </w:rPr>
            </w:pPr>
            <w:hyperlink r:id="rId220" w:anchor="HL70432" w:history="1">
              <w:r w:rsidR="00715956" w:rsidRPr="00F21240">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F21240" w:rsidRDefault="00715956">
            <w:pPr>
              <w:pStyle w:val="AttributeTableBody"/>
              <w:rPr>
                <w:noProof/>
              </w:rPr>
            </w:pPr>
            <w:r w:rsidRPr="00F21240">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F21240" w:rsidRDefault="00715956">
            <w:pPr>
              <w:pStyle w:val="AttributeTableBody"/>
              <w:jc w:val="left"/>
              <w:rPr>
                <w:noProof/>
              </w:rPr>
            </w:pPr>
            <w:r w:rsidRPr="00F21240">
              <w:rPr>
                <w:noProof/>
              </w:rPr>
              <w:t>Admission Level of Care Code</w:t>
            </w:r>
          </w:p>
        </w:tc>
      </w:tr>
      <w:tr w:rsidR="00D50068" w:rsidRPr="00715956"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F21240" w:rsidRDefault="00000000">
            <w:pPr>
              <w:pStyle w:val="AttributeTableBody"/>
              <w:rPr>
                <w:rStyle w:val="HyperlinkTable"/>
                <w:noProof/>
              </w:rPr>
            </w:pPr>
            <w:hyperlink r:id="rId221" w:anchor="HL70433" w:history="1">
              <w:r w:rsidR="00715956" w:rsidRPr="00F21240">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F21240" w:rsidRDefault="00715956">
            <w:pPr>
              <w:pStyle w:val="AttributeTableBody"/>
              <w:rPr>
                <w:noProof/>
              </w:rPr>
            </w:pPr>
            <w:r w:rsidRPr="00F21240">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F21240" w:rsidRDefault="00715956">
            <w:pPr>
              <w:pStyle w:val="AttributeTableBody"/>
              <w:jc w:val="left"/>
              <w:rPr>
                <w:noProof/>
              </w:rPr>
            </w:pPr>
            <w:r w:rsidRPr="00F21240">
              <w:rPr>
                <w:noProof/>
              </w:rPr>
              <w:t>Precaution Code</w:t>
            </w:r>
          </w:p>
        </w:tc>
      </w:tr>
      <w:tr w:rsidR="00D50068" w:rsidRPr="00715956"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F21240" w:rsidRDefault="00000000">
            <w:pPr>
              <w:pStyle w:val="AttributeTableBody"/>
              <w:rPr>
                <w:rStyle w:val="HyperlinkTable"/>
                <w:noProof/>
              </w:rPr>
            </w:pPr>
            <w:hyperlink r:id="rId222" w:anchor="HL70434" w:history="1">
              <w:r w:rsidR="00715956" w:rsidRPr="00F21240">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F21240" w:rsidRDefault="00715956">
            <w:pPr>
              <w:pStyle w:val="AttributeTableBody"/>
              <w:rPr>
                <w:noProof/>
              </w:rPr>
            </w:pPr>
            <w:r w:rsidRPr="00F21240">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F21240" w:rsidRDefault="00715956">
            <w:pPr>
              <w:pStyle w:val="AttributeTableBody"/>
              <w:jc w:val="left"/>
              <w:rPr>
                <w:noProof/>
              </w:rPr>
            </w:pPr>
            <w:r w:rsidRPr="00F21240">
              <w:rPr>
                <w:noProof/>
              </w:rPr>
              <w:t>Patient Condition Code</w:t>
            </w:r>
          </w:p>
        </w:tc>
      </w:tr>
      <w:tr w:rsidR="00D50068" w:rsidRPr="00715956"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F21240" w:rsidRDefault="00000000">
            <w:pPr>
              <w:pStyle w:val="AttributeTableBody"/>
              <w:rPr>
                <w:rStyle w:val="HyperlinkTable"/>
                <w:noProof/>
              </w:rPr>
            </w:pPr>
            <w:hyperlink r:id="rId223"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F21240" w:rsidRDefault="00715956">
            <w:pPr>
              <w:pStyle w:val="AttributeTableBody"/>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F21240" w:rsidRDefault="00715956">
            <w:pPr>
              <w:pStyle w:val="AttributeTableBody"/>
              <w:jc w:val="left"/>
              <w:rPr>
                <w:noProof/>
              </w:rPr>
            </w:pPr>
            <w:r w:rsidRPr="00F21240">
              <w:rPr>
                <w:noProof/>
              </w:rPr>
              <w:t>Living Will Code</w:t>
            </w:r>
          </w:p>
        </w:tc>
      </w:tr>
      <w:tr w:rsidR="00D50068" w:rsidRPr="00715956"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F21240" w:rsidRDefault="00000000">
            <w:pPr>
              <w:pStyle w:val="AttributeTableBody"/>
              <w:rPr>
                <w:rStyle w:val="HyperlinkTable"/>
                <w:noProof/>
              </w:rPr>
            </w:pPr>
            <w:hyperlink r:id="rId224"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F21240" w:rsidRDefault="00715956">
            <w:pPr>
              <w:pStyle w:val="AttributeTableBody"/>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F21240" w:rsidRDefault="00715956">
            <w:pPr>
              <w:pStyle w:val="AttributeTableBody"/>
              <w:jc w:val="left"/>
              <w:rPr>
                <w:noProof/>
              </w:rPr>
            </w:pPr>
            <w:r w:rsidRPr="00F21240">
              <w:rPr>
                <w:noProof/>
              </w:rPr>
              <w:t>Organ Donor Code</w:t>
            </w:r>
          </w:p>
        </w:tc>
      </w:tr>
      <w:tr w:rsidR="00D50068" w:rsidRPr="00715956"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F21240" w:rsidRDefault="00000000">
            <w:pPr>
              <w:pStyle w:val="AttributeTableBody"/>
              <w:rPr>
                <w:rStyle w:val="HyperlinkTable"/>
                <w:noProof/>
              </w:rPr>
            </w:pPr>
            <w:hyperlink r:id="rId225"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F21240" w:rsidRDefault="00715956">
            <w:pPr>
              <w:pStyle w:val="AttributeTableBody"/>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F21240" w:rsidRDefault="00715956">
            <w:pPr>
              <w:pStyle w:val="AttributeTableBody"/>
              <w:jc w:val="left"/>
              <w:rPr>
                <w:noProof/>
              </w:rPr>
            </w:pPr>
            <w:r w:rsidRPr="00F21240">
              <w:rPr>
                <w:noProof/>
              </w:rPr>
              <w:t>Advance Directive Code</w:t>
            </w:r>
          </w:p>
        </w:tc>
      </w:tr>
      <w:tr w:rsidR="00D50068" w:rsidRPr="00715956"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F21240" w:rsidRDefault="00715956">
            <w:pPr>
              <w:pStyle w:val="AttributeTableBody"/>
              <w:rPr>
                <w:noProof/>
              </w:rPr>
            </w:pPr>
            <w:r w:rsidRPr="00F21240">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F21240" w:rsidRDefault="00715956">
            <w:pPr>
              <w:pStyle w:val="AttributeTableBody"/>
              <w:jc w:val="left"/>
              <w:rPr>
                <w:noProof/>
              </w:rPr>
            </w:pPr>
            <w:r w:rsidRPr="00F21240">
              <w:rPr>
                <w:noProof/>
              </w:rPr>
              <w:t>Patient Status Effective Date</w:t>
            </w:r>
          </w:p>
        </w:tc>
      </w:tr>
      <w:tr w:rsidR="00D50068" w:rsidRPr="00715956"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F21240" w:rsidRDefault="00715956">
            <w:pPr>
              <w:pStyle w:val="AttributeTableBody"/>
              <w:rPr>
                <w:noProof/>
              </w:rPr>
            </w:pPr>
            <w:r w:rsidRPr="00F21240">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F21240" w:rsidRDefault="00715956">
            <w:pPr>
              <w:pStyle w:val="AttributeTableBody"/>
              <w:jc w:val="left"/>
              <w:rPr>
                <w:noProof/>
              </w:rPr>
            </w:pPr>
            <w:r w:rsidRPr="00F21240">
              <w:rPr>
                <w:noProof/>
              </w:rPr>
              <w:t>Expected LOA Return Date/Time</w:t>
            </w:r>
          </w:p>
        </w:tc>
      </w:tr>
      <w:tr w:rsidR="00D50068" w:rsidRPr="00715956"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F21240" w:rsidRDefault="00715956">
            <w:pPr>
              <w:pStyle w:val="AttributeTableBody"/>
              <w:rPr>
                <w:noProof/>
              </w:rPr>
            </w:pPr>
            <w:r w:rsidRPr="00F21240">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F21240" w:rsidRDefault="00715956">
            <w:pPr>
              <w:pStyle w:val="AttributeTableBody"/>
              <w:jc w:val="left"/>
              <w:rPr>
                <w:noProof/>
              </w:rPr>
            </w:pPr>
            <w:r w:rsidRPr="00F21240">
              <w:rPr>
                <w:noProof/>
              </w:rPr>
              <w:t>Expected Pre-admission Testing Date/Time</w:t>
            </w:r>
          </w:p>
        </w:tc>
      </w:tr>
      <w:tr w:rsidR="00D50068" w:rsidRPr="00715956"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F21240" w:rsidRDefault="00000000">
            <w:pPr>
              <w:pStyle w:val="AttributeTableBody"/>
              <w:rPr>
                <w:rStyle w:val="HyperlinkTable"/>
                <w:noProof/>
              </w:rPr>
            </w:pPr>
            <w:hyperlink r:id="rId226" w:anchor="HL70534" w:history="1">
              <w:r w:rsidR="00715956" w:rsidRPr="00F21240">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F21240" w:rsidRDefault="00715956">
            <w:pPr>
              <w:pStyle w:val="AttributeTableBody"/>
              <w:rPr>
                <w:noProof/>
              </w:rPr>
            </w:pPr>
            <w:r w:rsidRPr="00F21240">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F21240" w:rsidRDefault="00715956">
            <w:pPr>
              <w:pStyle w:val="AttributeTableBody"/>
              <w:jc w:val="left"/>
              <w:rPr>
                <w:noProof/>
              </w:rPr>
            </w:pPr>
            <w:r w:rsidRPr="00F21240">
              <w:rPr>
                <w:noProof/>
              </w:rPr>
              <w:t>Notify Clergy Code</w:t>
            </w:r>
          </w:p>
        </w:tc>
      </w:tr>
      <w:tr w:rsidR="00D50068" w:rsidRPr="00715956"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F21240" w:rsidRDefault="00715956">
            <w:pPr>
              <w:pStyle w:val="AttributeTableBody"/>
              <w:jc w:val="left"/>
              <w:rPr>
                <w:noProof/>
              </w:rPr>
            </w:pPr>
            <w:r w:rsidRPr="00F21240">
              <w:rPr>
                <w:noProof/>
              </w:rPr>
              <w:t>Advance Directive Last Verified Date</w:t>
            </w:r>
          </w:p>
        </w:tc>
      </w:tr>
    </w:tbl>
    <w:p w14:paraId="500ABBC0" w14:textId="77777777" w:rsidR="00715956" w:rsidRPr="00F21240" w:rsidRDefault="00715956">
      <w:pPr>
        <w:pStyle w:val="Heading4"/>
        <w:rPr>
          <w:noProof/>
          <w:vanish/>
        </w:rPr>
      </w:pPr>
      <w:bookmarkStart w:id="4601" w:name="_Toc1816107"/>
      <w:bookmarkStart w:id="4602" w:name="_Toc21372651"/>
      <w:r w:rsidRPr="00F21240">
        <w:rPr>
          <w:noProof/>
          <w:vanish/>
        </w:rPr>
        <w:t>PV2 field definitions</w:t>
      </w:r>
      <w:bookmarkStart w:id="4603" w:name="_Toc174953654"/>
      <w:bookmarkStart w:id="4604" w:name="_Toc174954241"/>
      <w:bookmarkEnd w:id="4601"/>
      <w:bookmarkEnd w:id="4602"/>
      <w:bookmarkEnd w:id="4603"/>
      <w:bookmarkEnd w:id="4604"/>
      <w:r w:rsidRPr="00F21240">
        <w:rPr>
          <w:noProof/>
          <w:vanish/>
        </w:rPr>
        <w:fldChar w:fldCharType="begin"/>
      </w:r>
      <w:r w:rsidRPr="00F21240">
        <w:rPr>
          <w:noProof/>
          <w:vanish/>
        </w:rPr>
        <w:instrText>XE "PV2 field definitions"</w:instrText>
      </w:r>
      <w:r w:rsidRPr="00F21240">
        <w:rPr>
          <w:noProof/>
          <w:vanish/>
        </w:rPr>
        <w:fldChar w:fldCharType="end"/>
      </w:r>
      <w:bookmarkStart w:id="4605" w:name="_Toc175992125"/>
      <w:bookmarkEnd w:id="4605"/>
    </w:p>
    <w:p w14:paraId="46D19841" w14:textId="77777777" w:rsidR="00715956" w:rsidRPr="00F21240" w:rsidRDefault="00715956">
      <w:pPr>
        <w:pStyle w:val="Heading4"/>
        <w:rPr>
          <w:noProof/>
        </w:rPr>
      </w:pPr>
      <w:bookmarkStart w:id="4606" w:name="_Toc1816108"/>
      <w:bookmarkStart w:id="4607" w:name="_Toc21372652"/>
      <w:bookmarkStart w:id="4608" w:name="_Toc175992126"/>
      <w:r w:rsidRPr="00F21240">
        <w:rPr>
          <w:noProof/>
        </w:rPr>
        <w:t>PV2-1   Prior Pending Location</w:t>
      </w:r>
      <w:r w:rsidRPr="00F21240">
        <w:rPr>
          <w:noProof/>
        </w:rPr>
        <w:fldChar w:fldCharType="begin"/>
      </w:r>
      <w:r w:rsidRPr="00F21240">
        <w:rPr>
          <w:noProof/>
        </w:rPr>
        <w:instrText>XE "Prior Pending Location"</w:instrText>
      </w:r>
      <w:r w:rsidRPr="00F21240">
        <w:rPr>
          <w:noProof/>
        </w:rPr>
        <w:fldChar w:fldCharType="end"/>
      </w:r>
      <w:r w:rsidRPr="00F21240">
        <w:rPr>
          <w:noProof/>
        </w:rPr>
        <w:t xml:space="preserve">   (PL)   00181</w:t>
      </w:r>
      <w:bookmarkEnd w:id="4606"/>
      <w:bookmarkEnd w:id="4607"/>
      <w:bookmarkEnd w:id="4608"/>
    </w:p>
    <w:p w14:paraId="71CAD7D7"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Default="00A95485" w:rsidP="00A95485">
      <w:pPr>
        <w:pStyle w:val="Components"/>
      </w:pPr>
      <w:r>
        <w:t>Subcomponents for Point of Care (HD):  &lt;Namespace ID (IS)&gt; &amp; &lt;Universal ID (ST)&gt; &amp; &lt;Universal ID Type (ID)&gt;</w:t>
      </w:r>
    </w:p>
    <w:p w14:paraId="339466DB" w14:textId="77777777" w:rsidR="00A95485" w:rsidRDefault="00A95485" w:rsidP="00A95485">
      <w:pPr>
        <w:pStyle w:val="Components"/>
      </w:pPr>
      <w:r>
        <w:t>Subcomponents for Room (HD):  &lt;Namespace ID (IS)&gt; &amp; &lt;Universal ID (ST)&gt; &amp; &lt;Universal ID Type (ID)&gt;</w:t>
      </w:r>
    </w:p>
    <w:p w14:paraId="5F3ABF51" w14:textId="77777777" w:rsidR="00A95485" w:rsidRDefault="00A95485" w:rsidP="00A95485">
      <w:pPr>
        <w:pStyle w:val="Components"/>
      </w:pPr>
      <w:r>
        <w:t>Subcomponents for Bed (HD):  &lt;Namespace ID (IS)&gt; &amp; &lt;Universal ID (ST)&gt; &amp; &lt;Universal ID Type (ID)&gt;</w:t>
      </w:r>
    </w:p>
    <w:p w14:paraId="6BCA6582" w14:textId="77777777" w:rsidR="00A95485" w:rsidRDefault="00A95485" w:rsidP="00A95485">
      <w:pPr>
        <w:pStyle w:val="Components"/>
      </w:pPr>
      <w:r>
        <w:t>Subcomponents for Facility (HD):  &lt;Namespace ID (IS)&gt; &amp; &lt;Universal ID (ST)&gt; &amp; &lt;Universal ID Type (ID)&gt;</w:t>
      </w:r>
    </w:p>
    <w:p w14:paraId="4EA51952" w14:textId="77777777" w:rsidR="00A95485" w:rsidRDefault="00A95485" w:rsidP="00A95485">
      <w:pPr>
        <w:pStyle w:val="Components"/>
      </w:pPr>
      <w:r>
        <w:t>Subcomponents for Building (HD):  &lt;Namespace ID (IS)&gt; &amp; &lt;Universal ID (ST)&gt; &amp; &lt;Universal ID Type (ID)&gt;</w:t>
      </w:r>
    </w:p>
    <w:p w14:paraId="2EC94A9D" w14:textId="77777777" w:rsidR="00A95485" w:rsidRDefault="00A95485" w:rsidP="00A95485">
      <w:pPr>
        <w:pStyle w:val="Components"/>
      </w:pPr>
      <w:r>
        <w:t>Subcomponents for Floor (HD):  &lt;Namespace ID (IS)&gt; &amp; &lt;Universal ID (ST)&gt; &amp; &lt;Universal ID Type (ID)&gt;</w:t>
      </w:r>
    </w:p>
    <w:p w14:paraId="7B402B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7C3260B" w14:textId="77777777" w:rsidR="00A95485" w:rsidRDefault="00A95485" w:rsidP="00A95485">
      <w:pPr>
        <w:pStyle w:val="Components"/>
      </w:pPr>
      <w:r>
        <w:t>Subcomponents for Assigning Authority for Location (HD):  &lt;Namespace ID (IS)&gt; &amp; &lt;Universal ID (ST)&gt; &amp; &lt;Universal ID Type (ID)&gt;</w:t>
      </w:r>
    </w:p>
    <w:p w14:paraId="44974F7C" w14:textId="77777777" w:rsidR="00715956" w:rsidRPr="00F21240" w:rsidRDefault="00715956">
      <w:pPr>
        <w:pStyle w:val="NormalIndented"/>
        <w:rPr>
          <w:noProof/>
        </w:rPr>
      </w:pPr>
      <w:r w:rsidRPr="00F21240">
        <w:rPr>
          <w:noProof/>
        </w:rPr>
        <w:t>Definition:  This field is required for cancel pending transfer (A26) messages.  In all other events it is optional.</w:t>
      </w:r>
      <w:bookmarkStart w:id="4609" w:name="_Toc1816109"/>
      <w:bookmarkStart w:id="4610" w:name="_Toc21372653"/>
    </w:p>
    <w:p w14:paraId="7BD11991" w14:textId="77777777" w:rsidR="00715956" w:rsidRPr="00F21240" w:rsidRDefault="00715956">
      <w:pPr>
        <w:pStyle w:val="Heading4"/>
        <w:rPr>
          <w:noProof/>
        </w:rPr>
      </w:pPr>
      <w:bookmarkStart w:id="4611" w:name="_Toc175992127"/>
      <w:r w:rsidRPr="00F21240">
        <w:rPr>
          <w:noProof/>
        </w:rPr>
        <w:t>PV2-2   Accommodation Code</w:t>
      </w:r>
      <w:r w:rsidRPr="00F21240">
        <w:rPr>
          <w:noProof/>
        </w:rPr>
        <w:fldChar w:fldCharType="begin"/>
      </w:r>
      <w:r w:rsidRPr="00F21240">
        <w:rPr>
          <w:noProof/>
        </w:rPr>
        <w:instrText>XE "Accommodation Code"</w:instrText>
      </w:r>
      <w:r w:rsidRPr="00F21240">
        <w:rPr>
          <w:noProof/>
        </w:rPr>
        <w:fldChar w:fldCharType="end"/>
      </w:r>
      <w:r w:rsidRPr="00F21240">
        <w:rPr>
          <w:noProof/>
        </w:rPr>
        <w:t xml:space="preserve">   (CWE)   00182</w:t>
      </w:r>
      <w:bookmarkEnd w:id="4609"/>
      <w:bookmarkEnd w:id="4610"/>
      <w:bookmarkEnd w:id="4611"/>
    </w:p>
    <w:p w14:paraId="1FCEC1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F21240" w:rsidRDefault="00715956">
      <w:pPr>
        <w:pStyle w:val="NormalIndented"/>
        <w:rPr>
          <w:noProof/>
        </w:rPr>
      </w:pPr>
      <w:r w:rsidRPr="00F21240">
        <w:rPr>
          <w:noProof/>
        </w:rPr>
        <w:t xml:space="preserve">Definition:  This field indicates the specific patient accommodations for this visit.  Refer to </w:t>
      </w:r>
      <w:hyperlink r:id="rId227" w:anchor="HL70129" w:history="1">
        <w:r w:rsidRPr="00F21240">
          <w:rPr>
            <w:rStyle w:val="ReferenceUserTable"/>
          </w:rPr>
          <w:t>User-defined Table 0129 - Accommodation Code</w:t>
        </w:r>
      </w:hyperlink>
      <w:r w:rsidRPr="00F21240">
        <w:rPr>
          <w:noProof/>
        </w:rPr>
        <w:t xml:space="preserve"> </w:t>
      </w:r>
      <w:r>
        <w:rPr>
          <w:noProof/>
        </w:rPr>
        <w:t xml:space="preserve">in Chapter 2C, Code Tables, for </w:t>
      </w:r>
      <w:r w:rsidRPr="00F21240">
        <w:rPr>
          <w:noProof/>
        </w:rPr>
        <w:t>suggested values.</w:t>
      </w:r>
    </w:p>
    <w:p w14:paraId="47C15666" w14:textId="77777777" w:rsidR="00715956" w:rsidRPr="00F21240" w:rsidRDefault="00715956">
      <w:pPr>
        <w:pStyle w:val="Heading4"/>
        <w:rPr>
          <w:noProof/>
        </w:rPr>
      </w:pPr>
      <w:bookmarkStart w:id="4612" w:name="_Toc1816110"/>
      <w:bookmarkStart w:id="4613" w:name="_Toc21372654"/>
      <w:bookmarkStart w:id="4614" w:name="_Toc175992128"/>
      <w:r w:rsidRPr="00F21240">
        <w:rPr>
          <w:noProof/>
        </w:rPr>
        <w:t>PV2-3   Admit Reason</w:t>
      </w:r>
      <w:r w:rsidRPr="00F21240">
        <w:rPr>
          <w:noProof/>
        </w:rPr>
        <w:fldChar w:fldCharType="begin"/>
      </w:r>
      <w:r w:rsidRPr="00F21240">
        <w:rPr>
          <w:noProof/>
        </w:rPr>
        <w:instrText>XE "Admit Reason"</w:instrText>
      </w:r>
      <w:r w:rsidRPr="00F21240">
        <w:rPr>
          <w:noProof/>
        </w:rPr>
        <w:fldChar w:fldCharType="end"/>
      </w:r>
      <w:r w:rsidRPr="00F21240">
        <w:rPr>
          <w:noProof/>
        </w:rPr>
        <w:t xml:space="preserve">   (CWE)   00183</w:t>
      </w:r>
      <w:bookmarkEnd w:id="4612"/>
      <w:bookmarkEnd w:id="4613"/>
      <w:bookmarkEnd w:id="4614"/>
    </w:p>
    <w:p w14:paraId="5F1C55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F21240" w:rsidRDefault="00715956">
      <w:pPr>
        <w:pStyle w:val="NormalIndented"/>
        <w:rPr>
          <w:noProof/>
        </w:rPr>
      </w:pPr>
      <w:r w:rsidRPr="00F21240">
        <w:rPr>
          <w:noProof/>
        </w:rPr>
        <w:t>Definition:  This field contains the short description of the reason for patient admission.</w:t>
      </w:r>
    </w:p>
    <w:p w14:paraId="56584DA3" w14:textId="77777777" w:rsidR="00715956" w:rsidRPr="00F21240" w:rsidRDefault="00715956">
      <w:pPr>
        <w:pStyle w:val="Heading4"/>
        <w:rPr>
          <w:noProof/>
        </w:rPr>
      </w:pPr>
      <w:bookmarkStart w:id="4615" w:name="_Toc1816111"/>
      <w:bookmarkStart w:id="4616" w:name="_Toc21372655"/>
      <w:bookmarkStart w:id="4617" w:name="_Toc175992129"/>
      <w:r w:rsidRPr="00F21240">
        <w:rPr>
          <w:noProof/>
        </w:rPr>
        <w:t>PV2-4   Transfer Reason</w:t>
      </w:r>
      <w:r w:rsidRPr="00F21240">
        <w:rPr>
          <w:noProof/>
        </w:rPr>
        <w:fldChar w:fldCharType="begin"/>
      </w:r>
      <w:r w:rsidRPr="00F21240">
        <w:rPr>
          <w:noProof/>
        </w:rPr>
        <w:instrText>XE "Transfer Reason"</w:instrText>
      </w:r>
      <w:r w:rsidRPr="00F21240">
        <w:rPr>
          <w:noProof/>
        </w:rPr>
        <w:fldChar w:fldCharType="end"/>
      </w:r>
      <w:r w:rsidRPr="00F21240">
        <w:rPr>
          <w:noProof/>
        </w:rPr>
        <w:t xml:space="preserve">   (CWE)   00184</w:t>
      </w:r>
      <w:bookmarkEnd w:id="4615"/>
      <w:bookmarkEnd w:id="4616"/>
      <w:bookmarkEnd w:id="4617"/>
    </w:p>
    <w:p w14:paraId="14A74A7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F21240" w:rsidRDefault="00715956">
      <w:pPr>
        <w:pStyle w:val="NormalIndented"/>
        <w:rPr>
          <w:noProof/>
        </w:rPr>
      </w:pPr>
      <w:r w:rsidRPr="00F21240">
        <w:rPr>
          <w:noProof/>
        </w:rPr>
        <w:t>Definition:  This field contains the short description of the reason for a patient location change.</w:t>
      </w:r>
    </w:p>
    <w:p w14:paraId="781DACAA" w14:textId="77777777" w:rsidR="00715956" w:rsidRPr="00F21240" w:rsidRDefault="00715956">
      <w:pPr>
        <w:pStyle w:val="Heading4"/>
        <w:rPr>
          <w:noProof/>
        </w:rPr>
      </w:pPr>
      <w:bookmarkStart w:id="4618" w:name="_Toc1816112"/>
      <w:bookmarkStart w:id="4619" w:name="_Toc21372656"/>
      <w:bookmarkStart w:id="4620" w:name="_Toc175992130"/>
      <w:r w:rsidRPr="00F21240">
        <w:rPr>
          <w:noProof/>
        </w:rPr>
        <w:t>PV2-5   Patient Valuables</w:t>
      </w:r>
      <w:r w:rsidRPr="00F21240">
        <w:rPr>
          <w:noProof/>
        </w:rPr>
        <w:fldChar w:fldCharType="begin"/>
      </w:r>
      <w:r w:rsidRPr="00F21240">
        <w:rPr>
          <w:noProof/>
        </w:rPr>
        <w:instrText>XE "Patient Valuables"</w:instrText>
      </w:r>
      <w:r w:rsidRPr="00F21240">
        <w:rPr>
          <w:noProof/>
        </w:rPr>
        <w:fldChar w:fldCharType="end"/>
      </w:r>
      <w:r w:rsidRPr="00F21240">
        <w:rPr>
          <w:noProof/>
        </w:rPr>
        <w:t xml:space="preserve">   (ST)   00185</w:t>
      </w:r>
      <w:bookmarkEnd w:id="4618"/>
      <w:bookmarkEnd w:id="4619"/>
      <w:bookmarkEnd w:id="4620"/>
    </w:p>
    <w:p w14:paraId="2575F80F" w14:textId="77777777" w:rsidR="00715956" w:rsidRPr="00F21240" w:rsidRDefault="00715956">
      <w:pPr>
        <w:pStyle w:val="NormalIndented"/>
        <w:rPr>
          <w:noProof/>
        </w:rPr>
      </w:pPr>
      <w:r w:rsidRPr="00F21240">
        <w:rPr>
          <w:noProof/>
        </w:rPr>
        <w:t>Definition:  This field contains the short description of patient valuables checked in during admission.</w:t>
      </w:r>
    </w:p>
    <w:p w14:paraId="39BA2C7E" w14:textId="77777777" w:rsidR="00715956" w:rsidRPr="004842E3" w:rsidRDefault="00715956">
      <w:pPr>
        <w:pStyle w:val="Heading4"/>
        <w:rPr>
          <w:noProof/>
          <w:lang w:val="fr-FR"/>
        </w:rPr>
      </w:pPr>
      <w:bookmarkStart w:id="4621" w:name="_Toc1816113"/>
      <w:bookmarkStart w:id="4622" w:name="_Toc21372657"/>
      <w:bookmarkStart w:id="4623" w:name="_Toc175992131"/>
      <w:r w:rsidRPr="004842E3">
        <w:rPr>
          <w:noProof/>
          <w:lang w:val="fr-FR"/>
        </w:rPr>
        <w:t>PV2-6   Patient Valuables Location</w:t>
      </w:r>
      <w:r w:rsidRPr="00F21240">
        <w:rPr>
          <w:noProof/>
        </w:rPr>
        <w:fldChar w:fldCharType="begin"/>
      </w:r>
      <w:r w:rsidRPr="004842E3">
        <w:rPr>
          <w:noProof/>
          <w:lang w:val="fr-FR"/>
        </w:rPr>
        <w:instrText>XE "Patient Valuables Location"</w:instrText>
      </w:r>
      <w:r w:rsidRPr="00F21240">
        <w:rPr>
          <w:noProof/>
        </w:rPr>
        <w:fldChar w:fldCharType="end"/>
      </w:r>
      <w:r w:rsidRPr="004842E3">
        <w:rPr>
          <w:noProof/>
          <w:lang w:val="fr-FR"/>
        </w:rPr>
        <w:t xml:space="preserve">   (ST)   00186</w:t>
      </w:r>
      <w:bookmarkEnd w:id="4621"/>
      <w:bookmarkEnd w:id="4622"/>
      <w:bookmarkEnd w:id="4623"/>
    </w:p>
    <w:p w14:paraId="3649BDD5" w14:textId="77777777" w:rsidR="00715956" w:rsidRPr="00F21240" w:rsidRDefault="00715956">
      <w:pPr>
        <w:pStyle w:val="NormalIndented"/>
        <w:rPr>
          <w:noProof/>
        </w:rPr>
      </w:pPr>
      <w:r w:rsidRPr="00F21240">
        <w:rPr>
          <w:noProof/>
        </w:rPr>
        <w:t>Definition:  This field indicates the location of the patient's valuables.</w:t>
      </w:r>
    </w:p>
    <w:p w14:paraId="460468F9" w14:textId="77777777" w:rsidR="00715956" w:rsidRPr="004842E3" w:rsidRDefault="00715956">
      <w:pPr>
        <w:pStyle w:val="Heading4"/>
        <w:rPr>
          <w:noProof/>
          <w:lang w:val="fr-FR"/>
        </w:rPr>
      </w:pPr>
      <w:bookmarkStart w:id="4624" w:name="_Toc1816114"/>
      <w:bookmarkStart w:id="4625" w:name="_Toc21372658"/>
      <w:bookmarkStart w:id="4626" w:name="_Toc175992132"/>
      <w:r w:rsidRPr="004842E3">
        <w:rPr>
          <w:noProof/>
          <w:lang w:val="fr-FR"/>
        </w:rPr>
        <w:t>PV2-7   Visit User Code</w:t>
      </w:r>
      <w:r w:rsidRPr="00F21240">
        <w:rPr>
          <w:noProof/>
        </w:rPr>
        <w:fldChar w:fldCharType="begin"/>
      </w:r>
      <w:r w:rsidRPr="004842E3">
        <w:rPr>
          <w:noProof/>
          <w:lang w:val="fr-FR"/>
        </w:rPr>
        <w:instrText>XE "Visit User Code"</w:instrText>
      </w:r>
      <w:r w:rsidRPr="00F21240">
        <w:rPr>
          <w:noProof/>
        </w:rPr>
        <w:fldChar w:fldCharType="end"/>
      </w:r>
      <w:r w:rsidRPr="004842E3">
        <w:rPr>
          <w:noProof/>
          <w:lang w:val="fr-FR"/>
        </w:rPr>
        <w:t xml:space="preserve">   (CWE)   00187</w:t>
      </w:r>
      <w:bookmarkEnd w:id="4624"/>
      <w:bookmarkEnd w:id="4625"/>
      <w:bookmarkEnd w:id="4626"/>
    </w:p>
    <w:p w14:paraId="323BF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F21240" w:rsidRDefault="00715956">
      <w:pPr>
        <w:pStyle w:val="NormalIndented"/>
        <w:rPr>
          <w:noProof/>
        </w:rPr>
      </w:pPr>
      <w:r w:rsidRPr="00F21240">
        <w:rPr>
          <w:noProof/>
        </w:rPr>
        <w:t xml:space="preserve">Definition:  This field further categorizes a patient's visit with respect to an individual institution's needs, and is expected to be site-specific. Refer to </w:t>
      </w:r>
      <w:hyperlink r:id="rId228" w:anchor="HL70130" w:history="1">
        <w:r w:rsidRPr="00F21240">
          <w:rPr>
            <w:rStyle w:val="ReferenceUserTable"/>
            <w:noProof/>
          </w:rPr>
          <w:t>User-defined Table 0130 - Visit User Code</w:t>
        </w:r>
      </w:hyperlink>
      <w:r w:rsidRPr="00F21240">
        <w:rPr>
          <w:noProof/>
        </w:rPr>
        <w:t xml:space="preserve"> </w:t>
      </w:r>
      <w:r>
        <w:rPr>
          <w:noProof/>
        </w:rPr>
        <w:t xml:space="preserve">in Chapter 2C, Code Tables, for </w:t>
      </w:r>
      <w:r w:rsidRPr="00F21240">
        <w:rPr>
          <w:noProof/>
        </w:rPr>
        <w:t>suggested values.</w:t>
      </w:r>
    </w:p>
    <w:p w14:paraId="3BA93480" w14:textId="77777777" w:rsidR="00715956" w:rsidRPr="00F21240" w:rsidRDefault="00715956">
      <w:pPr>
        <w:pStyle w:val="Heading4"/>
        <w:rPr>
          <w:noProof/>
        </w:rPr>
      </w:pPr>
      <w:bookmarkStart w:id="4627" w:name="_Toc1816115"/>
      <w:bookmarkStart w:id="4628" w:name="_Toc21372659"/>
      <w:bookmarkStart w:id="4629" w:name="_Toc175992133"/>
      <w:r w:rsidRPr="00F21240">
        <w:rPr>
          <w:noProof/>
        </w:rPr>
        <w:t>PV2-8   Expected Admit Date/Time</w:t>
      </w:r>
      <w:r w:rsidRPr="00F21240">
        <w:rPr>
          <w:noProof/>
        </w:rPr>
        <w:fldChar w:fldCharType="begin"/>
      </w:r>
      <w:r w:rsidRPr="00F21240">
        <w:rPr>
          <w:noProof/>
        </w:rPr>
        <w:instrText>XE "Expected Admit Date/Time</w:instrText>
      </w:r>
      <w:r w:rsidRPr="00F21240">
        <w:rPr>
          <w:noProof/>
        </w:rPr>
        <w:fldChar w:fldCharType="end"/>
      </w:r>
      <w:r w:rsidRPr="00F21240">
        <w:rPr>
          <w:noProof/>
        </w:rPr>
        <w:t xml:space="preserve">   (DTM)   00188</w:t>
      </w:r>
      <w:bookmarkEnd w:id="4627"/>
      <w:bookmarkEnd w:id="4628"/>
      <w:bookmarkEnd w:id="4629"/>
    </w:p>
    <w:p w14:paraId="654FEE96" w14:textId="77777777" w:rsidR="00715956" w:rsidRPr="00F21240" w:rsidRDefault="00715956">
      <w:pPr>
        <w:pStyle w:val="NormalIndented"/>
        <w:rPr>
          <w:noProof/>
        </w:rPr>
      </w:pPr>
      <w:r w:rsidRPr="00F21240">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F21240" w:rsidRDefault="00715956">
      <w:pPr>
        <w:pStyle w:val="Heading4"/>
        <w:rPr>
          <w:noProof/>
        </w:rPr>
      </w:pPr>
      <w:bookmarkStart w:id="4630" w:name="_Toc1816116"/>
      <w:bookmarkStart w:id="4631" w:name="_Toc21372660"/>
      <w:bookmarkStart w:id="4632" w:name="_Toc175992134"/>
      <w:r w:rsidRPr="00F21240">
        <w:rPr>
          <w:noProof/>
        </w:rPr>
        <w:t>PV2-9   Expected Discharge Date/Time</w:t>
      </w:r>
      <w:r w:rsidRPr="00F21240">
        <w:rPr>
          <w:noProof/>
        </w:rPr>
        <w:fldChar w:fldCharType="begin"/>
      </w:r>
      <w:r w:rsidRPr="00F21240">
        <w:rPr>
          <w:noProof/>
        </w:rPr>
        <w:instrText>XE "Expected Discharge Date"</w:instrText>
      </w:r>
      <w:r w:rsidRPr="00F21240">
        <w:rPr>
          <w:noProof/>
        </w:rPr>
        <w:fldChar w:fldCharType="end"/>
      </w:r>
      <w:r w:rsidRPr="00F21240">
        <w:rPr>
          <w:noProof/>
        </w:rPr>
        <w:t xml:space="preserve">   (DTM)   00189</w:t>
      </w:r>
      <w:bookmarkEnd w:id="4630"/>
      <w:bookmarkEnd w:id="4631"/>
      <w:bookmarkEnd w:id="4632"/>
    </w:p>
    <w:p w14:paraId="573AC0E7" w14:textId="77777777" w:rsidR="00715956" w:rsidRPr="00F21240" w:rsidRDefault="00715956">
      <w:pPr>
        <w:pStyle w:val="NormalIndented"/>
        <w:rPr>
          <w:noProof/>
        </w:rPr>
      </w:pPr>
      <w:r w:rsidRPr="00F21240">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F21240" w:rsidRDefault="00715956">
      <w:pPr>
        <w:pStyle w:val="Heading4"/>
        <w:rPr>
          <w:noProof/>
        </w:rPr>
      </w:pPr>
      <w:bookmarkStart w:id="4633" w:name="_Toc1816117"/>
      <w:bookmarkStart w:id="4634" w:name="_Toc21372661"/>
      <w:bookmarkStart w:id="4635" w:name="_Toc175992135"/>
      <w:r w:rsidRPr="00F21240">
        <w:rPr>
          <w:noProof/>
        </w:rPr>
        <w:t>PV2-10   Estimated Length of Inpatient Stay</w:t>
      </w:r>
      <w:r w:rsidRPr="00F21240">
        <w:rPr>
          <w:noProof/>
        </w:rPr>
        <w:fldChar w:fldCharType="begin"/>
      </w:r>
      <w:r w:rsidRPr="00F21240">
        <w:rPr>
          <w:noProof/>
        </w:rPr>
        <w:instrText>XE "Estimated Length of Inpatient Stay"</w:instrText>
      </w:r>
      <w:r w:rsidRPr="00F21240">
        <w:rPr>
          <w:noProof/>
        </w:rPr>
        <w:fldChar w:fldCharType="end"/>
      </w:r>
      <w:r w:rsidRPr="00F21240">
        <w:rPr>
          <w:noProof/>
        </w:rPr>
        <w:t xml:space="preserve">   (NM)   00711</w:t>
      </w:r>
      <w:bookmarkEnd w:id="4633"/>
      <w:bookmarkEnd w:id="4634"/>
      <w:bookmarkEnd w:id="4635"/>
    </w:p>
    <w:p w14:paraId="23E47FCC" w14:textId="77777777" w:rsidR="00715956" w:rsidRPr="00F21240" w:rsidRDefault="00715956">
      <w:pPr>
        <w:pStyle w:val="NormalIndented"/>
        <w:rPr>
          <w:noProof/>
        </w:rPr>
      </w:pPr>
      <w:r w:rsidRPr="00F21240">
        <w:rPr>
          <w:noProof/>
        </w:rPr>
        <w:t>Definition:  This field specifies the estimated days of inpatient stays.</w:t>
      </w:r>
    </w:p>
    <w:p w14:paraId="10077CBE" w14:textId="77777777" w:rsidR="00715956" w:rsidRPr="00F21240" w:rsidRDefault="00715956">
      <w:pPr>
        <w:pStyle w:val="Heading4"/>
        <w:rPr>
          <w:noProof/>
        </w:rPr>
      </w:pPr>
      <w:bookmarkStart w:id="4636" w:name="_Toc1816118"/>
      <w:bookmarkStart w:id="4637" w:name="_Toc21372662"/>
      <w:bookmarkStart w:id="4638" w:name="_Toc175992136"/>
      <w:r w:rsidRPr="00F21240">
        <w:rPr>
          <w:noProof/>
        </w:rPr>
        <w:t>PV2-11   Actual Length of Inpatient Stay</w:t>
      </w:r>
      <w:r w:rsidRPr="00F21240">
        <w:rPr>
          <w:noProof/>
        </w:rPr>
        <w:fldChar w:fldCharType="begin"/>
      </w:r>
      <w:r w:rsidRPr="00F21240">
        <w:rPr>
          <w:noProof/>
        </w:rPr>
        <w:instrText>XE "Actual Length of Inpatient Stay"</w:instrText>
      </w:r>
      <w:r w:rsidRPr="00F21240">
        <w:rPr>
          <w:noProof/>
        </w:rPr>
        <w:fldChar w:fldCharType="end"/>
      </w:r>
      <w:r w:rsidRPr="00F21240">
        <w:rPr>
          <w:noProof/>
        </w:rPr>
        <w:t xml:space="preserve">   (NM)   00712</w:t>
      </w:r>
      <w:bookmarkEnd w:id="4636"/>
      <w:bookmarkEnd w:id="4637"/>
      <w:bookmarkEnd w:id="4638"/>
    </w:p>
    <w:p w14:paraId="0A495161" w14:textId="77777777" w:rsidR="00715956" w:rsidRPr="00F21240" w:rsidRDefault="00715956">
      <w:pPr>
        <w:pStyle w:val="NormalIndented"/>
        <w:rPr>
          <w:noProof/>
        </w:rPr>
      </w:pPr>
      <w:r w:rsidRPr="00F21240">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F21240" w:rsidRDefault="00715956">
      <w:pPr>
        <w:pStyle w:val="Heading4"/>
        <w:rPr>
          <w:noProof/>
        </w:rPr>
      </w:pPr>
      <w:bookmarkStart w:id="4639" w:name="_Toc1816119"/>
      <w:bookmarkStart w:id="4640" w:name="_Toc21372663"/>
      <w:bookmarkStart w:id="4641" w:name="_Toc175992137"/>
      <w:r w:rsidRPr="00F21240">
        <w:rPr>
          <w:noProof/>
        </w:rPr>
        <w:t>PV2-12   Visit Description</w:t>
      </w:r>
      <w:r w:rsidRPr="00F21240">
        <w:rPr>
          <w:noProof/>
        </w:rPr>
        <w:fldChar w:fldCharType="begin"/>
      </w:r>
      <w:r w:rsidRPr="00F21240">
        <w:rPr>
          <w:noProof/>
        </w:rPr>
        <w:instrText>XE "Visit Description"</w:instrText>
      </w:r>
      <w:r w:rsidRPr="00F21240">
        <w:rPr>
          <w:noProof/>
        </w:rPr>
        <w:fldChar w:fldCharType="end"/>
      </w:r>
      <w:r w:rsidRPr="00F21240">
        <w:rPr>
          <w:noProof/>
        </w:rPr>
        <w:t xml:space="preserve">   (ST)   00713</w:t>
      </w:r>
      <w:bookmarkEnd w:id="4639"/>
      <w:bookmarkEnd w:id="4640"/>
      <w:bookmarkEnd w:id="4641"/>
    </w:p>
    <w:p w14:paraId="22D9BD13" w14:textId="77777777" w:rsidR="00715956" w:rsidRPr="00F21240" w:rsidRDefault="00715956">
      <w:pPr>
        <w:pStyle w:val="NormalIndented"/>
        <w:rPr>
          <w:noProof/>
        </w:rPr>
      </w:pPr>
      <w:r w:rsidRPr="00F21240">
        <w:rPr>
          <w:noProof/>
        </w:rPr>
        <w:t>Definition:  This field contains a brief user-defined description of the visit.</w:t>
      </w:r>
    </w:p>
    <w:p w14:paraId="1637596C" w14:textId="77777777" w:rsidR="00715956" w:rsidRPr="004842E3" w:rsidRDefault="00715956">
      <w:pPr>
        <w:pStyle w:val="Heading4"/>
        <w:rPr>
          <w:noProof/>
          <w:lang w:val="fr-FR"/>
        </w:rPr>
      </w:pPr>
      <w:bookmarkStart w:id="4642" w:name="_Toc1816120"/>
      <w:bookmarkStart w:id="4643" w:name="_Toc21372664"/>
      <w:bookmarkStart w:id="4644" w:name="_Toc175992138"/>
      <w:r w:rsidRPr="004842E3">
        <w:rPr>
          <w:noProof/>
          <w:lang w:val="fr-FR"/>
        </w:rPr>
        <w:t>PV2-13   Referral Source Code</w:t>
      </w:r>
      <w:r w:rsidRPr="00F21240">
        <w:rPr>
          <w:noProof/>
        </w:rPr>
        <w:fldChar w:fldCharType="begin"/>
      </w:r>
      <w:r w:rsidRPr="004842E3">
        <w:rPr>
          <w:noProof/>
          <w:lang w:val="fr-FR"/>
        </w:rPr>
        <w:instrText>XE "Referral Source Code"</w:instrText>
      </w:r>
      <w:r w:rsidRPr="00F21240">
        <w:rPr>
          <w:noProof/>
        </w:rPr>
        <w:fldChar w:fldCharType="end"/>
      </w:r>
      <w:r w:rsidRPr="004842E3">
        <w:rPr>
          <w:noProof/>
          <w:lang w:val="fr-FR"/>
        </w:rPr>
        <w:t xml:space="preserve">   (XCN)   00714</w:t>
      </w:r>
      <w:bookmarkEnd w:id="4642"/>
      <w:bookmarkEnd w:id="4643"/>
      <w:bookmarkEnd w:id="4644"/>
    </w:p>
    <w:p w14:paraId="646E3DB4"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44AC007"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Default="00A95485" w:rsidP="00A95485">
      <w:pPr>
        <w:pStyle w:val="Components"/>
      </w:pPr>
      <w:r>
        <w:t>Subcomponents for Assigning Authority (HD):  &lt;Namespace ID (IS)&gt; &amp; &lt;Universal ID (ST)&gt; &amp; &lt;Universal ID Type (ID)&gt;</w:t>
      </w:r>
    </w:p>
    <w:p w14:paraId="6AC031AC" w14:textId="77777777" w:rsidR="00A95485" w:rsidRDefault="00A95485" w:rsidP="00A95485">
      <w:pPr>
        <w:pStyle w:val="Components"/>
      </w:pPr>
      <w:r>
        <w:t>Subcomponents for Assigning Facility (HD):  &lt;Namespace ID (IS)&gt; &amp; &lt;Universal ID (ST)&gt; &amp; &lt;Universal ID Type (ID)&gt;</w:t>
      </w:r>
    </w:p>
    <w:p w14:paraId="6A3E82E7"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F21240" w:rsidRDefault="00715956">
      <w:pPr>
        <w:pStyle w:val="NormalIndented"/>
        <w:rPr>
          <w:noProof/>
        </w:rPr>
      </w:pPr>
      <w:r w:rsidRPr="00F21240">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F21240" w:rsidRDefault="00715956">
      <w:pPr>
        <w:pStyle w:val="Heading4"/>
        <w:rPr>
          <w:noProof/>
        </w:rPr>
      </w:pPr>
      <w:bookmarkStart w:id="4645" w:name="_Toc1816121"/>
      <w:bookmarkStart w:id="4646" w:name="_Toc21372665"/>
      <w:bookmarkStart w:id="4647" w:name="_Toc175992139"/>
      <w:r w:rsidRPr="00F21240">
        <w:rPr>
          <w:noProof/>
        </w:rPr>
        <w:t>PV2-14   Previous Service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00715</w:t>
      </w:r>
      <w:bookmarkEnd w:id="4645"/>
      <w:bookmarkEnd w:id="4646"/>
      <w:bookmarkEnd w:id="4647"/>
    </w:p>
    <w:p w14:paraId="542BCDCA" w14:textId="77777777" w:rsidR="00715956" w:rsidRPr="00F21240" w:rsidRDefault="00715956">
      <w:pPr>
        <w:pStyle w:val="NormalIndented"/>
        <w:rPr>
          <w:noProof/>
        </w:rPr>
      </w:pPr>
      <w:r w:rsidRPr="00F21240">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F21240" w:rsidRDefault="00715956">
      <w:pPr>
        <w:pStyle w:val="Heading4"/>
        <w:rPr>
          <w:noProof/>
        </w:rPr>
      </w:pPr>
      <w:bookmarkStart w:id="4648" w:name="_Toc1816122"/>
      <w:bookmarkStart w:id="4649" w:name="_Toc21372666"/>
      <w:bookmarkStart w:id="4650" w:name="_Toc175992140"/>
      <w:r w:rsidRPr="00F21240">
        <w:rPr>
          <w:noProof/>
        </w:rPr>
        <w:t>PV2-15   Employment Illness Related Indicator</w:t>
      </w:r>
      <w:r w:rsidRPr="00F21240">
        <w:rPr>
          <w:noProof/>
        </w:rPr>
        <w:fldChar w:fldCharType="begin"/>
      </w:r>
      <w:r w:rsidRPr="00F21240">
        <w:rPr>
          <w:noProof/>
        </w:rPr>
        <w:instrText>XE "Employment Illness Related Indicator"</w:instrText>
      </w:r>
      <w:r w:rsidRPr="00F21240">
        <w:rPr>
          <w:noProof/>
        </w:rPr>
        <w:fldChar w:fldCharType="end"/>
      </w:r>
      <w:r w:rsidRPr="00F21240">
        <w:rPr>
          <w:noProof/>
        </w:rPr>
        <w:t xml:space="preserve">   (ID)   00716</w:t>
      </w:r>
      <w:bookmarkEnd w:id="4648"/>
      <w:bookmarkEnd w:id="4649"/>
      <w:bookmarkEnd w:id="4650"/>
    </w:p>
    <w:p w14:paraId="418F2370" w14:textId="55700849" w:rsidR="00715956" w:rsidRPr="00F21240" w:rsidRDefault="00715956">
      <w:pPr>
        <w:pStyle w:val="NormalIndented"/>
        <w:rPr>
          <w:noProof/>
        </w:rPr>
      </w:pPr>
      <w:r w:rsidRPr="00F21240">
        <w:rPr>
          <w:noProof/>
        </w:rPr>
        <w:t xml:space="preserve">Definition:  This field specifies whether a patient's illness was job-related.  Refer to </w:t>
      </w:r>
      <w:hyperlink r:id="rId22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2B4F564E"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patient's illness was job-related</w:t>
      </w:r>
    </w:p>
    <w:p w14:paraId="1DAEC74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patient's illness was not job-related</w:t>
      </w:r>
    </w:p>
    <w:p w14:paraId="551FB992" w14:textId="77777777" w:rsidR="00715956" w:rsidRPr="004842E3" w:rsidRDefault="00715956">
      <w:pPr>
        <w:pStyle w:val="Heading4"/>
        <w:rPr>
          <w:noProof/>
          <w:lang w:val="fr-FR"/>
        </w:rPr>
      </w:pPr>
      <w:bookmarkStart w:id="4651" w:name="_Toc1816123"/>
      <w:bookmarkStart w:id="4652" w:name="_Toc21372667"/>
      <w:bookmarkStart w:id="4653" w:name="_Toc175992141"/>
      <w:r w:rsidRPr="004842E3">
        <w:rPr>
          <w:noProof/>
          <w:lang w:val="fr-FR"/>
        </w:rPr>
        <w:t>PV2-16   Purge Status Code</w:t>
      </w:r>
      <w:r w:rsidRPr="00F21240">
        <w:rPr>
          <w:noProof/>
        </w:rPr>
        <w:fldChar w:fldCharType="begin"/>
      </w:r>
      <w:r w:rsidRPr="004842E3">
        <w:rPr>
          <w:noProof/>
          <w:lang w:val="fr-FR"/>
        </w:rPr>
        <w:instrText>XE "Purge Status Code"</w:instrText>
      </w:r>
      <w:r w:rsidRPr="00F21240">
        <w:rPr>
          <w:noProof/>
        </w:rPr>
        <w:fldChar w:fldCharType="end"/>
      </w:r>
      <w:r w:rsidRPr="004842E3">
        <w:rPr>
          <w:noProof/>
          <w:lang w:val="fr-FR"/>
        </w:rPr>
        <w:t xml:space="preserve">   (CWE)   00717</w:t>
      </w:r>
      <w:bookmarkEnd w:id="4651"/>
      <w:bookmarkEnd w:id="4652"/>
      <w:bookmarkEnd w:id="4653"/>
    </w:p>
    <w:p w14:paraId="3D1EFA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F21240" w:rsidRDefault="00715956">
      <w:pPr>
        <w:pStyle w:val="NormalIndented"/>
        <w:rPr>
          <w:noProof/>
        </w:rPr>
      </w:pPr>
      <w:r w:rsidRPr="00F21240">
        <w:rPr>
          <w:noProof/>
        </w:rPr>
        <w:t xml:space="preserve">Definition:  This field contains the purge status code for the account.  It is used by the application program to determine purge processing.  Refer to </w:t>
      </w:r>
      <w:hyperlink r:id="rId230" w:anchor="HL70213" w:history="1">
        <w:r w:rsidRPr="00F21240">
          <w:rPr>
            <w:rStyle w:val="ReferenceUserTable"/>
            <w:noProof/>
          </w:rPr>
          <w:t>User-defined Table 0213 - Purge Status Code</w:t>
        </w:r>
      </w:hyperlink>
      <w:r w:rsidRPr="00F21240">
        <w:rPr>
          <w:noProof/>
        </w:rPr>
        <w:t xml:space="preserve"> </w:t>
      </w:r>
      <w:r>
        <w:rPr>
          <w:noProof/>
        </w:rPr>
        <w:t xml:space="preserve">in Chapter 2C, Code Tables, for </w:t>
      </w:r>
      <w:r w:rsidRPr="00F21240">
        <w:rPr>
          <w:noProof/>
        </w:rPr>
        <w:t>suggested values.</w:t>
      </w:r>
    </w:p>
    <w:p w14:paraId="3325BE02" w14:textId="77777777" w:rsidR="00715956" w:rsidRPr="00F21240" w:rsidRDefault="00715956">
      <w:pPr>
        <w:pStyle w:val="Heading4"/>
        <w:rPr>
          <w:noProof/>
        </w:rPr>
      </w:pPr>
      <w:bookmarkStart w:id="4654" w:name="_Toc1816124"/>
      <w:bookmarkStart w:id="4655" w:name="_Toc21372668"/>
      <w:bookmarkStart w:id="4656" w:name="_Toc175992142"/>
      <w:r w:rsidRPr="00F21240">
        <w:rPr>
          <w:noProof/>
        </w:rPr>
        <w:t>PV2-17   Purge Status Date</w:t>
      </w:r>
      <w:r w:rsidRPr="00F21240">
        <w:rPr>
          <w:noProof/>
        </w:rPr>
        <w:fldChar w:fldCharType="begin"/>
      </w:r>
      <w:r w:rsidRPr="00F21240">
        <w:rPr>
          <w:noProof/>
        </w:rPr>
        <w:instrText>XE "Purge status date"</w:instrText>
      </w:r>
      <w:r w:rsidRPr="00F21240">
        <w:rPr>
          <w:noProof/>
        </w:rPr>
        <w:fldChar w:fldCharType="end"/>
      </w:r>
      <w:r w:rsidRPr="00F21240">
        <w:rPr>
          <w:noProof/>
        </w:rPr>
        <w:t xml:space="preserve">   (DT)   00718</w:t>
      </w:r>
      <w:bookmarkEnd w:id="4654"/>
      <w:bookmarkEnd w:id="4655"/>
      <w:bookmarkEnd w:id="4656"/>
    </w:p>
    <w:p w14:paraId="49F72FCA" w14:textId="77777777" w:rsidR="00715956" w:rsidRPr="00F21240" w:rsidRDefault="00715956">
      <w:pPr>
        <w:pStyle w:val="NormalIndented"/>
        <w:rPr>
          <w:noProof/>
        </w:rPr>
      </w:pPr>
      <w:r w:rsidRPr="00F21240">
        <w:rPr>
          <w:noProof/>
        </w:rPr>
        <w:t>Definition:  This field contains the date on which the data will be purged from the system.</w:t>
      </w:r>
    </w:p>
    <w:p w14:paraId="2AF122CA" w14:textId="77777777" w:rsidR="00715956" w:rsidRPr="00F21240" w:rsidRDefault="00715956">
      <w:pPr>
        <w:pStyle w:val="Heading4"/>
        <w:rPr>
          <w:noProof/>
        </w:rPr>
      </w:pPr>
      <w:bookmarkStart w:id="4657" w:name="_Toc1816125"/>
      <w:bookmarkStart w:id="4658" w:name="_Toc21372669"/>
      <w:bookmarkStart w:id="4659" w:name="_Toc175992143"/>
      <w:r w:rsidRPr="00F21240">
        <w:rPr>
          <w:noProof/>
        </w:rPr>
        <w:t>PV2-18   Special Program Code</w:t>
      </w:r>
      <w:r w:rsidRPr="00F21240">
        <w:rPr>
          <w:noProof/>
        </w:rPr>
        <w:fldChar w:fldCharType="begin"/>
      </w:r>
      <w:r w:rsidRPr="00F21240">
        <w:rPr>
          <w:noProof/>
        </w:rPr>
        <w:instrText>XE "Special Program Code"</w:instrText>
      </w:r>
      <w:r w:rsidRPr="00F21240">
        <w:rPr>
          <w:noProof/>
        </w:rPr>
        <w:fldChar w:fldCharType="end"/>
      </w:r>
      <w:r w:rsidRPr="00F21240">
        <w:rPr>
          <w:noProof/>
        </w:rPr>
        <w:t xml:space="preserve">   (CWE)   00719</w:t>
      </w:r>
      <w:bookmarkEnd w:id="4657"/>
      <w:bookmarkEnd w:id="4658"/>
      <w:bookmarkEnd w:id="4659"/>
    </w:p>
    <w:p w14:paraId="7FD0610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F21240" w:rsidRDefault="00715956">
      <w:pPr>
        <w:pStyle w:val="NormalIndented"/>
        <w:rPr>
          <w:noProof/>
        </w:rPr>
      </w:pPr>
      <w:r w:rsidRPr="00F21240">
        <w:rPr>
          <w:noProof/>
        </w:rPr>
        <w:t xml:space="preserve">Definition:  This field designates the specific health insurance program for a visit required for healthcare reimbursement.    Refer to </w:t>
      </w:r>
      <w:hyperlink r:id="rId231" w:anchor="HL70214" w:history="1">
        <w:r w:rsidRPr="00F21240">
          <w:rPr>
            <w:rStyle w:val="ReferenceUserTable"/>
            <w:noProof/>
          </w:rPr>
          <w:t>User-defined Table 0214 - Special Program Codes</w:t>
        </w:r>
      </w:hyperlink>
      <w:r w:rsidRPr="00F21240">
        <w:rPr>
          <w:noProof/>
        </w:rPr>
        <w:t xml:space="preserve"> </w:t>
      </w:r>
      <w:r>
        <w:rPr>
          <w:noProof/>
        </w:rPr>
        <w:t xml:space="preserve">in Chapter 2C, Code Tables, for </w:t>
      </w:r>
      <w:r w:rsidRPr="00F21240">
        <w:rPr>
          <w:noProof/>
        </w:rPr>
        <w:t>suggested values.</w:t>
      </w:r>
    </w:p>
    <w:p w14:paraId="05B23506" w14:textId="77777777" w:rsidR="00715956" w:rsidRPr="00F21240" w:rsidRDefault="00715956">
      <w:pPr>
        <w:pStyle w:val="Heading4"/>
        <w:rPr>
          <w:noProof/>
        </w:rPr>
      </w:pPr>
      <w:bookmarkStart w:id="4660" w:name="_Toc1816126"/>
      <w:bookmarkStart w:id="4661" w:name="_Toc21372670"/>
      <w:bookmarkStart w:id="4662" w:name="_Toc175992144"/>
      <w:r w:rsidRPr="00F21240">
        <w:rPr>
          <w:noProof/>
        </w:rPr>
        <w:t>PV2-19   Retention Indicator</w:t>
      </w:r>
      <w:r w:rsidRPr="00F21240">
        <w:rPr>
          <w:noProof/>
        </w:rPr>
        <w:fldChar w:fldCharType="begin"/>
      </w:r>
      <w:r w:rsidRPr="00F21240">
        <w:rPr>
          <w:noProof/>
        </w:rPr>
        <w:instrText>XE "Retention Indicator"</w:instrText>
      </w:r>
      <w:r w:rsidRPr="00F21240">
        <w:rPr>
          <w:noProof/>
        </w:rPr>
        <w:fldChar w:fldCharType="end"/>
      </w:r>
      <w:r w:rsidRPr="00F21240">
        <w:rPr>
          <w:noProof/>
        </w:rPr>
        <w:t xml:space="preserve">   (ID)   00720</w:t>
      </w:r>
      <w:bookmarkEnd w:id="4660"/>
      <w:bookmarkEnd w:id="4661"/>
      <w:bookmarkEnd w:id="4662"/>
    </w:p>
    <w:p w14:paraId="20A8D02B" w14:textId="5AE8D8DC" w:rsidR="00715956" w:rsidRPr="00F21240" w:rsidRDefault="00715956">
      <w:pPr>
        <w:pStyle w:val="NormalIndented"/>
        <w:rPr>
          <w:noProof/>
        </w:rPr>
      </w:pPr>
      <w:r w:rsidRPr="00F21240">
        <w:rPr>
          <w:noProof/>
        </w:rPr>
        <w:t xml:space="preserve">Definition:  This field allows the user to control the financial and demographic purge processes at the visit.  It is used to preserve demographic and financial data on specific, high priority visits.  Refer to </w:t>
      </w:r>
      <w:hyperlink r:id="rId232" w:anchor="HL70136" w:history="1">
        <w:r w:rsidRPr="00F21240">
          <w:rPr>
            <w:rStyle w:val="ReferenceHL7Table"/>
          </w:rPr>
          <w:t>HL7 Table 0136 - Yes/No Indicator</w:t>
        </w:r>
      </w:hyperlink>
      <w:r w:rsidRPr="00F21240">
        <w:rPr>
          <w:noProof/>
        </w:rPr>
        <w:t xml:space="preserve"> for valid values.</w:t>
      </w:r>
    </w:p>
    <w:p w14:paraId="0746C2D0"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retain data</w:t>
      </w:r>
    </w:p>
    <w:p w14:paraId="40AC5A16"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purge processing</w:t>
      </w:r>
    </w:p>
    <w:p w14:paraId="2F08E47F" w14:textId="77777777" w:rsidR="00715956" w:rsidRPr="00F21240" w:rsidRDefault="00715956">
      <w:pPr>
        <w:pStyle w:val="Heading4"/>
        <w:rPr>
          <w:noProof/>
        </w:rPr>
      </w:pPr>
      <w:bookmarkStart w:id="4663" w:name="_Toc1816127"/>
      <w:bookmarkStart w:id="4664" w:name="_Toc21372671"/>
      <w:bookmarkStart w:id="4665" w:name="_Toc175992145"/>
      <w:r w:rsidRPr="00F21240">
        <w:rPr>
          <w:noProof/>
        </w:rPr>
        <w:t>PV2-20   Expected Number of Insurance Plans</w:t>
      </w:r>
      <w:r w:rsidRPr="00F21240">
        <w:rPr>
          <w:noProof/>
        </w:rPr>
        <w:fldChar w:fldCharType="begin"/>
      </w:r>
      <w:r w:rsidRPr="00F21240">
        <w:rPr>
          <w:noProof/>
        </w:rPr>
        <w:instrText>XE "Expected Number of Insurance Plans"</w:instrText>
      </w:r>
      <w:r w:rsidRPr="00F21240">
        <w:rPr>
          <w:noProof/>
        </w:rPr>
        <w:fldChar w:fldCharType="end"/>
      </w:r>
      <w:r w:rsidRPr="00F21240">
        <w:rPr>
          <w:noProof/>
        </w:rPr>
        <w:t xml:space="preserve">   (NM)   00721</w:t>
      </w:r>
      <w:bookmarkEnd w:id="4663"/>
      <w:bookmarkEnd w:id="4664"/>
      <w:bookmarkEnd w:id="4665"/>
    </w:p>
    <w:p w14:paraId="0332A233" w14:textId="77777777" w:rsidR="00715956" w:rsidRPr="00F21240" w:rsidRDefault="00715956">
      <w:pPr>
        <w:pStyle w:val="NormalIndented"/>
        <w:rPr>
          <w:noProof/>
        </w:rPr>
      </w:pPr>
      <w:r w:rsidRPr="00F21240">
        <w:rPr>
          <w:noProof/>
        </w:rPr>
        <w:t>Definition:  This field contains the number of insurance plans that may provide coverage for this visit.</w:t>
      </w:r>
    </w:p>
    <w:p w14:paraId="48852BA2" w14:textId="77777777" w:rsidR="00715956" w:rsidRPr="00F21240" w:rsidRDefault="00715956">
      <w:pPr>
        <w:pStyle w:val="Heading4"/>
        <w:rPr>
          <w:noProof/>
        </w:rPr>
      </w:pPr>
      <w:bookmarkStart w:id="4666" w:name="_Toc1816128"/>
      <w:bookmarkStart w:id="4667" w:name="_Toc21372672"/>
      <w:bookmarkStart w:id="4668" w:name="_Toc175992146"/>
      <w:r w:rsidRPr="00F21240">
        <w:rPr>
          <w:noProof/>
        </w:rPr>
        <w:t>PV2-21   Visit Publicity Code</w:t>
      </w:r>
      <w:r w:rsidRPr="00F21240">
        <w:rPr>
          <w:noProof/>
        </w:rPr>
        <w:fldChar w:fldCharType="begin"/>
      </w:r>
      <w:r w:rsidRPr="00F21240">
        <w:rPr>
          <w:noProof/>
        </w:rPr>
        <w:instrText>XE "Visit Publicity Code"</w:instrText>
      </w:r>
      <w:r w:rsidRPr="00F21240">
        <w:rPr>
          <w:noProof/>
        </w:rPr>
        <w:fldChar w:fldCharType="end"/>
      </w:r>
      <w:r w:rsidRPr="00F21240">
        <w:rPr>
          <w:noProof/>
        </w:rPr>
        <w:t xml:space="preserve">   (CWE)   00722</w:t>
      </w:r>
      <w:bookmarkEnd w:id="4666"/>
      <w:bookmarkEnd w:id="4667"/>
      <w:bookmarkEnd w:id="4668"/>
    </w:p>
    <w:p w14:paraId="37E7CD0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F21240" w:rsidRDefault="00715956">
      <w:pPr>
        <w:pStyle w:val="NormalIndented"/>
        <w:rPr>
          <w:noProof/>
        </w:rPr>
      </w:pPr>
      <w:r w:rsidRPr="00F21240">
        <w:rPr>
          <w:noProof/>
        </w:rPr>
        <w:t xml:space="preserve">Definition:  This field contains a user-defined code indicating what level of publicity is allowed for a specific visit.  Refer to </w:t>
      </w:r>
      <w:hyperlink r:id="rId233"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PD1-11 - Publicity Code</w:t>
      </w:r>
      <w:r w:rsidRPr="00F21240">
        <w:rPr>
          <w:noProof/>
        </w:rPr>
        <w:t xml:space="preserve"> for the patient level publicity code.</w:t>
      </w:r>
    </w:p>
    <w:p w14:paraId="7DC6D4AE" w14:textId="77777777" w:rsidR="00715956" w:rsidRPr="00F21240" w:rsidRDefault="00715956">
      <w:pPr>
        <w:pStyle w:val="Heading4"/>
        <w:rPr>
          <w:noProof/>
        </w:rPr>
      </w:pPr>
      <w:bookmarkStart w:id="4669" w:name="_Toc1816129"/>
      <w:bookmarkStart w:id="4670" w:name="_Toc21372673"/>
      <w:bookmarkStart w:id="4671" w:name="_Toc175992147"/>
      <w:r w:rsidRPr="00F21240">
        <w:rPr>
          <w:noProof/>
        </w:rPr>
        <w:t>PV2-22   Visit Protection Indicator</w:t>
      </w:r>
      <w:r w:rsidRPr="00F21240">
        <w:rPr>
          <w:noProof/>
        </w:rPr>
        <w:fldChar w:fldCharType="begin"/>
      </w:r>
      <w:r w:rsidRPr="00F21240">
        <w:rPr>
          <w:noProof/>
        </w:rPr>
        <w:instrText>XE "Visit Protection Indicator"</w:instrText>
      </w:r>
      <w:r w:rsidRPr="00F21240">
        <w:rPr>
          <w:noProof/>
        </w:rPr>
        <w:fldChar w:fldCharType="end"/>
      </w:r>
      <w:r w:rsidRPr="00F21240">
        <w:rPr>
          <w:noProof/>
        </w:rPr>
        <w:t xml:space="preserve">   (ID)   00723</w:t>
      </w:r>
      <w:bookmarkEnd w:id="4669"/>
      <w:bookmarkEnd w:id="4670"/>
      <w:bookmarkEnd w:id="4671"/>
    </w:p>
    <w:p w14:paraId="4FDA0295" w14:textId="02141A05"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backwards compatibility only.</w:t>
      </w:r>
      <w:r w:rsidRPr="00F21240">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3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9A1F33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patient information</w:t>
      </w:r>
    </w:p>
    <w:p w14:paraId="54FC135E"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57FD231" w14:textId="77777777" w:rsidR="00715956" w:rsidRPr="00F21240" w:rsidRDefault="00715956">
      <w:pPr>
        <w:pStyle w:val="NormalIndented"/>
        <w:rPr>
          <w:noProof/>
        </w:rPr>
      </w:pPr>
      <w:r w:rsidRPr="00F21240">
        <w:rPr>
          <w:noProof/>
        </w:rPr>
        <w:t xml:space="preserve">Refer to </w:t>
      </w:r>
      <w:r w:rsidRPr="00F21240">
        <w:rPr>
          <w:rStyle w:val="ReferenceAttribute"/>
          <w:noProof/>
        </w:rPr>
        <w:t>PD1-12 - Protection Indicator</w:t>
      </w:r>
      <w:r w:rsidRPr="00F21240">
        <w:rPr>
          <w:noProof/>
        </w:rPr>
        <w:t xml:space="preserve"> for the patient level protection indicator.</w:t>
      </w:r>
    </w:p>
    <w:p w14:paraId="73AF81DB" w14:textId="77777777" w:rsidR="00715956" w:rsidRPr="00F21240" w:rsidRDefault="00715956">
      <w:pPr>
        <w:pStyle w:val="Heading4"/>
        <w:rPr>
          <w:noProof/>
        </w:rPr>
      </w:pPr>
      <w:bookmarkStart w:id="4672" w:name="_Toc1816130"/>
      <w:bookmarkStart w:id="4673" w:name="_Toc21372674"/>
      <w:bookmarkStart w:id="4674" w:name="_Toc175992148"/>
      <w:r w:rsidRPr="00F21240">
        <w:rPr>
          <w:noProof/>
        </w:rPr>
        <w:t>PV2-23   Clinic Organization Name</w:t>
      </w:r>
      <w:r w:rsidRPr="00F21240">
        <w:rPr>
          <w:noProof/>
        </w:rPr>
        <w:fldChar w:fldCharType="begin"/>
      </w:r>
      <w:r w:rsidRPr="00F21240">
        <w:rPr>
          <w:noProof/>
        </w:rPr>
        <w:instrText>XE "Clinic Organization Name"</w:instrText>
      </w:r>
      <w:r w:rsidRPr="00F21240">
        <w:rPr>
          <w:noProof/>
        </w:rPr>
        <w:fldChar w:fldCharType="end"/>
      </w:r>
      <w:r w:rsidRPr="00F21240">
        <w:rPr>
          <w:noProof/>
        </w:rPr>
        <w:t xml:space="preserve">   (XON)   00724</w:t>
      </w:r>
      <w:bookmarkEnd w:id="4672"/>
      <w:bookmarkEnd w:id="4673"/>
      <w:bookmarkEnd w:id="4674"/>
    </w:p>
    <w:p w14:paraId="2F15A984" w14:textId="77777777" w:rsidR="00A95485" w:rsidRDefault="00A95485" w:rsidP="00A95485">
      <w:pPr>
        <w:pStyle w:val="Components"/>
      </w:pPr>
      <w:bookmarkStart w:id="467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Default="00A95485" w:rsidP="00A95485">
      <w:pPr>
        <w:pStyle w:val="Components"/>
      </w:pPr>
      <w:r>
        <w:t>Subcomponents for Assigning Authority (HD):  &lt;Namespace ID (IS)&gt; &amp; &lt;Universal ID (ST)&gt; &amp; &lt;Universal ID Type (ID)&gt;</w:t>
      </w:r>
    </w:p>
    <w:p w14:paraId="6843791B" w14:textId="77777777" w:rsidR="00A95485" w:rsidRDefault="00A95485" w:rsidP="00A95485">
      <w:pPr>
        <w:pStyle w:val="Components"/>
      </w:pPr>
      <w:r>
        <w:t>Subcomponents for Assigning Facility (HD):  &lt;Namespace ID (IS)&gt; &amp; &lt;Universal ID (ST)&gt; &amp; &lt;Universal ID Type (ID)&gt;</w:t>
      </w:r>
      <w:bookmarkEnd w:id="4675"/>
    </w:p>
    <w:p w14:paraId="7F89DD44" w14:textId="77777777" w:rsidR="00715956" w:rsidRPr="00F21240" w:rsidRDefault="00715956">
      <w:pPr>
        <w:pStyle w:val="NormalIndented"/>
        <w:rPr>
          <w:noProof/>
        </w:rPr>
      </w:pPr>
      <w:r w:rsidRPr="00F21240">
        <w:rPr>
          <w:noProof/>
        </w:rPr>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4842E3" w:rsidRDefault="00715956">
      <w:pPr>
        <w:pStyle w:val="Heading4"/>
        <w:rPr>
          <w:noProof/>
          <w:lang w:val="fr-FR"/>
        </w:rPr>
      </w:pPr>
      <w:bookmarkStart w:id="4676" w:name="_Toc1816131"/>
      <w:bookmarkStart w:id="4677" w:name="_Toc21372675"/>
      <w:bookmarkStart w:id="4678" w:name="_Toc175992149"/>
      <w:r w:rsidRPr="004842E3">
        <w:rPr>
          <w:noProof/>
          <w:lang w:val="fr-FR"/>
        </w:rPr>
        <w:t>PV2-24   Patient Status Code</w:t>
      </w:r>
      <w:r w:rsidRPr="00F21240">
        <w:rPr>
          <w:noProof/>
        </w:rPr>
        <w:fldChar w:fldCharType="begin"/>
      </w:r>
      <w:r w:rsidRPr="004842E3">
        <w:rPr>
          <w:noProof/>
          <w:lang w:val="fr-FR"/>
        </w:rPr>
        <w:instrText>XE "Patient Status Code"</w:instrText>
      </w:r>
      <w:r w:rsidRPr="00F21240">
        <w:rPr>
          <w:noProof/>
        </w:rPr>
        <w:fldChar w:fldCharType="end"/>
      </w:r>
      <w:r w:rsidRPr="004842E3">
        <w:rPr>
          <w:noProof/>
          <w:lang w:val="fr-FR"/>
        </w:rPr>
        <w:t xml:space="preserve">   (CWE)   00725</w:t>
      </w:r>
      <w:bookmarkEnd w:id="4676"/>
      <w:bookmarkEnd w:id="4677"/>
      <w:bookmarkEnd w:id="4678"/>
    </w:p>
    <w:p w14:paraId="32F8417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F21240" w:rsidRDefault="00715956">
      <w:pPr>
        <w:pStyle w:val="NormalIndented"/>
        <w:rPr>
          <w:noProof/>
        </w:rPr>
      </w:pPr>
      <w:r w:rsidRPr="00F21240">
        <w:rPr>
          <w:noProof/>
        </w:rPr>
        <w:t xml:space="preserve">Definition:  This field indicates the status of the episode of care. Refer to </w:t>
      </w:r>
      <w:hyperlink r:id="rId235" w:anchor="HL70216" w:history="1">
        <w:r w:rsidRPr="00F21240">
          <w:rPr>
            <w:rStyle w:val="ReferenceUserTable"/>
            <w:noProof/>
          </w:rPr>
          <w:t>User-defined Table 0216 - Patient Status</w:t>
        </w:r>
      </w:hyperlink>
      <w:r w:rsidRPr="00F21240">
        <w:rPr>
          <w:noProof/>
        </w:rPr>
        <w:t xml:space="preserve"> </w:t>
      </w:r>
      <w:r>
        <w:rPr>
          <w:noProof/>
        </w:rPr>
        <w:t xml:space="preserve">in Chapter 2C, Code Tables, for </w:t>
      </w:r>
      <w:r w:rsidRPr="00F21240">
        <w:rPr>
          <w:noProof/>
        </w:rPr>
        <w:t>suggested values.</w:t>
      </w:r>
    </w:p>
    <w:p w14:paraId="44DC7607" w14:textId="77777777" w:rsidR="00715956" w:rsidRPr="00F21240" w:rsidRDefault="00715956">
      <w:pPr>
        <w:pStyle w:val="Heading4"/>
        <w:rPr>
          <w:noProof/>
        </w:rPr>
      </w:pPr>
      <w:bookmarkStart w:id="4679" w:name="_Toc1816132"/>
      <w:bookmarkStart w:id="4680" w:name="_Toc21372676"/>
      <w:bookmarkStart w:id="4681" w:name="_Toc175992150"/>
      <w:r w:rsidRPr="00F21240">
        <w:rPr>
          <w:noProof/>
        </w:rPr>
        <w:t>PV2-25   Visit Priority Code</w:t>
      </w:r>
      <w:r w:rsidRPr="00F21240">
        <w:rPr>
          <w:noProof/>
        </w:rPr>
        <w:fldChar w:fldCharType="begin"/>
      </w:r>
      <w:r w:rsidRPr="00F21240">
        <w:rPr>
          <w:noProof/>
        </w:rPr>
        <w:instrText>XE "Visit Priority Code"</w:instrText>
      </w:r>
      <w:r w:rsidRPr="00F21240">
        <w:rPr>
          <w:noProof/>
        </w:rPr>
        <w:fldChar w:fldCharType="end"/>
      </w:r>
      <w:r w:rsidRPr="00F21240">
        <w:rPr>
          <w:noProof/>
        </w:rPr>
        <w:t xml:space="preserve">   (CWE)   00726</w:t>
      </w:r>
      <w:bookmarkEnd w:id="4679"/>
      <w:bookmarkEnd w:id="4680"/>
      <w:bookmarkEnd w:id="4681"/>
    </w:p>
    <w:p w14:paraId="58A8BEB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F21240" w:rsidRDefault="00715956">
      <w:pPr>
        <w:pStyle w:val="NormalIndented"/>
        <w:rPr>
          <w:noProof/>
        </w:rPr>
      </w:pPr>
      <w:r w:rsidRPr="00F21240">
        <w:rPr>
          <w:noProof/>
        </w:rPr>
        <w:t xml:space="preserve">Definition:  This field contains the priority of the visit.  Refer to </w:t>
      </w:r>
      <w:hyperlink r:id="rId236" w:anchor="HL70217" w:history="1">
        <w:r w:rsidRPr="00F21240">
          <w:rPr>
            <w:rStyle w:val="ReferenceUserTable"/>
            <w:noProof/>
          </w:rPr>
          <w:t>User-defined Table 0217 - Visit Priority Code</w:t>
        </w:r>
      </w:hyperlink>
      <w:r w:rsidRPr="00F21240">
        <w:rPr>
          <w:noProof/>
        </w:rPr>
        <w:t xml:space="preserve"> </w:t>
      </w:r>
      <w:r>
        <w:rPr>
          <w:noProof/>
        </w:rPr>
        <w:t xml:space="preserve">in Chapter 2C, Code Tables, for </w:t>
      </w:r>
      <w:r w:rsidRPr="00F21240">
        <w:rPr>
          <w:noProof/>
        </w:rPr>
        <w:t>suggested values.</w:t>
      </w:r>
    </w:p>
    <w:p w14:paraId="3D89A821" w14:textId="77777777" w:rsidR="00715956" w:rsidRPr="00F21240" w:rsidRDefault="00715956">
      <w:pPr>
        <w:pStyle w:val="Heading4"/>
        <w:rPr>
          <w:noProof/>
        </w:rPr>
      </w:pPr>
      <w:bookmarkStart w:id="4682" w:name="_Toc1816133"/>
      <w:bookmarkStart w:id="4683" w:name="_Toc21372677"/>
      <w:bookmarkStart w:id="4684" w:name="_Toc175992151"/>
      <w:r w:rsidRPr="00F21240">
        <w:rPr>
          <w:noProof/>
        </w:rPr>
        <w:t>PV2-26   Previous Treatment Date</w:t>
      </w:r>
      <w:r w:rsidRPr="00F21240">
        <w:rPr>
          <w:noProof/>
        </w:rPr>
        <w:fldChar w:fldCharType="begin"/>
      </w:r>
      <w:r w:rsidRPr="00F21240">
        <w:rPr>
          <w:noProof/>
        </w:rPr>
        <w:instrText>XE "Previous Treatment Date"</w:instrText>
      </w:r>
      <w:r w:rsidRPr="00F21240">
        <w:rPr>
          <w:noProof/>
        </w:rPr>
        <w:fldChar w:fldCharType="end"/>
      </w:r>
      <w:r w:rsidRPr="00F21240">
        <w:rPr>
          <w:noProof/>
        </w:rPr>
        <w:t xml:space="preserve">   (DT)   00727</w:t>
      </w:r>
      <w:bookmarkEnd w:id="4682"/>
      <w:bookmarkEnd w:id="4683"/>
      <w:bookmarkEnd w:id="4684"/>
    </w:p>
    <w:p w14:paraId="6503D21A" w14:textId="77777777" w:rsidR="00715956" w:rsidRPr="00F21240" w:rsidRDefault="00715956">
      <w:pPr>
        <w:pStyle w:val="NormalIndented"/>
        <w:rPr>
          <w:noProof/>
        </w:rPr>
      </w:pPr>
      <w:r w:rsidRPr="00F21240">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F21240" w:rsidRDefault="00715956">
      <w:pPr>
        <w:pStyle w:val="Heading4"/>
        <w:rPr>
          <w:noProof/>
        </w:rPr>
      </w:pPr>
      <w:bookmarkStart w:id="4685" w:name="_Toc1816134"/>
      <w:bookmarkStart w:id="4686" w:name="_Toc21372678"/>
      <w:bookmarkStart w:id="4687" w:name="_Toc175992152"/>
      <w:r w:rsidRPr="00F21240">
        <w:rPr>
          <w:noProof/>
        </w:rPr>
        <w:t>PV2-27   Expected Discharge Disposition</w:t>
      </w:r>
      <w:r w:rsidRPr="00F21240">
        <w:rPr>
          <w:noProof/>
        </w:rPr>
        <w:fldChar w:fldCharType="begin"/>
      </w:r>
      <w:r w:rsidRPr="00F21240">
        <w:rPr>
          <w:noProof/>
        </w:rPr>
        <w:instrText>XE "Expected Discharge Disposition"</w:instrText>
      </w:r>
      <w:r w:rsidRPr="00F21240">
        <w:rPr>
          <w:noProof/>
        </w:rPr>
        <w:fldChar w:fldCharType="end"/>
      </w:r>
      <w:r w:rsidRPr="00F21240">
        <w:rPr>
          <w:noProof/>
        </w:rPr>
        <w:t xml:space="preserve">   (CWE)   00728</w:t>
      </w:r>
      <w:bookmarkEnd w:id="4685"/>
      <w:bookmarkEnd w:id="4686"/>
      <w:bookmarkEnd w:id="4687"/>
    </w:p>
    <w:p w14:paraId="4011DED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F21240" w:rsidRDefault="00715956">
      <w:pPr>
        <w:pStyle w:val="NormalIndented"/>
        <w:rPr>
          <w:noProof/>
        </w:rPr>
      </w:pPr>
      <w:r w:rsidRPr="00F21240">
        <w:rPr>
          <w:noProof/>
        </w:rPr>
        <w:t xml:space="preserve">Definition:  This field describes what the patient's disposition is expected to be at the end of the visit.  Refer to </w:t>
      </w:r>
      <w:hyperlink r:id="rId237" w:anchor="HL70112" w:history="1">
        <w:r w:rsidRPr="00F21240">
          <w:rPr>
            <w:rStyle w:val="ReferenceUserTable"/>
            <w:noProof/>
          </w:rPr>
          <w:t>User-defined Table 0112 - Discharge Disposition</w:t>
        </w:r>
      </w:hyperlink>
      <w:r w:rsidRPr="00F21240">
        <w:rPr>
          <w:noProof/>
        </w:rPr>
        <w:t xml:space="preserve"> </w:t>
      </w:r>
      <w:r>
        <w:rPr>
          <w:noProof/>
        </w:rPr>
        <w:t xml:space="preserve">in Chapter 2C, Code Tables, for </w:t>
      </w:r>
      <w:r w:rsidRPr="00F21240">
        <w:rPr>
          <w:noProof/>
        </w:rPr>
        <w:t>suggested values.</w:t>
      </w:r>
    </w:p>
    <w:p w14:paraId="4EBB314A" w14:textId="77777777" w:rsidR="00715956" w:rsidRPr="00F21240" w:rsidRDefault="00715956">
      <w:pPr>
        <w:pStyle w:val="Heading4"/>
        <w:rPr>
          <w:noProof/>
        </w:rPr>
      </w:pPr>
      <w:bookmarkStart w:id="4688" w:name="_Toc1816135"/>
      <w:bookmarkStart w:id="4689" w:name="_Toc21372679"/>
      <w:bookmarkStart w:id="4690" w:name="_Toc175992153"/>
      <w:r w:rsidRPr="00F21240">
        <w:rPr>
          <w:noProof/>
        </w:rPr>
        <w:t>PV2-28   Signature on File Date</w:t>
      </w:r>
      <w:r w:rsidRPr="00F21240">
        <w:rPr>
          <w:noProof/>
        </w:rPr>
        <w:fldChar w:fldCharType="begin"/>
      </w:r>
      <w:r w:rsidRPr="00F21240">
        <w:rPr>
          <w:noProof/>
        </w:rPr>
        <w:instrText>XE "Signature on File Date"</w:instrText>
      </w:r>
      <w:r w:rsidRPr="00F21240">
        <w:rPr>
          <w:noProof/>
        </w:rPr>
        <w:fldChar w:fldCharType="end"/>
      </w:r>
      <w:r w:rsidRPr="00F21240">
        <w:rPr>
          <w:noProof/>
        </w:rPr>
        <w:t xml:space="preserve">   (DT)   00729</w:t>
      </w:r>
      <w:bookmarkEnd w:id="4688"/>
      <w:bookmarkEnd w:id="4689"/>
      <w:bookmarkEnd w:id="4690"/>
    </w:p>
    <w:p w14:paraId="7E5EBD6B" w14:textId="77777777" w:rsidR="00715956" w:rsidRPr="00F21240" w:rsidRDefault="00715956">
      <w:pPr>
        <w:pStyle w:val="NormalIndented"/>
        <w:rPr>
          <w:noProof/>
        </w:rPr>
      </w:pPr>
      <w:r w:rsidRPr="00F21240">
        <w:rPr>
          <w:noProof/>
        </w:rPr>
        <w:t>Definition:  This field contains the date on which a signature was obtained for insurance billing purposes.</w:t>
      </w:r>
    </w:p>
    <w:p w14:paraId="1395B466" w14:textId="77777777" w:rsidR="00715956" w:rsidRPr="00F21240" w:rsidRDefault="00715956">
      <w:pPr>
        <w:pStyle w:val="Heading4"/>
        <w:rPr>
          <w:noProof/>
        </w:rPr>
      </w:pPr>
      <w:bookmarkStart w:id="4691" w:name="_Toc1816136"/>
      <w:bookmarkStart w:id="4692" w:name="_Toc21372680"/>
      <w:bookmarkStart w:id="4693" w:name="_Toc175992154"/>
      <w:r w:rsidRPr="00F21240">
        <w:rPr>
          <w:noProof/>
        </w:rPr>
        <w:t>PV2-29   First Similar Illness Date</w:t>
      </w:r>
      <w:r w:rsidRPr="00F21240">
        <w:rPr>
          <w:noProof/>
        </w:rPr>
        <w:fldChar w:fldCharType="begin"/>
      </w:r>
      <w:r w:rsidRPr="00F21240">
        <w:rPr>
          <w:noProof/>
        </w:rPr>
        <w:instrText>XE "First Similar Illness Date"</w:instrText>
      </w:r>
      <w:r w:rsidRPr="00F21240">
        <w:rPr>
          <w:noProof/>
        </w:rPr>
        <w:fldChar w:fldCharType="end"/>
      </w:r>
      <w:r w:rsidRPr="00F21240">
        <w:rPr>
          <w:noProof/>
        </w:rPr>
        <w:t xml:space="preserve">   (DT)   00730</w:t>
      </w:r>
      <w:bookmarkEnd w:id="4691"/>
      <w:bookmarkEnd w:id="4692"/>
      <w:bookmarkEnd w:id="4693"/>
    </w:p>
    <w:p w14:paraId="713670B6" w14:textId="77777777" w:rsidR="00715956" w:rsidRPr="00F21240" w:rsidRDefault="00715956">
      <w:pPr>
        <w:pStyle w:val="NormalIndented"/>
        <w:rPr>
          <w:noProof/>
        </w:rPr>
      </w:pPr>
      <w:r w:rsidRPr="00F21240">
        <w:rPr>
          <w:noProof/>
        </w:rPr>
        <w:t>Definition:  This field is used to determine if the patient has a pre-existing condition.</w:t>
      </w:r>
    </w:p>
    <w:p w14:paraId="508EF725" w14:textId="77777777" w:rsidR="00715956" w:rsidRPr="004842E3" w:rsidRDefault="00715956">
      <w:pPr>
        <w:pStyle w:val="Heading4"/>
        <w:rPr>
          <w:noProof/>
          <w:lang w:val="fr-FR"/>
        </w:rPr>
      </w:pPr>
      <w:bookmarkStart w:id="4694" w:name="_Toc1816137"/>
      <w:bookmarkStart w:id="4695" w:name="_Toc21372681"/>
      <w:bookmarkStart w:id="4696" w:name="_Toc175992155"/>
      <w:r w:rsidRPr="004842E3">
        <w:rPr>
          <w:noProof/>
          <w:lang w:val="fr-FR"/>
        </w:rPr>
        <w:t>PV2-30   Patient Charge Adjustment Code</w:t>
      </w:r>
      <w:r w:rsidRPr="00F21240">
        <w:rPr>
          <w:noProof/>
        </w:rPr>
        <w:fldChar w:fldCharType="begin"/>
      </w:r>
      <w:r w:rsidRPr="004842E3">
        <w:rPr>
          <w:noProof/>
          <w:lang w:val="fr-FR"/>
        </w:rPr>
        <w:instrText>XE "Patient Charge Adjustment Code"</w:instrText>
      </w:r>
      <w:r w:rsidRPr="00F21240">
        <w:rPr>
          <w:noProof/>
        </w:rPr>
        <w:fldChar w:fldCharType="end"/>
      </w:r>
      <w:r w:rsidRPr="004842E3">
        <w:rPr>
          <w:noProof/>
          <w:lang w:val="fr-FR"/>
        </w:rPr>
        <w:t xml:space="preserve">   (CWE)   00731</w:t>
      </w:r>
      <w:bookmarkEnd w:id="4694"/>
      <w:bookmarkEnd w:id="4695"/>
      <w:bookmarkEnd w:id="4696"/>
    </w:p>
    <w:p w14:paraId="17AC183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F21240" w:rsidRDefault="00715956">
      <w:pPr>
        <w:pStyle w:val="NormalIndented"/>
        <w:rPr>
          <w:noProof/>
        </w:rPr>
      </w:pPr>
      <w:r w:rsidRPr="00F21240">
        <w:rPr>
          <w:noProof/>
        </w:rPr>
        <w:t xml:space="preserve">Definition:  This field contains a user-defined code that indicates which adjustments should be made to this patient's charges.  Refer to </w:t>
      </w:r>
      <w:hyperlink r:id="rId238" w:anchor="HL70218" w:history="1">
        <w:r w:rsidRPr="00F21240">
          <w:rPr>
            <w:rStyle w:val="ReferenceUserTable"/>
          </w:rPr>
          <w:t>User-defined Table 0218 - Patient Charge Adjustment</w:t>
        </w:r>
      </w:hyperlink>
      <w:r w:rsidRPr="00F21240">
        <w:rPr>
          <w:noProof/>
        </w:rPr>
        <w:t xml:space="preserve"> in </w:t>
      </w:r>
      <w:r>
        <w:rPr>
          <w:noProof/>
        </w:rPr>
        <w:t>in chapter 2C</w:t>
      </w:r>
      <w:r w:rsidRPr="00F21240">
        <w:rPr>
          <w:noProof/>
        </w:rPr>
        <w:t xml:space="preserve">, for suggested values.  This field is the same as </w:t>
      </w:r>
      <w:r w:rsidRPr="00F21240">
        <w:rPr>
          <w:rStyle w:val="ReferenceAttribute"/>
          <w:noProof/>
        </w:rPr>
        <w:t>GT1-26 - Guarantor Charge Adjustment Code</w:t>
      </w:r>
      <w:r w:rsidRPr="00F21240">
        <w:rPr>
          <w:noProof/>
        </w:rPr>
        <w:t>.</w:t>
      </w:r>
    </w:p>
    <w:p w14:paraId="77D26136" w14:textId="77777777" w:rsidR="00715956" w:rsidRPr="00F21240" w:rsidRDefault="00715956">
      <w:pPr>
        <w:pStyle w:val="Heading4"/>
        <w:rPr>
          <w:noProof/>
        </w:rPr>
      </w:pPr>
      <w:bookmarkStart w:id="4697" w:name="_Toc1816138"/>
      <w:bookmarkStart w:id="4698" w:name="_Toc21372682"/>
      <w:bookmarkStart w:id="4699" w:name="_Toc175992156"/>
      <w:r w:rsidRPr="00F21240">
        <w:rPr>
          <w:noProof/>
        </w:rPr>
        <w:t>PV2-31   Recurring Service Code</w:t>
      </w:r>
      <w:r w:rsidRPr="00F21240">
        <w:rPr>
          <w:noProof/>
        </w:rPr>
        <w:fldChar w:fldCharType="begin"/>
      </w:r>
      <w:r w:rsidRPr="00F21240">
        <w:rPr>
          <w:noProof/>
        </w:rPr>
        <w:instrText>XE "Recurring Service Code"</w:instrText>
      </w:r>
      <w:r w:rsidRPr="00F21240">
        <w:rPr>
          <w:noProof/>
        </w:rPr>
        <w:fldChar w:fldCharType="end"/>
      </w:r>
      <w:r w:rsidRPr="00F21240">
        <w:rPr>
          <w:noProof/>
        </w:rPr>
        <w:t xml:space="preserve">   (CWE)   00732</w:t>
      </w:r>
      <w:bookmarkEnd w:id="4697"/>
      <w:bookmarkEnd w:id="4698"/>
      <w:bookmarkEnd w:id="4699"/>
    </w:p>
    <w:p w14:paraId="5CE8471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F21240" w:rsidRDefault="00715956">
      <w:pPr>
        <w:pStyle w:val="NormalIndented"/>
        <w:rPr>
          <w:noProof/>
        </w:rPr>
      </w:pPr>
      <w:r w:rsidRPr="00F21240">
        <w:rPr>
          <w:noProof/>
        </w:rPr>
        <w:t xml:space="preserve">Definition:  This field indicates whether the treatment is continuous.  Refer to </w:t>
      </w:r>
      <w:hyperlink r:id="rId239" w:anchor="HL70219" w:history="1">
        <w:r w:rsidRPr="00F21240">
          <w:rPr>
            <w:rStyle w:val="ReferenceUserTable"/>
          </w:rPr>
          <w:t>User-defined Table 0219 - Recurring Service</w:t>
        </w:r>
      </w:hyperlink>
      <w:r w:rsidRPr="00F21240">
        <w:rPr>
          <w:noProof/>
        </w:rPr>
        <w:t xml:space="preserve"> </w:t>
      </w:r>
      <w:r>
        <w:rPr>
          <w:noProof/>
        </w:rPr>
        <w:t xml:space="preserve">in Chapter 2C, Code Tables, for </w:t>
      </w:r>
      <w:r w:rsidRPr="00F21240">
        <w:rPr>
          <w:noProof/>
        </w:rPr>
        <w:t>suggested values.</w:t>
      </w:r>
    </w:p>
    <w:p w14:paraId="5D367DC4" w14:textId="77777777" w:rsidR="00715956" w:rsidRPr="004842E3" w:rsidRDefault="00715956">
      <w:pPr>
        <w:pStyle w:val="Heading4"/>
        <w:rPr>
          <w:noProof/>
          <w:lang w:val="nl-NL"/>
        </w:rPr>
      </w:pPr>
      <w:bookmarkStart w:id="4700" w:name="_Toc1816139"/>
      <w:bookmarkStart w:id="4701" w:name="_Toc21372683"/>
      <w:bookmarkStart w:id="4702" w:name="_Toc175992157"/>
      <w:r w:rsidRPr="004842E3">
        <w:rPr>
          <w:noProof/>
          <w:lang w:val="nl-NL"/>
        </w:rPr>
        <w:t>PV2-32   Billing Media Code</w:t>
      </w:r>
      <w:r w:rsidRPr="00F21240">
        <w:rPr>
          <w:noProof/>
        </w:rPr>
        <w:fldChar w:fldCharType="begin"/>
      </w:r>
      <w:r w:rsidRPr="004842E3">
        <w:rPr>
          <w:noProof/>
          <w:lang w:val="nl-NL"/>
        </w:rPr>
        <w:instrText>XE "Billing Media Code"</w:instrText>
      </w:r>
      <w:r w:rsidRPr="00F21240">
        <w:rPr>
          <w:noProof/>
        </w:rPr>
        <w:fldChar w:fldCharType="end"/>
      </w:r>
      <w:r w:rsidRPr="004842E3">
        <w:rPr>
          <w:noProof/>
          <w:lang w:val="nl-NL"/>
        </w:rPr>
        <w:t xml:space="preserve">   (ID)   00733</w:t>
      </w:r>
      <w:bookmarkEnd w:id="4700"/>
      <w:bookmarkEnd w:id="4701"/>
      <w:bookmarkEnd w:id="4702"/>
    </w:p>
    <w:p w14:paraId="0E839E99" w14:textId="79034EAB" w:rsidR="00715956" w:rsidRPr="00F21240" w:rsidRDefault="00715956">
      <w:pPr>
        <w:pStyle w:val="NormalIndented"/>
        <w:rPr>
          <w:noProof/>
        </w:rPr>
      </w:pPr>
      <w:r w:rsidRPr="00F21240">
        <w:rPr>
          <w:noProof/>
        </w:rPr>
        <w:t xml:space="preserve">Definition:  This field indicates if the account is to be rejected from tape billing.  Refer to </w:t>
      </w:r>
      <w:hyperlink r:id="rId24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A68179D"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reject account from tape billing</w:t>
      </w:r>
    </w:p>
    <w:p w14:paraId="365EDF8A"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70B2947C" w14:textId="77777777" w:rsidR="00715956" w:rsidRPr="00F21240" w:rsidRDefault="00715956">
      <w:pPr>
        <w:pStyle w:val="Heading4"/>
        <w:rPr>
          <w:noProof/>
        </w:rPr>
      </w:pPr>
      <w:bookmarkStart w:id="4703" w:name="_Toc1816140"/>
      <w:bookmarkStart w:id="4704" w:name="_Toc21372684"/>
      <w:bookmarkStart w:id="4705" w:name="_Toc175992158"/>
      <w:r w:rsidRPr="00F21240">
        <w:rPr>
          <w:noProof/>
        </w:rPr>
        <w:t>PV2-33   Expected Surgery Date and Time</w:t>
      </w:r>
      <w:r w:rsidRPr="00F21240">
        <w:rPr>
          <w:noProof/>
        </w:rPr>
        <w:fldChar w:fldCharType="begin"/>
      </w:r>
      <w:r w:rsidRPr="00F21240">
        <w:rPr>
          <w:noProof/>
        </w:rPr>
        <w:instrText>XE "Expected Surgery Date and Time"</w:instrText>
      </w:r>
      <w:r w:rsidRPr="00F21240">
        <w:rPr>
          <w:noProof/>
        </w:rPr>
        <w:fldChar w:fldCharType="end"/>
      </w:r>
      <w:r w:rsidRPr="00F21240">
        <w:rPr>
          <w:noProof/>
        </w:rPr>
        <w:t xml:space="preserve">   (DTM)   00734</w:t>
      </w:r>
      <w:bookmarkEnd w:id="4703"/>
      <w:bookmarkEnd w:id="4704"/>
      <w:bookmarkEnd w:id="4705"/>
    </w:p>
    <w:p w14:paraId="0DF753B5" w14:textId="77777777" w:rsidR="00715956" w:rsidRPr="00F21240" w:rsidRDefault="00715956">
      <w:pPr>
        <w:pStyle w:val="NormalIndented"/>
        <w:rPr>
          <w:noProof/>
        </w:rPr>
      </w:pPr>
      <w:r w:rsidRPr="00F21240">
        <w:rPr>
          <w:noProof/>
        </w:rPr>
        <w:t>Definition:  This field contains the date and time on which the surgery is expected to occur.</w:t>
      </w:r>
    </w:p>
    <w:p w14:paraId="64530791" w14:textId="77777777" w:rsidR="00715956" w:rsidRPr="00F21240" w:rsidRDefault="00715956">
      <w:pPr>
        <w:pStyle w:val="Heading4"/>
        <w:rPr>
          <w:noProof/>
        </w:rPr>
      </w:pPr>
      <w:bookmarkStart w:id="4706" w:name="_Toc1816141"/>
      <w:bookmarkStart w:id="4707" w:name="_Toc21372685"/>
      <w:bookmarkStart w:id="4708" w:name="_Toc175992159"/>
      <w:r w:rsidRPr="00F21240">
        <w:rPr>
          <w:noProof/>
        </w:rPr>
        <w:t>PV2-34   Military Partnership Code</w:t>
      </w:r>
      <w:r w:rsidRPr="00F21240">
        <w:rPr>
          <w:noProof/>
        </w:rPr>
        <w:fldChar w:fldCharType="begin"/>
      </w:r>
      <w:r w:rsidRPr="00F21240">
        <w:rPr>
          <w:noProof/>
        </w:rPr>
        <w:instrText>XE "Military Partnership Code"</w:instrText>
      </w:r>
      <w:r w:rsidRPr="00F21240">
        <w:rPr>
          <w:noProof/>
        </w:rPr>
        <w:fldChar w:fldCharType="end"/>
      </w:r>
      <w:r w:rsidRPr="00F21240">
        <w:rPr>
          <w:noProof/>
        </w:rPr>
        <w:t xml:space="preserve">   (ID)   00735</w:t>
      </w:r>
      <w:bookmarkEnd w:id="4706"/>
      <w:bookmarkEnd w:id="4707"/>
      <w:bookmarkEnd w:id="4708"/>
    </w:p>
    <w:p w14:paraId="60562415" w14:textId="4905A3D9" w:rsidR="00715956" w:rsidRPr="00F21240" w:rsidRDefault="00715956">
      <w:pPr>
        <w:pStyle w:val="NormalIndented"/>
        <w:rPr>
          <w:noProof/>
        </w:rPr>
      </w:pPr>
      <w:r w:rsidRPr="00F21240">
        <w:rPr>
          <w:noProof/>
        </w:rPr>
        <w:t xml:space="preserve">Definition:  This field indicates that a military healthcare facility has contracted with a non-military healthcare facility for the use of its services.  Refer to </w:t>
      </w:r>
      <w:hyperlink r:id="rId24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3B334B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contract(s) exist</w:t>
      </w:r>
    </w:p>
    <w:p w14:paraId="6CFAFA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 contract(s) exist</w:t>
      </w:r>
    </w:p>
    <w:p w14:paraId="7376158B" w14:textId="77777777" w:rsidR="00715956" w:rsidRPr="00F21240" w:rsidRDefault="00715956">
      <w:pPr>
        <w:pStyle w:val="Heading4"/>
        <w:rPr>
          <w:noProof/>
        </w:rPr>
      </w:pPr>
      <w:bookmarkStart w:id="4709" w:name="_Toc1816142"/>
      <w:bookmarkStart w:id="4710" w:name="_Toc21372686"/>
      <w:bookmarkStart w:id="4711" w:name="_Toc175992160"/>
      <w:r w:rsidRPr="00F21240">
        <w:rPr>
          <w:noProof/>
        </w:rPr>
        <w:t>PV2-35   Military Non-Availability Code</w:t>
      </w:r>
      <w:r w:rsidRPr="00F21240">
        <w:rPr>
          <w:noProof/>
        </w:rPr>
        <w:fldChar w:fldCharType="begin"/>
      </w:r>
      <w:r w:rsidRPr="00F21240">
        <w:rPr>
          <w:noProof/>
        </w:rPr>
        <w:instrText>XE "Military Non-Availability Code"</w:instrText>
      </w:r>
      <w:r w:rsidRPr="00F21240">
        <w:rPr>
          <w:noProof/>
        </w:rPr>
        <w:fldChar w:fldCharType="end"/>
      </w:r>
      <w:r w:rsidRPr="00F21240">
        <w:rPr>
          <w:noProof/>
        </w:rPr>
        <w:t xml:space="preserve">   (ID)   00736</w:t>
      </w:r>
      <w:bookmarkEnd w:id="4709"/>
      <w:bookmarkEnd w:id="4710"/>
      <w:bookmarkEnd w:id="4711"/>
    </w:p>
    <w:p w14:paraId="1425770D" w14:textId="09CAC93B" w:rsidR="00715956" w:rsidRPr="00F21240" w:rsidRDefault="00715956">
      <w:pPr>
        <w:pStyle w:val="NormalIndented"/>
        <w:rPr>
          <w:noProof/>
        </w:rPr>
      </w:pPr>
      <w:r w:rsidRPr="00F21240">
        <w:rPr>
          <w:noProof/>
        </w:rPr>
        <w:t xml:space="preserve">Definition:  This field indicates whether a patient has permission to use a non-military healthcare facility for treatment.  Refer to </w:t>
      </w:r>
      <w:hyperlink r:id="rId24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C54E37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has permission to use a non-military healthcare facility</w:t>
      </w:r>
    </w:p>
    <w:p w14:paraId="5FA66F5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does not have permissions to use a non-military healthcare facility</w:t>
      </w:r>
    </w:p>
    <w:p w14:paraId="0F096DA4" w14:textId="77777777" w:rsidR="00715956" w:rsidRPr="00F21240" w:rsidRDefault="00715956">
      <w:pPr>
        <w:pStyle w:val="Heading4"/>
        <w:rPr>
          <w:noProof/>
        </w:rPr>
      </w:pPr>
      <w:bookmarkStart w:id="4712" w:name="_Toc1816143"/>
      <w:bookmarkStart w:id="4713" w:name="_Toc21372687"/>
      <w:bookmarkStart w:id="4714" w:name="_Toc175992161"/>
      <w:r w:rsidRPr="00F21240">
        <w:rPr>
          <w:noProof/>
        </w:rPr>
        <w:t>PV2-36   Newborn Baby Indicator</w:t>
      </w:r>
      <w:r w:rsidRPr="00F21240">
        <w:rPr>
          <w:noProof/>
        </w:rPr>
        <w:fldChar w:fldCharType="begin"/>
      </w:r>
      <w:r w:rsidRPr="00F21240">
        <w:rPr>
          <w:noProof/>
        </w:rPr>
        <w:instrText>XE "Newborn Baby Indicator"</w:instrText>
      </w:r>
      <w:r w:rsidRPr="00F21240">
        <w:rPr>
          <w:noProof/>
        </w:rPr>
        <w:fldChar w:fldCharType="end"/>
      </w:r>
      <w:r w:rsidRPr="00F21240">
        <w:rPr>
          <w:noProof/>
        </w:rPr>
        <w:t xml:space="preserve">   (ID)   00737</w:t>
      </w:r>
      <w:bookmarkEnd w:id="4712"/>
      <w:bookmarkEnd w:id="4713"/>
      <w:bookmarkEnd w:id="4714"/>
    </w:p>
    <w:p w14:paraId="77BFDFAD" w14:textId="007C6280" w:rsidR="00715956" w:rsidRPr="00F21240" w:rsidRDefault="00715956">
      <w:pPr>
        <w:pStyle w:val="NormalIndented"/>
        <w:rPr>
          <w:noProof/>
        </w:rPr>
      </w:pPr>
      <w:r w:rsidRPr="00F21240">
        <w:rPr>
          <w:noProof/>
        </w:rPr>
        <w:t xml:space="preserve">Definition:  This field indicates whether the patient is a baby.  Refer to </w:t>
      </w:r>
      <w:hyperlink r:id="rId24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6F4EB6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a baby</w:t>
      </w:r>
    </w:p>
    <w:p w14:paraId="4CF7BC7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is not a baby</w:t>
      </w:r>
    </w:p>
    <w:p w14:paraId="5706DABB" w14:textId="77777777" w:rsidR="00715956" w:rsidRPr="00F21240" w:rsidRDefault="00715956">
      <w:pPr>
        <w:pStyle w:val="Heading4"/>
        <w:rPr>
          <w:noProof/>
        </w:rPr>
      </w:pPr>
      <w:bookmarkStart w:id="4715" w:name="_Toc1816144"/>
      <w:bookmarkStart w:id="4716" w:name="_Toc21372688"/>
      <w:bookmarkStart w:id="4717" w:name="_Toc175992162"/>
      <w:r w:rsidRPr="00F21240">
        <w:rPr>
          <w:noProof/>
        </w:rPr>
        <w:t>PV2-37   Baby Detained Indicator</w:t>
      </w:r>
      <w:r w:rsidRPr="00F21240">
        <w:rPr>
          <w:noProof/>
        </w:rPr>
        <w:fldChar w:fldCharType="begin"/>
      </w:r>
      <w:r w:rsidRPr="00F21240">
        <w:rPr>
          <w:noProof/>
        </w:rPr>
        <w:instrText>XE "Baby Detained Indicator"</w:instrText>
      </w:r>
      <w:r w:rsidRPr="00F21240">
        <w:rPr>
          <w:noProof/>
        </w:rPr>
        <w:fldChar w:fldCharType="end"/>
      </w:r>
      <w:r w:rsidRPr="00F21240">
        <w:rPr>
          <w:noProof/>
        </w:rPr>
        <w:t xml:space="preserve">   (ID)   00738</w:t>
      </w:r>
      <w:bookmarkEnd w:id="4715"/>
      <w:bookmarkEnd w:id="4716"/>
      <w:bookmarkEnd w:id="4717"/>
    </w:p>
    <w:p w14:paraId="3D02112C" w14:textId="4BEC7A77" w:rsidR="00715956" w:rsidRPr="00F21240" w:rsidRDefault="00715956">
      <w:pPr>
        <w:pStyle w:val="NormalIndented"/>
        <w:rPr>
          <w:noProof/>
        </w:rPr>
      </w:pPr>
      <w:r w:rsidRPr="00F21240">
        <w:rPr>
          <w:noProof/>
        </w:rPr>
        <w:t xml:space="preserve">Definition:  This field indicates if the baby is detained after the mother's discharge.  Refer to </w:t>
      </w:r>
      <w:hyperlink r:id="rId24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359AB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baby was detained</w:t>
      </w:r>
    </w:p>
    <w:p w14:paraId="721A6035"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discharge of mother and baby</w:t>
      </w:r>
    </w:p>
    <w:p w14:paraId="78E9C2D8" w14:textId="77777777" w:rsidR="00715956" w:rsidRPr="00F21240" w:rsidRDefault="00715956">
      <w:pPr>
        <w:pStyle w:val="Heading4"/>
        <w:rPr>
          <w:noProof/>
        </w:rPr>
      </w:pPr>
      <w:bookmarkStart w:id="4718" w:name="_Toc441258284"/>
      <w:bookmarkStart w:id="4719" w:name="_Toc1816145"/>
      <w:bookmarkStart w:id="4720" w:name="_Toc21372689"/>
      <w:bookmarkStart w:id="4721" w:name="_Toc175992163"/>
      <w:r w:rsidRPr="00F21240">
        <w:rPr>
          <w:noProof/>
        </w:rPr>
        <w:t>PV2-38   Mode of Arrival Code</w:t>
      </w:r>
      <w:r w:rsidRPr="00F21240">
        <w:rPr>
          <w:noProof/>
        </w:rPr>
        <w:fldChar w:fldCharType="begin"/>
      </w:r>
      <w:r w:rsidRPr="00F21240">
        <w:rPr>
          <w:noProof/>
        </w:rPr>
        <w:instrText>XE "Mode of Arrival Code"</w:instrText>
      </w:r>
      <w:r w:rsidRPr="00F21240">
        <w:rPr>
          <w:noProof/>
        </w:rPr>
        <w:fldChar w:fldCharType="end"/>
      </w:r>
      <w:r w:rsidRPr="00F21240">
        <w:rPr>
          <w:noProof/>
        </w:rPr>
        <w:t xml:space="preserve">   (CWE)   </w:t>
      </w:r>
      <w:bookmarkEnd w:id="4718"/>
      <w:r w:rsidRPr="00F21240">
        <w:rPr>
          <w:noProof/>
        </w:rPr>
        <w:t>01543</w:t>
      </w:r>
      <w:bookmarkEnd w:id="4719"/>
      <w:bookmarkEnd w:id="4720"/>
      <w:bookmarkEnd w:id="4721"/>
    </w:p>
    <w:p w14:paraId="3AE4C0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F21240" w:rsidRDefault="00715956">
      <w:pPr>
        <w:pStyle w:val="NormalIndented"/>
        <w:rPr>
          <w:noProof/>
        </w:rPr>
      </w:pPr>
      <w:r w:rsidRPr="00F21240">
        <w:rPr>
          <w:noProof/>
        </w:rPr>
        <w:t xml:space="preserve">Definition:  Identifies how the patient was brought to the healthcare facility. Refer to </w:t>
      </w:r>
      <w:hyperlink r:id="rId245" w:anchor="HL70430" w:history="1">
        <w:r w:rsidRPr="00F21240">
          <w:rPr>
            <w:rStyle w:val="ReferenceUserTable"/>
            <w:noProof/>
          </w:rPr>
          <w:t>User-defined Table 0430 - Mode of Arrival Code</w:t>
        </w:r>
      </w:hyperlink>
      <w:r w:rsidRPr="00F21240">
        <w:rPr>
          <w:noProof/>
        </w:rPr>
        <w:t xml:space="preserve"> </w:t>
      </w:r>
      <w:r>
        <w:rPr>
          <w:noProof/>
        </w:rPr>
        <w:t xml:space="preserve">in Chapter 2C, Code Tables, for </w:t>
      </w:r>
      <w:r w:rsidRPr="00F21240">
        <w:rPr>
          <w:noProof/>
        </w:rPr>
        <w:t>suggested values.</w:t>
      </w:r>
    </w:p>
    <w:p w14:paraId="7AB28337" w14:textId="77777777" w:rsidR="00715956" w:rsidRPr="00F21240" w:rsidRDefault="00715956">
      <w:pPr>
        <w:pStyle w:val="Heading4"/>
        <w:rPr>
          <w:noProof/>
        </w:rPr>
      </w:pPr>
      <w:bookmarkStart w:id="4722" w:name="_Toc441258285"/>
      <w:bookmarkStart w:id="4723" w:name="_Toc1816146"/>
      <w:bookmarkStart w:id="4724" w:name="_Toc21372690"/>
      <w:bookmarkStart w:id="4725" w:name="_Toc175992164"/>
      <w:r w:rsidRPr="00F21240">
        <w:rPr>
          <w:noProof/>
        </w:rPr>
        <w:t>PV2-39   Recreational Drug Use Code</w:t>
      </w:r>
      <w:r w:rsidRPr="00F21240">
        <w:rPr>
          <w:noProof/>
        </w:rPr>
        <w:fldChar w:fldCharType="begin"/>
      </w:r>
      <w:r w:rsidRPr="00F21240">
        <w:rPr>
          <w:noProof/>
        </w:rPr>
        <w:instrText>XE "Recreational Drug Use Code"</w:instrText>
      </w:r>
      <w:r w:rsidRPr="00F21240">
        <w:rPr>
          <w:noProof/>
        </w:rPr>
        <w:fldChar w:fldCharType="end"/>
      </w:r>
      <w:r w:rsidRPr="00F21240">
        <w:rPr>
          <w:noProof/>
        </w:rPr>
        <w:t xml:space="preserve">   (CWE)   01544</w:t>
      </w:r>
      <w:bookmarkEnd w:id="4722"/>
      <w:bookmarkEnd w:id="4723"/>
      <w:bookmarkEnd w:id="4724"/>
      <w:bookmarkEnd w:id="4725"/>
    </w:p>
    <w:p w14:paraId="2D60BF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F21240" w:rsidRDefault="00715956">
      <w:pPr>
        <w:pStyle w:val="NormalIndented"/>
        <w:rPr>
          <w:noProof/>
        </w:rPr>
      </w:pPr>
      <w:r w:rsidRPr="00F21240">
        <w:rPr>
          <w:noProof/>
        </w:rPr>
        <w:t xml:space="preserve">Definition:  This field indicates what recreational drugs the patient uses.  It is used for the purpose of room assignment.  Refer to </w:t>
      </w:r>
      <w:hyperlink r:id="rId246" w:anchor="HL70431" w:history="1">
        <w:r w:rsidRPr="00F21240">
          <w:rPr>
            <w:rStyle w:val="ReferenceUserTable"/>
            <w:noProof/>
          </w:rPr>
          <w:t>User-defined Table 0431 - Recreational Drug Use Code</w:t>
        </w:r>
      </w:hyperlink>
      <w:r w:rsidRPr="00F21240">
        <w:rPr>
          <w:noProof/>
        </w:rPr>
        <w:t xml:space="preserve"> </w:t>
      </w:r>
      <w:r>
        <w:rPr>
          <w:noProof/>
        </w:rPr>
        <w:t xml:space="preserve">in Chapter 2C, Code Tables, for </w:t>
      </w:r>
      <w:r w:rsidRPr="00F21240">
        <w:rPr>
          <w:noProof/>
        </w:rPr>
        <w:t>suggested values.</w:t>
      </w:r>
    </w:p>
    <w:p w14:paraId="2502B993" w14:textId="77777777" w:rsidR="00715956" w:rsidRPr="00F21240" w:rsidRDefault="00715956">
      <w:pPr>
        <w:pStyle w:val="Heading4"/>
        <w:rPr>
          <w:noProof/>
        </w:rPr>
      </w:pPr>
      <w:bookmarkStart w:id="4726" w:name="_Toc441258286"/>
      <w:bookmarkStart w:id="4727" w:name="_Toc1816147"/>
      <w:bookmarkStart w:id="4728" w:name="_Toc21372691"/>
      <w:bookmarkStart w:id="4729" w:name="_Toc175992165"/>
      <w:r w:rsidRPr="00F21240">
        <w:rPr>
          <w:noProof/>
        </w:rPr>
        <w:t>PV2-40   Admission Level of Care Code</w:t>
      </w:r>
      <w:r w:rsidRPr="00F21240">
        <w:rPr>
          <w:noProof/>
        </w:rPr>
        <w:fldChar w:fldCharType="begin"/>
      </w:r>
      <w:r w:rsidRPr="00F21240">
        <w:rPr>
          <w:noProof/>
        </w:rPr>
        <w:instrText>XE "Admission Level of Care"</w:instrText>
      </w:r>
      <w:r w:rsidRPr="00F21240">
        <w:rPr>
          <w:noProof/>
        </w:rPr>
        <w:fldChar w:fldCharType="end"/>
      </w:r>
      <w:r w:rsidRPr="00F21240">
        <w:rPr>
          <w:noProof/>
        </w:rPr>
        <w:t xml:space="preserve">   (CWE)   01545</w:t>
      </w:r>
      <w:bookmarkEnd w:id="4726"/>
      <w:bookmarkEnd w:id="4727"/>
      <w:bookmarkEnd w:id="4728"/>
      <w:bookmarkEnd w:id="4729"/>
    </w:p>
    <w:p w14:paraId="74960C5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F21240" w:rsidRDefault="00715956">
      <w:pPr>
        <w:pStyle w:val="NormalIndented"/>
        <w:rPr>
          <w:noProof/>
        </w:rPr>
      </w:pPr>
      <w:r w:rsidRPr="00F21240">
        <w:rPr>
          <w:noProof/>
        </w:rPr>
        <w:t xml:space="preserve">Definition:  This field indicates the acuity level assigned to the patient at the time of admission.  Refer to </w:t>
      </w:r>
      <w:hyperlink r:id="rId247" w:anchor="HL70432" w:history="1">
        <w:r w:rsidRPr="00F21240">
          <w:rPr>
            <w:rStyle w:val="ReferenceUserTable"/>
            <w:noProof/>
          </w:rPr>
          <w:t>User-defined Table 0432 - Admission Level of Care Code</w:t>
        </w:r>
      </w:hyperlink>
      <w:r w:rsidRPr="00F21240">
        <w:rPr>
          <w:noProof/>
        </w:rPr>
        <w:t xml:space="preserve"> </w:t>
      </w:r>
      <w:r>
        <w:rPr>
          <w:noProof/>
        </w:rPr>
        <w:t xml:space="preserve">in Chapter 2C, Code Tables, for </w:t>
      </w:r>
      <w:r w:rsidRPr="00F21240">
        <w:rPr>
          <w:noProof/>
        </w:rPr>
        <w:t>suggested values.</w:t>
      </w:r>
    </w:p>
    <w:p w14:paraId="200B3023" w14:textId="77777777" w:rsidR="00715956" w:rsidRPr="00F21240" w:rsidRDefault="00715956">
      <w:pPr>
        <w:pStyle w:val="Heading4"/>
        <w:rPr>
          <w:noProof/>
        </w:rPr>
      </w:pPr>
      <w:bookmarkStart w:id="4730" w:name="_Toc441258287"/>
      <w:bookmarkStart w:id="4731" w:name="_Toc1816148"/>
      <w:bookmarkStart w:id="4732" w:name="_Toc21372692"/>
      <w:bookmarkStart w:id="4733" w:name="_Toc175992166"/>
      <w:r w:rsidRPr="00F21240">
        <w:rPr>
          <w:noProof/>
        </w:rPr>
        <w:t>PV2-41   Precaution Code</w:t>
      </w:r>
      <w:r w:rsidRPr="00F21240">
        <w:rPr>
          <w:noProof/>
        </w:rPr>
        <w:fldChar w:fldCharType="begin"/>
      </w:r>
      <w:r w:rsidRPr="00F21240">
        <w:rPr>
          <w:noProof/>
        </w:rPr>
        <w:instrText>XE "Precaution Code"</w:instrText>
      </w:r>
      <w:r w:rsidRPr="00F21240">
        <w:rPr>
          <w:noProof/>
        </w:rPr>
        <w:fldChar w:fldCharType="end"/>
      </w:r>
      <w:r w:rsidRPr="00F21240">
        <w:rPr>
          <w:noProof/>
        </w:rPr>
        <w:t xml:space="preserve">   (CWE)   </w:t>
      </w:r>
      <w:bookmarkEnd w:id="4730"/>
      <w:r w:rsidRPr="00F21240">
        <w:rPr>
          <w:noProof/>
        </w:rPr>
        <w:t>01546</w:t>
      </w:r>
      <w:bookmarkEnd w:id="4731"/>
      <w:bookmarkEnd w:id="4732"/>
      <w:bookmarkEnd w:id="4733"/>
    </w:p>
    <w:p w14:paraId="68427FC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F21240" w:rsidRDefault="00715956">
      <w:pPr>
        <w:pStyle w:val="NormalIndented"/>
        <w:rPr>
          <w:noProof/>
        </w:rPr>
      </w:pPr>
      <w:r w:rsidRPr="00F21240">
        <w:rPr>
          <w:noProof/>
        </w:rPr>
        <w:t xml:space="preserve">Definition:  This field indicates non-clinical precautions that need to be taken with the patient.  Refer to </w:t>
      </w:r>
      <w:hyperlink r:id="rId248" w:anchor="HL70433" w:history="1">
        <w:r w:rsidRPr="00F21240">
          <w:rPr>
            <w:rStyle w:val="ReferenceUserTable"/>
            <w:noProof/>
          </w:rPr>
          <w:t>User-defined Table 0433 - Precaution Code</w:t>
        </w:r>
      </w:hyperlink>
      <w:r w:rsidRPr="00F21240">
        <w:rPr>
          <w:noProof/>
        </w:rPr>
        <w:t xml:space="preserve"> </w:t>
      </w:r>
      <w:r>
        <w:rPr>
          <w:noProof/>
        </w:rPr>
        <w:t xml:space="preserve">in Chapter 2C, Code Tables, for </w:t>
      </w:r>
      <w:r w:rsidRPr="00F21240">
        <w:rPr>
          <w:noProof/>
        </w:rPr>
        <w:t>suggested values.</w:t>
      </w:r>
    </w:p>
    <w:p w14:paraId="12A63529" w14:textId="77777777" w:rsidR="00715956" w:rsidRPr="004842E3" w:rsidRDefault="00715956">
      <w:pPr>
        <w:pStyle w:val="Heading4"/>
        <w:rPr>
          <w:noProof/>
          <w:lang w:val="fr-FR"/>
        </w:rPr>
      </w:pPr>
      <w:bookmarkStart w:id="4734" w:name="_Toc441258288"/>
      <w:bookmarkStart w:id="4735" w:name="_Toc1816149"/>
      <w:bookmarkStart w:id="4736" w:name="_Toc21372693"/>
      <w:bookmarkStart w:id="4737" w:name="_Toc175992167"/>
      <w:r w:rsidRPr="004842E3">
        <w:rPr>
          <w:noProof/>
          <w:lang w:val="fr-FR"/>
        </w:rPr>
        <w:t>PV2-42   Patient Condition Code</w:t>
      </w:r>
      <w:r w:rsidRPr="00F21240">
        <w:rPr>
          <w:noProof/>
        </w:rPr>
        <w:fldChar w:fldCharType="begin"/>
      </w:r>
      <w:r w:rsidRPr="004842E3">
        <w:rPr>
          <w:noProof/>
          <w:lang w:val="fr-FR"/>
        </w:rPr>
        <w:instrText>XE "Patient Condition Code"</w:instrText>
      </w:r>
      <w:r w:rsidRPr="00F21240">
        <w:rPr>
          <w:noProof/>
        </w:rPr>
        <w:fldChar w:fldCharType="end"/>
      </w:r>
      <w:r w:rsidRPr="004842E3">
        <w:rPr>
          <w:noProof/>
          <w:lang w:val="fr-FR"/>
        </w:rPr>
        <w:t xml:space="preserve">   (CWE)   01547</w:t>
      </w:r>
      <w:bookmarkEnd w:id="4734"/>
      <w:bookmarkEnd w:id="4735"/>
      <w:bookmarkEnd w:id="4736"/>
      <w:bookmarkEnd w:id="4737"/>
    </w:p>
    <w:p w14:paraId="0D522EA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F21240" w:rsidRDefault="00715956">
      <w:pPr>
        <w:pStyle w:val="NormalIndented"/>
        <w:rPr>
          <w:noProof/>
        </w:rPr>
      </w:pPr>
      <w:r w:rsidRPr="00F21240">
        <w:rPr>
          <w:noProof/>
        </w:rPr>
        <w:t xml:space="preserve">Definition:  This field indicates the patient's current medical condition for the purpose of communicating to non-medical outside parties, e.g., family, employer, religious minister, media, etc.  Refer to </w:t>
      </w:r>
      <w:hyperlink r:id="rId249" w:anchor="HL70434" w:history="1">
        <w:r w:rsidRPr="00F21240">
          <w:rPr>
            <w:rStyle w:val="ReferenceUserTable"/>
            <w:noProof/>
          </w:rPr>
          <w:t>User-defined Table 0434 - Patient Condition Code</w:t>
        </w:r>
      </w:hyperlink>
      <w:r w:rsidRPr="00F21240">
        <w:rPr>
          <w:noProof/>
        </w:rPr>
        <w:t xml:space="preserve"> </w:t>
      </w:r>
      <w:r>
        <w:rPr>
          <w:noProof/>
        </w:rPr>
        <w:t xml:space="preserve">in Chapter 2C, Code Tables, for </w:t>
      </w:r>
      <w:r w:rsidRPr="00F21240">
        <w:rPr>
          <w:noProof/>
        </w:rPr>
        <w:t>suggested values.</w:t>
      </w:r>
    </w:p>
    <w:p w14:paraId="0704146A" w14:textId="77777777" w:rsidR="00715956" w:rsidRPr="00F21240" w:rsidRDefault="00715956">
      <w:pPr>
        <w:pStyle w:val="Heading4"/>
        <w:rPr>
          <w:noProof/>
        </w:rPr>
      </w:pPr>
      <w:bookmarkStart w:id="4738" w:name="_Toc1816150"/>
      <w:bookmarkStart w:id="4739" w:name="_Toc21372694"/>
      <w:bookmarkStart w:id="4740" w:name="_Toc175992168"/>
      <w:bookmarkStart w:id="4741" w:name="_Toc441258289"/>
      <w:r w:rsidRPr="00F21240">
        <w:rPr>
          <w:noProof/>
        </w:rPr>
        <w:t>PV2-43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4738"/>
      <w:bookmarkEnd w:id="4739"/>
      <w:bookmarkEnd w:id="4740"/>
    </w:p>
    <w:p w14:paraId="428FEC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4742" w:name="_Hlt480191651"/>
      <w:r w:rsidRPr="00F21240">
        <w:rPr>
          <w:rStyle w:val="ReferenceUserTable"/>
          <w:noProof/>
        </w:rPr>
        <w:fldChar w:fldCharType="begin"/>
      </w:r>
      <w:r w:rsidR="001D22DA">
        <w:rPr>
          <w:rStyle w:val="ReferenceUserTable"/>
          <w:noProof/>
        </w:rPr>
        <w:instrText>HYPERLINK "E:\\V2\\v2.9 final Nov from Frank\\V29_CH02C_Tables.docx" \l "HL70315"</w:instrText>
      </w:r>
      <w:r w:rsidRPr="00F21240">
        <w:rPr>
          <w:rStyle w:val="ReferenceUserTable"/>
          <w:noProof/>
        </w:rPr>
        <w:fldChar w:fldCharType="separate"/>
      </w:r>
      <w:r w:rsidRPr="00F21240">
        <w:rPr>
          <w:rStyle w:val="ReferenceUserTable"/>
          <w:noProof/>
        </w:rPr>
        <w:t>User-defined Table 0315 - Living Will</w:t>
      </w:r>
      <w:bookmarkEnd w:id="4742"/>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PD1-7 - Living Will</w:t>
      </w:r>
      <w:r w:rsidRPr="00F21240">
        <w:rPr>
          <w:noProof/>
        </w:rPr>
        <w:t>.</w:t>
      </w:r>
    </w:p>
    <w:p w14:paraId="2C036F62" w14:textId="77777777" w:rsidR="00715956" w:rsidRPr="00F21240" w:rsidRDefault="00715956">
      <w:pPr>
        <w:pStyle w:val="Heading4"/>
        <w:rPr>
          <w:noProof/>
        </w:rPr>
      </w:pPr>
      <w:bookmarkStart w:id="4743" w:name="_Toc1816151"/>
      <w:bookmarkStart w:id="4744" w:name="_Toc21372695"/>
      <w:bookmarkStart w:id="4745" w:name="_Toc175992169"/>
      <w:r w:rsidRPr="00F21240">
        <w:rPr>
          <w:noProof/>
        </w:rPr>
        <w:t>PV2-44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4743"/>
      <w:bookmarkEnd w:id="4744"/>
      <w:bookmarkEnd w:id="4745"/>
    </w:p>
    <w:p w14:paraId="1AD4DE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bookmarkStart w:id="4746" w:name="_Hlt480191744"/>
      <w:r w:rsidRPr="00F21240">
        <w:rPr>
          <w:rStyle w:val="ReferenceUserTable"/>
          <w:noProof/>
        </w:rPr>
        <w:fldChar w:fldCharType="begin"/>
      </w:r>
      <w:r w:rsidR="001D22DA">
        <w:rPr>
          <w:rStyle w:val="ReferenceUserTable"/>
          <w:noProof/>
        </w:rPr>
        <w:instrText>HYPERLINK "E:\\V2\\v2.9 final Nov from Frank\\V29_CH02C_Tables.docx" \l "HL70316"</w:instrText>
      </w:r>
      <w:r w:rsidRPr="00F21240">
        <w:rPr>
          <w:rStyle w:val="ReferenceUserTable"/>
          <w:noProof/>
        </w:rPr>
        <w:fldChar w:fldCharType="separate"/>
      </w:r>
      <w:r w:rsidRPr="00F21240">
        <w:rPr>
          <w:rStyle w:val="ReferenceUserTable"/>
          <w:noProof/>
        </w:rPr>
        <w:t>User-defined Table 0316 - Organ Donor</w:t>
      </w:r>
      <w:bookmarkEnd w:id="4746"/>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PD1-8 - Organ Donor</w:t>
      </w:r>
      <w:r w:rsidRPr="00F21240">
        <w:rPr>
          <w:noProof/>
        </w:rPr>
        <w:t>.</w:t>
      </w:r>
    </w:p>
    <w:p w14:paraId="6E2ACFC0" w14:textId="77777777" w:rsidR="00715956" w:rsidRPr="00F21240" w:rsidRDefault="00715956">
      <w:pPr>
        <w:pStyle w:val="Heading4"/>
        <w:rPr>
          <w:noProof/>
        </w:rPr>
      </w:pPr>
      <w:bookmarkStart w:id="4747" w:name="_Toc1816152"/>
      <w:bookmarkStart w:id="4748" w:name="_Toc21372696"/>
      <w:bookmarkStart w:id="4749" w:name="_Toc175992170"/>
      <w:r w:rsidRPr="00F21240">
        <w:rPr>
          <w:noProof/>
        </w:rPr>
        <w:t>PV2-45   Advance Directive Code</w:t>
      </w:r>
      <w:r w:rsidRPr="00F21240">
        <w:rPr>
          <w:noProof/>
        </w:rPr>
        <w:fldChar w:fldCharType="begin"/>
      </w:r>
      <w:r w:rsidRPr="00F21240">
        <w:rPr>
          <w:noProof/>
        </w:rPr>
        <w:instrText>XE "Advance Directive Code"</w:instrText>
      </w:r>
      <w:r w:rsidRPr="00F21240">
        <w:rPr>
          <w:noProof/>
        </w:rPr>
        <w:fldChar w:fldCharType="end"/>
      </w:r>
      <w:r w:rsidRPr="00F21240">
        <w:rPr>
          <w:noProof/>
        </w:rPr>
        <w:t xml:space="preserve">   (CWE)   01548</w:t>
      </w:r>
      <w:bookmarkEnd w:id="4741"/>
      <w:bookmarkEnd w:id="4747"/>
      <w:bookmarkEnd w:id="4748"/>
      <w:bookmarkEnd w:id="4749"/>
    </w:p>
    <w:p w14:paraId="7B70F7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250"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PD1-15 - Advance Directive Code</w:t>
      </w:r>
      <w:r w:rsidRPr="00F21240">
        <w:rPr>
          <w:noProof/>
        </w:rPr>
        <w:t xml:space="preserve">. This field is required if </w:t>
      </w:r>
      <w:r w:rsidRPr="00F21240">
        <w:rPr>
          <w:rStyle w:val="ReferenceAttribute"/>
          <w:noProof/>
        </w:rPr>
        <w:t>PV2-50 - Advance Directive Last Verified Date</w:t>
      </w:r>
      <w:r w:rsidRPr="00F21240">
        <w:rPr>
          <w:noProof/>
        </w:rPr>
        <w:t xml:space="preserve"> is valued.</w:t>
      </w:r>
    </w:p>
    <w:p w14:paraId="54C91B05" w14:textId="7FCF6E7D"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Pr="00F21240">
        <w:rPr>
          <w:noProof/>
        </w:rPr>
        <w:t xml:space="preserve"> </w:t>
      </w:r>
      <w:r w:rsidR="007779D3">
        <w:rPr>
          <w:noProof/>
        </w:rPr>
        <w:t xml:space="preserve"> </w:t>
      </w:r>
      <w:r w:rsidRPr="00F21240">
        <w:rPr>
          <w:noProof/>
        </w:rPr>
        <w:t>for details about specific consent refer to the Consent (CON) segment in chapter 9.</w:t>
      </w:r>
    </w:p>
    <w:p w14:paraId="421E7D43" w14:textId="77777777" w:rsidR="00715956" w:rsidRPr="00F21240" w:rsidRDefault="00715956">
      <w:pPr>
        <w:pStyle w:val="Heading4"/>
        <w:rPr>
          <w:noProof/>
        </w:rPr>
      </w:pPr>
      <w:bookmarkStart w:id="4750" w:name="_Toc441258290"/>
      <w:bookmarkStart w:id="4751" w:name="_Toc1816153"/>
      <w:bookmarkStart w:id="4752" w:name="_Toc21372697"/>
      <w:bookmarkStart w:id="4753" w:name="_Toc175992171"/>
      <w:r w:rsidRPr="00F21240">
        <w:rPr>
          <w:noProof/>
        </w:rPr>
        <w:t>PV2-46   Patient Status Effective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01549</w:t>
      </w:r>
      <w:bookmarkStart w:id="4754" w:name="_Toc441258291"/>
      <w:bookmarkEnd w:id="4750"/>
      <w:bookmarkEnd w:id="4751"/>
      <w:bookmarkEnd w:id="4752"/>
      <w:bookmarkEnd w:id="4753"/>
      <w:bookmarkEnd w:id="4754"/>
    </w:p>
    <w:p w14:paraId="26B84324" w14:textId="77777777" w:rsidR="00715956" w:rsidRPr="00F21240" w:rsidRDefault="00715956">
      <w:pPr>
        <w:pStyle w:val="NormalIndented"/>
        <w:rPr>
          <w:noProof/>
        </w:rPr>
      </w:pPr>
      <w:r w:rsidRPr="00F21240">
        <w:rPr>
          <w:noProof/>
        </w:rPr>
        <w:t xml:space="preserve">Definition:  This field indicates the effective date for </w:t>
      </w:r>
      <w:r w:rsidRPr="00F21240">
        <w:rPr>
          <w:rStyle w:val="ReferenceAttribute"/>
          <w:noProof/>
        </w:rPr>
        <w:t>PV2-24 - Patient Status</w:t>
      </w:r>
      <w:r w:rsidRPr="00F21240">
        <w:rPr>
          <w:noProof/>
        </w:rPr>
        <w:t>.</w:t>
      </w:r>
    </w:p>
    <w:p w14:paraId="05F480B7" w14:textId="77777777" w:rsidR="00715956" w:rsidRPr="00F21240" w:rsidRDefault="00715956">
      <w:pPr>
        <w:pStyle w:val="Heading4"/>
        <w:rPr>
          <w:noProof/>
        </w:rPr>
      </w:pPr>
      <w:bookmarkStart w:id="4755" w:name="_Toc1816154"/>
      <w:bookmarkStart w:id="4756" w:name="_Toc21372698"/>
      <w:bookmarkStart w:id="4757" w:name="_Toc175992172"/>
      <w:r w:rsidRPr="00F21240">
        <w:rPr>
          <w:noProof/>
        </w:rPr>
        <w:t>PV2-47   Expected LOA Return Date/Time</w:t>
      </w:r>
      <w:r w:rsidRPr="00F21240">
        <w:rPr>
          <w:noProof/>
        </w:rPr>
        <w:fldChar w:fldCharType="begin"/>
      </w:r>
      <w:r w:rsidRPr="00F21240">
        <w:rPr>
          <w:noProof/>
        </w:rPr>
        <w:instrText>XE "Expected LOA Return Date/Time"</w:instrText>
      </w:r>
      <w:r w:rsidRPr="00F21240">
        <w:rPr>
          <w:noProof/>
        </w:rPr>
        <w:fldChar w:fldCharType="end"/>
      </w:r>
      <w:r w:rsidRPr="00F21240">
        <w:rPr>
          <w:noProof/>
        </w:rPr>
        <w:t xml:space="preserve">   (DTM)   01550</w:t>
      </w:r>
      <w:bookmarkEnd w:id="4755"/>
      <w:bookmarkEnd w:id="4756"/>
      <w:bookmarkEnd w:id="4757"/>
    </w:p>
    <w:p w14:paraId="0FFAAEA5" w14:textId="77777777" w:rsidR="00715956" w:rsidRPr="00F21240" w:rsidRDefault="00715956">
      <w:pPr>
        <w:pStyle w:val="NormalIndented"/>
        <w:rPr>
          <w:noProof/>
        </w:rPr>
      </w:pPr>
      <w:r w:rsidRPr="00F21240">
        <w:rPr>
          <w:noProof/>
        </w:rPr>
        <w:t xml:space="preserve">Definition: This field is conditionally required for </w:t>
      </w:r>
      <w:r w:rsidRPr="00F21240">
        <w:rPr>
          <w:rStyle w:val="ReferenceAttribute"/>
        </w:rPr>
        <w:t>A21 - Patient goes on LOA</w:t>
      </w:r>
      <w:r w:rsidRPr="00F21240">
        <w:rPr>
          <w:noProof/>
        </w:rPr>
        <w:t xml:space="preserve">.  It may be populated in </w:t>
      </w:r>
      <w:r w:rsidRPr="00F21240">
        <w:rPr>
          <w:rStyle w:val="ReferenceAttribute"/>
        </w:rPr>
        <w:t>A22 - Patient returns from LOA</w:t>
      </w:r>
      <w:r w:rsidRPr="00F21240">
        <w:rPr>
          <w:noProof/>
        </w:rPr>
        <w:t xml:space="preserve"> as well as in the </w:t>
      </w:r>
      <w:r w:rsidRPr="00F21240">
        <w:rPr>
          <w:rStyle w:val="ReferenceAttribute"/>
        </w:rPr>
        <w:t>A53 - Cancel LOA for a patient</w:t>
      </w:r>
      <w:r w:rsidRPr="00F21240">
        <w:rPr>
          <w:noProof/>
        </w:rPr>
        <w:t xml:space="preserve"> and the </w:t>
      </w:r>
      <w:r w:rsidRPr="00F21240">
        <w:rPr>
          <w:rStyle w:val="ReferenceAttribute"/>
        </w:rPr>
        <w:t>A54 - Cancel patient returns from LOA</w:t>
      </w:r>
      <w:r w:rsidRPr="00F21240">
        <w:rPr>
          <w:noProof/>
        </w:rPr>
        <w:t xml:space="preserve"> triggers.  This field contains the date/time that the patient is expected to return from LOA.</w:t>
      </w:r>
    </w:p>
    <w:p w14:paraId="1F0AB255" w14:textId="77777777" w:rsidR="00715956" w:rsidRPr="00F21240" w:rsidRDefault="00715956">
      <w:pPr>
        <w:pStyle w:val="Heading4"/>
        <w:rPr>
          <w:noProof/>
        </w:rPr>
      </w:pPr>
      <w:bookmarkStart w:id="4758" w:name="_Toc1816155"/>
      <w:bookmarkStart w:id="4759" w:name="_Toc21372699"/>
      <w:bookmarkStart w:id="4760" w:name="_Toc175992173"/>
      <w:r w:rsidRPr="00F21240">
        <w:rPr>
          <w:noProof/>
        </w:rPr>
        <w:t>PV2-48   Expected Preadmission Testing Date/Time</w:t>
      </w:r>
      <w:r w:rsidRPr="00F21240">
        <w:rPr>
          <w:noProof/>
        </w:rPr>
        <w:fldChar w:fldCharType="begin"/>
      </w:r>
      <w:r w:rsidRPr="00F21240">
        <w:rPr>
          <w:noProof/>
        </w:rPr>
        <w:instrText>xe "Expected Preadmission Testing Date/Time"</w:instrText>
      </w:r>
      <w:r w:rsidRPr="00F21240">
        <w:rPr>
          <w:noProof/>
        </w:rPr>
        <w:fldChar w:fldCharType="end"/>
      </w:r>
      <w:r w:rsidRPr="00F21240">
        <w:rPr>
          <w:noProof/>
        </w:rPr>
        <w:t xml:space="preserve">   (DTM)   01841</w:t>
      </w:r>
      <w:bookmarkEnd w:id="4758"/>
      <w:bookmarkEnd w:id="4759"/>
      <w:bookmarkEnd w:id="4760"/>
    </w:p>
    <w:p w14:paraId="786817CE" w14:textId="77777777" w:rsidR="00715956" w:rsidRPr="00F21240" w:rsidRDefault="00715956">
      <w:pPr>
        <w:pStyle w:val="NormalIndented"/>
        <w:rPr>
          <w:noProof/>
        </w:rPr>
      </w:pPr>
      <w:r w:rsidRPr="00F21240">
        <w:rPr>
          <w:noProof/>
        </w:rPr>
        <w:t>Definition: This field contains the date/time that the patient is expected for pre-admission testing.</w:t>
      </w:r>
    </w:p>
    <w:p w14:paraId="4C662B21" w14:textId="77777777" w:rsidR="00715956" w:rsidRPr="00F21240" w:rsidRDefault="00715956">
      <w:pPr>
        <w:pStyle w:val="Heading4"/>
        <w:rPr>
          <w:noProof/>
        </w:rPr>
      </w:pPr>
      <w:bookmarkStart w:id="4761" w:name="_Toc1816156"/>
      <w:bookmarkStart w:id="4762" w:name="_Toc21372700"/>
      <w:bookmarkStart w:id="4763" w:name="_Toc175992174"/>
      <w:r w:rsidRPr="00F21240">
        <w:rPr>
          <w:noProof/>
        </w:rPr>
        <w:t>PV2-49   Notify Clergy Code</w:t>
      </w:r>
      <w:r w:rsidRPr="00F21240">
        <w:rPr>
          <w:noProof/>
        </w:rPr>
        <w:fldChar w:fldCharType="begin"/>
      </w:r>
      <w:r w:rsidRPr="00F21240">
        <w:rPr>
          <w:noProof/>
        </w:rPr>
        <w:instrText>xe "Notify Clergy Code"</w:instrText>
      </w:r>
      <w:r w:rsidRPr="00F21240">
        <w:rPr>
          <w:noProof/>
        </w:rPr>
        <w:fldChar w:fldCharType="end"/>
      </w:r>
      <w:r w:rsidRPr="00F21240">
        <w:rPr>
          <w:noProof/>
        </w:rPr>
        <w:t xml:space="preserve">   (CWE)   01842</w:t>
      </w:r>
      <w:bookmarkEnd w:id="4761"/>
      <w:bookmarkEnd w:id="4762"/>
      <w:bookmarkEnd w:id="4763"/>
    </w:p>
    <w:p w14:paraId="06915D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F21240" w:rsidRDefault="00715956">
      <w:pPr>
        <w:pStyle w:val="NormalIndented"/>
        <w:rPr>
          <w:noProof/>
        </w:rPr>
      </w:pPr>
      <w:r w:rsidRPr="00F21240">
        <w:rPr>
          <w:noProof/>
        </w:rPr>
        <w:t xml:space="preserve">Definition:  This field allows the user to indicate whether the clergy should be notified.  Refer to </w:t>
      </w:r>
      <w:hyperlink r:id="rId251" w:anchor="HL70534" w:history="1">
        <w:r w:rsidRPr="00F21240">
          <w:rPr>
            <w:rStyle w:val="ReferenceUserTable"/>
            <w:noProof/>
          </w:rPr>
          <w:t>User-defined Table 0534 - Notify Clergy Code</w:t>
        </w:r>
      </w:hyperlink>
      <w:r w:rsidRPr="00F21240">
        <w:rPr>
          <w:noProof/>
        </w:rPr>
        <w:t xml:space="preserve"> </w:t>
      </w:r>
      <w:r>
        <w:rPr>
          <w:noProof/>
        </w:rPr>
        <w:t xml:space="preserve">in Chapter 2C, Code Tables, for </w:t>
      </w:r>
      <w:r w:rsidRPr="00F21240">
        <w:rPr>
          <w:noProof/>
        </w:rPr>
        <w:t>suggested values.</w:t>
      </w:r>
    </w:p>
    <w:p w14:paraId="6F6FD571" w14:textId="77777777" w:rsidR="00715956" w:rsidRPr="00F21240" w:rsidRDefault="00715956">
      <w:pPr>
        <w:pStyle w:val="Heading4"/>
        <w:numPr>
          <w:ilvl w:val="3"/>
          <w:numId w:val="7"/>
        </w:numPr>
        <w:rPr>
          <w:noProof/>
        </w:rPr>
      </w:pPr>
      <w:bookmarkStart w:id="4764" w:name="_Toc175992175"/>
      <w:bookmarkStart w:id="4765" w:name="_Toc348245020"/>
      <w:bookmarkStart w:id="4766" w:name="_Toc348258208"/>
      <w:bookmarkStart w:id="4767" w:name="_Toc348263391"/>
      <w:bookmarkStart w:id="4768" w:name="_Toc348336805"/>
      <w:bookmarkStart w:id="4769" w:name="_Toc348768118"/>
      <w:bookmarkStart w:id="4770" w:name="_Toc380435666"/>
      <w:bookmarkStart w:id="4771" w:name="_Toc359236164"/>
      <w:bookmarkStart w:id="4772" w:name="_Toc1816157"/>
      <w:bookmarkStart w:id="4773" w:name="_Toc21372701"/>
      <w:r w:rsidRPr="00F21240">
        <w:rPr>
          <w:noProof/>
        </w:rPr>
        <w:t>PV2-50    Advance Directive Last Verified Date</w:t>
      </w:r>
      <w:r w:rsidRPr="00F21240">
        <w:rPr>
          <w:noProof/>
        </w:rPr>
        <w:fldChar w:fldCharType="begin"/>
      </w:r>
      <w:r w:rsidRPr="00F21240">
        <w:rPr>
          <w:noProof/>
        </w:rPr>
        <w:instrText>XE " Advance Directive Last Verified Date"</w:instrText>
      </w:r>
      <w:r w:rsidRPr="00F21240">
        <w:rPr>
          <w:noProof/>
        </w:rPr>
        <w:fldChar w:fldCharType="end"/>
      </w:r>
      <w:r w:rsidRPr="00F21240">
        <w:rPr>
          <w:noProof/>
        </w:rPr>
        <w:t xml:space="preserve">   (DT)   02141</w:t>
      </w:r>
      <w:bookmarkEnd w:id="4764"/>
    </w:p>
    <w:p w14:paraId="305C4C6F" w14:textId="77777777" w:rsidR="00715956" w:rsidRPr="00F21240"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PV2-45 - Advance Directive Code</w:t>
      </w:r>
      <w:r w:rsidRPr="00F21240">
        <w:rPr>
          <w:noProof/>
        </w:rPr>
        <w:t xml:space="preserve"> were last verified.  When this field is valued, the field </w:t>
      </w:r>
      <w:r w:rsidRPr="00F21240">
        <w:rPr>
          <w:rStyle w:val="ReferenceAttribute"/>
          <w:noProof/>
        </w:rPr>
        <w:t>PV2-45 - Advance Directive Code</w:t>
      </w:r>
      <w:r w:rsidRPr="00F21240">
        <w:rPr>
          <w:noProof/>
        </w:rPr>
        <w:t xml:space="preserve"> is required.</w:t>
      </w:r>
    </w:p>
    <w:p w14:paraId="5FED05E1" w14:textId="77777777" w:rsidR="00715956" w:rsidRPr="00F21240" w:rsidRDefault="00715956">
      <w:pPr>
        <w:pStyle w:val="Heading3"/>
        <w:rPr>
          <w:noProof/>
        </w:rPr>
      </w:pPr>
      <w:bookmarkStart w:id="4774" w:name="_Toc175992176"/>
      <w:bookmarkStart w:id="4775" w:name="_Toc176235982"/>
      <w:bookmarkStart w:id="4776" w:name="_Toc27754854"/>
      <w:bookmarkStart w:id="4777" w:name="_Toc109892149"/>
      <w:r w:rsidRPr="00F21240">
        <w:rPr>
          <w:noProof/>
        </w:rPr>
        <w:t>NK1</w:t>
      </w:r>
      <w:r w:rsidRPr="00F21240">
        <w:rPr>
          <w:noProof/>
        </w:rPr>
        <w:fldChar w:fldCharType="begin"/>
      </w:r>
      <w:r w:rsidRPr="00F21240">
        <w:rPr>
          <w:noProof/>
        </w:rPr>
        <w:instrText>XE "NK1"</w:instrText>
      </w:r>
      <w:r w:rsidRPr="00F21240">
        <w:rPr>
          <w:noProof/>
        </w:rPr>
        <w:fldChar w:fldCharType="end"/>
      </w:r>
      <w:r w:rsidRPr="00F21240">
        <w:rPr>
          <w:noProof/>
        </w:rPr>
        <w:t xml:space="preserve"> </w:t>
      </w:r>
      <w:r w:rsidRPr="00F21240">
        <w:rPr>
          <w:noProof/>
        </w:rPr>
        <w:noBreakHyphen/>
        <w:t xml:space="preserve"> Ne</w:t>
      </w:r>
      <w:bookmarkStart w:id="4778" w:name="_Hlt1757424"/>
      <w:bookmarkEnd w:id="4778"/>
      <w:r w:rsidRPr="00F21240">
        <w:rPr>
          <w:noProof/>
        </w:rPr>
        <w:t>xt of Kin / Associated Parties Segment</w:t>
      </w:r>
      <w:bookmarkEnd w:id="4774"/>
      <w:bookmarkEnd w:id="4775"/>
      <w:bookmarkEnd w:id="4776"/>
      <w:bookmarkEnd w:id="4777"/>
      <w:r w:rsidRPr="00F21240">
        <w:rPr>
          <w:noProof/>
        </w:rPr>
        <w:fldChar w:fldCharType="begin"/>
      </w:r>
      <w:r w:rsidRPr="00F21240">
        <w:rPr>
          <w:noProof/>
        </w:rPr>
        <w:instrText>XE "Segments: NK1"</w:instrText>
      </w:r>
      <w:r w:rsidRPr="00F21240">
        <w:rPr>
          <w:noProof/>
        </w:rPr>
        <w:fldChar w:fldCharType="end"/>
      </w:r>
      <w:bookmarkEnd w:id="4765"/>
      <w:bookmarkEnd w:id="4766"/>
      <w:bookmarkEnd w:id="4767"/>
      <w:bookmarkEnd w:id="4768"/>
      <w:bookmarkEnd w:id="4769"/>
      <w:bookmarkEnd w:id="4770"/>
      <w:bookmarkEnd w:id="4771"/>
      <w:bookmarkEnd w:id="4772"/>
      <w:bookmarkEnd w:id="4773"/>
      <w:r w:rsidRPr="00F21240">
        <w:rPr>
          <w:noProof/>
        </w:rPr>
        <w:fldChar w:fldCharType="begin"/>
      </w:r>
      <w:r w:rsidRPr="00F21240">
        <w:rPr>
          <w:noProof/>
        </w:rPr>
        <w:instrText>XE "next of kin / associated parties segment"</w:instrText>
      </w:r>
      <w:r w:rsidRPr="00F21240">
        <w:rPr>
          <w:noProof/>
        </w:rPr>
        <w:fldChar w:fldCharType="end"/>
      </w:r>
    </w:p>
    <w:p w14:paraId="2307747D" w14:textId="77777777" w:rsidR="00715956" w:rsidRPr="00F21240" w:rsidRDefault="00715956">
      <w:pPr>
        <w:pStyle w:val="NormalIndented"/>
        <w:rPr>
          <w:noProof/>
        </w:rPr>
      </w:pPr>
      <w:r w:rsidRPr="00F21240">
        <w:rPr>
          <w:noProof/>
        </w:rPr>
        <w:t xml:space="preserve">The NK1 segment contains information about the patient's other related parties.  Any associated parties may be identified.  Utilizing </w:t>
      </w:r>
      <w:r w:rsidRPr="00F21240">
        <w:rPr>
          <w:rStyle w:val="ReferenceAttribute"/>
          <w:noProof/>
        </w:rPr>
        <w:t>NK1-1 - set ID</w:t>
      </w:r>
      <w:r w:rsidRPr="00F21240">
        <w:rPr>
          <w:noProof/>
        </w:rPr>
        <w:t>, multiple NK1 segments can be sent to patient accounts.</w:t>
      </w:r>
    </w:p>
    <w:p w14:paraId="700C9A87" w14:textId="77777777" w:rsidR="00715956" w:rsidRPr="00F21240" w:rsidRDefault="00715956">
      <w:pPr>
        <w:pStyle w:val="NormalIndented"/>
        <w:rPr>
          <w:noProof/>
        </w:rPr>
      </w:pPr>
      <w:r w:rsidRPr="00F21240">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F21240" w:rsidRDefault="00715956">
      <w:pPr>
        <w:pStyle w:val="AttributeTableCaption"/>
        <w:rPr>
          <w:noProof/>
        </w:rPr>
      </w:pPr>
      <w:bookmarkStart w:id="4779" w:name="NK1"/>
      <w:r w:rsidRPr="00F21240">
        <w:rPr>
          <w:noProof/>
        </w:rPr>
        <w:t>HL7 Attribute Table - NK1 - Next of Kin / Associated Parties</w:t>
      </w:r>
      <w:bookmarkEnd w:id="4779"/>
      <w:r w:rsidR="00A12042" w:rsidRPr="00F21240">
        <w:rPr>
          <w:noProof/>
        </w:rPr>
        <w:fldChar w:fldCharType="begin"/>
      </w:r>
      <w:r w:rsidR="00A12042" w:rsidRPr="002F372A">
        <w:rPr>
          <w:noProof/>
          <w:rPrChange w:id="4780" w:author="Merrick, Riki | APHL" w:date="2022-07-13T12:41:00Z">
            <w:rPr>
              <w:noProof/>
              <w:lang w:val="fr-FR"/>
            </w:rPr>
          </w:rPrChange>
        </w:rPr>
        <w:instrText>XE "HL7 Attribute Table: NK1"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F21240" w:rsidRDefault="00715956">
            <w:pPr>
              <w:pStyle w:val="AttributeTableHeader"/>
              <w:rPr>
                <w:noProof/>
              </w:rPr>
            </w:pPr>
            <w:r w:rsidRPr="00F21240">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F21240" w:rsidRDefault="00715956">
            <w:pPr>
              <w:pStyle w:val="AttributeTableHeader"/>
              <w:jc w:val="left"/>
              <w:rPr>
                <w:noProof/>
              </w:rPr>
            </w:pPr>
            <w:r w:rsidRPr="00F21240">
              <w:rPr>
                <w:noProof/>
              </w:rPr>
              <w:t>ELEMENT NAME</w:t>
            </w:r>
          </w:p>
        </w:tc>
      </w:tr>
      <w:tr w:rsidR="00D50068" w:rsidRPr="00715956"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F21240" w:rsidRDefault="00715956">
            <w:pPr>
              <w:pStyle w:val="AttributeTableBody"/>
              <w:rPr>
                <w:noProof/>
              </w:rPr>
            </w:pPr>
            <w:r w:rsidRPr="00F21240">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F21240" w:rsidRDefault="00715956">
            <w:pPr>
              <w:pStyle w:val="AttributeTableBody"/>
              <w:jc w:val="left"/>
              <w:rPr>
                <w:noProof/>
              </w:rPr>
            </w:pPr>
            <w:r w:rsidRPr="00F21240">
              <w:rPr>
                <w:noProof/>
              </w:rPr>
              <w:t>Set ID - NK1</w:t>
            </w:r>
          </w:p>
        </w:tc>
      </w:tr>
      <w:tr w:rsidR="00D50068" w:rsidRPr="00715956"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F21240" w:rsidRDefault="00000000">
            <w:pPr>
              <w:pStyle w:val="AttributeTableBody"/>
              <w:rPr>
                <w:rStyle w:val="HyperlinkTable"/>
                <w:noProof/>
              </w:rPr>
            </w:pPr>
            <w:hyperlink r:id="rId252"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F21240" w:rsidRDefault="00715956">
            <w:pPr>
              <w:pStyle w:val="AttributeTableBody"/>
              <w:rPr>
                <w:noProof/>
              </w:rPr>
            </w:pPr>
            <w:r w:rsidRPr="00F21240">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F21240" w:rsidRDefault="00715956">
            <w:pPr>
              <w:pStyle w:val="AttributeTableBody"/>
              <w:jc w:val="left"/>
              <w:rPr>
                <w:noProof/>
              </w:rPr>
            </w:pPr>
            <w:r w:rsidRPr="00F21240">
              <w:rPr>
                <w:noProof/>
              </w:rPr>
              <w:t>Name</w:t>
            </w:r>
          </w:p>
        </w:tc>
      </w:tr>
      <w:tr w:rsidR="00D50068" w:rsidRPr="00715956"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F21240" w:rsidRDefault="00000000">
            <w:pPr>
              <w:pStyle w:val="AttributeTableBody"/>
              <w:rPr>
                <w:rStyle w:val="HyperlinkTable"/>
                <w:noProof/>
              </w:rPr>
            </w:pPr>
            <w:hyperlink r:id="rId253" w:anchor="HL70063" w:history="1">
              <w:r w:rsidR="00715956" w:rsidRPr="00F21240">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F21240" w:rsidRDefault="00715956">
            <w:pPr>
              <w:pStyle w:val="AttributeTableBody"/>
              <w:rPr>
                <w:noProof/>
              </w:rPr>
            </w:pPr>
            <w:r w:rsidRPr="00F21240">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F21240" w:rsidRDefault="00715956">
            <w:pPr>
              <w:pStyle w:val="AttributeTableBody"/>
              <w:jc w:val="left"/>
              <w:rPr>
                <w:noProof/>
              </w:rPr>
            </w:pPr>
            <w:r w:rsidRPr="00F21240">
              <w:rPr>
                <w:noProof/>
              </w:rPr>
              <w:t>Relationship</w:t>
            </w:r>
          </w:p>
        </w:tc>
      </w:tr>
      <w:tr w:rsidR="00D50068" w:rsidRPr="00715956"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F21240" w:rsidRDefault="00715956">
            <w:pPr>
              <w:pStyle w:val="AttributeTableBody"/>
              <w:rPr>
                <w:noProof/>
              </w:rPr>
            </w:pPr>
            <w:r w:rsidRPr="00F21240">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F21240" w:rsidRDefault="00715956">
            <w:pPr>
              <w:pStyle w:val="AttributeTableBody"/>
              <w:jc w:val="left"/>
              <w:rPr>
                <w:noProof/>
              </w:rPr>
            </w:pPr>
            <w:r w:rsidRPr="00F21240">
              <w:rPr>
                <w:noProof/>
              </w:rPr>
              <w:t>Address</w:t>
            </w:r>
          </w:p>
        </w:tc>
      </w:tr>
      <w:tr w:rsidR="00D50068" w:rsidRPr="00715956"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F21240" w:rsidRDefault="00715956">
            <w:pPr>
              <w:pStyle w:val="AttributeTableBody"/>
              <w:rPr>
                <w:noProof/>
              </w:rPr>
            </w:pPr>
            <w:r w:rsidRPr="00F21240">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F21240" w:rsidRDefault="00715956">
            <w:pPr>
              <w:pStyle w:val="AttributeTableBody"/>
              <w:jc w:val="left"/>
              <w:rPr>
                <w:noProof/>
              </w:rPr>
            </w:pPr>
            <w:r w:rsidRPr="00F21240">
              <w:rPr>
                <w:noProof/>
              </w:rPr>
              <w:t>Phone Number</w:t>
            </w:r>
          </w:p>
        </w:tc>
      </w:tr>
      <w:tr w:rsidR="00D50068" w:rsidRPr="00715956"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F21240" w:rsidRDefault="00715956">
            <w:pPr>
              <w:pStyle w:val="AttributeTableBody"/>
              <w:rPr>
                <w:noProof/>
              </w:rPr>
            </w:pPr>
            <w:r w:rsidRPr="00F21240">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F21240" w:rsidRDefault="00715956">
            <w:pPr>
              <w:pStyle w:val="AttributeTableBody"/>
              <w:jc w:val="left"/>
              <w:rPr>
                <w:noProof/>
              </w:rPr>
            </w:pPr>
            <w:r w:rsidRPr="00F21240">
              <w:rPr>
                <w:noProof/>
              </w:rPr>
              <w:t>Business Phone Number</w:t>
            </w:r>
          </w:p>
        </w:tc>
      </w:tr>
      <w:tr w:rsidR="00D50068" w:rsidRPr="00715956"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F21240" w:rsidRDefault="00000000">
            <w:pPr>
              <w:pStyle w:val="AttributeTableBody"/>
              <w:rPr>
                <w:rStyle w:val="HyperlinkTable"/>
                <w:noProof/>
              </w:rPr>
            </w:pPr>
            <w:hyperlink r:id="rId254" w:anchor="HL70131" w:history="1">
              <w:r w:rsidR="00715956" w:rsidRPr="00F21240">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F21240" w:rsidRDefault="00715956">
            <w:pPr>
              <w:pStyle w:val="AttributeTableBody"/>
              <w:rPr>
                <w:noProof/>
              </w:rPr>
            </w:pPr>
            <w:r w:rsidRPr="00F21240">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F21240" w:rsidRDefault="00715956">
            <w:pPr>
              <w:pStyle w:val="AttributeTableBody"/>
              <w:jc w:val="left"/>
              <w:rPr>
                <w:noProof/>
              </w:rPr>
            </w:pPr>
            <w:r w:rsidRPr="00F21240">
              <w:rPr>
                <w:noProof/>
              </w:rPr>
              <w:t>Contact Role</w:t>
            </w:r>
          </w:p>
        </w:tc>
      </w:tr>
      <w:tr w:rsidR="00D50068" w:rsidRPr="00715956"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F21240" w:rsidRDefault="00715956">
            <w:pPr>
              <w:pStyle w:val="AttributeTableBody"/>
              <w:rPr>
                <w:noProof/>
              </w:rPr>
            </w:pPr>
            <w:r w:rsidRPr="00F21240">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F21240" w:rsidRDefault="00715956">
            <w:pPr>
              <w:pStyle w:val="AttributeTableBody"/>
              <w:jc w:val="left"/>
              <w:rPr>
                <w:noProof/>
              </w:rPr>
            </w:pPr>
            <w:r w:rsidRPr="00F21240">
              <w:rPr>
                <w:noProof/>
              </w:rPr>
              <w:t>Start Date</w:t>
            </w:r>
          </w:p>
        </w:tc>
      </w:tr>
      <w:tr w:rsidR="00D50068" w:rsidRPr="00715956"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F21240" w:rsidRDefault="00715956">
            <w:pPr>
              <w:pStyle w:val="AttributeTableBody"/>
              <w:rPr>
                <w:noProof/>
              </w:rPr>
            </w:pPr>
            <w:r w:rsidRPr="00F21240">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F21240" w:rsidRDefault="00715956">
            <w:pPr>
              <w:pStyle w:val="AttributeTableBody"/>
              <w:jc w:val="left"/>
              <w:rPr>
                <w:noProof/>
              </w:rPr>
            </w:pPr>
            <w:r w:rsidRPr="00F21240">
              <w:rPr>
                <w:noProof/>
              </w:rPr>
              <w:t>End Date</w:t>
            </w:r>
          </w:p>
        </w:tc>
      </w:tr>
      <w:tr w:rsidR="00D50068" w:rsidRPr="00715956"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F21240" w:rsidRDefault="00715956">
            <w:pPr>
              <w:pStyle w:val="AttributeTableBody"/>
              <w:rPr>
                <w:noProof/>
              </w:rPr>
            </w:pPr>
            <w:r w:rsidRPr="00F21240">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F21240" w:rsidRDefault="00715956">
            <w:pPr>
              <w:pStyle w:val="AttributeTableBody"/>
              <w:jc w:val="left"/>
              <w:rPr>
                <w:noProof/>
              </w:rPr>
            </w:pPr>
            <w:r w:rsidRPr="00F21240">
              <w:rPr>
                <w:noProof/>
              </w:rPr>
              <w:t>Next of Kin / Associated Parties Job Title</w:t>
            </w:r>
          </w:p>
        </w:tc>
      </w:tr>
      <w:tr w:rsidR="00D50068" w:rsidRPr="00715956"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F21240" w:rsidRDefault="00715956">
            <w:pPr>
              <w:pStyle w:val="AttributeTableBody"/>
              <w:rPr>
                <w:noProof/>
              </w:rPr>
            </w:pPr>
            <w:r w:rsidRPr="00F21240">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F21240" w:rsidRDefault="00715956">
            <w:pPr>
              <w:pStyle w:val="AttributeTableBody"/>
              <w:rPr>
                <w:noProof/>
              </w:rPr>
            </w:pPr>
            <w:r w:rsidRPr="00F21240">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F21240" w:rsidRDefault="00715956">
            <w:pPr>
              <w:pStyle w:val="AttributeTableBody"/>
              <w:jc w:val="left"/>
              <w:rPr>
                <w:noProof/>
              </w:rPr>
            </w:pPr>
            <w:r w:rsidRPr="00F21240">
              <w:rPr>
                <w:noProof/>
              </w:rPr>
              <w:t>Next of Kin / Associated Parties Job Code/Class</w:t>
            </w:r>
          </w:p>
        </w:tc>
      </w:tr>
      <w:tr w:rsidR="00D50068" w:rsidRPr="00715956"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F21240" w:rsidRDefault="00715956">
            <w:pPr>
              <w:pStyle w:val="AttributeTableBody"/>
              <w:rPr>
                <w:noProof/>
              </w:rPr>
            </w:pPr>
            <w:r w:rsidRPr="00F21240">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F21240" w:rsidRDefault="00715956">
            <w:pPr>
              <w:pStyle w:val="AttributeTableBody"/>
              <w:jc w:val="left"/>
              <w:rPr>
                <w:noProof/>
              </w:rPr>
            </w:pPr>
            <w:r w:rsidRPr="00F21240">
              <w:rPr>
                <w:noProof/>
              </w:rPr>
              <w:t>Next of Kin / Associated Parties Employee Number</w:t>
            </w:r>
          </w:p>
        </w:tc>
      </w:tr>
      <w:tr w:rsidR="00D50068" w:rsidRPr="00715956"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F21240" w:rsidRDefault="00715956">
            <w:pPr>
              <w:pStyle w:val="AttributeTableBody"/>
              <w:rPr>
                <w:noProof/>
              </w:rPr>
            </w:pPr>
            <w:r w:rsidRPr="00F21240">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F21240" w:rsidRDefault="00715956">
            <w:pPr>
              <w:pStyle w:val="AttributeTableBody"/>
              <w:jc w:val="left"/>
              <w:rPr>
                <w:noProof/>
              </w:rPr>
            </w:pPr>
            <w:r w:rsidRPr="00F21240">
              <w:rPr>
                <w:noProof/>
              </w:rPr>
              <w:t>Organization Name - NK1</w:t>
            </w:r>
          </w:p>
        </w:tc>
      </w:tr>
      <w:tr w:rsidR="00D50068" w:rsidRPr="00715956"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F21240" w:rsidRDefault="00000000">
            <w:pPr>
              <w:pStyle w:val="AttributeTableBody"/>
              <w:rPr>
                <w:rStyle w:val="HyperlinkTable"/>
                <w:noProof/>
              </w:rPr>
            </w:pPr>
            <w:hyperlink r:id="rId255" w:anchor="HL70002" w:history="1">
              <w:r w:rsidR="00715956" w:rsidRPr="00F21240">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F21240" w:rsidRDefault="00715956">
            <w:pPr>
              <w:pStyle w:val="AttributeTableBody"/>
              <w:jc w:val="left"/>
              <w:rPr>
                <w:noProof/>
              </w:rPr>
            </w:pPr>
            <w:r w:rsidRPr="00F21240">
              <w:rPr>
                <w:noProof/>
              </w:rPr>
              <w:t>Marital Status</w:t>
            </w:r>
          </w:p>
        </w:tc>
      </w:tr>
      <w:tr w:rsidR="00D50068" w:rsidRPr="00715956"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F21240" w:rsidRDefault="00000000">
            <w:pPr>
              <w:pStyle w:val="AttributeTableBody"/>
              <w:rPr>
                <w:rStyle w:val="HyperlinkTable"/>
                <w:noProof/>
              </w:rPr>
            </w:pPr>
            <w:hyperlink r:id="rId256" w:anchor="HL70001" w:history="1">
              <w:r w:rsidR="00715956" w:rsidRPr="00F21240">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F21240" w:rsidRDefault="00715956">
            <w:pPr>
              <w:pStyle w:val="AttributeTableBody"/>
              <w:jc w:val="left"/>
              <w:rPr>
                <w:noProof/>
              </w:rPr>
            </w:pPr>
            <w:r w:rsidRPr="00F21240">
              <w:rPr>
                <w:noProof/>
              </w:rPr>
              <w:t>Administrative Sex</w:t>
            </w:r>
          </w:p>
        </w:tc>
      </w:tr>
      <w:tr w:rsidR="00D50068" w:rsidRPr="00715956"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F21240" w:rsidRDefault="00715956">
            <w:pPr>
              <w:pStyle w:val="AttributeTableBody"/>
              <w:jc w:val="left"/>
              <w:rPr>
                <w:noProof/>
              </w:rPr>
            </w:pPr>
            <w:r w:rsidRPr="00F21240">
              <w:rPr>
                <w:noProof/>
              </w:rPr>
              <w:t>Date/Time of Birth</w:t>
            </w:r>
          </w:p>
        </w:tc>
      </w:tr>
      <w:tr w:rsidR="00D50068" w:rsidRPr="00715956"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F21240" w:rsidRDefault="00000000">
            <w:pPr>
              <w:pStyle w:val="AttributeTableBody"/>
              <w:rPr>
                <w:rStyle w:val="HyperlinkTable"/>
                <w:noProof/>
              </w:rPr>
            </w:pPr>
            <w:hyperlink r:id="rId257" w:anchor="HL70223" w:history="1">
              <w:r w:rsidR="00715956" w:rsidRPr="00F21240">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F21240" w:rsidRDefault="00715956">
            <w:pPr>
              <w:pStyle w:val="AttributeTableBody"/>
              <w:rPr>
                <w:noProof/>
              </w:rPr>
            </w:pPr>
            <w:r w:rsidRPr="00F21240">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F21240" w:rsidRDefault="00715956">
            <w:pPr>
              <w:pStyle w:val="AttributeTableBody"/>
              <w:jc w:val="left"/>
              <w:rPr>
                <w:noProof/>
              </w:rPr>
            </w:pPr>
            <w:r w:rsidRPr="00F21240">
              <w:rPr>
                <w:noProof/>
              </w:rPr>
              <w:t>Living Dependency</w:t>
            </w:r>
          </w:p>
        </w:tc>
      </w:tr>
      <w:tr w:rsidR="00D50068" w:rsidRPr="00715956"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F21240" w:rsidRDefault="00000000">
            <w:pPr>
              <w:pStyle w:val="AttributeTableBody"/>
              <w:rPr>
                <w:rStyle w:val="HyperlinkTable"/>
                <w:noProof/>
              </w:rPr>
            </w:pPr>
            <w:hyperlink r:id="rId258"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F21240" w:rsidRDefault="00715956">
            <w:pPr>
              <w:pStyle w:val="AttributeTableBody"/>
              <w:jc w:val="left"/>
              <w:rPr>
                <w:noProof/>
              </w:rPr>
            </w:pPr>
            <w:r w:rsidRPr="00F21240">
              <w:rPr>
                <w:noProof/>
              </w:rPr>
              <w:t>Ambulatory Status</w:t>
            </w:r>
          </w:p>
        </w:tc>
      </w:tr>
      <w:tr w:rsidR="00D50068" w:rsidRPr="00715956"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F21240" w:rsidRDefault="00000000">
            <w:pPr>
              <w:pStyle w:val="AttributeTableBody"/>
              <w:rPr>
                <w:rStyle w:val="HyperlinkTable"/>
                <w:noProof/>
              </w:rPr>
            </w:pPr>
            <w:hyperlink r:id="rId259" w:anchor="HL70171" w:history="1">
              <w:r w:rsidR="00715956" w:rsidRPr="00F21240">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F21240" w:rsidRDefault="00715956">
            <w:pPr>
              <w:pStyle w:val="AttributeTableBody"/>
              <w:jc w:val="left"/>
              <w:rPr>
                <w:noProof/>
              </w:rPr>
            </w:pPr>
            <w:r w:rsidRPr="00F21240">
              <w:rPr>
                <w:noProof/>
              </w:rPr>
              <w:t>Citizenship</w:t>
            </w:r>
          </w:p>
        </w:tc>
      </w:tr>
      <w:tr w:rsidR="00D50068" w:rsidRPr="00715956"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F21240" w:rsidRDefault="00000000">
            <w:pPr>
              <w:pStyle w:val="AttributeTableBody"/>
              <w:rPr>
                <w:rStyle w:val="HyperlinkTable"/>
                <w:noProof/>
              </w:rPr>
            </w:pPr>
            <w:hyperlink r:id="rId260" w:anchor="HL70296" w:history="1">
              <w:r w:rsidR="00715956" w:rsidRPr="00F21240">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F21240" w:rsidRDefault="00715956">
            <w:pPr>
              <w:pStyle w:val="AttributeTableBody"/>
              <w:jc w:val="left"/>
              <w:rPr>
                <w:noProof/>
              </w:rPr>
            </w:pPr>
            <w:r w:rsidRPr="00F21240">
              <w:rPr>
                <w:noProof/>
              </w:rPr>
              <w:t>Primary Language</w:t>
            </w:r>
          </w:p>
        </w:tc>
      </w:tr>
      <w:tr w:rsidR="00D50068" w:rsidRPr="00715956"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F21240" w:rsidRDefault="00000000">
            <w:pPr>
              <w:pStyle w:val="AttributeTableBody"/>
              <w:rPr>
                <w:rStyle w:val="HyperlinkTable"/>
                <w:noProof/>
              </w:rPr>
            </w:pPr>
            <w:hyperlink r:id="rId261"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F21240" w:rsidRDefault="00715956">
            <w:pPr>
              <w:pStyle w:val="AttributeTableBody"/>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F21240" w:rsidRDefault="00715956">
            <w:pPr>
              <w:pStyle w:val="AttributeTableBody"/>
              <w:jc w:val="left"/>
              <w:rPr>
                <w:noProof/>
              </w:rPr>
            </w:pPr>
            <w:r w:rsidRPr="00F21240">
              <w:rPr>
                <w:noProof/>
              </w:rPr>
              <w:t>Living Arrangement</w:t>
            </w:r>
          </w:p>
        </w:tc>
      </w:tr>
      <w:tr w:rsidR="00D50068" w:rsidRPr="00715956"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F21240" w:rsidRDefault="00000000">
            <w:pPr>
              <w:pStyle w:val="AttributeTableBody"/>
              <w:rPr>
                <w:rStyle w:val="HyperlinkTable"/>
                <w:noProof/>
              </w:rPr>
            </w:pPr>
            <w:hyperlink r:id="rId262"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F21240" w:rsidRDefault="00715956">
            <w:pPr>
              <w:pStyle w:val="AttributeTableBody"/>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F21240" w:rsidRDefault="00715956">
            <w:pPr>
              <w:pStyle w:val="AttributeTableBody"/>
              <w:jc w:val="left"/>
              <w:rPr>
                <w:noProof/>
              </w:rPr>
            </w:pPr>
            <w:r w:rsidRPr="00F21240">
              <w:rPr>
                <w:noProof/>
              </w:rPr>
              <w:t>Publicity Code</w:t>
            </w:r>
          </w:p>
        </w:tc>
      </w:tr>
      <w:tr w:rsidR="00D50068" w:rsidRPr="00715956"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F21240" w:rsidRDefault="00000000">
            <w:pPr>
              <w:pStyle w:val="AttributeTableBody"/>
              <w:rPr>
                <w:noProof/>
              </w:rPr>
            </w:pPr>
            <w:hyperlink r:id="rId26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F21240" w:rsidRDefault="00715956">
            <w:pPr>
              <w:pStyle w:val="AttributeTableBody"/>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F21240" w:rsidRDefault="00715956">
            <w:pPr>
              <w:pStyle w:val="AttributeTableBody"/>
              <w:jc w:val="left"/>
              <w:rPr>
                <w:noProof/>
              </w:rPr>
            </w:pPr>
            <w:r w:rsidRPr="00F21240">
              <w:rPr>
                <w:noProof/>
              </w:rPr>
              <w:t>Protection Indicator</w:t>
            </w:r>
          </w:p>
        </w:tc>
      </w:tr>
      <w:tr w:rsidR="00D50068" w:rsidRPr="00715956"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F21240" w:rsidRDefault="00000000">
            <w:pPr>
              <w:pStyle w:val="AttributeTableBody"/>
              <w:rPr>
                <w:rStyle w:val="HyperlinkTable"/>
              </w:rPr>
            </w:pPr>
            <w:hyperlink r:id="rId264" w:anchor="HL70231" w:history="1">
              <w:r w:rsidR="00715956" w:rsidRPr="00F21240">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F21240" w:rsidRDefault="00715956">
            <w:pPr>
              <w:pStyle w:val="AttributeTableBody"/>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F21240" w:rsidRDefault="00715956">
            <w:pPr>
              <w:pStyle w:val="AttributeTableBody"/>
              <w:jc w:val="left"/>
              <w:rPr>
                <w:noProof/>
              </w:rPr>
            </w:pPr>
            <w:r w:rsidRPr="00F21240">
              <w:rPr>
                <w:noProof/>
              </w:rPr>
              <w:t>Student Indicator</w:t>
            </w:r>
          </w:p>
        </w:tc>
      </w:tr>
      <w:tr w:rsidR="00D50068" w:rsidRPr="00715956"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F21240" w:rsidRDefault="00000000">
            <w:pPr>
              <w:pStyle w:val="AttributeTableBody"/>
              <w:rPr>
                <w:rStyle w:val="HyperlinkTable"/>
                <w:noProof/>
              </w:rPr>
            </w:pPr>
            <w:hyperlink r:id="rId265" w:anchor="HL70006" w:history="1">
              <w:r w:rsidR="00715956" w:rsidRPr="00F21240">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F21240" w:rsidRDefault="00715956">
            <w:pPr>
              <w:pStyle w:val="AttributeTableBody"/>
              <w:jc w:val="left"/>
              <w:rPr>
                <w:noProof/>
              </w:rPr>
            </w:pPr>
            <w:r w:rsidRPr="00F21240">
              <w:rPr>
                <w:noProof/>
              </w:rPr>
              <w:t>Religion</w:t>
            </w:r>
          </w:p>
        </w:tc>
      </w:tr>
      <w:tr w:rsidR="00D50068" w:rsidRPr="00715956"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F21240" w:rsidRDefault="00715956">
            <w:pPr>
              <w:pStyle w:val="AttributeTableBody"/>
              <w:jc w:val="left"/>
              <w:rPr>
                <w:noProof/>
              </w:rPr>
            </w:pPr>
            <w:r w:rsidRPr="00F21240">
              <w:rPr>
                <w:noProof/>
              </w:rPr>
              <w:t>Mother's Maiden Name</w:t>
            </w:r>
          </w:p>
        </w:tc>
      </w:tr>
      <w:tr w:rsidR="00D50068" w:rsidRPr="00715956"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F21240" w:rsidRDefault="00000000">
            <w:pPr>
              <w:pStyle w:val="AttributeTableBody"/>
              <w:rPr>
                <w:rStyle w:val="HyperlinkTable"/>
                <w:noProof/>
              </w:rPr>
            </w:pPr>
            <w:hyperlink r:id="rId266" w:anchor="HL70212" w:history="1">
              <w:r w:rsidR="00715956" w:rsidRPr="00F21240">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F21240" w:rsidRDefault="00715956">
            <w:pPr>
              <w:pStyle w:val="AttributeTableBody"/>
              <w:jc w:val="left"/>
              <w:rPr>
                <w:noProof/>
              </w:rPr>
            </w:pPr>
            <w:r w:rsidRPr="00F21240">
              <w:rPr>
                <w:noProof/>
              </w:rPr>
              <w:t>Nationality</w:t>
            </w:r>
          </w:p>
        </w:tc>
      </w:tr>
      <w:tr w:rsidR="00D50068" w:rsidRPr="00715956"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F21240" w:rsidRDefault="00000000">
            <w:pPr>
              <w:pStyle w:val="AttributeTableBody"/>
              <w:rPr>
                <w:rStyle w:val="HyperlinkTable"/>
                <w:noProof/>
              </w:rPr>
            </w:pPr>
            <w:hyperlink r:id="rId267" w:anchor="HL70189" w:history="1">
              <w:r w:rsidR="00715956" w:rsidRPr="00F21240">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F21240" w:rsidRDefault="00715956">
            <w:pPr>
              <w:pStyle w:val="AttributeTableBody"/>
              <w:jc w:val="left"/>
              <w:rPr>
                <w:noProof/>
              </w:rPr>
            </w:pPr>
            <w:r w:rsidRPr="00F21240">
              <w:rPr>
                <w:noProof/>
              </w:rPr>
              <w:t>Ethnic Group</w:t>
            </w:r>
          </w:p>
        </w:tc>
      </w:tr>
      <w:tr w:rsidR="00D50068" w:rsidRPr="00715956"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F21240" w:rsidRDefault="00000000">
            <w:pPr>
              <w:pStyle w:val="AttributeTableBody"/>
              <w:rPr>
                <w:noProof/>
              </w:rPr>
            </w:pPr>
            <w:hyperlink r:id="rId268" w:anchor="HL70222" w:history="1">
              <w:r w:rsidR="00715956" w:rsidRPr="00F21240">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F21240" w:rsidRDefault="00715956">
            <w:pPr>
              <w:pStyle w:val="AttributeTableBody"/>
              <w:rPr>
                <w:noProof/>
              </w:rPr>
            </w:pPr>
            <w:r w:rsidRPr="00F21240">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F21240" w:rsidRDefault="00715956">
            <w:pPr>
              <w:pStyle w:val="AttributeTableBody"/>
              <w:jc w:val="left"/>
              <w:rPr>
                <w:noProof/>
              </w:rPr>
            </w:pPr>
            <w:r w:rsidRPr="00F21240">
              <w:rPr>
                <w:noProof/>
              </w:rPr>
              <w:t>Contact Reason</w:t>
            </w:r>
          </w:p>
        </w:tc>
      </w:tr>
      <w:tr w:rsidR="00D50068" w:rsidRPr="00715956"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F21240" w:rsidRDefault="00000000">
            <w:pPr>
              <w:pStyle w:val="AttributeTableBody"/>
              <w:rPr>
                <w:rStyle w:val="HyperlinkTable"/>
                <w:noProof/>
              </w:rPr>
            </w:pPr>
            <w:hyperlink r:id="rId269"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F21240" w:rsidRDefault="00715956">
            <w:pPr>
              <w:pStyle w:val="AttributeTableBody"/>
              <w:rPr>
                <w:noProof/>
              </w:rPr>
            </w:pPr>
            <w:r w:rsidRPr="00F21240">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F21240" w:rsidRDefault="00715956">
            <w:pPr>
              <w:pStyle w:val="AttributeTableBody"/>
              <w:jc w:val="left"/>
              <w:rPr>
                <w:noProof/>
              </w:rPr>
            </w:pPr>
            <w:r w:rsidRPr="00F21240">
              <w:rPr>
                <w:noProof/>
              </w:rPr>
              <w:t>Contact Person's Name</w:t>
            </w:r>
          </w:p>
        </w:tc>
      </w:tr>
      <w:tr w:rsidR="00D50068" w:rsidRPr="00715956"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F21240" w:rsidRDefault="00715956">
            <w:pPr>
              <w:pStyle w:val="AttributeTableBody"/>
              <w:rPr>
                <w:noProof/>
              </w:rPr>
            </w:pPr>
            <w:r w:rsidRPr="00F21240">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F21240" w:rsidRDefault="00715956">
            <w:pPr>
              <w:pStyle w:val="AttributeTableBody"/>
              <w:jc w:val="left"/>
              <w:rPr>
                <w:noProof/>
              </w:rPr>
            </w:pPr>
            <w:r w:rsidRPr="00F21240">
              <w:rPr>
                <w:noProof/>
              </w:rPr>
              <w:t>Contact Person's Telephone Number</w:t>
            </w:r>
          </w:p>
        </w:tc>
      </w:tr>
      <w:tr w:rsidR="00D50068" w:rsidRPr="00715956"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F21240" w:rsidRDefault="00715956">
            <w:pPr>
              <w:pStyle w:val="AttributeTableBody"/>
              <w:rPr>
                <w:noProof/>
              </w:rPr>
            </w:pPr>
            <w:r w:rsidRPr="00F21240">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F21240" w:rsidRDefault="00715956">
            <w:pPr>
              <w:pStyle w:val="AttributeTableBody"/>
              <w:jc w:val="left"/>
              <w:rPr>
                <w:noProof/>
              </w:rPr>
            </w:pPr>
            <w:r w:rsidRPr="00F21240">
              <w:rPr>
                <w:noProof/>
              </w:rPr>
              <w:t>Contact Person's Address</w:t>
            </w:r>
          </w:p>
        </w:tc>
      </w:tr>
      <w:tr w:rsidR="00D50068" w:rsidRPr="00715956"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F21240" w:rsidRDefault="00715956">
            <w:pPr>
              <w:pStyle w:val="AttributeTableBody"/>
              <w:rPr>
                <w:noProof/>
              </w:rPr>
            </w:pPr>
            <w:r w:rsidRPr="00F21240">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F21240" w:rsidRDefault="00715956">
            <w:pPr>
              <w:pStyle w:val="AttributeTableBody"/>
              <w:jc w:val="left"/>
              <w:rPr>
                <w:noProof/>
              </w:rPr>
            </w:pPr>
            <w:r w:rsidRPr="00F21240">
              <w:rPr>
                <w:noProof/>
              </w:rPr>
              <w:t>Next of Kin/Associated Party's Identifiers</w:t>
            </w:r>
          </w:p>
        </w:tc>
      </w:tr>
      <w:tr w:rsidR="00D50068" w:rsidRPr="00715956"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F21240" w:rsidRDefault="00000000">
            <w:pPr>
              <w:pStyle w:val="AttributeTableBody"/>
              <w:rPr>
                <w:rStyle w:val="HyperlinkTable"/>
                <w:noProof/>
              </w:rPr>
            </w:pPr>
            <w:hyperlink r:id="rId270" w:anchor="HL70311" w:history="1">
              <w:r w:rsidR="00715956" w:rsidRPr="00F21240">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F21240" w:rsidRDefault="00715956">
            <w:pPr>
              <w:pStyle w:val="AttributeTableBody"/>
              <w:rPr>
                <w:noProof/>
              </w:rPr>
            </w:pPr>
            <w:r w:rsidRPr="00F21240">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F21240" w:rsidRDefault="00715956">
            <w:pPr>
              <w:pStyle w:val="AttributeTableBody"/>
              <w:jc w:val="left"/>
              <w:rPr>
                <w:noProof/>
              </w:rPr>
            </w:pPr>
            <w:r w:rsidRPr="00F21240">
              <w:rPr>
                <w:noProof/>
              </w:rPr>
              <w:t>Job Status</w:t>
            </w:r>
          </w:p>
        </w:tc>
      </w:tr>
      <w:tr w:rsidR="00D50068" w:rsidRPr="00715956"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F21240" w:rsidRDefault="00000000">
            <w:pPr>
              <w:pStyle w:val="AttributeTableBody"/>
              <w:rPr>
                <w:rStyle w:val="HyperlinkTable"/>
                <w:noProof/>
              </w:rPr>
            </w:pPr>
            <w:hyperlink r:id="rId271" w:anchor="HL70005" w:history="1">
              <w:r w:rsidR="00715956" w:rsidRPr="00F21240">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F21240" w:rsidRDefault="00715956">
            <w:pPr>
              <w:pStyle w:val="AttributeTableBody"/>
              <w:jc w:val="left"/>
              <w:rPr>
                <w:noProof/>
              </w:rPr>
            </w:pPr>
            <w:r w:rsidRPr="00F21240">
              <w:rPr>
                <w:noProof/>
              </w:rPr>
              <w:t>Race</w:t>
            </w:r>
          </w:p>
        </w:tc>
      </w:tr>
      <w:tr w:rsidR="00D50068" w:rsidRPr="00715956"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F21240" w:rsidRDefault="00000000">
            <w:pPr>
              <w:pStyle w:val="AttributeTableBody"/>
              <w:rPr>
                <w:rStyle w:val="HyperlinkTable"/>
                <w:noProof/>
              </w:rPr>
            </w:pPr>
            <w:hyperlink r:id="rId272"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F21240" w:rsidRDefault="00715956">
            <w:pPr>
              <w:pStyle w:val="AttributeTableBody"/>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F21240" w:rsidRDefault="00715956">
            <w:pPr>
              <w:pStyle w:val="AttributeTableBody"/>
              <w:jc w:val="left"/>
              <w:rPr>
                <w:noProof/>
              </w:rPr>
            </w:pPr>
            <w:r w:rsidRPr="00F21240">
              <w:rPr>
                <w:noProof/>
              </w:rPr>
              <w:t>Handicap</w:t>
            </w:r>
          </w:p>
        </w:tc>
      </w:tr>
      <w:tr w:rsidR="00D50068" w:rsidRPr="00715956"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F21240" w:rsidRDefault="00715956">
            <w:pPr>
              <w:pStyle w:val="AttributeTableBody"/>
              <w:rPr>
                <w:noProof/>
              </w:rPr>
            </w:pPr>
            <w:r w:rsidRPr="00F21240">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F21240" w:rsidRDefault="00715956">
            <w:pPr>
              <w:pStyle w:val="AttributeTableBody"/>
              <w:jc w:val="left"/>
              <w:rPr>
                <w:noProof/>
              </w:rPr>
            </w:pPr>
            <w:r w:rsidRPr="00F21240">
              <w:rPr>
                <w:noProof/>
              </w:rPr>
              <w:t>Contact Person Social Security Number</w:t>
            </w:r>
          </w:p>
        </w:tc>
      </w:tr>
      <w:tr w:rsidR="00D50068" w:rsidRPr="00715956"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F21240" w:rsidRDefault="00715956">
            <w:pPr>
              <w:pStyle w:val="AttributeTableBody"/>
              <w:rPr>
                <w:noProof/>
              </w:rPr>
            </w:pPr>
            <w:r w:rsidRPr="00F21240">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F21240" w:rsidRDefault="00715956">
            <w:pPr>
              <w:pStyle w:val="AttributeTableBody"/>
              <w:jc w:val="left"/>
              <w:rPr>
                <w:noProof/>
              </w:rPr>
            </w:pPr>
            <w:r w:rsidRPr="00F21240">
              <w:rPr>
                <w:noProof/>
              </w:rPr>
              <w:t>Next of Kin Birth Place</w:t>
            </w:r>
          </w:p>
        </w:tc>
      </w:tr>
      <w:tr w:rsidR="00D50068" w:rsidRPr="00715956"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F21240" w:rsidRDefault="00000000">
            <w:pPr>
              <w:pStyle w:val="AttributeTableBody"/>
              <w:rPr>
                <w:rStyle w:val="HyperlinkTable"/>
                <w:noProof/>
              </w:rPr>
            </w:pPr>
            <w:hyperlink r:id="rId273"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F21240" w:rsidRDefault="00715956">
            <w:pPr>
              <w:pStyle w:val="AttributeTableBody"/>
              <w:jc w:val="left"/>
              <w:rPr>
                <w:noProof/>
              </w:rPr>
            </w:pPr>
            <w:r w:rsidRPr="00F21240">
              <w:rPr>
                <w:noProof/>
              </w:rPr>
              <w:t>VIP Indicator</w:t>
            </w:r>
          </w:p>
        </w:tc>
      </w:tr>
      <w:tr w:rsidR="00D50068" w:rsidRPr="00715956"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F21240" w:rsidRDefault="00715956">
            <w:pPr>
              <w:pStyle w:val="AttributeTableBody"/>
              <w:rPr>
                <w:noProof/>
              </w:rPr>
            </w:pPr>
            <w:r w:rsidRPr="00F21240">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F21240" w:rsidRDefault="00715956">
            <w:pPr>
              <w:pStyle w:val="AttributeTableBody"/>
              <w:jc w:val="left"/>
              <w:rPr>
                <w:noProof/>
              </w:rPr>
            </w:pPr>
            <w:r w:rsidRPr="00F21240">
              <w:rPr>
                <w:noProof/>
              </w:rPr>
              <w:t>Next of Kin Telecommunication Information</w:t>
            </w:r>
          </w:p>
        </w:tc>
      </w:tr>
      <w:tr w:rsidR="00D50068" w:rsidRPr="00715956"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F21240" w:rsidRDefault="00715956">
            <w:pPr>
              <w:pStyle w:val="AttributeTableBody"/>
            </w:pPr>
            <w:r w:rsidRPr="00F21240">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F21240" w:rsidRDefault="00715956">
            <w:pPr>
              <w:pStyle w:val="AttributeTableBody"/>
              <w:rPr>
                <w:noProof/>
              </w:rPr>
            </w:pPr>
            <w:r w:rsidRPr="00F21240">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F21240" w:rsidRDefault="00715956">
            <w:pPr>
              <w:pStyle w:val="AttributeTableBody"/>
              <w:jc w:val="left"/>
              <w:rPr>
                <w:noProof/>
              </w:rPr>
            </w:pPr>
            <w:r w:rsidRPr="00F21240">
              <w:rPr>
                <w:noProof/>
              </w:rPr>
              <w:t>Contact Person's Telecommunication Information</w:t>
            </w:r>
          </w:p>
        </w:tc>
      </w:tr>
    </w:tbl>
    <w:p w14:paraId="51206B49" w14:textId="77777777" w:rsidR="00715956" w:rsidRPr="00F21240" w:rsidRDefault="00715956">
      <w:pPr>
        <w:pStyle w:val="Heading4"/>
        <w:rPr>
          <w:noProof/>
          <w:vanish/>
        </w:rPr>
      </w:pPr>
      <w:bookmarkStart w:id="4781" w:name="_Toc1816158"/>
      <w:bookmarkStart w:id="4782" w:name="_Toc21372702"/>
      <w:r w:rsidRPr="00F21240">
        <w:rPr>
          <w:noProof/>
          <w:vanish/>
        </w:rPr>
        <w:t>NK1 field definitions</w:t>
      </w:r>
      <w:bookmarkStart w:id="4783" w:name="_Toc174953706"/>
      <w:bookmarkStart w:id="4784" w:name="_Toc174954293"/>
      <w:bookmarkEnd w:id="4781"/>
      <w:bookmarkEnd w:id="4782"/>
      <w:bookmarkEnd w:id="4783"/>
      <w:bookmarkEnd w:id="4784"/>
      <w:r w:rsidRPr="00F21240">
        <w:rPr>
          <w:noProof/>
          <w:vanish/>
        </w:rPr>
        <w:fldChar w:fldCharType="begin"/>
      </w:r>
      <w:r w:rsidRPr="00F21240">
        <w:rPr>
          <w:noProof/>
          <w:vanish/>
        </w:rPr>
        <w:instrText>XE "NK1 field definitions"</w:instrText>
      </w:r>
      <w:r w:rsidRPr="00F21240">
        <w:rPr>
          <w:noProof/>
          <w:vanish/>
        </w:rPr>
        <w:fldChar w:fldCharType="end"/>
      </w:r>
      <w:bookmarkStart w:id="4785" w:name="_Toc175992177"/>
      <w:bookmarkEnd w:id="4785"/>
    </w:p>
    <w:p w14:paraId="63C0C00F" w14:textId="77777777" w:rsidR="00715956" w:rsidRPr="00F21240" w:rsidRDefault="00715956">
      <w:pPr>
        <w:pStyle w:val="Heading4"/>
        <w:rPr>
          <w:noProof/>
        </w:rPr>
      </w:pPr>
      <w:bookmarkStart w:id="4786" w:name="_Toc1816159"/>
      <w:bookmarkStart w:id="4787" w:name="_Toc21372703"/>
      <w:bookmarkStart w:id="4788" w:name="_Toc175992178"/>
      <w:r w:rsidRPr="00F21240">
        <w:rPr>
          <w:noProof/>
        </w:rPr>
        <w:t xml:space="preserve">NK1-1   Set ID </w:t>
      </w:r>
      <w:r w:rsidRPr="00F21240">
        <w:rPr>
          <w:noProof/>
        </w:rPr>
        <w:noBreakHyphen/>
        <w:t xml:space="preserve"> NK1</w:t>
      </w:r>
      <w:r w:rsidRPr="00F21240">
        <w:rPr>
          <w:noProof/>
        </w:rPr>
        <w:fldChar w:fldCharType="begin"/>
      </w:r>
      <w:r w:rsidRPr="00F21240">
        <w:rPr>
          <w:noProof/>
        </w:rPr>
        <w:instrText xml:space="preserve">XE "Set ID </w:instrText>
      </w:r>
      <w:r w:rsidRPr="00F21240">
        <w:rPr>
          <w:noProof/>
        </w:rPr>
        <w:noBreakHyphen/>
        <w:instrText xml:space="preserve"> NK1"</w:instrText>
      </w:r>
      <w:r w:rsidRPr="00F21240">
        <w:rPr>
          <w:noProof/>
        </w:rPr>
        <w:fldChar w:fldCharType="end"/>
      </w:r>
      <w:r w:rsidRPr="00F21240">
        <w:rPr>
          <w:noProof/>
        </w:rPr>
        <w:t xml:space="preserve">   (SI)   00190</w:t>
      </w:r>
      <w:bookmarkEnd w:id="4786"/>
      <w:bookmarkEnd w:id="4787"/>
      <w:bookmarkEnd w:id="4788"/>
    </w:p>
    <w:p w14:paraId="7494F8E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F21240" w:rsidRDefault="00715956">
      <w:pPr>
        <w:pStyle w:val="Heading4"/>
        <w:rPr>
          <w:noProof/>
        </w:rPr>
      </w:pPr>
      <w:bookmarkStart w:id="4789" w:name="_Toc1816160"/>
      <w:bookmarkStart w:id="4790" w:name="_Toc21372704"/>
      <w:bookmarkStart w:id="4791" w:name="_Toc175992179"/>
      <w:r w:rsidRPr="00F21240">
        <w:rPr>
          <w:noProof/>
        </w:rPr>
        <w:t>NK1-2   Name</w:t>
      </w:r>
      <w:r w:rsidRPr="00F21240">
        <w:rPr>
          <w:noProof/>
        </w:rPr>
        <w:fldChar w:fldCharType="begin"/>
      </w:r>
      <w:r w:rsidRPr="00F21240">
        <w:rPr>
          <w:noProof/>
        </w:rPr>
        <w:instrText>XE "Name"</w:instrText>
      </w:r>
      <w:r w:rsidRPr="00F21240">
        <w:rPr>
          <w:noProof/>
        </w:rPr>
        <w:fldChar w:fldCharType="end"/>
      </w:r>
      <w:r w:rsidRPr="00F21240">
        <w:rPr>
          <w:noProof/>
        </w:rPr>
        <w:t xml:space="preserve">   (XPN)   00191</w:t>
      </w:r>
      <w:bookmarkEnd w:id="4789"/>
      <w:bookmarkEnd w:id="4790"/>
      <w:bookmarkEnd w:id="4791"/>
    </w:p>
    <w:p w14:paraId="1B6757D6"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5CA97F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F21240" w:rsidRDefault="00715956">
      <w:pPr>
        <w:pStyle w:val="NormalIndented"/>
      </w:pPr>
      <w:r w:rsidRPr="00F21240">
        <w:rPr>
          <w:noProof/>
        </w:rPr>
        <w:t xml:space="preserve">Definition:  This field contains one or more of the names of the next of kin or associated party.  </w:t>
      </w:r>
      <w:r w:rsidRPr="00F21240">
        <w:t xml:space="preserve">The </w:t>
      </w:r>
      <w:r w:rsidRPr="00F21240">
        <w:rPr>
          <w:rStyle w:val="ReferenceAttribute"/>
        </w:rPr>
        <w:t>XPN.7 Name Type Code</w:t>
      </w:r>
      <w:r w:rsidRPr="00F21240">
        <w:t>, and not the order, conveys how the name should be interpreted. As of v</w:t>
      </w:r>
      <w:r>
        <w:t xml:space="preserve"> </w:t>
      </w:r>
      <w:r w:rsidRPr="00F21240">
        <w:t>2.7 Name Type Code is required.</w:t>
      </w:r>
      <w:r w:rsidRPr="00F21240">
        <w:rPr>
          <w:noProof/>
        </w:rPr>
        <w:t xml:space="preserve">  Refer to </w:t>
      </w:r>
      <w:hyperlink r:id="rId274"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 xml:space="preserve">valid values.  </w:t>
      </w:r>
      <w:r w:rsidRPr="00F21240">
        <w:t>Specification of meaning based on sequence is deprecated.</w:t>
      </w:r>
    </w:p>
    <w:p w14:paraId="3E8F21A7" w14:textId="77777777" w:rsidR="00715956" w:rsidRPr="00F21240" w:rsidRDefault="00715956">
      <w:pPr>
        <w:pStyle w:val="NormalIndented"/>
        <w:rPr>
          <w:noProof/>
        </w:rPr>
      </w:pPr>
      <w:r w:rsidRPr="00F21240">
        <w:t>In addition to allowing repetition of this field for transmitting multiple names with different Name Type Codes, repetition also allows for representing the same name in different character sets based on the value in</w:t>
      </w:r>
      <w:r w:rsidRPr="00F21240">
        <w:rPr>
          <w:rStyle w:val="ReferenceAttribute"/>
        </w:rPr>
        <w:t xml:space="preserve"> XPN.8 Name Representation Code</w:t>
      </w:r>
      <w:r w:rsidRPr="00F21240">
        <w:t xml:space="preserve">.  </w:t>
      </w:r>
    </w:p>
    <w:p w14:paraId="140AE41B" w14:textId="77777777" w:rsidR="00715956" w:rsidRPr="00F21240" w:rsidRDefault="00715956">
      <w:pPr>
        <w:pStyle w:val="Heading4"/>
        <w:rPr>
          <w:noProof/>
        </w:rPr>
      </w:pPr>
      <w:bookmarkStart w:id="4792" w:name="_Toc1816161"/>
      <w:bookmarkStart w:id="4793" w:name="_Toc21372705"/>
      <w:bookmarkStart w:id="4794" w:name="_Toc175992180"/>
      <w:r w:rsidRPr="00F21240">
        <w:rPr>
          <w:noProof/>
        </w:rPr>
        <w:t>NK1-3   Relationship</w:t>
      </w:r>
      <w:r w:rsidRPr="00F21240">
        <w:rPr>
          <w:noProof/>
        </w:rPr>
        <w:fldChar w:fldCharType="begin"/>
      </w:r>
      <w:r w:rsidRPr="00F21240">
        <w:rPr>
          <w:noProof/>
        </w:rPr>
        <w:instrText>XE "Relationship"</w:instrText>
      </w:r>
      <w:r w:rsidRPr="00F21240">
        <w:rPr>
          <w:noProof/>
        </w:rPr>
        <w:fldChar w:fldCharType="end"/>
      </w:r>
      <w:r w:rsidRPr="00F21240">
        <w:rPr>
          <w:noProof/>
        </w:rPr>
        <w:t xml:space="preserve">   (CWE)   00192</w:t>
      </w:r>
      <w:bookmarkEnd w:id="4792"/>
      <w:bookmarkEnd w:id="4793"/>
      <w:bookmarkEnd w:id="4794"/>
    </w:p>
    <w:p w14:paraId="00DD8A8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F21240" w:rsidRDefault="00715956">
      <w:pPr>
        <w:pStyle w:val="NormalIndented"/>
        <w:rPr>
          <w:noProof/>
        </w:rPr>
      </w:pPr>
      <w:r w:rsidRPr="00F21240">
        <w:rPr>
          <w:noProof/>
        </w:rPr>
        <w:t xml:space="preserve">Definition:  This field contains the actual personal relationship that the next of kin/associated party has to the patient.  Refer to </w:t>
      </w:r>
      <w:hyperlink r:id="rId275"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w:t>
      </w:r>
    </w:p>
    <w:p w14:paraId="03D2B0FD" w14:textId="77777777" w:rsidR="00715956" w:rsidRPr="00F21240" w:rsidRDefault="00715956">
      <w:pPr>
        <w:pStyle w:val="Heading4"/>
        <w:rPr>
          <w:noProof/>
        </w:rPr>
      </w:pPr>
      <w:bookmarkStart w:id="4795" w:name="_Toc1816162"/>
      <w:bookmarkStart w:id="4796" w:name="_Toc21372706"/>
      <w:bookmarkStart w:id="4797" w:name="_Toc175992181"/>
      <w:r w:rsidRPr="00F21240">
        <w:rPr>
          <w:noProof/>
        </w:rPr>
        <w:t>NK1-4   Address</w:t>
      </w:r>
      <w:r w:rsidRPr="00F21240">
        <w:rPr>
          <w:noProof/>
        </w:rPr>
        <w:fldChar w:fldCharType="begin"/>
      </w:r>
      <w:r w:rsidRPr="00F21240">
        <w:rPr>
          <w:noProof/>
        </w:rPr>
        <w:instrText>XE "Address"</w:instrText>
      </w:r>
      <w:r w:rsidRPr="00F21240">
        <w:rPr>
          <w:noProof/>
        </w:rPr>
        <w:fldChar w:fldCharType="end"/>
      </w:r>
      <w:r w:rsidRPr="00F21240">
        <w:rPr>
          <w:noProof/>
        </w:rPr>
        <w:t xml:space="preserve">   (XAD)   00193</w:t>
      </w:r>
      <w:bookmarkEnd w:id="4795"/>
      <w:bookmarkEnd w:id="4796"/>
      <w:bookmarkEnd w:id="4797"/>
    </w:p>
    <w:p w14:paraId="44DC87C4"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Default="00A95485" w:rsidP="00A95485">
      <w:pPr>
        <w:pStyle w:val="Components"/>
      </w:pPr>
      <w:r>
        <w:t>Subcomponents for Street Address (SAD):  &lt;Street or Mailing Address (ST)&gt; &amp; &lt;Street Name (ST)&gt; &amp; &lt;Dwelling Number (ST)&gt;</w:t>
      </w:r>
    </w:p>
    <w:p w14:paraId="589DA0CE"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Default="00A95485" w:rsidP="00A95485">
      <w:pPr>
        <w:pStyle w:val="Components"/>
      </w:pPr>
      <w:r>
        <w:t>Subcomponents for Address Identifier (EI):  &lt;Entity Identifier (ST)&gt; &amp; &lt;Namespace ID (IS)&gt; &amp; &lt;Universal ID (ST)&gt; &amp; &lt;Universal ID Type (ID)&gt;</w:t>
      </w:r>
    </w:p>
    <w:p w14:paraId="1E91AA4C" w14:textId="77777777" w:rsidR="00715956" w:rsidRPr="00F21240" w:rsidRDefault="00715956">
      <w:pPr>
        <w:pStyle w:val="NormalIndented"/>
        <w:rPr>
          <w:noProof/>
        </w:rPr>
      </w:pPr>
      <w:r w:rsidRPr="00F21240">
        <w:rPr>
          <w:noProof/>
        </w:rPr>
        <w:t xml:space="preserve">Definition:  This field contains the address of the next of kin/associated party.  Multiple addresses are allowed for the same person.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553EE4D9" w14:textId="77777777" w:rsidR="00715956" w:rsidRPr="00F21240" w:rsidRDefault="00715956">
      <w:pPr>
        <w:pStyle w:val="Heading4"/>
        <w:rPr>
          <w:noProof/>
        </w:rPr>
      </w:pPr>
      <w:bookmarkStart w:id="4798" w:name="_Toc1816163"/>
      <w:bookmarkStart w:id="4799" w:name="_Toc21372707"/>
      <w:bookmarkStart w:id="4800" w:name="_Toc175992182"/>
      <w:r w:rsidRPr="00F21240">
        <w:rPr>
          <w:noProof/>
        </w:rPr>
        <w:t>NK1-5   Phone Number</w:t>
      </w:r>
      <w:r w:rsidRPr="00F21240">
        <w:rPr>
          <w:noProof/>
        </w:rPr>
        <w:fldChar w:fldCharType="begin"/>
      </w:r>
      <w:r w:rsidRPr="00F21240">
        <w:rPr>
          <w:noProof/>
        </w:rPr>
        <w:instrText>XE "Phone Number"</w:instrText>
      </w:r>
      <w:r w:rsidRPr="00F21240">
        <w:rPr>
          <w:noProof/>
        </w:rPr>
        <w:fldChar w:fldCharType="end"/>
      </w:r>
      <w:r w:rsidRPr="00F21240">
        <w:rPr>
          <w:noProof/>
        </w:rPr>
        <w:t xml:space="preserve">   (XTN)   00194</w:t>
      </w:r>
      <w:bookmarkEnd w:id="4798"/>
      <w:bookmarkEnd w:id="4799"/>
      <w:bookmarkEnd w:id="4800"/>
    </w:p>
    <w:p w14:paraId="68DE3E5C"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9A21EAE" w14:textId="1B85D662" w:rsidR="00715956" w:rsidRPr="00F21240" w:rsidRDefault="009A258C">
      <w:pPr>
        <w:pStyle w:val="NormalIndented"/>
        <w:rPr>
          <w:noProof/>
        </w:rPr>
      </w:pPr>
      <w:r w:rsidRPr="00594536">
        <w:rPr>
          <w:b/>
          <w:noProof/>
        </w:rPr>
        <w:t>Attention:</w:t>
      </w:r>
      <w:r w:rsidR="00715956" w:rsidRPr="00F21240">
        <w:rPr>
          <w:noProof/>
        </w:rPr>
        <w:t xml:space="preserve"> </w:t>
      </w:r>
      <w:r>
        <w:rPr>
          <w:noProof/>
        </w:rPr>
        <w:t>The NK1-5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sidR="00FC37ED">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_Ref233709306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.5.40</w:t>
      </w:r>
      <w:r w:rsidR="00715956" w:rsidRPr="00F21240">
        <w:rPr>
          <w:rStyle w:val="HyperlinkText"/>
        </w:rPr>
        <w:fldChar w:fldCharType="end"/>
      </w:r>
      <w:r>
        <w:rPr>
          <w:rStyle w:val="HyperlinkText"/>
        </w:rPr>
        <w:t xml:space="preserve"> NK1-40</w:t>
      </w:r>
      <w:r w:rsidR="00715956" w:rsidRPr="00F21240">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6" w:anchor="HL70201" w:history="1">
        <w:r w:rsidR="00715956" w:rsidRPr="00F21240">
          <w:rPr>
            <w:rStyle w:val="ReferenceHL7Table"/>
          </w:rPr>
          <w:t>HL7 Table 0201 - Telecommunication Use Code</w:t>
        </w:r>
      </w:hyperlink>
      <w:r w:rsidR="00715956" w:rsidRPr="00F21240">
        <w:rPr>
          <w:noProof/>
        </w:rPr>
        <w:t xml:space="preserve"> and </w:t>
      </w:r>
      <w:hyperlink r:id="rId277"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5B7FF3A4" w14:textId="77777777" w:rsidR="00715956" w:rsidRPr="00F21240" w:rsidRDefault="00715956">
      <w:pPr>
        <w:pStyle w:val="Heading4"/>
        <w:rPr>
          <w:noProof/>
        </w:rPr>
      </w:pPr>
      <w:bookmarkStart w:id="4801" w:name="_Toc1816164"/>
      <w:bookmarkStart w:id="4802" w:name="_Toc21372708"/>
      <w:bookmarkStart w:id="4803" w:name="_Toc175992183"/>
      <w:r w:rsidRPr="00F21240">
        <w:rPr>
          <w:noProof/>
        </w:rPr>
        <w:t>NK1-6   Business Phone Number</w:t>
      </w:r>
      <w:r w:rsidRPr="00F21240">
        <w:rPr>
          <w:noProof/>
        </w:rPr>
        <w:fldChar w:fldCharType="begin"/>
      </w:r>
      <w:r w:rsidRPr="00F21240">
        <w:rPr>
          <w:noProof/>
        </w:rPr>
        <w:instrText>XE "Business Phone Number"</w:instrText>
      </w:r>
      <w:r w:rsidRPr="00F21240">
        <w:rPr>
          <w:noProof/>
        </w:rPr>
        <w:fldChar w:fldCharType="end"/>
      </w:r>
      <w:r w:rsidRPr="00F21240">
        <w:rPr>
          <w:noProof/>
        </w:rPr>
        <w:t xml:space="preserve">   (XTN)   00195</w:t>
      </w:r>
      <w:bookmarkEnd w:id="4801"/>
      <w:bookmarkEnd w:id="4802"/>
      <w:bookmarkEnd w:id="4803"/>
    </w:p>
    <w:p w14:paraId="56B2D349"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8B4314" w14:textId="0E80A4EB" w:rsidR="00715956" w:rsidRPr="00F21240" w:rsidRDefault="00FC37ED">
      <w:pPr>
        <w:pStyle w:val="NormalIndented"/>
        <w:rPr>
          <w:noProof/>
        </w:rPr>
      </w:pPr>
      <w:r w:rsidRPr="003735D9">
        <w:rPr>
          <w:b/>
          <w:noProof/>
        </w:rPr>
        <w:t>Attention:</w:t>
      </w:r>
      <w:r w:rsidRPr="00F21240">
        <w:rPr>
          <w:noProof/>
        </w:rPr>
        <w:t xml:space="preserve"> </w:t>
      </w:r>
      <w:r>
        <w:rPr>
          <w:noProof/>
        </w:rPr>
        <w:t>The NK1-5 field was r</w:t>
      </w:r>
      <w:r w:rsidRPr="003735D9">
        <w:rPr>
          <w:noProof/>
        </w:rPr>
        <w:t>etained for backward compatibility as of v2.7</w:t>
      </w:r>
      <w:r>
        <w:rPr>
          <w:noProof/>
        </w:rPr>
        <w:t xml:space="preserve"> and withdrawn as of v 2.9. The reader is </w:t>
      </w:r>
      <w:r w:rsidRPr="00F21240">
        <w:rPr>
          <w:noProof/>
        </w:rPr>
        <w:t>refer</w:t>
      </w:r>
      <w:r>
        <w:rPr>
          <w:noProof/>
        </w:rPr>
        <w:t>red</w:t>
      </w:r>
      <w:r w:rsidRPr="00F21240">
        <w:rPr>
          <w:noProof/>
        </w:rPr>
        <w:t xml:space="preserve"> to section </w:t>
      </w:r>
      <w:r w:rsidRPr="00F21240">
        <w:rPr>
          <w:rStyle w:val="HyperlinkText"/>
        </w:rPr>
        <w:fldChar w:fldCharType="begin"/>
      </w:r>
      <w:r w:rsidRPr="00F21240">
        <w:rPr>
          <w:rStyle w:val="HyperlinkText"/>
        </w:rPr>
        <w:instrText xml:space="preserve"> REF _Ref233709306 \r \h  \* MERGEFORMAT </w:instrText>
      </w:r>
      <w:r w:rsidRPr="00F21240">
        <w:rPr>
          <w:rStyle w:val="HyperlinkText"/>
        </w:rPr>
      </w:r>
      <w:r w:rsidRPr="00F21240">
        <w:rPr>
          <w:rStyle w:val="HyperlinkText"/>
        </w:rPr>
        <w:fldChar w:fldCharType="separate"/>
      </w:r>
      <w:r>
        <w:rPr>
          <w:rStyle w:val="HyperlinkText"/>
        </w:rPr>
        <w:t>3.4.5.40</w:t>
      </w:r>
      <w:r w:rsidRPr="00F21240">
        <w:rPr>
          <w:rStyle w:val="HyperlinkText"/>
        </w:rPr>
        <w:fldChar w:fldCharType="end"/>
      </w:r>
      <w:r>
        <w:rPr>
          <w:rStyle w:val="HyperlinkText"/>
        </w:rPr>
        <w:t xml:space="preserve"> NK1-40</w:t>
      </w:r>
      <w:r w:rsidRPr="00F21240">
        <w:rPr>
          <w:noProof/>
        </w:rPr>
        <w:t xml:space="preserve"> instead. </w:t>
      </w:r>
      <w:r w:rsidR="00715956" w:rsidRPr="00F21240">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8" w:anchor="HL70201" w:history="1">
        <w:r w:rsidR="00715956" w:rsidRPr="00F21240">
          <w:rPr>
            <w:rStyle w:val="ReferenceHL7Table"/>
          </w:rPr>
          <w:t>HL7 Table 0201 - Telecommunication Use Code</w:t>
        </w:r>
      </w:hyperlink>
      <w:r w:rsidR="00715956" w:rsidRPr="00F21240">
        <w:rPr>
          <w:noProof/>
        </w:rPr>
        <w:t xml:space="preserve"> and </w:t>
      </w:r>
      <w:hyperlink r:id="rId279"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2D993D85" w14:textId="77777777" w:rsidR="00715956" w:rsidRPr="00F21240" w:rsidRDefault="00715956">
      <w:pPr>
        <w:pStyle w:val="Heading4"/>
        <w:rPr>
          <w:noProof/>
        </w:rPr>
      </w:pPr>
      <w:bookmarkStart w:id="4804" w:name="_Toc1816165"/>
      <w:bookmarkStart w:id="4805" w:name="_Toc21372709"/>
      <w:bookmarkStart w:id="4806" w:name="_Toc175992184"/>
      <w:r w:rsidRPr="00F21240">
        <w:rPr>
          <w:noProof/>
        </w:rPr>
        <w:t>NK1-7   Contact Role</w:t>
      </w:r>
      <w:r w:rsidRPr="00F21240">
        <w:rPr>
          <w:noProof/>
        </w:rPr>
        <w:fldChar w:fldCharType="begin"/>
      </w:r>
      <w:r w:rsidRPr="00F21240">
        <w:rPr>
          <w:noProof/>
        </w:rPr>
        <w:instrText>XE "Contact Role"</w:instrText>
      </w:r>
      <w:r w:rsidRPr="00F21240">
        <w:rPr>
          <w:noProof/>
        </w:rPr>
        <w:fldChar w:fldCharType="end"/>
      </w:r>
      <w:r w:rsidRPr="00F21240">
        <w:rPr>
          <w:noProof/>
        </w:rPr>
        <w:t xml:space="preserve">   (CWE)   00196</w:t>
      </w:r>
      <w:bookmarkEnd w:id="4804"/>
      <w:bookmarkEnd w:id="4805"/>
      <w:bookmarkEnd w:id="4806"/>
    </w:p>
    <w:p w14:paraId="6AD9D65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F21240" w:rsidRDefault="00715956">
      <w:pPr>
        <w:pStyle w:val="NormalIndented"/>
        <w:rPr>
          <w:noProof/>
        </w:rPr>
      </w:pPr>
      <w:r w:rsidRPr="00F21240">
        <w:rPr>
          <w:noProof/>
        </w:rPr>
        <w:t xml:space="preserve">Definition:  This field indicates the specific relationship role.  Refer to </w:t>
      </w:r>
      <w:hyperlink r:id="rId280" w:anchor="HL70131" w:history="1">
        <w:r w:rsidRPr="00F21240">
          <w:rPr>
            <w:rStyle w:val="ReferenceUserTable"/>
            <w:noProof/>
          </w:rPr>
          <w:t>User-defined Table 0131 - Contact Role</w:t>
        </w:r>
      </w:hyperlink>
      <w:r w:rsidRPr="00F21240">
        <w:rPr>
          <w:noProof/>
        </w:rPr>
        <w:t xml:space="preserve"> </w:t>
      </w:r>
      <w:r>
        <w:rPr>
          <w:noProof/>
        </w:rPr>
        <w:t xml:space="preserve">in Chapter 2C, Code Tables, for </w:t>
      </w:r>
      <w:r w:rsidRPr="00F21240">
        <w:rPr>
          <w:noProof/>
        </w:rPr>
        <w:t>suggested values.  This field specifies the role that the next of kin/associated parties plays with regard to the patient.</w:t>
      </w:r>
    </w:p>
    <w:p w14:paraId="205D586D" w14:textId="77777777" w:rsidR="00715956" w:rsidRPr="00F21240" w:rsidRDefault="00715956">
      <w:pPr>
        <w:pStyle w:val="Heading4"/>
        <w:rPr>
          <w:noProof/>
        </w:rPr>
      </w:pPr>
      <w:bookmarkStart w:id="4807" w:name="HL70131"/>
      <w:bookmarkStart w:id="4808" w:name="_Toc1816166"/>
      <w:bookmarkStart w:id="4809" w:name="_Toc21372710"/>
      <w:bookmarkStart w:id="4810" w:name="_Toc175992185"/>
      <w:bookmarkEnd w:id="4807"/>
      <w:r w:rsidRPr="00F21240">
        <w:rPr>
          <w:noProof/>
        </w:rPr>
        <w:t>NK1-8   Start Date</w:t>
      </w:r>
      <w:r w:rsidRPr="00F21240">
        <w:rPr>
          <w:noProof/>
        </w:rPr>
        <w:fldChar w:fldCharType="begin"/>
      </w:r>
      <w:r w:rsidRPr="00F21240">
        <w:rPr>
          <w:noProof/>
        </w:rPr>
        <w:instrText>XE "Start Date"</w:instrText>
      </w:r>
      <w:r w:rsidRPr="00F21240">
        <w:rPr>
          <w:noProof/>
        </w:rPr>
        <w:fldChar w:fldCharType="end"/>
      </w:r>
      <w:r w:rsidRPr="00F21240">
        <w:rPr>
          <w:noProof/>
        </w:rPr>
        <w:t xml:space="preserve">   (DT)   00197</w:t>
      </w:r>
      <w:bookmarkEnd w:id="4808"/>
      <w:bookmarkEnd w:id="4809"/>
      <w:bookmarkEnd w:id="4810"/>
    </w:p>
    <w:p w14:paraId="381608CB" w14:textId="77777777" w:rsidR="00715956" w:rsidRPr="00F21240" w:rsidRDefault="00715956">
      <w:pPr>
        <w:pStyle w:val="NormalIndented"/>
        <w:rPr>
          <w:noProof/>
        </w:rPr>
      </w:pPr>
      <w:r w:rsidRPr="00F21240">
        <w:rPr>
          <w:noProof/>
        </w:rPr>
        <w:t>Definition:  This field contains the start date of the contact role.</w:t>
      </w:r>
    </w:p>
    <w:p w14:paraId="405C1A41" w14:textId="77777777" w:rsidR="00715956" w:rsidRPr="00F21240" w:rsidRDefault="00715956">
      <w:pPr>
        <w:pStyle w:val="Heading4"/>
        <w:rPr>
          <w:noProof/>
        </w:rPr>
      </w:pPr>
      <w:bookmarkStart w:id="4811" w:name="_Toc1816167"/>
      <w:bookmarkStart w:id="4812" w:name="_Toc21372711"/>
      <w:bookmarkStart w:id="4813" w:name="_Toc175992186"/>
      <w:r w:rsidRPr="00F21240">
        <w:rPr>
          <w:noProof/>
        </w:rPr>
        <w:t>NK1-9   End Date</w:t>
      </w:r>
      <w:r w:rsidRPr="00F21240">
        <w:rPr>
          <w:noProof/>
        </w:rPr>
        <w:fldChar w:fldCharType="begin"/>
      </w:r>
      <w:r w:rsidRPr="00F21240">
        <w:rPr>
          <w:noProof/>
        </w:rPr>
        <w:instrText>XE "End Date"</w:instrText>
      </w:r>
      <w:r w:rsidRPr="00F21240">
        <w:rPr>
          <w:noProof/>
        </w:rPr>
        <w:fldChar w:fldCharType="end"/>
      </w:r>
      <w:r w:rsidRPr="00F21240">
        <w:rPr>
          <w:noProof/>
        </w:rPr>
        <w:t xml:space="preserve">   (DT)   00198</w:t>
      </w:r>
      <w:bookmarkEnd w:id="4811"/>
      <w:bookmarkEnd w:id="4812"/>
      <w:bookmarkEnd w:id="4813"/>
    </w:p>
    <w:p w14:paraId="28680688" w14:textId="77777777" w:rsidR="00715956" w:rsidRPr="00F21240" w:rsidRDefault="00715956">
      <w:pPr>
        <w:pStyle w:val="NormalIndented"/>
        <w:rPr>
          <w:noProof/>
        </w:rPr>
      </w:pPr>
      <w:r w:rsidRPr="00F21240">
        <w:rPr>
          <w:noProof/>
        </w:rPr>
        <w:t>Definition:  This field contains the end date of the contact role.</w:t>
      </w:r>
    </w:p>
    <w:p w14:paraId="39CF5DDB" w14:textId="77777777" w:rsidR="00715956" w:rsidRPr="00F21240" w:rsidRDefault="00715956">
      <w:pPr>
        <w:pStyle w:val="Heading4"/>
        <w:rPr>
          <w:noProof/>
        </w:rPr>
      </w:pPr>
      <w:bookmarkStart w:id="4814" w:name="_Toc21372712"/>
      <w:bookmarkStart w:id="4815" w:name="_Toc1816168"/>
      <w:bookmarkStart w:id="4816" w:name="_Toc175992187"/>
      <w:r w:rsidRPr="00F21240">
        <w:rPr>
          <w:noProof/>
        </w:rPr>
        <w:t>NK1-10   Next of Kin / Associated Parties Job Title</w:t>
      </w:r>
      <w:bookmarkEnd w:id="4814"/>
      <w:r w:rsidRPr="00F21240">
        <w:rPr>
          <w:noProof/>
        </w:rPr>
        <w:fldChar w:fldCharType="begin"/>
      </w:r>
      <w:r w:rsidRPr="00F21240">
        <w:rPr>
          <w:noProof/>
        </w:rPr>
        <w:instrText>XE "Next of kin / associated parties job title"</w:instrText>
      </w:r>
      <w:r w:rsidRPr="00F21240">
        <w:rPr>
          <w:noProof/>
        </w:rPr>
        <w:fldChar w:fldCharType="end"/>
      </w:r>
      <w:r w:rsidRPr="00F21240">
        <w:rPr>
          <w:noProof/>
        </w:rPr>
        <w:t xml:space="preserve">   </w:t>
      </w:r>
      <w:bookmarkStart w:id="4817" w:name="_Toc21372713"/>
      <w:r w:rsidRPr="00F21240">
        <w:rPr>
          <w:noProof/>
        </w:rPr>
        <w:t>(ST)   00199</w:t>
      </w:r>
      <w:bookmarkEnd w:id="4815"/>
      <w:bookmarkEnd w:id="4816"/>
      <w:bookmarkEnd w:id="4817"/>
    </w:p>
    <w:p w14:paraId="63507B37" w14:textId="77777777" w:rsidR="00715956" w:rsidRPr="00F21240" w:rsidRDefault="00715956">
      <w:pPr>
        <w:pStyle w:val="NormalIndented"/>
        <w:rPr>
          <w:noProof/>
        </w:rPr>
      </w:pPr>
      <w:r w:rsidRPr="00F21240">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F21240" w:rsidRDefault="00715956">
      <w:pPr>
        <w:pStyle w:val="Heading4"/>
        <w:rPr>
          <w:noProof/>
        </w:rPr>
      </w:pPr>
      <w:bookmarkStart w:id="4818" w:name="_Toc1816169"/>
      <w:bookmarkStart w:id="4819" w:name="_Toc21372714"/>
      <w:bookmarkStart w:id="4820" w:name="_Toc175992188"/>
      <w:r w:rsidRPr="00F21240">
        <w:rPr>
          <w:noProof/>
        </w:rPr>
        <w:t>NK1-11   Next of Kin / Associated Parties Job Code/Class</w:t>
      </w:r>
      <w:r w:rsidRPr="00F21240">
        <w:rPr>
          <w:noProof/>
        </w:rPr>
        <w:fldChar w:fldCharType="begin"/>
      </w:r>
      <w:r w:rsidRPr="00F21240">
        <w:rPr>
          <w:noProof/>
        </w:rPr>
        <w:instrText>XE "Next of Kin / Associated Parties Job Code/Class"</w:instrText>
      </w:r>
      <w:r w:rsidRPr="00F21240">
        <w:rPr>
          <w:noProof/>
        </w:rPr>
        <w:fldChar w:fldCharType="end"/>
      </w:r>
      <w:r w:rsidRPr="00F21240">
        <w:rPr>
          <w:noProof/>
        </w:rPr>
        <w:t xml:space="preserve">   (JCC)   00200</w:t>
      </w:r>
      <w:bookmarkEnd w:id="4818"/>
      <w:bookmarkEnd w:id="4819"/>
      <w:bookmarkEnd w:id="4820"/>
    </w:p>
    <w:p w14:paraId="3F10E303" w14:textId="77777777" w:rsidR="00A95485" w:rsidRDefault="00A95485" w:rsidP="00A95485">
      <w:pPr>
        <w:pStyle w:val="Components"/>
      </w:pPr>
      <w:bookmarkStart w:id="4821" w:name="JCCComponent"/>
      <w:r>
        <w:t>Components:  &lt;Job Code (CWE)&gt; ^ &lt;Job Class (CWE)&gt; ^ &lt;Job Description Text (TX)&gt;</w:t>
      </w:r>
    </w:p>
    <w:p w14:paraId="05E1B40C" w14:textId="77777777" w:rsidR="00A95485" w:rsidRDefault="00A95485" w:rsidP="00A95485">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Default="00A95485" w:rsidP="00A95485">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821"/>
    </w:p>
    <w:p w14:paraId="240067EC" w14:textId="77777777" w:rsidR="00715956" w:rsidRPr="00F21240" w:rsidRDefault="00715956">
      <w:pPr>
        <w:pStyle w:val="NormalIndented"/>
        <w:rPr>
          <w:noProof/>
        </w:rPr>
      </w:pPr>
      <w:r w:rsidRPr="00F21240">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F21240" w:rsidRDefault="00715956">
      <w:pPr>
        <w:pStyle w:val="Note"/>
        <w:rPr>
          <w:noProof/>
        </w:rPr>
      </w:pPr>
      <w:r w:rsidRPr="00F21240">
        <w:rPr>
          <w:b/>
          <w:noProof/>
        </w:rPr>
        <w:t>Note:</w:t>
      </w:r>
      <w:r w:rsidRPr="00F21240">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F21240" w:rsidRDefault="00715956">
      <w:pPr>
        <w:pStyle w:val="Heading4"/>
        <w:rPr>
          <w:noProof/>
        </w:rPr>
      </w:pPr>
      <w:bookmarkStart w:id="4822" w:name="_Toc1816170"/>
      <w:bookmarkStart w:id="4823" w:name="_Toc21372715"/>
      <w:bookmarkStart w:id="4824" w:name="_Toc175992189"/>
      <w:r w:rsidRPr="00F21240">
        <w:rPr>
          <w:noProof/>
        </w:rPr>
        <w:t>NK1-12   Next of Kin / Associated Parties Employee Number</w:t>
      </w:r>
      <w:r w:rsidRPr="00F21240">
        <w:rPr>
          <w:noProof/>
        </w:rPr>
        <w:fldChar w:fldCharType="begin"/>
      </w:r>
      <w:r w:rsidRPr="00F21240">
        <w:rPr>
          <w:noProof/>
        </w:rPr>
        <w:instrText>XE "Next of Kin / Associated Parties Employee Number"</w:instrText>
      </w:r>
      <w:r w:rsidRPr="00F21240">
        <w:rPr>
          <w:noProof/>
        </w:rPr>
        <w:fldChar w:fldCharType="end"/>
      </w:r>
      <w:r w:rsidRPr="00F21240">
        <w:rPr>
          <w:noProof/>
        </w:rPr>
        <w:t xml:space="preserve">   (CX)   00201</w:t>
      </w:r>
      <w:bookmarkEnd w:id="4822"/>
      <w:bookmarkEnd w:id="4823"/>
      <w:bookmarkEnd w:id="4824"/>
    </w:p>
    <w:p w14:paraId="4055B82D"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Default="00A95485" w:rsidP="00A95485">
      <w:pPr>
        <w:pStyle w:val="Components"/>
      </w:pPr>
      <w:r>
        <w:t>Subcomponents for Assigning Authority (HD):  &lt;Namespace ID (IS)&gt; &amp; &lt;Universal ID (ST)&gt; &amp; &lt;Universal ID Type (ID)&gt;</w:t>
      </w:r>
    </w:p>
    <w:p w14:paraId="6CF07E3B" w14:textId="77777777" w:rsidR="00A95485" w:rsidRDefault="00A95485" w:rsidP="00A95485">
      <w:pPr>
        <w:pStyle w:val="Components"/>
      </w:pPr>
      <w:r>
        <w:t>Subcomponents for Assigning Facility (HD):  &lt;Namespace ID (IS)&gt; &amp; &lt;Universal ID (ST)&gt; &amp; &lt;Universal ID Type (ID)&gt;</w:t>
      </w:r>
    </w:p>
    <w:p w14:paraId="61277FF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F21240" w:rsidRDefault="00715956">
      <w:pPr>
        <w:pStyle w:val="NormalIndented"/>
        <w:rPr>
          <w:noProof/>
        </w:rPr>
      </w:pPr>
      <w:r w:rsidRPr="00F21240">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F21240" w:rsidRDefault="00715956">
      <w:pPr>
        <w:pStyle w:val="Heading4"/>
        <w:rPr>
          <w:noProof/>
        </w:rPr>
      </w:pPr>
      <w:bookmarkStart w:id="4825" w:name="_Toc1816171"/>
      <w:bookmarkStart w:id="4826" w:name="_Toc21372716"/>
      <w:bookmarkStart w:id="4827" w:name="_Toc175992190"/>
      <w:r w:rsidRPr="00F21240">
        <w:rPr>
          <w:noProof/>
        </w:rPr>
        <w:t>NK1-13   Organization Name - NK1</w:t>
      </w:r>
      <w:r w:rsidRPr="00F21240">
        <w:rPr>
          <w:noProof/>
        </w:rPr>
        <w:fldChar w:fldCharType="begin"/>
      </w:r>
      <w:r w:rsidRPr="00F21240">
        <w:rPr>
          <w:noProof/>
        </w:rPr>
        <w:instrText>XE "Organization Name - NK1"</w:instrText>
      </w:r>
      <w:r w:rsidRPr="00F21240">
        <w:rPr>
          <w:noProof/>
        </w:rPr>
        <w:fldChar w:fldCharType="end"/>
      </w:r>
      <w:r w:rsidRPr="00F21240">
        <w:rPr>
          <w:noProof/>
        </w:rPr>
        <w:t xml:space="preserve">   (XON)   00202</w:t>
      </w:r>
      <w:bookmarkEnd w:id="4825"/>
      <w:bookmarkEnd w:id="4826"/>
      <w:bookmarkEnd w:id="4827"/>
    </w:p>
    <w:p w14:paraId="7277BFDA"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Default="00A95485" w:rsidP="00A95485">
      <w:pPr>
        <w:pStyle w:val="Components"/>
      </w:pPr>
      <w:r>
        <w:t>Subcomponents for Assigning Authority (HD):  &lt;Namespace ID (IS)&gt; &amp; &lt;Universal ID (ST)&gt; &amp; &lt;Universal ID Type (ID)&gt;</w:t>
      </w:r>
    </w:p>
    <w:p w14:paraId="572D8B54" w14:textId="77777777" w:rsidR="00A95485" w:rsidRDefault="00A95485" w:rsidP="00A95485">
      <w:pPr>
        <w:pStyle w:val="Components"/>
      </w:pPr>
      <w:r>
        <w:t>Subcomponents for Assigning Facility (HD):  &lt;Namespace ID (IS)&gt; &amp; &lt;Universal ID (ST)&gt; &amp; &lt;Universal ID Type (ID)&gt;</w:t>
      </w:r>
    </w:p>
    <w:p w14:paraId="0946EEAF" w14:textId="77777777" w:rsidR="00715956" w:rsidRPr="00F21240" w:rsidRDefault="00715956">
      <w:pPr>
        <w:pStyle w:val="NormalIndented"/>
        <w:rPr>
          <w:noProof/>
        </w:rPr>
      </w:pPr>
      <w:r w:rsidRPr="00F21240">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F21240" w:rsidRDefault="00715956">
      <w:pPr>
        <w:pStyle w:val="Heading4"/>
        <w:rPr>
          <w:noProof/>
        </w:rPr>
      </w:pPr>
      <w:bookmarkStart w:id="4828" w:name="_Toc1816172"/>
      <w:bookmarkStart w:id="4829" w:name="_Toc21372717"/>
      <w:bookmarkStart w:id="4830" w:name="_Toc175992191"/>
      <w:r w:rsidRPr="00F21240">
        <w:rPr>
          <w:noProof/>
        </w:rPr>
        <w:t>NK1-14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4828"/>
      <w:bookmarkEnd w:id="4829"/>
      <w:bookmarkEnd w:id="4830"/>
    </w:p>
    <w:p w14:paraId="78A7F1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F21240" w:rsidRDefault="00715956">
      <w:pPr>
        <w:pStyle w:val="NormalIndented"/>
        <w:rPr>
          <w:noProof/>
        </w:rPr>
      </w:pPr>
      <w:r w:rsidRPr="00F21240">
        <w:rPr>
          <w:noProof/>
        </w:rPr>
        <w:t xml:space="preserve">Definition:  This field contains the next of kin/associated party's marital status.  Refer to </w:t>
      </w:r>
      <w:bookmarkStart w:id="4831" w:name="_Hlt479654468"/>
      <w:r w:rsidRPr="00F21240">
        <w:rPr>
          <w:rStyle w:val="ReferenceUserTable"/>
          <w:noProof/>
        </w:rPr>
        <w:fldChar w:fldCharType="begin"/>
      </w:r>
      <w:r w:rsidR="001D22DA">
        <w:rPr>
          <w:rStyle w:val="ReferenceUserTable"/>
          <w:noProof/>
        </w:rPr>
        <w:instrText>HYPERLINK "E:\\V2\\v2.9 final Nov from Frank\\V29_CH02C_Tables.docx" \l "HL70002"</w:instrText>
      </w:r>
      <w:r w:rsidRPr="00F21240">
        <w:rPr>
          <w:rStyle w:val="ReferenceUserTable"/>
          <w:noProof/>
        </w:rPr>
        <w:fldChar w:fldCharType="separate"/>
      </w:r>
      <w:r w:rsidRPr="00F21240">
        <w:rPr>
          <w:rStyle w:val="ReferenceUserTable"/>
          <w:noProof/>
        </w:rPr>
        <w:t>User-defined Table 0002 - Marital Status</w:t>
      </w:r>
      <w:r w:rsidRPr="00F21240">
        <w:rPr>
          <w:rStyle w:val="ReferenceUserTable"/>
          <w:noProof/>
        </w:rPr>
        <w:fldChar w:fldCharType="end"/>
      </w:r>
      <w:bookmarkEnd w:id="4831"/>
      <w:r w:rsidRPr="00F21240">
        <w:rPr>
          <w:rStyle w:val="ReferenceUserTable"/>
          <w:noProof/>
        </w:rPr>
        <w:t xml:space="preserve"> </w:t>
      </w:r>
      <w:r>
        <w:rPr>
          <w:noProof/>
        </w:rPr>
        <w:t xml:space="preserve">in Chapter 2C, Code Tables, for </w:t>
      </w:r>
      <w:r w:rsidRPr="00F21240">
        <w:rPr>
          <w:noProof/>
        </w:rPr>
        <w:t>suggested values.</w:t>
      </w:r>
    </w:p>
    <w:p w14:paraId="22C3CE49" w14:textId="77777777" w:rsidR="00715956" w:rsidRPr="00F21240" w:rsidRDefault="00715956">
      <w:pPr>
        <w:pStyle w:val="Heading4"/>
        <w:rPr>
          <w:noProof/>
        </w:rPr>
      </w:pPr>
      <w:bookmarkStart w:id="4832" w:name="_Toc1816173"/>
      <w:bookmarkStart w:id="4833" w:name="_Toc21372718"/>
      <w:bookmarkStart w:id="4834" w:name="_Toc175992192"/>
      <w:r w:rsidRPr="00F21240">
        <w:rPr>
          <w:noProof/>
        </w:rPr>
        <w:t>NK1-15   Administrative Sex</w:t>
      </w:r>
      <w:r w:rsidRPr="00F21240">
        <w:rPr>
          <w:noProof/>
        </w:rPr>
        <w:fldChar w:fldCharType="begin"/>
      </w:r>
      <w:r w:rsidRPr="00F21240">
        <w:rPr>
          <w:noProof/>
        </w:rPr>
        <w:instrText>XE " Administrative Sex "</w:instrText>
      </w:r>
      <w:r w:rsidRPr="00F21240">
        <w:rPr>
          <w:noProof/>
        </w:rPr>
        <w:fldChar w:fldCharType="end"/>
      </w:r>
      <w:r w:rsidRPr="00F21240">
        <w:rPr>
          <w:noProof/>
        </w:rPr>
        <w:t xml:space="preserve">   (CWE)   00111</w:t>
      </w:r>
      <w:bookmarkEnd w:id="4832"/>
      <w:bookmarkEnd w:id="4833"/>
      <w:bookmarkEnd w:id="4834"/>
    </w:p>
    <w:p w14:paraId="4CCD92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F21240" w:rsidRDefault="00715956">
      <w:pPr>
        <w:pStyle w:val="NormalIndented"/>
        <w:rPr>
          <w:noProof/>
        </w:rPr>
      </w:pPr>
      <w:r w:rsidRPr="00F21240">
        <w:rPr>
          <w:noProof/>
        </w:rPr>
        <w:t xml:space="preserve">Definition:  This field contains the next of kin/associated party's sex.  Refer to </w:t>
      </w:r>
      <w:hyperlink r:id="rId281" w:anchor="HL70001" w:history="1">
        <w:r w:rsidRPr="00F21240">
          <w:rPr>
            <w:rStyle w:val="ReferenceUserTable"/>
            <w:noProof/>
          </w:rPr>
          <w:t>User-defined Table 0001 - Administrative Sex</w:t>
        </w:r>
      </w:hyperlink>
      <w:r w:rsidRPr="00F21240">
        <w:rPr>
          <w:noProof/>
        </w:rPr>
        <w:t xml:space="preserve"> </w:t>
      </w:r>
      <w:r>
        <w:rPr>
          <w:noProof/>
        </w:rPr>
        <w:t xml:space="preserve">in Chapter 2C, Code Tables, for </w:t>
      </w:r>
      <w:r w:rsidRPr="00F21240">
        <w:rPr>
          <w:noProof/>
        </w:rPr>
        <w:t>suggested values.</w:t>
      </w:r>
    </w:p>
    <w:p w14:paraId="1CC65FFE" w14:textId="77777777" w:rsidR="00715956" w:rsidRPr="00F21240" w:rsidRDefault="00715956">
      <w:pPr>
        <w:pStyle w:val="Heading4"/>
        <w:rPr>
          <w:noProof/>
        </w:rPr>
      </w:pPr>
      <w:bookmarkStart w:id="4835" w:name="_Toc1816174"/>
      <w:bookmarkStart w:id="4836" w:name="_Toc21372719"/>
      <w:bookmarkStart w:id="4837" w:name="_Toc175992193"/>
      <w:r w:rsidRPr="00F21240">
        <w:rPr>
          <w:noProof/>
        </w:rPr>
        <w:t>NK1-16   Date/Time of Birth</w:t>
      </w:r>
      <w:r w:rsidRPr="00F21240">
        <w:rPr>
          <w:noProof/>
        </w:rPr>
        <w:fldChar w:fldCharType="begin"/>
      </w:r>
      <w:r w:rsidRPr="00F21240">
        <w:rPr>
          <w:noProof/>
        </w:rPr>
        <w:instrText>XE "Date/Time of Birth"</w:instrText>
      </w:r>
      <w:r w:rsidRPr="00F21240">
        <w:rPr>
          <w:noProof/>
        </w:rPr>
        <w:fldChar w:fldCharType="end"/>
      </w:r>
      <w:r w:rsidRPr="00F21240">
        <w:rPr>
          <w:noProof/>
        </w:rPr>
        <w:t xml:space="preserve">   (DTM)   00110</w:t>
      </w:r>
      <w:bookmarkEnd w:id="4835"/>
      <w:bookmarkEnd w:id="4836"/>
      <w:bookmarkEnd w:id="4837"/>
    </w:p>
    <w:p w14:paraId="015D66AC" w14:textId="77777777" w:rsidR="00715956" w:rsidRPr="00F21240" w:rsidRDefault="00715956">
      <w:pPr>
        <w:pStyle w:val="NormalIndented"/>
        <w:rPr>
          <w:noProof/>
        </w:rPr>
      </w:pPr>
      <w:r w:rsidRPr="00F21240">
        <w:rPr>
          <w:noProof/>
        </w:rPr>
        <w:t>Definition:  This field contains the next of kin/associated party's birth date and time.</w:t>
      </w:r>
    </w:p>
    <w:p w14:paraId="77388E53" w14:textId="77777777" w:rsidR="00715956" w:rsidRPr="00F21240" w:rsidRDefault="00715956">
      <w:pPr>
        <w:pStyle w:val="Heading4"/>
        <w:rPr>
          <w:noProof/>
        </w:rPr>
      </w:pPr>
      <w:bookmarkStart w:id="4838" w:name="_Toc1816175"/>
      <w:bookmarkStart w:id="4839" w:name="_Toc21372720"/>
      <w:bookmarkStart w:id="4840" w:name="_Toc175992194"/>
      <w:r w:rsidRPr="00F21240">
        <w:rPr>
          <w:noProof/>
        </w:rPr>
        <w:t>NK1-17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4838"/>
      <w:bookmarkEnd w:id="4839"/>
      <w:bookmarkEnd w:id="4840"/>
    </w:p>
    <w:p w14:paraId="4FB90F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82"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06564099" w14:textId="77777777" w:rsidR="00715956" w:rsidRPr="00F21240" w:rsidRDefault="00715956">
      <w:pPr>
        <w:pStyle w:val="Heading4"/>
        <w:rPr>
          <w:noProof/>
        </w:rPr>
      </w:pPr>
      <w:bookmarkStart w:id="4841" w:name="HL70223"/>
      <w:bookmarkStart w:id="4842" w:name="_Toc1816176"/>
      <w:bookmarkStart w:id="4843" w:name="_Toc21372721"/>
      <w:bookmarkStart w:id="4844" w:name="_Toc175992195"/>
      <w:bookmarkEnd w:id="4841"/>
      <w:r w:rsidRPr="00F21240">
        <w:rPr>
          <w:noProof/>
        </w:rPr>
        <w:t>NK1-18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4842"/>
      <w:bookmarkEnd w:id="4843"/>
      <w:bookmarkEnd w:id="4844"/>
    </w:p>
    <w:p w14:paraId="35F8E7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F21240" w:rsidRDefault="00715956">
      <w:pPr>
        <w:pStyle w:val="NormalIndented"/>
        <w:rPr>
          <w:noProof/>
        </w:rPr>
      </w:pPr>
      <w:r w:rsidRPr="00F21240">
        <w:rPr>
          <w:noProof/>
        </w:rPr>
        <w:t xml:space="preserve">Definition:  This field identifies the transient rate of mobility for the next of kin/associated party.  Refer to </w:t>
      </w:r>
      <w:hyperlink r:id="rId283" w:anchor="HL70009" w:history="1">
        <w:r w:rsidRPr="00F21240">
          <w:rPr>
            <w:rStyle w:val="ReferenceUserTable"/>
            <w:noProof/>
          </w:rPr>
          <w:t>User-defined Table 0009 - Ambulatory Status</w:t>
        </w:r>
      </w:hyperlink>
      <w:r w:rsidRPr="007B20FC">
        <w:rPr>
          <w:noProof/>
        </w:rPr>
        <w:t xml:space="preserve"> </w:t>
      </w:r>
      <w:r>
        <w:rPr>
          <w:noProof/>
        </w:rPr>
        <w:t xml:space="preserve">in Chapter 2C, Code Tables </w:t>
      </w:r>
      <w:r w:rsidRPr="00F21240">
        <w:rPr>
          <w:noProof/>
        </w:rPr>
        <w:t xml:space="preserve"> for suggested values.</w:t>
      </w:r>
    </w:p>
    <w:p w14:paraId="4AE46298" w14:textId="77777777" w:rsidR="00715956" w:rsidRPr="00F21240" w:rsidRDefault="00715956">
      <w:pPr>
        <w:pStyle w:val="Heading4"/>
        <w:rPr>
          <w:noProof/>
        </w:rPr>
      </w:pPr>
      <w:bookmarkStart w:id="4845" w:name="_Toc1816177"/>
      <w:bookmarkStart w:id="4846" w:name="_Toc21372722"/>
      <w:bookmarkStart w:id="4847" w:name="_Toc175992196"/>
      <w:r w:rsidRPr="00F21240">
        <w:rPr>
          <w:noProof/>
        </w:rPr>
        <w:t>NK1-19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4845"/>
      <w:bookmarkEnd w:id="4846"/>
      <w:bookmarkEnd w:id="4847"/>
    </w:p>
    <w:p w14:paraId="36A72B8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F21240" w:rsidRDefault="00715956">
      <w:pPr>
        <w:pStyle w:val="NormalIndented"/>
        <w:rPr>
          <w:noProof/>
        </w:rPr>
      </w:pPr>
      <w:r w:rsidRPr="00F21240">
        <w:rPr>
          <w:noProof/>
        </w:rPr>
        <w:t xml:space="preserve">Definition:  This field contains the code to identify the next of kin/associated party's citizenship.  HL7 recommends using ISO 3166 as the suggested values in </w:t>
      </w:r>
      <w:hyperlink r:id="rId284" w:anchor="HL70171" w:history="1">
        <w:r w:rsidRPr="00F21240">
          <w:rPr>
            <w:rStyle w:val="ReferenceUserTable"/>
            <w:noProof/>
          </w:rPr>
          <w:t>User-defined Table 0171 - Citizenship</w:t>
        </w:r>
      </w:hyperlink>
      <w:r>
        <w:rPr>
          <w:noProof/>
        </w:rPr>
        <w:t xml:space="preserve"> in Chapter 2C, Code Tables</w:t>
      </w:r>
      <w:r w:rsidRPr="00F21240">
        <w:rPr>
          <w:noProof/>
        </w:rPr>
        <w:t>.</w:t>
      </w:r>
    </w:p>
    <w:p w14:paraId="65FD5F48" w14:textId="77777777" w:rsidR="00715956" w:rsidRPr="00F21240" w:rsidRDefault="00715956">
      <w:pPr>
        <w:pStyle w:val="Heading4"/>
        <w:rPr>
          <w:noProof/>
        </w:rPr>
      </w:pPr>
      <w:bookmarkStart w:id="4848" w:name="_Toc1816178"/>
      <w:bookmarkStart w:id="4849" w:name="_Toc21372723"/>
      <w:bookmarkStart w:id="4850" w:name="_Toc175992197"/>
      <w:r w:rsidRPr="00F21240">
        <w:rPr>
          <w:noProof/>
        </w:rPr>
        <w:t>NK1-20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4848"/>
      <w:bookmarkEnd w:id="4849"/>
      <w:bookmarkEnd w:id="4850"/>
    </w:p>
    <w:p w14:paraId="443D40E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F21240" w:rsidRDefault="00715956">
      <w:pPr>
        <w:pStyle w:val="NormalIndented"/>
        <w:rPr>
          <w:noProof/>
        </w:rPr>
      </w:pPr>
      <w:r w:rsidRPr="00F21240">
        <w:rPr>
          <w:noProof/>
        </w:rPr>
        <w:t xml:space="preserve">Definition:  This field identifies the next of kin/associated party's primary speaking language.  HL7 recommends using ISO 639 as the suggested values in </w:t>
      </w:r>
      <w:hyperlink r:id="rId285" w:anchor="HL70296" w:history="1">
        <w:r w:rsidRPr="00F21240">
          <w:rPr>
            <w:rStyle w:val="ReferenceUserTable"/>
            <w:noProof/>
          </w:rPr>
          <w:t>User-defined Table 0296 - Language</w:t>
        </w:r>
      </w:hyperlink>
      <w:r>
        <w:rPr>
          <w:noProof/>
        </w:rPr>
        <w:t xml:space="preserve"> in Chapter 2C, Code Tables.</w:t>
      </w:r>
    </w:p>
    <w:p w14:paraId="2E0E8C42" w14:textId="77777777" w:rsidR="00715956" w:rsidRPr="00F21240" w:rsidRDefault="00715956">
      <w:pPr>
        <w:pStyle w:val="Heading4"/>
        <w:rPr>
          <w:noProof/>
        </w:rPr>
      </w:pPr>
      <w:bookmarkStart w:id="4851" w:name="_Toc1816179"/>
      <w:bookmarkStart w:id="4852" w:name="_Toc21372724"/>
      <w:bookmarkStart w:id="4853" w:name="_Toc175992198"/>
      <w:r w:rsidRPr="00F21240">
        <w:rPr>
          <w:noProof/>
        </w:rPr>
        <w:t>NK1-21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4851"/>
      <w:bookmarkEnd w:id="4852"/>
      <w:bookmarkEnd w:id="4853"/>
    </w:p>
    <w:p w14:paraId="7F279CC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F21240" w:rsidRDefault="00715956">
      <w:pPr>
        <w:pStyle w:val="NormalIndented"/>
        <w:rPr>
          <w:noProof/>
        </w:rPr>
      </w:pPr>
      <w:r w:rsidRPr="00F21240">
        <w:rPr>
          <w:noProof/>
        </w:rPr>
        <w:t xml:space="preserve">Definition:  This field identifies the situation that the associated party lives in at his/her residential address.  Refer to </w:t>
      </w:r>
      <w:hyperlink r:id="rId286"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7B6B2ABF" w14:textId="77777777" w:rsidR="00715956" w:rsidRPr="00F21240" w:rsidRDefault="00715956">
      <w:pPr>
        <w:pStyle w:val="Heading4"/>
        <w:rPr>
          <w:noProof/>
        </w:rPr>
      </w:pPr>
      <w:bookmarkStart w:id="4854" w:name="_Toc1816180"/>
      <w:bookmarkStart w:id="4855" w:name="_Toc21372725"/>
      <w:bookmarkStart w:id="4856" w:name="_Toc175992199"/>
      <w:r w:rsidRPr="00F21240">
        <w:rPr>
          <w:noProof/>
        </w:rPr>
        <w:t>NK1-22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4854"/>
      <w:bookmarkEnd w:id="4855"/>
      <w:bookmarkEnd w:id="4856"/>
    </w:p>
    <w:p w14:paraId="5953CC8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F21240" w:rsidRDefault="00715956">
      <w:pPr>
        <w:pStyle w:val="NormalIndented"/>
        <w:rPr>
          <w:noProof/>
        </w:rPr>
      </w:pPr>
      <w:r w:rsidRPr="00F21240">
        <w:rPr>
          <w:noProof/>
        </w:rPr>
        <w:t xml:space="preserve">Definition:  This field indicates what level of publicity is allowed (e.g., No Publicity, Family Only) for the next of kin/associated party.  Refer to </w:t>
      </w:r>
      <w:hyperlink r:id="rId287"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suggested values.</w:t>
      </w:r>
    </w:p>
    <w:p w14:paraId="1DA1ABE6" w14:textId="77777777" w:rsidR="00715956" w:rsidRPr="00F21240" w:rsidRDefault="00715956">
      <w:pPr>
        <w:pStyle w:val="Heading4"/>
        <w:rPr>
          <w:noProof/>
        </w:rPr>
      </w:pPr>
      <w:bookmarkStart w:id="4857" w:name="_Toc1816181"/>
      <w:bookmarkStart w:id="4858" w:name="_Toc21372726"/>
      <w:bookmarkStart w:id="4859" w:name="_Toc175992200"/>
      <w:r w:rsidRPr="00F21240">
        <w:rPr>
          <w:noProof/>
        </w:rPr>
        <w:t>NK1-23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4857"/>
      <w:bookmarkEnd w:id="4858"/>
      <w:bookmarkEnd w:id="4859"/>
    </w:p>
    <w:p w14:paraId="5E4C6680" w14:textId="095843EC" w:rsidR="00715956" w:rsidRPr="00F21240" w:rsidRDefault="00715956">
      <w:pPr>
        <w:pStyle w:val="NormalIndented"/>
        <w:rPr>
          <w:noProof/>
        </w:rPr>
      </w:pPr>
      <w:r w:rsidRPr="00F21240">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3405356F"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next-of-kin information</w:t>
      </w:r>
    </w:p>
    <w:p w14:paraId="46DFC39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115FFAD0" w14:textId="77777777" w:rsidR="00715956" w:rsidRPr="00F21240" w:rsidRDefault="00715956">
      <w:pPr>
        <w:pStyle w:val="Heading4"/>
        <w:rPr>
          <w:noProof/>
        </w:rPr>
      </w:pPr>
      <w:bookmarkStart w:id="4860" w:name="_Toc1816182"/>
      <w:bookmarkStart w:id="4861" w:name="_Toc21372727"/>
      <w:bookmarkStart w:id="4862" w:name="_Toc175992201"/>
      <w:r w:rsidRPr="00F21240">
        <w:rPr>
          <w:noProof/>
        </w:rPr>
        <w:t>NK1-24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4860"/>
      <w:bookmarkEnd w:id="4861"/>
      <w:bookmarkEnd w:id="4862"/>
    </w:p>
    <w:p w14:paraId="2A25A77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F21240" w:rsidRDefault="00715956">
      <w:pPr>
        <w:pStyle w:val="NormalIndented"/>
        <w:rPr>
          <w:noProof/>
        </w:rPr>
      </w:pPr>
      <w:r w:rsidRPr="00F21240">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9"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6661FDB8" w14:textId="77777777" w:rsidR="00715956" w:rsidRPr="00F21240" w:rsidRDefault="00715956">
      <w:pPr>
        <w:pStyle w:val="Heading4"/>
        <w:rPr>
          <w:noProof/>
        </w:rPr>
      </w:pPr>
      <w:bookmarkStart w:id="4863" w:name="_Toc1816183"/>
      <w:bookmarkStart w:id="4864" w:name="_Toc21372728"/>
      <w:bookmarkStart w:id="4865" w:name="_Toc175992202"/>
      <w:r w:rsidRPr="00F21240">
        <w:rPr>
          <w:noProof/>
        </w:rPr>
        <w:t>NK1-25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4863"/>
      <w:bookmarkEnd w:id="4864"/>
      <w:bookmarkEnd w:id="4865"/>
    </w:p>
    <w:p w14:paraId="584F66D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F21240" w:rsidRDefault="00715956">
      <w:pPr>
        <w:pStyle w:val="NormalIndented"/>
        <w:rPr>
          <w:noProof/>
        </w:rPr>
      </w:pPr>
      <w:r w:rsidRPr="00F21240">
        <w:rPr>
          <w:noProof/>
        </w:rPr>
        <w:t xml:space="preserve">Definition:  This field indicates the type of religion practiced by the next of kin/associated party.  Refer to </w:t>
      </w:r>
      <w:hyperlink r:id="rId290"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3DA68B74" w14:textId="77777777" w:rsidR="00715956" w:rsidRPr="00F21240" w:rsidRDefault="00715956">
      <w:pPr>
        <w:pStyle w:val="Heading4"/>
        <w:rPr>
          <w:noProof/>
        </w:rPr>
      </w:pPr>
      <w:bookmarkStart w:id="4866" w:name="_Toc1816184"/>
      <w:bookmarkStart w:id="4867" w:name="_Toc21372729"/>
      <w:bookmarkStart w:id="4868" w:name="_Toc175992203"/>
      <w:r w:rsidRPr="00F21240">
        <w:rPr>
          <w:noProof/>
        </w:rPr>
        <w:t>NK1-26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4866"/>
      <w:bookmarkEnd w:id="4867"/>
      <w:bookmarkEnd w:id="4868"/>
    </w:p>
    <w:p w14:paraId="3940A7CC"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58DC6F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F21240" w:rsidRDefault="00715956">
      <w:pPr>
        <w:pStyle w:val="NormalIndented"/>
        <w:rPr>
          <w:noProof/>
        </w:rPr>
      </w:pPr>
      <w:r w:rsidRPr="00F21240">
        <w:rPr>
          <w:noProof/>
        </w:rPr>
        <w:t>Definition:  This field indicates the maiden name of the next of kin/associated party's mother.</w:t>
      </w:r>
    </w:p>
    <w:p w14:paraId="2D709F9E" w14:textId="77777777" w:rsidR="00715956" w:rsidRPr="00F21240" w:rsidRDefault="00715956">
      <w:pPr>
        <w:pStyle w:val="Heading4"/>
        <w:rPr>
          <w:noProof/>
        </w:rPr>
      </w:pPr>
      <w:bookmarkStart w:id="4869" w:name="_Toc1816185"/>
      <w:bookmarkStart w:id="4870" w:name="_Toc21372730"/>
      <w:bookmarkStart w:id="4871" w:name="_Toc175992204"/>
      <w:r w:rsidRPr="00F21240">
        <w:rPr>
          <w:noProof/>
        </w:rPr>
        <w:t>NK1-27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(CWE)   00739</w:t>
      </w:r>
      <w:bookmarkEnd w:id="4869"/>
      <w:bookmarkEnd w:id="4870"/>
      <w:bookmarkEnd w:id="4871"/>
    </w:p>
    <w:p w14:paraId="54A8478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F21240" w:rsidRDefault="00715956">
      <w:pPr>
        <w:pStyle w:val="NormalIndented"/>
        <w:rPr>
          <w:noProof/>
        </w:rPr>
      </w:pPr>
      <w:r w:rsidRPr="00F21240">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91" w:anchor="HL70212" w:history="1">
        <w:r w:rsidRPr="00F21240">
          <w:rPr>
            <w:rStyle w:val="ReferenceUserTable"/>
            <w:noProof/>
          </w:rPr>
          <w:t>User-defined Table 0212 - Nationality</w:t>
        </w:r>
      </w:hyperlink>
      <w:r w:rsidRPr="00F21240">
        <w:rPr>
          <w:noProof/>
        </w:rPr>
        <w:t xml:space="preserve"> </w:t>
      </w:r>
      <w:r>
        <w:rPr>
          <w:noProof/>
        </w:rPr>
        <w:t xml:space="preserve">in Chapter 2C, Code Tables, for </w:t>
      </w:r>
      <w:r w:rsidRPr="00F21240">
        <w:rPr>
          <w:noProof/>
        </w:rPr>
        <w:t>suggested values.</w:t>
      </w:r>
    </w:p>
    <w:p w14:paraId="1F61FBB5" w14:textId="77777777" w:rsidR="00715956" w:rsidRPr="00F21240" w:rsidRDefault="00715956">
      <w:pPr>
        <w:pStyle w:val="Heading4"/>
        <w:rPr>
          <w:noProof/>
        </w:rPr>
      </w:pPr>
      <w:bookmarkStart w:id="4872" w:name="_Toc1816186"/>
      <w:bookmarkStart w:id="4873" w:name="_Toc21372731"/>
      <w:bookmarkStart w:id="4874" w:name="_Toc175992205"/>
      <w:r w:rsidRPr="00F21240">
        <w:rPr>
          <w:noProof/>
        </w:rPr>
        <w:t>NK1-28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4872"/>
      <w:bookmarkEnd w:id="4873"/>
      <w:bookmarkEnd w:id="4874"/>
    </w:p>
    <w:p w14:paraId="0D020F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F21240" w:rsidRDefault="00715956">
      <w:pPr>
        <w:pStyle w:val="NormalIndented"/>
        <w:rPr>
          <w:noProof/>
        </w:rPr>
      </w:pPr>
      <w:r w:rsidRPr="00F21240">
        <w:rPr>
          <w:noProof/>
        </w:rPr>
        <w:t xml:space="preserve">Definition:  This field contains the next of kin/associated party's ethnic group.  Refer to </w:t>
      </w:r>
      <w:hyperlink r:id="rId292" w:anchor="HL70189" w:history="1">
        <w:r w:rsidRPr="00F21240">
          <w:rPr>
            <w:rStyle w:val="ReferenceUserTable"/>
            <w:noProof/>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F21240" w:rsidRDefault="00715956">
      <w:pPr>
        <w:pStyle w:val="Heading4"/>
        <w:rPr>
          <w:noProof/>
        </w:rPr>
      </w:pPr>
      <w:bookmarkStart w:id="4875" w:name="_Toc1816187"/>
      <w:bookmarkStart w:id="4876" w:name="_Toc21372732"/>
      <w:bookmarkStart w:id="4877" w:name="_Toc175992206"/>
      <w:r w:rsidRPr="00F21240">
        <w:rPr>
          <w:noProof/>
        </w:rPr>
        <w:t>NK1-29   Contact Reason</w:t>
      </w:r>
      <w:r w:rsidRPr="00F21240">
        <w:rPr>
          <w:noProof/>
        </w:rPr>
        <w:fldChar w:fldCharType="begin"/>
      </w:r>
      <w:r w:rsidRPr="00F21240">
        <w:rPr>
          <w:noProof/>
        </w:rPr>
        <w:instrText>XE "Contact Reason"</w:instrText>
      </w:r>
      <w:r w:rsidRPr="00F21240">
        <w:rPr>
          <w:noProof/>
        </w:rPr>
        <w:fldChar w:fldCharType="end"/>
      </w:r>
      <w:r w:rsidRPr="00F21240">
        <w:rPr>
          <w:noProof/>
        </w:rPr>
        <w:t xml:space="preserve">   (CWE)   00747</w:t>
      </w:r>
      <w:bookmarkEnd w:id="4875"/>
      <w:bookmarkEnd w:id="4876"/>
      <w:bookmarkEnd w:id="4877"/>
    </w:p>
    <w:p w14:paraId="0B59D2A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F21240" w:rsidRDefault="00715956">
      <w:pPr>
        <w:pStyle w:val="NormalIndented"/>
        <w:rPr>
          <w:noProof/>
        </w:rPr>
      </w:pPr>
      <w:r w:rsidRPr="00F21240">
        <w:rPr>
          <w:noProof/>
        </w:rPr>
        <w:t xml:space="preserve">Definition:  This field identifies how the contact should be used (e.g., contact employer if patient is unable to work). Refer to </w:t>
      </w:r>
      <w:hyperlink r:id="rId293" w:anchor="HL70222" w:history="1">
        <w:r w:rsidRPr="00F21240">
          <w:rPr>
            <w:rStyle w:val="ReferenceUserTable"/>
          </w:rPr>
          <w:t>User-defined Table 0222 - Contact Reason</w:t>
        </w:r>
      </w:hyperlink>
      <w:r w:rsidRPr="00F21240">
        <w:rPr>
          <w:noProof/>
        </w:rPr>
        <w:t xml:space="preserve"> </w:t>
      </w:r>
      <w:r>
        <w:rPr>
          <w:noProof/>
        </w:rPr>
        <w:t>in Chapter 2C, Code Tables</w:t>
      </w:r>
      <w:r w:rsidRPr="00F21240">
        <w:rPr>
          <w:noProof/>
        </w:rPr>
        <w:t>, for suggested values.</w:t>
      </w:r>
    </w:p>
    <w:p w14:paraId="6FA99C10" w14:textId="77777777" w:rsidR="00715956" w:rsidRPr="00F21240" w:rsidRDefault="00715956">
      <w:pPr>
        <w:pStyle w:val="Heading4"/>
        <w:rPr>
          <w:noProof/>
        </w:rPr>
      </w:pPr>
      <w:bookmarkStart w:id="4878" w:name="_Toc1816188"/>
      <w:bookmarkStart w:id="4879" w:name="_Toc21372733"/>
      <w:bookmarkStart w:id="4880" w:name="_Toc175992207"/>
      <w:r w:rsidRPr="00F21240">
        <w:rPr>
          <w:noProof/>
        </w:rPr>
        <w:t>NK1-30   Contact Person's Name</w:t>
      </w:r>
      <w:r w:rsidRPr="00F21240">
        <w:rPr>
          <w:noProof/>
        </w:rPr>
        <w:fldChar w:fldCharType="begin"/>
      </w:r>
      <w:r w:rsidRPr="00F21240">
        <w:rPr>
          <w:noProof/>
        </w:rPr>
        <w:instrText>XE "Contact Person’s Name"</w:instrText>
      </w:r>
      <w:r w:rsidRPr="00F21240">
        <w:rPr>
          <w:noProof/>
        </w:rPr>
        <w:fldChar w:fldCharType="end"/>
      </w:r>
      <w:r w:rsidRPr="00F21240">
        <w:rPr>
          <w:noProof/>
        </w:rPr>
        <w:t xml:space="preserve">   (XPN)   00748</w:t>
      </w:r>
      <w:bookmarkEnd w:id="4878"/>
      <w:bookmarkEnd w:id="4879"/>
      <w:bookmarkEnd w:id="4880"/>
    </w:p>
    <w:p w14:paraId="58D50B58"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1F3957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F21240" w:rsidRDefault="00715956">
      <w:pPr>
        <w:pStyle w:val="NormalIndented"/>
        <w:rPr>
          <w:noProof/>
        </w:rPr>
      </w:pPr>
      <w:r w:rsidRPr="00F21240">
        <w:rPr>
          <w:noProof/>
        </w:rPr>
        <w:t xml:space="preserve">Definition:  This field contains one or more of the names of the person to contact, depending on the value of the relationship defined in </w:t>
      </w:r>
      <w:r w:rsidRPr="00F21240">
        <w:rPr>
          <w:rStyle w:val="ReferenceAttribute"/>
          <w:noProof/>
        </w:rPr>
        <w:t>NK1-3 - Relationship</w:t>
      </w:r>
      <w:r w:rsidRPr="00F21240">
        <w:rPr>
          <w:noProof/>
        </w:rPr>
        <w:t xml:space="preserve">.  This field is typically needed when the NK1 is an organization.  </w:t>
      </w:r>
      <w:r w:rsidRPr="00F21240">
        <w:t xml:space="preserve">The </w:t>
      </w:r>
      <w:r w:rsidRPr="00F21240">
        <w:rPr>
          <w:rStyle w:val="ReferenceAttribute"/>
        </w:rPr>
        <w:t>XPN.7 Name Type Code</w:t>
      </w:r>
      <w:r w:rsidRPr="00F21240">
        <w:t>, and not the order, conveys how the name should be interpreted. As of v2.7, Name Type Code is required</w:t>
      </w:r>
      <w:r w:rsidRPr="00F21240">
        <w:rPr>
          <w:noProof/>
        </w:rPr>
        <w:t xml:space="preserve">.  Refer to </w:t>
      </w:r>
      <w:hyperlink r:id="rId294" w:anchor="HL70200" w:history="1">
        <w:r w:rsidRPr="00F21240">
          <w:rPr>
            <w:rStyle w:val="ReferenceUserTable"/>
            <w:noProof/>
          </w:rPr>
          <w:t>HL7 Table 0200 - Name Type</w:t>
        </w:r>
      </w:hyperlink>
      <w:r w:rsidRPr="00F21240">
        <w:rPr>
          <w:noProof/>
        </w:rPr>
        <w:t xml:space="preserve"> </w:t>
      </w:r>
      <w:r>
        <w:rPr>
          <w:noProof/>
        </w:rPr>
        <w:t xml:space="preserve">in Chapter 2C, Code Tables, for </w:t>
      </w:r>
      <w:r w:rsidRPr="00F21240">
        <w:rPr>
          <w:noProof/>
        </w:rPr>
        <w:t>valid values. Specification of meaning based on sequence is deprecated.</w:t>
      </w:r>
    </w:p>
    <w:p w14:paraId="3BB56EE5" w14:textId="77777777" w:rsidR="00715956" w:rsidRPr="00F21240" w:rsidRDefault="00715956">
      <w:pPr>
        <w:pStyle w:val="NormalIndented"/>
        <w:rPr>
          <w:noProof/>
        </w:rPr>
      </w:pPr>
      <w:r w:rsidRPr="00F21240">
        <w:t xml:space="preserve">In addition to allowing repetition of this field for transmitting multiple names with different Name Type Codes, repetition also allows for representing the same name in different character sets based on the value in </w:t>
      </w:r>
      <w:r w:rsidRPr="00F21240">
        <w:rPr>
          <w:rStyle w:val="ReferenceAttribute"/>
        </w:rPr>
        <w:t>XPN.8 Name Representation Code</w:t>
      </w:r>
      <w:r w:rsidRPr="00F21240">
        <w:t xml:space="preserve">.  </w:t>
      </w:r>
    </w:p>
    <w:p w14:paraId="3A6C2DFE" w14:textId="77777777" w:rsidR="00715956" w:rsidRPr="00F21240" w:rsidRDefault="00715956">
      <w:pPr>
        <w:pStyle w:val="Heading4"/>
        <w:rPr>
          <w:noProof/>
        </w:rPr>
      </w:pPr>
      <w:bookmarkStart w:id="4881" w:name="_Toc1816189"/>
      <w:bookmarkStart w:id="4882" w:name="_Toc21372734"/>
      <w:bookmarkStart w:id="4883" w:name="_Toc175992208"/>
      <w:r w:rsidRPr="00F21240">
        <w:rPr>
          <w:noProof/>
        </w:rPr>
        <w:t>NK1-31   Contact Person's Telephone Number</w:t>
      </w:r>
      <w:r w:rsidRPr="00F21240">
        <w:rPr>
          <w:noProof/>
        </w:rPr>
        <w:fldChar w:fldCharType="begin"/>
      </w:r>
      <w:r w:rsidRPr="00F21240">
        <w:rPr>
          <w:noProof/>
        </w:rPr>
        <w:instrText>XE "Contact Person’s Telephone Number"</w:instrText>
      </w:r>
      <w:r w:rsidRPr="00F21240">
        <w:rPr>
          <w:noProof/>
        </w:rPr>
        <w:fldChar w:fldCharType="end"/>
      </w:r>
      <w:r w:rsidRPr="00F21240">
        <w:rPr>
          <w:noProof/>
        </w:rPr>
        <w:t xml:space="preserve">   (XTN)   00749</w:t>
      </w:r>
      <w:bookmarkEnd w:id="4881"/>
      <w:bookmarkEnd w:id="4882"/>
      <w:bookmarkEnd w:id="4883"/>
    </w:p>
    <w:p w14:paraId="632D4B34"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43A03A" w14:textId="1FF28C4B" w:rsidR="00715956" w:rsidRPr="00F21240" w:rsidRDefault="00FC37ED">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The NK1-31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_Ref233710074 \r \h  \* MERGEFORMAT </w:instrText>
      </w:r>
      <w:r w:rsidR="00715956" w:rsidRPr="00F21240">
        <w:rPr>
          <w:rStyle w:val="HyperlinkText"/>
        </w:rPr>
      </w:r>
      <w:r w:rsidR="00715956" w:rsidRPr="00F21240">
        <w:rPr>
          <w:rStyle w:val="HyperlinkText"/>
        </w:rPr>
        <w:fldChar w:fldCharType="separate"/>
      </w:r>
      <w:r w:rsidR="00FD1E54">
        <w:rPr>
          <w:rStyle w:val="HyperlinkText"/>
        </w:rPr>
        <w:t>3.3.5.41</w:t>
      </w:r>
      <w:r w:rsidR="00715956" w:rsidRPr="00F21240">
        <w:rPr>
          <w:rStyle w:val="HyperlinkText"/>
        </w:rPr>
        <w:fldChar w:fldCharType="end"/>
      </w:r>
      <w:r>
        <w:rPr>
          <w:rStyle w:val="HyperlinkText"/>
        </w:rPr>
        <w:t xml:space="preserve"> NK-41 Contact Person’s Telecommunication Information</w:t>
      </w:r>
      <w:r w:rsidR="00715956" w:rsidRPr="00F21240">
        <w:rPr>
          <w:rStyle w:val="HyperlinkText"/>
          <w:i w:val="0"/>
        </w:rPr>
        <w:t xml:space="preserve"> </w:t>
      </w:r>
      <w:r w:rsidR="00715956" w:rsidRPr="00F21240">
        <w:rPr>
          <w:noProof/>
        </w:rPr>
        <w:t xml:space="preserve">instead. This field contains the telephone numbers of the contact person depending on the value of the relationship defined in </w:t>
      </w:r>
      <w:r w:rsidR="00715956" w:rsidRPr="00F21240">
        <w:rPr>
          <w:rStyle w:val="ReferenceAttribute"/>
          <w:noProof/>
        </w:rPr>
        <w:t>NK1-3 - Relationship</w:t>
      </w:r>
      <w:r w:rsidR="00715956" w:rsidRPr="00F21240">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5" w:anchor="HL70201" w:history="1">
        <w:r w:rsidR="00715956" w:rsidRPr="00F21240">
          <w:rPr>
            <w:rStyle w:val="ReferenceHL7Table"/>
          </w:rPr>
          <w:t>HL7 Table 0201 - Telecommunication Use Code</w:t>
        </w:r>
      </w:hyperlink>
      <w:r w:rsidR="00715956" w:rsidRPr="00F21240">
        <w:rPr>
          <w:noProof/>
        </w:rPr>
        <w:t xml:space="preserve"> and </w:t>
      </w:r>
      <w:hyperlink r:id="rId296"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71669CBF" w14:textId="77777777" w:rsidR="00715956" w:rsidRPr="00F21240" w:rsidRDefault="00715956">
      <w:pPr>
        <w:pStyle w:val="Heading4"/>
        <w:rPr>
          <w:noProof/>
        </w:rPr>
      </w:pPr>
      <w:bookmarkStart w:id="4884" w:name="_Toc1816190"/>
      <w:bookmarkStart w:id="4885" w:name="_Toc21372735"/>
      <w:bookmarkStart w:id="4886" w:name="_Toc175992209"/>
      <w:r w:rsidRPr="00F21240">
        <w:rPr>
          <w:noProof/>
        </w:rPr>
        <w:t>NK1-32   Contact Person's Address</w:t>
      </w:r>
      <w:r w:rsidRPr="00F21240">
        <w:rPr>
          <w:noProof/>
        </w:rPr>
        <w:fldChar w:fldCharType="begin"/>
      </w:r>
      <w:r w:rsidRPr="00F21240">
        <w:rPr>
          <w:noProof/>
        </w:rPr>
        <w:instrText>XE "Contact Person Address"</w:instrText>
      </w:r>
      <w:r w:rsidRPr="00F21240">
        <w:rPr>
          <w:noProof/>
        </w:rPr>
        <w:fldChar w:fldCharType="end"/>
      </w:r>
      <w:r w:rsidRPr="00F21240">
        <w:rPr>
          <w:noProof/>
        </w:rPr>
        <w:t xml:space="preserve">   (XAD)   00750</w:t>
      </w:r>
      <w:bookmarkEnd w:id="4884"/>
      <w:bookmarkEnd w:id="4885"/>
      <w:bookmarkEnd w:id="4886"/>
    </w:p>
    <w:p w14:paraId="089836C3"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Default="00A95485" w:rsidP="00A95485">
      <w:pPr>
        <w:pStyle w:val="Components"/>
      </w:pPr>
      <w:r>
        <w:t>Subcomponents for Street Address (SAD):  &lt;Street or Mailing Address (ST)&gt; &amp; &lt;Street Name (ST)&gt; &amp; &lt;Dwelling Number (ST)&gt;</w:t>
      </w:r>
    </w:p>
    <w:p w14:paraId="1D6B43B4"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Default="00A95485" w:rsidP="00A95485">
      <w:pPr>
        <w:pStyle w:val="Components"/>
      </w:pPr>
      <w:r>
        <w:t>Subcomponents for Address Identifier (EI):  &lt;Entity Identifier (ST)&gt; &amp; &lt;Namespace ID (IS)&gt; &amp; &lt;Universal ID (ST)&gt; &amp; &lt;Universal ID Type (ID)&gt;</w:t>
      </w:r>
    </w:p>
    <w:p w14:paraId="0050F154" w14:textId="77777777" w:rsidR="00715956" w:rsidRPr="00F21240" w:rsidRDefault="00715956">
      <w:pPr>
        <w:pStyle w:val="NormalIndented"/>
        <w:rPr>
          <w:noProof/>
        </w:rPr>
      </w:pPr>
      <w:r w:rsidRPr="00F21240">
        <w:rPr>
          <w:noProof/>
        </w:rPr>
        <w:t xml:space="preserve">Definition:  This field contains the addresses of the contact person depending on the value of the relationship defined in </w:t>
      </w:r>
      <w:r w:rsidRPr="00F21240">
        <w:rPr>
          <w:rStyle w:val="ReferenceAttribute"/>
          <w:noProof/>
        </w:rPr>
        <w:t>NK1-3 - Relationship</w:t>
      </w:r>
      <w:r w:rsidRPr="00F21240">
        <w:rPr>
          <w:noProof/>
        </w:rPr>
        <w:t xml:space="preserve">.  This field is typically used when the NK1 is an organization.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3C46D797" w14:textId="77777777" w:rsidR="00715956" w:rsidRPr="00F21240" w:rsidRDefault="00715956">
      <w:pPr>
        <w:pStyle w:val="Heading4"/>
        <w:rPr>
          <w:noProof/>
        </w:rPr>
      </w:pPr>
      <w:bookmarkStart w:id="4887" w:name="_Toc1816191"/>
      <w:bookmarkStart w:id="4888" w:name="_Toc21372736"/>
      <w:bookmarkStart w:id="4889" w:name="_Toc175992210"/>
      <w:r w:rsidRPr="00F21240">
        <w:rPr>
          <w:noProof/>
        </w:rPr>
        <w:t>NK1-33   Next of Kin/Associated Party's Identifiers</w:t>
      </w:r>
      <w:r w:rsidRPr="00F21240">
        <w:rPr>
          <w:noProof/>
        </w:rPr>
        <w:fldChar w:fldCharType="begin"/>
      </w:r>
      <w:r w:rsidRPr="00F21240">
        <w:rPr>
          <w:noProof/>
        </w:rPr>
        <w:instrText>XE "Next of Kin/Associated Party Identifiers"</w:instrText>
      </w:r>
      <w:r w:rsidRPr="00F21240">
        <w:rPr>
          <w:noProof/>
        </w:rPr>
        <w:fldChar w:fldCharType="end"/>
      </w:r>
      <w:r w:rsidRPr="00F21240">
        <w:rPr>
          <w:noProof/>
        </w:rPr>
        <w:t xml:space="preserve">   (CX)   00751</w:t>
      </w:r>
      <w:bookmarkEnd w:id="4887"/>
      <w:bookmarkEnd w:id="4888"/>
      <w:bookmarkEnd w:id="4889"/>
    </w:p>
    <w:p w14:paraId="04C99EEB"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Default="00A95485" w:rsidP="00A95485">
      <w:pPr>
        <w:pStyle w:val="Components"/>
      </w:pPr>
      <w:r>
        <w:t>Subcomponents for Assigning Authority (HD):  &lt;Namespace ID (IS)&gt; &amp; &lt;Universal ID (ST)&gt; &amp; &lt;Universal ID Type (ID)&gt;</w:t>
      </w:r>
    </w:p>
    <w:p w14:paraId="136A475B" w14:textId="77777777" w:rsidR="00A95485" w:rsidRDefault="00A95485" w:rsidP="00A95485">
      <w:pPr>
        <w:pStyle w:val="Components"/>
      </w:pPr>
      <w:r>
        <w:t>Subcomponents for Assigning Facility (HD):  &lt;Namespace ID (IS)&gt; &amp; &lt;Universal ID (ST)&gt; &amp; &lt;Universal ID Type (ID)&gt;</w:t>
      </w:r>
    </w:p>
    <w:p w14:paraId="6F402C0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F21240" w:rsidRDefault="00715956">
      <w:pPr>
        <w:pStyle w:val="NormalIndented"/>
        <w:rPr>
          <w:noProof/>
        </w:rPr>
      </w:pPr>
      <w:r w:rsidRPr="00F21240">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F21240" w:rsidRDefault="00715956">
      <w:pPr>
        <w:pStyle w:val="Heading4"/>
        <w:rPr>
          <w:noProof/>
        </w:rPr>
      </w:pPr>
      <w:bookmarkStart w:id="4890" w:name="_Toc1816192"/>
      <w:bookmarkStart w:id="4891" w:name="_Toc21372737"/>
      <w:bookmarkStart w:id="4892" w:name="_Toc175992211"/>
      <w:r w:rsidRPr="00F21240">
        <w:rPr>
          <w:noProof/>
        </w:rPr>
        <w:t>NK1-34   Job Status</w:t>
      </w:r>
      <w:r w:rsidRPr="00F21240">
        <w:rPr>
          <w:noProof/>
        </w:rPr>
        <w:fldChar w:fldCharType="begin"/>
      </w:r>
      <w:r w:rsidRPr="00F21240">
        <w:rPr>
          <w:noProof/>
        </w:rPr>
        <w:instrText>XE "Job Status"</w:instrText>
      </w:r>
      <w:r w:rsidRPr="00F21240">
        <w:rPr>
          <w:noProof/>
        </w:rPr>
        <w:fldChar w:fldCharType="end"/>
      </w:r>
      <w:r w:rsidRPr="00F21240">
        <w:rPr>
          <w:noProof/>
        </w:rPr>
        <w:t xml:space="preserve">   (CWE)   00752</w:t>
      </w:r>
      <w:bookmarkEnd w:id="4890"/>
      <w:bookmarkEnd w:id="4891"/>
      <w:bookmarkEnd w:id="4892"/>
    </w:p>
    <w:p w14:paraId="0B5069F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F21240" w:rsidRDefault="00715956">
      <w:pPr>
        <w:pStyle w:val="NormalIndented"/>
        <w:rPr>
          <w:noProof/>
        </w:rPr>
      </w:pPr>
      <w:r w:rsidRPr="00F21240">
        <w:rPr>
          <w:noProof/>
        </w:rPr>
        <w:t xml:space="preserve">Definition:  This field identifies the next of kin/associated party's job status.  Refer to </w:t>
      </w:r>
      <w:hyperlink r:id="rId297" w:anchor="HL70311" w:history="1">
        <w:r w:rsidRPr="00F21240">
          <w:rPr>
            <w:rStyle w:val="ReferenceUserTable"/>
            <w:noProof/>
          </w:rPr>
          <w:t>User-defined Table 0311 - Job Status</w:t>
        </w:r>
      </w:hyperlink>
      <w:r w:rsidRPr="00F21240">
        <w:rPr>
          <w:noProof/>
        </w:rPr>
        <w:t xml:space="preserve"> </w:t>
      </w:r>
      <w:r>
        <w:rPr>
          <w:noProof/>
        </w:rPr>
        <w:t xml:space="preserve">in Chapter 2C, Code Tables, for </w:t>
      </w:r>
      <w:r w:rsidRPr="00F21240">
        <w:rPr>
          <w:noProof/>
        </w:rPr>
        <w:t>suggested values.</w:t>
      </w:r>
    </w:p>
    <w:p w14:paraId="192042DC" w14:textId="77777777" w:rsidR="00715956" w:rsidRPr="00F21240" w:rsidRDefault="00715956">
      <w:pPr>
        <w:pStyle w:val="Heading4"/>
        <w:rPr>
          <w:noProof/>
        </w:rPr>
      </w:pPr>
      <w:bookmarkStart w:id="4893" w:name="HL70311"/>
      <w:bookmarkStart w:id="4894" w:name="_Toc1816193"/>
      <w:bookmarkStart w:id="4895" w:name="_Toc21372738"/>
      <w:bookmarkStart w:id="4896" w:name="_Toc175992212"/>
      <w:bookmarkEnd w:id="4893"/>
      <w:r w:rsidRPr="00F21240">
        <w:rPr>
          <w:noProof/>
        </w:rPr>
        <w:t>NK1-35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4894"/>
      <w:bookmarkEnd w:id="4895"/>
      <w:bookmarkEnd w:id="4896"/>
    </w:p>
    <w:p w14:paraId="05B1B59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F21240" w:rsidRDefault="00715956">
      <w:pPr>
        <w:pStyle w:val="NormalIndented"/>
        <w:rPr>
          <w:noProof/>
        </w:rPr>
      </w:pPr>
      <w:r w:rsidRPr="00F21240">
        <w:rPr>
          <w:noProof/>
        </w:rPr>
        <w:t xml:space="preserve">Definition:  This field identifies the race of the next of kin/associated party. Refer to </w:t>
      </w:r>
      <w:hyperlink r:id="rId298" w:anchor="HL70005" w:history="1">
        <w:r w:rsidRPr="00F21240">
          <w:rPr>
            <w:rStyle w:val="ReferenceUserTable"/>
            <w:noProof/>
          </w:rPr>
          <w:t>User-defined Table 0005 - Race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65EF1057" w14:textId="77777777" w:rsidR="00715956" w:rsidRPr="00F21240" w:rsidRDefault="00715956">
      <w:pPr>
        <w:pStyle w:val="Heading4"/>
        <w:rPr>
          <w:noProof/>
        </w:rPr>
      </w:pPr>
      <w:bookmarkStart w:id="4897" w:name="_Toc1816194"/>
      <w:bookmarkStart w:id="4898" w:name="_Toc21372739"/>
      <w:bookmarkStart w:id="4899" w:name="_Toc175992213"/>
      <w:r w:rsidRPr="00F21240">
        <w:rPr>
          <w:noProof/>
        </w:rPr>
        <w:t>NK1-36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4897"/>
      <w:bookmarkEnd w:id="4898"/>
      <w:bookmarkEnd w:id="4899"/>
    </w:p>
    <w:p w14:paraId="1F52D2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F21240" w:rsidRDefault="00715956">
      <w:pPr>
        <w:pStyle w:val="NormalIndented"/>
        <w:rPr>
          <w:noProof/>
        </w:rPr>
      </w:pPr>
      <w:r w:rsidRPr="00F21240">
        <w:rPr>
          <w:noProof/>
        </w:rPr>
        <w:t xml:space="preserve">Definition:  This field contains the code that describes an associated party's disability.  Refer to </w:t>
      </w:r>
      <w:hyperlink r:id="rId299"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E57039" w14:textId="77777777" w:rsidR="00715956" w:rsidRPr="00F21240" w:rsidRDefault="00715956">
      <w:pPr>
        <w:pStyle w:val="Heading4"/>
        <w:rPr>
          <w:noProof/>
        </w:rPr>
      </w:pPr>
      <w:bookmarkStart w:id="4900" w:name="_Toc1816195"/>
      <w:bookmarkStart w:id="4901" w:name="_Toc21372740"/>
      <w:bookmarkStart w:id="4902" w:name="_Toc175992214"/>
      <w:r w:rsidRPr="00F21240">
        <w:rPr>
          <w:noProof/>
        </w:rPr>
        <w:t>NK1-37   Contact Person Social Security Number</w:t>
      </w:r>
      <w:r w:rsidRPr="00F21240">
        <w:rPr>
          <w:noProof/>
        </w:rPr>
        <w:fldChar w:fldCharType="begin"/>
      </w:r>
      <w:r w:rsidRPr="00F21240">
        <w:rPr>
          <w:noProof/>
        </w:rPr>
        <w:instrText>XE "Contact Person Social Security Number"</w:instrText>
      </w:r>
      <w:r w:rsidRPr="00F21240">
        <w:rPr>
          <w:noProof/>
        </w:rPr>
        <w:fldChar w:fldCharType="end"/>
      </w:r>
      <w:r w:rsidRPr="00F21240">
        <w:rPr>
          <w:noProof/>
        </w:rPr>
        <w:t xml:space="preserve">   (ST)   00754</w:t>
      </w:r>
      <w:bookmarkEnd w:id="4900"/>
      <w:bookmarkEnd w:id="4901"/>
      <w:bookmarkEnd w:id="4902"/>
    </w:p>
    <w:p w14:paraId="200F3092" w14:textId="77777777" w:rsidR="00715956" w:rsidRPr="00F21240" w:rsidRDefault="00715956">
      <w:pPr>
        <w:pStyle w:val="NormalIndented"/>
        <w:rPr>
          <w:noProof/>
        </w:rPr>
      </w:pPr>
      <w:r w:rsidRPr="00F21240">
        <w:rPr>
          <w:noProof/>
        </w:rPr>
        <w:t xml:space="preserve">Definition:  In the US, this field contains the contact person's social security number.  This number may also be a RR retirement number.  For the Social Security number of the associated party, see </w:t>
      </w:r>
      <w:r w:rsidRPr="00F21240">
        <w:rPr>
          <w:rStyle w:val="ReferenceAttribute"/>
          <w:noProof/>
        </w:rPr>
        <w:t>NK1-33 - Next of Kin/Associated Party's identifiers</w:t>
      </w:r>
      <w:r w:rsidRPr="00F21240">
        <w:rPr>
          <w:noProof/>
        </w:rPr>
        <w:t>.</w:t>
      </w:r>
    </w:p>
    <w:p w14:paraId="01C7203E" w14:textId="77777777" w:rsidR="00715956" w:rsidRPr="00F21240" w:rsidRDefault="00715956">
      <w:pPr>
        <w:pStyle w:val="Heading4"/>
        <w:rPr>
          <w:noProof/>
        </w:rPr>
      </w:pPr>
      <w:bookmarkStart w:id="4903" w:name="_Toc21762414"/>
      <w:bookmarkStart w:id="4904" w:name="_Toc175992215"/>
      <w:bookmarkStart w:id="4905" w:name="_Toc348245021"/>
      <w:bookmarkStart w:id="4906" w:name="_Toc348258209"/>
      <w:bookmarkStart w:id="4907" w:name="_Toc348263392"/>
      <w:bookmarkStart w:id="4908" w:name="_Toc348336806"/>
      <w:bookmarkStart w:id="4909" w:name="_Toc348768119"/>
      <w:bookmarkStart w:id="4910" w:name="_Toc380435667"/>
      <w:bookmarkStart w:id="4911" w:name="_Toc359236165"/>
      <w:bookmarkStart w:id="4912" w:name="_Toc1816196"/>
      <w:bookmarkStart w:id="4913" w:name="_Toc21372741"/>
      <w:r w:rsidRPr="00F21240">
        <w:rPr>
          <w:noProof/>
        </w:rPr>
        <w:t>NK1-38   Next of Kin Birth Place</w:t>
      </w:r>
      <w:r w:rsidRPr="00F21240">
        <w:rPr>
          <w:noProof/>
        </w:rPr>
        <w:fldChar w:fldCharType="begin"/>
      </w:r>
      <w:r w:rsidRPr="00F21240">
        <w:rPr>
          <w:noProof/>
        </w:rPr>
        <w:instrText>XE "Next of Kin Birthplace"</w:instrText>
      </w:r>
      <w:r w:rsidRPr="00F21240">
        <w:rPr>
          <w:noProof/>
        </w:rPr>
        <w:fldChar w:fldCharType="end"/>
      </w:r>
      <w:r w:rsidRPr="00F21240">
        <w:rPr>
          <w:noProof/>
        </w:rPr>
        <w:t xml:space="preserve">   (ST)   01905</w:t>
      </w:r>
      <w:bookmarkEnd w:id="4903"/>
      <w:bookmarkEnd w:id="4904"/>
    </w:p>
    <w:p w14:paraId="4F2C9DC6" w14:textId="77777777" w:rsidR="00715956" w:rsidRPr="00F21240" w:rsidRDefault="00715956">
      <w:pPr>
        <w:pStyle w:val="NormalIndented"/>
        <w:rPr>
          <w:noProof/>
        </w:rPr>
      </w:pPr>
      <w:r w:rsidRPr="00F21240">
        <w:rPr>
          <w:noProof/>
        </w:rPr>
        <w:t xml:space="preserve">Definition:  This field indicates the location of the next-of-kin's birth; for example, "St. Francis Community Hospital of Lower South Side."  The actual address is reported in </w:t>
      </w:r>
      <w:r w:rsidRPr="00F21240">
        <w:rPr>
          <w:rStyle w:val="ReferenceAttribute"/>
          <w:noProof/>
        </w:rPr>
        <w:t>NK1-4 - Address</w:t>
      </w:r>
      <w:r w:rsidRPr="00F21240">
        <w:rPr>
          <w:noProof/>
        </w:rPr>
        <w:t xml:space="preserve"> with an identifier of "N".</w:t>
      </w:r>
    </w:p>
    <w:p w14:paraId="7DAD980F" w14:textId="77777777" w:rsidR="00715956" w:rsidRPr="00F21240" w:rsidRDefault="00715956">
      <w:pPr>
        <w:pStyle w:val="Heading4"/>
        <w:rPr>
          <w:noProof/>
        </w:rPr>
      </w:pPr>
      <w:bookmarkStart w:id="4914" w:name="_Toc21762415"/>
      <w:bookmarkStart w:id="4915" w:name="_Toc175992216"/>
      <w:r w:rsidRPr="00F21240">
        <w:rPr>
          <w:noProof/>
        </w:rPr>
        <w:t>NK1-39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4914"/>
      <w:bookmarkEnd w:id="4915"/>
    </w:p>
    <w:p w14:paraId="07AF743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F21240" w:rsidRDefault="00715956">
      <w:pPr>
        <w:pStyle w:val="NormalIndented"/>
        <w:rPr>
          <w:noProof/>
        </w:rPr>
      </w:pPr>
      <w:r w:rsidRPr="00F21240">
        <w:rPr>
          <w:noProof/>
        </w:rPr>
        <w:t xml:space="preserve">Definition:  This field identifies the type of VIP for the next-of-kin.  Refer to </w:t>
      </w:r>
      <w:hyperlink r:id="rId300" w:anchor="HL70099" w:history="1">
        <w:r w:rsidRPr="00F21240">
          <w:rPr>
            <w:rStyle w:val="ReferenceUserTable"/>
            <w:noProof/>
          </w:rPr>
          <w:t>User-defined Table 0099 – VIP Indicator</w:t>
        </w:r>
      </w:hyperlink>
      <w:r w:rsidRPr="007B20FC">
        <w:rPr>
          <w:noProof/>
        </w:rPr>
        <w:t xml:space="preserve"> </w:t>
      </w:r>
      <w:r>
        <w:rPr>
          <w:noProof/>
        </w:rPr>
        <w:t>in Chapter 2C, Code Tables</w:t>
      </w:r>
      <w:r w:rsidRPr="00F21240">
        <w:rPr>
          <w:noProof/>
        </w:rPr>
        <w:t>.</w:t>
      </w:r>
    </w:p>
    <w:p w14:paraId="21E4A2E6" w14:textId="77777777" w:rsidR="00715956" w:rsidRPr="00F21240" w:rsidRDefault="00715956">
      <w:pPr>
        <w:pStyle w:val="Heading4"/>
        <w:rPr>
          <w:noProof/>
        </w:rPr>
      </w:pPr>
      <w:bookmarkStart w:id="4916" w:name="_Ref233709306"/>
      <w:r w:rsidRPr="00F21240">
        <w:rPr>
          <w:noProof/>
        </w:rPr>
        <w:t>NK1-40   Next of Kin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02292</w:t>
      </w:r>
      <w:bookmarkEnd w:id="4916"/>
    </w:p>
    <w:p w14:paraId="5B4A0A6D"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20534CC" w14:textId="77777777" w:rsidR="00715956" w:rsidRPr="00F21240" w:rsidRDefault="00715956">
      <w:pPr>
        <w:pStyle w:val="NormalIndented"/>
        <w:rPr>
          <w:noProof/>
        </w:rPr>
      </w:pPr>
      <w:r w:rsidRPr="00F21240">
        <w:rPr>
          <w:noProof/>
        </w:rPr>
        <w:t xml:space="preserve">Definition:  This field contains the next of kin’s telecommunication contact information. This field replaces </w:t>
      </w:r>
      <w:r w:rsidRPr="00F21240">
        <w:rPr>
          <w:rStyle w:val="ReferenceAttribute"/>
        </w:rPr>
        <w:t>NK1-5 – Phone Number</w:t>
      </w:r>
      <w:r w:rsidRPr="00F21240">
        <w:rPr>
          <w:noProof/>
        </w:rPr>
        <w:t xml:space="preserve"> and </w:t>
      </w:r>
      <w:r w:rsidRPr="00F21240">
        <w:rPr>
          <w:rStyle w:val="ReferenceAttribute"/>
        </w:rPr>
        <w:t>NK1-6 – Business 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0CC74EAE" w14:textId="77777777" w:rsidR="00715956" w:rsidRPr="00F21240" w:rsidRDefault="00715956">
      <w:pPr>
        <w:pStyle w:val="Heading4"/>
        <w:rPr>
          <w:noProof/>
        </w:rPr>
      </w:pPr>
      <w:bookmarkStart w:id="4917" w:name="_Ref233710074"/>
      <w:r w:rsidRPr="00F21240">
        <w:rPr>
          <w:noProof/>
        </w:rPr>
        <w:t>NK1-41   Contact Person’s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02293</w:t>
      </w:r>
      <w:bookmarkEnd w:id="4917"/>
    </w:p>
    <w:p w14:paraId="55221126"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BF6FB8F" w14:textId="77777777" w:rsidR="00715956" w:rsidRPr="00F21240" w:rsidRDefault="00715956">
      <w:pPr>
        <w:pStyle w:val="NormalIndented"/>
        <w:rPr>
          <w:noProof/>
        </w:rPr>
      </w:pPr>
      <w:r w:rsidRPr="00F21240">
        <w:rPr>
          <w:noProof/>
        </w:rPr>
        <w:t xml:space="preserve">Definition:  This field contains the contact person’s telecommunication contact information. This field replaces </w:t>
      </w:r>
      <w:r w:rsidRPr="00F21240">
        <w:rPr>
          <w:rStyle w:val="ReferenceAttribute"/>
        </w:rPr>
        <w:t>NK1-31 – Contact Person’s Telephone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4842E3" w:rsidRDefault="00715956">
      <w:pPr>
        <w:pStyle w:val="Heading3"/>
        <w:rPr>
          <w:noProof/>
          <w:lang w:val="fr-FR"/>
        </w:rPr>
      </w:pPr>
      <w:bookmarkStart w:id="4918" w:name="_Toc175992217"/>
      <w:bookmarkStart w:id="4919" w:name="_Toc176235983"/>
      <w:bookmarkStart w:id="4920" w:name="_Toc27754855"/>
      <w:bookmarkStart w:id="4921" w:name="_Toc109892150"/>
      <w:r w:rsidRPr="004842E3">
        <w:rPr>
          <w:noProof/>
          <w:lang w:val="fr-FR"/>
        </w:rPr>
        <w:t>AL1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bookmarkStart w:id="4922" w:name="_Hlt1757452"/>
      <w:bookmarkStart w:id="4923" w:name="_Hlt1757433"/>
      <w:r w:rsidRPr="004842E3">
        <w:rPr>
          <w:noProof/>
          <w:lang w:val="fr-FR"/>
        </w:rPr>
        <w:t>Patient Allergy Information Se</w:t>
      </w:r>
      <w:bookmarkEnd w:id="4922"/>
      <w:r w:rsidRPr="004842E3">
        <w:rPr>
          <w:noProof/>
          <w:lang w:val="fr-FR"/>
        </w:rPr>
        <w:t>g</w:t>
      </w:r>
      <w:bookmarkEnd w:id="4923"/>
      <w:r w:rsidRPr="004842E3">
        <w:rPr>
          <w:noProof/>
          <w:lang w:val="fr-FR"/>
        </w:rPr>
        <w:t>ment</w:t>
      </w:r>
      <w:bookmarkEnd w:id="4905"/>
      <w:bookmarkEnd w:id="4906"/>
      <w:bookmarkEnd w:id="4907"/>
      <w:bookmarkEnd w:id="4908"/>
      <w:bookmarkEnd w:id="4909"/>
      <w:bookmarkEnd w:id="4910"/>
      <w:bookmarkEnd w:id="4911"/>
      <w:bookmarkEnd w:id="4912"/>
      <w:bookmarkEnd w:id="4913"/>
      <w:bookmarkEnd w:id="4918"/>
      <w:bookmarkEnd w:id="4919"/>
      <w:bookmarkEnd w:id="4920"/>
      <w:bookmarkEnd w:id="4921"/>
      <w:r w:rsidRPr="00F21240">
        <w:rPr>
          <w:noProof/>
        </w:rPr>
        <w:fldChar w:fldCharType="begin"/>
      </w:r>
      <w:r w:rsidRPr="004842E3">
        <w:rPr>
          <w:noProof/>
          <w:lang w:val="fr-FR"/>
        </w:rPr>
        <w:instrText>XE "patient allergy information segment"</w:instrText>
      </w:r>
      <w:r w:rsidRPr="00F21240">
        <w:rPr>
          <w:noProof/>
        </w:rPr>
        <w:fldChar w:fldCharType="end"/>
      </w:r>
      <w:r w:rsidRPr="00F21240">
        <w:rPr>
          <w:noProof/>
        </w:rPr>
        <w:fldChar w:fldCharType="begin"/>
      </w:r>
      <w:r w:rsidRPr="004842E3">
        <w:rPr>
          <w:noProof/>
          <w:lang w:val="fr-FR"/>
        </w:rPr>
        <w:instrText>XE "Segments: AL1"</w:instrText>
      </w:r>
      <w:r w:rsidRPr="00F21240">
        <w:rPr>
          <w:noProof/>
        </w:rPr>
        <w:fldChar w:fldCharType="end"/>
      </w:r>
    </w:p>
    <w:p w14:paraId="506B3DA5" w14:textId="77777777" w:rsidR="00715956" w:rsidRPr="00F21240" w:rsidRDefault="00715956">
      <w:pPr>
        <w:pStyle w:val="NormalIndented"/>
        <w:rPr>
          <w:noProof/>
        </w:rPr>
      </w:pPr>
      <w:r w:rsidRPr="00F21240">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F21240" w:rsidRDefault="00715956">
      <w:pPr>
        <w:pStyle w:val="AttributeTableCaption"/>
        <w:rPr>
          <w:b/>
          <w:noProof/>
        </w:rPr>
      </w:pPr>
      <w:bookmarkStart w:id="4924" w:name="_Hlt479540324"/>
      <w:bookmarkStart w:id="4925" w:name="AL1"/>
      <w:bookmarkEnd w:id="4924"/>
      <w:r w:rsidRPr="00F21240">
        <w:rPr>
          <w:noProof/>
        </w:rPr>
        <w:t>HL7 Attribute Table - AL1 - Patient Allergy Information</w:t>
      </w:r>
      <w:bookmarkEnd w:id="4925"/>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AL1</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F21240" w:rsidRDefault="00715956">
            <w:pPr>
              <w:pStyle w:val="AttributeTableHeader"/>
              <w:jc w:val="left"/>
              <w:rPr>
                <w:noProof/>
              </w:rPr>
            </w:pPr>
            <w:r w:rsidRPr="00F21240">
              <w:rPr>
                <w:noProof/>
              </w:rPr>
              <w:t>ELEMENT NAME</w:t>
            </w:r>
          </w:p>
        </w:tc>
      </w:tr>
      <w:tr w:rsidR="00D50068" w:rsidRPr="00715956"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F21240" w:rsidRDefault="00715956">
            <w:pPr>
              <w:pStyle w:val="AttributeTableBody"/>
              <w:rPr>
                <w:noProof/>
              </w:rPr>
            </w:pPr>
            <w:r w:rsidRPr="00F21240">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F21240" w:rsidRDefault="00715956">
            <w:pPr>
              <w:pStyle w:val="AttributeTableBody"/>
              <w:jc w:val="left"/>
              <w:rPr>
                <w:noProof/>
              </w:rPr>
            </w:pPr>
            <w:r w:rsidRPr="00F21240">
              <w:rPr>
                <w:noProof/>
              </w:rPr>
              <w:t>Set ID - AL1</w:t>
            </w:r>
          </w:p>
        </w:tc>
      </w:tr>
      <w:tr w:rsidR="00D50068" w:rsidRPr="00715956"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F21240" w:rsidRDefault="00000000">
            <w:pPr>
              <w:pStyle w:val="AttributeTableBody"/>
              <w:rPr>
                <w:rStyle w:val="HyperlinkTable"/>
                <w:noProof/>
              </w:rPr>
            </w:pPr>
            <w:hyperlink r:id="rId301" w:anchor="HL70127" w:history="1">
              <w:r w:rsidR="00715956" w:rsidRPr="00F21240">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F21240" w:rsidRDefault="00715956">
            <w:pPr>
              <w:pStyle w:val="AttributeTableBody"/>
              <w:jc w:val="left"/>
              <w:rPr>
                <w:noProof/>
              </w:rPr>
            </w:pPr>
            <w:r w:rsidRPr="00F21240">
              <w:rPr>
                <w:noProof/>
              </w:rPr>
              <w:t>Allergen Type Code</w:t>
            </w:r>
          </w:p>
        </w:tc>
      </w:tr>
      <w:tr w:rsidR="00D50068" w:rsidRPr="00715956"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F21240" w:rsidRDefault="008C54E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F21240" w:rsidRDefault="00000000">
            <w:pPr>
              <w:pStyle w:val="AttributeTableBody"/>
              <w:rPr>
                <w:rStyle w:val="HyperlinkTable"/>
                <w:noProof/>
              </w:rPr>
            </w:pPr>
            <w:hyperlink r:id="rId302" w:anchor="HL70128" w:history="1">
              <w:r w:rsidR="00715956" w:rsidRPr="00F21240">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F21240" w:rsidRDefault="00715956">
            <w:pPr>
              <w:pStyle w:val="AttributeTableBody"/>
              <w:jc w:val="left"/>
              <w:rPr>
                <w:noProof/>
              </w:rPr>
            </w:pPr>
            <w:r w:rsidRPr="00F21240">
              <w:rPr>
                <w:noProof/>
              </w:rPr>
              <w:t>Allergy Severity Code</w:t>
            </w:r>
          </w:p>
        </w:tc>
      </w:tr>
      <w:tr w:rsidR="00D50068" w:rsidRPr="00715956"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F21240" w:rsidRDefault="00715956">
            <w:pPr>
              <w:pStyle w:val="AttributeTableBody"/>
              <w:jc w:val="left"/>
              <w:rPr>
                <w:noProof/>
              </w:rPr>
            </w:pPr>
            <w:r w:rsidRPr="00F21240">
              <w:rPr>
                <w:noProof/>
              </w:rPr>
              <w:t>Allergy Reaction Code</w:t>
            </w:r>
          </w:p>
        </w:tc>
      </w:tr>
      <w:tr w:rsidR="00D50068" w:rsidRPr="00715956"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F21240" w:rsidRDefault="00715956">
            <w:pPr>
              <w:pStyle w:val="AttributeTableBody"/>
              <w:rPr>
                <w:noProof/>
              </w:rPr>
            </w:pPr>
            <w:r w:rsidRPr="00F21240">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F21240" w:rsidRDefault="00715956">
            <w:pPr>
              <w:pStyle w:val="AttributeTableBody"/>
              <w:jc w:val="left"/>
              <w:rPr>
                <w:noProof/>
              </w:rPr>
            </w:pPr>
            <w:r w:rsidRPr="00F21240">
              <w:rPr>
                <w:noProof/>
              </w:rPr>
              <w:t>Identification Date</w:t>
            </w:r>
          </w:p>
        </w:tc>
      </w:tr>
    </w:tbl>
    <w:p w14:paraId="2463AD05" w14:textId="77777777" w:rsidR="00715956" w:rsidRPr="00F21240" w:rsidRDefault="00715956">
      <w:pPr>
        <w:pStyle w:val="Heading4"/>
        <w:rPr>
          <w:noProof/>
          <w:vanish/>
        </w:rPr>
      </w:pPr>
      <w:bookmarkStart w:id="4926" w:name="_Toc1816197"/>
      <w:bookmarkStart w:id="4927" w:name="_Toc21372742"/>
      <w:r w:rsidRPr="00F21240">
        <w:rPr>
          <w:noProof/>
          <w:vanish/>
        </w:rPr>
        <w:t>AL1 field definitions</w:t>
      </w:r>
      <w:bookmarkStart w:id="4928" w:name="_Toc174953747"/>
      <w:bookmarkStart w:id="4929" w:name="_Toc174954334"/>
      <w:bookmarkEnd w:id="4926"/>
      <w:bookmarkEnd w:id="4927"/>
      <w:bookmarkEnd w:id="4928"/>
      <w:bookmarkEnd w:id="4929"/>
      <w:r w:rsidRPr="00F21240">
        <w:rPr>
          <w:noProof/>
          <w:vanish/>
        </w:rPr>
        <w:fldChar w:fldCharType="begin"/>
      </w:r>
      <w:r w:rsidRPr="00F21240">
        <w:rPr>
          <w:noProof/>
          <w:vanish/>
        </w:rPr>
        <w:instrText>XE "AL1 field definitions"</w:instrText>
      </w:r>
      <w:r w:rsidRPr="00F21240">
        <w:rPr>
          <w:noProof/>
          <w:vanish/>
        </w:rPr>
        <w:fldChar w:fldCharType="end"/>
      </w:r>
      <w:bookmarkStart w:id="4930" w:name="_Toc175992218"/>
      <w:bookmarkEnd w:id="4930"/>
    </w:p>
    <w:p w14:paraId="1EF15F7A" w14:textId="77777777" w:rsidR="00715956" w:rsidRPr="002748BE" w:rsidRDefault="00715956">
      <w:pPr>
        <w:pStyle w:val="Heading4"/>
        <w:rPr>
          <w:noProof/>
          <w:lang w:val="es-GT"/>
        </w:rPr>
      </w:pPr>
      <w:bookmarkStart w:id="4931" w:name="_Toc1816198"/>
      <w:bookmarkStart w:id="4932" w:name="_Toc21372743"/>
      <w:bookmarkStart w:id="4933" w:name="_Toc175992219"/>
      <w:r w:rsidRPr="002748BE">
        <w:rPr>
          <w:noProof/>
          <w:lang w:val="es-GT"/>
        </w:rPr>
        <w:t>AL1-1   Set ID - AL1</w:t>
      </w:r>
      <w:r w:rsidRPr="00F21240">
        <w:rPr>
          <w:noProof/>
        </w:rPr>
        <w:fldChar w:fldCharType="begin"/>
      </w:r>
      <w:r w:rsidRPr="002748BE">
        <w:rPr>
          <w:noProof/>
          <w:lang w:val="es-GT"/>
        </w:rPr>
        <w:instrText>XE "Set ID - AL1"</w:instrText>
      </w:r>
      <w:r w:rsidRPr="00F21240">
        <w:rPr>
          <w:noProof/>
        </w:rPr>
        <w:fldChar w:fldCharType="end"/>
      </w:r>
      <w:r w:rsidRPr="002748BE">
        <w:rPr>
          <w:noProof/>
          <w:lang w:val="es-GT"/>
        </w:rPr>
        <w:t xml:space="preserve">   (SI)   00203</w:t>
      </w:r>
      <w:bookmarkEnd w:id="4931"/>
      <w:bookmarkEnd w:id="4932"/>
      <w:bookmarkEnd w:id="4933"/>
    </w:p>
    <w:p w14:paraId="2CE889D0"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4842E3" w:rsidRDefault="00715956">
      <w:pPr>
        <w:pStyle w:val="Heading4"/>
        <w:rPr>
          <w:noProof/>
          <w:lang w:val="nl-NL"/>
        </w:rPr>
      </w:pPr>
      <w:bookmarkStart w:id="4934" w:name="_Toc1816199"/>
      <w:bookmarkStart w:id="4935" w:name="_Toc21372744"/>
      <w:bookmarkStart w:id="4936" w:name="_Toc175992220"/>
      <w:r w:rsidRPr="004842E3">
        <w:rPr>
          <w:noProof/>
          <w:lang w:val="nl-NL"/>
        </w:rPr>
        <w:t>AL1-2   Allergen Type</w:t>
      </w:r>
      <w:r w:rsidRPr="00F21240">
        <w:rPr>
          <w:noProof/>
        </w:rPr>
        <w:fldChar w:fldCharType="begin"/>
      </w:r>
      <w:r w:rsidRPr="004842E3">
        <w:rPr>
          <w:noProof/>
          <w:lang w:val="nl-NL"/>
        </w:rPr>
        <w:instrText>XE "Allergen Type"</w:instrText>
      </w:r>
      <w:r w:rsidRPr="00F21240">
        <w:rPr>
          <w:noProof/>
        </w:rPr>
        <w:fldChar w:fldCharType="end"/>
      </w:r>
      <w:r w:rsidRPr="004842E3">
        <w:rPr>
          <w:noProof/>
          <w:lang w:val="nl-NL"/>
        </w:rPr>
        <w:t xml:space="preserve"> Code   (CWE)   00204</w:t>
      </w:r>
      <w:bookmarkEnd w:id="4934"/>
      <w:bookmarkEnd w:id="4935"/>
      <w:bookmarkEnd w:id="4936"/>
    </w:p>
    <w:p w14:paraId="269F84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3" w:anchor="HL70127" w:history="1">
        <w:r w:rsidRPr="00F21240">
          <w:rPr>
            <w:rStyle w:val="ReferenceUserTable"/>
            <w:noProof/>
          </w:rPr>
          <w:t>User-defined Table 0127 - Allergen Type</w:t>
        </w:r>
      </w:hyperlink>
      <w:r w:rsidRPr="00F21240">
        <w:rPr>
          <w:noProof/>
        </w:rPr>
        <w:t xml:space="preserve"> </w:t>
      </w:r>
      <w:r>
        <w:rPr>
          <w:noProof/>
        </w:rPr>
        <w:t xml:space="preserve">in Chapter 2C, Code Tables, for </w:t>
      </w:r>
      <w:r w:rsidRPr="00F21240">
        <w:rPr>
          <w:noProof/>
        </w:rPr>
        <w:t>suggested values.</w:t>
      </w:r>
    </w:p>
    <w:p w14:paraId="0303927E" w14:textId="77777777" w:rsidR="00715956" w:rsidRPr="004842E3" w:rsidRDefault="00715956">
      <w:pPr>
        <w:pStyle w:val="Heading4"/>
        <w:rPr>
          <w:noProof/>
          <w:lang w:val="fr-FR"/>
        </w:rPr>
      </w:pPr>
      <w:bookmarkStart w:id="4937" w:name="_Hlt489298853"/>
      <w:bookmarkStart w:id="4938" w:name="_Toc1816200"/>
      <w:bookmarkStart w:id="4939" w:name="_Toc21372745"/>
      <w:bookmarkStart w:id="4940" w:name="_Toc175992221"/>
      <w:bookmarkEnd w:id="4937"/>
      <w:r w:rsidRPr="004842E3">
        <w:rPr>
          <w:noProof/>
          <w:lang w:val="fr-FR"/>
        </w:rPr>
        <w:t>AL1-3   Allergen Code/Mnemonic/Description</w:t>
      </w:r>
      <w:r w:rsidRPr="00F21240">
        <w:rPr>
          <w:noProof/>
        </w:rPr>
        <w:fldChar w:fldCharType="begin"/>
      </w:r>
      <w:r w:rsidRPr="004842E3">
        <w:rPr>
          <w:noProof/>
          <w:lang w:val="fr-FR"/>
        </w:rPr>
        <w:instrText>XE "Allergy Code/Mnemonic/Description"</w:instrText>
      </w:r>
      <w:r w:rsidRPr="00F21240">
        <w:rPr>
          <w:noProof/>
        </w:rPr>
        <w:fldChar w:fldCharType="end"/>
      </w:r>
      <w:r w:rsidRPr="004842E3">
        <w:rPr>
          <w:noProof/>
          <w:lang w:val="fr-FR"/>
        </w:rPr>
        <w:t xml:space="preserve">   (CWE)   00205</w:t>
      </w:r>
      <w:bookmarkEnd w:id="4938"/>
      <w:bookmarkEnd w:id="4939"/>
      <w:bookmarkEnd w:id="4940"/>
    </w:p>
    <w:p w14:paraId="3B17931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F21240" w:rsidRDefault="00715956">
      <w:pPr>
        <w:pStyle w:val="Heading4"/>
        <w:rPr>
          <w:noProof/>
        </w:rPr>
      </w:pPr>
      <w:bookmarkStart w:id="4941" w:name="_Hlt20967039"/>
      <w:bookmarkStart w:id="4942" w:name="_Toc1816201"/>
      <w:bookmarkStart w:id="4943" w:name="_Toc21372746"/>
      <w:bookmarkStart w:id="4944" w:name="_Toc175992222"/>
      <w:bookmarkEnd w:id="4941"/>
      <w:r w:rsidRPr="00F21240">
        <w:rPr>
          <w:noProof/>
        </w:rPr>
        <w:t>AL1-4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4942"/>
      <w:bookmarkEnd w:id="4943"/>
      <w:bookmarkEnd w:id="4944"/>
    </w:p>
    <w:p w14:paraId="20F50F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F21240" w:rsidRDefault="00715956">
      <w:pPr>
        <w:pStyle w:val="NormalIndented"/>
        <w:rPr>
          <w:noProof/>
        </w:rPr>
      </w:pPr>
      <w:r w:rsidRPr="00F21240">
        <w:rPr>
          <w:noProof/>
        </w:rPr>
        <w:t xml:space="preserve">Definition:  This field indicates the general severity of the allergy.  Refer to </w:t>
      </w:r>
      <w:hyperlink r:id="rId304" w:anchor="HL70128" w:history="1">
        <w:r w:rsidRPr="00F21240">
          <w:rPr>
            <w:rStyle w:val="ReferenceUserTable"/>
            <w:noProof/>
          </w:rPr>
          <w:t>User-defined T</w:t>
        </w:r>
        <w:bookmarkStart w:id="4945" w:name="_Hlt489664409"/>
        <w:r w:rsidRPr="00F21240">
          <w:rPr>
            <w:rStyle w:val="ReferenceUserTable"/>
            <w:noProof/>
          </w:rPr>
          <w:t>a</w:t>
        </w:r>
        <w:bookmarkEnd w:id="4945"/>
        <w:r w:rsidRPr="00F21240">
          <w:rPr>
            <w:rStyle w:val="ReferenceUserTable"/>
            <w:noProof/>
          </w:rPr>
          <w:t>ble 0128 - Allergy Severity</w:t>
        </w:r>
      </w:hyperlink>
      <w:r w:rsidRPr="00F21240">
        <w:rPr>
          <w:noProof/>
        </w:rPr>
        <w:t xml:space="preserve"> </w:t>
      </w:r>
      <w:r>
        <w:rPr>
          <w:noProof/>
        </w:rPr>
        <w:t xml:space="preserve">in Chapter 2C, Code Tables, for </w:t>
      </w:r>
      <w:r w:rsidR="00FC3EB7">
        <w:rPr>
          <w:noProof/>
        </w:rPr>
        <w:t>valid</w:t>
      </w:r>
      <w:r w:rsidR="00FC3EB7" w:rsidRPr="00F21240">
        <w:rPr>
          <w:noProof/>
        </w:rPr>
        <w:t xml:space="preserve"> </w:t>
      </w:r>
      <w:r w:rsidRPr="00F21240">
        <w:rPr>
          <w:noProof/>
        </w:rPr>
        <w:t>values.</w:t>
      </w:r>
    </w:p>
    <w:p w14:paraId="0C7E1A89" w14:textId="77777777" w:rsidR="00715956" w:rsidRPr="00F21240" w:rsidRDefault="00715956">
      <w:pPr>
        <w:pStyle w:val="Heading4"/>
        <w:rPr>
          <w:noProof/>
        </w:rPr>
      </w:pPr>
      <w:bookmarkStart w:id="4946" w:name="_Hlt489664456"/>
      <w:bookmarkStart w:id="4947" w:name="_Toc1816202"/>
      <w:bookmarkStart w:id="4948" w:name="_Toc21372747"/>
      <w:bookmarkStart w:id="4949" w:name="_Toc175992223"/>
      <w:bookmarkEnd w:id="4946"/>
      <w:r w:rsidRPr="00F21240">
        <w:rPr>
          <w:noProof/>
        </w:rPr>
        <w:t>AL1-5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4947"/>
      <w:bookmarkEnd w:id="4948"/>
      <w:bookmarkEnd w:id="4949"/>
    </w:p>
    <w:p w14:paraId="5CCCACA5"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F21240" w:rsidRDefault="00715956">
      <w:pPr>
        <w:pStyle w:val="Heading4"/>
        <w:rPr>
          <w:noProof/>
        </w:rPr>
      </w:pPr>
      <w:bookmarkStart w:id="4950" w:name="_Toc1816203"/>
      <w:bookmarkStart w:id="4951" w:name="_Toc21372748"/>
      <w:bookmarkStart w:id="4952" w:name="_Toc175992224"/>
      <w:r w:rsidRPr="00F21240">
        <w:rPr>
          <w:noProof/>
        </w:rPr>
        <w:t>AL1-6   Identification Date</w:t>
      </w:r>
      <w:r w:rsidRPr="00F21240">
        <w:rPr>
          <w:noProof/>
        </w:rPr>
        <w:fldChar w:fldCharType="begin"/>
      </w:r>
      <w:r w:rsidRPr="00F21240">
        <w:rPr>
          <w:noProof/>
        </w:rPr>
        <w:instrText>XE "Identification date"</w:instrText>
      </w:r>
      <w:r w:rsidRPr="00F21240">
        <w:rPr>
          <w:noProof/>
        </w:rPr>
        <w:fldChar w:fldCharType="end"/>
      </w:r>
      <w:r w:rsidRPr="00F21240">
        <w:rPr>
          <w:noProof/>
        </w:rPr>
        <w:t xml:space="preserve">   (DT)   00208</w:t>
      </w:r>
      <w:bookmarkEnd w:id="4950"/>
      <w:bookmarkEnd w:id="4951"/>
      <w:bookmarkEnd w:id="4952"/>
    </w:p>
    <w:p w14:paraId="593DC736" w14:textId="77777777" w:rsidR="00715956" w:rsidRPr="00F21240" w:rsidRDefault="00715956">
      <w:pPr>
        <w:pStyle w:val="NormalIndented"/>
        <w:rPr>
          <w:noProof/>
        </w:rPr>
      </w:pPr>
      <w:r w:rsidRPr="00F21240">
        <w:rPr>
          <w:noProof/>
        </w:rPr>
        <w:t xml:space="preserve">Definition: </w:t>
      </w:r>
      <w:r w:rsidRPr="00F21240">
        <w:rPr>
          <w:b/>
          <w:noProof/>
        </w:rPr>
        <w:t xml:space="preserve"> The Al-6 field was retained for backward compatibility only as of v</w:t>
      </w:r>
      <w:r>
        <w:rPr>
          <w:b/>
          <w:noProof/>
        </w:rPr>
        <w:t xml:space="preserve"> </w:t>
      </w:r>
      <w:r w:rsidRPr="00F21240">
        <w:rPr>
          <w:b/>
          <w:noProof/>
        </w:rPr>
        <w:t>2.4 and has been withdrawn as of v</w:t>
      </w:r>
      <w:r>
        <w:rPr>
          <w:b/>
          <w:noProof/>
        </w:rPr>
        <w:t xml:space="preserve"> </w:t>
      </w:r>
      <w:r w:rsidRPr="00F21240">
        <w:rPr>
          <w:b/>
          <w:noProof/>
        </w:rPr>
        <w:t>2.7.</w:t>
      </w:r>
      <w:r w:rsidRPr="00F21240">
        <w:rPr>
          <w:noProof/>
        </w:rPr>
        <w:t xml:space="preserve"> The reader is referred to the</w:t>
      </w:r>
      <w:r w:rsidRPr="00F21240">
        <w:rPr>
          <w:rStyle w:val="ReferenceAttribute"/>
        </w:rPr>
        <w:t xml:space="preserve"> IAM-11 – Onset Date</w:t>
      </w:r>
      <w:r w:rsidRPr="00F21240">
        <w:rPr>
          <w:noProof/>
        </w:rPr>
        <w:t xml:space="preserve"> or</w:t>
      </w:r>
      <w:r w:rsidRPr="00F21240">
        <w:rPr>
          <w:rStyle w:val="ReferenceAttribute"/>
        </w:rPr>
        <w:t xml:space="preserve"> IAM-13 – Inset Date</w:t>
      </w:r>
      <w:r w:rsidRPr="00F21240">
        <w:rPr>
          <w:noProof/>
        </w:rPr>
        <w:t xml:space="preserve"> fields for dates when the allergy was identified.. </w:t>
      </w:r>
    </w:p>
    <w:p w14:paraId="32105436" w14:textId="77777777" w:rsidR="00715956" w:rsidRPr="00F21240" w:rsidRDefault="00715956">
      <w:pPr>
        <w:pStyle w:val="Heading3"/>
        <w:rPr>
          <w:noProof/>
        </w:rPr>
      </w:pPr>
      <w:bookmarkStart w:id="4953" w:name="_IAM_-_Patient"/>
      <w:bookmarkStart w:id="4954" w:name="_Toc1816204"/>
      <w:bookmarkStart w:id="4955" w:name="_Toc21372749"/>
      <w:bookmarkStart w:id="4956" w:name="_Toc175992225"/>
      <w:bookmarkStart w:id="4957" w:name="_Toc176235984"/>
      <w:bookmarkStart w:id="4958" w:name="_Toc27754856"/>
      <w:bookmarkStart w:id="4959" w:name="_Toc109892151"/>
      <w:bookmarkEnd w:id="4953"/>
      <w:r w:rsidRPr="00F21240">
        <w:rPr>
          <w:noProof/>
        </w:rPr>
        <w:t>IAM</w:t>
      </w:r>
      <w:r w:rsidRPr="00F21240">
        <w:rPr>
          <w:noProof/>
        </w:rPr>
        <w:fldChar w:fldCharType="begin"/>
      </w:r>
      <w:r w:rsidRPr="00F21240">
        <w:rPr>
          <w:noProof/>
        </w:rPr>
        <w:instrText>XE "IAM"</w:instrText>
      </w:r>
      <w:r w:rsidRPr="00F21240">
        <w:rPr>
          <w:noProof/>
        </w:rPr>
        <w:fldChar w:fldCharType="end"/>
      </w:r>
      <w:r w:rsidRPr="00F21240">
        <w:rPr>
          <w:noProof/>
        </w:rPr>
        <w:t xml:space="preserve"> - </w:t>
      </w:r>
      <w:bookmarkStart w:id="4960" w:name="_Hlt1757462"/>
      <w:r w:rsidRPr="00F21240">
        <w:rPr>
          <w:noProof/>
        </w:rPr>
        <w:t>Patient Adverse Reaction Information Segment</w:t>
      </w:r>
      <w:bookmarkEnd w:id="4954"/>
      <w:bookmarkEnd w:id="4955"/>
      <w:bookmarkEnd w:id="4956"/>
      <w:bookmarkEnd w:id="4957"/>
      <w:bookmarkEnd w:id="4958"/>
      <w:bookmarkEnd w:id="4959"/>
      <w:bookmarkEnd w:id="4960"/>
      <w:r w:rsidRPr="00F21240">
        <w:rPr>
          <w:noProof/>
        </w:rPr>
        <w:fldChar w:fldCharType="begin"/>
      </w:r>
      <w:r w:rsidRPr="00F21240">
        <w:rPr>
          <w:noProof/>
        </w:rPr>
        <w:instrText>XE "patient adverse reaction information segment -"</w:instrText>
      </w:r>
      <w:r w:rsidRPr="00F21240">
        <w:rPr>
          <w:noProof/>
        </w:rPr>
        <w:fldChar w:fldCharType="end"/>
      </w:r>
      <w:r w:rsidRPr="00F21240">
        <w:rPr>
          <w:noProof/>
        </w:rPr>
        <w:fldChar w:fldCharType="begin"/>
      </w:r>
      <w:r w:rsidRPr="00F21240">
        <w:rPr>
          <w:noProof/>
        </w:rPr>
        <w:instrText>XE "Segments:IAM"</w:instrText>
      </w:r>
      <w:r w:rsidRPr="00F21240">
        <w:rPr>
          <w:noProof/>
        </w:rPr>
        <w:fldChar w:fldCharType="end"/>
      </w:r>
    </w:p>
    <w:p w14:paraId="377B5D2E" w14:textId="77777777" w:rsidR="00715956" w:rsidRPr="00F21240" w:rsidRDefault="00715956">
      <w:pPr>
        <w:pStyle w:val="NormalIndented"/>
        <w:rPr>
          <w:noProof/>
        </w:rPr>
      </w:pPr>
      <w:r w:rsidRPr="00F21240">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F21240">
        <w:rPr>
          <w:i/>
          <w:noProof/>
        </w:rPr>
        <w:t>AL1 - Patient Allergy Information Segment</w:t>
      </w:r>
      <w:r w:rsidRPr="00F21240">
        <w:rPr>
          <w:noProof/>
        </w:rPr>
        <w:t xml:space="preserve"> to support 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F21240" w:rsidRDefault="00715956">
      <w:pPr>
        <w:pStyle w:val="AttributeTableCaption"/>
        <w:rPr>
          <w:noProof/>
        </w:rPr>
      </w:pPr>
      <w:bookmarkStart w:id="4961" w:name="IAM"/>
      <w:r w:rsidRPr="00F21240">
        <w:rPr>
          <w:noProof/>
        </w:rPr>
        <w:t>HL7 Attribute Table - IAM - Patient Adverse Reaction Information</w:t>
      </w:r>
      <w:bookmarkEnd w:id="4961"/>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IAM</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F21240" w:rsidRDefault="00715956">
            <w:pPr>
              <w:pStyle w:val="AttributeTableHeader"/>
              <w:jc w:val="left"/>
              <w:rPr>
                <w:noProof/>
              </w:rPr>
            </w:pPr>
            <w:r w:rsidRPr="00F21240">
              <w:rPr>
                <w:noProof/>
              </w:rPr>
              <w:t>ELEMENT NAME</w:t>
            </w:r>
          </w:p>
        </w:tc>
      </w:tr>
      <w:tr w:rsidR="00D50068" w:rsidRPr="00715956"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F21240" w:rsidRDefault="00715956">
            <w:pPr>
              <w:pStyle w:val="AttributeTableBody"/>
              <w:rPr>
                <w:noProof/>
              </w:rPr>
            </w:pPr>
            <w:r w:rsidRPr="00F21240">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F21240" w:rsidRDefault="00715956">
            <w:pPr>
              <w:pStyle w:val="AttributeTableBody"/>
              <w:jc w:val="left"/>
              <w:rPr>
                <w:noProof/>
              </w:rPr>
            </w:pPr>
            <w:r w:rsidRPr="00F21240">
              <w:rPr>
                <w:noProof/>
              </w:rPr>
              <w:t>Set ID - IAM</w:t>
            </w:r>
          </w:p>
        </w:tc>
      </w:tr>
      <w:tr w:rsidR="00D50068" w:rsidRPr="00715956"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F21240" w:rsidRDefault="00000000">
            <w:pPr>
              <w:pStyle w:val="AttributeTableBody"/>
              <w:rPr>
                <w:rStyle w:val="HyperlinkTable"/>
                <w:noProof/>
              </w:rPr>
            </w:pPr>
            <w:hyperlink r:id="rId305" w:anchor="HL70127" w:history="1">
              <w:r w:rsidR="00715956" w:rsidRPr="00F21240">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F21240" w:rsidRDefault="00715956">
            <w:pPr>
              <w:pStyle w:val="AttributeTableBody"/>
              <w:jc w:val="left"/>
              <w:rPr>
                <w:noProof/>
              </w:rPr>
            </w:pPr>
            <w:r w:rsidRPr="00F21240">
              <w:rPr>
                <w:noProof/>
              </w:rPr>
              <w:t>Allergen Type Code</w:t>
            </w:r>
          </w:p>
        </w:tc>
      </w:tr>
      <w:tr w:rsidR="00D50068" w:rsidRPr="00715956"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F21240" w:rsidRDefault="00000000">
            <w:pPr>
              <w:pStyle w:val="AttributeTableBody"/>
              <w:rPr>
                <w:rStyle w:val="HyperlinkTable"/>
                <w:noProof/>
              </w:rPr>
            </w:pPr>
            <w:hyperlink r:id="rId306" w:anchor="HL70128" w:history="1">
              <w:r w:rsidR="00715956" w:rsidRPr="00F21240">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F21240" w:rsidRDefault="00715956">
            <w:pPr>
              <w:pStyle w:val="AttributeTableBody"/>
              <w:jc w:val="left"/>
              <w:rPr>
                <w:noProof/>
              </w:rPr>
            </w:pPr>
            <w:r w:rsidRPr="00F21240">
              <w:rPr>
                <w:noProof/>
              </w:rPr>
              <w:t>Allergy Severity Code</w:t>
            </w:r>
          </w:p>
        </w:tc>
      </w:tr>
      <w:tr w:rsidR="00D50068" w:rsidRPr="00715956"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F21240" w:rsidRDefault="00715956">
            <w:pPr>
              <w:pStyle w:val="AttributeTableBody"/>
              <w:jc w:val="left"/>
              <w:rPr>
                <w:noProof/>
              </w:rPr>
            </w:pPr>
            <w:r w:rsidRPr="00F21240">
              <w:rPr>
                <w:noProof/>
              </w:rPr>
              <w:t>Allergy Reaction Code</w:t>
            </w:r>
          </w:p>
        </w:tc>
      </w:tr>
      <w:tr w:rsidR="00D50068" w:rsidRPr="00715956"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6C5E42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F21240" w:rsidRDefault="00000000">
            <w:pPr>
              <w:pStyle w:val="AttributeTableBody"/>
              <w:rPr>
                <w:rStyle w:val="HyperlinkTable"/>
                <w:noProof/>
              </w:rPr>
            </w:pPr>
            <w:hyperlink r:id="rId307"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F21240" w:rsidRDefault="00715956">
            <w:pPr>
              <w:pStyle w:val="AttributeTableBody"/>
              <w:rPr>
                <w:noProof/>
              </w:rPr>
            </w:pPr>
            <w:r w:rsidRPr="00F21240">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F21240" w:rsidRDefault="00715956">
            <w:pPr>
              <w:pStyle w:val="AttributeTableBody"/>
              <w:jc w:val="left"/>
              <w:rPr>
                <w:noProof/>
              </w:rPr>
            </w:pPr>
            <w:r w:rsidRPr="00F21240">
              <w:rPr>
                <w:noProof/>
              </w:rPr>
              <w:t>Allergy Action Code</w:t>
            </w:r>
          </w:p>
        </w:tc>
      </w:tr>
      <w:tr w:rsidR="00D50068" w:rsidRPr="00715956"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F21240" w:rsidRDefault="00715956">
            <w:pPr>
              <w:pStyle w:val="AttributeTableBody"/>
              <w:rPr>
                <w:noProof/>
              </w:rPr>
            </w:pPr>
            <w:r w:rsidRPr="00F21240">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F21240" w:rsidRDefault="00715956">
            <w:pPr>
              <w:pStyle w:val="AttributeTableBody"/>
              <w:rPr>
                <w:noProof/>
              </w:rPr>
            </w:pPr>
            <w:r w:rsidRPr="00F21240">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F21240" w:rsidRDefault="00715956">
            <w:pPr>
              <w:pStyle w:val="AttributeTableBody"/>
              <w:jc w:val="left"/>
              <w:rPr>
                <w:noProof/>
              </w:rPr>
            </w:pPr>
            <w:r w:rsidRPr="00F21240">
              <w:rPr>
                <w:noProof/>
              </w:rPr>
              <w:t>Allergy Unique Identifier</w:t>
            </w:r>
          </w:p>
        </w:tc>
      </w:tr>
      <w:tr w:rsidR="00D50068" w:rsidRPr="00715956"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F21240" w:rsidRDefault="00715956">
            <w:pPr>
              <w:pStyle w:val="AttributeTableBody"/>
              <w:rPr>
                <w:noProof/>
              </w:rPr>
            </w:pPr>
            <w:r w:rsidRPr="00F21240">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F21240" w:rsidRDefault="00715956">
            <w:pPr>
              <w:pStyle w:val="AttributeTableBody"/>
              <w:jc w:val="left"/>
              <w:rPr>
                <w:noProof/>
              </w:rPr>
            </w:pPr>
            <w:r w:rsidRPr="00F21240">
              <w:rPr>
                <w:noProof/>
              </w:rPr>
              <w:t>Action Reason</w:t>
            </w:r>
          </w:p>
        </w:tc>
      </w:tr>
      <w:tr w:rsidR="00D50068" w:rsidRPr="00715956"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F21240" w:rsidRDefault="00000000">
            <w:pPr>
              <w:pStyle w:val="AttributeTableBody"/>
              <w:rPr>
                <w:rStyle w:val="HyperlinkTable"/>
                <w:noProof/>
              </w:rPr>
            </w:pPr>
            <w:hyperlink r:id="rId308" w:anchor="HL70436" w:history="1">
              <w:r w:rsidR="00715956" w:rsidRPr="00F21240">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F21240" w:rsidRDefault="00715956">
            <w:pPr>
              <w:pStyle w:val="AttributeTableBody"/>
              <w:rPr>
                <w:noProof/>
              </w:rPr>
            </w:pPr>
            <w:r w:rsidRPr="00F21240">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F21240" w:rsidRDefault="00715956">
            <w:pPr>
              <w:pStyle w:val="AttributeTableBody"/>
              <w:jc w:val="left"/>
              <w:rPr>
                <w:noProof/>
              </w:rPr>
            </w:pPr>
            <w:r w:rsidRPr="00F21240">
              <w:rPr>
                <w:noProof/>
              </w:rPr>
              <w:t>Sensitivity to Causative Agent Code</w:t>
            </w:r>
          </w:p>
        </w:tc>
      </w:tr>
      <w:tr w:rsidR="00D50068" w:rsidRPr="00715956"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F21240" w:rsidRDefault="00715956">
            <w:pPr>
              <w:pStyle w:val="AttributeTableBody"/>
              <w:rPr>
                <w:noProof/>
              </w:rPr>
            </w:pPr>
            <w:r w:rsidRPr="00F21240">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F21240" w:rsidRDefault="00715956">
            <w:pPr>
              <w:pStyle w:val="AttributeTableBody"/>
              <w:jc w:val="left"/>
              <w:rPr>
                <w:noProof/>
              </w:rPr>
            </w:pPr>
            <w:r w:rsidRPr="00F21240">
              <w:rPr>
                <w:noProof/>
              </w:rPr>
              <w:t>Allergen Group Code/Mnemonic/Description</w:t>
            </w:r>
          </w:p>
        </w:tc>
      </w:tr>
      <w:tr w:rsidR="00D50068" w:rsidRPr="00715956"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F21240" w:rsidRDefault="00715956">
            <w:pPr>
              <w:pStyle w:val="AttributeTableBody"/>
              <w:rPr>
                <w:noProof/>
              </w:rPr>
            </w:pPr>
            <w:r w:rsidRPr="00F21240">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F21240" w:rsidRDefault="00715956">
            <w:pPr>
              <w:pStyle w:val="AttributeTableBody"/>
              <w:jc w:val="left"/>
              <w:rPr>
                <w:noProof/>
              </w:rPr>
            </w:pPr>
            <w:r w:rsidRPr="00F21240">
              <w:rPr>
                <w:noProof/>
              </w:rPr>
              <w:t>Onset Date</w:t>
            </w:r>
          </w:p>
        </w:tc>
      </w:tr>
      <w:tr w:rsidR="00D50068" w:rsidRPr="00715956"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F21240" w:rsidRDefault="00715956">
            <w:pPr>
              <w:pStyle w:val="AttributeTableBody"/>
              <w:rPr>
                <w:noProof/>
              </w:rPr>
            </w:pPr>
            <w:r w:rsidRPr="00F21240">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F21240" w:rsidRDefault="00715956">
            <w:pPr>
              <w:pStyle w:val="AttributeTableBody"/>
              <w:jc w:val="left"/>
              <w:rPr>
                <w:noProof/>
              </w:rPr>
            </w:pPr>
            <w:r w:rsidRPr="00F21240">
              <w:rPr>
                <w:noProof/>
              </w:rPr>
              <w:t>Onset Date Text</w:t>
            </w:r>
          </w:p>
        </w:tc>
      </w:tr>
      <w:tr w:rsidR="00D50068" w:rsidRPr="00715956"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F21240" w:rsidRDefault="00715956">
            <w:pPr>
              <w:pStyle w:val="AttributeTableBody"/>
              <w:rPr>
                <w:noProof/>
              </w:rPr>
            </w:pPr>
            <w:r w:rsidRPr="00F21240">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F21240" w:rsidRDefault="00715956">
            <w:pPr>
              <w:pStyle w:val="AttributeTableBody"/>
              <w:jc w:val="left"/>
              <w:rPr>
                <w:noProof/>
              </w:rPr>
            </w:pPr>
            <w:r w:rsidRPr="00F21240">
              <w:rPr>
                <w:noProof/>
              </w:rPr>
              <w:t>Reported Date/Time</w:t>
            </w:r>
          </w:p>
        </w:tc>
      </w:tr>
      <w:tr w:rsidR="00D50068" w:rsidRPr="00715956"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F21240" w:rsidRDefault="00715956">
            <w:pPr>
              <w:pStyle w:val="AttributeTableBody"/>
              <w:rPr>
                <w:noProof/>
              </w:rPr>
            </w:pPr>
            <w:r w:rsidRPr="00F21240">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F21240" w:rsidRDefault="00715956">
            <w:pPr>
              <w:pStyle w:val="AttributeTableBody"/>
              <w:jc w:val="left"/>
              <w:rPr>
                <w:noProof/>
              </w:rPr>
            </w:pPr>
            <w:r w:rsidRPr="00F21240">
              <w:rPr>
                <w:noProof/>
              </w:rPr>
              <w:t>Reported By</w:t>
            </w:r>
          </w:p>
        </w:tc>
      </w:tr>
      <w:tr w:rsidR="00D50068" w:rsidRPr="00715956"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F21240" w:rsidRDefault="00000000">
            <w:pPr>
              <w:pStyle w:val="AttributeTableBody"/>
              <w:rPr>
                <w:rStyle w:val="HyperlinkTable"/>
                <w:noProof/>
              </w:rPr>
            </w:pPr>
            <w:hyperlink r:id="rId309" w:anchor="HL70063" w:history="1">
              <w:r w:rsidR="00715956" w:rsidRPr="00F21240">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F21240" w:rsidRDefault="00715956">
            <w:pPr>
              <w:pStyle w:val="AttributeTableBody"/>
              <w:rPr>
                <w:noProof/>
              </w:rPr>
            </w:pPr>
            <w:r w:rsidRPr="00F21240">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F21240" w:rsidRDefault="00715956">
            <w:pPr>
              <w:pStyle w:val="AttributeTableBody"/>
              <w:jc w:val="left"/>
              <w:rPr>
                <w:noProof/>
              </w:rPr>
            </w:pPr>
            <w:r w:rsidRPr="00F21240">
              <w:rPr>
                <w:noProof/>
              </w:rPr>
              <w:t>Relationship to Patient Code</w:t>
            </w:r>
          </w:p>
        </w:tc>
      </w:tr>
      <w:tr w:rsidR="00D50068" w:rsidRPr="00715956"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F21240" w:rsidRDefault="00000000">
            <w:pPr>
              <w:pStyle w:val="AttributeTableBody"/>
              <w:rPr>
                <w:rStyle w:val="HyperlinkTable"/>
                <w:noProof/>
              </w:rPr>
            </w:pPr>
            <w:hyperlink r:id="rId310" w:anchor="HL70437" w:history="1">
              <w:r w:rsidR="00715956" w:rsidRPr="00F21240">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F21240" w:rsidRDefault="00715956">
            <w:pPr>
              <w:pStyle w:val="AttributeTableBody"/>
              <w:rPr>
                <w:noProof/>
              </w:rPr>
            </w:pPr>
            <w:r w:rsidRPr="00F21240">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F21240" w:rsidRDefault="00715956">
            <w:pPr>
              <w:pStyle w:val="AttributeTableBody"/>
              <w:jc w:val="left"/>
              <w:rPr>
                <w:noProof/>
              </w:rPr>
            </w:pPr>
            <w:r w:rsidRPr="00F21240">
              <w:rPr>
                <w:noProof/>
              </w:rPr>
              <w:t>Alert Device Code</w:t>
            </w:r>
          </w:p>
        </w:tc>
      </w:tr>
      <w:tr w:rsidR="00D50068" w:rsidRPr="00715956"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F21240" w:rsidRDefault="00000000">
            <w:pPr>
              <w:pStyle w:val="AttributeTableBody"/>
              <w:rPr>
                <w:rStyle w:val="HyperlinkTable"/>
                <w:noProof/>
              </w:rPr>
            </w:pPr>
            <w:hyperlink r:id="rId311" w:anchor="HL70438" w:history="1">
              <w:r w:rsidR="00715956" w:rsidRPr="00F21240">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F21240" w:rsidRDefault="00715956">
            <w:pPr>
              <w:pStyle w:val="AttributeTableBody"/>
              <w:rPr>
                <w:noProof/>
              </w:rPr>
            </w:pPr>
            <w:r w:rsidRPr="00F21240">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F21240" w:rsidRDefault="00715956">
            <w:pPr>
              <w:pStyle w:val="AttributeTableBody"/>
              <w:jc w:val="left"/>
              <w:rPr>
                <w:noProof/>
              </w:rPr>
            </w:pPr>
            <w:r w:rsidRPr="00F21240">
              <w:rPr>
                <w:noProof/>
              </w:rPr>
              <w:t>Allergy Clinical Status Code</w:t>
            </w:r>
          </w:p>
        </w:tc>
      </w:tr>
      <w:tr w:rsidR="00D50068" w:rsidRPr="00715956"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F21240" w:rsidRDefault="00715956">
            <w:pPr>
              <w:pStyle w:val="AttributeTableBody"/>
              <w:rPr>
                <w:noProof/>
              </w:rPr>
            </w:pPr>
            <w:r w:rsidRPr="00F21240">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F21240" w:rsidRDefault="00715956">
            <w:pPr>
              <w:pStyle w:val="AttributeTableBody"/>
              <w:jc w:val="left"/>
              <w:rPr>
                <w:noProof/>
              </w:rPr>
            </w:pPr>
            <w:r w:rsidRPr="00F21240">
              <w:rPr>
                <w:noProof/>
              </w:rPr>
              <w:t>Statused by Person</w:t>
            </w:r>
          </w:p>
        </w:tc>
      </w:tr>
      <w:tr w:rsidR="00D50068" w:rsidRPr="00715956"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F21240" w:rsidRDefault="00715956">
            <w:pPr>
              <w:pStyle w:val="AttributeTableBody"/>
              <w:rPr>
                <w:noProof/>
              </w:rPr>
            </w:pPr>
            <w:r w:rsidRPr="00F21240">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F21240" w:rsidRDefault="00715956">
            <w:pPr>
              <w:pStyle w:val="AttributeTableBody"/>
              <w:jc w:val="left"/>
              <w:rPr>
                <w:noProof/>
              </w:rPr>
            </w:pPr>
            <w:r w:rsidRPr="00F21240">
              <w:rPr>
                <w:noProof/>
              </w:rPr>
              <w:t>Statused by Organization</w:t>
            </w:r>
          </w:p>
        </w:tc>
      </w:tr>
      <w:tr w:rsidR="00D50068" w:rsidRPr="00715956"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F21240" w:rsidRDefault="00715956">
            <w:pPr>
              <w:pStyle w:val="AttributeTableBody"/>
              <w:rPr>
                <w:noProof/>
              </w:rPr>
            </w:pPr>
            <w:r w:rsidRPr="00F21240">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F21240" w:rsidRDefault="00715956">
            <w:pPr>
              <w:pStyle w:val="AttributeTableBody"/>
              <w:jc w:val="left"/>
              <w:rPr>
                <w:noProof/>
              </w:rPr>
            </w:pPr>
            <w:r w:rsidRPr="00F21240">
              <w:rPr>
                <w:noProof/>
              </w:rPr>
              <w:t>Statused at Date/Time</w:t>
            </w:r>
          </w:p>
        </w:tc>
      </w:tr>
      <w:tr w:rsidR="00D50068" w:rsidRPr="00715956"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F21240" w:rsidRDefault="00715956">
            <w:pPr>
              <w:pStyle w:val="AttributeTableBody"/>
              <w:rPr>
                <w:noProof/>
              </w:rPr>
            </w:pPr>
            <w:r w:rsidRPr="00F21240">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F21240" w:rsidRDefault="00715956">
            <w:pPr>
              <w:pStyle w:val="AttributeTableBody"/>
              <w:jc w:val="left"/>
              <w:rPr>
                <w:noProof/>
              </w:rPr>
            </w:pPr>
            <w:r w:rsidRPr="00F21240">
              <w:rPr>
                <w:noProof/>
              </w:rPr>
              <w:t>Inactivated by Person</w:t>
            </w:r>
          </w:p>
        </w:tc>
      </w:tr>
      <w:tr w:rsidR="00D50068" w:rsidRPr="00715956"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F21240" w:rsidRDefault="00715956">
            <w:pPr>
              <w:pStyle w:val="AttributeTableBody"/>
              <w:rPr>
                <w:noProof/>
              </w:rPr>
            </w:pPr>
            <w:r w:rsidRPr="00F21240">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F21240" w:rsidRDefault="00715956">
            <w:pPr>
              <w:pStyle w:val="AttributeTableBody"/>
              <w:jc w:val="left"/>
              <w:rPr>
                <w:noProof/>
              </w:rPr>
            </w:pPr>
            <w:r w:rsidRPr="00F21240">
              <w:rPr>
                <w:noProof/>
              </w:rPr>
              <w:t>Inactivated Date/Time</w:t>
            </w:r>
          </w:p>
        </w:tc>
      </w:tr>
      <w:tr w:rsidR="00D50068" w:rsidRPr="00715956"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F21240" w:rsidRDefault="00715956">
            <w:pPr>
              <w:pStyle w:val="AttributeTableBody"/>
              <w:rPr>
                <w:noProof/>
              </w:rPr>
            </w:pPr>
            <w:r w:rsidRPr="00F21240">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F21240" w:rsidRDefault="00715956">
            <w:pPr>
              <w:pStyle w:val="AttributeTableBody"/>
              <w:jc w:val="left"/>
              <w:rPr>
                <w:noProof/>
              </w:rPr>
            </w:pPr>
            <w:r w:rsidRPr="00F21240">
              <w:rPr>
                <w:szCs w:val="16"/>
              </w:rPr>
              <w:t>Initially Recorded by Person</w:t>
            </w:r>
          </w:p>
        </w:tc>
      </w:tr>
      <w:tr w:rsidR="00D50068" w:rsidRPr="00715956"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F21240" w:rsidRDefault="00715956">
            <w:pPr>
              <w:pStyle w:val="AttributeTableBody"/>
              <w:rPr>
                <w:noProof/>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F21240" w:rsidRDefault="00715956">
            <w:pPr>
              <w:pStyle w:val="AttributeTableBody"/>
              <w:rPr>
                <w:noProof/>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F21240" w:rsidRDefault="00715956">
            <w:pPr>
              <w:pStyle w:val="AttributeTableBody"/>
              <w:rPr>
                <w:noProof/>
              </w:rPr>
            </w:pPr>
            <w:r w:rsidRPr="00F21240">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F21240" w:rsidRDefault="00715956">
            <w:pPr>
              <w:pStyle w:val="AttributeTableBody"/>
              <w:jc w:val="left"/>
              <w:rPr>
                <w:szCs w:val="16"/>
              </w:rPr>
            </w:pPr>
            <w:r w:rsidRPr="00F21240">
              <w:rPr>
                <w:szCs w:val="16"/>
              </w:rPr>
              <w:t>Initially Recorded Date/Time</w:t>
            </w:r>
          </w:p>
        </w:tc>
      </w:tr>
      <w:tr w:rsidR="00D50068" w:rsidRPr="00715956"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F21240" w:rsidRDefault="00715956">
            <w:pPr>
              <w:pStyle w:val="AttributeTableBody"/>
              <w:rPr>
                <w:szCs w:val="16"/>
              </w:rPr>
            </w:pPr>
            <w:r w:rsidRPr="00F21240">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F21240" w:rsidRDefault="00715956">
            <w:pPr>
              <w:pStyle w:val="AttributeTableBody"/>
              <w:rPr>
                <w:noProof/>
              </w:rPr>
            </w:pPr>
            <w:r w:rsidRPr="00F21240">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F21240" w:rsidRDefault="00715956">
            <w:pPr>
              <w:pStyle w:val="AttributeTableBody"/>
              <w:jc w:val="left"/>
              <w:rPr>
                <w:szCs w:val="16"/>
              </w:rPr>
            </w:pPr>
            <w:r w:rsidRPr="00F21240">
              <w:rPr>
                <w:szCs w:val="16"/>
              </w:rPr>
              <w:t>Modified by Person</w:t>
            </w:r>
          </w:p>
        </w:tc>
      </w:tr>
      <w:tr w:rsidR="00D50068" w:rsidRPr="00715956"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F21240" w:rsidRDefault="00715956">
            <w:pPr>
              <w:pStyle w:val="AttributeTableBody"/>
              <w:rPr>
                <w:szCs w:val="16"/>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F21240" w:rsidRDefault="00715956">
            <w:pPr>
              <w:pStyle w:val="AttributeTableBody"/>
              <w:rPr>
                <w:noProof/>
              </w:rPr>
            </w:pPr>
            <w:r w:rsidRPr="00F21240">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F21240" w:rsidRDefault="00715956">
            <w:pPr>
              <w:pStyle w:val="AttributeTableBody"/>
              <w:jc w:val="left"/>
              <w:rPr>
                <w:szCs w:val="16"/>
              </w:rPr>
            </w:pPr>
            <w:r w:rsidRPr="00F21240">
              <w:rPr>
                <w:szCs w:val="16"/>
              </w:rPr>
              <w:t>Modified Date/Time</w:t>
            </w:r>
          </w:p>
        </w:tc>
      </w:tr>
      <w:tr w:rsidR="00D50068" w:rsidRPr="00715956"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F21240" w:rsidRDefault="00715956">
            <w:pPr>
              <w:pStyle w:val="AttributeTableBody"/>
              <w:rPr>
                <w:szCs w:val="16"/>
              </w:rPr>
            </w:pPr>
            <w:r w:rsidRPr="00F21240">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F21240" w:rsidRDefault="00715956">
            <w:pPr>
              <w:pStyle w:val="AttributeTableBody"/>
              <w:rPr>
                <w:noProof/>
              </w:rPr>
            </w:pPr>
            <w:r w:rsidRPr="00F21240">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544B2C73" w:rsidR="00715956" w:rsidRPr="00F21240" w:rsidRDefault="00A906D8">
            <w:pPr>
              <w:pStyle w:val="AttributeTableBody"/>
              <w:jc w:val="left"/>
              <w:rPr>
                <w:szCs w:val="16"/>
              </w:rPr>
            </w:pPr>
            <w:r w:rsidRPr="00A906D8">
              <w:rPr>
                <w:szCs w:val="16"/>
              </w:rPr>
              <w:t>Clinician-Identified Allergen Code</w:t>
            </w:r>
          </w:p>
        </w:tc>
      </w:tr>
      <w:tr w:rsidR="00D50068" w:rsidRPr="00715956"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F21240" w:rsidRDefault="00715956">
            <w:pPr>
              <w:pStyle w:val="AttributeTableBody"/>
              <w:rPr>
                <w:szCs w:val="16"/>
              </w:rPr>
            </w:pPr>
            <w:r w:rsidRPr="00F21240">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F21240" w:rsidRDefault="00715956">
            <w:pPr>
              <w:pStyle w:val="AttributeTableBody"/>
              <w:jc w:val="left"/>
              <w:rPr>
                <w:szCs w:val="16"/>
              </w:rPr>
            </w:pPr>
            <w:r w:rsidRPr="00F21240">
              <w:rPr>
                <w:szCs w:val="16"/>
              </w:rPr>
              <w:t>Initially Recorded by Organization</w:t>
            </w:r>
          </w:p>
        </w:tc>
      </w:tr>
      <w:tr w:rsidR="00D50068" w:rsidRPr="00715956"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F21240" w:rsidRDefault="00715956">
            <w:pPr>
              <w:pStyle w:val="AttributeTableBody"/>
              <w:rPr>
                <w:szCs w:val="16"/>
              </w:rPr>
            </w:pPr>
            <w:r w:rsidRPr="00F21240">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F21240" w:rsidRDefault="00715956">
            <w:pPr>
              <w:pStyle w:val="AttributeTableBody"/>
              <w:jc w:val="left"/>
              <w:rPr>
                <w:szCs w:val="16"/>
              </w:rPr>
            </w:pPr>
            <w:r w:rsidRPr="00F21240">
              <w:rPr>
                <w:szCs w:val="16"/>
              </w:rPr>
              <w:t>Modified by Organization</w:t>
            </w:r>
          </w:p>
        </w:tc>
      </w:tr>
      <w:tr w:rsidR="00D50068" w:rsidRPr="00715956"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F21240"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F21240"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F21240" w:rsidRDefault="00715956">
            <w:pPr>
              <w:pStyle w:val="AttributeTableBody"/>
              <w:rPr>
                <w:szCs w:val="16"/>
              </w:rPr>
            </w:pPr>
            <w:r w:rsidRPr="00F21240">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F21240" w:rsidRDefault="00715956">
            <w:pPr>
              <w:pStyle w:val="AttributeTableBody"/>
              <w:jc w:val="left"/>
              <w:rPr>
                <w:szCs w:val="16"/>
              </w:rPr>
            </w:pPr>
            <w:r w:rsidRPr="00F21240">
              <w:rPr>
                <w:szCs w:val="16"/>
              </w:rPr>
              <w:t>Inactivated by Organization</w:t>
            </w:r>
          </w:p>
        </w:tc>
      </w:tr>
    </w:tbl>
    <w:p w14:paraId="48FFB877" w14:textId="77777777" w:rsidR="00715956" w:rsidRPr="00F21240" w:rsidRDefault="00715956">
      <w:pPr>
        <w:pStyle w:val="Heading4"/>
        <w:rPr>
          <w:noProof/>
          <w:vanish/>
        </w:rPr>
      </w:pPr>
      <w:bookmarkStart w:id="4962" w:name="_Toc1816205"/>
      <w:bookmarkStart w:id="4963" w:name="_Toc21372750"/>
      <w:r w:rsidRPr="00F21240">
        <w:rPr>
          <w:noProof/>
          <w:vanish/>
        </w:rPr>
        <w:t>IAM field definitions</w:t>
      </w:r>
      <w:bookmarkStart w:id="4964" w:name="_Toc174953755"/>
      <w:bookmarkStart w:id="4965" w:name="_Toc174954342"/>
      <w:bookmarkEnd w:id="4962"/>
      <w:bookmarkEnd w:id="4963"/>
      <w:bookmarkEnd w:id="4964"/>
      <w:bookmarkEnd w:id="4965"/>
      <w:r w:rsidRPr="00F21240">
        <w:rPr>
          <w:noProof/>
          <w:vanish/>
        </w:rPr>
        <w:fldChar w:fldCharType="begin"/>
      </w:r>
      <w:r w:rsidRPr="00F21240">
        <w:rPr>
          <w:noProof/>
          <w:vanish/>
        </w:rPr>
        <w:instrText>XE "IAM field definitions"</w:instrText>
      </w:r>
      <w:r w:rsidRPr="00F21240">
        <w:rPr>
          <w:noProof/>
          <w:vanish/>
        </w:rPr>
        <w:fldChar w:fldCharType="end"/>
      </w:r>
      <w:bookmarkStart w:id="4966" w:name="_Toc175992226"/>
      <w:bookmarkEnd w:id="4966"/>
    </w:p>
    <w:p w14:paraId="15547C48" w14:textId="77777777" w:rsidR="00715956" w:rsidRPr="00F21240" w:rsidRDefault="00715956">
      <w:pPr>
        <w:pStyle w:val="Heading4"/>
        <w:rPr>
          <w:noProof/>
        </w:rPr>
      </w:pPr>
      <w:bookmarkStart w:id="4967" w:name="_Toc1816206"/>
      <w:bookmarkStart w:id="4968" w:name="_Toc21372751"/>
      <w:bookmarkStart w:id="4969" w:name="_Toc175992227"/>
      <w:r w:rsidRPr="00F21240">
        <w:rPr>
          <w:noProof/>
        </w:rPr>
        <w:t>IAM-1   Set ID - IAM</w:t>
      </w:r>
      <w:r w:rsidRPr="00F21240">
        <w:rPr>
          <w:noProof/>
        </w:rPr>
        <w:fldChar w:fldCharType="begin"/>
      </w:r>
      <w:r w:rsidRPr="00F21240">
        <w:rPr>
          <w:noProof/>
        </w:rPr>
        <w:instrText>XE "Set ID - IAM"</w:instrText>
      </w:r>
      <w:r w:rsidRPr="00F21240">
        <w:rPr>
          <w:noProof/>
        </w:rPr>
        <w:fldChar w:fldCharType="end"/>
      </w:r>
      <w:r w:rsidRPr="00F21240">
        <w:rPr>
          <w:noProof/>
        </w:rPr>
        <w:t xml:space="preserve">   (SI)   01612</w:t>
      </w:r>
      <w:bookmarkEnd w:id="4967"/>
      <w:bookmarkEnd w:id="4968"/>
      <w:bookmarkEnd w:id="4969"/>
    </w:p>
    <w:p w14:paraId="6530A1D5"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594536" w:rsidRDefault="00715956">
      <w:pPr>
        <w:pStyle w:val="Heading4"/>
        <w:rPr>
          <w:noProof/>
          <w:lang w:val="de-DE"/>
        </w:rPr>
      </w:pPr>
      <w:bookmarkStart w:id="4970" w:name="_Toc1816207"/>
      <w:bookmarkStart w:id="4971" w:name="_Toc21372752"/>
      <w:bookmarkStart w:id="4972" w:name="_Toc175992228"/>
      <w:r w:rsidRPr="00594536">
        <w:rPr>
          <w:noProof/>
          <w:lang w:val="de-DE"/>
        </w:rPr>
        <w:t>IAM-2   Allergen Type Code</w:t>
      </w:r>
      <w:r w:rsidRPr="00F21240">
        <w:rPr>
          <w:noProof/>
        </w:rPr>
        <w:fldChar w:fldCharType="begin"/>
      </w:r>
      <w:r w:rsidRPr="00594536">
        <w:rPr>
          <w:noProof/>
          <w:lang w:val="de-DE"/>
        </w:rPr>
        <w:instrText>XE "Allergen Type code"</w:instrText>
      </w:r>
      <w:r w:rsidRPr="00F21240">
        <w:rPr>
          <w:noProof/>
        </w:rPr>
        <w:fldChar w:fldCharType="end"/>
      </w:r>
      <w:r w:rsidRPr="00594536">
        <w:rPr>
          <w:noProof/>
          <w:lang w:val="de-DE"/>
        </w:rPr>
        <w:t xml:space="preserve">   (CWE)   00204</w:t>
      </w:r>
      <w:bookmarkEnd w:id="4970"/>
      <w:bookmarkEnd w:id="4971"/>
      <w:bookmarkEnd w:id="4972"/>
    </w:p>
    <w:p w14:paraId="1B42D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12" w:anchor="HL70127" w:history="1">
        <w:r w:rsidRPr="00F21240">
          <w:rPr>
            <w:rStyle w:val="ReferenceUserTable"/>
            <w:noProof/>
          </w:rPr>
          <w:t>User-d</w:t>
        </w:r>
        <w:bookmarkStart w:id="4973" w:name="_Hlt20967138"/>
        <w:bookmarkEnd w:id="4973"/>
        <w:r w:rsidRPr="00F21240">
          <w:rPr>
            <w:rStyle w:val="ReferenceUserTable"/>
            <w:noProof/>
          </w:rPr>
          <w:t>efined Table 0127 - Allerg</w:t>
        </w:r>
        <w:bookmarkStart w:id="4974" w:name="_Hlt489298851"/>
        <w:r w:rsidRPr="00F21240">
          <w:rPr>
            <w:rStyle w:val="ReferenceUserTable"/>
            <w:noProof/>
          </w:rPr>
          <w:t>e</w:t>
        </w:r>
        <w:bookmarkEnd w:id="4974"/>
        <w:r w:rsidRPr="00F21240">
          <w:rPr>
            <w:rStyle w:val="ReferenceUserTable"/>
            <w:noProof/>
          </w:rPr>
          <w:t>n Type</w:t>
        </w:r>
      </w:hyperlink>
      <w:r w:rsidRPr="00F21240">
        <w:rPr>
          <w:noProof/>
        </w:rPr>
        <w:t xml:space="preserve"> </w:t>
      </w:r>
      <w:r>
        <w:rPr>
          <w:noProof/>
        </w:rPr>
        <w:t xml:space="preserve">in Chapter 2C, Code Tables, for </w:t>
      </w:r>
      <w:r w:rsidRPr="00F21240">
        <w:rPr>
          <w:noProof/>
        </w:rPr>
        <w:t>suggested values.</w:t>
      </w:r>
    </w:p>
    <w:p w14:paraId="56849624" w14:textId="77777777" w:rsidR="00715956" w:rsidRPr="004842E3" w:rsidRDefault="00715956">
      <w:pPr>
        <w:pStyle w:val="Heading4"/>
        <w:rPr>
          <w:noProof/>
          <w:lang w:val="fr-FR"/>
        </w:rPr>
      </w:pPr>
      <w:bookmarkStart w:id="4975" w:name="_Toc1816208"/>
      <w:bookmarkStart w:id="4976" w:name="_Toc21372753"/>
      <w:bookmarkStart w:id="4977" w:name="_Toc175992229"/>
      <w:r w:rsidRPr="004842E3">
        <w:rPr>
          <w:noProof/>
          <w:lang w:val="fr-FR"/>
        </w:rPr>
        <w:t>IAM-3   Allergen Code/Mnemonic/Description</w:t>
      </w:r>
      <w:r w:rsidRPr="00F21240">
        <w:rPr>
          <w:noProof/>
        </w:rPr>
        <w:fldChar w:fldCharType="begin"/>
      </w:r>
      <w:r w:rsidRPr="004842E3">
        <w:rPr>
          <w:noProof/>
          <w:lang w:val="fr-FR"/>
        </w:rPr>
        <w:instrText>XE "Allergen Code/Mnemonic/Description"</w:instrText>
      </w:r>
      <w:r w:rsidRPr="00F21240">
        <w:rPr>
          <w:noProof/>
        </w:rPr>
        <w:fldChar w:fldCharType="end"/>
      </w:r>
      <w:r w:rsidRPr="004842E3">
        <w:rPr>
          <w:noProof/>
          <w:lang w:val="fr-FR"/>
        </w:rPr>
        <w:t xml:space="preserve">   (CWE)   00205</w:t>
      </w:r>
      <w:bookmarkEnd w:id="4975"/>
      <w:bookmarkEnd w:id="4976"/>
      <w:bookmarkEnd w:id="4977"/>
    </w:p>
    <w:p w14:paraId="3780C2E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F21240" w:rsidRDefault="00715956">
      <w:pPr>
        <w:pStyle w:val="NormalIndented"/>
        <w:rPr>
          <w:noProof/>
        </w:rPr>
      </w:pPr>
      <w:r w:rsidRPr="00F21240">
        <w:rPr>
          <w:noProof/>
        </w:rPr>
        <w:t xml:space="preserve">If a system maintains allergen codes as its unique identifier for a particular allergy, and two systems have agreed to process the IAM using update mode, then this field can be used as the unique identifier instead of </w:t>
      </w:r>
      <w:r w:rsidRPr="00F21240">
        <w:rPr>
          <w:rStyle w:val="ReferenceAttribute"/>
          <w:noProof/>
        </w:rPr>
        <w:t>IAM-8 - Allergy Unique Identifier</w:t>
      </w:r>
      <w:r w:rsidRPr="00F21240">
        <w:rPr>
          <w:noProof/>
        </w:rPr>
        <w:t>. This does not preclude using allergen codes for unique identifiers for snapshot processing.</w:t>
      </w:r>
    </w:p>
    <w:p w14:paraId="40D29469" w14:textId="77777777" w:rsidR="00715956" w:rsidRPr="00F21240" w:rsidRDefault="00715956">
      <w:pPr>
        <w:pStyle w:val="Heading4"/>
        <w:rPr>
          <w:noProof/>
        </w:rPr>
      </w:pPr>
      <w:r w:rsidRPr="00F21240">
        <w:rPr>
          <w:rStyle w:val="ReferenceAttribute"/>
          <w:noProof/>
        </w:rPr>
        <w:t xml:space="preserve"> </w:t>
      </w:r>
      <w:bookmarkStart w:id="4978" w:name="_Toc1816209"/>
      <w:bookmarkStart w:id="4979" w:name="_Toc21372754"/>
      <w:bookmarkStart w:id="4980" w:name="_Toc175992230"/>
      <w:r w:rsidRPr="00F21240">
        <w:rPr>
          <w:rStyle w:val="ReferenceAttribute"/>
          <w:noProof/>
        </w:rPr>
        <w:t>IAM</w:t>
      </w:r>
      <w:r w:rsidRPr="00F21240">
        <w:rPr>
          <w:noProof/>
        </w:rPr>
        <w:t>-4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4978"/>
      <w:bookmarkEnd w:id="4979"/>
      <w:bookmarkEnd w:id="4980"/>
    </w:p>
    <w:p w14:paraId="69946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F21240" w:rsidRDefault="00715956">
      <w:pPr>
        <w:pStyle w:val="NormalIndented"/>
        <w:rPr>
          <w:noProof/>
        </w:rPr>
      </w:pPr>
      <w:r w:rsidRPr="00F21240">
        <w:rPr>
          <w:noProof/>
        </w:rPr>
        <w:t xml:space="preserve">Definition:  This field indicates the general severity of the allergy.  Refer to </w:t>
      </w:r>
      <w:hyperlink r:id="rId313" w:anchor="HL70128" w:history="1">
        <w:r w:rsidRPr="00F21240">
          <w:rPr>
            <w:rStyle w:val="ReferenceUserTable"/>
            <w:noProof/>
          </w:rPr>
          <w:t>User-defined Table 0128 - Allergy Severity Code</w:t>
        </w:r>
      </w:hyperlink>
      <w:r w:rsidRPr="00F21240">
        <w:rPr>
          <w:noProof/>
        </w:rPr>
        <w:t xml:space="preserve"> </w:t>
      </w:r>
      <w:r>
        <w:rPr>
          <w:noProof/>
        </w:rPr>
        <w:t xml:space="preserve">in Chapter 2C, Code Tables, for </w:t>
      </w:r>
      <w:r w:rsidRPr="00F21240">
        <w:rPr>
          <w:noProof/>
        </w:rPr>
        <w:t>suggested values.</w:t>
      </w:r>
    </w:p>
    <w:p w14:paraId="1177778E" w14:textId="77777777" w:rsidR="00715956" w:rsidRPr="00F21240" w:rsidRDefault="00715956">
      <w:pPr>
        <w:pStyle w:val="Heading4"/>
        <w:rPr>
          <w:noProof/>
        </w:rPr>
      </w:pPr>
      <w:bookmarkStart w:id="4981" w:name="_Toc1816210"/>
      <w:bookmarkStart w:id="4982" w:name="_Toc21372755"/>
      <w:bookmarkStart w:id="4983" w:name="_Toc175992231"/>
      <w:r w:rsidRPr="00F21240">
        <w:rPr>
          <w:rStyle w:val="ReferenceAttribute"/>
          <w:noProof/>
        </w:rPr>
        <w:t>IAM</w:t>
      </w:r>
      <w:r w:rsidRPr="00F21240">
        <w:rPr>
          <w:noProof/>
        </w:rPr>
        <w:t>-5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4981"/>
      <w:bookmarkEnd w:id="4982"/>
      <w:bookmarkEnd w:id="4983"/>
    </w:p>
    <w:p w14:paraId="2F323B9C"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4842E3" w:rsidRDefault="00715956">
      <w:pPr>
        <w:pStyle w:val="Heading4"/>
        <w:rPr>
          <w:noProof/>
          <w:lang w:val="fr-FR"/>
        </w:rPr>
      </w:pPr>
      <w:bookmarkStart w:id="4984" w:name="_Toc1816211"/>
      <w:bookmarkStart w:id="4985" w:name="_Toc21372756"/>
      <w:bookmarkStart w:id="4986" w:name="_Toc175992232"/>
      <w:r w:rsidRPr="004842E3">
        <w:rPr>
          <w:noProof/>
          <w:lang w:val="fr-FR"/>
        </w:rPr>
        <w:t>IAM-6   Allergy Action Code</w:t>
      </w:r>
      <w:r w:rsidRPr="00F21240">
        <w:rPr>
          <w:noProof/>
        </w:rPr>
        <w:fldChar w:fldCharType="begin"/>
      </w:r>
      <w:r w:rsidRPr="004842E3">
        <w:rPr>
          <w:noProof/>
          <w:lang w:val="fr-FR"/>
        </w:rPr>
        <w:instrText>XE "Allergy Action Code"</w:instrText>
      </w:r>
      <w:r w:rsidRPr="00F21240">
        <w:rPr>
          <w:noProof/>
        </w:rPr>
        <w:fldChar w:fldCharType="end"/>
      </w:r>
      <w:r w:rsidRPr="004842E3">
        <w:rPr>
          <w:noProof/>
          <w:lang w:val="fr-FR"/>
        </w:rPr>
        <w:t xml:space="preserve">   (CNE)   01551</w:t>
      </w:r>
      <w:bookmarkEnd w:id="4984"/>
      <w:bookmarkEnd w:id="4985"/>
      <w:bookmarkEnd w:id="4986"/>
    </w:p>
    <w:p w14:paraId="7C756B58" w14:textId="77777777" w:rsidR="00A95485" w:rsidRDefault="00A95485" w:rsidP="00A95485">
      <w:pPr>
        <w:pStyle w:val="Components"/>
        <w:rPr>
          <w:noProof/>
        </w:rPr>
      </w:pPr>
      <w:bookmarkStart w:id="4987"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987"/>
    </w:p>
    <w:p w14:paraId="3FA3F8EB" w14:textId="4EBD6DFE" w:rsidR="00715956" w:rsidRPr="00F21240" w:rsidRDefault="00715956">
      <w:pPr>
        <w:pStyle w:val="NormalIndented"/>
        <w:rPr>
          <w:noProof/>
        </w:rPr>
      </w:pPr>
      <w:r w:rsidRPr="00F21240">
        <w:rPr>
          <w:noProof/>
        </w:rPr>
        <w:t xml:space="preserve">Definition:  This field contains a code defining the status of the record.  It allows allergy messages to be sent to delete or update previously sent allergy messages.  Refer to </w:t>
      </w:r>
      <w:hyperlink r:id="rId314"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Pr="00F21240">
        <w:rPr>
          <w:noProof/>
        </w:rPr>
        <w:t>suggested values.</w:t>
      </w:r>
    </w:p>
    <w:p w14:paraId="10912338" w14:textId="77777777" w:rsidR="00715956" w:rsidRPr="00F21240" w:rsidRDefault="00715956">
      <w:pPr>
        <w:pStyle w:val="NormalIndented"/>
        <w:rPr>
          <w:noProof/>
        </w:rPr>
      </w:pPr>
      <w:bookmarkStart w:id="4988" w:name="HL70206"/>
      <w:bookmarkEnd w:id="4988"/>
    </w:p>
    <w:p w14:paraId="2B00D8A3" w14:textId="77777777" w:rsidR="00715956" w:rsidRPr="004842E3" w:rsidRDefault="00715956">
      <w:pPr>
        <w:pStyle w:val="Heading4"/>
        <w:rPr>
          <w:noProof/>
          <w:lang w:val="fr-FR"/>
        </w:rPr>
      </w:pPr>
      <w:bookmarkStart w:id="4989" w:name="_Toc174439117"/>
      <w:bookmarkStart w:id="4990" w:name="_Toc1816212"/>
      <w:bookmarkStart w:id="4991" w:name="_Toc21372757"/>
      <w:bookmarkStart w:id="4992" w:name="_Toc175992233"/>
      <w:bookmarkEnd w:id="4989"/>
      <w:r w:rsidRPr="004842E3">
        <w:rPr>
          <w:noProof/>
          <w:lang w:val="fr-FR"/>
        </w:rPr>
        <w:t>IAM-7   Allergy Unique Identifier</w:t>
      </w:r>
      <w:r w:rsidRPr="00F21240">
        <w:rPr>
          <w:noProof/>
        </w:rPr>
        <w:fldChar w:fldCharType="begin"/>
      </w:r>
      <w:r w:rsidRPr="004842E3">
        <w:rPr>
          <w:noProof/>
          <w:lang w:val="fr-FR"/>
        </w:rPr>
        <w:instrText>XE "Allergy unique identifier"</w:instrText>
      </w:r>
      <w:r w:rsidRPr="00F21240">
        <w:rPr>
          <w:noProof/>
        </w:rPr>
        <w:fldChar w:fldCharType="end"/>
      </w:r>
      <w:r w:rsidRPr="004842E3">
        <w:rPr>
          <w:noProof/>
          <w:lang w:val="fr-FR"/>
        </w:rPr>
        <w:t xml:space="preserve">   (EI)   01552</w:t>
      </w:r>
      <w:bookmarkEnd w:id="4990"/>
      <w:bookmarkEnd w:id="4991"/>
      <w:bookmarkEnd w:id="4992"/>
    </w:p>
    <w:p w14:paraId="5A83AF05" w14:textId="77777777" w:rsidR="00A95485" w:rsidRDefault="00A95485" w:rsidP="00A95485">
      <w:pPr>
        <w:pStyle w:val="Components"/>
      </w:pPr>
      <w:bookmarkStart w:id="4993" w:name="EIComponent"/>
      <w:r>
        <w:t>Components:  &lt;Entity Identifier (ST)&gt; ^ &lt;Namespace ID (IS)&gt; ^ &lt;Universal ID (ST)&gt; ^ &lt;Universal ID Type (ID)&gt;</w:t>
      </w:r>
      <w:bookmarkEnd w:id="4993"/>
    </w:p>
    <w:p w14:paraId="08DE2970" w14:textId="7FAB33BF" w:rsidR="00715956" w:rsidRPr="00F21240" w:rsidRDefault="00715956">
      <w:pPr>
        <w:pStyle w:val="NormalIndented"/>
        <w:rPr>
          <w:noProof/>
        </w:rPr>
      </w:pPr>
      <w:r w:rsidRPr="00F21240">
        <w:rPr>
          <w:noProof/>
        </w:rPr>
        <w:t xml:space="preserve">Definition:  This field contains a value that uniquely identifies a single allergy for a person.  </w:t>
      </w:r>
    </w:p>
    <w:p w14:paraId="4DE86043" w14:textId="77777777" w:rsidR="00715956" w:rsidRPr="00F21240" w:rsidRDefault="00715956">
      <w:pPr>
        <w:pStyle w:val="NormalIndented"/>
        <w:rPr>
          <w:noProof/>
        </w:rPr>
      </w:pPr>
      <w:r w:rsidRPr="00F21240">
        <w:rPr>
          <w:noProof/>
        </w:rPr>
        <w:t xml:space="preserve">This field is conditionally required.  The surrogate field to use is </w:t>
      </w:r>
      <w:r w:rsidRPr="00F21240">
        <w:rPr>
          <w:rStyle w:val="ReferenceAttribute"/>
          <w:noProof/>
        </w:rPr>
        <w:t>IAM-3 - Allergen Code/Mnemonic/Description</w:t>
      </w:r>
      <w:r w:rsidRPr="00F21240">
        <w:rPr>
          <w:noProof/>
        </w:rPr>
        <w:t xml:space="preserve"> if that field can uniquely identify the allergy on the receiving system.</w:t>
      </w:r>
    </w:p>
    <w:p w14:paraId="66C1DB7B" w14:textId="77777777" w:rsidR="00715956" w:rsidRPr="00F21240" w:rsidRDefault="00715956">
      <w:pPr>
        <w:pStyle w:val="Heading4"/>
        <w:rPr>
          <w:noProof/>
        </w:rPr>
      </w:pPr>
      <w:bookmarkStart w:id="4994" w:name="_Toc1816213"/>
      <w:bookmarkStart w:id="4995" w:name="_Toc21372758"/>
      <w:bookmarkStart w:id="4996" w:name="_Toc175992234"/>
      <w:r w:rsidRPr="00F21240">
        <w:rPr>
          <w:noProof/>
        </w:rPr>
        <w:t>IAM-8   Action Reason</w:t>
      </w:r>
      <w:r w:rsidRPr="00F21240">
        <w:rPr>
          <w:noProof/>
        </w:rPr>
        <w:fldChar w:fldCharType="begin"/>
      </w:r>
      <w:r w:rsidRPr="00F21240">
        <w:rPr>
          <w:noProof/>
        </w:rPr>
        <w:instrText>XE "Action reason"</w:instrText>
      </w:r>
      <w:r w:rsidRPr="00F21240">
        <w:rPr>
          <w:noProof/>
        </w:rPr>
        <w:fldChar w:fldCharType="end"/>
      </w:r>
      <w:r w:rsidRPr="00F21240">
        <w:rPr>
          <w:noProof/>
        </w:rPr>
        <w:t xml:space="preserve">   (ST)   01553</w:t>
      </w:r>
      <w:bookmarkEnd w:id="4994"/>
      <w:bookmarkEnd w:id="4995"/>
      <w:r w:rsidRPr="00F21240">
        <w:rPr>
          <w:noProof/>
        </w:rPr>
        <w:t>e</w:t>
      </w:r>
      <w:bookmarkEnd w:id="4996"/>
    </w:p>
    <w:p w14:paraId="360DE22A" w14:textId="77777777" w:rsidR="00715956" w:rsidRPr="00F21240" w:rsidRDefault="00715956">
      <w:pPr>
        <w:pStyle w:val="NormalIndented"/>
        <w:rPr>
          <w:noProof/>
        </w:rPr>
      </w:pPr>
      <w:r w:rsidRPr="00F21240">
        <w:rPr>
          <w:noProof/>
        </w:rPr>
        <w:t xml:space="preserve">Definition: This field contains the reason for the action indicated in the </w:t>
      </w:r>
      <w:r w:rsidRPr="00F21240">
        <w:rPr>
          <w:rStyle w:val="ReferenceAttribute"/>
          <w:noProof/>
        </w:rPr>
        <w:t>IAM-6 - Allergy Action Code</w:t>
      </w:r>
      <w:r w:rsidRPr="00F21240">
        <w:rPr>
          <w:noProof/>
        </w:rPr>
        <w:t xml:space="preserve"> field.</w:t>
      </w:r>
    </w:p>
    <w:p w14:paraId="4DAA2EFD" w14:textId="77777777" w:rsidR="00715956" w:rsidRPr="00F21240" w:rsidRDefault="00715956">
      <w:pPr>
        <w:pStyle w:val="Heading4"/>
        <w:rPr>
          <w:noProof/>
        </w:rPr>
      </w:pPr>
      <w:bookmarkStart w:id="4997" w:name="_Toc1816214"/>
      <w:bookmarkStart w:id="4998" w:name="_Toc21372759"/>
      <w:bookmarkStart w:id="4999" w:name="_Toc175992235"/>
      <w:r w:rsidRPr="00F21240">
        <w:rPr>
          <w:noProof/>
        </w:rPr>
        <w:t>IAM-9   Sensitivity to Causative Agent Code</w:t>
      </w:r>
      <w:r w:rsidRPr="00F21240">
        <w:rPr>
          <w:noProof/>
        </w:rPr>
        <w:fldChar w:fldCharType="begin"/>
      </w:r>
      <w:r w:rsidRPr="00F21240">
        <w:rPr>
          <w:noProof/>
        </w:rPr>
        <w:instrText>XE "Sensitivity to causative agent code"</w:instrText>
      </w:r>
      <w:r w:rsidRPr="00F21240">
        <w:rPr>
          <w:noProof/>
        </w:rPr>
        <w:fldChar w:fldCharType="end"/>
      </w:r>
      <w:r w:rsidRPr="00F21240">
        <w:rPr>
          <w:noProof/>
        </w:rPr>
        <w:t xml:space="preserve">   (CWE)   01554</w:t>
      </w:r>
      <w:bookmarkEnd w:id="4997"/>
      <w:bookmarkEnd w:id="4998"/>
      <w:bookmarkEnd w:id="4999"/>
    </w:p>
    <w:p w14:paraId="14D96F9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F21240" w:rsidRDefault="00715956">
      <w:pPr>
        <w:pStyle w:val="NormalIndented"/>
        <w:rPr>
          <w:noProof/>
        </w:rPr>
      </w:pPr>
      <w:r w:rsidRPr="00F21240">
        <w:rPr>
          <w:noProof/>
        </w:rPr>
        <w:t xml:space="preserve">Definition: This field contains the reason why the patient should not be exposed to a substance.  Refer to </w:t>
      </w:r>
      <w:hyperlink r:id="rId315" w:anchor="HL70436" w:history="1">
        <w:r w:rsidRPr="00F21240">
          <w:rPr>
            <w:rStyle w:val="ReferenceUserTable"/>
            <w:noProof/>
          </w:rPr>
          <w:t>User-defined Table 0436 - Sensitivity to Causative Agent Code</w:t>
        </w:r>
      </w:hyperlink>
      <w:r w:rsidRPr="00F21240">
        <w:rPr>
          <w:noProof/>
        </w:rPr>
        <w:t xml:space="preserve"> </w:t>
      </w:r>
      <w:r>
        <w:rPr>
          <w:noProof/>
        </w:rPr>
        <w:t xml:space="preserve">in Chapter 2C, Code Tables, for </w:t>
      </w:r>
      <w:r w:rsidRPr="00F21240">
        <w:rPr>
          <w:noProof/>
        </w:rPr>
        <w:t>suggested values.</w:t>
      </w:r>
    </w:p>
    <w:p w14:paraId="444FA37E" w14:textId="77777777" w:rsidR="00715956" w:rsidRPr="00F21240" w:rsidRDefault="00715956">
      <w:pPr>
        <w:pStyle w:val="Heading4"/>
        <w:rPr>
          <w:noProof/>
        </w:rPr>
      </w:pPr>
      <w:bookmarkStart w:id="5000" w:name="_Toc1816215"/>
      <w:bookmarkStart w:id="5001" w:name="_Toc21372760"/>
      <w:bookmarkStart w:id="5002" w:name="_Toc175992236"/>
      <w:r w:rsidRPr="00F21240">
        <w:rPr>
          <w:noProof/>
        </w:rPr>
        <w:t>IAM-10   Allergen Group Code/Mnemonic/Description</w:t>
      </w:r>
      <w:r w:rsidRPr="00F21240">
        <w:rPr>
          <w:noProof/>
        </w:rPr>
        <w:fldChar w:fldCharType="begin"/>
      </w:r>
      <w:r w:rsidRPr="00F21240">
        <w:rPr>
          <w:noProof/>
        </w:rPr>
        <w:instrText>XE "Allergen group code/mnemonic/description"</w:instrText>
      </w:r>
      <w:r w:rsidRPr="00F21240">
        <w:rPr>
          <w:noProof/>
        </w:rPr>
        <w:fldChar w:fldCharType="end"/>
      </w:r>
      <w:r w:rsidRPr="00F21240">
        <w:rPr>
          <w:noProof/>
        </w:rPr>
        <w:t xml:space="preserve">   (CWE)   01555</w:t>
      </w:r>
      <w:bookmarkEnd w:id="5000"/>
      <w:bookmarkEnd w:id="5001"/>
      <w:bookmarkEnd w:id="5002"/>
    </w:p>
    <w:p w14:paraId="3E4000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F21240" w:rsidRDefault="00715956">
      <w:pPr>
        <w:pStyle w:val="NormalIndented"/>
        <w:rPr>
          <w:noProof/>
        </w:rPr>
      </w:pPr>
      <w:r w:rsidRPr="00F21240">
        <w:rPr>
          <w:noProof/>
        </w:rPr>
        <w:t>Definition: This field contains the code, mnemonic, or description used to uniquely identify an allergen group when both a detailed allergy (</w:t>
      </w:r>
      <w:r w:rsidRPr="00F21240">
        <w:rPr>
          <w:rStyle w:val="ReferenceAttribute"/>
          <w:noProof/>
        </w:rPr>
        <w:t>IAM-3 - Allergen Code/Mnemonic/Description</w:t>
      </w:r>
      <w:r w:rsidRPr="00F21240">
        <w:rPr>
          <w:noProof/>
        </w:rPr>
        <w:t>) and group level (</w:t>
      </w:r>
      <w:r w:rsidRPr="00F21240">
        <w:rPr>
          <w:rStyle w:val="ReferenceAttribute"/>
          <w:noProof/>
        </w:rPr>
        <w:t>IAM-10 - Allergen Group Code/Mnemonic/Description</w:t>
      </w:r>
      <w:r w:rsidRPr="00F21240">
        <w:rPr>
          <w:noProof/>
        </w:rPr>
        <w:t xml:space="preserve">) need to be communicated.  In cases where systems want to communicate both a specific drug allergy and the group of drugs to which the specific drug belongs (i.e., Bactrim and Sulfa drugs; Ceclor and Penicillins/Cephalosporins) then the specific drug allergy is sent in </w:t>
      </w:r>
      <w:r w:rsidRPr="00F21240">
        <w:rPr>
          <w:rStyle w:val="ReferenceAttribute"/>
          <w:noProof/>
        </w:rPr>
        <w:t>IAM-3 - Allergen Code/Mnemonic/Description</w:t>
      </w:r>
      <w:r w:rsidRPr="00F21240">
        <w:rPr>
          <w:noProof/>
        </w:rPr>
        <w:t xml:space="preserve"> and the group level is sent in </w:t>
      </w:r>
      <w:r w:rsidRPr="00F21240">
        <w:rPr>
          <w:rStyle w:val="ReferenceAttribute"/>
          <w:noProof/>
        </w:rPr>
        <w:t>IAM-10 - Allergen Group Code/Mnemonic/Description</w:t>
      </w:r>
      <w:r w:rsidRPr="00F21240">
        <w:rPr>
          <w:noProof/>
        </w:rPr>
        <w:t>.  However, if only a group level is being communicated, then it can be sent in IAM-3 as the primary identifier of the allergy.</w:t>
      </w:r>
    </w:p>
    <w:p w14:paraId="588D8A5E" w14:textId="77777777" w:rsidR="00715956" w:rsidRPr="00F21240" w:rsidRDefault="00715956">
      <w:pPr>
        <w:pStyle w:val="Heading4"/>
        <w:rPr>
          <w:noProof/>
        </w:rPr>
      </w:pPr>
      <w:bookmarkStart w:id="5003" w:name="_Toc1816216"/>
      <w:bookmarkStart w:id="5004" w:name="_Toc21372761"/>
      <w:bookmarkStart w:id="5005" w:name="_Toc175992237"/>
      <w:r w:rsidRPr="00F21240">
        <w:rPr>
          <w:noProof/>
        </w:rPr>
        <w:t>IAM-11   Onset Date</w:t>
      </w:r>
      <w:r w:rsidRPr="00F21240">
        <w:rPr>
          <w:noProof/>
        </w:rPr>
        <w:fldChar w:fldCharType="begin"/>
      </w:r>
      <w:r w:rsidRPr="00F21240">
        <w:rPr>
          <w:noProof/>
        </w:rPr>
        <w:instrText>XE "Onset Date"</w:instrText>
      </w:r>
      <w:r w:rsidRPr="00F21240">
        <w:rPr>
          <w:noProof/>
        </w:rPr>
        <w:fldChar w:fldCharType="end"/>
      </w:r>
      <w:r w:rsidRPr="00F21240">
        <w:rPr>
          <w:noProof/>
        </w:rPr>
        <w:t xml:space="preserve">   (DT)   01556</w:t>
      </w:r>
      <w:bookmarkEnd w:id="5003"/>
      <w:bookmarkEnd w:id="5004"/>
      <w:bookmarkEnd w:id="5005"/>
    </w:p>
    <w:p w14:paraId="49022731" w14:textId="77777777" w:rsidR="00715956" w:rsidRPr="00F21240" w:rsidRDefault="00715956">
      <w:pPr>
        <w:pStyle w:val="NormalIndented"/>
        <w:rPr>
          <w:noProof/>
        </w:rPr>
      </w:pPr>
      <w:r w:rsidRPr="00F21240">
        <w:rPr>
          <w:noProof/>
        </w:rPr>
        <w:t>Definition:  This field contains the actual date of the first reaction.</w:t>
      </w:r>
    </w:p>
    <w:p w14:paraId="72A663FB" w14:textId="77777777" w:rsidR="00715956" w:rsidRPr="00F21240" w:rsidRDefault="00715956">
      <w:pPr>
        <w:pStyle w:val="Heading4"/>
        <w:rPr>
          <w:noProof/>
        </w:rPr>
      </w:pPr>
      <w:bookmarkStart w:id="5006" w:name="_Toc1816217"/>
      <w:bookmarkStart w:id="5007" w:name="_Toc21372762"/>
      <w:bookmarkStart w:id="5008" w:name="_Toc175992238"/>
      <w:r w:rsidRPr="00F21240">
        <w:rPr>
          <w:noProof/>
        </w:rPr>
        <w:t>IAM-12   Onset Date Text</w:t>
      </w:r>
      <w:r w:rsidRPr="00F21240">
        <w:rPr>
          <w:noProof/>
        </w:rPr>
        <w:fldChar w:fldCharType="begin"/>
      </w:r>
      <w:r w:rsidRPr="00F21240">
        <w:rPr>
          <w:noProof/>
        </w:rPr>
        <w:instrText>XE "Onset Date Text"</w:instrText>
      </w:r>
      <w:r w:rsidRPr="00F21240">
        <w:rPr>
          <w:noProof/>
        </w:rPr>
        <w:fldChar w:fldCharType="end"/>
      </w:r>
      <w:r w:rsidRPr="00F21240">
        <w:rPr>
          <w:noProof/>
        </w:rPr>
        <w:t xml:space="preserve">   (ST)   01557</w:t>
      </w:r>
      <w:bookmarkEnd w:id="5006"/>
      <w:bookmarkEnd w:id="5007"/>
      <w:bookmarkEnd w:id="5008"/>
    </w:p>
    <w:p w14:paraId="74568493" w14:textId="77777777" w:rsidR="00715956" w:rsidRPr="00F21240" w:rsidRDefault="00715956">
      <w:pPr>
        <w:pStyle w:val="NormalIndented"/>
        <w:rPr>
          <w:noProof/>
        </w:rPr>
      </w:pPr>
      <w:r w:rsidRPr="00F21240">
        <w:rPr>
          <w:noProof/>
        </w:rPr>
        <w:t>Definition: This field contains a text description of the time period of the first reaction when an exact date is not known (e.g., adolescence, childhood, spring 1990).</w:t>
      </w:r>
    </w:p>
    <w:p w14:paraId="3628E6ED" w14:textId="77777777" w:rsidR="00715956" w:rsidRPr="00F21240" w:rsidRDefault="00715956">
      <w:pPr>
        <w:pStyle w:val="Heading4"/>
        <w:rPr>
          <w:noProof/>
        </w:rPr>
      </w:pPr>
      <w:bookmarkStart w:id="5009" w:name="_Toc1816218"/>
      <w:bookmarkStart w:id="5010" w:name="_Toc21372763"/>
      <w:bookmarkStart w:id="5011" w:name="_Toc175992239"/>
      <w:r w:rsidRPr="00F21240">
        <w:rPr>
          <w:noProof/>
        </w:rPr>
        <w:t>IAM-13   Reported Date/Time</w:t>
      </w:r>
      <w:r w:rsidRPr="00F21240">
        <w:rPr>
          <w:noProof/>
        </w:rPr>
        <w:fldChar w:fldCharType="begin"/>
      </w:r>
      <w:r w:rsidRPr="00F21240">
        <w:rPr>
          <w:noProof/>
        </w:rPr>
        <w:instrText>XE "Identification Date/Time"</w:instrText>
      </w:r>
      <w:r w:rsidRPr="00F21240">
        <w:rPr>
          <w:noProof/>
        </w:rPr>
        <w:fldChar w:fldCharType="end"/>
      </w:r>
      <w:r w:rsidRPr="00F21240">
        <w:rPr>
          <w:noProof/>
        </w:rPr>
        <w:t xml:space="preserve">   (DTM)   01558</w:t>
      </w:r>
      <w:bookmarkEnd w:id="5009"/>
      <w:bookmarkEnd w:id="5010"/>
      <w:bookmarkEnd w:id="5011"/>
    </w:p>
    <w:p w14:paraId="5A2FDEBF" w14:textId="77777777" w:rsidR="00715956" w:rsidRPr="00F21240" w:rsidRDefault="00715956">
      <w:pPr>
        <w:pStyle w:val="NormalIndented"/>
        <w:rPr>
          <w:noProof/>
        </w:rPr>
      </w:pPr>
      <w:r w:rsidRPr="00F21240">
        <w:rPr>
          <w:noProof/>
        </w:rPr>
        <w:t>Definition: This field contains the date/time the allergy was reported to a caregiver.</w:t>
      </w:r>
    </w:p>
    <w:p w14:paraId="79813E9E" w14:textId="77777777" w:rsidR="00715956" w:rsidRPr="00F21240" w:rsidRDefault="00715956">
      <w:pPr>
        <w:pStyle w:val="Heading4"/>
        <w:rPr>
          <w:noProof/>
        </w:rPr>
      </w:pPr>
      <w:bookmarkStart w:id="5012" w:name="_Toc1816219"/>
      <w:bookmarkStart w:id="5013" w:name="_Toc21372764"/>
      <w:bookmarkStart w:id="5014" w:name="_Toc175992240"/>
      <w:r w:rsidRPr="00F21240">
        <w:rPr>
          <w:noProof/>
        </w:rPr>
        <w:t>IAM-14   Reported by</w:t>
      </w:r>
      <w:r w:rsidRPr="00F21240">
        <w:rPr>
          <w:noProof/>
        </w:rPr>
        <w:fldChar w:fldCharType="begin"/>
      </w:r>
      <w:r w:rsidRPr="00F21240">
        <w:rPr>
          <w:noProof/>
        </w:rPr>
        <w:instrText>XE "Reported by"</w:instrText>
      </w:r>
      <w:r w:rsidRPr="00F21240">
        <w:rPr>
          <w:noProof/>
        </w:rPr>
        <w:fldChar w:fldCharType="end"/>
      </w:r>
      <w:r w:rsidRPr="00F21240">
        <w:rPr>
          <w:noProof/>
        </w:rPr>
        <w:t xml:space="preserve">   (XPN)   01559</w:t>
      </w:r>
      <w:bookmarkEnd w:id="5012"/>
      <w:bookmarkEnd w:id="5013"/>
      <w:bookmarkEnd w:id="5014"/>
    </w:p>
    <w:p w14:paraId="6E4C2F8D"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0D04CA3"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F21240" w:rsidRDefault="00715956">
      <w:pPr>
        <w:pStyle w:val="NormalIndented"/>
        <w:rPr>
          <w:noProof/>
        </w:rPr>
      </w:pPr>
      <w:r w:rsidRPr="00F21240">
        <w:rPr>
          <w:noProof/>
        </w:rPr>
        <w:t xml:space="preserve">Definition: This field contains the name of the person reporting the allergy to a caregiver at the time reported in </w:t>
      </w:r>
      <w:r w:rsidRPr="00F21240">
        <w:rPr>
          <w:rStyle w:val="ReferenceAttribute"/>
          <w:noProof/>
        </w:rPr>
        <w:t>IAM-14 - Reported Date/Time</w:t>
      </w:r>
      <w:r w:rsidRPr="00F21240">
        <w:rPr>
          <w:noProof/>
        </w:rPr>
        <w:t>.</w:t>
      </w:r>
    </w:p>
    <w:p w14:paraId="1135918A" w14:textId="77777777" w:rsidR="00715956" w:rsidRPr="00F21240" w:rsidRDefault="00715956">
      <w:pPr>
        <w:pStyle w:val="Heading4"/>
        <w:rPr>
          <w:noProof/>
        </w:rPr>
      </w:pPr>
      <w:bookmarkStart w:id="5015" w:name="_Toc1816220"/>
      <w:bookmarkStart w:id="5016" w:name="_Toc21372765"/>
      <w:bookmarkStart w:id="5017" w:name="_Toc175992241"/>
      <w:r w:rsidRPr="00F21240">
        <w:rPr>
          <w:noProof/>
        </w:rPr>
        <w:t>IAM-15   Relationship to Patient Code</w:t>
      </w:r>
      <w:r w:rsidRPr="00F21240">
        <w:rPr>
          <w:noProof/>
        </w:rPr>
        <w:fldChar w:fldCharType="begin"/>
      </w:r>
      <w:r w:rsidRPr="00F21240">
        <w:rPr>
          <w:noProof/>
        </w:rPr>
        <w:instrText>XE "Relationship to patient code"</w:instrText>
      </w:r>
      <w:r w:rsidRPr="00F21240">
        <w:rPr>
          <w:noProof/>
        </w:rPr>
        <w:fldChar w:fldCharType="end"/>
      </w:r>
      <w:r w:rsidRPr="00F21240">
        <w:rPr>
          <w:noProof/>
        </w:rPr>
        <w:t xml:space="preserve">   (CWE)   01560</w:t>
      </w:r>
      <w:bookmarkEnd w:id="5015"/>
      <w:bookmarkEnd w:id="5016"/>
      <w:bookmarkEnd w:id="5017"/>
    </w:p>
    <w:p w14:paraId="4F1D26F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F21240" w:rsidRDefault="00715956">
      <w:pPr>
        <w:pStyle w:val="NormalIndented"/>
        <w:rPr>
          <w:noProof/>
        </w:rPr>
      </w:pPr>
      <w:r w:rsidRPr="00F21240">
        <w:rPr>
          <w:noProof/>
        </w:rPr>
        <w:t xml:space="preserve">Definition: This field contains the personal relationship that the person reporting the allergy has to the patient. It uses the same table as that used by NK1-3.  Refer to </w:t>
      </w:r>
      <w:hyperlink r:id="rId316"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  Examples include: brother, sister, mother, father, friend, spouse, etc.</w:t>
      </w:r>
    </w:p>
    <w:p w14:paraId="5CA9181F" w14:textId="77777777" w:rsidR="00715956" w:rsidRPr="004842E3" w:rsidRDefault="00715956">
      <w:pPr>
        <w:pStyle w:val="Heading4"/>
        <w:rPr>
          <w:noProof/>
          <w:lang w:val="fr-FR"/>
        </w:rPr>
      </w:pPr>
      <w:bookmarkStart w:id="5018" w:name="_Toc1816221"/>
      <w:bookmarkStart w:id="5019" w:name="_Toc21372766"/>
      <w:bookmarkStart w:id="5020" w:name="_Toc175992242"/>
      <w:r w:rsidRPr="004842E3">
        <w:rPr>
          <w:noProof/>
          <w:lang w:val="fr-FR"/>
        </w:rPr>
        <w:t>IAM-16   Alert Device Code</w:t>
      </w:r>
      <w:r w:rsidRPr="00F21240">
        <w:rPr>
          <w:noProof/>
        </w:rPr>
        <w:fldChar w:fldCharType="begin"/>
      </w:r>
      <w:r w:rsidRPr="004842E3">
        <w:rPr>
          <w:noProof/>
          <w:lang w:val="fr-FR"/>
        </w:rPr>
        <w:instrText>XE "Alert device code"</w:instrText>
      </w:r>
      <w:r w:rsidRPr="00F21240">
        <w:rPr>
          <w:noProof/>
        </w:rPr>
        <w:fldChar w:fldCharType="end"/>
      </w:r>
      <w:r w:rsidRPr="004842E3">
        <w:rPr>
          <w:noProof/>
          <w:lang w:val="fr-FR"/>
        </w:rPr>
        <w:t xml:space="preserve">   (CWE)   01561</w:t>
      </w:r>
      <w:bookmarkEnd w:id="5018"/>
      <w:bookmarkEnd w:id="5019"/>
      <w:bookmarkEnd w:id="5020"/>
    </w:p>
    <w:p w14:paraId="5E0F32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F21240" w:rsidRDefault="00715956">
      <w:pPr>
        <w:pStyle w:val="NormalIndented"/>
        <w:rPr>
          <w:noProof/>
        </w:rPr>
      </w:pPr>
      <w:r w:rsidRPr="00F21240">
        <w:rPr>
          <w:noProof/>
        </w:rPr>
        <w:t xml:space="preserve">Definition: This field describes any type of allergy alert device the patient may be carrying or wearing.  Refer to </w:t>
      </w:r>
      <w:hyperlink r:id="rId317" w:anchor="HL70437" w:history="1">
        <w:r w:rsidRPr="00F21240">
          <w:rPr>
            <w:rStyle w:val="ReferenceUserTable"/>
            <w:noProof/>
          </w:rPr>
          <w:t>User-defined Table 0437 - Alert Device</w:t>
        </w:r>
      </w:hyperlink>
      <w:r w:rsidRPr="00F21240">
        <w:rPr>
          <w:noProof/>
        </w:rPr>
        <w:t xml:space="preserve"> </w:t>
      </w:r>
      <w:r>
        <w:rPr>
          <w:noProof/>
        </w:rPr>
        <w:t xml:space="preserve">in Chapter 2C, Code Tables, for </w:t>
      </w:r>
      <w:r w:rsidRPr="00F21240">
        <w:rPr>
          <w:noProof/>
        </w:rPr>
        <w:t>suggested values.</w:t>
      </w:r>
    </w:p>
    <w:p w14:paraId="58BA424D" w14:textId="77777777" w:rsidR="00715956" w:rsidRPr="00F21240" w:rsidRDefault="00715956">
      <w:pPr>
        <w:pStyle w:val="Heading4"/>
        <w:rPr>
          <w:noProof/>
        </w:rPr>
      </w:pPr>
      <w:bookmarkStart w:id="5021" w:name="_Toc1816222"/>
      <w:bookmarkStart w:id="5022" w:name="_Toc21372767"/>
      <w:bookmarkStart w:id="5023" w:name="_Toc175992243"/>
      <w:r w:rsidRPr="00F21240">
        <w:rPr>
          <w:noProof/>
        </w:rPr>
        <w:t>IAM-17   Allergy Clinical Status Code</w:t>
      </w:r>
      <w:r w:rsidRPr="00F21240">
        <w:rPr>
          <w:noProof/>
        </w:rPr>
        <w:fldChar w:fldCharType="begin"/>
      </w:r>
      <w:r w:rsidRPr="00F21240">
        <w:rPr>
          <w:noProof/>
        </w:rPr>
        <w:instrText>XE "Allergy Clinical Status Code"</w:instrText>
      </w:r>
      <w:r w:rsidRPr="00F21240">
        <w:rPr>
          <w:noProof/>
        </w:rPr>
        <w:fldChar w:fldCharType="end"/>
      </w:r>
      <w:r w:rsidRPr="00F21240">
        <w:rPr>
          <w:noProof/>
        </w:rPr>
        <w:t xml:space="preserve">   (CWE)   01562</w:t>
      </w:r>
      <w:bookmarkEnd w:id="5021"/>
      <w:bookmarkEnd w:id="5022"/>
      <w:bookmarkEnd w:id="5023"/>
    </w:p>
    <w:p w14:paraId="7C8E63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F21240" w:rsidRDefault="00715956">
      <w:pPr>
        <w:pStyle w:val="NormalIndented"/>
        <w:rPr>
          <w:noProof/>
        </w:rPr>
      </w:pPr>
      <w:r w:rsidRPr="00F21240">
        <w:rPr>
          <w:noProof/>
        </w:rPr>
        <w:t xml:space="preserve">Definition:  This field indicates the verification status for the allergy.  Refer to </w:t>
      </w:r>
      <w:hyperlink r:id="rId318" w:anchor="HL70438" w:history="1">
        <w:r w:rsidRPr="00F21240">
          <w:rPr>
            <w:rStyle w:val="ReferenceUserTable"/>
            <w:noProof/>
          </w:rPr>
          <w:t>User-defined Table 0438 - Allergy Clinical Status</w:t>
        </w:r>
      </w:hyperlink>
      <w:r w:rsidRPr="00F21240">
        <w:rPr>
          <w:noProof/>
        </w:rPr>
        <w:t xml:space="preserve"> </w:t>
      </w:r>
      <w:r>
        <w:rPr>
          <w:noProof/>
        </w:rPr>
        <w:t xml:space="preserve">in Chapter 2C, Code Tables, for </w:t>
      </w:r>
      <w:r w:rsidRPr="00F21240">
        <w:rPr>
          <w:noProof/>
        </w:rPr>
        <w:t>suggested values.</w:t>
      </w:r>
    </w:p>
    <w:p w14:paraId="1D9CB039" w14:textId="77777777" w:rsidR="00715956" w:rsidRPr="00F21240" w:rsidRDefault="00715956">
      <w:pPr>
        <w:pStyle w:val="Heading4"/>
        <w:rPr>
          <w:noProof/>
        </w:rPr>
      </w:pPr>
      <w:bookmarkStart w:id="5024" w:name="_Toc1816223"/>
      <w:bookmarkStart w:id="5025" w:name="_Toc21372768"/>
      <w:bookmarkStart w:id="5026" w:name="_Toc175992244"/>
      <w:r w:rsidRPr="00F21240">
        <w:rPr>
          <w:noProof/>
        </w:rPr>
        <w:t>IAM-18   Statused by Person</w:t>
      </w:r>
      <w:r w:rsidRPr="00F21240">
        <w:rPr>
          <w:noProof/>
        </w:rPr>
        <w:fldChar w:fldCharType="begin"/>
      </w:r>
      <w:r w:rsidRPr="00F21240">
        <w:rPr>
          <w:noProof/>
        </w:rPr>
        <w:instrText>XE "Statused by Person"</w:instrText>
      </w:r>
      <w:r w:rsidRPr="00F21240">
        <w:rPr>
          <w:noProof/>
        </w:rPr>
        <w:fldChar w:fldCharType="end"/>
      </w:r>
      <w:r w:rsidRPr="00F21240">
        <w:rPr>
          <w:noProof/>
        </w:rPr>
        <w:t xml:space="preserve">   (XCN)   01563</w:t>
      </w:r>
      <w:bookmarkEnd w:id="5024"/>
      <w:bookmarkEnd w:id="5025"/>
      <w:bookmarkEnd w:id="5026"/>
    </w:p>
    <w:p w14:paraId="1F21415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C7566C9"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Default="00A95485" w:rsidP="00A95485">
      <w:pPr>
        <w:pStyle w:val="Components"/>
      </w:pPr>
      <w:r>
        <w:t>Subcomponents for Assigning Authority (HD):  &lt;Namespace ID (IS)&gt; &amp; &lt;Universal ID (ST)&gt; &amp; &lt;Universal ID Type (ID)&gt;</w:t>
      </w:r>
    </w:p>
    <w:p w14:paraId="4A374A88" w14:textId="77777777" w:rsidR="00A95485" w:rsidRDefault="00A95485" w:rsidP="00A95485">
      <w:pPr>
        <w:pStyle w:val="Components"/>
      </w:pPr>
      <w:r>
        <w:t>Subcomponents for Assigning Facility (HD):  &lt;Namespace ID (IS)&gt; &amp; &lt;Universal ID (ST)&gt; &amp; &lt;Universal ID Type (ID)&gt;</w:t>
      </w:r>
    </w:p>
    <w:p w14:paraId="463322A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F21240" w:rsidRDefault="00715956">
      <w:pPr>
        <w:pStyle w:val="NormalIndented"/>
        <w:rPr>
          <w:noProof/>
        </w:rPr>
      </w:pPr>
      <w:r w:rsidRPr="00F21240">
        <w:rPr>
          <w:noProof/>
        </w:rPr>
        <w:t xml:space="preserve">Definition:  This field identifies the provider who assigned the clinical status to the allergy (e.g., </w:t>
      </w:r>
      <w:r w:rsidRPr="00F21240">
        <w:rPr>
          <w:rFonts w:ascii="LinePrinter" w:hAnsi="LinePrinter"/>
          <w:noProof/>
          <w:kern w:val="17"/>
          <w:sz w:val="16"/>
        </w:rPr>
        <w:t>...| S12345^EVERYMAN^ADAM^J^III^DR^MD|...</w:t>
      </w:r>
      <w:r w:rsidRPr="00F21240">
        <w:rPr>
          <w:noProof/>
        </w:rPr>
        <w:t>).</w:t>
      </w:r>
    </w:p>
    <w:p w14:paraId="0D701AB4" w14:textId="77777777" w:rsidR="00715956" w:rsidRPr="00F21240" w:rsidRDefault="00715956">
      <w:pPr>
        <w:pStyle w:val="Heading4"/>
        <w:rPr>
          <w:noProof/>
        </w:rPr>
      </w:pPr>
      <w:bookmarkStart w:id="5027" w:name="_Toc1816224"/>
      <w:bookmarkStart w:id="5028" w:name="_Toc21372769"/>
      <w:bookmarkStart w:id="5029" w:name="_Toc175992245"/>
      <w:r w:rsidRPr="00F21240">
        <w:rPr>
          <w:noProof/>
        </w:rPr>
        <w:t>IAM-19   Statused by Organization</w:t>
      </w:r>
      <w:r w:rsidRPr="00F21240">
        <w:rPr>
          <w:noProof/>
        </w:rPr>
        <w:fldChar w:fldCharType="begin"/>
      </w:r>
      <w:r w:rsidRPr="00F21240">
        <w:rPr>
          <w:noProof/>
        </w:rPr>
        <w:instrText>XE "Statused by organization"</w:instrText>
      </w:r>
      <w:r w:rsidRPr="00F21240">
        <w:rPr>
          <w:noProof/>
        </w:rPr>
        <w:fldChar w:fldCharType="end"/>
      </w:r>
      <w:r w:rsidRPr="00F21240">
        <w:rPr>
          <w:noProof/>
        </w:rPr>
        <w:t xml:space="preserve">   (XON)   01564</w:t>
      </w:r>
      <w:bookmarkEnd w:id="5027"/>
      <w:bookmarkEnd w:id="5028"/>
      <w:bookmarkEnd w:id="5029"/>
    </w:p>
    <w:p w14:paraId="20BD1D98"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Default="00A95485" w:rsidP="00A95485">
      <w:pPr>
        <w:pStyle w:val="Components"/>
      </w:pPr>
      <w:r>
        <w:t>Subcomponents for Assigning Authority (HD):  &lt;Namespace ID (IS)&gt; &amp; &lt;Universal ID (ST)&gt; &amp; &lt;Universal ID Type (ID)&gt;</w:t>
      </w:r>
    </w:p>
    <w:p w14:paraId="5AE4F27D" w14:textId="77777777" w:rsidR="00A95485" w:rsidRDefault="00A95485" w:rsidP="00A95485">
      <w:pPr>
        <w:pStyle w:val="Components"/>
      </w:pPr>
      <w:r>
        <w:t>Subcomponents for Assigning Facility (HD):  &lt;Namespace ID (IS)&gt; &amp; &lt;Universal ID (ST)&gt; &amp; &lt;Universal ID Type (ID)&gt;</w:t>
      </w:r>
    </w:p>
    <w:p w14:paraId="1C3786AB" w14:textId="77777777" w:rsidR="00715956" w:rsidRPr="00F21240" w:rsidRDefault="00715956">
      <w:pPr>
        <w:pStyle w:val="NormalIndented"/>
        <w:rPr>
          <w:noProof/>
        </w:rPr>
      </w:pPr>
      <w:r w:rsidRPr="00F21240">
        <w:rPr>
          <w:noProof/>
        </w:rPr>
        <w:t>Definition: This field contains the name of the organization providing the update to the allergy (e.g., Good Health Hospital).</w:t>
      </w:r>
    </w:p>
    <w:p w14:paraId="19361F1F" w14:textId="77777777" w:rsidR="00715956" w:rsidRPr="00F21240" w:rsidRDefault="00715956">
      <w:pPr>
        <w:pStyle w:val="Heading4"/>
        <w:rPr>
          <w:noProof/>
        </w:rPr>
      </w:pPr>
      <w:bookmarkStart w:id="5030" w:name="_Toc1816225"/>
      <w:bookmarkStart w:id="5031" w:name="_Toc21372770"/>
      <w:bookmarkStart w:id="5032" w:name="_Toc175992246"/>
      <w:r w:rsidRPr="00F21240">
        <w:rPr>
          <w:noProof/>
        </w:rPr>
        <w:t>IAM-20   Statused at Date/Time</w:t>
      </w:r>
      <w:r w:rsidRPr="00F21240">
        <w:rPr>
          <w:noProof/>
        </w:rPr>
        <w:fldChar w:fldCharType="begin"/>
      </w:r>
      <w:r w:rsidRPr="00F21240">
        <w:rPr>
          <w:noProof/>
        </w:rPr>
        <w:instrText>XE "Statused at date/time"</w:instrText>
      </w:r>
      <w:r w:rsidRPr="00F21240">
        <w:rPr>
          <w:noProof/>
        </w:rPr>
        <w:fldChar w:fldCharType="end"/>
      </w:r>
      <w:r w:rsidRPr="00F21240">
        <w:rPr>
          <w:noProof/>
        </w:rPr>
        <w:t xml:space="preserve">   (DTM)   01565</w:t>
      </w:r>
      <w:bookmarkEnd w:id="5030"/>
      <w:bookmarkEnd w:id="5031"/>
      <w:bookmarkEnd w:id="5032"/>
    </w:p>
    <w:p w14:paraId="4C54A94D" w14:textId="77777777" w:rsidR="00715956" w:rsidRPr="00F21240" w:rsidRDefault="00715956">
      <w:pPr>
        <w:pStyle w:val="NormalIndented"/>
        <w:rPr>
          <w:noProof/>
        </w:rPr>
      </w:pPr>
      <w:r w:rsidRPr="00F21240">
        <w:rPr>
          <w:noProof/>
        </w:rPr>
        <w:t xml:space="preserve">Definition: The date and time that this allergy was last statused by the </w:t>
      </w:r>
      <w:r w:rsidRPr="00F21240">
        <w:rPr>
          <w:rStyle w:val="ReferenceAttribute"/>
          <w:noProof/>
        </w:rPr>
        <w:t>IAM-18 - Statused by Person</w:t>
      </w:r>
      <w:r w:rsidRPr="00F21240">
        <w:rPr>
          <w:noProof/>
        </w:rPr>
        <w:t xml:space="preserve"> in the </w:t>
      </w:r>
      <w:r w:rsidRPr="00F21240">
        <w:rPr>
          <w:rStyle w:val="ReferenceAttribute"/>
          <w:noProof/>
        </w:rPr>
        <w:t>IAM-19 - Statused by Organization</w:t>
      </w:r>
      <w:r w:rsidRPr="00F21240">
        <w:rPr>
          <w:noProof/>
        </w:rPr>
        <w:t>.</w:t>
      </w:r>
    </w:p>
    <w:p w14:paraId="66EFBBEC" w14:textId="77777777" w:rsidR="00715956" w:rsidRPr="00F21240" w:rsidRDefault="00715956">
      <w:pPr>
        <w:pStyle w:val="Heading4"/>
        <w:rPr>
          <w:noProof/>
        </w:rPr>
      </w:pPr>
      <w:r w:rsidRPr="00F21240">
        <w:rPr>
          <w:noProof/>
        </w:rPr>
        <w:t>IAM-21   Inactivated by Person</w:t>
      </w:r>
      <w:r w:rsidRPr="00F21240">
        <w:rPr>
          <w:noProof/>
        </w:rPr>
        <w:fldChar w:fldCharType="begin"/>
      </w:r>
      <w:r w:rsidRPr="00F21240">
        <w:rPr>
          <w:noProof/>
        </w:rPr>
        <w:instrText>XE " Inactivated by Person"</w:instrText>
      </w:r>
      <w:r w:rsidRPr="00F21240">
        <w:rPr>
          <w:noProof/>
        </w:rPr>
        <w:fldChar w:fldCharType="end"/>
      </w:r>
      <w:r w:rsidRPr="00F21240">
        <w:rPr>
          <w:noProof/>
        </w:rPr>
        <w:t xml:space="preserve">   (XCN)   02294</w:t>
      </w:r>
    </w:p>
    <w:p w14:paraId="16093B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9E8C4CA"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Default="00A95485" w:rsidP="00A95485">
      <w:pPr>
        <w:pStyle w:val="Components"/>
      </w:pPr>
      <w:r>
        <w:t>Subcomponents for Assigning Authority (HD):  &lt;Namespace ID (IS)&gt; &amp; &lt;Universal ID (ST)&gt; &amp; &lt;Universal ID Type (ID)&gt;</w:t>
      </w:r>
    </w:p>
    <w:p w14:paraId="697CA9A8" w14:textId="77777777" w:rsidR="00A95485" w:rsidRDefault="00A95485" w:rsidP="00A95485">
      <w:pPr>
        <w:pStyle w:val="Components"/>
      </w:pPr>
      <w:r>
        <w:t>Subcomponents for Assigning Facility (HD):  &lt;Namespace ID (IS)&gt; &amp; &lt;Universal ID (ST)&gt; &amp; &lt;Universal ID Type (ID)&gt;</w:t>
      </w:r>
    </w:p>
    <w:p w14:paraId="6E8589F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F21240" w:rsidRDefault="00715956">
      <w:pPr>
        <w:ind w:firstLine="720"/>
        <w:rPr>
          <w:szCs w:val="20"/>
        </w:rPr>
      </w:pPr>
      <w:r w:rsidRPr="00F21240">
        <w:rPr>
          <w:szCs w:val="20"/>
        </w:rPr>
        <w:t xml:space="preserve">Definition:  This field identifies the user that inactivated the record entry about the patient’s allergy </w:t>
      </w:r>
    </w:p>
    <w:p w14:paraId="459A4B18" w14:textId="77777777" w:rsidR="00715956" w:rsidRPr="00F21240" w:rsidRDefault="00715956">
      <w:pPr>
        <w:ind w:left="720" w:firstLine="720"/>
      </w:pPr>
      <w:r w:rsidRPr="00F21240">
        <w:rPr>
          <w:szCs w:val="20"/>
        </w:rPr>
        <w:t>(</w:t>
      </w:r>
      <w:proofErr w:type="gramStart"/>
      <w:r w:rsidRPr="00F21240">
        <w:rPr>
          <w:szCs w:val="20"/>
        </w:rPr>
        <w:t>e.g.</w:t>
      </w:r>
      <w:proofErr w:type="gramEnd"/>
      <w:r w:rsidRPr="00F21240">
        <w:rPr>
          <w:szCs w:val="20"/>
        </w:rPr>
        <w:t xml:space="preserve"> ...| S12345^Smith^John^J^III^DR^MD|...).</w:t>
      </w:r>
    </w:p>
    <w:p w14:paraId="4B3FA6D8" w14:textId="77777777" w:rsidR="00715956" w:rsidRPr="00F21240" w:rsidRDefault="00715956">
      <w:pPr>
        <w:pStyle w:val="NormalIndented"/>
      </w:pPr>
    </w:p>
    <w:p w14:paraId="63F07F1D" w14:textId="77777777" w:rsidR="00715956" w:rsidRPr="00F21240" w:rsidRDefault="00715956">
      <w:pPr>
        <w:pStyle w:val="Heading4"/>
        <w:rPr>
          <w:noProof/>
        </w:rPr>
      </w:pPr>
      <w:r w:rsidRPr="00F21240">
        <w:rPr>
          <w:noProof/>
        </w:rPr>
        <w:t>IAM-22   Inactivated Date/Time</w:t>
      </w:r>
      <w:r w:rsidRPr="00F21240">
        <w:rPr>
          <w:noProof/>
        </w:rPr>
        <w:fldChar w:fldCharType="begin"/>
      </w:r>
      <w:r w:rsidRPr="00F21240">
        <w:rPr>
          <w:noProof/>
        </w:rPr>
        <w:instrText>XE "Inactivated Date/Time"</w:instrText>
      </w:r>
      <w:r w:rsidRPr="00F21240">
        <w:rPr>
          <w:noProof/>
        </w:rPr>
        <w:fldChar w:fldCharType="end"/>
      </w:r>
      <w:r w:rsidRPr="00F21240">
        <w:rPr>
          <w:noProof/>
        </w:rPr>
        <w:t xml:space="preserve">   (DTM)   02295</w:t>
      </w:r>
    </w:p>
    <w:p w14:paraId="1C4962CA" w14:textId="77777777" w:rsidR="00715956" w:rsidRPr="00F21240" w:rsidRDefault="00715956">
      <w:pPr>
        <w:pStyle w:val="NormalIndented"/>
      </w:pPr>
      <w:r w:rsidRPr="00F21240">
        <w:t xml:space="preserve">Definition: The date and time that this allergy was inactivated by the </w:t>
      </w:r>
      <w:r w:rsidRPr="00F21240">
        <w:rPr>
          <w:rStyle w:val="ReferenceAttribute"/>
        </w:rPr>
        <w:t>IAM-21 Inactivated by Person</w:t>
      </w:r>
      <w:r w:rsidRPr="00F21240">
        <w:t>.</w:t>
      </w:r>
    </w:p>
    <w:p w14:paraId="465F9E66" w14:textId="77777777" w:rsidR="00715956" w:rsidRPr="00F21240" w:rsidRDefault="00715956">
      <w:pPr>
        <w:pStyle w:val="Heading4"/>
        <w:rPr>
          <w:noProof/>
        </w:rPr>
      </w:pPr>
      <w:r w:rsidRPr="00F21240">
        <w:rPr>
          <w:noProof/>
        </w:rPr>
        <w:t>IAM-23   Initially Recorded by Person</w:t>
      </w:r>
      <w:r w:rsidRPr="00F21240">
        <w:rPr>
          <w:noProof/>
        </w:rPr>
        <w:fldChar w:fldCharType="begin"/>
      </w:r>
      <w:r w:rsidRPr="00F21240">
        <w:rPr>
          <w:noProof/>
        </w:rPr>
        <w:instrText>XE "Created by Person"</w:instrText>
      </w:r>
      <w:r w:rsidRPr="00F21240">
        <w:rPr>
          <w:noProof/>
        </w:rPr>
        <w:fldChar w:fldCharType="end"/>
      </w:r>
      <w:r w:rsidRPr="00F21240">
        <w:rPr>
          <w:noProof/>
        </w:rPr>
        <w:t xml:space="preserve">   (XCN)   02296</w:t>
      </w:r>
    </w:p>
    <w:p w14:paraId="5D4C7FAD"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8033920"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Default="00A95485" w:rsidP="00A95485">
      <w:pPr>
        <w:pStyle w:val="Components"/>
      </w:pPr>
      <w:r>
        <w:t>Subcomponents for Assigning Authority (HD):  &lt;Namespace ID (IS)&gt; &amp; &lt;Universal ID (ST)&gt; &amp; &lt;Universal ID Type (ID)&gt;</w:t>
      </w:r>
    </w:p>
    <w:p w14:paraId="6EBCBA44" w14:textId="77777777" w:rsidR="00A95485" w:rsidRDefault="00A95485" w:rsidP="00A95485">
      <w:pPr>
        <w:pStyle w:val="Components"/>
      </w:pPr>
      <w:r>
        <w:t>Subcomponents for Assigning Facility (HD):  &lt;Namespace ID (IS)&gt; &amp; &lt;Universal ID (ST)&gt; &amp; &lt;Universal ID Type (ID)&gt;</w:t>
      </w:r>
    </w:p>
    <w:p w14:paraId="5942B78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F21240" w:rsidRDefault="00715956" w:rsidP="00121474">
      <w:pPr>
        <w:pStyle w:val="NormalIndented"/>
      </w:pPr>
      <w:r w:rsidRPr="00F21240">
        <w:t>Definition:  This field identifies the user that created the entry in the record stating the allergy (e.g.  ...| S12345^Smith^John^J^III^DR^MD|...).</w:t>
      </w:r>
    </w:p>
    <w:p w14:paraId="0112F5F7" w14:textId="77777777" w:rsidR="00715956" w:rsidRPr="00F21240" w:rsidRDefault="00715956">
      <w:pPr>
        <w:pStyle w:val="Heading4"/>
        <w:rPr>
          <w:noProof/>
        </w:rPr>
      </w:pPr>
      <w:r w:rsidRPr="00F21240">
        <w:rPr>
          <w:noProof/>
        </w:rPr>
        <w:t>IAM-24   Initially Recorded Date/Time</w:t>
      </w:r>
      <w:r w:rsidRPr="00F21240">
        <w:rPr>
          <w:noProof/>
        </w:rPr>
        <w:fldChar w:fldCharType="begin"/>
      </w:r>
      <w:r w:rsidRPr="00F21240">
        <w:rPr>
          <w:noProof/>
        </w:rPr>
        <w:instrText>XE " Created Date/Time"</w:instrText>
      </w:r>
      <w:r w:rsidRPr="00F21240">
        <w:rPr>
          <w:noProof/>
        </w:rPr>
        <w:fldChar w:fldCharType="end"/>
      </w:r>
      <w:r w:rsidRPr="00F21240">
        <w:rPr>
          <w:noProof/>
        </w:rPr>
        <w:t xml:space="preserve">   (DTM)   02297</w:t>
      </w:r>
    </w:p>
    <w:p w14:paraId="4F72B728" w14:textId="77777777" w:rsidR="00715956" w:rsidRPr="00F21240" w:rsidRDefault="00715956">
      <w:pPr>
        <w:pStyle w:val="NormalIndented"/>
      </w:pPr>
      <w:r w:rsidRPr="00F21240">
        <w:t xml:space="preserve">Definition: The date and time that this allergy entry was created by the </w:t>
      </w:r>
      <w:r w:rsidRPr="00F21240">
        <w:rPr>
          <w:rStyle w:val="ReferenceAttribute"/>
        </w:rPr>
        <w:t>IAM-23 Created by Person</w:t>
      </w:r>
      <w:r w:rsidRPr="00F21240">
        <w:t>.</w:t>
      </w:r>
    </w:p>
    <w:p w14:paraId="7EE95CBC" w14:textId="77777777" w:rsidR="00715956" w:rsidRPr="00F21240" w:rsidRDefault="00715956">
      <w:pPr>
        <w:pStyle w:val="Heading4"/>
        <w:rPr>
          <w:noProof/>
        </w:rPr>
      </w:pPr>
      <w:r w:rsidRPr="00F21240">
        <w:rPr>
          <w:noProof/>
        </w:rPr>
        <w:t>IAM-25   Modified by Person</w:t>
      </w:r>
      <w:r w:rsidRPr="00F21240">
        <w:rPr>
          <w:noProof/>
        </w:rPr>
        <w:fldChar w:fldCharType="begin"/>
      </w:r>
      <w:r w:rsidRPr="00F21240">
        <w:rPr>
          <w:noProof/>
        </w:rPr>
        <w:instrText>XE " Modified by Person"</w:instrText>
      </w:r>
      <w:r w:rsidRPr="00F21240">
        <w:rPr>
          <w:noProof/>
        </w:rPr>
        <w:fldChar w:fldCharType="end"/>
      </w:r>
      <w:r w:rsidRPr="00F21240">
        <w:rPr>
          <w:noProof/>
        </w:rPr>
        <w:t xml:space="preserve">   (XCN)   02298</w:t>
      </w:r>
    </w:p>
    <w:p w14:paraId="599790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9838713"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Default="00A95485" w:rsidP="00A95485">
      <w:pPr>
        <w:pStyle w:val="Components"/>
      </w:pPr>
      <w:r>
        <w:t>Subcomponents for Assigning Authority (HD):  &lt;Namespace ID (IS)&gt; &amp; &lt;Universal ID (ST)&gt; &amp; &lt;Universal ID Type (ID)&gt;</w:t>
      </w:r>
    </w:p>
    <w:p w14:paraId="4E394AB7" w14:textId="77777777" w:rsidR="00A95485" w:rsidRDefault="00A95485" w:rsidP="00A95485">
      <w:pPr>
        <w:pStyle w:val="Components"/>
      </w:pPr>
      <w:r>
        <w:t>Subcomponents for Assigning Facility (HD):  &lt;Namespace ID (IS)&gt; &amp; &lt;Universal ID (ST)&gt; &amp; &lt;Universal ID Type (ID)&gt;</w:t>
      </w:r>
    </w:p>
    <w:p w14:paraId="06F42C8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F21240" w:rsidRDefault="00715956" w:rsidP="00121474">
      <w:pPr>
        <w:pStyle w:val="NormalIndented"/>
      </w:pPr>
      <w:r w:rsidRPr="00F21240">
        <w:t>Definition:  This field identifies the user that m</w:t>
      </w:r>
      <w:r>
        <w:t>odified the allergy (e.g.  ...|</w:t>
      </w:r>
      <w:r w:rsidRPr="00F21240">
        <w:t>S12345^Smith^John^J^III^DR^MD|...).</w:t>
      </w:r>
    </w:p>
    <w:p w14:paraId="6051544E" w14:textId="77777777" w:rsidR="00715956" w:rsidRPr="00F21240" w:rsidRDefault="00715956">
      <w:pPr>
        <w:pStyle w:val="Heading4"/>
        <w:rPr>
          <w:noProof/>
        </w:rPr>
      </w:pPr>
      <w:r w:rsidRPr="00F21240">
        <w:rPr>
          <w:noProof/>
        </w:rPr>
        <w:t>IAM-26   Modified Date/Time</w:t>
      </w:r>
      <w:r w:rsidRPr="00F21240">
        <w:rPr>
          <w:noProof/>
        </w:rPr>
        <w:fldChar w:fldCharType="begin"/>
      </w:r>
      <w:r w:rsidRPr="00F21240">
        <w:rPr>
          <w:noProof/>
        </w:rPr>
        <w:instrText>XE " Modified Date/Time"</w:instrText>
      </w:r>
      <w:r w:rsidRPr="00F21240">
        <w:rPr>
          <w:noProof/>
        </w:rPr>
        <w:fldChar w:fldCharType="end"/>
      </w:r>
      <w:r w:rsidRPr="00F21240">
        <w:rPr>
          <w:noProof/>
        </w:rPr>
        <w:t xml:space="preserve">   (DTM)   02299</w:t>
      </w:r>
    </w:p>
    <w:p w14:paraId="2B1C23AE" w14:textId="77777777" w:rsidR="00715956" w:rsidRPr="00F21240" w:rsidRDefault="00715956">
      <w:pPr>
        <w:pStyle w:val="NormalIndented"/>
      </w:pPr>
      <w:r w:rsidRPr="00F21240">
        <w:t xml:space="preserve">Definition: The date and time that this allergy was modified by the </w:t>
      </w:r>
      <w:r w:rsidRPr="00F21240">
        <w:rPr>
          <w:rStyle w:val="ReferenceAttribute"/>
        </w:rPr>
        <w:t>IAM-25 Modified by Person</w:t>
      </w:r>
      <w:r w:rsidRPr="00F21240">
        <w:t>.</w:t>
      </w:r>
    </w:p>
    <w:p w14:paraId="7191A0E6" w14:textId="77777777" w:rsidR="00715956" w:rsidRPr="00F21240" w:rsidRDefault="00715956">
      <w:pPr>
        <w:pStyle w:val="Heading4"/>
      </w:pPr>
      <w:r w:rsidRPr="00F21240">
        <w:t xml:space="preserve">IAM-27   Clinician-Identified Allergen Code </w:t>
      </w:r>
      <w:r w:rsidRPr="00F21240">
        <w:fldChar w:fldCharType="begin"/>
      </w:r>
      <w:r w:rsidRPr="00F21240">
        <w:instrText>xe "Clinician Identified Code"</w:instrText>
      </w:r>
      <w:r w:rsidRPr="00F21240">
        <w:fldChar w:fldCharType="end"/>
      </w:r>
      <w:proofErr w:type="gramStart"/>
      <w:r w:rsidRPr="00F21240">
        <w:t xml:space="preserve">   (</w:t>
      </w:r>
      <w:proofErr w:type="gramEnd"/>
      <w:r w:rsidRPr="00F21240">
        <w:t>CWE)   02300</w:t>
      </w:r>
    </w:p>
    <w:p w14:paraId="7AD69DD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F21240" w:rsidRDefault="00715956">
      <w:pPr>
        <w:pStyle w:val="NormalIndented"/>
        <w:rPr>
          <w:kern w:val="0"/>
        </w:rPr>
      </w:pPr>
      <w:r w:rsidRPr="00F21240">
        <w:rPr>
          <w:kern w:val="0"/>
        </w:rPr>
        <w:t xml:space="preserve">Definition:  This field identifies the clinician entered description associated to a particular allergen.  This element may conform to some external, standard coding system (that must be identified), or it may conform to local, largely </w:t>
      </w:r>
      <w:proofErr w:type="gramStart"/>
      <w:r w:rsidRPr="00F21240">
        <w:rPr>
          <w:kern w:val="0"/>
        </w:rPr>
        <w:t>textual</w:t>
      </w:r>
      <w:proofErr w:type="gramEnd"/>
      <w:r w:rsidRPr="00F21240">
        <w:rPr>
          <w:kern w:val="0"/>
        </w:rPr>
        <w:t xml:space="preserve"> or mnemonic descriptions.</w:t>
      </w:r>
    </w:p>
    <w:p w14:paraId="1E616F6A" w14:textId="77777777" w:rsidR="00715956" w:rsidRPr="00F21240" w:rsidRDefault="00715956">
      <w:pPr>
        <w:pStyle w:val="Heading4"/>
      </w:pPr>
      <w:r w:rsidRPr="00F21240">
        <w:t xml:space="preserve">IAM-28   Initially Recorded by Organization </w:t>
      </w:r>
      <w:r w:rsidRPr="00F21240">
        <w:fldChar w:fldCharType="begin"/>
      </w:r>
      <w:r w:rsidRPr="00F21240">
        <w:instrText>xe "Initially Recorded by Organization"</w:instrText>
      </w:r>
      <w:r w:rsidRPr="00F21240">
        <w:fldChar w:fldCharType="end"/>
      </w:r>
      <w:r w:rsidRPr="00F21240">
        <w:t xml:space="preserve">  (</w:t>
      </w:r>
      <w:proofErr w:type="gramStart"/>
      <w:r w:rsidRPr="00F21240">
        <w:t xml:space="preserve">XON)   </w:t>
      </w:r>
      <w:proofErr w:type="gramEnd"/>
      <w:r w:rsidRPr="00F21240">
        <w:t>03293</w:t>
      </w:r>
    </w:p>
    <w:p w14:paraId="1AFC02B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Default="00A95485" w:rsidP="00A95485">
      <w:pPr>
        <w:pStyle w:val="Components"/>
      </w:pPr>
      <w:r>
        <w:t>Subcomponents for Assigning Authority (HD):  &lt;Namespace ID (IS)&gt; &amp; &lt;Universal ID (ST)&gt; &amp; &lt;Universal ID Type (ID)&gt;</w:t>
      </w:r>
    </w:p>
    <w:p w14:paraId="6E111E12" w14:textId="77777777" w:rsidR="00A95485" w:rsidRDefault="00A95485" w:rsidP="00A95485">
      <w:pPr>
        <w:pStyle w:val="Components"/>
      </w:pPr>
      <w:r>
        <w:t>Subcomponents for Assigning Facility (HD):  &lt;Namespace ID (IS)&gt; &amp; &lt;Universal ID (ST)&gt; &amp; &lt;Universal ID Type (ID)&gt;</w:t>
      </w:r>
    </w:p>
    <w:p w14:paraId="21BB7800" w14:textId="77777777" w:rsidR="00715956" w:rsidRPr="00F21240" w:rsidRDefault="00715956">
      <w:pPr>
        <w:pStyle w:val="NormalIndented"/>
      </w:pPr>
      <w:r w:rsidRPr="00F21240">
        <w:t>Definition: This field contains the name of the organization that initially recorded the allergy (e.g., a General Hospital).</w:t>
      </w:r>
    </w:p>
    <w:p w14:paraId="2FF766C0" w14:textId="77777777" w:rsidR="00715956" w:rsidRPr="00F21240" w:rsidRDefault="00715956">
      <w:pPr>
        <w:pStyle w:val="Heading4"/>
      </w:pPr>
      <w:r w:rsidRPr="00F21240">
        <w:t xml:space="preserve">IAM-29   Modified by Organization </w:t>
      </w:r>
      <w:r w:rsidRPr="00F21240">
        <w:fldChar w:fldCharType="begin"/>
      </w:r>
      <w:r w:rsidRPr="00F21240">
        <w:instrText>xe "Modified by Organization"</w:instrText>
      </w:r>
      <w:r w:rsidRPr="00F21240">
        <w:fldChar w:fldCharType="end"/>
      </w:r>
      <w:r w:rsidRPr="00F21240">
        <w:t xml:space="preserve">  (</w:t>
      </w:r>
      <w:proofErr w:type="gramStart"/>
      <w:r w:rsidRPr="00F21240">
        <w:t xml:space="preserve">XON)   </w:t>
      </w:r>
      <w:proofErr w:type="gramEnd"/>
      <w:r w:rsidRPr="00F21240">
        <w:t>03294</w:t>
      </w:r>
    </w:p>
    <w:p w14:paraId="412DA9EB"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Default="00A95485" w:rsidP="00A95485">
      <w:pPr>
        <w:pStyle w:val="Components"/>
      </w:pPr>
      <w:r>
        <w:t>Subcomponents for Assigning Authority (HD):  &lt;Namespace ID (IS)&gt; &amp; &lt;Universal ID (ST)&gt; &amp; &lt;Universal ID Type (ID)&gt;</w:t>
      </w:r>
    </w:p>
    <w:p w14:paraId="51893D9D" w14:textId="77777777" w:rsidR="00A95485" w:rsidRDefault="00A95485" w:rsidP="00A95485">
      <w:pPr>
        <w:pStyle w:val="Components"/>
      </w:pPr>
      <w:r>
        <w:t>Subcomponents for Assigning Facility (HD):  &lt;Namespace ID (IS)&gt; &amp; &lt;Universal ID (ST)&gt; &amp; &lt;Universal ID Type (ID)&gt;</w:t>
      </w:r>
    </w:p>
    <w:p w14:paraId="190D8EE6" w14:textId="77777777" w:rsidR="00715956" w:rsidRPr="00F21240" w:rsidRDefault="00715956">
      <w:pPr>
        <w:pStyle w:val="NormalIndented"/>
      </w:pPr>
      <w:r w:rsidRPr="00F21240">
        <w:t>Definition: This field contains the name of the organization that modified the allergy (e.g., a General Hospital).</w:t>
      </w:r>
    </w:p>
    <w:p w14:paraId="382FBF62" w14:textId="77777777" w:rsidR="00715956" w:rsidRPr="00F21240" w:rsidRDefault="00715956">
      <w:pPr>
        <w:pStyle w:val="Heading4"/>
      </w:pPr>
      <w:r w:rsidRPr="00F21240">
        <w:t xml:space="preserve">IAM-30   Inactivated by Organization </w:t>
      </w:r>
      <w:r w:rsidRPr="00F21240">
        <w:fldChar w:fldCharType="begin"/>
      </w:r>
      <w:r w:rsidRPr="00F21240">
        <w:instrText>xe "Inactivated by Organization"</w:instrText>
      </w:r>
      <w:r w:rsidRPr="00F21240">
        <w:fldChar w:fldCharType="end"/>
      </w:r>
      <w:r w:rsidRPr="00F21240">
        <w:t xml:space="preserve">  (</w:t>
      </w:r>
      <w:proofErr w:type="gramStart"/>
      <w:r w:rsidRPr="00F21240">
        <w:t xml:space="preserve">XON)   </w:t>
      </w:r>
      <w:proofErr w:type="gramEnd"/>
      <w:r w:rsidRPr="00F21240">
        <w:t>03295</w:t>
      </w:r>
    </w:p>
    <w:p w14:paraId="1ACDE46D"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Default="00A95485" w:rsidP="00A95485">
      <w:pPr>
        <w:pStyle w:val="Components"/>
      </w:pPr>
      <w:r>
        <w:t>Subcomponents for Assigning Authority (HD):  &lt;Namespace ID (IS)&gt; &amp; &lt;Universal ID (ST)&gt; &amp; &lt;Universal ID Type (ID)&gt;</w:t>
      </w:r>
    </w:p>
    <w:p w14:paraId="09289C1D" w14:textId="77777777" w:rsidR="00A95485" w:rsidRDefault="00A95485" w:rsidP="00A95485">
      <w:pPr>
        <w:pStyle w:val="Components"/>
      </w:pPr>
      <w:r>
        <w:t>Subcomponents for Assigning Facility (HD):  &lt;Namespace ID (IS)&gt; &amp; &lt;Universal ID (ST)&gt; &amp; &lt;Universal ID Type (ID)&gt;</w:t>
      </w:r>
    </w:p>
    <w:p w14:paraId="75F9C98B" w14:textId="77777777" w:rsidR="00715956" w:rsidRPr="00F21240" w:rsidRDefault="00715956">
      <w:pPr>
        <w:pStyle w:val="NormalIndented"/>
      </w:pPr>
      <w:r w:rsidRPr="00F21240">
        <w:t>Definition: This field contains the name of the organization that inactivated the allergy (e.g., a General Hospital).</w:t>
      </w:r>
    </w:p>
    <w:p w14:paraId="0AB5BE81" w14:textId="77777777" w:rsidR="00715956" w:rsidRPr="00F21240" w:rsidRDefault="00715956">
      <w:pPr>
        <w:pStyle w:val="Heading3"/>
      </w:pPr>
      <w:bookmarkStart w:id="5033" w:name="_Toc27754857"/>
      <w:bookmarkStart w:id="5034" w:name="_Toc109892152"/>
      <w:bookmarkStart w:id="5035" w:name="_Toc348245022"/>
      <w:bookmarkStart w:id="5036" w:name="_Toc348258210"/>
      <w:bookmarkStart w:id="5037" w:name="_Toc348263393"/>
      <w:bookmarkStart w:id="5038" w:name="_Toc348336807"/>
      <w:bookmarkStart w:id="5039" w:name="_Toc348768120"/>
      <w:bookmarkStart w:id="5040" w:name="_Toc380435668"/>
      <w:bookmarkStart w:id="5041" w:name="_Toc359236166"/>
      <w:bookmarkStart w:id="5042" w:name="_Toc1816226"/>
      <w:bookmarkStart w:id="5043" w:name="_Toc21372771"/>
      <w:bookmarkStart w:id="5044" w:name="_Toc175992247"/>
      <w:bookmarkStart w:id="5045" w:name="_Toc176235985"/>
      <w:r w:rsidRPr="00F21240">
        <w:t>IAR</w:t>
      </w:r>
      <w:r w:rsidRPr="00F21240">
        <w:fldChar w:fldCharType="begin"/>
      </w:r>
      <w:r w:rsidRPr="00F21240">
        <w:instrText>XE "IAR"</w:instrText>
      </w:r>
      <w:r w:rsidRPr="00F21240">
        <w:fldChar w:fldCharType="end"/>
      </w:r>
      <w:r w:rsidRPr="00F21240">
        <w:t xml:space="preserve"> - Allergy Reaction Segment</w:t>
      </w:r>
      <w:bookmarkEnd w:id="5033"/>
      <w:bookmarkEnd w:id="5034"/>
      <w:r w:rsidRPr="00F21240">
        <w:fldChar w:fldCharType="begin"/>
      </w:r>
      <w:r w:rsidRPr="00F21240">
        <w:instrText>XE "allergy reaction segment - unique identifier"</w:instrText>
      </w:r>
      <w:r w:rsidRPr="00F21240">
        <w:fldChar w:fldCharType="end"/>
      </w:r>
      <w:r w:rsidRPr="00F21240">
        <w:fldChar w:fldCharType="begin"/>
      </w:r>
      <w:r w:rsidRPr="00F21240">
        <w:instrText>XE "Segments: IAR"</w:instrText>
      </w:r>
      <w:r w:rsidRPr="00F21240">
        <w:fldChar w:fldCharType="end"/>
      </w:r>
    </w:p>
    <w:p w14:paraId="795A08A4" w14:textId="77777777" w:rsidR="00715956" w:rsidRPr="00F21240" w:rsidRDefault="00715956">
      <w:pPr>
        <w:pStyle w:val="NormalIndented"/>
        <w:rPr>
          <w:bCs/>
        </w:rPr>
      </w:pPr>
      <w:r w:rsidRPr="00F21240">
        <w:rPr>
          <w:bCs/>
        </w:rPr>
        <w:t xml:space="preserve">The IAR segment is used to transmit a single reaction and information associated with this single reaction occurrence for a particular patient allergy (IAM – patient adverse reaction). </w:t>
      </w:r>
    </w:p>
    <w:p w14:paraId="0E0A7B1C" w14:textId="5E6A80DD" w:rsidR="00715956" w:rsidRPr="00F21240" w:rsidRDefault="00715956">
      <w:pPr>
        <w:pStyle w:val="AttributeTableCaption"/>
        <w:rPr>
          <w:bCs/>
        </w:rPr>
      </w:pPr>
      <w:r w:rsidRPr="00F21240">
        <w:rPr>
          <w:bCs/>
        </w:rPr>
        <w:t>HL7 Attribute Table – IAR – allergy reaction</w:t>
      </w:r>
      <w:r w:rsidRPr="00F21240">
        <w:rPr>
          <w:bCs/>
        </w:rPr>
        <w:fldChar w:fldCharType="begin"/>
      </w:r>
      <w:r w:rsidRPr="00F21240">
        <w:rPr>
          <w:bCs/>
        </w:rPr>
        <w:instrText>XE "HL7 Attribute Table</w:instrText>
      </w:r>
      <w:r w:rsidR="00A12042">
        <w:rPr>
          <w:bCs/>
        </w:rPr>
        <w:instrText>:</w:instrText>
      </w:r>
      <w:r w:rsidRPr="00F21240">
        <w:rPr>
          <w:bCs/>
        </w:rPr>
        <w:instrText xml:space="preserve"> IAR"</w:instrText>
      </w:r>
      <w:r w:rsidRPr="00F21240">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F21240" w:rsidRDefault="00715956">
            <w:pPr>
              <w:pStyle w:val="AttributeTableHeader"/>
              <w:rPr>
                <w:b w:val="0"/>
                <w:bCs/>
              </w:rPr>
            </w:pPr>
            <w:r w:rsidRPr="00F21240">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F21240" w:rsidRDefault="00715956">
            <w:pPr>
              <w:pStyle w:val="AttributeTableHeader"/>
              <w:rPr>
                <w:b w:val="0"/>
                <w:bCs/>
              </w:rPr>
            </w:pPr>
            <w:r w:rsidRPr="00F21240">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F21240" w:rsidRDefault="00715956">
            <w:pPr>
              <w:pStyle w:val="AttributeTableHeader"/>
              <w:rPr>
                <w:b w:val="0"/>
                <w:bCs/>
              </w:rPr>
            </w:pPr>
            <w:r w:rsidRPr="00F21240">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F21240" w:rsidRDefault="00715956">
            <w:pPr>
              <w:pStyle w:val="AttributeTableHeader"/>
              <w:rPr>
                <w:b w:val="0"/>
                <w:bCs/>
              </w:rPr>
            </w:pPr>
            <w:r w:rsidRPr="00F21240">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F21240" w:rsidRDefault="00715956">
            <w:pPr>
              <w:pStyle w:val="AttributeTableHeader"/>
              <w:rPr>
                <w:b w:val="0"/>
                <w:bCs/>
              </w:rPr>
            </w:pPr>
            <w:r w:rsidRPr="00F21240">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F21240" w:rsidRDefault="00715956">
            <w:pPr>
              <w:pStyle w:val="AttributeTableHeader"/>
              <w:rPr>
                <w:b w:val="0"/>
                <w:bCs/>
              </w:rPr>
            </w:pPr>
            <w:r w:rsidRPr="00F21240">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F21240" w:rsidRDefault="00715956">
            <w:pPr>
              <w:pStyle w:val="AttributeTableHeader"/>
              <w:rPr>
                <w:b w:val="0"/>
                <w:bCs/>
              </w:rPr>
            </w:pPr>
            <w:r w:rsidRPr="00F21240">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F21240" w:rsidRDefault="00715956">
            <w:pPr>
              <w:pStyle w:val="AttributeTableHeader"/>
              <w:rPr>
                <w:b w:val="0"/>
                <w:bCs/>
              </w:rPr>
            </w:pPr>
            <w:r w:rsidRPr="00F21240">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F21240" w:rsidRDefault="00715956">
            <w:pPr>
              <w:pStyle w:val="AttributeTableHeader"/>
              <w:jc w:val="left"/>
              <w:rPr>
                <w:b w:val="0"/>
                <w:bCs/>
              </w:rPr>
            </w:pPr>
            <w:r w:rsidRPr="00F21240">
              <w:rPr>
                <w:b w:val="0"/>
                <w:bCs/>
              </w:rPr>
              <w:t>ELEMENT NAME</w:t>
            </w:r>
          </w:p>
        </w:tc>
      </w:tr>
      <w:tr w:rsidR="00D50068" w:rsidRPr="00715956"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F21240" w:rsidRDefault="00715956">
            <w:pPr>
              <w:pStyle w:val="AttributeTableBody"/>
              <w:rPr>
                <w:bCs/>
              </w:rPr>
            </w:pPr>
            <w:r w:rsidRPr="00F21240">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F21240"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F21240" w:rsidRDefault="00715956">
            <w:pPr>
              <w:pStyle w:val="AttributeTableBody"/>
              <w:rPr>
                <w:bCs/>
              </w:rPr>
            </w:pPr>
            <w:r w:rsidRPr="00F21240">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F21240" w:rsidRDefault="00715956">
            <w:pPr>
              <w:pStyle w:val="AttributeTableBody"/>
              <w:rPr>
                <w:bCs/>
              </w:rPr>
            </w:pPr>
            <w:r w:rsidRPr="00F21240">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F21240" w:rsidRDefault="00715956">
            <w:pPr>
              <w:pStyle w:val="AttributeTableBody"/>
              <w:rPr>
                <w:bCs/>
              </w:rPr>
            </w:pPr>
            <w:r w:rsidRPr="00F21240">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F21240" w:rsidRDefault="00715956">
            <w:pPr>
              <w:pStyle w:val="AttributeTableBody"/>
              <w:jc w:val="left"/>
              <w:rPr>
                <w:bCs/>
              </w:rPr>
            </w:pPr>
            <w:r w:rsidRPr="00F21240">
              <w:rPr>
                <w:bCs/>
              </w:rPr>
              <w:t>Allergy Reaction Code</w:t>
            </w:r>
          </w:p>
        </w:tc>
      </w:tr>
      <w:tr w:rsidR="00D50068" w:rsidRPr="00715956"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F21240" w:rsidRDefault="00715956">
            <w:pPr>
              <w:pStyle w:val="AttributeTableBody"/>
              <w:rPr>
                <w:bCs/>
              </w:rPr>
            </w:pPr>
            <w:r w:rsidRPr="00F21240">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F21240" w:rsidRDefault="00715956">
            <w:pPr>
              <w:pStyle w:val="AttributeTableBody"/>
              <w:rPr>
                <w:bCs/>
              </w:rPr>
            </w:pPr>
            <w:r w:rsidRPr="00F21240">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F21240" w:rsidRDefault="00000000">
            <w:pPr>
              <w:pStyle w:val="AttributeTableBody"/>
              <w:rPr>
                <w:bCs/>
              </w:rPr>
            </w:pPr>
            <w:hyperlink r:id="rId319" w:anchor="HL70128" w:history="1">
              <w:r w:rsidR="00715956" w:rsidRPr="00F21240">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F21240" w:rsidRDefault="00715956">
            <w:pPr>
              <w:pStyle w:val="AttributeTableBody"/>
              <w:rPr>
                <w:bCs/>
              </w:rPr>
            </w:pPr>
            <w:r w:rsidRPr="00F21240">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F21240" w:rsidRDefault="00715956">
            <w:pPr>
              <w:pStyle w:val="AttributeTableBody"/>
              <w:jc w:val="left"/>
              <w:rPr>
                <w:bCs/>
              </w:rPr>
            </w:pPr>
            <w:r w:rsidRPr="00F21240">
              <w:rPr>
                <w:bCs/>
              </w:rPr>
              <w:t>Allergy Severity Code</w:t>
            </w:r>
          </w:p>
        </w:tc>
      </w:tr>
      <w:tr w:rsidR="00D50068" w:rsidRPr="00715956"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F21240" w:rsidRDefault="00715956">
            <w:pPr>
              <w:pStyle w:val="AttributeTableBody"/>
              <w:rPr>
                <w:bCs/>
              </w:rPr>
            </w:pPr>
            <w:r w:rsidRPr="00F21240">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F21240" w:rsidRDefault="00000000">
            <w:pPr>
              <w:pStyle w:val="AttributeTableBody"/>
              <w:rPr>
                <w:bCs/>
              </w:rPr>
            </w:pPr>
            <w:hyperlink r:id="rId320" w:anchor="HL70436" w:history="1">
              <w:r w:rsidR="00715956" w:rsidRPr="00F21240">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F21240" w:rsidRDefault="00715956">
            <w:pPr>
              <w:pStyle w:val="AttributeTableBody"/>
              <w:rPr>
                <w:bCs/>
              </w:rPr>
            </w:pPr>
            <w:r w:rsidRPr="00F21240">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F21240" w:rsidRDefault="00715956">
            <w:pPr>
              <w:pStyle w:val="AttributeTableBody"/>
              <w:jc w:val="left"/>
              <w:rPr>
                <w:bCs/>
              </w:rPr>
            </w:pPr>
            <w:r w:rsidRPr="00F21240">
              <w:rPr>
                <w:bCs/>
              </w:rPr>
              <w:t>Sensitivity to Causative Agent Code</w:t>
            </w:r>
          </w:p>
        </w:tc>
      </w:tr>
      <w:tr w:rsidR="00D50068" w:rsidRPr="00715956"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F21240" w:rsidRDefault="00715956">
            <w:pPr>
              <w:pStyle w:val="AttributeTableBody"/>
              <w:rPr>
                <w:bCs/>
              </w:rPr>
            </w:pPr>
            <w:r w:rsidRPr="00F21240">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F21240" w:rsidRDefault="00715956">
            <w:pPr>
              <w:pStyle w:val="AttributeTableBody"/>
              <w:rPr>
                <w:bCs/>
              </w:rPr>
            </w:pPr>
            <w:r w:rsidRPr="00F21240">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F21240" w:rsidRDefault="00715956">
            <w:pPr>
              <w:pStyle w:val="AttributeTableBody"/>
              <w:rPr>
                <w:bCs/>
              </w:rPr>
            </w:pPr>
            <w:r w:rsidRPr="00F21240">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F21240" w:rsidRDefault="00715956">
            <w:pPr>
              <w:pStyle w:val="AttributeTableBody"/>
              <w:rPr>
                <w:bCs/>
              </w:rPr>
            </w:pPr>
            <w:r w:rsidRPr="00F21240">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F21240" w:rsidRDefault="00715956">
            <w:pPr>
              <w:pStyle w:val="AttributeTableBody"/>
              <w:jc w:val="left"/>
              <w:rPr>
                <w:bCs/>
              </w:rPr>
            </w:pPr>
            <w:r w:rsidRPr="00F21240">
              <w:rPr>
                <w:bCs/>
              </w:rPr>
              <w:t>Management</w:t>
            </w:r>
          </w:p>
        </w:tc>
      </w:tr>
    </w:tbl>
    <w:p w14:paraId="12997AD2" w14:textId="77777777" w:rsidR="00715956" w:rsidRPr="00F21240" w:rsidRDefault="00715956">
      <w:pPr>
        <w:pStyle w:val="Heading4"/>
        <w:tabs>
          <w:tab w:val="clear" w:pos="1008"/>
        </w:tabs>
        <w:spacing w:before="240"/>
        <w:rPr>
          <w:vanish/>
        </w:rPr>
      </w:pPr>
      <w:r w:rsidRPr="00F21240">
        <w:rPr>
          <w:vanish/>
        </w:rPr>
        <w:t>IAR field definitions</w:t>
      </w:r>
    </w:p>
    <w:p w14:paraId="250993DF" w14:textId="77777777" w:rsidR="00715956" w:rsidRPr="00F21240" w:rsidRDefault="00715956">
      <w:pPr>
        <w:pStyle w:val="Heading4"/>
        <w:tabs>
          <w:tab w:val="clear" w:pos="1008"/>
        </w:tabs>
        <w:spacing w:before="240"/>
      </w:pPr>
      <w:r w:rsidRPr="00F21240">
        <w:t>IAR-1   Allergy Reaction Code</w:t>
      </w:r>
      <w:r w:rsidRPr="00F21240">
        <w:fldChar w:fldCharType="begin"/>
      </w:r>
      <w:r w:rsidRPr="00F21240">
        <w:instrText>XE "Allergy Reaction Code"</w:instrText>
      </w:r>
      <w:r w:rsidRPr="00F21240">
        <w:fldChar w:fldCharType="end"/>
      </w:r>
      <w:proofErr w:type="gramStart"/>
      <w:r w:rsidRPr="00F21240">
        <w:t xml:space="preserve">   (</w:t>
      </w:r>
      <w:proofErr w:type="gramEnd"/>
      <w:r w:rsidRPr="00F21240">
        <w:t>CWE)   03296</w:t>
      </w:r>
    </w:p>
    <w:p w14:paraId="7B7A93B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F21240" w:rsidRDefault="00715956">
      <w:pPr>
        <w:pStyle w:val="NormalIndented"/>
        <w:rPr>
          <w:bCs/>
        </w:rPr>
      </w:pPr>
      <w:r w:rsidRPr="00F21240">
        <w:rPr>
          <w:bCs/>
        </w:rPr>
        <w:t xml:space="preserve">Definition: This field identifies the specific allergic reaction that was documented.  This element may conform to some external, standard coding system, or it may conform to local, largely </w:t>
      </w:r>
      <w:proofErr w:type="gramStart"/>
      <w:r w:rsidRPr="00F21240">
        <w:rPr>
          <w:bCs/>
        </w:rPr>
        <w:t>textual</w:t>
      </w:r>
      <w:proofErr w:type="gramEnd"/>
      <w:r w:rsidRPr="00F21240">
        <w:rPr>
          <w:bCs/>
        </w:rPr>
        <w:t xml:space="preserve"> or mnemonic descriptions (e.g., convulsions, sneeze, rash, etc.).  </w:t>
      </w:r>
    </w:p>
    <w:p w14:paraId="1F1A3C3F" w14:textId="77777777" w:rsidR="00715956" w:rsidRPr="00F21240" w:rsidRDefault="00715956">
      <w:pPr>
        <w:pStyle w:val="Heading4"/>
        <w:tabs>
          <w:tab w:val="clear" w:pos="1008"/>
        </w:tabs>
        <w:spacing w:before="240"/>
      </w:pPr>
      <w:r w:rsidRPr="00F21240">
        <w:t>IAR-2   Allergy Severity Code</w:t>
      </w:r>
      <w:r w:rsidRPr="00F21240">
        <w:fldChar w:fldCharType="begin"/>
      </w:r>
      <w:r w:rsidRPr="00F21240">
        <w:instrText>XE "Allergy Severity Code"</w:instrText>
      </w:r>
      <w:r w:rsidRPr="00F21240">
        <w:fldChar w:fldCharType="end"/>
      </w:r>
      <w:proofErr w:type="gramStart"/>
      <w:r w:rsidRPr="00F21240">
        <w:t xml:space="preserve">   (</w:t>
      </w:r>
      <w:proofErr w:type="gramEnd"/>
      <w:r w:rsidRPr="00F21240">
        <w:t>CWE)   03297</w:t>
      </w:r>
    </w:p>
    <w:p w14:paraId="4C86059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F21240" w:rsidRDefault="00715956">
      <w:pPr>
        <w:pStyle w:val="NormalIndented"/>
        <w:rPr>
          <w:bCs/>
        </w:rPr>
      </w:pPr>
      <w:r w:rsidRPr="00F21240">
        <w:rPr>
          <w:bCs/>
        </w:rPr>
        <w:t xml:space="preserve">Definition:  This field indicates the general severity of the allergy.  Refer to </w:t>
      </w:r>
      <w:hyperlink r:id="rId321" w:anchor="HL70128" w:history="1">
        <w:r w:rsidRPr="00F21240">
          <w:rPr>
            <w:rStyle w:val="ReferenceUserTable"/>
          </w:rPr>
          <w:t>User-defined Table 0128 - Allergy severity code</w:t>
        </w:r>
      </w:hyperlink>
      <w:r w:rsidRPr="00F21240">
        <w:rPr>
          <w:bCs/>
        </w:rPr>
        <w:t xml:space="preserve"> </w:t>
      </w:r>
      <w:r>
        <w:rPr>
          <w:noProof/>
        </w:rPr>
        <w:t xml:space="preserve">in Chapter 2C, Code Tables, for </w:t>
      </w:r>
      <w:r w:rsidRPr="00F21240">
        <w:rPr>
          <w:bCs/>
        </w:rPr>
        <w:t xml:space="preserve">suggested values.  </w:t>
      </w:r>
    </w:p>
    <w:p w14:paraId="5BACFDF3" w14:textId="77777777" w:rsidR="00715956" w:rsidRPr="00F21240" w:rsidRDefault="00715956">
      <w:pPr>
        <w:pStyle w:val="Heading4"/>
        <w:tabs>
          <w:tab w:val="clear" w:pos="1008"/>
        </w:tabs>
        <w:spacing w:before="240"/>
      </w:pPr>
      <w:r w:rsidRPr="00F21240">
        <w:t>IAR-3   Sensitivity to Causative Agent code</w:t>
      </w:r>
      <w:r w:rsidRPr="00F21240">
        <w:fldChar w:fldCharType="begin"/>
      </w:r>
      <w:r w:rsidRPr="00F21240">
        <w:instrText>XE "Sensitivity to Causative Agent Code"</w:instrText>
      </w:r>
      <w:r w:rsidRPr="00F21240">
        <w:fldChar w:fldCharType="end"/>
      </w:r>
      <w:proofErr w:type="gramStart"/>
      <w:r w:rsidRPr="00F21240">
        <w:t xml:space="preserve">   (</w:t>
      </w:r>
      <w:proofErr w:type="gramEnd"/>
      <w:r w:rsidRPr="00F21240">
        <w:t>CWE)   03298</w:t>
      </w:r>
    </w:p>
    <w:p w14:paraId="16973EC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F21240" w:rsidRDefault="00715956">
      <w:pPr>
        <w:pStyle w:val="NormalIndented"/>
        <w:rPr>
          <w:bCs/>
        </w:rPr>
      </w:pPr>
      <w:r w:rsidRPr="00F21240">
        <w:rPr>
          <w:bCs/>
        </w:rPr>
        <w:t xml:space="preserve">Definition: This field contains the reason why the patient should not be exposed to a substance.  Refer to </w:t>
      </w:r>
      <w:hyperlink r:id="rId322" w:anchor="HL70436" w:history="1">
        <w:r w:rsidRPr="00F21240">
          <w:rPr>
            <w:rStyle w:val="ReferenceUserTable"/>
          </w:rPr>
          <w:t>User-defined Table 0436 - Sensitivity to causative Agent code</w:t>
        </w:r>
      </w:hyperlink>
      <w:r w:rsidRPr="00F21240">
        <w:rPr>
          <w:bCs/>
        </w:rPr>
        <w:t xml:space="preserve"> </w:t>
      </w:r>
      <w:r>
        <w:rPr>
          <w:noProof/>
        </w:rPr>
        <w:t xml:space="preserve">in Chapter 2C, Code Tables, for </w:t>
      </w:r>
      <w:r w:rsidRPr="00F21240">
        <w:rPr>
          <w:bCs/>
        </w:rPr>
        <w:t>suggested values.</w:t>
      </w:r>
    </w:p>
    <w:p w14:paraId="1721BDA1" w14:textId="77777777" w:rsidR="00715956" w:rsidRPr="00F21240" w:rsidRDefault="00715956">
      <w:pPr>
        <w:pStyle w:val="Heading4"/>
        <w:tabs>
          <w:tab w:val="clear" w:pos="1008"/>
        </w:tabs>
        <w:spacing w:before="240"/>
      </w:pPr>
      <w:r w:rsidRPr="00F21240">
        <w:t>IAR-4   Management</w:t>
      </w:r>
      <w:r w:rsidRPr="00F21240">
        <w:fldChar w:fldCharType="begin"/>
      </w:r>
      <w:r w:rsidRPr="00F21240">
        <w:instrText>XE "Management"</w:instrText>
      </w:r>
      <w:r w:rsidRPr="00F21240">
        <w:fldChar w:fldCharType="end"/>
      </w:r>
      <w:proofErr w:type="gramStart"/>
      <w:r w:rsidRPr="00F21240">
        <w:t xml:space="preserve">   (</w:t>
      </w:r>
      <w:proofErr w:type="gramEnd"/>
      <w:r w:rsidRPr="00F21240">
        <w:t>ST)   03299</w:t>
      </w:r>
    </w:p>
    <w:p w14:paraId="04747D0B" w14:textId="77777777" w:rsidR="00715956" w:rsidRPr="00F21240" w:rsidRDefault="00715956">
      <w:pPr>
        <w:pStyle w:val="NormalIndented"/>
        <w:rPr>
          <w:noProof/>
        </w:rPr>
      </w:pPr>
      <w:r w:rsidRPr="00F21240">
        <w:t>Definition:  This field contains a textual description of the actions that were performed in response to the reaction.</w:t>
      </w:r>
    </w:p>
    <w:p w14:paraId="03EDC147" w14:textId="77777777" w:rsidR="00715956" w:rsidRPr="00F21240" w:rsidRDefault="00715956">
      <w:pPr>
        <w:pStyle w:val="Heading3"/>
        <w:rPr>
          <w:noProof/>
        </w:rPr>
      </w:pPr>
      <w:bookmarkStart w:id="5046" w:name="_Toc27754858"/>
      <w:bookmarkStart w:id="5047" w:name="_Toc109892153"/>
      <w:r w:rsidRPr="00F21240">
        <w:rPr>
          <w:noProof/>
        </w:rPr>
        <w:t>NPU</w:t>
      </w:r>
      <w:r w:rsidRPr="00F21240">
        <w:rPr>
          <w:noProof/>
        </w:rPr>
        <w:fldChar w:fldCharType="begin"/>
      </w:r>
      <w:r w:rsidRPr="00F21240">
        <w:rPr>
          <w:noProof/>
        </w:rPr>
        <w:instrText>XE "NPU"</w:instrText>
      </w:r>
      <w:r w:rsidRPr="00F21240">
        <w:rPr>
          <w:noProof/>
        </w:rPr>
        <w:fldChar w:fldCharType="end"/>
      </w:r>
      <w:r w:rsidRPr="00F21240">
        <w:rPr>
          <w:noProof/>
        </w:rPr>
        <w:t xml:space="preserve"> - </w:t>
      </w:r>
      <w:bookmarkStart w:id="5048" w:name="_Hlt1757475"/>
      <w:r w:rsidRPr="00F21240">
        <w:rPr>
          <w:noProof/>
        </w:rPr>
        <w:t xml:space="preserve">Bed Status Update </w:t>
      </w:r>
      <w:r w:rsidRPr="00F21240">
        <w:rPr>
          <w:noProof/>
        </w:rPr>
        <w:fldChar w:fldCharType="begin"/>
      </w:r>
      <w:r w:rsidRPr="00F21240">
        <w:rPr>
          <w:noProof/>
        </w:rPr>
        <w:instrText>XE "Segments:NPU"</w:instrText>
      </w:r>
      <w:r w:rsidRPr="00F21240">
        <w:rPr>
          <w:noProof/>
        </w:rPr>
        <w:fldChar w:fldCharType="end"/>
      </w:r>
      <w:r w:rsidRPr="00F21240">
        <w:rPr>
          <w:noProof/>
        </w:rPr>
        <w:t>Se</w:t>
      </w:r>
      <w:bookmarkEnd w:id="5048"/>
      <w:r w:rsidRPr="00F21240">
        <w:rPr>
          <w:noProof/>
        </w:rPr>
        <w:t>gment</w:t>
      </w:r>
      <w:bookmarkEnd w:id="5035"/>
      <w:bookmarkEnd w:id="5036"/>
      <w:bookmarkEnd w:id="5037"/>
      <w:bookmarkEnd w:id="5038"/>
      <w:bookmarkEnd w:id="5039"/>
      <w:bookmarkEnd w:id="5040"/>
      <w:bookmarkEnd w:id="5041"/>
      <w:bookmarkEnd w:id="5042"/>
      <w:bookmarkEnd w:id="5043"/>
      <w:bookmarkEnd w:id="5044"/>
      <w:bookmarkEnd w:id="5045"/>
      <w:bookmarkEnd w:id="5046"/>
      <w:bookmarkEnd w:id="5047"/>
      <w:r w:rsidRPr="00F21240">
        <w:rPr>
          <w:noProof/>
        </w:rPr>
        <w:fldChar w:fldCharType="begin"/>
      </w:r>
      <w:r w:rsidRPr="00F21240">
        <w:rPr>
          <w:noProof/>
        </w:rPr>
        <w:instrText>XE "bed status update segment"</w:instrText>
      </w:r>
      <w:r w:rsidRPr="00F21240">
        <w:rPr>
          <w:noProof/>
        </w:rPr>
        <w:fldChar w:fldCharType="end"/>
      </w:r>
    </w:p>
    <w:p w14:paraId="531C6FB2" w14:textId="77777777" w:rsidR="00715956" w:rsidRPr="00F21240" w:rsidRDefault="00715956">
      <w:pPr>
        <w:pStyle w:val="NormalIndented"/>
        <w:rPr>
          <w:noProof/>
        </w:rPr>
      </w:pPr>
      <w:r w:rsidRPr="00F21240">
        <w:rPr>
          <w:noProof/>
        </w:rPr>
        <w:t>The NPU segment allows the updating of census (bed status) data without sending patient-specific data.  An example might include changing the status of a bed from "housekeeping" to "unoccupied."</w:t>
      </w:r>
    </w:p>
    <w:p w14:paraId="04F5F4A2" w14:textId="5B43CD1F" w:rsidR="00715956" w:rsidRPr="00F21240" w:rsidRDefault="00715956">
      <w:pPr>
        <w:pStyle w:val="AttributeTableCaption"/>
        <w:rPr>
          <w:b/>
          <w:noProof/>
        </w:rPr>
      </w:pPr>
      <w:bookmarkStart w:id="5049" w:name="NPU"/>
      <w:r w:rsidRPr="00F21240">
        <w:rPr>
          <w:noProof/>
        </w:rPr>
        <w:t>HL7 Attribute Table - NPU - Bed Status Update</w:t>
      </w:r>
      <w:bookmarkEnd w:id="5049"/>
      <w:r w:rsidRPr="00F21240">
        <w:rPr>
          <w:noProof/>
        </w:rPr>
        <w:t xml:space="preserve"> </w:t>
      </w:r>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NPU"</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F21240" w:rsidRDefault="00715956">
            <w:pPr>
              <w:pStyle w:val="AttributeTableHeader"/>
              <w:jc w:val="left"/>
              <w:rPr>
                <w:noProof/>
              </w:rPr>
            </w:pPr>
            <w:r w:rsidRPr="00F21240">
              <w:rPr>
                <w:noProof/>
              </w:rPr>
              <w:t>ELEMENT NAME</w:t>
            </w:r>
          </w:p>
        </w:tc>
      </w:tr>
      <w:tr w:rsidR="00D50068" w:rsidRPr="00715956"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F21240" w:rsidRDefault="00715956">
            <w:pPr>
              <w:pStyle w:val="AttributeTableBody"/>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F21240" w:rsidRDefault="00715956">
            <w:pPr>
              <w:pStyle w:val="AttributeTableBody"/>
              <w:rPr>
                <w:noProof/>
              </w:rPr>
            </w:pPr>
            <w:r w:rsidRPr="00F21240">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F21240" w:rsidRDefault="00715956">
            <w:pPr>
              <w:pStyle w:val="AttributeTableBody"/>
              <w:jc w:val="left"/>
              <w:rPr>
                <w:noProof/>
              </w:rPr>
            </w:pPr>
            <w:r w:rsidRPr="00F21240">
              <w:rPr>
                <w:noProof/>
              </w:rPr>
              <w:t>Bed Location</w:t>
            </w:r>
          </w:p>
        </w:tc>
      </w:tr>
      <w:tr w:rsidR="00D50068" w:rsidRPr="00715956"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F21240" w:rsidRDefault="00000000">
            <w:pPr>
              <w:pStyle w:val="AttributeTableBody"/>
              <w:rPr>
                <w:rStyle w:val="HyperlinkTable"/>
                <w:noProof/>
              </w:rPr>
            </w:pPr>
            <w:hyperlink r:id="rId323" w:anchor="HL70116" w:history="1">
              <w:r w:rsidR="00715956" w:rsidRPr="00F21240">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F21240" w:rsidRDefault="00715956">
            <w:pPr>
              <w:pStyle w:val="AttributeTableBody"/>
              <w:jc w:val="left"/>
              <w:rPr>
                <w:noProof/>
              </w:rPr>
            </w:pPr>
            <w:r w:rsidRPr="00F21240">
              <w:rPr>
                <w:noProof/>
              </w:rPr>
              <w:t>Bed Status</w:t>
            </w:r>
          </w:p>
        </w:tc>
      </w:tr>
    </w:tbl>
    <w:p w14:paraId="48C5F531" w14:textId="77777777" w:rsidR="00715956" w:rsidRPr="00F21240" w:rsidRDefault="00715956">
      <w:pPr>
        <w:pStyle w:val="Heading4"/>
        <w:rPr>
          <w:noProof/>
          <w:vanish/>
        </w:rPr>
      </w:pPr>
      <w:bookmarkStart w:id="5050" w:name="_Toc1816227"/>
      <w:bookmarkStart w:id="5051" w:name="_Toc21372772"/>
      <w:r w:rsidRPr="00F21240">
        <w:rPr>
          <w:noProof/>
          <w:vanish/>
        </w:rPr>
        <w:t>NPU field definitions</w:t>
      </w:r>
      <w:bookmarkStart w:id="5052" w:name="_Toc174953777"/>
      <w:bookmarkStart w:id="5053" w:name="_Toc174954364"/>
      <w:bookmarkEnd w:id="5050"/>
      <w:bookmarkEnd w:id="5051"/>
      <w:bookmarkEnd w:id="5052"/>
      <w:bookmarkEnd w:id="5053"/>
      <w:r w:rsidRPr="00F21240">
        <w:rPr>
          <w:noProof/>
          <w:vanish/>
        </w:rPr>
        <w:fldChar w:fldCharType="begin"/>
      </w:r>
      <w:r w:rsidRPr="00F21240">
        <w:rPr>
          <w:noProof/>
          <w:vanish/>
        </w:rPr>
        <w:instrText>XE "NPU field definitions"</w:instrText>
      </w:r>
      <w:r w:rsidRPr="00F21240">
        <w:rPr>
          <w:noProof/>
          <w:vanish/>
        </w:rPr>
        <w:fldChar w:fldCharType="end"/>
      </w:r>
      <w:bookmarkStart w:id="5054" w:name="_Toc175992248"/>
      <w:bookmarkEnd w:id="5054"/>
    </w:p>
    <w:p w14:paraId="6D5C375C" w14:textId="77777777" w:rsidR="00715956" w:rsidRPr="00F21240" w:rsidRDefault="00715956">
      <w:pPr>
        <w:pStyle w:val="Heading4"/>
        <w:rPr>
          <w:noProof/>
        </w:rPr>
      </w:pPr>
      <w:bookmarkStart w:id="5055" w:name="_Toc1816228"/>
      <w:bookmarkStart w:id="5056" w:name="_Toc21372773"/>
      <w:bookmarkStart w:id="5057" w:name="_Toc175992249"/>
      <w:r w:rsidRPr="00F21240">
        <w:rPr>
          <w:noProof/>
        </w:rPr>
        <w:t>NPU-1   Bed Location</w:t>
      </w:r>
      <w:r w:rsidRPr="00F21240">
        <w:rPr>
          <w:noProof/>
        </w:rPr>
        <w:fldChar w:fldCharType="begin"/>
      </w:r>
      <w:r w:rsidRPr="00F21240">
        <w:rPr>
          <w:noProof/>
        </w:rPr>
        <w:instrText>XE "Bed Location"</w:instrText>
      </w:r>
      <w:r w:rsidRPr="00F21240">
        <w:rPr>
          <w:noProof/>
        </w:rPr>
        <w:fldChar w:fldCharType="end"/>
      </w:r>
      <w:r w:rsidRPr="00F21240">
        <w:rPr>
          <w:noProof/>
        </w:rPr>
        <w:t xml:space="preserve">   (PL)   00209</w:t>
      </w:r>
      <w:bookmarkEnd w:id="5055"/>
      <w:bookmarkEnd w:id="5056"/>
      <w:bookmarkEnd w:id="5057"/>
    </w:p>
    <w:p w14:paraId="05C4A71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Default="00A95485" w:rsidP="00A95485">
      <w:pPr>
        <w:pStyle w:val="Components"/>
      </w:pPr>
      <w:r>
        <w:t>Subcomponents for Point of Care (HD):  &lt;Namespace ID (IS)&gt; &amp; &lt;Universal ID (ST)&gt; &amp; &lt;Universal ID Type (ID)&gt;</w:t>
      </w:r>
    </w:p>
    <w:p w14:paraId="3D80F573" w14:textId="77777777" w:rsidR="00A95485" w:rsidRDefault="00A95485" w:rsidP="00A95485">
      <w:pPr>
        <w:pStyle w:val="Components"/>
      </w:pPr>
      <w:r>
        <w:t>Subcomponents for Room (HD):  &lt;Namespace ID (IS)&gt; &amp; &lt;Universal ID (ST)&gt; &amp; &lt;Universal ID Type (ID)&gt;</w:t>
      </w:r>
    </w:p>
    <w:p w14:paraId="17550CBB" w14:textId="77777777" w:rsidR="00A95485" w:rsidRDefault="00A95485" w:rsidP="00A95485">
      <w:pPr>
        <w:pStyle w:val="Components"/>
      </w:pPr>
      <w:r>
        <w:t>Subcomponents for Bed (HD):  &lt;Namespace ID (IS)&gt; &amp; &lt;Universal ID (ST)&gt; &amp; &lt;Universal ID Type (ID)&gt;</w:t>
      </w:r>
    </w:p>
    <w:p w14:paraId="34D60E24" w14:textId="77777777" w:rsidR="00A95485" w:rsidRDefault="00A95485" w:rsidP="00A95485">
      <w:pPr>
        <w:pStyle w:val="Components"/>
      </w:pPr>
      <w:r>
        <w:t>Subcomponents for Facility (HD):  &lt;Namespace ID (IS)&gt; &amp; &lt;Universal ID (ST)&gt; &amp; &lt;Universal ID Type (ID)&gt;</w:t>
      </w:r>
    </w:p>
    <w:p w14:paraId="12E95B5D" w14:textId="77777777" w:rsidR="00A95485" w:rsidRDefault="00A95485" w:rsidP="00A95485">
      <w:pPr>
        <w:pStyle w:val="Components"/>
      </w:pPr>
      <w:r>
        <w:t>Subcomponents for Building (HD):  &lt;Namespace ID (IS)&gt; &amp; &lt;Universal ID (ST)&gt; &amp; &lt;Universal ID Type (ID)&gt;</w:t>
      </w:r>
    </w:p>
    <w:p w14:paraId="1D62C1EC" w14:textId="77777777" w:rsidR="00A95485" w:rsidRDefault="00A95485" w:rsidP="00A95485">
      <w:pPr>
        <w:pStyle w:val="Components"/>
      </w:pPr>
      <w:r>
        <w:t>Subcomponents for Floor (HD):  &lt;Namespace ID (IS)&gt; &amp; &lt;Universal ID (ST)&gt; &amp; &lt;Universal ID Type (ID)&gt;</w:t>
      </w:r>
    </w:p>
    <w:p w14:paraId="70B64AFB"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C676DA1" w14:textId="77777777" w:rsidR="00A95485" w:rsidRDefault="00A95485" w:rsidP="00A95485">
      <w:pPr>
        <w:pStyle w:val="Components"/>
      </w:pPr>
      <w:r>
        <w:t>Subcomponents for Assigning Authority for Location (HD):  &lt;Namespace ID (IS)&gt; &amp; &lt;Universal ID (ST)&gt; &amp; &lt;Universal ID Type (ID)&gt;</w:t>
      </w:r>
    </w:p>
    <w:p w14:paraId="46E58970" w14:textId="77777777" w:rsidR="00715956" w:rsidRPr="00F21240" w:rsidRDefault="00715956">
      <w:pPr>
        <w:pStyle w:val="NormalIndented"/>
        <w:rPr>
          <w:noProof/>
        </w:rPr>
      </w:pPr>
      <w:r w:rsidRPr="00F21240">
        <w:rPr>
          <w:noProof/>
        </w:rPr>
        <w:t>Definition:  This field contains the bed location that is a valid bed location.</w:t>
      </w:r>
    </w:p>
    <w:p w14:paraId="6ED66042" w14:textId="77777777" w:rsidR="00715956" w:rsidRPr="00F21240" w:rsidRDefault="00715956">
      <w:pPr>
        <w:pStyle w:val="Heading4"/>
        <w:rPr>
          <w:noProof/>
        </w:rPr>
      </w:pPr>
      <w:bookmarkStart w:id="5058" w:name="_Toc1816229"/>
      <w:bookmarkStart w:id="5059" w:name="_Toc21372774"/>
      <w:bookmarkStart w:id="5060" w:name="_Toc175992250"/>
      <w:r w:rsidRPr="00F21240">
        <w:rPr>
          <w:noProof/>
        </w:rPr>
        <w:t>NPU-2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(CWE)   00170</w:t>
      </w:r>
      <w:bookmarkEnd w:id="5058"/>
      <w:bookmarkEnd w:id="5059"/>
      <w:bookmarkEnd w:id="5060"/>
    </w:p>
    <w:p w14:paraId="3137A44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F21240" w:rsidRDefault="00715956">
      <w:pPr>
        <w:pStyle w:val="NormalIndented"/>
        <w:rPr>
          <w:noProof/>
        </w:rPr>
      </w:pPr>
      <w:r w:rsidRPr="00F21240">
        <w:rPr>
          <w:noProof/>
        </w:rPr>
        <w:t xml:space="preserve">Definition:  This field contains the bed status.   Refer to </w:t>
      </w:r>
      <w:hyperlink r:id="rId324" w:anchor="HL70116" w:history="1">
        <w:r w:rsidRPr="00F21240">
          <w:rPr>
            <w:rStyle w:val="ReferenceUserTable"/>
            <w:noProof/>
          </w:rPr>
          <w:t>User-defined Table 0116 - Bed Status</w:t>
        </w:r>
      </w:hyperlink>
      <w:r w:rsidRPr="00F21240">
        <w:rPr>
          <w:noProof/>
        </w:rPr>
        <w:t xml:space="preserve"> </w:t>
      </w:r>
      <w:r>
        <w:rPr>
          <w:noProof/>
        </w:rPr>
        <w:t xml:space="preserve">in Chapter 2C, Code Tables, for </w:t>
      </w:r>
      <w:r w:rsidRPr="00F21240">
        <w:rPr>
          <w:noProof/>
        </w:rPr>
        <w:t>suggested values.</w:t>
      </w:r>
    </w:p>
    <w:p w14:paraId="699C3570" w14:textId="77777777" w:rsidR="00715956" w:rsidRPr="004842E3" w:rsidRDefault="00715956">
      <w:pPr>
        <w:pStyle w:val="Heading3"/>
        <w:rPr>
          <w:noProof/>
          <w:lang w:val="fr-FR"/>
        </w:rPr>
      </w:pPr>
      <w:bookmarkStart w:id="5061" w:name="_Toc175992251"/>
      <w:bookmarkStart w:id="5062" w:name="_Toc176235986"/>
      <w:bookmarkStart w:id="5063" w:name="_Toc27754859"/>
      <w:bookmarkStart w:id="5064" w:name="_Toc109892154"/>
      <w:bookmarkStart w:id="5065" w:name="_Toc348245023"/>
      <w:bookmarkStart w:id="5066" w:name="_Toc348258211"/>
      <w:bookmarkStart w:id="5067" w:name="_Toc348263394"/>
      <w:bookmarkStart w:id="5068" w:name="_Toc348336808"/>
      <w:bookmarkStart w:id="5069" w:name="_Toc348768121"/>
      <w:bookmarkStart w:id="5070" w:name="_Toc380435669"/>
      <w:bookmarkStart w:id="5071" w:name="_Toc359236167"/>
      <w:bookmarkStart w:id="5072" w:name="_Toc1816230"/>
      <w:bookmarkStart w:id="5073" w:name="_Toc21372775"/>
      <w:r w:rsidRPr="004842E3">
        <w:rPr>
          <w:noProof/>
          <w:lang w:val="fr-FR"/>
        </w:rPr>
        <w:t>MRG</w:t>
      </w:r>
      <w:r w:rsidRPr="00F21240">
        <w:rPr>
          <w:noProof/>
        </w:rPr>
        <w:fldChar w:fldCharType="begin"/>
      </w:r>
      <w:r w:rsidRPr="004842E3">
        <w:rPr>
          <w:noProof/>
          <w:lang w:val="fr-FR"/>
        </w:rPr>
        <w:instrText>XE "MRG"</w:instrText>
      </w:r>
      <w:r w:rsidRPr="00F21240">
        <w:rPr>
          <w:noProof/>
        </w:rPr>
        <w:fldChar w:fldCharType="end"/>
      </w:r>
      <w:r w:rsidRPr="004842E3">
        <w:rPr>
          <w:noProof/>
          <w:lang w:val="fr-FR"/>
        </w:rPr>
        <w:t xml:space="preserve"> </w:t>
      </w:r>
      <w:r w:rsidRPr="004842E3">
        <w:rPr>
          <w:noProof/>
          <w:lang w:val="fr-FR"/>
        </w:rPr>
        <w:noBreakHyphen/>
        <w:t xml:space="preserve"> </w:t>
      </w:r>
      <w:bookmarkStart w:id="5074" w:name="_Hlt1757483"/>
      <w:r w:rsidRPr="004842E3">
        <w:rPr>
          <w:noProof/>
          <w:lang w:val="fr-FR"/>
        </w:rPr>
        <w:t>Merge Patient Information Segment</w:t>
      </w:r>
      <w:bookmarkEnd w:id="5061"/>
      <w:bookmarkEnd w:id="5062"/>
      <w:bookmarkEnd w:id="5063"/>
      <w:bookmarkEnd w:id="5064"/>
      <w:r w:rsidRPr="00F21240">
        <w:rPr>
          <w:noProof/>
        </w:rPr>
        <w:fldChar w:fldCharType="begin"/>
      </w:r>
      <w:r w:rsidRPr="004842E3">
        <w:rPr>
          <w:noProof/>
          <w:lang w:val="fr-FR"/>
        </w:rPr>
        <w:instrText>XE "Segments: MRG"</w:instrText>
      </w:r>
      <w:r w:rsidRPr="00F21240">
        <w:rPr>
          <w:noProof/>
        </w:rPr>
        <w:fldChar w:fldCharType="end"/>
      </w:r>
      <w:bookmarkEnd w:id="5065"/>
      <w:bookmarkEnd w:id="5066"/>
      <w:bookmarkEnd w:id="5067"/>
      <w:bookmarkEnd w:id="5068"/>
      <w:bookmarkEnd w:id="5069"/>
      <w:bookmarkEnd w:id="5070"/>
      <w:bookmarkEnd w:id="5071"/>
      <w:bookmarkEnd w:id="5072"/>
      <w:bookmarkEnd w:id="5073"/>
      <w:bookmarkEnd w:id="5074"/>
      <w:r w:rsidRPr="00F21240">
        <w:rPr>
          <w:noProof/>
        </w:rPr>
        <w:fldChar w:fldCharType="begin"/>
      </w:r>
      <w:r w:rsidRPr="004842E3">
        <w:rPr>
          <w:noProof/>
          <w:lang w:val="fr-FR"/>
        </w:rPr>
        <w:instrText>XE "Merge Patient Information Segment"</w:instrText>
      </w:r>
      <w:r w:rsidRPr="00F21240">
        <w:rPr>
          <w:noProof/>
        </w:rPr>
        <w:fldChar w:fldCharType="end"/>
      </w:r>
    </w:p>
    <w:p w14:paraId="28BAF403" w14:textId="77777777" w:rsidR="00715956" w:rsidRPr="00F21240" w:rsidRDefault="00715956">
      <w:pPr>
        <w:pStyle w:val="NormalIndented"/>
        <w:rPr>
          <w:noProof/>
        </w:rPr>
      </w:pPr>
      <w:r w:rsidRPr="00F21240">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F21240" w:rsidRDefault="00715956">
      <w:pPr>
        <w:pStyle w:val="NormalIndented"/>
        <w:rPr>
          <w:noProof/>
        </w:rPr>
      </w:pPr>
      <w:r w:rsidRPr="00F21240">
        <w:rPr>
          <w:noProof/>
        </w:rPr>
        <w:t>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4842E3" w:rsidRDefault="00715956">
      <w:pPr>
        <w:pStyle w:val="AttributeTableCaption"/>
        <w:rPr>
          <w:b/>
          <w:noProof/>
          <w:lang w:val="fr-FR"/>
        </w:rPr>
      </w:pPr>
      <w:bookmarkStart w:id="5075" w:name="MRG"/>
      <w:r w:rsidRPr="004842E3">
        <w:rPr>
          <w:noProof/>
          <w:lang w:val="fr-FR"/>
        </w:rPr>
        <w:t>HL7 Attribute Table - MRG - Merge Patient Information</w:t>
      </w:r>
      <w:bookmarkEnd w:id="5075"/>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MRG"</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F21240" w:rsidRDefault="00715956">
            <w:pPr>
              <w:pStyle w:val="AttributeTableHeader"/>
              <w:jc w:val="left"/>
              <w:rPr>
                <w:noProof/>
              </w:rPr>
            </w:pPr>
            <w:r w:rsidRPr="00F21240">
              <w:rPr>
                <w:noProof/>
              </w:rPr>
              <w:t>ELEMENT NAME</w:t>
            </w:r>
          </w:p>
        </w:tc>
      </w:tr>
      <w:tr w:rsidR="00D50068" w:rsidRPr="00715956"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F21240" w:rsidRDefault="00715956">
            <w:pPr>
              <w:pStyle w:val="AttributeTableBody"/>
              <w:rPr>
                <w:noProof/>
              </w:rPr>
            </w:pPr>
            <w:r w:rsidRPr="00F21240">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F21240" w:rsidRDefault="00000000">
            <w:pPr>
              <w:pStyle w:val="AttributeTableBody"/>
              <w:rPr>
                <w:rStyle w:val="HyperlinkTable"/>
              </w:rPr>
            </w:pPr>
            <w:hyperlink r:id="rId325" w:anchor="HL70061" w:history="1">
              <w:r w:rsidR="00715956" w:rsidRPr="00F21240">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F21240" w:rsidRDefault="00715956">
            <w:pPr>
              <w:pStyle w:val="AttributeTableBody"/>
              <w:rPr>
                <w:noProof/>
              </w:rPr>
            </w:pPr>
            <w:r w:rsidRPr="00F21240">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F21240" w:rsidRDefault="00715956">
            <w:pPr>
              <w:pStyle w:val="AttributeTableBody"/>
              <w:jc w:val="left"/>
              <w:rPr>
                <w:noProof/>
              </w:rPr>
            </w:pPr>
            <w:r w:rsidRPr="00F21240">
              <w:rPr>
                <w:noProof/>
              </w:rPr>
              <w:t>Prior Patient Identifier List</w:t>
            </w:r>
          </w:p>
        </w:tc>
      </w:tr>
      <w:tr w:rsidR="00D50068" w:rsidRPr="00715956"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F21240" w:rsidRDefault="00715956">
            <w:pPr>
              <w:pStyle w:val="AttributeTableBody"/>
              <w:rPr>
                <w:noProof/>
              </w:rPr>
            </w:pPr>
            <w:r w:rsidRPr="00F21240">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F21240" w:rsidRDefault="00715956">
            <w:pPr>
              <w:pStyle w:val="AttributeTableBody"/>
              <w:jc w:val="left"/>
              <w:rPr>
                <w:noProof/>
              </w:rPr>
            </w:pPr>
            <w:r w:rsidRPr="00F21240">
              <w:rPr>
                <w:noProof/>
              </w:rPr>
              <w:t>Prior Alternate Patient ID</w:t>
            </w:r>
          </w:p>
        </w:tc>
      </w:tr>
      <w:tr w:rsidR="00D50068" w:rsidRPr="00715956"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F21240" w:rsidRDefault="00000000">
            <w:pPr>
              <w:pStyle w:val="AttributeTableBody"/>
              <w:rPr>
                <w:rStyle w:val="HyperlinkTable"/>
              </w:rPr>
            </w:pPr>
            <w:hyperlink r:id="rId326"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F21240" w:rsidRDefault="00715956">
            <w:pPr>
              <w:pStyle w:val="AttributeTableBody"/>
              <w:rPr>
                <w:noProof/>
              </w:rPr>
            </w:pPr>
            <w:r w:rsidRPr="00F21240">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F21240" w:rsidRDefault="00715956">
            <w:pPr>
              <w:pStyle w:val="AttributeTableBody"/>
              <w:jc w:val="left"/>
              <w:rPr>
                <w:noProof/>
              </w:rPr>
            </w:pPr>
            <w:r w:rsidRPr="00F21240">
              <w:rPr>
                <w:noProof/>
              </w:rPr>
              <w:t>Prior Patient Account Number</w:t>
            </w:r>
          </w:p>
        </w:tc>
      </w:tr>
      <w:tr w:rsidR="00D50068" w:rsidRPr="00715956"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F21240" w:rsidRDefault="00715956">
            <w:pPr>
              <w:pStyle w:val="AttributeTableBody"/>
              <w:rPr>
                <w:noProof/>
              </w:rPr>
            </w:pPr>
            <w:r w:rsidRPr="00F21240">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F21240" w:rsidRDefault="00715956">
            <w:pPr>
              <w:pStyle w:val="AttributeTableBody"/>
              <w:jc w:val="left"/>
              <w:rPr>
                <w:noProof/>
              </w:rPr>
            </w:pPr>
            <w:r w:rsidRPr="00F21240">
              <w:rPr>
                <w:noProof/>
              </w:rPr>
              <w:t>Prior Patient ID</w:t>
            </w:r>
          </w:p>
        </w:tc>
      </w:tr>
      <w:tr w:rsidR="00D50068" w:rsidRPr="00715956"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F21240" w:rsidRDefault="00000000">
            <w:pPr>
              <w:pStyle w:val="AttributeTableBody"/>
              <w:rPr>
                <w:b/>
                <w:noProof/>
              </w:rPr>
            </w:pPr>
            <w:hyperlink r:id="rId327"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F21240" w:rsidRDefault="00715956">
            <w:pPr>
              <w:pStyle w:val="AttributeTableBody"/>
              <w:rPr>
                <w:noProof/>
              </w:rPr>
            </w:pPr>
            <w:r w:rsidRPr="00F21240">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F21240" w:rsidRDefault="00715956">
            <w:pPr>
              <w:pStyle w:val="AttributeTableBody"/>
              <w:jc w:val="left"/>
              <w:rPr>
                <w:noProof/>
              </w:rPr>
            </w:pPr>
            <w:r w:rsidRPr="00F21240">
              <w:rPr>
                <w:noProof/>
              </w:rPr>
              <w:t>Prior Visit Number</w:t>
            </w:r>
          </w:p>
        </w:tc>
      </w:tr>
      <w:tr w:rsidR="00D50068" w:rsidRPr="00715956"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F21240" w:rsidRDefault="00000000">
            <w:pPr>
              <w:pStyle w:val="AttributeTableBody"/>
              <w:rPr>
                <w:noProof/>
              </w:rPr>
            </w:pPr>
            <w:hyperlink r:id="rId328"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F21240" w:rsidRDefault="00715956">
            <w:pPr>
              <w:pStyle w:val="AttributeTableBody"/>
              <w:rPr>
                <w:noProof/>
              </w:rPr>
            </w:pPr>
            <w:r w:rsidRPr="00F21240">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F21240" w:rsidRDefault="00715956">
            <w:pPr>
              <w:pStyle w:val="AttributeTableBody"/>
              <w:jc w:val="left"/>
              <w:rPr>
                <w:noProof/>
              </w:rPr>
            </w:pPr>
            <w:r w:rsidRPr="00F21240">
              <w:rPr>
                <w:noProof/>
              </w:rPr>
              <w:t>Prior Alternate Visit ID</w:t>
            </w:r>
          </w:p>
        </w:tc>
      </w:tr>
      <w:tr w:rsidR="00715956" w:rsidRPr="00715956"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F21240" w:rsidRDefault="00000000">
            <w:pPr>
              <w:pStyle w:val="AttributeTableBody"/>
              <w:rPr>
                <w:rStyle w:val="HyperlinkTable"/>
              </w:rPr>
            </w:pPr>
            <w:hyperlink r:id="rId329" w:anchor="HL70200" w:history="1">
              <w:r w:rsidR="00715956" w:rsidRPr="00F21240">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F21240" w:rsidRDefault="00715956">
            <w:pPr>
              <w:pStyle w:val="AttributeTableBody"/>
              <w:rPr>
                <w:noProof/>
              </w:rPr>
            </w:pPr>
            <w:r w:rsidRPr="00F21240">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F21240" w:rsidRDefault="00715956">
            <w:pPr>
              <w:pStyle w:val="AttributeTableBody"/>
              <w:jc w:val="left"/>
              <w:rPr>
                <w:noProof/>
              </w:rPr>
            </w:pPr>
            <w:r w:rsidRPr="00F21240">
              <w:rPr>
                <w:noProof/>
              </w:rPr>
              <w:t>Prior Patient Name</w:t>
            </w:r>
          </w:p>
        </w:tc>
      </w:tr>
    </w:tbl>
    <w:p w14:paraId="464B3C5E" w14:textId="77777777" w:rsidR="00715956" w:rsidRPr="00F21240" w:rsidRDefault="00715956">
      <w:pPr>
        <w:pStyle w:val="Heading4"/>
        <w:rPr>
          <w:noProof/>
          <w:vanish/>
        </w:rPr>
      </w:pPr>
      <w:bookmarkStart w:id="5076" w:name="_Toc1816231"/>
      <w:bookmarkStart w:id="5077" w:name="_Toc21372776"/>
      <w:r w:rsidRPr="00F21240">
        <w:rPr>
          <w:noProof/>
          <w:vanish/>
        </w:rPr>
        <w:t>MRG field definitions</w:t>
      </w:r>
      <w:bookmarkStart w:id="5078" w:name="_Toc174953781"/>
      <w:bookmarkStart w:id="5079" w:name="_Toc174954368"/>
      <w:bookmarkEnd w:id="5076"/>
      <w:bookmarkEnd w:id="5077"/>
      <w:bookmarkEnd w:id="5078"/>
      <w:bookmarkEnd w:id="5079"/>
      <w:r w:rsidRPr="00F21240">
        <w:rPr>
          <w:noProof/>
          <w:vanish/>
        </w:rPr>
        <w:fldChar w:fldCharType="begin"/>
      </w:r>
      <w:r w:rsidRPr="00F21240">
        <w:rPr>
          <w:noProof/>
          <w:vanish/>
        </w:rPr>
        <w:instrText>XE "MRG field definitions"</w:instrText>
      </w:r>
      <w:r w:rsidRPr="00F21240">
        <w:rPr>
          <w:noProof/>
          <w:vanish/>
        </w:rPr>
        <w:fldChar w:fldCharType="end"/>
      </w:r>
      <w:bookmarkStart w:id="5080" w:name="_Toc175992252"/>
      <w:bookmarkEnd w:id="5080"/>
    </w:p>
    <w:p w14:paraId="4F57BD56" w14:textId="77777777" w:rsidR="00715956" w:rsidRPr="004842E3" w:rsidRDefault="00715956">
      <w:pPr>
        <w:pStyle w:val="Heading4"/>
        <w:rPr>
          <w:noProof/>
          <w:lang w:val="fr-FR"/>
        </w:rPr>
      </w:pPr>
      <w:bookmarkStart w:id="5081" w:name="_Toc1816232"/>
      <w:bookmarkStart w:id="5082" w:name="_Toc21372777"/>
      <w:bookmarkStart w:id="5083" w:name="_Toc175992253"/>
      <w:bookmarkStart w:id="5084" w:name="_Ref233713096"/>
      <w:bookmarkStart w:id="5085" w:name="_Ref233713345"/>
      <w:bookmarkStart w:id="5086" w:name="_Ref233713505"/>
      <w:r w:rsidRPr="004842E3">
        <w:rPr>
          <w:noProof/>
          <w:lang w:val="fr-FR"/>
        </w:rPr>
        <w:t>MRG-1   Prior Patient Identifier List</w:t>
      </w:r>
      <w:r w:rsidRPr="00F21240">
        <w:rPr>
          <w:noProof/>
        </w:rPr>
        <w:fldChar w:fldCharType="begin"/>
      </w:r>
      <w:r w:rsidRPr="004842E3">
        <w:rPr>
          <w:noProof/>
          <w:lang w:val="fr-FR"/>
        </w:rPr>
        <w:instrText>XE "Prior Patient Identifier List"</w:instrText>
      </w:r>
      <w:r w:rsidRPr="00F21240">
        <w:rPr>
          <w:noProof/>
        </w:rPr>
        <w:fldChar w:fldCharType="end"/>
      </w:r>
      <w:r w:rsidRPr="004842E3">
        <w:rPr>
          <w:noProof/>
          <w:lang w:val="fr-FR"/>
        </w:rPr>
        <w:t xml:space="preserve">   (CX)   00211</w:t>
      </w:r>
      <w:bookmarkEnd w:id="5081"/>
      <w:bookmarkEnd w:id="5082"/>
      <w:bookmarkEnd w:id="5083"/>
      <w:bookmarkEnd w:id="5084"/>
      <w:bookmarkEnd w:id="5085"/>
      <w:bookmarkEnd w:id="5086"/>
    </w:p>
    <w:p w14:paraId="74076840"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Default="00A95485" w:rsidP="00A95485">
      <w:pPr>
        <w:pStyle w:val="Components"/>
      </w:pPr>
      <w:r>
        <w:t>Subcomponents for Assigning Authority (HD):  &lt;Namespace ID (IS)&gt; &amp; &lt;Universal ID (ST)&gt; &amp; &lt;Universal ID Type (ID)&gt;</w:t>
      </w:r>
    </w:p>
    <w:p w14:paraId="76A63343" w14:textId="77777777" w:rsidR="00A95485" w:rsidRDefault="00A95485" w:rsidP="00A95485">
      <w:pPr>
        <w:pStyle w:val="Components"/>
      </w:pPr>
      <w:r>
        <w:t>Subcomponents for Assigning Facility (HD):  &lt;Namespace ID (IS)&gt; &amp; &lt;Universal ID (ST)&gt; &amp; &lt;Universal ID Type (ID)&gt;</w:t>
      </w:r>
    </w:p>
    <w:p w14:paraId="610997C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F21240" w:rsidRDefault="00715956">
      <w:pPr>
        <w:pStyle w:val="NormalIndented"/>
        <w:rPr>
          <w:noProof/>
        </w:rPr>
      </w:pPr>
      <w:r w:rsidRPr="00F21240">
        <w:rPr>
          <w:noProof/>
        </w:rPr>
        <w:t xml:space="preserve">Definition:  This field contains the prior patient identifier list.  This field contains a list of potential "old" numbers to match.  Only one old number can be merged with one new number in a transaction.  Refer to </w:t>
      </w:r>
      <w:hyperlink r:id="rId330" w:anchor="HL70061" w:history="1">
        <w:r w:rsidRPr="00F21240">
          <w:rPr>
            <w:rStyle w:val="ReferenceHL7Table"/>
          </w:rPr>
          <w:t>HL7 Table 0061 - Check Digit Schem</w:t>
        </w:r>
      </w:hyperlink>
      <w:r w:rsidRPr="00F21240">
        <w:rPr>
          <w:rStyle w:val="ReferenceHL7Table"/>
          <w:noProof/>
        </w:rPr>
        <w:t>e</w:t>
      </w:r>
      <w:r w:rsidRPr="00F21240">
        <w:rPr>
          <w:noProof/>
        </w:rPr>
        <w:t xml:space="preserve"> for valid values.  The assigning authority and identifier type code are strongly recommended for all CX data types.</w:t>
      </w:r>
    </w:p>
    <w:p w14:paraId="1CED7FEE" w14:textId="77777777" w:rsidR="00715956" w:rsidRPr="00F21240" w:rsidRDefault="00715956">
      <w:pPr>
        <w:pStyle w:val="Heading4"/>
        <w:rPr>
          <w:noProof/>
        </w:rPr>
      </w:pPr>
      <w:bookmarkStart w:id="5087" w:name="_Toc1816233"/>
      <w:bookmarkStart w:id="5088" w:name="_Toc21372778"/>
      <w:bookmarkStart w:id="5089" w:name="_Toc175992254"/>
      <w:r w:rsidRPr="00F21240">
        <w:rPr>
          <w:noProof/>
        </w:rPr>
        <w:t>MRG-2   Prior Alternate Patient ID</w:t>
      </w:r>
      <w:r w:rsidRPr="00F21240">
        <w:rPr>
          <w:noProof/>
        </w:rPr>
        <w:fldChar w:fldCharType="begin"/>
      </w:r>
      <w:r w:rsidRPr="00F21240">
        <w:rPr>
          <w:noProof/>
        </w:rPr>
        <w:instrText>XE "Prior Alternate Patient ID"</w:instrText>
      </w:r>
      <w:r w:rsidRPr="00F21240">
        <w:rPr>
          <w:noProof/>
        </w:rPr>
        <w:fldChar w:fldCharType="end"/>
      </w:r>
      <w:r w:rsidRPr="00F21240">
        <w:rPr>
          <w:noProof/>
        </w:rPr>
        <w:t xml:space="preserve">   00212</w:t>
      </w:r>
      <w:bookmarkEnd w:id="5087"/>
      <w:bookmarkEnd w:id="5088"/>
      <w:bookmarkEnd w:id="5089"/>
    </w:p>
    <w:p w14:paraId="5E518235" w14:textId="77777777" w:rsidR="00715956" w:rsidRPr="00F21240" w:rsidRDefault="00715956">
      <w:pPr>
        <w:pStyle w:val="NormalIndented"/>
        <w:rPr>
          <w:noProof/>
        </w:rPr>
      </w:pPr>
      <w:r w:rsidRPr="00F21240">
        <w:rPr>
          <w:noProof/>
        </w:rPr>
        <w:t>Definition:</w:t>
      </w:r>
      <w:r w:rsidRPr="00F21240">
        <w:rPr>
          <w:b/>
          <w:noProof/>
        </w:rPr>
        <w:t xml:space="preserve"> The MRG-2 field was r</w:t>
      </w:r>
      <w:r w:rsidRPr="00F21240">
        <w:rPr>
          <w:rStyle w:val="Strong"/>
          <w:noProof/>
        </w:rPr>
        <w:t xml:space="preserve">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 </w:t>
      </w:r>
    </w:p>
    <w:p w14:paraId="77FD26A8" w14:textId="77777777" w:rsidR="00715956" w:rsidRPr="00F21240" w:rsidRDefault="00715956">
      <w:pPr>
        <w:pStyle w:val="Heading4"/>
        <w:rPr>
          <w:noProof/>
        </w:rPr>
      </w:pPr>
      <w:bookmarkStart w:id="5090" w:name="_Toc1816234"/>
      <w:bookmarkStart w:id="5091" w:name="_Toc21372779"/>
      <w:bookmarkStart w:id="5092" w:name="_Toc175992255"/>
      <w:r w:rsidRPr="00F21240">
        <w:rPr>
          <w:noProof/>
        </w:rPr>
        <w:t>MRG-3   Prior Patient Account Number</w:t>
      </w:r>
      <w:r w:rsidRPr="00F21240">
        <w:rPr>
          <w:noProof/>
        </w:rPr>
        <w:fldChar w:fldCharType="begin"/>
      </w:r>
      <w:r w:rsidRPr="00F21240">
        <w:rPr>
          <w:noProof/>
        </w:rPr>
        <w:instrText>XE "Prior patient account number"</w:instrText>
      </w:r>
      <w:r w:rsidRPr="00F21240">
        <w:rPr>
          <w:noProof/>
        </w:rPr>
        <w:fldChar w:fldCharType="end"/>
      </w:r>
      <w:r w:rsidRPr="00F21240">
        <w:rPr>
          <w:noProof/>
        </w:rPr>
        <w:t xml:space="preserve">   (CX)   00213</w:t>
      </w:r>
      <w:bookmarkEnd w:id="5090"/>
      <w:bookmarkEnd w:id="5091"/>
      <w:bookmarkEnd w:id="5092"/>
    </w:p>
    <w:p w14:paraId="45C10174"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Default="00A95485" w:rsidP="00A95485">
      <w:pPr>
        <w:pStyle w:val="Components"/>
      </w:pPr>
      <w:r>
        <w:t>Subcomponents for Assigning Authority (HD):  &lt;Namespace ID (IS)&gt; &amp; &lt;Universal ID (ST)&gt; &amp; &lt;Universal ID Type (ID)&gt;</w:t>
      </w:r>
    </w:p>
    <w:p w14:paraId="72732FA6" w14:textId="77777777" w:rsidR="00A95485" w:rsidRDefault="00A95485" w:rsidP="00A95485">
      <w:pPr>
        <w:pStyle w:val="Components"/>
      </w:pPr>
      <w:r>
        <w:t>Subcomponents for Assigning Facility (HD):  &lt;Namespace ID (IS)&gt; &amp; &lt;Universal ID (ST)&gt; &amp; &lt;Universal ID Type (ID)&gt;</w:t>
      </w:r>
    </w:p>
    <w:p w14:paraId="47F7D86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F21240" w:rsidRDefault="00715956">
      <w:pPr>
        <w:pStyle w:val="NormalIndented"/>
        <w:rPr>
          <w:noProof/>
        </w:rPr>
      </w:pPr>
      <w:r w:rsidRPr="00F21240">
        <w:rPr>
          <w:noProof/>
        </w:rPr>
        <w:t xml:space="preserve">Definition:  This field contains the prior patient account number.  Refer to </w:t>
      </w:r>
      <w:hyperlink r:id="rId331"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04C58DA2" w14:textId="77777777" w:rsidR="00715956" w:rsidRPr="00F21240" w:rsidRDefault="00715956">
      <w:pPr>
        <w:pStyle w:val="Heading4"/>
        <w:rPr>
          <w:noProof/>
        </w:rPr>
      </w:pPr>
      <w:bookmarkStart w:id="5093" w:name="_Toc1816235"/>
      <w:bookmarkStart w:id="5094" w:name="_Toc21372780"/>
      <w:bookmarkStart w:id="5095" w:name="_Toc175992256"/>
      <w:r w:rsidRPr="00F21240">
        <w:rPr>
          <w:noProof/>
        </w:rPr>
        <w:t>MRG-4   Prior Patient ID</w:t>
      </w:r>
      <w:r w:rsidRPr="00F21240">
        <w:rPr>
          <w:noProof/>
        </w:rPr>
        <w:fldChar w:fldCharType="begin"/>
      </w:r>
      <w:r w:rsidRPr="00F21240">
        <w:rPr>
          <w:noProof/>
        </w:rPr>
        <w:instrText>XE "Prior patient ID"</w:instrText>
      </w:r>
      <w:r w:rsidRPr="00F21240">
        <w:rPr>
          <w:noProof/>
        </w:rPr>
        <w:fldChar w:fldCharType="end"/>
      </w:r>
      <w:r w:rsidRPr="00F21240">
        <w:rPr>
          <w:noProof/>
        </w:rPr>
        <w:t xml:space="preserve">   00214</w:t>
      </w:r>
      <w:bookmarkEnd w:id="5093"/>
      <w:bookmarkEnd w:id="5094"/>
      <w:bookmarkEnd w:id="5095"/>
    </w:p>
    <w:p w14:paraId="29D72E75" w14:textId="77777777" w:rsidR="00715956" w:rsidRPr="00F21240" w:rsidRDefault="00715956">
      <w:pPr>
        <w:pStyle w:val="NormalIndented"/>
        <w:rPr>
          <w:noProof/>
        </w:rPr>
      </w:pPr>
      <w:r w:rsidRPr="00F21240">
        <w:rPr>
          <w:noProof/>
        </w:rPr>
        <w:t xml:space="preserve">Definition: </w:t>
      </w:r>
      <w:r w:rsidRPr="00F21240">
        <w:rPr>
          <w:b/>
          <w:noProof/>
        </w:rPr>
        <w:t xml:space="preserve">The MRG-4 field was </w:t>
      </w:r>
      <w:r w:rsidRPr="00F21240">
        <w:rPr>
          <w:rStyle w:val="Strong"/>
          <w:noProof/>
        </w:rPr>
        <w:t xml:space="preserve">retained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w:t>
      </w:r>
      <w:r w:rsidRPr="00F21240">
        <w:rPr>
          <w:noProof/>
        </w:rPr>
        <w:t xml:space="preserve">  </w:t>
      </w:r>
    </w:p>
    <w:p w14:paraId="3F1E1798" w14:textId="77777777" w:rsidR="00715956" w:rsidRPr="00F21240" w:rsidRDefault="00715956">
      <w:pPr>
        <w:pStyle w:val="Heading4"/>
        <w:rPr>
          <w:noProof/>
        </w:rPr>
      </w:pPr>
      <w:bookmarkStart w:id="5096" w:name="_Toc1816236"/>
      <w:bookmarkStart w:id="5097" w:name="_Toc21372781"/>
      <w:bookmarkStart w:id="5098" w:name="_Toc175992257"/>
      <w:r w:rsidRPr="00F21240">
        <w:rPr>
          <w:noProof/>
        </w:rPr>
        <w:t>MRG-5   Prior Visit Number</w:t>
      </w:r>
      <w:r w:rsidRPr="00F21240">
        <w:rPr>
          <w:noProof/>
        </w:rPr>
        <w:fldChar w:fldCharType="begin"/>
      </w:r>
      <w:r w:rsidRPr="00F21240">
        <w:rPr>
          <w:noProof/>
        </w:rPr>
        <w:instrText>XE "Prior visit number"</w:instrText>
      </w:r>
      <w:r w:rsidRPr="00F21240">
        <w:rPr>
          <w:noProof/>
        </w:rPr>
        <w:fldChar w:fldCharType="end"/>
      </w:r>
      <w:r w:rsidRPr="00F21240">
        <w:rPr>
          <w:noProof/>
        </w:rPr>
        <w:t xml:space="preserve">   (CX)   01279</w:t>
      </w:r>
      <w:bookmarkEnd w:id="5096"/>
      <w:bookmarkEnd w:id="5097"/>
      <w:bookmarkEnd w:id="5098"/>
    </w:p>
    <w:p w14:paraId="007BFAF0"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Default="00A95485" w:rsidP="00A95485">
      <w:pPr>
        <w:pStyle w:val="Components"/>
      </w:pPr>
      <w:r>
        <w:t>Subcomponents for Assigning Authority (HD):  &lt;Namespace ID (IS)&gt; &amp; &lt;Universal ID (ST)&gt; &amp; &lt;Universal ID Type (ID)&gt;</w:t>
      </w:r>
    </w:p>
    <w:p w14:paraId="2455534B" w14:textId="77777777" w:rsidR="00A95485" w:rsidRDefault="00A95485" w:rsidP="00A95485">
      <w:pPr>
        <w:pStyle w:val="Components"/>
      </w:pPr>
      <w:r>
        <w:t>Subcomponents for Assigning Facility (HD):  &lt;Namespace ID (IS)&gt; &amp; &lt;Universal ID (ST)&gt; &amp; &lt;Universal ID Type (ID)&gt;</w:t>
      </w:r>
    </w:p>
    <w:p w14:paraId="7869385A"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F21240" w:rsidRDefault="00715956">
      <w:pPr>
        <w:pStyle w:val="NormalIndented"/>
        <w:rPr>
          <w:noProof/>
        </w:rPr>
      </w:pPr>
      <w:r w:rsidRPr="00F21240">
        <w:rPr>
          <w:noProof/>
        </w:rPr>
        <w:t xml:space="preserve">Definition:  This field contains the prior visit number.  Refer to </w:t>
      </w:r>
      <w:hyperlink r:id="rId332"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60921A87" w14:textId="77777777" w:rsidR="00715956" w:rsidRPr="00F21240" w:rsidRDefault="00715956">
      <w:pPr>
        <w:pStyle w:val="Heading4"/>
        <w:rPr>
          <w:noProof/>
        </w:rPr>
      </w:pPr>
      <w:bookmarkStart w:id="5099" w:name="_Toc1816237"/>
      <w:bookmarkStart w:id="5100" w:name="_Toc21372782"/>
      <w:bookmarkStart w:id="5101" w:name="_Toc175992258"/>
      <w:r w:rsidRPr="00F21240">
        <w:rPr>
          <w:noProof/>
        </w:rPr>
        <w:t>MRG-6   Prior Alternate Visit ID</w:t>
      </w:r>
      <w:r w:rsidRPr="00F21240">
        <w:rPr>
          <w:noProof/>
        </w:rPr>
        <w:fldChar w:fldCharType="begin"/>
      </w:r>
      <w:r w:rsidRPr="00F21240">
        <w:rPr>
          <w:noProof/>
        </w:rPr>
        <w:instrText>XE "Prior alternative visit"</w:instrText>
      </w:r>
      <w:r w:rsidRPr="00F21240">
        <w:rPr>
          <w:noProof/>
        </w:rPr>
        <w:fldChar w:fldCharType="end"/>
      </w:r>
      <w:r w:rsidRPr="00F21240">
        <w:rPr>
          <w:noProof/>
        </w:rPr>
        <w:t xml:space="preserve">   (CX)   01280</w:t>
      </w:r>
      <w:bookmarkEnd w:id="5099"/>
      <w:bookmarkEnd w:id="5100"/>
      <w:bookmarkEnd w:id="5101"/>
    </w:p>
    <w:p w14:paraId="601091BF"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Default="00A95485" w:rsidP="00A95485">
      <w:pPr>
        <w:pStyle w:val="Components"/>
      </w:pPr>
      <w:r>
        <w:t>Subcomponents for Assigning Authority (HD):  &lt;Namespace ID (IS)&gt; &amp; &lt;Universal ID (ST)&gt; &amp; &lt;Universal ID Type (ID)&gt;</w:t>
      </w:r>
    </w:p>
    <w:p w14:paraId="78E34876" w14:textId="77777777" w:rsidR="00A95485" w:rsidRDefault="00A95485" w:rsidP="00A95485">
      <w:pPr>
        <w:pStyle w:val="Components"/>
      </w:pPr>
      <w:r>
        <w:t>Subcomponents for Assigning Facility (HD):  &lt;Namespace ID (IS)&gt; &amp; &lt;Universal ID (ST)&gt; &amp; &lt;Universal ID Type (ID)&gt;</w:t>
      </w:r>
    </w:p>
    <w:p w14:paraId="425FDB9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F21240" w:rsidRDefault="00715956">
      <w:pPr>
        <w:pStyle w:val="NormalIndented"/>
        <w:rPr>
          <w:noProof/>
        </w:rPr>
      </w:pPr>
      <w:r w:rsidRPr="00F21240">
        <w:rPr>
          <w:noProof/>
        </w:rPr>
        <w:t xml:space="preserve">Definition: This field contains the prior alternate visit number.  </w:t>
      </w:r>
      <w:r>
        <w:rPr>
          <w:noProof/>
        </w:rPr>
        <w:t xml:space="preserve">Multiple alternate identifiers may be sent. </w:t>
      </w:r>
      <w:r w:rsidRPr="00F21240">
        <w:rPr>
          <w:noProof/>
        </w:rPr>
        <w:t xml:space="preserve">Refer to </w:t>
      </w:r>
      <w:hyperlink r:id="rId333" w:anchor="HL70061" w:history="1">
        <w:r w:rsidRPr="00F21240">
          <w:rPr>
            <w:rStyle w:val="ReferenceHL7Table"/>
          </w:rPr>
          <w:t>HL7 Table 0061 - Check Digit Scheme</w:t>
        </w:r>
      </w:hyperlink>
      <w:r w:rsidRPr="00F21240">
        <w:rPr>
          <w:noProof/>
        </w:rPr>
        <w:t xml:space="preserve"> </w:t>
      </w:r>
      <w:r>
        <w:rPr>
          <w:noProof/>
        </w:rPr>
        <w:t xml:space="preserve">in Chapter 2C, Code Tables, </w:t>
      </w:r>
      <w:r w:rsidRPr="00F21240">
        <w:rPr>
          <w:noProof/>
        </w:rPr>
        <w:t>for valid values.  The assigning authority and identifier type code are strongly recommended for all CX data types.</w:t>
      </w:r>
    </w:p>
    <w:p w14:paraId="5211B528" w14:textId="77777777" w:rsidR="00715956" w:rsidRPr="00F21240" w:rsidRDefault="00715956">
      <w:pPr>
        <w:pStyle w:val="Heading4"/>
        <w:rPr>
          <w:noProof/>
        </w:rPr>
      </w:pPr>
      <w:bookmarkStart w:id="5102" w:name="_Toc1816238"/>
      <w:bookmarkStart w:id="5103" w:name="_Toc21372783"/>
      <w:bookmarkStart w:id="5104" w:name="_Toc175992259"/>
      <w:r w:rsidRPr="00F21240">
        <w:rPr>
          <w:noProof/>
        </w:rPr>
        <w:t>MRG-7   Prior Patient Name</w:t>
      </w:r>
      <w:r w:rsidRPr="00F21240">
        <w:rPr>
          <w:noProof/>
        </w:rPr>
        <w:fldChar w:fldCharType="begin"/>
      </w:r>
      <w:r w:rsidRPr="00F21240">
        <w:rPr>
          <w:noProof/>
        </w:rPr>
        <w:instrText>XE "Prior patient name"</w:instrText>
      </w:r>
      <w:r w:rsidRPr="00F21240">
        <w:rPr>
          <w:noProof/>
        </w:rPr>
        <w:fldChar w:fldCharType="end"/>
      </w:r>
      <w:r w:rsidRPr="00F21240">
        <w:rPr>
          <w:noProof/>
        </w:rPr>
        <w:t xml:space="preserve">   (XPN)   01281</w:t>
      </w:r>
      <w:bookmarkEnd w:id="5102"/>
      <w:bookmarkEnd w:id="5103"/>
      <w:bookmarkEnd w:id="5104"/>
    </w:p>
    <w:p w14:paraId="0C5FAC7B"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223959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F21240" w:rsidRDefault="00715956">
      <w:pPr>
        <w:pStyle w:val="NormalIndented"/>
        <w:rPr>
          <w:noProof/>
        </w:rPr>
      </w:pPr>
      <w:r w:rsidRPr="00F21240">
        <w:rPr>
          <w:noProof/>
        </w:rPr>
        <w:t xml:space="preserve">Definition:  This field contains the prior name of the patient.  This field is not used to change a patient name.  Refer to </w:t>
      </w:r>
      <w:hyperlink r:id="rId334"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valid values.</w:t>
      </w:r>
    </w:p>
    <w:p w14:paraId="0EAC455B" w14:textId="77777777" w:rsidR="00715956" w:rsidRPr="00F21240" w:rsidRDefault="00715956">
      <w:pPr>
        <w:pStyle w:val="Heading3"/>
        <w:rPr>
          <w:noProof/>
        </w:rPr>
      </w:pPr>
      <w:bookmarkStart w:id="5105" w:name="_PD1_-_Patient"/>
      <w:bookmarkStart w:id="5106" w:name="_Toc348245024"/>
      <w:bookmarkStart w:id="5107" w:name="_Toc348258212"/>
      <w:bookmarkStart w:id="5108" w:name="_Toc348263395"/>
      <w:bookmarkStart w:id="5109" w:name="_Toc348336809"/>
      <w:bookmarkStart w:id="5110" w:name="_Toc348768122"/>
      <w:bookmarkStart w:id="5111" w:name="_Toc380435670"/>
      <w:bookmarkStart w:id="5112" w:name="_Toc359236168"/>
      <w:bookmarkStart w:id="5113" w:name="_Toc1816239"/>
      <w:bookmarkStart w:id="5114" w:name="_Toc21372784"/>
      <w:bookmarkStart w:id="5115" w:name="_Toc175992260"/>
      <w:bookmarkStart w:id="5116" w:name="_Toc176235987"/>
      <w:bookmarkStart w:id="5117" w:name="_Toc27754860"/>
      <w:bookmarkStart w:id="5118" w:name="_Toc109892155"/>
      <w:bookmarkEnd w:id="5105"/>
      <w:r w:rsidRPr="00F21240">
        <w:rPr>
          <w:noProof/>
        </w:rPr>
        <w:t>PD1</w:t>
      </w:r>
      <w:r w:rsidRPr="00F21240">
        <w:rPr>
          <w:noProof/>
        </w:rPr>
        <w:fldChar w:fldCharType="begin"/>
      </w:r>
      <w:r w:rsidRPr="00F21240">
        <w:rPr>
          <w:noProof/>
        </w:rPr>
        <w:instrText>XE "PD1"</w:instrText>
      </w:r>
      <w:r w:rsidRPr="00F21240">
        <w:rPr>
          <w:noProof/>
        </w:rPr>
        <w:fldChar w:fldCharType="end"/>
      </w:r>
      <w:r w:rsidRPr="00F21240">
        <w:rPr>
          <w:noProof/>
        </w:rPr>
        <w:t xml:space="preserve"> - P</w:t>
      </w:r>
      <w:bookmarkStart w:id="5119" w:name="_Hlt1757499"/>
      <w:bookmarkEnd w:id="5119"/>
      <w:r w:rsidRPr="00F21240">
        <w:rPr>
          <w:noProof/>
        </w:rPr>
        <w:t>atient Additional Demographic Segment</w:t>
      </w:r>
      <w:bookmarkEnd w:id="5106"/>
      <w:bookmarkEnd w:id="5107"/>
      <w:bookmarkEnd w:id="5108"/>
      <w:bookmarkEnd w:id="5109"/>
      <w:bookmarkEnd w:id="5110"/>
      <w:bookmarkEnd w:id="5111"/>
      <w:bookmarkEnd w:id="5112"/>
      <w:bookmarkEnd w:id="5113"/>
      <w:bookmarkEnd w:id="5114"/>
      <w:bookmarkEnd w:id="5115"/>
      <w:bookmarkEnd w:id="5116"/>
      <w:bookmarkEnd w:id="5117"/>
      <w:bookmarkEnd w:id="5118"/>
      <w:r w:rsidRPr="00F21240">
        <w:rPr>
          <w:noProof/>
        </w:rPr>
        <w:fldChar w:fldCharType="begin"/>
      </w:r>
      <w:r w:rsidRPr="00F21240">
        <w:rPr>
          <w:noProof/>
        </w:rPr>
        <w:instrText>XE "Patient Additonal Demographic Segment"</w:instrText>
      </w:r>
      <w:r w:rsidRPr="00F21240">
        <w:rPr>
          <w:noProof/>
        </w:rPr>
        <w:fldChar w:fldCharType="end"/>
      </w:r>
      <w:r w:rsidRPr="00F21240">
        <w:rPr>
          <w:noProof/>
        </w:rPr>
        <w:fldChar w:fldCharType="begin"/>
      </w:r>
      <w:r w:rsidRPr="00F21240">
        <w:rPr>
          <w:noProof/>
        </w:rPr>
        <w:instrText>XE "Segments: PD1"</w:instrText>
      </w:r>
      <w:r w:rsidRPr="00F21240">
        <w:rPr>
          <w:noProof/>
        </w:rPr>
        <w:fldChar w:fldCharType="end"/>
      </w:r>
    </w:p>
    <w:p w14:paraId="01ED5B1A" w14:textId="77777777" w:rsidR="00715956" w:rsidRPr="00F21240" w:rsidRDefault="00715956">
      <w:pPr>
        <w:pStyle w:val="NormalIndented"/>
        <w:rPr>
          <w:noProof/>
        </w:rPr>
      </w:pPr>
      <w:r w:rsidRPr="00F21240">
        <w:rPr>
          <w:noProof/>
        </w:rPr>
        <w:t>The patient additional demographic segment contains demographic information that is likely to change about the patient.</w:t>
      </w:r>
    </w:p>
    <w:p w14:paraId="09CC99EA" w14:textId="0B567EEF" w:rsidR="00715956" w:rsidRPr="00F21240" w:rsidRDefault="00715956">
      <w:pPr>
        <w:pStyle w:val="AttributeTableCaption"/>
        <w:rPr>
          <w:noProof/>
        </w:rPr>
      </w:pPr>
      <w:bookmarkStart w:id="5120" w:name="_Hlt479197572"/>
      <w:bookmarkStart w:id="5121" w:name="PD1"/>
      <w:bookmarkEnd w:id="5120"/>
      <w:r w:rsidRPr="00F21240">
        <w:rPr>
          <w:noProof/>
        </w:rPr>
        <w:t>HL7 Attribute Table - PD1 - Patient Additional Demographic</w:t>
      </w:r>
      <w:bookmarkEnd w:id="5121"/>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PD1"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F21240" w:rsidRDefault="00715956">
            <w:pPr>
              <w:pStyle w:val="AttributeTableHeader"/>
              <w:jc w:val="left"/>
              <w:rPr>
                <w:noProof/>
              </w:rPr>
            </w:pPr>
            <w:r w:rsidRPr="00F21240">
              <w:rPr>
                <w:noProof/>
              </w:rPr>
              <w:t>ELEMENT NAME</w:t>
            </w:r>
          </w:p>
        </w:tc>
      </w:tr>
      <w:tr w:rsidR="00D50068" w:rsidRPr="00715956"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F21240" w:rsidRDefault="00715956">
            <w:pPr>
              <w:pStyle w:val="AttributeTableBody"/>
              <w:ind w:left="-90" w:firstLine="90"/>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F21240"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F21240"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F21240" w:rsidRDefault="00715956">
            <w:pPr>
              <w:pStyle w:val="AttributeTableBody"/>
              <w:ind w:left="-90" w:firstLine="90"/>
              <w:rPr>
                <w:noProof/>
              </w:rPr>
            </w:pPr>
            <w:r w:rsidRPr="00F21240">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F21240" w:rsidRDefault="00715956">
            <w:pPr>
              <w:pStyle w:val="AttributeTableBody"/>
              <w:ind w:left="-90" w:firstLine="90"/>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F21240" w:rsidRDefault="00715956">
            <w:pPr>
              <w:pStyle w:val="AttributeTableBody"/>
              <w:ind w:left="-90" w:firstLine="90"/>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F21240" w:rsidRDefault="00000000">
            <w:pPr>
              <w:pStyle w:val="AttributeTableBody"/>
              <w:rPr>
                <w:rStyle w:val="HyperlinkTable"/>
                <w:noProof/>
              </w:rPr>
            </w:pPr>
            <w:hyperlink r:id="rId335" w:anchor="HL70223" w:history="1">
              <w:r w:rsidR="00715956" w:rsidRPr="00F21240">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F21240" w:rsidRDefault="00715956">
            <w:pPr>
              <w:pStyle w:val="AttributeTableBody"/>
              <w:ind w:left="-90" w:firstLine="90"/>
              <w:rPr>
                <w:noProof/>
              </w:rPr>
            </w:pPr>
            <w:r w:rsidRPr="00F21240">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F21240" w:rsidRDefault="00715956">
            <w:pPr>
              <w:pStyle w:val="AttributeTableBody"/>
              <w:ind w:left="-90" w:firstLine="90"/>
              <w:jc w:val="left"/>
              <w:rPr>
                <w:noProof/>
              </w:rPr>
            </w:pPr>
            <w:r w:rsidRPr="00F21240">
              <w:rPr>
                <w:noProof/>
              </w:rPr>
              <w:t>Living Dependency</w:t>
            </w:r>
          </w:p>
        </w:tc>
      </w:tr>
      <w:tr w:rsidR="00D50068" w:rsidRPr="00715956"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F21240" w:rsidRDefault="00715956">
            <w:pPr>
              <w:pStyle w:val="AttributeTableBody"/>
              <w:ind w:left="-90" w:firstLine="90"/>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F21240"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F21240" w:rsidRDefault="00715956" w:rsidP="00121474">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F21240" w:rsidRDefault="00000000">
            <w:pPr>
              <w:pStyle w:val="AttributeTableBody"/>
              <w:rPr>
                <w:rStyle w:val="HyperlinkTable"/>
                <w:noProof/>
              </w:rPr>
            </w:pPr>
            <w:hyperlink r:id="rId336"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F21240" w:rsidRDefault="00715956">
            <w:pPr>
              <w:pStyle w:val="AttributeTableBody"/>
              <w:ind w:left="-90" w:firstLine="90"/>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F21240" w:rsidRDefault="00715956">
            <w:pPr>
              <w:pStyle w:val="AttributeTableBody"/>
              <w:ind w:left="-90" w:firstLine="90"/>
              <w:jc w:val="left"/>
              <w:rPr>
                <w:noProof/>
              </w:rPr>
            </w:pPr>
            <w:r w:rsidRPr="00F21240">
              <w:rPr>
                <w:noProof/>
              </w:rPr>
              <w:t>Living Arrangement</w:t>
            </w:r>
          </w:p>
        </w:tc>
      </w:tr>
      <w:tr w:rsidR="00D50068" w:rsidRPr="00715956"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F21240" w:rsidRDefault="00715956">
            <w:pPr>
              <w:pStyle w:val="AttributeTableBody"/>
              <w:ind w:left="-90" w:firstLine="90"/>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F21240" w:rsidRDefault="00715956">
            <w:pPr>
              <w:pStyle w:val="AttributeTableBody"/>
              <w:ind w:left="-90" w:firstLine="90"/>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F21240" w:rsidRDefault="00000000">
            <w:pPr>
              <w:pStyle w:val="AttributeTableBody"/>
              <w:ind w:left="-90" w:firstLine="90"/>
              <w:rPr>
                <w:noProof/>
              </w:rPr>
            </w:pPr>
            <w:hyperlink r:id="rId337" w:anchor="HL70204" w:history="1">
              <w:r w:rsidR="00715956" w:rsidRPr="00F21240">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F21240" w:rsidRDefault="00715956">
            <w:pPr>
              <w:pStyle w:val="AttributeTableBody"/>
              <w:ind w:left="-90" w:firstLine="90"/>
              <w:rPr>
                <w:noProof/>
              </w:rPr>
            </w:pPr>
            <w:r w:rsidRPr="00F21240">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F21240" w:rsidRDefault="00715956">
            <w:pPr>
              <w:pStyle w:val="AttributeTableBody"/>
              <w:ind w:left="-90" w:firstLine="90"/>
              <w:jc w:val="left"/>
              <w:rPr>
                <w:noProof/>
              </w:rPr>
            </w:pPr>
            <w:r w:rsidRPr="00F21240">
              <w:rPr>
                <w:noProof/>
              </w:rPr>
              <w:t>Patient Primary Facility</w:t>
            </w:r>
          </w:p>
        </w:tc>
      </w:tr>
      <w:tr w:rsidR="00D50068" w:rsidRPr="00715956"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F21240" w:rsidRDefault="00715956">
            <w:pPr>
              <w:pStyle w:val="AttributeTableBody"/>
              <w:ind w:left="-90" w:firstLine="90"/>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F21240" w:rsidRDefault="00715956">
            <w:pPr>
              <w:pStyle w:val="AttributeTableBody"/>
              <w:ind w:left="-90" w:firstLine="90"/>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F21240" w:rsidRDefault="00715956">
            <w:pPr>
              <w:pStyle w:val="AttributeTableBody"/>
              <w:ind w:left="-90" w:firstLine="90"/>
              <w:rPr>
                <w:noProof/>
              </w:rPr>
            </w:pPr>
            <w:r w:rsidRPr="00F21240">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F21240" w:rsidRDefault="00715956">
            <w:pPr>
              <w:pStyle w:val="AttributeTableBody"/>
              <w:ind w:left="-90" w:firstLine="90"/>
              <w:jc w:val="left"/>
              <w:rPr>
                <w:noProof/>
              </w:rPr>
            </w:pPr>
            <w:r w:rsidRPr="00F21240">
              <w:rPr>
                <w:noProof/>
              </w:rPr>
              <w:t>Patient Primary Care Provider Name &amp; ID No.</w:t>
            </w:r>
          </w:p>
        </w:tc>
      </w:tr>
      <w:tr w:rsidR="00D50068" w:rsidRPr="00715956"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F21240" w:rsidRDefault="00715956">
            <w:pPr>
              <w:pStyle w:val="AttributeTableBody"/>
              <w:ind w:left="-90" w:firstLine="90"/>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F21240" w:rsidRDefault="00000000">
            <w:pPr>
              <w:pStyle w:val="AttributeTableBody"/>
              <w:ind w:left="-90" w:firstLine="90"/>
              <w:rPr>
                <w:noProof/>
              </w:rPr>
            </w:pPr>
            <w:hyperlink r:id="rId338" w:anchor="HL70231" w:history="1">
              <w:r w:rsidR="00715956" w:rsidRPr="00F21240">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F21240" w:rsidRDefault="00715956">
            <w:pPr>
              <w:pStyle w:val="AttributeTableBody"/>
              <w:ind w:left="-90" w:firstLine="90"/>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F21240" w:rsidRDefault="00715956">
            <w:pPr>
              <w:pStyle w:val="AttributeTableBody"/>
              <w:ind w:left="-90" w:firstLine="90"/>
              <w:jc w:val="left"/>
              <w:rPr>
                <w:noProof/>
              </w:rPr>
            </w:pPr>
            <w:r w:rsidRPr="00F21240">
              <w:rPr>
                <w:noProof/>
              </w:rPr>
              <w:t>Student Indicator</w:t>
            </w:r>
          </w:p>
        </w:tc>
      </w:tr>
      <w:tr w:rsidR="00D50068" w:rsidRPr="00715956"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F21240" w:rsidRDefault="00715956">
            <w:pPr>
              <w:pStyle w:val="AttributeTableBody"/>
              <w:ind w:left="-90" w:firstLine="90"/>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F21240" w:rsidRDefault="00000000">
            <w:pPr>
              <w:pStyle w:val="AttributeTableBody"/>
              <w:rPr>
                <w:rStyle w:val="HyperlinkTable"/>
                <w:noProof/>
              </w:rPr>
            </w:pPr>
            <w:hyperlink r:id="rId339"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F21240" w:rsidRDefault="00715956">
            <w:pPr>
              <w:pStyle w:val="AttributeTableBody"/>
              <w:ind w:left="-90" w:firstLine="90"/>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F21240" w:rsidRDefault="00715956">
            <w:pPr>
              <w:pStyle w:val="AttributeTableBody"/>
              <w:ind w:left="-90" w:firstLine="90"/>
              <w:jc w:val="left"/>
              <w:rPr>
                <w:noProof/>
              </w:rPr>
            </w:pPr>
            <w:r w:rsidRPr="00F21240">
              <w:rPr>
                <w:noProof/>
              </w:rPr>
              <w:t>Handicap</w:t>
            </w:r>
          </w:p>
        </w:tc>
      </w:tr>
      <w:tr w:rsidR="00D50068" w:rsidRPr="00715956"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F21240" w:rsidRDefault="00715956">
            <w:pPr>
              <w:pStyle w:val="AttributeTableBody"/>
              <w:ind w:left="-90" w:firstLine="90"/>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F21240" w:rsidRDefault="00000000">
            <w:pPr>
              <w:pStyle w:val="AttributeTableBody"/>
              <w:rPr>
                <w:rStyle w:val="HyperlinkTable"/>
                <w:noProof/>
              </w:rPr>
            </w:pPr>
            <w:hyperlink r:id="rId340"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F21240" w:rsidRDefault="00715956">
            <w:pPr>
              <w:pStyle w:val="AttributeTableBody"/>
              <w:ind w:left="-90" w:firstLine="90"/>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F21240" w:rsidRDefault="00715956">
            <w:pPr>
              <w:pStyle w:val="AttributeTableBody"/>
              <w:ind w:left="-90" w:firstLine="90"/>
              <w:jc w:val="left"/>
              <w:rPr>
                <w:noProof/>
              </w:rPr>
            </w:pPr>
            <w:r w:rsidRPr="00F21240">
              <w:rPr>
                <w:noProof/>
              </w:rPr>
              <w:t>Living Will Code</w:t>
            </w:r>
          </w:p>
        </w:tc>
      </w:tr>
      <w:tr w:rsidR="00D50068" w:rsidRPr="00715956"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F21240" w:rsidRDefault="00715956">
            <w:pPr>
              <w:pStyle w:val="AttributeTableBody"/>
              <w:ind w:left="-90" w:firstLine="90"/>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F21240" w:rsidRDefault="00000000">
            <w:pPr>
              <w:pStyle w:val="AttributeTableBody"/>
              <w:rPr>
                <w:rStyle w:val="HyperlinkTable"/>
                <w:noProof/>
              </w:rPr>
            </w:pPr>
            <w:hyperlink r:id="rId341"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F21240" w:rsidRDefault="00715956">
            <w:pPr>
              <w:pStyle w:val="AttributeTableBody"/>
              <w:ind w:left="-90" w:firstLine="90"/>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F21240" w:rsidRDefault="00715956">
            <w:pPr>
              <w:pStyle w:val="AttributeTableBody"/>
              <w:ind w:left="-90" w:firstLine="90"/>
              <w:jc w:val="left"/>
              <w:rPr>
                <w:noProof/>
              </w:rPr>
            </w:pPr>
            <w:r w:rsidRPr="00F21240">
              <w:rPr>
                <w:noProof/>
              </w:rPr>
              <w:t>Organ Donor Code</w:t>
            </w:r>
          </w:p>
        </w:tc>
      </w:tr>
      <w:tr w:rsidR="00D50068" w:rsidRPr="00715956"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F21240" w:rsidRDefault="00715956">
            <w:pPr>
              <w:pStyle w:val="AttributeTableBody"/>
              <w:ind w:left="-90" w:firstLine="90"/>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F21240" w:rsidRDefault="00715956">
            <w:pPr>
              <w:pStyle w:val="AttributeTableBody"/>
              <w:ind w:left="-90" w:firstLine="90"/>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F21240" w:rsidRDefault="00000000">
            <w:pPr>
              <w:pStyle w:val="AttributeTableBody"/>
              <w:ind w:left="-90" w:firstLine="90"/>
              <w:rPr>
                <w:noProof/>
              </w:rPr>
            </w:pPr>
            <w:hyperlink r:id="rId34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F21240" w:rsidRDefault="00715956">
            <w:pPr>
              <w:pStyle w:val="AttributeTableBody"/>
              <w:ind w:left="-90" w:firstLine="90"/>
              <w:rPr>
                <w:noProof/>
              </w:rPr>
            </w:pPr>
            <w:r w:rsidRPr="00F21240">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F21240" w:rsidRDefault="00715956">
            <w:pPr>
              <w:pStyle w:val="AttributeTableBody"/>
              <w:ind w:left="-90" w:firstLine="90"/>
              <w:jc w:val="left"/>
              <w:rPr>
                <w:noProof/>
              </w:rPr>
            </w:pPr>
            <w:r w:rsidRPr="00F21240">
              <w:rPr>
                <w:noProof/>
              </w:rPr>
              <w:t>Separate Bill</w:t>
            </w:r>
          </w:p>
        </w:tc>
      </w:tr>
      <w:tr w:rsidR="00D50068" w:rsidRPr="00715956"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F21240" w:rsidRDefault="00715956">
            <w:pPr>
              <w:pStyle w:val="AttributeTableBody"/>
              <w:ind w:left="-90" w:firstLine="90"/>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F21240" w:rsidRDefault="00715956">
            <w:pPr>
              <w:pStyle w:val="AttributeTableBody"/>
              <w:ind w:left="-90" w:firstLine="90"/>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F21240" w:rsidRDefault="00715956">
            <w:pPr>
              <w:pStyle w:val="AttributeTableBody"/>
              <w:ind w:left="-90" w:firstLine="90"/>
              <w:rPr>
                <w:noProof/>
              </w:rPr>
            </w:pPr>
            <w:r w:rsidRPr="00F21240">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F21240" w:rsidRDefault="00715956">
            <w:pPr>
              <w:pStyle w:val="AttributeTableBody"/>
              <w:ind w:left="-90" w:firstLine="90"/>
              <w:jc w:val="left"/>
              <w:rPr>
                <w:noProof/>
              </w:rPr>
            </w:pPr>
            <w:r w:rsidRPr="00F21240">
              <w:rPr>
                <w:noProof/>
              </w:rPr>
              <w:t>Duplicate Patient</w:t>
            </w:r>
          </w:p>
        </w:tc>
      </w:tr>
      <w:tr w:rsidR="00D50068" w:rsidRPr="00715956"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F21240" w:rsidRDefault="00715956">
            <w:pPr>
              <w:pStyle w:val="AttributeTableBody"/>
              <w:ind w:left="-90" w:firstLine="90"/>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F21240" w:rsidRDefault="00000000">
            <w:pPr>
              <w:pStyle w:val="AttributeTableBody"/>
              <w:rPr>
                <w:rStyle w:val="HyperlinkTable"/>
                <w:noProof/>
              </w:rPr>
            </w:pPr>
            <w:hyperlink r:id="rId343"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F21240" w:rsidRDefault="00715956">
            <w:pPr>
              <w:pStyle w:val="AttributeTableBody"/>
              <w:ind w:left="-90" w:firstLine="90"/>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F21240" w:rsidRDefault="00715956">
            <w:pPr>
              <w:pStyle w:val="AttributeTableBody"/>
              <w:ind w:left="-90" w:firstLine="90"/>
              <w:jc w:val="left"/>
              <w:rPr>
                <w:noProof/>
              </w:rPr>
            </w:pPr>
            <w:r w:rsidRPr="00F21240">
              <w:rPr>
                <w:noProof/>
              </w:rPr>
              <w:t>Publicity Code</w:t>
            </w:r>
          </w:p>
        </w:tc>
      </w:tr>
      <w:tr w:rsidR="00D50068" w:rsidRPr="00715956"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F21240" w:rsidRDefault="00715956">
            <w:pPr>
              <w:pStyle w:val="AttributeTableBody"/>
              <w:ind w:left="-90" w:firstLine="90"/>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F21240" w:rsidRDefault="00715956">
            <w:pPr>
              <w:pStyle w:val="AttributeTableBody"/>
              <w:ind w:left="-90" w:firstLine="90"/>
              <w:rPr>
                <w:bCs/>
                <w:noProof/>
              </w:rPr>
            </w:pPr>
            <w:r w:rsidRPr="00F21240">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F21240" w:rsidRDefault="00000000">
            <w:pPr>
              <w:pStyle w:val="AttributeTableBody"/>
              <w:ind w:left="-90" w:firstLine="90"/>
              <w:rPr>
                <w:noProof/>
              </w:rPr>
            </w:pPr>
            <w:hyperlink r:id="rId34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F21240" w:rsidRDefault="00715956">
            <w:pPr>
              <w:pStyle w:val="AttributeTableBody"/>
              <w:ind w:left="-90" w:firstLine="90"/>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F21240" w:rsidRDefault="00715956">
            <w:pPr>
              <w:pStyle w:val="AttributeTableBody"/>
              <w:ind w:left="-90" w:firstLine="90"/>
              <w:jc w:val="left"/>
              <w:rPr>
                <w:noProof/>
              </w:rPr>
            </w:pPr>
            <w:r w:rsidRPr="00F21240">
              <w:rPr>
                <w:noProof/>
              </w:rPr>
              <w:t>Protection Indicator</w:t>
            </w:r>
          </w:p>
        </w:tc>
      </w:tr>
      <w:tr w:rsidR="00D50068" w:rsidRPr="00715956"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F21240" w:rsidRDefault="00715956">
            <w:pPr>
              <w:pStyle w:val="AttributeTableBody"/>
              <w:ind w:left="-90" w:firstLine="90"/>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F21240" w:rsidRDefault="00715956">
            <w:pPr>
              <w:pStyle w:val="AttributeTableBody"/>
              <w:ind w:left="-90" w:firstLine="90"/>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F21240" w:rsidRDefault="00715956">
            <w:pPr>
              <w:pStyle w:val="AttributeTableBody"/>
              <w:ind w:left="-90" w:firstLine="90"/>
              <w:rPr>
                <w:noProof/>
              </w:rPr>
            </w:pPr>
            <w:r w:rsidRPr="00F21240">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F21240" w:rsidRDefault="00715956">
            <w:pPr>
              <w:pStyle w:val="AttributeTableBody"/>
              <w:ind w:left="-90" w:firstLine="90"/>
              <w:jc w:val="left"/>
              <w:rPr>
                <w:noProof/>
              </w:rPr>
            </w:pPr>
            <w:r w:rsidRPr="00F21240">
              <w:rPr>
                <w:noProof/>
              </w:rPr>
              <w:t>Protection Indicator Effective Date</w:t>
            </w:r>
          </w:p>
        </w:tc>
      </w:tr>
      <w:tr w:rsidR="00D50068" w:rsidRPr="00715956"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F21240" w:rsidRDefault="00715956">
            <w:pPr>
              <w:pStyle w:val="AttributeTableBody"/>
              <w:rPr>
                <w:noProof/>
              </w:rPr>
            </w:pPr>
            <w:r w:rsidRPr="00F21240">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F21240" w:rsidRDefault="00715956">
            <w:pPr>
              <w:pStyle w:val="AttributeTableBody"/>
              <w:jc w:val="left"/>
              <w:rPr>
                <w:noProof/>
              </w:rPr>
            </w:pPr>
            <w:r w:rsidRPr="00F21240">
              <w:rPr>
                <w:noProof/>
              </w:rPr>
              <w:t>Place of Worship</w:t>
            </w:r>
          </w:p>
        </w:tc>
      </w:tr>
      <w:tr w:rsidR="00D50068" w:rsidRPr="00715956"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F21240" w:rsidRDefault="00715956">
            <w:pPr>
              <w:pStyle w:val="AttributeTableBody"/>
              <w:ind w:left="-90" w:firstLine="90"/>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F21240" w:rsidRDefault="00715956">
            <w:pPr>
              <w:pStyle w:val="AttributeTableBody"/>
              <w:ind w:left="-90" w:firstLine="90"/>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F21240" w:rsidRDefault="00000000">
            <w:pPr>
              <w:pStyle w:val="AttributeTableBody"/>
              <w:rPr>
                <w:rStyle w:val="HyperlinkTable"/>
                <w:noProof/>
              </w:rPr>
            </w:pPr>
            <w:hyperlink r:id="rId345"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F21240" w:rsidRDefault="00715956">
            <w:pPr>
              <w:pStyle w:val="AttributeTableBody"/>
              <w:ind w:left="-90" w:firstLine="90"/>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F21240" w:rsidRDefault="00715956">
            <w:pPr>
              <w:pStyle w:val="AttributeTableBody"/>
              <w:ind w:left="-90" w:firstLine="90"/>
              <w:jc w:val="left"/>
              <w:rPr>
                <w:noProof/>
              </w:rPr>
            </w:pPr>
            <w:r w:rsidRPr="00F21240">
              <w:rPr>
                <w:noProof/>
              </w:rPr>
              <w:t>Advance Directive Code</w:t>
            </w:r>
          </w:p>
        </w:tc>
      </w:tr>
      <w:tr w:rsidR="00D50068" w:rsidRPr="00715956"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F21240" w:rsidRDefault="00715956">
            <w:pPr>
              <w:pStyle w:val="AttributeTableBody"/>
              <w:ind w:left="-90" w:firstLine="90"/>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F21240" w:rsidRDefault="00000000">
            <w:pPr>
              <w:pStyle w:val="AttributeTableBody"/>
              <w:rPr>
                <w:rStyle w:val="HyperlinkTable"/>
                <w:noProof/>
              </w:rPr>
            </w:pPr>
            <w:hyperlink r:id="rId346" w:anchor="HL70441" w:history="1">
              <w:r w:rsidR="00715956" w:rsidRPr="00F21240">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F21240" w:rsidRDefault="00715956">
            <w:pPr>
              <w:pStyle w:val="AttributeTableBody"/>
              <w:ind w:left="-90" w:firstLine="90"/>
              <w:rPr>
                <w:noProof/>
              </w:rPr>
            </w:pPr>
            <w:r w:rsidRPr="00F21240">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F21240" w:rsidRDefault="00715956">
            <w:pPr>
              <w:pStyle w:val="AttributeTableBody"/>
              <w:ind w:left="-90" w:firstLine="90"/>
              <w:jc w:val="left"/>
              <w:rPr>
                <w:noProof/>
              </w:rPr>
            </w:pPr>
            <w:r w:rsidRPr="00F21240">
              <w:rPr>
                <w:noProof/>
              </w:rPr>
              <w:t>Immunization Registry Status</w:t>
            </w:r>
          </w:p>
        </w:tc>
      </w:tr>
      <w:tr w:rsidR="00D50068" w:rsidRPr="00715956"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F21240" w:rsidRDefault="00715956">
            <w:pPr>
              <w:pStyle w:val="AttributeTableBody"/>
              <w:ind w:left="-90" w:firstLine="90"/>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F21240" w:rsidRDefault="00715956">
            <w:pPr>
              <w:pStyle w:val="AttributeTableBody"/>
              <w:ind w:left="-90" w:firstLine="90"/>
              <w:rPr>
                <w:noProof/>
              </w:rPr>
            </w:pPr>
            <w:r w:rsidRPr="00F21240">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F21240" w:rsidRDefault="00715956">
            <w:pPr>
              <w:pStyle w:val="AttributeTableBody"/>
              <w:ind w:left="-90" w:firstLine="90"/>
              <w:jc w:val="left"/>
              <w:rPr>
                <w:noProof/>
              </w:rPr>
            </w:pPr>
            <w:r w:rsidRPr="00F21240">
              <w:rPr>
                <w:noProof/>
              </w:rPr>
              <w:t>Immunization Registry Status Effective Date</w:t>
            </w:r>
          </w:p>
        </w:tc>
      </w:tr>
      <w:tr w:rsidR="00D50068" w:rsidRPr="00715956"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F21240" w:rsidRDefault="00715956">
            <w:pPr>
              <w:pStyle w:val="AttributeTableBody"/>
              <w:ind w:left="-90" w:firstLine="90"/>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F21240" w:rsidRDefault="00715956">
            <w:pPr>
              <w:pStyle w:val="AttributeTableBody"/>
              <w:ind w:left="-90" w:firstLine="90"/>
              <w:rPr>
                <w:noProof/>
              </w:rPr>
            </w:pPr>
            <w:r w:rsidRPr="00F21240">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F21240" w:rsidRDefault="00715956">
            <w:pPr>
              <w:pStyle w:val="AttributeTableBody"/>
              <w:ind w:left="-90" w:firstLine="90"/>
              <w:jc w:val="left"/>
              <w:rPr>
                <w:noProof/>
              </w:rPr>
            </w:pPr>
            <w:r w:rsidRPr="00F21240">
              <w:rPr>
                <w:noProof/>
              </w:rPr>
              <w:t>Publicity Code Effective Date</w:t>
            </w:r>
          </w:p>
        </w:tc>
      </w:tr>
      <w:tr w:rsidR="00D50068" w:rsidRPr="00715956"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F21240" w:rsidRDefault="00715956">
            <w:pPr>
              <w:pStyle w:val="AttributeTableBody"/>
              <w:ind w:left="-90" w:firstLine="90"/>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F21240" w:rsidRDefault="00000000">
            <w:pPr>
              <w:pStyle w:val="AttributeTableBody"/>
              <w:rPr>
                <w:rStyle w:val="HyperlinkTable"/>
                <w:noProof/>
              </w:rPr>
            </w:pPr>
            <w:hyperlink r:id="rId347" w:anchor="HL70140" w:history="1">
              <w:r w:rsidR="00715956" w:rsidRPr="00F21240">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F21240" w:rsidRDefault="00715956">
            <w:pPr>
              <w:pStyle w:val="AttributeTableBody"/>
              <w:ind w:left="-90" w:firstLine="90"/>
              <w:rPr>
                <w:noProof/>
              </w:rPr>
            </w:pPr>
            <w:r w:rsidRPr="00F21240">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F21240" w:rsidRDefault="00715956">
            <w:pPr>
              <w:pStyle w:val="AttributeTableBody"/>
              <w:ind w:left="-90" w:firstLine="90"/>
              <w:jc w:val="left"/>
              <w:rPr>
                <w:noProof/>
              </w:rPr>
            </w:pPr>
            <w:r w:rsidRPr="00F21240">
              <w:rPr>
                <w:noProof/>
              </w:rPr>
              <w:t>Military Branch</w:t>
            </w:r>
          </w:p>
        </w:tc>
      </w:tr>
      <w:tr w:rsidR="00D50068" w:rsidRPr="00715956"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F21240" w:rsidRDefault="00715956">
            <w:pPr>
              <w:pStyle w:val="AttributeTableBody"/>
              <w:ind w:left="-90" w:firstLine="90"/>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F21240" w:rsidRDefault="00000000">
            <w:pPr>
              <w:pStyle w:val="AttributeTableBody"/>
              <w:rPr>
                <w:rStyle w:val="HyperlinkTable"/>
                <w:noProof/>
              </w:rPr>
            </w:pPr>
            <w:hyperlink r:id="rId348" w:anchor="HL70141" w:history="1">
              <w:r w:rsidR="00715956" w:rsidRPr="00F21240">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F21240" w:rsidRDefault="00715956">
            <w:pPr>
              <w:pStyle w:val="AttributeTableBody"/>
              <w:ind w:left="-90" w:firstLine="90"/>
              <w:rPr>
                <w:noProof/>
              </w:rPr>
            </w:pPr>
            <w:r w:rsidRPr="00F21240">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F21240" w:rsidRDefault="00715956">
            <w:pPr>
              <w:pStyle w:val="AttributeTableBody"/>
              <w:ind w:left="-90" w:firstLine="90"/>
              <w:jc w:val="left"/>
              <w:rPr>
                <w:noProof/>
              </w:rPr>
            </w:pPr>
            <w:r w:rsidRPr="00F21240">
              <w:rPr>
                <w:noProof/>
              </w:rPr>
              <w:t>Military Rank/Grade</w:t>
            </w:r>
          </w:p>
        </w:tc>
      </w:tr>
      <w:tr w:rsidR="00D50068" w:rsidRPr="00715956"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F21240" w:rsidRDefault="00715956">
            <w:pPr>
              <w:pStyle w:val="AttributeTableBody"/>
              <w:ind w:left="-90" w:firstLine="90"/>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F21240" w:rsidRDefault="00000000">
            <w:pPr>
              <w:pStyle w:val="AttributeTableBody"/>
              <w:rPr>
                <w:rStyle w:val="HyperlinkTable"/>
                <w:noProof/>
              </w:rPr>
            </w:pPr>
            <w:hyperlink r:id="rId349" w:anchor="HL70142" w:history="1">
              <w:r w:rsidR="00715956" w:rsidRPr="00F21240">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F21240" w:rsidRDefault="00715956">
            <w:pPr>
              <w:pStyle w:val="AttributeTableBody"/>
              <w:ind w:left="-90" w:firstLine="90"/>
              <w:rPr>
                <w:noProof/>
              </w:rPr>
            </w:pPr>
            <w:r w:rsidRPr="00F21240">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F21240" w:rsidRDefault="00715956">
            <w:pPr>
              <w:pStyle w:val="AttributeTableBody"/>
              <w:ind w:left="-90" w:firstLine="90"/>
              <w:jc w:val="left"/>
              <w:rPr>
                <w:noProof/>
              </w:rPr>
            </w:pPr>
            <w:r w:rsidRPr="00F21240">
              <w:rPr>
                <w:noProof/>
              </w:rPr>
              <w:t>Military Status</w:t>
            </w:r>
          </w:p>
        </w:tc>
      </w:tr>
      <w:tr w:rsidR="00D50068" w:rsidRPr="00715956"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F21240" w:rsidRDefault="00715956">
            <w:pPr>
              <w:pStyle w:val="AttributeTableBody"/>
              <w:jc w:val="left"/>
              <w:rPr>
                <w:noProof/>
              </w:rPr>
            </w:pPr>
            <w:r w:rsidRPr="00F21240">
              <w:rPr>
                <w:noProof/>
              </w:rPr>
              <w:t>Advance Directive Last Verified Date</w:t>
            </w:r>
          </w:p>
        </w:tc>
      </w:tr>
      <w:tr w:rsidR="00D50068" w:rsidRPr="00715956"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F21240" w:rsidRDefault="008632A8">
            <w:pPr>
              <w:pStyle w:val="AttributeTableBody"/>
              <w:rPr>
                <w:noProof/>
              </w:rPr>
            </w:pPr>
            <w:r>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F21240"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F21240" w:rsidRDefault="008632A8">
            <w:pPr>
              <w:pStyle w:val="AttributeTableBody"/>
              <w:rPr>
                <w:noProof/>
              </w:rPr>
            </w:pPr>
            <w:r>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F21240" w:rsidRDefault="008632A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F21240" w:rsidRDefault="00A4400E">
            <w:pPr>
              <w:pStyle w:val="AttributeTableBody"/>
              <w:rPr>
                <w:noProof/>
              </w:rPr>
            </w:pPr>
            <w:r>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F21240" w:rsidRDefault="008632A8">
            <w:pPr>
              <w:pStyle w:val="AttributeTableBody"/>
              <w:jc w:val="left"/>
              <w:rPr>
                <w:noProof/>
              </w:rPr>
            </w:pPr>
            <w:r>
              <w:rPr>
                <w:noProof/>
              </w:rPr>
              <w:t>Retirement Date</w:t>
            </w:r>
          </w:p>
        </w:tc>
      </w:tr>
    </w:tbl>
    <w:p w14:paraId="145ADE1B" w14:textId="77777777" w:rsidR="00715956" w:rsidRPr="00F21240" w:rsidRDefault="00715956">
      <w:pPr>
        <w:pStyle w:val="Heading4"/>
        <w:rPr>
          <w:noProof/>
          <w:vanish/>
        </w:rPr>
      </w:pPr>
      <w:bookmarkStart w:id="5122" w:name="_Toc1816240"/>
      <w:bookmarkStart w:id="5123" w:name="_Toc21372785"/>
      <w:r w:rsidRPr="00F21240">
        <w:rPr>
          <w:noProof/>
          <w:vanish/>
        </w:rPr>
        <w:t>PD1 field definitions</w:t>
      </w:r>
      <w:bookmarkStart w:id="5124" w:name="_Toc174953790"/>
      <w:bookmarkStart w:id="5125" w:name="_Toc174954377"/>
      <w:bookmarkEnd w:id="5122"/>
      <w:bookmarkEnd w:id="5123"/>
      <w:bookmarkEnd w:id="5124"/>
      <w:bookmarkEnd w:id="5125"/>
      <w:r w:rsidRPr="00F21240">
        <w:rPr>
          <w:noProof/>
          <w:vanish/>
        </w:rPr>
        <w:fldChar w:fldCharType="begin"/>
      </w:r>
      <w:r w:rsidRPr="00F21240">
        <w:rPr>
          <w:noProof/>
          <w:vanish/>
        </w:rPr>
        <w:instrText>XE "PD1 field definitions"</w:instrText>
      </w:r>
      <w:r w:rsidRPr="00F21240">
        <w:rPr>
          <w:noProof/>
          <w:vanish/>
        </w:rPr>
        <w:fldChar w:fldCharType="end"/>
      </w:r>
      <w:bookmarkStart w:id="5126" w:name="_Toc175992261"/>
      <w:bookmarkEnd w:id="5126"/>
    </w:p>
    <w:p w14:paraId="7D076581" w14:textId="77777777" w:rsidR="00715956" w:rsidRPr="00F21240" w:rsidRDefault="00715956">
      <w:pPr>
        <w:pStyle w:val="Heading4"/>
        <w:rPr>
          <w:noProof/>
        </w:rPr>
      </w:pPr>
      <w:bookmarkStart w:id="5127" w:name="_Toc1816241"/>
      <w:bookmarkStart w:id="5128" w:name="_Toc21372786"/>
      <w:bookmarkStart w:id="5129" w:name="_Toc175992262"/>
      <w:r w:rsidRPr="00F21240">
        <w:rPr>
          <w:noProof/>
        </w:rPr>
        <w:t>PD1-1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5127"/>
      <w:bookmarkEnd w:id="5128"/>
      <w:bookmarkEnd w:id="5129"/>
    </w:p>
    <w:p w14:paraId="1FCE12C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F21240"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50"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7F860E80" w14:textId="77777777" w:rsidR="00715956" w:rsidRPr="00F21240" w:rsidRDefault="00715956">
      <w:pPr>
        <w:pStyle w:val="Heading4"/>
        <w:rPr>
          <w:noProof/>
        </w:rPr>
      </w:pPr>
      <w:bookmarkStart w:id="5130" w:name="_Toc1816242"/>
      <w:bookmarkStart w:id="5131" w:name="_Toc21372787"/>
      <w:bookmarkStart w:id="5132" w:name="_Toc175992263"/>
      <w:r w:rsidRPr="00F21240">
        <w:rPr>
          <w:noProof/>
        </w:rPr>
        <w:t>PD1-2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5130"/>
      <w:bookmarkEnd w:id="5131"/>
      <w:bookmarkEnd w:id="5132"/>
    </w:p>
    <w:p w14:paraId="54E74E4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F21240" w:rsidRDefault="00715956">
      <w:pPr>
        <w:pStyle w:val="NormalIndented"/>
        <w:rPr>
          <w:noProof/>
        </w:rPr>
      </w:pPr>
      <w:r w:rsidRPr="00F21240">
        <w:rPr>
          <w:noProof/>
        </w:rPr>
        <w:t xml:space="preserve">Definition:  This field identifies the situation in which the patient lives at his residential address.  Examples might include Alone, Family, Relatives, Institution, etc.  Refer to </w:t>
      </w:r>
      <w:hyperlink r:id="rId351"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26A63414" w14:textId="77777777" w:rsidR="00715956" w:rsidRPr="00F21240" w:rsidRDefault="00715956">
      <w:pPr>
        <w:pStyle w:val="Heading4"/>
        <w:rPr>
          <w:noProof/>
        </w:rPr>
      </w:pPr>
      <w:bookmarkStart w:id="5133" w:name="_Toc1816243"/>
      <w:bookmarkStart w:id="5134" w:name="_Toc21372788"/>
      <w:bookmarkStart w:id="5135" w:name="_Toc175992264"/>
      <w:r w:rsidRPr="00F21240">
        <w:rPr>
          <w:noProof/>
        </w:rPr>
        <w:t>PD1-3   Patient Primary Facility</w:t>
      </w:r>
      <w:r w:rsidRPr="00F21240">
        <w:rPr>
          <w:noProof/>
        </w:rPr>
        <w:fldChar w:fldCharType="begin"/>
      </w:r>
      <w:r w:rsidRPr="00F21240">
        <w:rPr>
          <w:noProof/>
        </w:rPr>
        <w:instrText>XE "Patient Primary Facility"</w:instrText>
      </w:r>
      <w:r w:rsidRPr="00F21240">
        <w:rPr>
          <w:noProof/>
        </w:rPr>
        <w:fldChar w:fldCharType="end"/>
      </w:r>
      <w:r w:rsidRPr="00F21240">
        <w:rPr>
          <w:noProof/>
        </w:rPr>
        <w:t xml:space="preserve">   (XON)   00756</w:t>
      </w:r>
      <w:bookmarkEnd w:id="5133"/>
      <w:bookmarkEnd w:id="5134"/>
      <w:bookmarkEnd w:id="5135"/>
    </w:p>
    <w:p w14:paraId="5128B6F6"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Default="00A95485" w:rsidP="00A95485">
      <w:pPr>
        <w:pStyle w:val="Components"/>
      </w:pPr>
      <w:r>
        <w:t>Subcomponents for Assigning Authority (HD):  &lt;Namespace ID (IS)&gt; &amp; &lt;Universal ID (ST)&gt; &amp; &lt;Universal ID Type (ID)&gt;</w:t>
      </w:r>
    </w:p>
    <w:p w14:paraId="52855480" w14:textId="77777777" w:rsidR="00A95485" w:rsidRDefault="00A95485" w:rsidP="00A95485">
      <w:pPr>
        <w:pStyle w:val="Components"/>
      </w:pPr>
      <w:r>
        <w:t>Subcomponents for Assigning Facility (HD):  &lt;Namespace ID (IS)&gt; &amp; &lt;Universal ID (ST)&gt; &amp; &lt;Universal ID Type (ID)&gt;</w:t>
      </w:r>
    </w:p>
    <w:p w14:paraId="600792A2" w14:textId="0B7D30B9" w:rsidR="00715956" w:rsidRPr="00F21240" w:rsidRDefault="00715956">
      <w:pPr>
        <w:pStyle w:val="NormalIndented"/>
        <w:rPr>
          <w:noProof/>
        </w:rPr>
      </w:pPr>
      <w:r w:rsidRPr="00F21240">
        <w:rPr>
          <w:noProof/>
        </w:rPr>
        <w:t xml:space="preserve">Definition:  This field contains the name and identifier that specifies the "primary care" healthcare facility selected by the patient at the time of enrolment in an HMO Insurance Plan.  </w:t>
      </w:r>
      <w:r w:rsidRPr="00F21240">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sequence.  </w:t>
      </w:r>
      <w:bookmarkStart w:id="5136" w:name="_Toc349735661"/>
      <w:bookmarkStart w:id="5137" w:name="_Toc349803933"/>
      <w:r w:rsidRPr="00F21240">
        <w:rPr>
          <w:noProof/>
        </w:rPr>
        <w:t xml:space="preserve">Refer to </w:t>
      </w:r>
      <w:hyperlink r:id="rId352" w:anchor="HL70204" w:history="1">
        <w:r w:rsidRPr="00F21240">
          <w:rPr>
            <w:rStyle w:val="ReferenceUserTable"/>
          </w:rPr>
          <w:t>User-defined Table 0204 - Organizational Name Type</w:t>
        </w:r>
        <w:bookmarkEnd w:id="5136"/>
        <w:bookmarkEnd w:id="5137"/>
      </w:hyperlink>
      <w:r w:rsidRPr="00F21240">
        <w:rPr>
          <w:noProof/>
        </w:rPr>
        <w:t xml:space="preserve"> </w:t>
      </w:r>
      <w:r>
        <w:rPr>
          <w:noProof/>
        </w:rPr>
        <w:t xml:space="preserve">in Chapter 2C, Code Tables, for </w:t>
      </w:r>
      <w:r w:rsidRPr="00F21240">
        <w:rPr>
          <w:noProof/>
        </w:rPr>
        <w:t>suggested values.</w:t>
      </w:r>
    </w:p>
    <w:p w14:paraId="1D912C6B" w14:textId="77777777" w:rsidR="00715956" w:rsidRPr="00F21240" w:rsidRDefault="00715956">
      <w:pPr>
        <w:pStyle w:val="Heading4"/>
        <w:rPr>
          <w:noProof/>
        </w:rPr>
      </w:pPr>
      <w:bookmarkStart w:id="5138" w:name="_Toc1816244"/>
      <w:bookmarkStart w:id="5139" w:name="_Toc21372789"/>
      <w:bookmarkStart w:id="5140" w:name="_Toc175992265"/>
      <w:r w:rsidRPr="00F21240">
        <w:rPr>
          <w:noProof/>
        </w:rPr>
        <w:t>PD1-4   Patient Primary Care Provider Name &amp; ID No.</w:t>
      </w:r>
      <w:r w:rsidRPr="00F21240">
        <w:rPr>
          <w:noProof/>
        </w:rPr>
        <w:fldChar w:fldCharType="begin"/>
      </w:r>
      <w:r w:rsidRPr="00F21240">
        <w:rPr>
          <w:noProof/>
        </w:rPr>
        <w:instrText>XE "Patient Primary Care Provider Name &amp; ID No."</w:instrText>
      </w:r>
      <w:r w:rsidRPr="00F21240">
        <w:rPr>
          <w:noProof/>
        </w:rPr>
        <w:fldChar w:fldCharType="end"/>
      </w:r>
      <w:r w:rsidRPr="00F21240">
        <w:rPr>
          <w:noProof/>
        </w:rPr>
        <w:t xml:space="preserve">   00757</w:t>
      </w:r>
      <w:bookmarkEnd w:id="5138"/>
      <w:bookmarkEnd w:id="5139"/>
      <w:bookmarkEnd w:id="5140"/>
    </w:p>
    <w:p w14:paraId="6561B6FF" w14:textId="48B70E77" w:rsidR="00715956" w:rsidRPr="00F21240" w:rsidRDefault="00715956">
      <w:pPr>
        <w:pStyle w:val="NormalIndented"/>
        <w:rPr>
          <w:rFonts w:ascii="TmsRmn 10pt" w:hAnsi="TmsRmn 10pt"/>
          <w:noProof/>
        </w:rPr>
      </w:pPr>
      <w:r w:rsidRPr="00F21240">
        <w:rPr>
          <w:noProof/>
        </w:rPr>
        <w:t xml:space="preserve">Definition:  </w:t>
      </w:r>
      <w:r w:rsidRPr="00F21240">
        <w:rPr>
          <w:b/>
          <w:noProof/>
        </w:rPr>
        <w:t>The PD1-4 field was retained for backward compatibility only as of v</w:t>
      </w:r>
      <w:r>
        <w:rPr>
          <w:b/>
          <w:noProof/>
        </w:rPr>
        <w:t xml:space="preserve"> </w:t>
      </w:r>
      <w:r w:rsidRPr="00F21240">
        <w:rPr>
          <w:b/>
          <w:noProof/>
        </w:rPr>
        <w:t>2.4 and withdrawn as of v 2.7.</w:t>
      </w:r>
      <w:r w:rsidRPr="00F21240">
        <w:rPr>
          <w:noProof/>
        </w:rPr>
        <w:t xml:space="preserve"> The reader is advised that the </w:t>
      </w:r>
      <w:r w:rsidR="00BE3D2C">
        <w:rPr>
          <w:noProof/>
        </w:rPr>
        <w:t>PRT</w:t>
      </w:r>
      <w:r w:rsidR="00BE3D2C" w:rsidRPr="00F21240">
        <w:rPr>
          <w:noProof/>
        </w:rPr>
        <w:t xml:space="preserve"> </w:t>
      </w:r>
      <w:r w:rsidRPr="00F21240">
        <w:rPr>
          <w:noProof/>
        </w:rPr>
        <w:t xml:space="preserve">segment is now used to convey more complete information about the primary care provider.  </w:t>
      </w:r>
    </w:p>
    <w:p w14:paraId="70B64254" w14:textId="77777777" w:rsidR="00715956" w:rsidRPr="00F21240" w:rsidRDefault="00715956">
      <w:pPr>
        <w:pStyle w:val="Heading4"/>
        <w:rPr>
          <w:noProof/>
        </w:rPr>
      </w:pPr>
      <w:bookmarkStart w:id="5141" w:name="_Toc1816245"/>
      <w:bookmarkStart w:id="5142" w:name="_Toc21372790"/>
      <w:bookmarkStart w:id="5143" w:name="_Toc175992266"/>
      <w:r w:rsidRPr="00F21240">
        <w:rPr>
          <w:noProof/>
        </w:rPr>
        <w:t>PD1-5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5141"/>
      <w:bookmarkEnd w:id="5142"/>
      <w:bookmarkEnd w:id="5143"/>
    </w:p>
    <w:p w14:paraId="1B1B8DB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F21240" w:rsidRDefault="00715956">
      <w:pPr>
        <w:pStyle w:val="NormalIndented"/>
        <w:rPr>
          <w:noProof/>
        </w:rPr>
      </w:pPr>
      <w:r w:rsidRPr="00F21240">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53"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4E9B5996" w14:textId="77777777" w:rsidR="00715956" w:rsidRPr="00F21240" w:rsidRDefault="00715956">
      <w:pPr>
        <w:pStyle w:val="Heading4"/>
        <w:rPr>
          <w:noProof/>
        </w:rPr>
      </w:pPr>
      <w:bookmarkStart w:id="5144" w:name="_Toc1816246"/>
      <w:bookmarkStart w:id="5145" w:name="_Toc21372791"/>
      <w:bookmarkStart w:id="5146" w:name="_Toc175992267"/>
      <w:r w:rsidRPr="00F21240">
        <w:rPr>
          <w:noProof/>
        </w:rPr>
        <w:t>PD1-6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5144"/>
      <w:bookmarkEnd w:id="5145"/>
      <w:bookmarkEnd w:id="5146"/>
    </w:p>
    <w:p w14:paraId="38C8B0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F21240" w:rsidRDefault="00715956">
      <w:pPr>
        <w:pStyle w:val="NormalIndented"/>
        <w:rPr>
          <w:noProof/>
        </w:rPr>
      </w:pPr>
      <w:r w:rsidRPr="00F21240">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54"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DE7275" w14:textId="77777777" w:rsidR="00715956" w:rsidRPr="00F21240" w:rsidRDefault="00715956">
      <w:pPr>
        <w:pStyle w:val="Heading4"/>
        <w:rPr>
          <w:noProof/>
        </w:rPr>
      </w:pPr>
      <w:bookmarkStart w:id="5147" w:name="_Toc1816247"/>
      <w:bookmarkStart w:id="5148" w:name="_Toc21372792"/>
      <w:bookmarkStart w:id="5149" w:name="_Toc175992268"/>
      <w:r w:rsidRPr="00F21240">
        <w:rPr>
          <w:noProof/>
        </w:rPr>
        <w:t>PD1-7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5147"/>
      <w:bookmarkEnd w:id="5148"/>
      <w:bookmarkEnd w:id="5149"/>
    </w:p>
    <w:p w14:paraId="13D9E6F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5" w:anchor="HL70315" w:history="1">
        <w:r w:rsidRPr="00F21240">
          <w:rPr>
            <w:rStyle w:val="ReferenceUserTable"/>
            <w:noProof/>
          </w:rPr>
          <w:t>User-defined Table 0315 - Living Will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PV2-43 - Living Will Code</w:t>
      </w:r>
      <w:r w:rsidRPr="00F21240">
        <w:rPr>
          <w:noProof/>
        </w:rPr>
        <w:t>.</w:t>
      </w:r>
    </w:p>
    <w:p w14:paraId="51058CE5" w14:textId="77777777" w:rsidR="00715956" w:rsidRPr="00F21240" w:rsidRDefault="00715956">
      <w:pPr>
        <w:pStyle w:val="Heading4"/>
        <w:rPr>
          <w:noProof/>
        </w:rPr>
      </w:pPr>
      <w:bookmarkStart w:id="5150" w:name="_Toc1816248"/>
      <w:bookmarkStart w:id="5151" w:name="_Toc21372793"/>
      <w:bookmarkStart w:id="5152" w:name="_Toc175992269"/>
      <w:r w:rsidRPr="00F21240">
        <w:rPr>
          <w:noProof/>
        </w:rPr>
        <w:t>PD1-8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5150"/>
      <w:bookmarkEnd w:id="5151"/>
      <w:bookmarkEnd w:id="5152"/>
    </w:p>
    <w:p w14:paraId="5CFB051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hyperlink r:id="rId356" w:anchor="HL70316" w:history="1">
        <w:r w:rsidRPr="00F21240">
          <w:rPr>
            <w:rStyle w:val="ReferenceUserTable"/>
            <w:noProof/>
          </w:rPr>
          <w:t>User-defined Table 0316 - Organ Donor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PV2-44 - Organ donor Code</w:t>
      </w:r>
      <w:r w:rsidRPr="00F21240">
        <w:rPr>
          <w:noProof/>
        </w:rPr>
        <w:t>.</w:t>
      </w:r>
    </w:p>
    <w:p w14:paraId="5EEF38FF" w14:textId="77777777" w:rsidR="00715956" w:rsidRPr="00F21240" w:rsidRDefault="00715956">
      <w:pPr>
        <w:pStyle w:val="Heading4"/>
        <w:rPr>
          <w:noProof/>
        </w:rPr>
      </w:pPr>
      <w:bookmarkStart w:id="5153" w:name="_Toc1816249"/>
      <w:bookmarkStart w:id="5154" w:name="_Toc21372794"/>
      <w:bookmarkStart w:id="5155" w:name="_Toc175992270"/>
      <w:r w:rsidRPr="00F21240">
        <w:rPr>
          <w:noProof/>
        </w:rPr>
        <w:t>PD1-9   Separate Bill</w:t>
      </w:r>
      <w:r w:rsidRPr="00F21240">
        <w:rPr>
          <w:noProof/>
        </w:rPr>
        <w:fldChar w:fldCharType="begin"/>
      </w:r>
      <w:r w:rsidRPr="00F21240">
        <w:rPr>
          <w:noProof/>
        </w:rPr>
        <w:instrText>XE "Separate Bill"</w:instrText>
      </w:r>
      <w:r w:rsidRPr="00F21240">
        <w:rPr>
          <w:noProof/>
        </w:rPr>
        <w:fldChar w:fldCharType="end"/>
      </w:r>
      <w:r w:rsidRPr="00F21240">
        <w:rPr>
          <w:noProof/>
        </w:rPr>
        <w:t xml:space="preserve">   (ID)   00761</w:t>
      </w:r>
      <w:bookmarkEnd w:id="5153"/>
      <w:bookmarkEnd w:id="5154"/>
      <w:bookmarkEnd w:id="5155"/>
    </w:p>
    <w:p w14:paraId="1A6A797D" w14:textId="190AC2C6" w:rsidR="00715956" w:rsidRPr="00F21240" w:rsidRDefault="00715956">
      <w:pPr>
        <w:pStyle w:val="NormalIndented"/>
        <w:rPr>
          <w:noProof/>
        </w:rPr>
      </w:pPr>
      <w:r w:rsidRPr="00F21240">
        <w:rPr>
          <w:noProof/>
        </w:rPr>
        <w:t xml:space="preserve">Definition:  This field specifies that charges for this patient are to be billed separately from other patient bills with the same guarantor.  (This bill is now a patient bill rather than a guarantor bill.)  Refer to </w:t>
      </w:r>
      <w:hyperlink r:id="rId35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1C364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Bill separately</w:t>
      </w:r>
    </w:p>
    <w:p w14:paraId="3FF88B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3D19B404" w14:textId="77777777" w:rsidR="00715956" w:rsidRPr="00F21240" w:rsidRDefault="00715956">
      <w:pPr>
        <w:pStyle w:val="Heading4"/>
        <w:rPr>
          <w:noProof/>
        </w:rPr>
      </w:pPr>
      <w:bookmarkStart w:id="5156" w:name="_Toc1816250"/>
      <w:bookmarkStart w:id="5157" w:name="_Toc21372795"/>
      <w:bookmarkStart w:id="5158" w:name="_Toc175992271"/>
      <w:r w:rsidRPr="00F21240">
        <w:rPr>
          <w:noProof/>
        </w:rPr>
        <w:t>PD1-10   Duplicate Patient</w:t>
      </w:r>
      <w:r w:rsidRPr="00F21240">
        <w:rPr>
          <w:noProof/>
        </w:rPr>
        <w:fldChar w:fldCharType="begin"/>
      </w:r>
      <w:r w:rsidRPr="00F21240">
        <w:rPr>
          <w:noProof/>
        </w:rPr>
        <w:instrText>XE "Duplicate Patient"</w:instrText>
      </w:r>
      <w:r w:rsidRPr="00F21240">
        <w:rPr>
          <w:noProof/>
        </w:rPr>
        <w:fldChar w:fldCharType="end"/>
      </w:r>
      <w:r w:rsidRPr="00F21240">
        <w:rPr>
          <w:noProof/>
        </w:rPr>
        <w:t xml:space="preserve">   (CX)   00762</w:t>
      </w:r>
      <w:bookmarkEnd w:id="5156"/>
      <w:bookmarkEnd w:id="5157"/>
      <w:bookmarkEnd w:id="5158"/>
    </w:p>
    <w:p w14:paraId="1E1BC011"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Default="00A95485" w:rsidP="00A95485">
      <w:pPr>
        <w:pStyle w:val="Components"/>
      </w:pPr>
      <w:r>
        <w:t>Subcomponents for Assigning Authority (HD):  &lt;Namespace ID (IS)&gt; &amp; &lt;Universal ID (ST)&gt; &amp; &lt;Universal ID Type (ID)&gt;</w:t>
      </w:r>
    </w:p>
    <w:p w14:paraId="1653BBA8" w14:textId="77777777" w:rsidR="00A95485" w:rsidRDefault="00A95485" w:rsidP="00A95485">
      <w:pPr>
        <w:pStyle w:val="Components"/>
      </w:pPr>
      <w:r>
        <w:t>Subcomponents for Assigning Facility (HD):  &lt;Namespace ID (IS)&gt; &amp; &lt;Universal ID (ST)&gt; &amp; &lt;Universal ID Type (ID)&gt;</w:t>
      </w:r>
    </w:p>
    <w:p w14:paraId="2552E93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F21240" w:rsidRDefault="00715956">
      <w:pPr>
        <w:pStyle w:val="NormalIndented"/>
        <w:rPr>
          <w:noProof/>
        </w:rPr>
      </w:pPr>
      <w:r w:rsidRPr="00F21240">
        <w:rPr>
          <w:noProof/>
        </w:rPr>
        <w:t>Definition:  This field indicates that a patient is the same as, or a duplicate of, another patient found on the sending system.  The intent is to be informational only and no action is required by the receiver.  Include the patient identifier if the sender knows an identifier for the patient.  The assigning authority and identifier type code are strongly recommended for all CX data types.</w:t>
      </w:r>
    </w:p>
    <w:p w14:paraId="4E4E4EB0" w14:textId="77777777" w:rsidR="00715956" w:rsidRPr="00F21240" w:rsidRDefault="00715956">
      <w:pPr>
        <w:pStyle w:val="Heading4"/>
        <w:rPr>
          <w:noProof/>
        </w:rPr>
      </w:pPr>
      <w:bookmarkStart w:id="5159" w:name="_Toc1816251"/>
      <w:bookmarkStart w:id="5160" w:name="_Toc21372796"/>
      <w:bookmarkStart w:id="5161" w:name="_Toc175992272"/>
      <w:r w:rsidRPr="00F21240">
        <w:rPr>
          <w:noProof/>
        </w:rPr>
        <w:t>PD1-11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5159"/>
      <w:bookmarkEnd w:id="5160"/>
      <w:bookmarkEnd w:id="5161"/>
    </w:p>
    <w:p w14:paraId="2D2D95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F21240" w:rsidRDefault="00715956">
      <w:pPr>
        <w:pStyle w:val="NormalIndented"/>
        <w:rPr>
          <w:noProof/>
        </w:rPr>
      </w:pPr>
      <w:r w:rsidRPr="00F21240">
        <w:rPr>
          <w:noProof/>
        </w:rPr>
        <w:t xml:space="preserve">Definition:  This field contains a user-defined code indicating what level of publicity is allowed (e.g., No Publicity, Family Only) for the patient.    Refer to </w:t>
      </w:r>
      <w:hyperlink r:id="rId358"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PV2-21 - Visit Publicity Code</w:t>
      </w:r>
      <w:r w:rsidRPr="00F21240">
        <w:rPr>
          <w:noProof/>
        </w:rPr>
        <w:t xml:space="preserve"> for visit level code.</w:t>
      </w:r>
    </w:p>
    <w:p w14:paraId="68DA60EB" w14:textId="77777777" w:rsidR="00715956" w:rsidRPr="00F21240" w:rsidRDefault="00715956">
      <w:pPr>
        <w:pStyle w:val="Heading4"/>
        <w:rPr>
          <w:noProof/>
        </w:rPr>
      </w:pPr>
      <w:bookmarkStart w:id="5162" w:name="_Toc1816252"/>
      <w:bookmarkStart w:id="5163" w:name="_Toc21372797"/>
      <w:bookmarkStart w:id="5164" w:name="_Toc175992273"/>
      <w:r w:rsidRPr="00F21240">
        <w:rPr>
          <w:noProof/>
        </w:rPr>
        <w:t>PD1-12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5162"/>
      <w:bookmarkEnd w:id="5163"/>
      <w:bookmarkEnd w:id="5164"/>
    </w:p>
    <w:p w14:paraId="1CC501B2" w14:textId="25A60C50" w:rsidR="00715956" w:rsidRPr="00F21240" w:rsidRDefault="00715956">
      <w:pPr>
        <w:pStyle w:val="NormalIndented"/>
        <w:rPr>
          <w:noProof/>
        </w:rPr>
      </w:pPr>
      <w:r w:rsidRPr="00F21240">
        <w:rPr>
          <w:noProof/>
        </w:rPr>
        <w:t xml:space="preserve">Definition:  </w:t>
      </w:r>
      <w:r w:rsidRPr="00F21240">
        <w:rPr>
          <w:rStyle w:val="Strong"/>
          <w:noProof/>
        </w:rPr>
        <w:t>From V2.6 onward, this field has been retained for backward compatibility only.</w:t>
      </w:r>
      <w:r w:rsidRPr="00F21240">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CDED9D6"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information</w:t>
      </w:r>
    </w:p>
    <w:p w14:paraId="1C57CE3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F8F0E43" w14:textId="77777777" w:rsidR="00715956" w:rsidRPr="00F21240" w:rsidRDefault="00715956">
      <w:pPr>
        <w:pStyle w:val="NormalIndented"/>
        <w:rPr>
          <w:noProof/>
        </w:rPr>
      </w:pPr>
      <w:r w:rsidRPr="00F21240">
        <w:rPr>
          <w:noProof/>
        </w:rPr>
        <w:t xml:space="preserve">Refer to </w:t>
      </w:r>
      <w:r w:rsidRPr="00F21240">
        <w:rPr>
          <w:rStyle w:val="ReferenceAttribute"/>
          <w:noProof/>
        </w:rPr>
        <w:t>PV2-22 - Visit Protection Indicator</w:t>
      </w:r>
      <w:r w:rsidRPr="00F21240">
        <w:rPr>
          <w:noProof/>
        </w:rPr>
        <w:t xml:space="preserve"> for visit level code.</w:t>
      </w:r>
    </w:p>
    <w:p w14:paraId="5E230AF6" w14:textId="77777777" w:rsidR="00715956" w:rsidRPr="00F21240" w:rsidRDefault="00715956">
      <w:pPr>
        <w:pStyle w:val="Heading4"/>
        <w:rPr>
          <w:noProof/>
        </w:rPr>
      </w:pPr>
      <w:bookmarkStart w:id="5165" w:name="_Toc441258440"/>
      <w:bookmarkStart w:id="5166" w:name="_Toc1816253"/>
      <w:bookmarkStart w:id="5167" w:name="_Toc21372798"/>
      <w:bookmarkStart w:id="5168" w:name="_Toc175992274"/>
      <w:r w:rsidRPr="00F21240">
        <w:rPr>
          <w:noProof/>
        </w:rPr>
        <w:t>PD1-13   Protection Indicator Effective Date</w:t>
      </w:r>
      <w:r w:rsidRPr="00F21240">
        <w:rPr>
          <w:noProof/>
        </w:rPr>
        <w:fldChar w:fldCharType="begin"/>
      </w:r>
      <w:r w:rsidRPr="00F21240">
        <w:rPr>
          <w:noProof/>
        </w:rPr>
        <w:instrText>XE "Protection indicator effective date"</w:instrText>
      </w:r>
      <w:r w:rsidRPr="00F21240">
        <w:rPr>
          <w:noProof/>
        </w:rPr>
        <w:fldChar w:fldCharType="end"/>
      </w:r>
      <w:r w:rsidRPr="00F21240">
        <w:rPr>
          <w:noProof/>
        </w:rPr>
        <w:t xml:space="preserve">    (DT)   01566</w:t>
      </w:r>
      <w:bookmarkStart w:id="5169" w:name="_Toc441258441"/>
      <w:bookmarkEnd w:id="5165"/>
      <w:bookmarkEnd w:id="5166"/>
      <w:bookmarkEnd w:id="5167"/>
      <w:bookmarkEnd w:id="5168"/>
      <w:bookmarkEnd w:id="5169"/>
    </w:p>
    <w:p w14:paraId="01686B7E" w14:textId="77777777"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 compatibility only.</w:t>
      </w:r>
      <w:r w:rsidRPr="00F21240">
        <w:rPr>
          <w:noProof/>
        </w:rPr>
        <w:t xml:space="preserve">  Use the ARV segment instead.  This field indicates the effective date for </w:t>
      </w:r>
      <w:r w:rsidRPr="00F21240">
        <w:rPr>
          <w:rStyle w:val="ReferenceAttribute"/>
          <w:noProof/>
        </w:rPr>
        <w:t>PD1-12 -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w:t>
      </w:r>
    </w:p>
    <w:p w14:paraId="1DF0785F" w14:textId="77777777" w:rsidR="00715956" w:rsidRPr="00F21240" w:rsidRDefault="00715956">
      <w:pPr>
        <w:pStyle w:val="Heading4"/>
        <w:rPr>
          <w:noProof/>
        </w:rPr>
      </w:pPr>
      <w:bookmarkStart w:id="5170" w:name="_Toc441258090"/>
      <w:bookmarkStart w:id="5171" w:name="_Toc1816254"/>
      <w:bookmarkStart w:id="5172" w:name="_Toc21372799"/>
      <w:bookmarkStart w:id="5173" w:name="_Toc175992275"/>
      <w:r w:rsidRPr="00F21240">
        <w:rPr>
          <w:noProof/>
        </w:rPr>
        <w:t>PD1-14   Place of Worship</w:t>
      </w:r>
      <w:r w:rsidRPr="00F21240">
        <w:rPr>
          <w:noProof/>
          <w:vanish/>
        </w:rPr>
        <w:fldChar w:fldCharType="begin"/>
      </w:r>
      <w:r w:rsidRPr="00F21240">
        <w:rPr>
          <w:noProof/>
          <w:vanish/>
        </w:rPr>
        <w:instrText>XE "Place of worship"</w:instrText>
      </w:r>
      <w:r w:rsidRPr="00F21240">
        <w:rPr>
          <w:noProof/>
          <w:vanish/>
        </w:rPr>
        <w:fldChar w:fldCharType="end"/>
      </w:r>
      <w:r w:rsidRPr="00F21240">
        <w:rPr>
          <w:noProof/>
        </w:rPr>
        <w:t xml:space="preserve">   (XON)   01567</w:t>
      </w:r>
      <w:bookmarkEnd w:id="5170"/>
      <w:bookmarkEnd w:id="5171"/>
      <w:bookmarkEnd w:id="5172"/>
      <w:bookmarkEnd w:id="5173"/>
    </w:p>
    <w:p w14:paraId="2D46A5D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Default="00A95485" w:rsidP="00A95485">
      <w:pPr>
        <w:pStyle w:val="Components"/>
      </w:pPr>
      <w:r>
        <w:t>Subcomponents for Assigning Authority (HD):  &lt;Namespace ID (IS)&gt; &amp; &lt;Universal ID (ST)&gt; &amp; &lt;Universal ID Type (ID)&gt;</w:t>
      </w:r>
    </w:p>
    <w:p w14:paraId="042FBA77" w14:textId="77777777" w:rsidR="00A95485" w:rsidRDefault="00A95485" w:rsidP="00A95485">
      <w:pPr>
        <w:pStyle w:val="Components"/>
      </w:pPr>
      <w:r>
        <w:t>Subcomponents for Assigning Facility (HD):  &lt;Namespace ID (IS)&gt; &amp; &lt;Universal ID (ST)&gt; &amp; &lt;Universal ID Type (ID)&gt;</w:t>
      </w:r>
    </w:p>
    <w:p w14:paraId="36110B32" w14:textId="77777777" w:rsidR="00715956" w:rsidRPr="00F21240" w:rsidRDefault="00715956">
      <w:pPr>
        <w:pStyle w:val="NormalIndented"/>
        <w:rPr>
          <w:noProof/>
        </w:rPr>
      </w:pPr>
      <w:r w:rsidRPr="00F21240">
        <w:rPr>
          <w:noProof/>
        </w:rPr>
        <w:t>Definition:  The patient's place of worship.  For example, the patient attends the First Baptist Church of Atlanta.</w:t>
      </w:r>
    </w:p>
    <w:p w14:paraId="46E75E32" w14:textId="77777777" w:rsidR="00715956" w:rsidRPr="00F21240" w:rsidRDefault="00715956">
      <w:pPr>
        <w:pStyle w:val="Heading4"/>
        <w:rPr>
          <w:noProof/>
        </w:rPr>
      </w:pPr>
      <w:bookmarkStart w:id="5174" w:name="_Toc1816255"/>
      <w:bookmarkStart w:id="5175" w:name="_Toc21372800"/>
      <w:bookmarkStart w:id="5176" w:name="_Toc175992276"/>
      <w:r w:rsidRPr="00F21240">
        <w:rPr>
          <w:noProof/>
        </w:rPr>
        <w:t>PD1-15   Advance Directive Code</w:t>
      </w:r>
      <w:r w:rsidRPr="00F21240">
        <w:rPr>
          <w:noProof/>
          <w:vanish/>
        </w:rPr>
        <w:fldChar w:fldCharType="begin"/>
      </w:r>
      <w:r w:rsidRPr="00F21240">
        <w:rPr>
          <w:noProof/>
          <w:vanish/>
        </w:rPr>
        <w:instrText>XE "Advance directive code"</w:instrText>
      </w:r>
      <w:r w:rsidRPr="00F21240">
        <w:rPr>
          <w:noProof/>
          <w:vanish/>
        </w:rPr>
        <w:fldChar w:fldCharType="end"/>
      </w:r>
      <w:r w:rsidRPr="00F21240">
        <w:rPr>
          <w:noProof/>
        </w:rPr>
        <w:t xml:space="preserve">   (CWE)   01548</w:t>
      </w:r>
      <w:bookmarkEnd w:id="5174"/>
      <w:bookmarkEnd w:id="5175"/>
      <w:bookmarkEnd w:id="5176"/>
    </w:p>
    <w:p w14:paraId="3515869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360"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PV2-45 - Advance Directive Code</w:t>
      </w:r>
      <w:r w:rsidRPr="00F21240">
        <w:rPr>
          <w:noProof/>
        </w:rPr>
        <w:t xml:space="preserve">.  When </w:t>
      </w:r>
      <w:r w:rsidRPr="00F21240">
        <w:rPr>
          <w:rStyle w:val="ReferenceAttribute"/>
          <w:noProof/>
        </w:rPr>
        <w:t>PD1-22 - Advanced Directive Last Verified Date</w:t>
      </w:r>
      <w:r w:rsidRPr="00F21240">
        <w:rPr>
          <w:noProof/>
        </w:rPr>
        <w:t xml:space="preserve"> is valued, this field is required.</w:t>
      </w:r>
    </w:p>
    <w:p w14:paraId="731BCA15" w14:textId="77777777" w:rsidR="00715956" w:rsidRPr="00F21240" w:rsidRDefault="00715956">
      <w:pPr>
        <w:pStyle w:val="Heading4"/>
        <w:rPr>
          <w:noProof/>
        </w:rPr>
      </w:pPr>
      <w:bookmarkStart w:id="5177" w:name="_Toc1816256"/>
      <w:bookmarkStart w:id="5178" w:name="_Toc21372801"/>
      <w:bookmarkStart w:id="5179" w:name="_Toc175992277"/>
      <w:r w:rsidRPr="00F21240">
        <w:rPr>
          <w:noProof/>
        </w:rPr>
        <w:t>PD1-16   Immunization Registry Status</w:t>
      </w:r>
      <w:r w:rsidRPr="00F21240">
        <w:rPr>
          <w:noProof/>
          <w:vanish/>
        </w:rPr>
        <w:fldChar w:fldCharType="begin"/>
      </w:r>
      <w:r w:rsidRPr="00F21240">
        <w:rPr>
          <w:noProof/>
          <w:vanish/>
        </w:rPr>
        <w:instrText>XE "Immunization registry status"</w:instrText>
      </w:r>
      <w:r w:rsidRPr="00F21240">
        <w:rPr>
          <w:noProof/>
          <w:vanish/>
        </w:rPr>
        <w:fldChar w:fldCharType="end"/>
      </w:r>
      <w:r w:rsidRPr="00F21240">
        <w:rPr>
          <w:noProof/>
        </w:rPr>
        <w:t xml:space="preserve">   (CWE)   01569</w:t>
      </w:r>
      <w:bookmarkEnd w:id="5177"/>
      <w:bookmarkEnd w:id="5178"/>
      <w:bookmarkEnd w:id="5179"/>
    </w:p>
    <w:p w14:paraId="0C2480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F21240" w:rsidRDefault="00715956">
      <w:pPr>
        <w:pStyle w:val="NormalIndented"/>
        <w:rPr>
          <w:noProof/>
        </w:rPr>
      </w:pPr>
      <w:r w:rsidRPr="00F21240">
        <w:rPr>
          <w:noProof/>
        </w:rPr>
        <w:t xml:space="preserve">Definition:  This field identifies the immunization registry status of the patient.  Refer to </w:t>
      </w:r>
      <w:hyperlink r:id="rId361" w:anchor="HL70441" w:history="1">
        <w:r w:rsidRPr="00F21240">
          <w:rPr>
            <w:rStyle w:val="ReferenceUserTable"/>
            <w:noProof/>
          </w:rPr>
          <w:t>User-defined Table 0441 - Immunization Registry Status</w:t>
        </w:r>
      </w:hyperlink>
      <w:r w:rsidRPr="00F21240">
        <w:rPr>
          <w:noProof/>
        </w:rPr>
        <w:t xml:space="preserve"> </w:t>
      </w:r>
      <w:r>
        <w:rPr>
          <w:noProof/>
        </w:rPr>
        <w:t xml:space="preserve">in Chapter 2C, Code Tables, for </w:t>
      </w:r>
      <w:r w:rsidRPr="00F21240">
        <w:rPr>
          <w:noProof/>
        </w:rPr>
        <w:t>suggested values.</w:t>
      </w:r>
    </w:p>
    <w:p w14:paraId="366B460B" w14:textId="77777777" w:rsidR="00715956" w:rsidRPr="00F21240" w:rsidRDefault="00715956">
      <w:pPr>
        <w:pStyle w:val="Heading4"/>
        <w:rPr>
          <w:noProof/>
        </w:rPr>
      </w:pPr>
      <w:bookmarkStart w:id="5180" w:name="_Toc1816257"/>
      <w:bookmarkStart w:id="5181" w:name="_Toc21372802"/>
      <w:bookmarkStart w:id="5182" w:name="_Toc175992278"/>
      <w:r w:rsidRPr="00F21240">
        <w:rPr>
          <w:noProof/>
        </w:rPr>
        <w:t>PD1-17   Immunization Registry Status Effective Date</w:t>
      </w:r>
      <w:r w:rsidRPr="00F21240">
        <w:rPr>
          <w:noProof/>
          <w:vanish/>
        </w:rPr>
        <w:fldChar w:fldCharType="begin"/>
      </w:r>
      <w:r w:rsidRPr="00F21240">
        <w:rPr>
          <w:noProof/>
          <w:vanish/>
        </w:rPr>
        <w:instrText>XE "Immunization registry status effective date"</w:instrText>
      </w:r>
      <w:r w:rsidRPr="00F21240">
        <w:rPr>
          <w:noProof/>
          <w:vanish/>
        </w:rPr>
        <w:fldChar w:fldCharType="end"/>
      </w:r>
      <w:r w:rsidRPr="00F21240">
        <w:rPr>
          <w:noProof/>
        </w:rPr>
        <w:t xml:space="preserve">   (DT)   01570</w:t>
      </w:r>
      <w:bookmarkEnd w:id="5180"/>
      <w:bookmarkEnd w:id="5181"/>
      <w:bookmarkEnd w:id="5182"/>
    </w:p>
    <w:p w14:paraId="4C6AE225" w14:textId="77777777" w:rsidR="00715956" w:rsidRPr="00F21240" w:rsidRDefault="00715956">
      <w:pPr>
        <w:pStyle w:val="NormalIndented"/>
        <w:rPr>
          <w:noProof/>
        </w:rPr>
      </w:pPr>
      <w:r w:rsidRPr="00F21240">
        <w:rPr>
          <w:noProof/>
        </w:rPr>
        <w:t xml:space="preserve">Definition:  This field indicates the effective date for the immunization registry status reported in </w:t>
      </w:r>
      <w:r w:rsidRPr="00F21240">
        <w:rPr>
          <w:rStyle w:val="ReferenceAttribute"/>
          <w:noProof/>
        </w:rPr>
        <w:t>PD1-16 - Immunization Registry Status</w:t>
      </w:r>
      <w:r w:rsidRPr="00F21240">
        <w:rPr>
          <w:noProof/>
        </w:rPr>
        <w:t>.</w:t>
      </w:r>
    </w:p>
    <w:p w14:paraId="3B729097" w14:textId="77777777" w:rsidR="00715956" w:rsidRPr="00F21240" w:rsidRDefault="00715956">
      <w:pPr>
        <w:pStyle w:val="Heading4"/>
        <w:rPr>
          <w:noProof/>
        </w:rPr>
      </w:pPr>
      <w:bookmarkStart w:id="5183" w:name="_Toc1816258"/>
      <w:bookmarkStart w:id="5184" w:name="_Toc21372803"/>
      <w:bookmarkStart w:id="5185" w:name="_Toc175992279"/>
      <w:r w:rsidRPr="00F21240">
        <w:rPr>
          <w:noProof/>
        </w:rPr>
        <w:t>PD1-18   Publicity Code Effective Date</w:t>
      </w:r>
      <w:r w:rsidRPr="00F21240">
        <w:rPr>
          <w:noProof/>
          <w:vanish/>
        </w:rPr>
        <w:fldChar w:fldCharType="begin"/>
      </w:r>
      <w:r w:rsidRPr="00F21240">
        <w:rPr>
          <w:noProof/>
          <w:vanish/>
        </w:rPr>
        <w:instrText>XE "Publicity code effective date"</w:instrText>
      </w:r>
      <w:r w:rsidRPr="00F21240">
        <w:rPr>
          <w:noProof/>
          <w:vanish/>
        </w:rPr>
        <w:fldChar w:fldCharType="end"/>
      </w:r>
      <w:r w:rsidRPr="00F21240">
        <w:rPr>
          <w:noProof/>
        </w:rPr>
        <w:t xml:space="preserve">   (DT)   01571</w:t>
      </w:r>
      <w:bookmarkEnd w:id="5183"/>
      <w:bookmarkEnd w:id="5184"/>
      <w:bookmarkEnd w:id="5185"/>
    </w:p>
    <w:p w14:paraId="3521C0F4" w14:textId="77777777" w:rsidR="00715956" w:rsidRPr="00F21240" w:rsidRDefault="00715956">
      <w:pPr>
        <w:pStyle w:val="NormalIndented"/>
        <w:rPr>
          <w:noProof/>
        </w:rPr>
      </w:pPr>
      <w:r w:rsidRPr="00F21240">
        <w:rPr>
          <w:noProof/>
        </w:rPr>
        <w:t xml:space="preserve">Definition: This is the effective date for </w:t>
      </w:r>
      <w:r w:rsidRPr="00F21240">
        <w:rPr>
          <w:rStyle w:val="ReferenceAttribute"/>
          <w:noProof/>
        </w:rPr>
        <w:t>PD1-11 - Publicity Code</w:t>
      </w:r>
      <w:r w:rsidRPr="00F21240">
        <w:rPr>
          <w:noProof/>
        </w:rPr>
        <w:t>.</w:t>
      </w:r>
    </w:p>
    <w:p w14:paraId="6AF43125" w14:textId="77777777" w:rsidR="00715956" w:rsidRPr="00F21240" w:rsidRDefault="00715956">
      <w:pPr>
        <w:pStyle w:val="Heading4"/>
        <w:rPr>
          <w:noProof/>
        </w:rPr>
      </w:pPr>
      <w:bookmarkStart w:id="5186" w:name="_Toc441258087"/>
      <w:bookmarkStart w:id="5187" w:name="_Toc1816259"/>
      <w:bookmarkStart w:id="5188" w:name="_Toc21372804"/>
      <w:bookmarkStart w:id="5189" w:name="_Toc175992280"/>
      <w:r w:rsidRPr="00F21240">
        <w:rPr>
          <w:noProof/>
        </w:rPr>
        <w:t>PD1-19   Military Branch</w:t>
      </w:r>
      <w:r w:rsidRPr="00F21240">
        <w:rPr>
          <w:noProof/>
          <w:vanish/>
        </w:rPr>
        <w:fldChar w:fldCharType="begin"/>
      </w:r>
      <w:r w:rsidRPr="00F21240">
        <w:rPr>
          <w:noProof/>
          <w:vanish/>
        </w:rPr>
        <w:instrText>XE "Military branch"</w:instrText>
      </w:r>
      <w:r w:rsidRPr="00F21240">
        <w:rPr>
          <w:noProof/>
          <w:vanish/>
        </w:rPr>
        <w:fldChar w:fldCharType="end"/>
      </w:r>
      <w:r w:rsidRPr="00F21240">
        <w:rPr>
          <w:noProof/>
        </w:rPr>
        <w:t xml:space="preserve">   (CWE)   01572</w:t>
      </w:r>
      <w:bookmarkEnd w:id="5186"/>
      <w:bookmarkEnd w:id="5187"/>
      <w:bookmarkEnd w:id="5188"/>
      <w:bookmarkEnd w:id="5189"/>
    </w:p>
    <w:p w14:paraId="350E56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F21240" w:rsidRDefault="00715956">
      <w:pPr>
        <w:pStyle w:val="NormalIndented"/>
        <w:rPr>
          <w:noProof/>
        </w:rPr>
      </w:pPr>
      <w:r w:rsidRPr="00F21240">
        <w:rPr>
          <w:noProof/>
        </w:rPr>
        <w:t xml:space="preserve">Definition:  This field is defined by CMS or other regulatory agencies.  Refer to </w:t>
      </w:r>
      <w:hyperlink r:id="rId362" w:anchor="HL70140" w:history="1">
        <w:r w:rsidRPr="00F21240">
          <w:rPr>
            <w:rStyle w:val="ReferenceUserTable"/>
            <w:noProof/>
          </w:rPr>
          <w:t>User-defined Table 0140 - Military Service</w:t>
        </w:r>
      </w:hyperlink>
      <w:r w:rsidRPr="00F21240">
        <w:rPr>
          <w:noProof/>
        </w:rPr>
        <w:t xml:space="preserve"> </w:t>
      </w:r>
      <w:r>
        <w:rPr>
          <w:noProof/>
        </w:rPr>
        <w:t xml:space="preserve">in Chapter 2C, Code Tables, for </w:t>
      </w:r>
      <w:r w:rsidRPr="00F21240">
        <w:rPr>
          <w:noProof/>
        </w:rPr>
        <w:t>suggested values.</w:t>
      </w:r>
    </w:p>
    <w:p w14:paraId="1B0DE9EC" w14:textId="77777777" w:rsidR="00715956" w:rsidRPr="00F21240" w:rsidRDefault="00715956">
      <w:pPr>
        <w:pStyle w:val="Heading4"/>
        <w:rPr>
          <w:noProof/>
        </w:rPr>
      </w:pPr>
      <w:bookmarkStart w:id="5190" w:name="_Toc441258088"/>
      <w:bookmarkStart w:id="5191" w:name="_Toc1816260"/>
      <w:bookmarkStart w:id="5192" w:name="_Toc21372805"/>
      <w:bookmarkStart w:id="5193" w:name="_Toc175992281"/>
      <w:r w:rsidRPr="00F21240">
        <w:rPr>
          <w:noProof/>
        </w:rPr>
        <w:t>PD1-20   Military Rank/Grade</w:t>
      </w:r>
      <w:r w:rsidRPr="00F21240">
        <w:rPr>
          <w:noProof/>
          <w:vanish/>
        </w:rPr>
        <w:fldChar w:fldCharType="begin"/>
      </w:r>
      <w:r w:rsidRPr="00F21240">
        <w:rPr>
          <w:noProof/>
          <w:vanish/>
        </w:rPr>
        <w:instrText>XE "Military rank/grade"</w:instrText>
      </w:r>
      <w:r w:rsidRPr="00F21240">
        <w:rPr>
          <w:noProof/>
          <w:vanish/>
        </w:rPr>
        <w:fldChar w:fldCharType="end"/>
      </w:r>
      <w:r w:rsidRPr="00F21240">
        <w:rPr>
          <w:noProof/>
        </w:rPr>
        <w:t xml:space="preserve">   (CWE)   00486</w:t>
      </w:r>
      <w:bookmarkEnd w:id="5190"/>
      <w:bookmarkEnd w:id="5191"/>
      <w:bookmarkEnd w:id="5192"/>
      <w:bookmarkEnd w:id="5193"/>
    </w:p>
    <w:p w14:paraId="7FD3C3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F21240" w:rsidRDefault="00715956">
      <w:pPr>
        <w:pStyle w:val="NormalIndented"/>
        <w:rPr>
          <w:noProof/>
        </w:rPr>
      </w:pPr>
      <w:r w:rsidRPr="00F21240">
        <w:rPr>
          <w:noProof/>
        </w:rPr>
        <w:t xml:space="preserve">Definition:  This user-defined field identifies the military rank/grade of the patient.  Refer to </w:t>
      </w:r>
      <w:hyperlink r:id="rId363" w:anchor="HL70141" w:history="1">
        <w:r w:rsidRPr="00F21240">
          <w:rPr>
            <w:rStyle w:val="ReferenceUserTable"/>
            <w:noProof/>
          </w:rPr>
          <w:t>User-defined Table 0141 - Military Rank/Grade</w:t>
        </w:r>
      </w:hyperlink>
      <w:r w:rsidRPr="00F21240">
        <w:rPr>
          <w:noProof/>
        </w:rPr>
        <w:t xml:space="preserve"> </w:t>
      </w:r>
      <w:r>
        <w:rPr>
          <w:noProof/>
        </w:rPr>
        <w:t xml:space="preserve">in Chapter 2C, Code Tables, for </w:t>
      </w:r>
      <w:r w:rsidRPr="00F21240">
        <w:rPr>
          <w:noProof/>
        </w:rPr>
        <w:t>suggested values.</w:t>
      </w:r>
    </w:p>
    <w:p w14:paraId="6A603BBE" w14:textId="77777777" w:rsidR="00715956" w:rsidRPr="00F21240" w:rsidRDefault="00715956">
      <w:pPr>
        <w:pStyle w:val="Heading4"/>
        <w:rPr>
          <w:noProof/>
        </w:rPr>
      </w:pPr>
      <w:bookmarkStart w:id="5194" w:name="_Toc441258089"/>
      <w:bookmarkStart w:id="5195" w:name="_Toc1816261"/>
      <w:bookmarkStart w:id="5196" w:name="_Toc21372806"/>
      <w:bookmarkStart w:id="5197" w:name="_Toc175992282"/>
      <w:r w:rsidRPr="00F21240">
        <w:rPr>
          <w:noProof/>
        </w:rPr>
        <w:t>PD1-21   Military Status</w:t>
      </w:r>
      <w:r w:rsidRPr="00F21240">
        <w:rPr>
          <w:noProof/>
          <w:vanish/>
        </w:rPr>
        <w:fldChar w:fldCharType="begin"/>
      </w:r>
      <w:r w:rsidRPr="00F21240">
        <w:rPr>
          <w:noProof/>
          <w:vanish/>
        </w:rPr>
        <w:instrText>XE "Military status"</w:instrText>
      </w:r>
      <w:r w:rsidRPr="00F21240">
        <w:rPr>
          <w:noProof/>
          <w:vanish/>
        </w:rPr>
        <w:fldChar w:fldCharType="end"/>
      </w:r>
      <w:r w:rsidRPr="00F21240">
        <w:rPr>
          <w:noProof/>
        </w:rPr>
        <w:t xml:space="preserve">   (CWE)   01573</w:t>
      </w:r>
      <w:bookmarkEnd w:id="5194"/>
      <w:bookmarkEnd w:id="5195"/>
      <w:bookmarkEnd w:id="5196"/>
      <w:bookmarkEnd w:id="5197"/>
    </w:p>
    <w:p w14:paraId="08E0DB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F21240" w:rsidRDefault="00715956">
      <w:pPr>
        <w:pStyle w:val="NormalIndented"/>
        <w:rPr>
          <w:noProof/>
        </w:rPr>
      </w:pPr>
      <w:r w:rsidRPr="00F21240">
        <w:rPr>
          <w:noProof/>
        </w:rPr>
        <w:t xml:space="preserve">Definition:  This field is defined by CMS or other regulatory agencies.  Refer to </w:t>
      </w:r>
      <w:hyperlink r:id="rId364" w:anchor="HL70142" w:history="1">
        <w:r w:rsidRPr="00F21240">
          <w:rPr>
            <w:rStyle w:val="ReferenceUserTable"/>
            <w:noProof/>
          </w:rPr>
          <w:t>User-defined Table 0142 - Military Status</w:t>
        </w:r>
      </w:hyperlink>
      <w:r w:rsidRPr="00F21240">
        <w:rPr>
          <w:noProof/>
        </w:rPr>
        <w:t xml:space="preserve"> </w:t>
      </w:r>
      <w:r>
        <w:rPr>
          <w:noProof/>
        </w:rPr>
        <w:t xml:space="preserve">in Chapter 2C, Code Tables, for </w:t>
      </w:r>
      <w:r w:rsidRPr="00F21240">
        <w:rPr>
          <w:noProof/>
        </w:rPr>
        <w:t>suggested values.</w:t>
      </w:r>
    </w:p>
    <w:p w14:paraId="1A07DE59" w14:textId="77777777" w:rsidR="00715956" w:rsidRPr="00F21240" w:rsidRDefault="00715956">
      <w:pPr>
        <w:pStyle w:val="Heading4"/>
        <w:numPr>
          <w:ilvl w:val="3"/>
          <w:numId w:val="7"/>
        </w:numPr>
        <w:rPr>
          <w:noProof/>
        </w:rPr>
      </w:pPr>
      <w:bookmarkStart w:id="5198" w:name="_Toc175992283"/>
      <w:bookmarkStart w:id="5199" w:name="_Toc1816262"/>
      <w:bookmarkStart w:id="5200" w:name="_Toc21372807"/>
      <w:r w:rsidRPr="00F21240">
        <w:rPr>
          <w:noProof/>
        </w:rPr>
        <w:t>PD1-22   Advance Directive Last Verified Date</w:t>
      </w:r>
      <w:r w:rsidRPr="00F21240">
        <w:rPr>
          <w:noProof/>
          <w:vanish/>
        </w:rPr>
        <w:fldChar w:fldCharType="begin"/>
      </w:r>
      <w:r w:rsidRPr="00F21240">
        <w:rPr>
          <w:noProof/>
          <w:vanish/>
        </w:rPr>
        <w:instrText>XE "Advance directive last verified date"</w:instrText>
      </w:r>
      <w:r w:rsidRPr="00F21240">
        <w:rPr>
          <w:noProof/>
          <w:vanish/>
        </w:rPr>
        <w:fldChar w:fldCharType="end"/>
      </w:r>
      <w:r w:rsidRPr="00F21240">
        <w:rPr>
          <w:noProof/>
        </w:rPr>
        <w:t xml:space="preserve">   (DT)   02141</w:t>
      </w:r>
      <w:bookmarkEnd w:id="5198"/>
    </w:p>
    <w:p w14:paraId="3AE9B37B" w14:textId="77777777" w:rsidR="00715956"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PD1-15 - Advance Directive Code</w:t>
      </w:r>
      <w:r w:rsidRPr="00F21240">
        <w:rPr>
          <w:noProof/>
        </w:rPr>
        <w:t xml:space="preserve"> were last validated.  When this field is valued, the field </w:t>
      </w:r>
      <w:r w:rsidRPr="00F21240">
        <w:rPr>
          <w:rStyle w:val="ReferenceAttribute"/>
          <w:noProof/>
        </w:rPr>
        <w:t>PD1-15 - Advance Directive Code</w:t>
      </w:r>
      <w:r w:rsidRPr="00F21240">
        <w:rPr>
          <w:noProof/>
        </w:rPr>
        <w:t xml:space="preserve"> is required.</w:t>
      </w:r>
    </w:p>
    <w:p w14:paraId="32974389" w14:textId="64C5983E" w:rsidR="008632A8" w:rsidRPr="00F21240" w:rsidRDefault="008632A8" w:rsidP="00594536">
      <w:pPr>
        <w:pStyle w:val="Heading4"/>
        <w:numPr>
          <w:ilvl w:val="3"/>
          <w:numId w:val="7"/>
        </w:numPr>
        <w:rPr>
          <w:noProof/>
        </w:rPr>
      </w:pPr>
      <w:r>
        <w:rPr>
          <w:noProof/>
        </w:rPr>
        <w:t>PD1</w:t>
      </w:r>
      <w:r w:rsidRPr="00F21240">
        <w:rPr>
          <w:noProof/>
        </w:rPr>
        <w:t>-</w:t>
      </w:r>
      <w:r>
        <w:rPr>
          <w:noProof/>
        </w:rPr>
        <w:t>23</w:t>
      </w:r>
      <w:r w:rsidRPr="00F21240">
        <w:rPr>
          <w:noProof/>
        </w:rPr>
        <w:t xml:space="preserve">   </w:t>
      </w:r>
      <w:r>
        <w:rPr>
          <w:noProof/>
        </w:rPr>
        <w:t>Retireme</w:t>
      </w:r>
      <w:r w:rsidR="00E7641F">
        <w:rPr>
          <w:noProof/>
        </w:rPr>
        <w:t>n</w:t>
      </w:r>
      <w:r>
        <w:rPr>
          <w:noProof/>
        </w:rPr>
        <w:t>t Date</w:t>
      </w:r>
      <w:r w:rsidRPr="00F21240">
        <w:rPr>
          <w:noProof/>
        </w:rPr>
        <w:t xml:space="preserve">   </w:t>
      </w:r>
      <w:r>
        <w:rPr>
          <w:noProof/>
        </w:rPr>
        <w:t>(DT</w:t>
      </w:r>
      <w:r w:rsidRPr="00F21240">
        <w:rPr>
          <w:noProof/>
        </w:rPr>
        <w:t xml:space="preserve">)   </w:t>
      </w:r>
      <w:r w:rsidR="00A4400E">
        <w:rPr>
          <w:noProof/>
        </w:rPr>
        <w:t>03511</w:t>
      </w:r>
    </w:p>
    <w:p w14:paraId="7006AE0B" w14:textId="77777777" w:rsidR="008632A8" w:rsidRDefault="008632A8">
      <w:pPr>
        <w:rPr>
          <w:noProof/>
        </w:rPr>
      </w:pPr>
      <w:r w:rsidRPr="00F21240">
        <w:rPr>
          <w:noProof/>
        </w:rPr>
        <w:t>Definition: This field</w:t>
      </w:r>
      <w:r>
        <w:rPr>
          <w:noProof/>
        </w:rPr>
        <w:t xml:space="preserve"> </w:t>
      </w:r>
      <w:r w:rsidRPr="006640B8">
        <w:rPr>
          <w:noProof/>
        </w:rPr>
        <w:t xml:space="preserve">asserts </w:t>
      </w:r>
      <w:r w:rsidRPr="00E0459A">
        <w:rPr>
          <w:noProof/>
        </w:rPr>
        <w:t xml:space="preserve">a self-identified </w:t>
      </w:r>
      <w:r>
        <w:rPr>
          <w:noProof/>
        </w:rPr>
        <w:t xml:space="preserve">date that </w:t>
      </w:r>
      <w:r w:rsidRPr="00E0459A">
        <w:rPr>
          <w:noProof/>
        </w:rPr>
        <w:t>an individual considers themselves</w:t>
      </w:r>
      <w:r>
        <w:rPr>
          <w:noProof/>
        </w:rPr>
        <w:t xml:space="preserve"> to have</w:t>
      </w:r>
      <w:r w:rsidRPr="00E0459A">
        <w:rPr>
          <w:noProof/>
        </w:rPr>
        <w:t xml:space="preserve"> ‘retired’</w:t>
      </w:r>
      <w:r>
        <w:rPr>
          <w:noProof/>
        </w:rPr>
        <w:t xml:space="preserve">. </w:t>
      </w:r>
    </w:p>
    <w:p w14:paraId="4B4FBC94" w14:textId="77777777" w:rsidR="008632A8" w:rsidRPr="00F21240" w:rsidRDefault="008632A8">
      <w:pPr>
        <w:pStyle w:val="NormalIndented"/>
        <w:rPr>
          <w:noProof/>
        </w:rPr>
      </w:pPr>
    </w:p>
    <w:p w14:paraId="4D0258D9" w14:textId="77777777" w:rsidR="00715956" w:rsidRPr="00F21240" w:rsidRDefault="00715956">
      <w:pPr>
        <w:pStyle w:val="Heading3"/>
        <w:rPr>
          <w:noProof/>
        </w:rPr>
      </w:pPr>
      <w:bookmarkStart w:id="5201" w:name="_Toc175992284"/>
      <w:bookmarkStart w:id="5202" w:name="_Toc176235988"/>
      <w:bookmarkStart w:id="5203" w:name="_Toc27754861"/>
      <w:bookmarkStart w:id="5204" w:name="_Toc109892156"/>
      <w:r w:rsidRPr="00F21240">
        <w:rPr>
          <w:noProof/>
        </w:rPr>
        <w:t>DB1</w:t>
      </w:r>
      <w:r w:rsidRPr="00F21240">
        <w:rPr>
          <w:noProof/>
        </w:rPr>
        <w:fldChar w:fldCharType="begin"/>
      </w:r>
      <w:r w:rsidRPr="00F21240">
        <w:rPr>
          <w:noProof/>
        </w:rPr>
        <w:instrText>XE "DB1"</w:instrText>
      </w:r>
      <w:r w:rsidRPr="00F21240">
        <w:rPr>
          <w:noProof/>
        </w:rPr>
        <w:fldChar w:fldCharType="end"/>
      </w:r>
      <w:r w:rsidRPr="00F21240">
        <w:rPr>
          <w:noProof/>
        </w:rPr>
        <w:t xml:space="preserve"> - </w:t>
      </w:r>
      <w:bookmarkStart w:id="5205" w:name="_Hlt1757511"/>
      <w:r w:rsidRPr="00F21240">
        <w:rPr>
          <w:noProof/>
        </w:rPr>
        <w:t>Disability Segment</w:t>
      </w:r>
      <w:bookmarkEnd w:id="5201"/>
      <w:bookmarkEnd w:id="5202"/>
      <w:bookmarkEnd w:id="5203"/>
      <w:bookmarkEnd w:id="5204"/>
      <w:r w:rsidRPr="00F21240">
        <w:rPr>
          <w:noProof/>
        </w:rPr>
        <w:fldChar w:fldCharType="begin"/>
      </w:r>
      <w:r w:rsidRPr="00F21240">
        <w:rPr>
          <w:noProof/>
        </w:rPr>
        <w:instrText>XE "Segments: DB1"</w:instrText>
      </w:r>
      <w:r w:rsidRPr="00F21240">
        <w:rPr>
          <w:noProof/>
        </w:rPr>
        <w:fldChar w:fldCharType="end"/>
      </w:r>
      <w:r w:rsidRPr="00F21240">
        <w:rPr>
          <w:noProof/>
        </w:rPr>
        <w:fldChar w:fldCharType="begin"/>
      </w:r>
      <w:r w:rsidRPr="00F21240">
        <w:rPr>
          <w:noProof/>
        </w:rPr>
        <w:instrText>XE "Disability Segment"</w:instrText>
      </w:r>
      <w:r w:rsidRPr="00F21240">
        <w:rPr>
          <w:noProof/>
        </w:rPr>
        <w:fldChar w:fldCharType="end"/>
      </w:r>
      <w:bookmarkEnd w:id="5199"/>
      <w:bookmarkEnd w:id="5200"/>
      <w:bookmarkEnd w:id="5205"/>
    </w:p>
    <w:p w14:paraId="6E1769ED" w14:textId="77777777" w:rsidR="00715956" w:rsidRPr="00F21240" w:rsidRDefault="00715956">
      <w:pPr>
        <w:pStyle w:val="NormalIndented"/>
        <w:rPr>
          <w:noProof/>
        </w:rPr>
      </w:pPr>
      <w:r w:rsidRPr="00F21240">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4842E3" w:rsidRDefault="00715956">
      <w:pPr>
        <w:pStyle w:val="AttributeTableCaption"/>
        <w:rPr>
          <w:noProof/>
          <w:lang w:val="fr-FR"/>
        </w:rPr>
      </w:pPr>
      <w:bookmarkStart w:id="5206" w:name="_Hlt479197568"/>
      <w:bookmarkStart w:id="5207" w:name="DB1"/>
      <w:bookmarkEnd w:id="5206"/>
      <w:r w:rsidRPr="004842E3">
        <w:rPr>
          <w:noProof/>
          <w:lang w:val="fr-FR"/>
        </w:rPr>
        <w:t>HL7 Attribute Table - DB1 - Disability</w:t>
      </w:r>
      <w:bookmarkEnd w:id="5207"/>
      <w:r w:rsidRPr="00F21240">
        <w:rPr>
          <w:noProof/>
        </w:rPr>
        <w:fldChar w:fldCharType="begin"/>
      </w:r>
      <w:r w:rsidRPr="004842E3">
        <w:rPr>
          <w:noProof/>
          <w:lang w:val="fr-FR"/>
        </w:rPr>
        <w:instrText>XE "DB1 attributes"</w:instrText>
      </w:r>
      <w:r w:rsidRPr="00F21240">
        <w:rPr>
          <w:noProof/>
        </w:rPr>
        <w:fldChar w:fldCharType="end"/>
      </w:r>
      <w:r w:rsidRPr="004842E3">
        <w:rPr>
          <w:noProof/>
          <w:lang w:val="fr-FR"/>
        </w:rPr>
        <w:t xml:space="preserve"> </w:t>
      </w:r>
      <w:r w:rsidRPr="00F21240">
        <w:rPr>
          <w:noProof/>
        </w:rPr>
        <w:fldChar w:fldCharType="begin"/>
      </w:r>
      <w:r w:rsidRPr="004842E3">
        <w:rPr>
          <w:noProof/>
          <w:lang w:val="fr-FR"/>
        </w:rPr>
        <w:instrText>XE "</w:instrText>
      </w:r>
      <w:r w:rsidR="00A12042">
        <w:rPr>
          <w:noProof/>
          <w:lang w:val="fr-FR"/>
        </w:rPr>
        <w:instrText>HL7 Attribute Table:</w:instrText>
      </w:r>
      <w:r w:rsidRPr="004842E3">
        <w:rPr>
          <w:noProof/>
          <w:lang w:val="fr-FR"/>
        </w:rPr>
        <w:instrText>DB1"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F21240" w:rsidRDefault="00715956">
            <w:pPr>
              <w:pStyle w:val="AttributeTableHeader"/>
              <w:jc w:val="left"/>
              <w:rPr>
                <w:noProof/>
              </w:rPr>
            </w:pPr>
            <w:r w:rsidRPr="00F21240">
              <w:rPr>
                <w:noProof/>
              </w:rPr>
              <w:t>ELEMENT NAME</w:t>
            </w:r>
          </w:p>
        </w:tc>
      </w:tr>
      <w:tr w:rsidR="00D50068" w:rsidRPr="00715956"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F21240" w:rsidRDefault="00715956">
            <w:pPr>
              <w:pStyle w:val="AttributeTableBody"/>
              <w:rPr>
                <w:noProof/>
              </w:rPr>
            </w:pPr>
            <w:r w:rsidRPr="00F21240">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F21240" w:rsidRDefault="00715956">
            <w:pPr>
              <w:pStyle w:val="AttributeTableBody"/>
              <w:jc w:val="left"/>
              <w:rPr>
                <w:noProof/>
              </w:rPr>
            </w:pPr>
            <w:r w:rsidRPr="00F21240">
              <w:rPr>
                <w:noProof/>
              </w:rPr>
              <w:t>Set ID - DB1</w:t>
            </w:r>
          </w:p>
        </w:tc>
      </w:tr>
      <w:tr w:rsidR="00D50068" w:rsidRPr="00715956"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F21240" w:rsidRDefault="00000000">
            <w:pPr>
              <w:pStyle w:val="AttributeTableBody"/>
              <w:rPr>
                <w:rStyle w:val="HyperlinkTable"/>
                <w:noProof/>
              </w:rPr>
            </w:pPr>
            <w:hyperlink r:id="rId365" w:anchor="HL70334" w:history="1">
              <w:r w:rsidR="00715956" w:rsidRPr="00F21240">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F21240" w:rsidRDefault="00715956">
            <w:pPr>
              <w:pStyle w:val="AttributeTableBody"/>
              <w:rPr>
                <w:noProof/>
              </w:rPr>
            </w:pPr>
            <w:r w:rsidRPr="00F21240">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F21240" w:rsidRDefault="00715956">
            <w:pPr>
              <w:pStyle w:val="AttributeTableBody"/>
              <w:jc w:val="left"/>
              <w:rPr>
                <w:noProof/>
              </w:rPr>
            </w:pPr>
            <w:r w:rsidRPr="00F21240">
              <w:rPr>
                <w:noProof/>
              </w:rPr>
              <w:t>Disabled Person Code</w:t>
            </w:r>
          </w:p>
        </w:tc>
      </w:tr>
      <w:tr w:rsidR="00D50068" w:rsidRPr="00715956"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F21240" w:rsidRDefault="00715956">
            <w:pPr>
              <w:pStyle w:val="AttributeTableBody"/>
              <w:rPr>
                <w:noProof/>
              </w:rPr>
            </w:pPr>
            <w:r w:rsidRPr="00F21240">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F21240" w:rsidRDefault="00715956">
            <w:pPr>
              <w:pStyle w:val="AttributeTableBody"/>
              <w:jc w:val="left"/>
              <w:rPr>
                <w:noProof/>
              </w:rPr>
            </w:pPr>
            <w:r w:rsidRPr="00F21240">
              <w:rPr>
                <w:noProof/>
              </w:rPr>
              <w:t>Disabled Person Identifier</w:t>
            </w:r>
          </w:p>
        </w:tc>
      </w:tr>
      <w:tr w:rsidR="00D50068" w:rsidRPr="00715956"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F21240" w:rsidRDefault="00000000">
            <w:pPr>
              <w:pStyle w:val="AttributeTableBody"/>
              <w:rPr>
                <w:noProof/>
              </w:rPr>
            </w:pPr>
            <w:hyperlink r:id="rId36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F21240" w:rsidRDefault="00715956">
            <w:pPr>
              <w:pStyle w:val="AttributeTableBody"/>
              <w:rPr>
                <w:noProof/>
              </w:rPr>
            </w:pPr>
            <w:r w:rsidRPr="00F21240">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F21240" w:rsidRDefault="00715956">
            <w:pPr>
              <w:pStyle w:val="AttributeTableBody"/>
              <w:jc w:val="left"/>
              <w:rPr>
                <w:noProof/>
              </w:rPr>
            </w:pPr>
            <w:r w:rsidRPr="00F21240">
              <w:rPr>
                <w:noProof/>
              </w:rPr>
              <w:t>Disability Indicator</w:t>
            </w:r>
          </w:p>
        </w:tc>
      </w:tr>
      <w:tr w:rsidR="00D50068" w:rsidRPr="00715956"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F21240" w:rsidRDefault="00715956">
            <w:pPr>
              <w:pStyle w:val="AttributeTableBody"/>
              <w:rPr>
                <w:noProof/>
              </w:rPr>
            </w:pPr>
            <w:r w:rsidRPr="00F21240">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F21240" w:rsidRDefault="00715956">
            <w:pPr>
              <w:pStyle w:val="AttributeTableBody"/>
              <w:jc w:val="left"/>
              <w:rPr>
                <w:noProof/>
              </w:rPr>
            </w:pPr>
            <w:r w:rsidRPr="00F21240">
              <w:rPr>
                <w:noProof/>
              </w:rPr>
              <w:t>Disability Start Date</w:t>
            </w:r>
          </w:p>
        </w:tc>
      </w:tr>
      <w:tr w:rsidR="00D50068" w:rsidRPr="00715956"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F21240" w:rsidRDefault="00715956">
            <w:pPr>
              <w:pStyle w:val="AttributeTableBody"/>
              <w:rPr>
                <w:noProof/>
              </w:rPr>
            </w:pPr>
            <w:r w:rsidRPr="00F21240">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F21240" w:rsidRDefault="00715956">
            <w:pPr>
              <w:pStyle w:val="AttributeTableBody"/>
              <w:jc w:val="left"/>
              <w:rPr>
                <w:noProof/>
              </w:rPr>
            </w:pPr>
            <w:r w:rsidRPr="00F21240">
              <w:rPr>
                <w:noProof/>
              </w:rPr>
              <w:t>Disability End Date</w:t>
            </w:r>
          </w:p>
        </w:tc>
      </w:tr>
      <w:tr w:rsidR="00D50068" w:rsidRPr="00715956"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F21240" w:rsidRDefault="00715956">
            <w:pPr>
              <w:pStyle w:val="AttributeTableBody"/>
              <w:rPr>
                <w:noProof/>
              </w:rPr>
            </w:pPr>
            <w:r w:rsidRPr="00F21240">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F21240" w:rsidRDefault="00715956">
            <w:pPr>
              <w:pStyle w:val="AttributeTableBody"/>
              <w:jc w:val="left"/>
              <w:rPr>
                <w:noProof/>
              </w:rPr>
            </w:pPr>
            <w:r w:rsidRPr="00F21240">
              <w:rPr>
                <w:noProof/>
              </w:rPr>
              <w:t>Disability Return to Work Date</w:t>
            </w:r>
          </w:p>
        </w:tc>
      </w:tr>
      <w:tr w:rsidR="00D50068" w:rsidRPr="00715956"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F21240" w:rsidRDefault="00715956">
            <w:pPr>
              <w:pStyle w:val="AttributeTableBody"/>
              <w:rPr>
                <w:noProof/>
              </w:rPr>
            </w:pPr>
            <w:r w:rsidRPr="00F21240">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F21240" w:rsidRDefault="00715956">
            <w:pPr>
              <w:pStyle w:val="AttributeTableBody"/>
              <w:jc w:val="left"/>
              <w:rPr>
                <w:noProof/>
              </w:rPr>
            </w:pPr>
            <w:r w:rsidRPr="00F21240">
              <w:rPr>
                <w:noProof/>
              </w:rPr>
              <w:t>Disability Unable to Work Date</w:t>
            </w:r>
          </w:p>
        </w:tc>
      </w:tr>
    </w:tbl>
    <w:p w14:paraId="64F7E627" w14:textId="77777777" w:rsidR="00715956" w:rsidRPr="00F21240" w:rsidRDefault="00715956">
      <w:pPr>
        <w:pStyle w:val="Heading4"/>
        <w:rPr>
          <w:noProof/>
          <w:vanish/>
        </w:rPr>
      </w:pPr>
      <w:bookmarkStart w:id="5208" w:name="_Toc1816263"/>
      <w:bookmarkStart w:id="5209" w:name="_Toc21372808"/>
      <w:r w:rsidRPr="00F21240">
        <w:rPr>
          <w:noProof/>
          <w:vanish/>
        </w:rPr>
        <w:t>DB1 field definitions</w:t>
      </w:r>
      <w:bookmarkStart w:id="5210" w:name="_Toc174953814"/>
      <w:bookmarkStart w:id="5211" w:name="_Toc174954401"/>
      <w:bookmarkEnd w:id="5208"/>
      <w:bookmarkEnd w:id="5209"/>
      <w:bookmarkEnd w:id="5210"/>
      <w:bookmarkEnd w:id="5211"/>
      <w:r w:rsidRPr="00F21240">
        <w:rPr>
          <w:noProof/>
          <w:vanish/>
        </w:rPr>
        <w:fldChar w:fldCharType="begin"/>
      </w:r>
      <w:r w:rsidRPr="00F21240">
        <w:rPr>
          <w:noProof/>
          <w:vanish/>
        </w:rPr>
        <w:instrText>XE "DB1 field definitions"</w:instrText>
      </w:r>
      <w:r w:rsidRPr="00F21240">
        <w:rPr>
          <w:noProof/>
          <w:vanish/>
        </w:rPr>
        <w:fldChar w:fldCharType="end"/>
      </w:r>
      <w:bookmarkStart w:id="5212" w:name="_Toc175992285"/>
      <w:bookmarkEnd w:id="5212"/>
    </w:p>
    <w:p w14:paraId="15456420" w14:textId="77777777" w:rsidR="00715956" w:rsidRPr="00F21240" w:rsidRDefault="00715956">
      <w:pPr>
        <w:pStyle w:val="Heading4"/>
        <w:rPr>
          <w:noProof/>
        </w:rPr>
      </w:pPr>
      <w:bookmarkStart w:id="5213" w:name="_Toc1816264"/>
      <w:bookmarkStart w:id="5214" w:name="_Toc21372809"/>
      <w:bookmarkStart w:id="5215" w:name="_Toc175992286"/>
      <w:r w:rsidRPr="00F21240">
        <w:rPr>
          <w:noProof/>
        </w:rPr>
        <w:t>DB1-1   Set ID - DB1</w:t>
      </w:r>
      <w:r w:rsidRPr="00F21240">
        <w:rPr>
          <w:noProof/>
          <w:vanish/>
        </w:rPr>
        <w:fldChar w:fldCharType="begin"/>
      </w:r>
      <w:r w:rsidRPr="00F21240">
        <w:rPr>
          <w:noProof/>
          <w:vanish/>
        </w:rPr>
        <w:instrText>XE "Set id – DB1"</w:instrText>
      </w:r>
      <w:r w:rsidRPr="00F21240">
        <w:rPr>
          <w:noProof/>
          <w:vanish/>
        </w:rPr>
        <w:fldChar w:fldCharType="end"/>
      </w:r>
      <w:r w:rsidRPr="00F21240">
        <w:rPr>
          <w:noProof/>
        </w:rPr>
        <w:t xml:space="preserve">   (SI)   01283</w:t>
      </w:r>
      <w:bookmarkEnd w:id="5213"/>
      <w:bookmarkEnd w:id="5214"/>
      <w:bookmarkEnd w:id="5215"/>
    </w:p>
    <w:p w14:paraId="221EE011"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F21240" w:rsidRDefault="00715956">
      <w:pPr>
        <w:pStyle w:val="Heading4"/>
        <w:rPr>
          <w:noProof/>
        </w:rPr>
      </w:pPr>
      <w:bookmarkStart w:id="5216" w:name="_Toc1816265"/>
      <w:bookmarkStart w:id="5217" w:name="_Toc21372810"/>
      <w:bookmarkStart w:id="5218" w:name="_Toc175992287"/>
      <w:r w:rsidRPr="00F21240">
        <w:rPr>
          <w:noProof/>
        </w:rPr>
        <w:t>DB1-2   Disabled Person Code</w:t>
      </w:r>
      <w:r w:rsidRPr="00F21240">
        <w:rPr>
          <w:noProof/>
          <w:vanish/>
        </w:rPr>
        <w:fldChar w:fldCharType="begin"/>
      </w:r>
      <w:r w:rsidRPr="00F21240">
        <w:rPr>
          <w:noProof/>
          <w:vanish/>
        </w:rPr>
        <w:instrText>XE "Diabled person code"</w:instrText>
      </w:r>
      <w:r w:rsidRPr="00F21240">
        <w:rPr>
          <w:noProof/>
          <w:vanish/>
        </w:rPr>
        <w:fldChar w:fldCharType="end"/>
      </w:r>
      <w:r w:rsidRPr="00F21240">
        <w:rPr>
          <w:noProof/>
        </w:rPr>
        <w:t xml:space="preserve">   (CWE)   01284</w:t>
      </w:r>
      <w:bookmarkEnd w:id="5216"/>
      <w:bookmarkEnd w:id="5217"/>
      <w:bookmarkEnd w:id="5218"/>
    </w:p>
    <w:p w14:paraId="69DE0D5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F21240" w:rsidRDefault="00715956">
      <w:pPr>
        <w:pStyle w:val="NormalIndented"/>
        <w:rPr>
          <w:noProof/>
        </w:rPr>
      </w:pPr>
      <w:r w:rsidRPr="00F21240">
        <w:rPr>
          <w:noProof/>
        </w:rPr>
        <w:t xml:space="preserve">Definition:  The value of this field indicates to which person the disability information relates in the message.  For example, if the value is PT, the disability information relates to the patient.  Refer to </w:t>
      </w:r>
      <w:hyperlink r:id="rId367" w:anchor="HL70334" w:history="1">
        <w:r w:rsidRPr="00F21240">
          <w:rPr>
            <w:rStyle w:val="ReferenceUserTable"/>
            <w:noProof/>
          </w:rPr>
          <w:t>User-defined Table 0334 - Disabled Person Code</w:t>
        </w:r>
      </w:hyperlink>
      <w:r w:rsidRPr="00F21240">
        <w:rPr>
          <w:noProof/>
        </w:rPr>
        <w:t xml:space="preserve"> </w:t>
      </w:r>
      <w:r>
        <w:rPr>
          <w:noProof/>
        </w:rPr>
        <w:t xml:space="preserve">in Chapter 2C, Code Tables, for </w:t>
      </w:r>
      <w:r w:rsidRPr="00F21240">
        <w:rPr>
          <w:noProof/>
        </w:rPr>
        <w:t>suggested values.</w:t>
      </w:r>
    </w:p>
    <w:p w14:paraId="3D5FA7C3" w14:textId="77777777" w:rsidR="00715956" w:rsidRPr="00F21240" w:rsidRDefault="00715956">
      <w:pPr>
        <w:pStyle w:val="Heading4"/>
        <w:rPr>
          <w:noProof/>
        </w:rPr>
      </w:pPr>
      <w:bookmarkStart w:id="5219" w:name="_Toc1816266"/>
      <w:bookmarkStart w:id="5220" w:name="_Toc21372811"/>
      <w:bookmarkStart w:id="5221" w:name="_Toc175992288"/>
      <w:r w:rsidRPr="00F21240">
        <w:rPr>
          <w:noProof/>
        </w:rPr>
        <w:t>DB1-3   Disabled Person Identifier</w:t>
      </w:r>
      <w:r w:rsidRPr="00F21240">
        <w:rPr>
          <w:noProof/>
          <w:vanish/>
        </w:rPr>
        <w:fldChar w:fldCharType="begin"/>
      </w:r>
      <w:r w:rsidRPr="00F21240">
        <w:rPr>
          <w:noProof/>
          <w:vanish/>
        </w:rPr>
        <w:instrText>XE "Diabled person identifier"</w:instrText>
      </w:r>
      <w:r w:rsidRPr="00F21240">
        <w:rPr>
          <w:noProof/>
          <w:vanish/>
        </w:rPr>
        <w:fldChar w:fldCharType="end"/>
      </w:r>
      <w:r w:rsidRPr="00F21240">
        <w:rPr>
          <w:noProof/>
        </w:rPr>
        <w:t xml:space="preserve">   (CX)   01285</w:t>
      </w:r>
      <w:bookmarkEnd w:id="5219"/>
      <w:bookmarkEnd w:id="5220"/>
      <w:bookmarkEnd w:id="5221"/>
    </w:p>
    <w:p w14:paraId="19B3B2E4"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Default="00A95485" w:rsidP="00A95485">
      <w:pPr>
        <w:pStyle w:val="Components"/>
      </w:pPr>
      <w:r>
        <w:t>Subcomponents for Assigning Authority (HD):  &lt;Namespace ID (IS)&gt; &amp; &lt;Universal ID (ST)&gt; &amp; &lt;Universal ID Type (ID)&gt;</w:t>
      </w:r>
    </w:p>
    <w:p w14:paraId="1A34603D" w14:textId="77777777" w:rsidR="00A95485" w:rsidRDefault="00A95485" w:rsidP="00A95485">
      <w:pPr>
        <w:pStyle w:val="Components"/>
      </w:pPr>
      <w:r>
        <w:t>Subcomponents for Assigning Facility (HD):  &lt;Namespace ID (IS)&gt; &amp; &lt;Universal ID (ST)&gt; &amp; &lt;Universal ID Type (ID)&gt;</w:t>
      </w:r>
    </w:p>
    <w:p w14:paraId="665CC2C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F21240" w:rsidRDefault="00715956">
      <w:pPr>
        <w:pStyle w:val="NormalIndented"/>
        <w:rPr>
          <w:noProof/>
        </w:rPr>
      </w:pPr>
      <w:r w:rsidRPr="00F21240">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F21240" w:rsidRDefault="00715956">
      <w:pPr>
        <w:pStyle w:val="Heading4"/>
        <w:rPr>
          <w:noProof/>
        </w:rPr>
      </w:pPr>
      <w:bookmarkStart w:id="5222" w:name="_Toc1816267"/>
      <w:bookmarkStart w:id="5223" w:name="_Toc21372812"/>
      <w:bookmarkStart w:id="5224" w:name="_Toc175992289"/>
      <w:r w:rsidRPr="00F21240">
        <w:rPr>
          <w:noProof/>
        </w:rPr>
        <w:t>DB1-4   Disability Indicator</w:t>
      </w:r>
      <w:r w:rsidRPr="00F21240">
        <w:rPr>
          <w:noProof/>
          <w:vanish/>
        </w:rPr>
        <w:fldChar w:fldCharType="begin"/>
      </w:r>
      <w:r w:rsidRPr="00F21240">
        <w:rPr>
          <w:noProof/>
          <w:vanish/>
        </w:rPr>
        <w:instrText>XE "Diability indicator"</w:instrText>
      </w:r>
      <w:r w:rsidRPr="00F21240">
        <w:rPr>
          <w:noProof/>
          <w:vanish/>
        </w:rPr>
        <w:fldChar w:fldCharType="end"/>
      </w:r>
      <w:r w:rsidRPr="00F21240">
        <w:rPr>
          <w:noProof/>
        </w:rPr>
        <w:t xml:space="preserve">   (ID)   01286</w:t>
      </w:r>
      <w:bookmarkEnd w:id="5222"/>
      <w:bookmarkEnd w:id="5223"/>
      <w:bookmarkEnd w:id="5224"/>
    </w:p>
    <w:p w14:paraId="696629C0" w14:textId="1CD6B64D" w:rsidR="00715956" w:rsidRPr="00F21240" w:rsidRDefault="00715956">
      <w:pPr>
        <w:pStyle w:val="NormalIndented"/>
        <w:rPr>
          <w:noProof/>
        </w:rPr>
      </w:pPr>
      <w:r w:rsidRPr="00F21240">
        <w:rPr>
          <w:noProof/>
        </w:rPr>
        <w:t xml:space="preserve">Definition:  This field indicates if the person's visit is a disability visit.  Refer to </w:t>
      </w:r>
      <w:hyperlink r:id="rId36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5C9BF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a disability visit</w:t>
      </w:r>
    </w:p>
    <w:p w14:paraId="6ED83E2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not a disability visit</w:t>
      </w:r>
    </w:p>
    <w:p w14:paraId="78D63051" w14:textId="77777777" w:rsidR="00715956" w:rsidRPr="00F21240" w:rsidRDefault="00715956">
      <w:pPr>
        <w:pStyle w:val="Heading4"/>
        <w:rPr>
          <w:noProof/>
        </w:rPr>
      </w:pPr>
      <w:bookmarkStart w:id="5225" w:name="_Toc1816268"/>
      <w:bookmarkStart w:id="5226" w:name="_Toc21372813"/>
      <w:bookmarkStart w:id="5227" w:name="_Toc175992290"/>
      <w:r w:rsidRPr="00F21240">
        <w:rPr>
          <w:noProof/>
        </w:rPr>
        <w:t>DB1-5   Disability Start Date</w:t>
      </w:r>
      <w:r w:rsidRPr="00F21240">
        <w:rPr>
          <w:noProof/>
          <w:vanish/>
        </w:rPr>
        <w:fldChar w:fldCharType="begin"/>
      </w:r>
      <w:r w:rsidRPr="00F21240">
        <w:rPr>
          <w:noProof/>
          <w:vanish/>
        </w:rPr>
        <w:instrText>XE "Diability start date"</w:instrText>
      </w:r>
      <w:r w:rsidRPr="00F21240">
        <w:rPr>
          <w:noProof/>
          <w:vanish/>
        </w:rPr>
        <w:fldChar w:fldCharType="end"/>
      </w:r>
      <w:r w:rsidRPr="00F21240">
        <w:rPr>
          <w:noProof/>
        </w:rPr>
        <w:t xml:space="preserve">   (DT)   01287</w:t>
      </w:r>
      <w:bookmarkEnd w:id="5225"/>
      <w:bookmarkEnd w:id="5226"/>
      <w:bookmarkEnd w:id="5227"/>
    </w:p>
    <w:p w14:paraId="4C0889E3" w14:textId="77777777" w:rsidR="00715956" w:rsidRPr="00F21240" w:rsidRDefault="00715956">
      <w:pPr>
        <w:pStyle w:val="NormalIndented"/>
        <w:rPr>
          <w:noProof/>
        </w:rPr>
      </w:pPr>
      <w:r w:rsidRPr="00F21240">
        <w:rPr>
          <w:noProof/>
        </w:rPr>
        <w:t>Definition:  This field specifies the date the person became disabled.</w:t>
      </w:r>
    </w:p>
    <w:p w14:paraId="7E9EAA0B" w14:textId="77777777" w:rsidR="00715956" w:rsidRPr="00F21240" w:rsidRDefault="00715956">
      <w:pPr>
        <w:pStyle w:val="Heading4"/>
        <w:rPr>
          <w:noProof/>
        </w:rPr>
      </w:pPr>
      <w:bookmarkStart w:id="5228" w:name="_Toc1816269"/>
      <w:bookmarkStart w:id="5229" w:name="_Toc21372814"/>
      <w:bookmarkStart w:id="5230" w:name="_Toc175992291"/>
      <w:r w:rsidRPr="00F21240">
        <w:rPr>
          <w:noProof/>
        </w:rPr>
        <w:t>DB1-6   Disability End Date</w:t>
      </w:r>
      <w:r w:rsidRPr="00F21240">
        <w:rPr>
          <w:noProof/>
          <w:vanish/>
        </w:rPr>
        <w:fldChar w:fldCharType="begin"/>
      </w:r>
      <w:r w:rsidRPr="00F21240">
        <w:rPr>
          <w:noProof/>
          <w:vanish/>
        </w:rPr>
        <w:instrText>XE "Diability end date"</w:instrText>
      </w:r>
      <w:r w:rsidRPr="00F21240">
        <w:rPr>
          <w:noProof/>
          <w:vanish/>
        </w:rPr>
        <w:fldChar w:fldCharType="end"/>
      </w:r>
      <w:r w:rsidRPr="00F21240">
        <w:rPr>
          <w:noProof/>
        </w:rPr>
        <w:t xml:space="preserve">   (DT)   01288</w:t>
      </w:r>
      <w:bookmarkEnd w:id="5228"/>
      <w:bookmarkEnd w:id="5229"/>
      <w:bookmarkEnd w:id="5230"/>
    </w:p>
    <w:p w14:paraId="27EE6D5F" w14:textId="77777777" w:rsidR="00715956" w:rsidRPr="00F21240" w:rsidRDefault="00715956">
      <w:pPr>
        <w:pStyle w:val="NormalIndented"/>
        <w:rPr>
          <w:noProof/>
        </w:rPr>
      </w:pPr>
      <w:r w:rsidRPr="00F21240">
        <w:rPr>
          <w:noProof/>
        </w:rPr>
        <w:t>Definition:  This field specifies the ending date of the person's disability.</w:t>
      </w:r>
    </w:p>
    <w:p w14:paraId="00E69548" w14:textId="77777777" w:rsidR="00715956" w:rsidRPr="00F21240" w:rsidRDefault="00715956">
      <w:pPr>
        <w:pStyle w:val="Heading4"/>
        <w:rPr>
          <w:noProof/>
        </w:rPr>
      </w:pPr>
      <w:bookmarkStart w:id="5231" w:name="_Toc1816270"/>
      <w:bookmarkStart w:id="5232" w:name="_Toc21372815"/>
      <w:bookmarkStart w:id="5233" w:name="_Toc175992292"/>
      <w:r w:rsidRPr="00F21240">
        <w:rPr>
          <w:noProof/>
        </w:rPr>
        <w:t>DB1-7   Disability Return to Work Date</w:t>
      </w:r>
      <w:r w:rsidRPr="00F21240">
        <w:rPr>
          <w:noProof/>
          <w:vanish/>
        </w:rPr>
        <w:fldChar w:fldCharType="begin"/>
      </w:r>
      <w:r w:rsidRPr="00F21240">
        <w:rPr>
          <w:noProof/>
          <w:vanish/>
        </w:rPr>
        <w:instrText>XE "Diability return to work date"</w:instrText>
      </w:r>
      <w:r w:rsidRPr="00F21240">
        <w:rPr>
          <w:noProof/>
          <w:vanish/>
        </w:rPr>
        <w:fldChar w:fldCharType="end"/>
      </w:r>
      <w:r w:rsidRPr="00F21240">
        <w:rPr>
          <w:noProof/>
        </w:rPr>
        <w:t xml:space="preserve">   (DT)   01289</w:t>
      </w:r>
      <w:bookmarkEnd w:id="5231"/>
      <w:bookmarkEnd w:id="5232"/>
      <w:bookmarkEnd w:id="5233"/>
    </w:p>
    <w:p w14:paraId="28F98E60" w14:textId="77777777" w:rsidR="00715956" w:rsidRPr="00F21240" w:rsidRDefault="00715956">
      <w:pPr>
        <w:pStyle w:val="NormalIndented"/>
        <w:rPr>
          <w:noProof/>
        </w:rPr>
      </w:pPr>
      <w:r w:rsidRPr="00F21240">
        <w:rPr>
          <w:noProof/>
        </w:rPr>
        <w:t>Definition:  This field indicates the authorized date on which the patient can return to work for a specified disability case.</w:t>
      </w:r>
    </w:p>
    <w:p w14:paraId="08D7BA98" w14:textId="77777777" w:rsidR="00715956" w:rsidRPr="00F21240" w:rsidRDefault="00715956">
      <w:pPr>
        <w:pStyle w:val="Heading4"/>
        <w:rPr>
          <w:noProof/>
        </w:rPr>
      </w:pPr>
      <w:bookmarkStart w:id="5234" w:name="_Toc1816271"/>
      <w:bookmarkStart w:id="5235" w:name="_Toc21372816"/>
      <w:bookmarkStart w:id="5236" w:name="_Toc175992293"/>
      <w:r w:rsidRPr="00F21240">
        <w:rPr>
          <w:noProof/>
        </w:rPr>
        <w:t>DB1-8   Disability Unable to Work Date</w:t>
      </w:r>
      <w:r w:rsidRPr="00F21240">
        <w:rPr>
          <w:noProof/>
          <w:vanish/>
        </w:rPr>
        <w:fldChar w:fldCharType="begin"/>
      </w:r>
      <w:r w:rsidRPr="00F21240">
        <w:rPr>
          <w:noProof/>
          <w:vanish/>
        </w:rPr>
        <w:instrText>XE "Diability unable to work date"</w:instrText>
      </w:r>
      <w:r w:rsidRPr="00F21240">
        <w:rPr>
          <w:noProof/>
          <w:vanish/>
        </w:rPr>
        <w:fldChar w:fldCharType="end"/>
      </w:r>
      <w:r w:rsidRPr="00F21240">
        <w:rPr>
          <w:noProof/>
        </w:rPr>
        <w:t xml:space="preserve">   (DT)   01290</w:t>
      </w:r>
      <w:bookmarkEnd w:id="5234"/>
      <w:bookmarkEnd w:id="5235"/>
      <w:bookmarkEnd w:id="5236"/>
    </w:p>
    <w:p w14:paraId="571DFD4C" w14:textId="77777777" w:rsidR="00715956" w:rsidRPr="00F21240" w:rsidRDefault="00715956">
      <w:pPr>
        <w:pStyle w:val="NormalIndented"/>
        <w:rPr>
          <w:noProof/>
        </w:rPr>
      </w:pPr>
      <w:r w:rsidRPr="00F21240">
        <w:rPr>
          <w:noProof/>
        </w:rPr>
        <w:t>Definition:  This field specifies the first date in the date span that the patient is unable to work due to disability.</w:t>
      </w:r>
      <w:bookmarkStart w:id="5237" w:name="_Toc441258453"/>
    </w:p>
    <w:p w14:paraId="348B24EA" w14:textId="77777777" w:rsidR="00715956" w:rsidRPr="00F21240" w:rsidRDefault="00715956">
      <w:pPr>
        <w:pStyle w:val="Heading3"/>
        <w:rPr>
          <w:noProof/>
        </w:rPr>
      </w:pPr>
      <w:bookmarkStart w:id="5238" w:name="_PDA_-_Patient"/>
      <w:bookmarkStart w:id="5239" w:name="_Toc1816272"/>
      <w:bookmarkStart w:id="5240" w:name="_Toc21372817"/>
      <w:bookmarkStart w:id="5241" w:name="_Toc175992294"/>
      <w:bookmarkStart w:id="5242" w:name="_Toc176235989"/>
      <w:bookmarkStart w:id="5243" w:name="_Toc27754862"/>
      <w:bookmarkStart w:id="5244" w:name="_Toc109892157"/>
      <w:bookmarkEnd w:id="5238"/>
      <w:r w:rsidRPr="00F21240">
        <w:rPr>
          <w:noProof/>
        </w:rPr>
        <w:t xml:space="preserve">PDA - Patient Death and </w:t>
      </w:r>
      <w:bookmarkStart w:id="5245" w:name="_Hlt1757528"/>
      <w:r w:rsidRPr="00F21240">
        <w:rPr>
          <w:noProof/>
        </w:rPr>
        <w:t>Autopsy Se</w:t>
      </w:r>
      <w:bookmarkEnd w:id="5245"/>
      <w:r w:rsidRPr="00F21240">
        <w:rPr>
          <w:noProof/>
        </w:rPr>
        <w:t>gment</w:t>
      </w:r>
      <w:bookmarkEnd w:id="5237"/>
      <w:bookmarkEnd w:id="5239"/>
      <w:bookmarkEnd w:id="5240"/>
      <w:bookmarkEnd w:id="5241"/>
      <w:bookmarkEnd w:id="5242"/>
      <w:bookmarkEnd w:id="5243"/>
      <w:bookmarkEnd w:id="5244"/>
    </w:p>
    <w:p w14:paraId="5913EE23" w14:textId="77777777" w:rsidR="00715956" w:rsidRPr="00F21240" w:rsidRDefault="00715956">
      <w:pPr>
        <w:pStyle w:val="NormalIndented"/>
        <w:rPr>
          <w:noProof/>
        </w:rPr>
      </w:pPr>
      <w:r w:rsidRPr="00F21240">
        <w:rPr>
          <w:noProof/>
        </w:rPr>
        <w:t>This segment carries information on a patient's death and possible autopsy.</w:t>
      </w:r>
    </w:p>
    <w:p w14:paraId="6CA39957" w14:textId="2C4C6E1F" w:rsidR="00715956" w:rsidRPr="00F21240" w:rsidRDefault="00715956">
      <w:pPr>
        <w:pStyle w:val="AttributeTableCaption"/>
        <w:rPr>
          <w:noProof/>
        </w:rPr>
      </w:pPr>
      <w:bookmarkStart w:id="5246" w:name="_Hlt479197793"/>
      <w:bookmarkStart w:id="5247" w:name="_Toc441258454"/>
      <w:bookmarkStart w:id="5248" w:name="PDA"/>
      <w:bookmarkEnd w:id="5246"/>
      <w:r w:rsidRPr="00F21240">
        <w:rPr>
          <w:noProof/>
        </w:rPr>
        <w:t>HL7 Attribute Table - PDA - Patient Death and Autopsy</w:t>
      </w:r>
      <w:bookmarkEnd w:id="5247"/>
      <w:bookmarkEnd w:id="5248"/>
      <w:r w:rsidR="00A12042" w:rsidRPr="00F21240">
        <w:rPr>
          <w:noProof/>
        </w:rPr>
        <w:fldChar w:fldCharType="begin"/>
      </w:r>
      <w:r w:rsidR="00A12042" w:rsidRPr="002F372A">
        <w:rPr>
          <w:noProof/>
          <w:rPrChange w:id="5249" w:author="Merrick, Riki | APHL" w:date="2022-07-13T12:41:00Z">
            <w:rPr>
              <w:noProof/>
              <w:lang w:val="fr-FR"/>
            </w:rPr>
          </w:rPrChange>
        </w:rPr>
        <w:instrText>XE "HL7 Attribute Table: PDA"</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F21240" w:rsidRDefault="00715956">
            <w:pPr>
              <w:pStyle w:val="AttributeTableHeader"/>
              <w:jc w:val="left"/>
              <w:rPr>
                <w:noProof/>
              </w:rPr>
            </w:pPr>
            <w:r w:rsidRPr="00F21240">
              <w:rPr>
                <w:noProof/>
              </w:rPr>
              <w:t>ELEMENT NAME</w:t>
            </w:r>
          </w:p>
        </w:tc>
      </w:tr>
      <w:tr w:rsidR="00D50068" w:rsidRPr="00715956"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F21240"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F21240" w:rsidRDefault="00715956">
            <w:pPr>
              <w:pStyle w:val="AttributeTableBody"/>
              <w:rPr>
                <w:noProof/>
              </w:rPr>
            </w:pPr>
            <w:r w:rsidRPr="00F21240">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F21240" w:rsidRDefault="00715956">
            <w:pPr>
              <w:pStyle w:val="AttributeTableBody"/>
              <w:rPr>
                <w:noProof/>
              </w:rPr>
            </w:pPr>
            <w:r w:rsidRPr="00F21240">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F21240" w:rsidRDefault="00715956">
            <w:pPr>
              <w:pStyle w:val="AttributeTableBody"/>
              <w:rPr>
                <w:noProof/>
              </w:rPr>
            </w:pPr>
            <w:r w:rsidRPr="00F21240">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F21240" w:rsidRDefault="00715956">
            <w:pPr>
              <w:pStyle w:val="AttributeTableBody"/>
              <w:jc w:val="left"/>
              <w:rPr>
                <w:noProof/>
              </w:rPr>
            </w:pPr>
            <w:r w:rsidRPr="00F21240">
              <w:rPr>
                <w:noProof/>
                <w:color w:val="000000"/>
              </w:rPr>
              <w:t>Death Cause Code</w:t>
            </w:r>
          </w:p>
        </w:tc>
      </w:tr>
      <w:tr w:rsidR="00D50068" w:rsidRPr="00715956"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F21240" w:rsidRDefault="00715956">
            <w:pPr>
              <w:pStyle w:val="AttributeTableBody"/>
              <w:rPr>
                <w:noProof/>
              </w:rPr>
            </w:pPr>
            <w:r w:rsidRPr="00F21240">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F21240" w:rsidRDefault="00715956">
            <w:pPr>
              <w:pStyle w:val="AttributeTableBody"/>
              <w:jc w:val="left"/>
              <w:rPr>
                <w:noProof/>
              </w:rPr>
            </w:pPr>
            <w:r w:rsidRPr="00F21240">
              <w:rPr>
                <w:noProof/>
                <w:color w:val="000000"/>
              </w:rPr>
              <w:t>Death Location</w:t>
            </w:r>
          </w:p>
        </w:tc>
      </w:tr>
      <w:tr w:rsidR="00D50068" w:rsidRPr="00715956"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F21240" w:rsidRDefault="00715956">
            <w:pPr>
              <w:pStyle w:val="AttributeTableBody"/>
              <w:rPr>
                <w:noProof/>
              </w:rPr>
            </w:pPr>
            <w:r w:rsidRPr="00F21240">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F21240" w:rsidRDefault="00715956">
            <w:pPr>
              <w:pStyle w:val="AttributeTableBody"/>
              <w:rPr>
                <w:noProof/>
              </w:rPr>
            </w:pPr>
            <w:r w:rsidRPr="00F21240">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F21240" w:rsidRDefault="00000000">
            <w:pPr>
              <w:pStyle w:val="AttributeTableBody"/>
              <w:rPr>
                <w:noProof/>
              </w:rPr>
            </w:pPr>
            <w:hyperlink r:id="rId36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F21240" w:rsidRDefault="00715956">
            <w:pPr>
              <w:pStyle w:val="AttributeTableBody"/>
              <w:rPr>
                <w:noProof/>
              </w:rPr>
            </w:pPr>
            <w:r w:rsidRPr="00F21240">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F21240" w:rsidRDefault="00715956">
            <w:pPr>
              <w:pStyle w:val="AttributeTableBody"/>
              <w:jc w:val="left"/>
              <w:rPr>
                <w:noProof/>
              </w:rPr>
            </w:pPr>
            <w:r w:rsidRPr="00F21240">
              <w:rPr>
                <w:noProof/>
                <w:color w:val="000000"/>
              </w:rPr>
              <w:t>Death Certified Indicator</w:t>
            </w:r>
          </w:p>
        </w:tc>
      </w:tr>
      <w:tr w:rsidR="00D50068" w:rsidRPr="00715956"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F21240" w:rsidRDefault="00715956">
            <w:pPr>
              <w:pStyle w:val="AttributeTableBody"/>
              <w:rPr>
                <w:noProof/>
              </w:rPr>
            </w:pPr>
            <w:r w:rsidRPr="00F21240">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F21240" w:rsidRDefault="00715956">
            <w:pPr>
              <w:pStyle w:val="AttributeTableBody"/>
              <w:rPr>
                <w:noProof/>
              </w:rPr>
            </w:pPr>
            <w:r w:rsidRPr="00F21240">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F21240" w:rsidRDefault="00715956">
            <w:pPr>
              <w:pStyle w:val="AttributeTableBody"/>
              <w:jc w:val="left"/>
              <w:rPr>
                <w:noProof/>
              </w:rPr>
            </w:pPr>
            <w:r w:rsidRPr="00F21240">
              <w:rPr>
                <w:noProof/>
                <w:color w:val="000000"/>
              </w:rPr>
              <w:t>Death Certificate Signed Date/Time</w:t>
            </w:r>
          </w:p>
        </w:tc>
      </w:tr>
      <w:tr w:rsidR="00D50068" w:rsidRPr="00715956"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F21240" w:rsidRDefault="00715956">
            <w:pPr>
              <w:pStyle w:val="AttributeTableBody"/>
              <w:rPr>
                <w:noProof/>
              </w:rPr>
            </w:pPr>
            <w:r w:rsidRPr="00F21240">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F21240" w:rsidRDefault="00715956">
            <w:pPr>
              <w:pStyle w:val="AttributeTableBody"/>
              <w:rPr>
                <w:noProof/>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F21240" w:rsidRDefault="00715956">
            <w:pPr>
              <w:pStyle w:val="AttributeTableBody"/>
              <w:rPr>
                <w:noProof/>
              </w:rPr>
            </w:pPr>
            <w:r w:rsidRPr="00F21240">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F21240" w:rsidRDefault="00715956">
            <w:pPr>
              <w:pStyle w:val="AttributeTableBody"/>
              <w:jc w:val="left"/>
              <w:rPr>
                <w:noProof/>
              </w:rPr>
            </w:pPr>
            <w:r w:rsidRPr="00F21240">
              <w:rPr>
                <w:noProof/>
                <w:color w:val="000000"/>
              </w:rPr>
              <w:t>Death Certified By</w:t>
            </w:r>
          </w:p>
        </w:tc>
      </w:tr>
      <w:tr w:rsidR="00D50068" w:rsidRPr="00715956"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F21240" w:rsidRDefault="00715956">
            <w:pPr>
              <w:pStyle w:val="AttributeTableBody"/>
              <w:rPr>
                <w:noProof/>
              </w:rPr>
            </w:pPr>
            <w:r w:rsidRPr="00F21240">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F21240" w:rsidRDefault="00000000">
            <w:pPr>
              <w:pStyle w:val="AttributeTableBody"/>
              <w:rPr>
                <w:noProof/>
              </w:rPr>
            </w:pPr>
            <w:hyperlink r:id="rId37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F21240" w:rsidRDefault="00715956">
            <w:pPr>
              <w:pStyle w:val="AttributeTableBody"/>
              <w:rPr>
                <w:noProof/>
              </w:rPr>
            </w:pPr>
            <w:r w:rsidRPr="00F21240">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F21240" w:rsidRDefault="00715956">
            <w:pPr>
              <w:pStyle w:val="AttributeTableBody"/>
              <w:jc w:val="left"/>
              <w:rPr>
                <w:noProof/>
              </w:rPr>
            </w:pPr>
            <w:r w:rsidRPr="00F21240">
              <w:rPr>
                <w:noProof/>
                <w:color w:val="000000"/>
              </w:rPr>
              <w:t>Autopsy Indicator</w:t>
            </w:r>
          </w:p>
        </w:tc>
      </w:tr>
      <w:tr w:rsidR="00D50068" w:rsidRPr="00715956"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F21240" w:rsidRDefault="00715956">
            <w:pPr>
              <w:pStyle w:val="AttributeTableBody"/>
              <w:rPr>
                <w:noProof/>
              </w:rPr>
            </w:pPr>
            <w:r w:rsidRPr="00F21240">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F21240" w:rsidRDefault="00715956">
            <w:pPr>
              <w:pStyle w:val="AttributeTableBody"/>
              <w:rPr>
                <w:noProof/>
              </w:rPr>
            </w:pPr>
            <w:r w:rsidRPr="00F21240">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F21240" w:rsidRDefault="00715956">
            <w:pPr>
              <w:pStyle w:val="AttributeTableBody"/>
              <w:rPr>
                <w:noProof/>
              </w:rPr>
            </w:pPr>
            <w:r w:rsidRPr="00F21240">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F21240" w:rsidRDefault="00715956">
            <w:pPr>
              <w:pStyle w:val="AttributeTableBody"/>
              <w:jc w:val="left"/>
              <w:rPr>
                <w:noProof/>
              </w:rPr>
            </w:pPr>
            <w:r w:rsidRPr="00F21240">
              <w:rPr>
                <w:noProof/>
                <w:color w:val="000000"/>
              </w:rPr>
              <w:t>Autopsy Start and End Date/Time</w:t>
            </w:r>
          </w:p>
        </w:tc>
      </w:tr>
      <w:tr w:rsidR="00D50068" w:rsidRPr="00715956"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F21240" w:rsidRDefault="00715956">
            <w:pPr>
              <w:pStyle w:val="AttributeTableBody"/>
              <w:rPr>
                <w:noProof/>
                <w:color w:val="000000"/>
              </w:rPr>
            </w:pPr>
            <w:r w:rsidRPr="00F21240">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F21240" w:rsidRDefault="00715956">
            <w:pPr>
              <w:pStyle w:val="AttributeTableBody"/>
              <w:rPr>
                <w:noProof/>
                <w:color w:val="000000"/>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F21240" w:rsidRDefault="00715956">
            <w:pPr>
              <w:pStyle w:val="AttributeTableBody"/>
              <w:rPr>
                <w:noProof/>
              </w:rPr>
            </w:pPr>
            <w:r w:rsidRPr="00F21240">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F21240" w:rsidRDefault="00715956">
            <w:pPr>
              <w:pStyle w:val="AttributeTableBody"/>
              <w:jc w:val="left"/>
              <w:rPr>
                <w:noProof/>
              </w:rPr>
            </w:pPr>
            <w:r w:rsidRPr="00F21240">
              <w:rPr>
                <w:noProof/>
                <w:color w:val="000000"/>
              </w:rPr>
              <w:t>Autopsy Performed By</w:t>
            </w:r>
          </w:p>
        </w:tc>
      </w:tr>
      <w:tr w:rsidR="00715956" w:rsidRPr="00715956"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F21240" w:rsidRDefault="00715956">
            <w:pPr>
              <w:pStyle w:val="AttributeTableBody"/>
              <w:rPr>
                <w:noProof/>
                <w:color w:val="000000"/>
              </w:rPr>
            </w:pPr>
            <w:r w:rsidRPr="00F21240">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F21240" w:rsidRDefault="00715956">
            <w:pPr>
              <w:pStyle w:val="AttributeTableBody"/>
              <w:rPr>
                <w:noProof/>
                <w:color w:val="000000"/>
              </w:rPr>
            </w:pPr>
            <w:r w:rsidRPr="00F21240">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F21240"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F21240" w:rsidRDefault="00715956">
            <w:pPr>
              <w:pStyle w:val="AttributeTableBody"/>
              <w:rPr>
                <w:noProof/>
                <w:color w:val="000000"/>
              </w:rPr>
            </w:pPr>
            <w:r w:rsidRPr="00F21240">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F21240" w:rsidRDefault="00000000">
            <w:pPr>
              <w:pStyle w:val="AttributeTableBody"/>
              <w:rPr>
                <w:noProof/>
              </w:rPr>
            </w:pPr>
            <w:hyperlink r:id="rId371" w:anchor="HL70136" w:history="1">
              <w:r w:rsidR="00715956" w:rsidRPr="00F21240">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F21240" w:rsidRDefault="00715956">
            <w:pPr>
              <w:pStyle w:val="AttributeTableBody"/>
              <w:rPr>
                <w:noProof/>
              </w:rPr>
            </w:pPr>
            <w:r w:rsidRPr="00F21240">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F21240" w:rsidRDefault="00715956">
            <w:pPr>
              <w:pStyle w:val="AttributeTableBody"/>
              <w:jc w:val="left"/>
              <w:rPr>
                <w:noProof/>
                <w:color w:val="000000"/>
              </w:rPr>
            </w:pPr>
            <w:r w:rsidRPr="00F21240">
              <w:rPr>
                <w:noProof/>
                <w:color w:val="000000"/>
              </w:rPr>
              <w:t>Coroner Indicator</w:t>
            </w:r>
          </w:p>
        </w:tc>
      </w:tr>
    </w:tbl>
    <w:p w14:paraId="31A325AB" w14:textId="77777777" w:rsidR="00715956" w:rsidRPr="00F21240" w:rsidRDefault="00715956">
      <w:pPr>
        <w:pStyle w:val="Heading4"/>
        <w:rPr>
          <w:noProof/>
          <w:vanish/>
        </w:rPr>
      </w:pPr>
      <w:bookmarkStart w:id="5250" w:name="_Toc441258455"/>
      <w:bookmarkStart w:id="5251" w:name="_Toc1816273"/>
      <w:bookmarkStart w:id="5252" w:name="_Toc21372818"/>
      <w:r w:rsidRPr="00F21240">
        <w:rPr>
          <w:noProof/>
          <w:vanish/>
        </w:rPr>
        <w:t>PDA field definitions</w:t>
      </w:r>
      <w:bookmarkStart w:id="5253" w:name="_Toc174953824"/>
      <w:bookmarkStart w:id="5254" w:name="_Toc174954411"/>
      <w:bookmarkEnd w:id="5250"/>
      <w:bookmarkEnd w:id="5251"/>
      <w:bookmarkEnd w:id="5252"/>
      <w:bookmarkEnd w:id="5253"/>
      <w:bookmarkEnd w:id="5254"/>
      <w:r w:rsidRPr="00F21240">
        <w:rPr>
          <w:noProof/>
          <w:vanish/>
        </w:rPr>
        <w:fldChar w:fldCharType="begin"/>
      </w:r>
      <w:r w:rsidRPr="00F21240">
        <w:rPr>
          <w:noProof/>
          <w:vanish/>
        </w:rPr>
        <w:instrText>XE "PDA field definitions"</w:instrText>
      </w:r>
      <w:r w:rsidRPr="00F21240">
        <w:rPr>
          <w:noProof/>
          <w:vanish/>
        </w:rPr>
        <w:fldChar w:fldCharType="end"/>
      </w:r>
      <w:bookmarkStart w:id="5255" w:name="_Toc175992295"/>
      <w:bookmarkEnd w:id="5255"/>
    </w:p>
    <w:p w14:paraId="5AE8CDF6" w14:textId="77777777" w:rsidR="00715956" w:rsidRPr="004842E3" w:rsidRDefault="00715956">
      <w:pPr>
        <w:pStyle w:val="Heading4"/>
        <w:rPr>
          <w:noProof/>
          <w:lang w:val="fr-FR"/>
        </w:rPr>
      </w:pPr>
      <w:bookmarkStart w:id="5256" w:name="_Toc441258458"/>
      <w:bookmarkStart w:id="5257" w:name="_Toc1816274"/>
      <w:bookmarkStart w:id="5258" w:name="_Toc21372819"/>
      <w:bookmarkStart w:id="5259" w:name="_Toc175992296"/>
      <w:r w:rsidRPr="004842E3">
        <w:rPr>
          <w:noProof/>
          <w:lang w:val="fr-FR"/>
        </w:rPr>
        <w:t>PDA-1   Death Cause Code</w:t>
      </w:r>
      <w:r w:rsidRPr="00F21240">
        <w:rPr>
          <w:noProof/>
          <w:vanish/>
        </w:rPr>
        <w:fldChar w:fldCharType="begin"/>
      </w:r>
      <w:r w:rsidRPr="004842E3">
        <w:rPr>
          <w:noProof/>
          <w:vanish/>
          <w:lang w:val="fr-FR"/>
        </w:rPr>
        <w:instrText>XE "Death cause code"</w:instrText>
      </w:r>
      <w:r w:rsidRPr="00F21240">
        <w:rPr>
          <w:noProof/>
          <w:vanish/>
        </w:rPr>
        <w:fldChar w:fldCharType="end"/>
      </w:r>
      <w:r w:rsidRPr="004842E3">
        <w:rPr>
          <w:noProof/>
          <w:lang w:val="fr-FR"/>
        </w:rPr>
        <w:t xml:space="preserve">   (CWE)   01574</w:t>
      </w:r>
      <w:bookmarkEnd w:id="5256"/>
      <w:bookmarkEnd w:id="5257"/>
      <w:bookmarkEnd w:id="5258"/>
      <w:bookmarkEnd w:id="5259"/>
    </w:p>
    <w:p w14:paraId="3032431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F21240" w:rsidRDefault="00715956">
      <w:pPr>
        <w:pStyle w:val="NormalIndented"/>
        <w:rPr>
          <w:noProof/>
        </w:rPr>
      </w:pPr>
      <w:r w:rsidRPr="00F21240">
        <w:rPr>
          <w:noProof/>
        </w:rPr>
        <w:t>Definition:  This field is valued with the reason of the death.</w:t>
      </w:r>
    </w:p>
    <w:p w14:paraId="48AEC3EF" w14:textId="77777777" w:rsidR="00715956" w:rsidRPr="00F21240" w:rsidRDefault="00715956">
      <w:pPr>
        <w:pStyle w:val="Heading4"/>
        <w:rPr>
          <w:noProof/>
        </w:rPr>
      </w:pPr>
      <w:r w:rsidRPr="00F21240">
        <w:rPr>
          <w:noProof/>
        </w:rPr>
        <w:t xml:space="preserve"> </w:t>
      </w:r>
      <w:bookmarkStart w:id="5260" w:name="_Toc441258459"/>
      <w:bookmarkStart w:id="5261" w:name="_Toc1816275"/>
      <w:bookmarkStart w:id="5262" w:name="_Toc21372820"/>
      <w:bookmarkStart w:id="5263" w:name="_Toc175992297"/>
      <w:r w:rsidRPr="00F21240">
        <w:rPr>
          <w:noProof/>
        </w:rPr>
        <w:t>PDA-2   Death Location</w:t>
      </w:r>
      <w:r w:rsidRPr="00F21240">
        <w:rPr>
          <w:noProof/>
          <w:vanish/>
        </w:rPr>
        <w:fldChar w:fldCharType="begin"/>
      </w:r>
      <w:r w:rsidRPr="00F21240">
        <w:rPr>
          <w:noProof/>
          <w:vanish/>
        </w:rPr>
        <w:instrText>XE "Death location"</w:instrText>
      </w:r>
      <w:r w:rsidRPr="00F21240">
        <w:rPr>
          <w:noProof/>
          <w:vanish/>
        </w:rPr>
        <w:fldChar w:fldCharType="end"/>
      </w:r>
      <w:r w:rsidRPr="00F21240">
        <w:rPr>
          <w:noProof/>
        </w:rPr>
        <w:t xml:space="preserve">   (PL)   01575</w:t>
      </w:r>
      <w:bookmarkEnd w:id="5260"/>
      <w:bookmarkEnd w:id="5261"/>
      <w:bookmarkEnd w:id="5262"/>
      <w:bookmarkEnd w:id="5263"/>
    </w:p>
    <w:p w14:paraId="739F87B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Default="00A95485" w:rsidP="00A95485">
      <w:pPr>
        <w:pStyle w:val="Components"/>
      </w:pPr>
      <w:r>
        <w:t>Subcomponents for Point of Care (HD):  &lt;Namespace ID (IS)&gt; &amp; &lt;Universal ID (ST)&gt; &amp; &lt;Universal ID Type (ID)&gt;</w:t>
      </w:r>
    </w:p>
    <w:p w14:paraId="54E95E91" w14:textId="77777777" w:rsidR="00A95485" w:rsidRDefault="00A95485" w:rsidP="00A95485">
      <w:pPr>
        <w:pStyle w:val="Components"/>
      </w:pPr>
      <w:r>
        <w:t>Subcomponents for Room (HD):  &lt;Namespace ID (IS)&gt; &amp; &lt;Universal ID (ST)&gt; &amp; &lt;Universal ID Type (ID)&gt;</w:t>
      </w:r>
    </w:p>
    <w:p w14:paraId="17DDD438" w14:textId="77777777" w:rsidR="00A95485" w:rsidRDefault="00A95485" w:rsidP="00A95485">
      <w:pPr>
        <w:pStyle w:val="Components"/>
      </w:pPr>
      <w:r>
        <w:t>Subcomponents for Bed (HD):  &lt;Namespace ID (IS)&gt; &amp; &lt;Universal ID (ST)&gt; &amp; &lt;Universal ID Type (ID)&gt;</w:t>
      </w:r>
    </w:p>
    <w:p w14:paraId="34231F44" w14:textId="77777777" w:rsidR="00A95485" w:rsidRDefault="00A95485" w:rsidP="00A95485">
      <w:pPr>
        <w:pStyle w:val="Components"/>
      </w:pPr>
      <w:r>
        <w:t>Subcomponents for Facility (HD):  &lt;Namespace ID (IS)&gt; &amp; &lt;Universal ID (ST)&gt; &amp; &lt;Universal ID Type (ID)&gt;</w:t>
      </w:r>
    </w:p>
    <w:p w14:paraId="42735303" w14:textId="77777777" w:rsidR="00A95485" w:rsidRDefault="00A95485" w:rsidP="00A95485">
      <w:pPr>
        <w:pStyle w:val="Components"/>
      </w:pPr>
      <w:r>
        <w:t>Subcomponents for Building (HD):  &lt;Namespace ID (IS)&gt; &amp; &lt;Universal ID (ST)&gt; &amp; &lt;Universal ID Type (ID)&gt;</w:t>
      </w:r>
    </w:p>
    <w:p w14:paraId="5D4475BA" w14:textId="77777777" w:rsidR="00A95485" w:rsidRDefault="00A95485" w:rsidP="00A95485">
      <w:pPr>
        <w:pStyle w:val="Components"/>
      </w:pPr>
      <w:r>
        <w:t>Subcomponents for Floor (HD):  &lt;Namespace ID (IS)&gt; &amp; &lt;Universal ID (ST)&gt; &amp; &lt;Universal ID Type (ID)&gt;</w:t>
      </w:r>
    </w:p>
    <w:p w14:paraId="2665400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556361F" w14:textId="77777777" w:rsidR="00A95485" w:rsidRDefault="00A95485" w:rsidP="00A95485">
      <w:pPr>
        <w:pStyle w:val="Components"/>
      </w:pPr>
      <w:r>
        <w:t>Subcomponents for Assigning Authority for Location (HD):  &lt;Namespace ID (IS)&gt; &amp; &lt;Universal ID (ST)&gt; &amp; &lt;Universal ID Type (ID)&gt;</w:t>
      </w:r>
    </w:p>
    <w:p w14:paraId="2766F41E" w14:textId="77777777" w:rsidR="00715956" w:rsidRPr="00F21240" w:rsidRDefault="00715956">
      <w:pPr>
        <w:pStyle w:val="NormalIndented"/>
        <w:rPr>
          <w:noProof/>
        </w:rPr>
      </w:pPr>
      <w:r w:rsidRPr="00F21240">
        <w:rPr>
          <w:noProof/>
        </w:rPr>
        <w:t>Definition:  This field is valued with the place the death occurred.</w:t>
      </w:r>
    </w:p>
    <w:p w14:paraId="33AFE6DC" w14:textId="77777777" w:rsidR="00715956" w:rsidRPr="00F21240" w:rsidRDefault="00715956">
      <w:pPr>
        <w:pStyle w:val="Heading4"/>
        <w:rPr>
          <w:noProof/>
        </w:rPr>
      </w:pPr>
      <w:bookmarkStart w:id="5264" w:name="_Toc441258460"/>
      <w:bookmarkStart w:id="5265" w:name="_Toc1816276"/>
      <w:bookmarkStart w:id="5266" w:name="_Toc21372821"/>
      <w:bookmarkStart w:id="5267" w:name="_Toc175992298"/>
      <w:r w:rsidRPr="00F21240">
        <w:rPr>
          <w:noProof/>
        </w:rPr>
        <w:t>PDA-3   Death Certified Indicato</w:t>
      </w:r>
      <w:r w:rsidRPr="00F21240">
        <w:rPr>
          <w:noProof/>
          <w:vanish/>
        </w:rPr>
        <w:fldChar w:fldCharType="begin"/>
      </w:r>
      <w:r w:rsidRPr="00F21240">
        <w:rPr>
          <w:noProof/>
          <w:vanish/>
        </w:rPr>
        <w:instrText>XE "Death certified indicator"</w:instrText>
      </w:r>
      <w:r w:rsidRPr="00F21240">
        <w:rPr>
          <w:noProof/>
          <w:vanish/>
        </w:rPr>
        <w:fldChar w:fldCharType="end"/>
      </w:r>
      <w:r w:rsidRPr="00F21240">
        <w:rPr>
          <w:noProof/>
        </w:rPr>
        <w:t>r   (ID)   01576</w:t>
      </w:r>
      <w:bookmarkEnd w:id="5264"/>
      <w:bookmarkEnd w:id="5265"/>
      <w:bookmarkEnd w:id="5266"/>
      <w:bookmarkEnd w:id="5267"/>
    </w:p>
    <w:p w14:paraId="7E385617" w14:textId="2625F1CE" w:rsidR="00715956" w:rsidRPr="00F21240" w:rsidRDefault="00715956">
      <w:pPr>
        <w:pStyle w:val="NormalIndented"/>
        <w:rPr>
          <w:noProof/>
        </w:rPr>
      </w:pPr>
      <w:r w:rsidRPr="00F21240">
        <w:rPr>
          <w:noProof/>
        </w:rPr>
        <w:t xml:space="preserve">Definition:  This field indicates whether a death was officially certified or not.  Refer to </w:t>
      </w:r>
      <w:hyperlink r:id="rId37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524BBE32"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death has been </w:t>
      </w:r>
      <w:r w:rsidRPr="00F21240">
        <w:rPr>
          <w:noProof/>
          <w:lang w:val="en-US"/>
        </w:rPr>
        <w:t>certified</w:t>
      </w:r>
    </w:p>
    <w:p w14:paraId="3ECC5829"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death has not been </w:t>
      </w:r>
      <w:r w:rsidRPr="00F21240">
        <w:rPr>
          <w:noProof/>
          <w:lang w:val="en-US"/>
        </w:rPr>
        <w:t>certified</w:t>
      </w:r>
    </w:p>
    <w:p w14:paraId="405EE81F" w14:textId="77777777" w:rsidR="00715956" w:rsidRPr="00F21240" w:rsidRDefault="00715956">
      <w:pPr>
        <w:pStyle w:val="Heading4"/>
        <w:rPr>
          <w:noProof/>
        </w:rPr>
      </w:pPr>
      <w:bookmarkStart w:id="5268" w:name="_Toc441258461"/>
      <w:bookmarkStart w:id="5269" w:name="_Toc1816277"/>
      <w:bookmarkStart w:id="5270" w:name="_Toc21372822"/>
      <w:bookmarkStart w:id="5271" w:name="_Toc175992299"/>
      <w:r w:rsidRPr="00F21240">
        <w:rPr>
          <w:noProof/>
        </w:rPr>
        <w:t>PDA-4   Death Certificate Signed Date/Time</w:t>
      </w:r>
      <w:r w:rsidRPr="00F21240">
        <w:rPr>
          <w:noProof/>
          <w:vanish/>
        </w:rPr>
        <w:fldChar w:fldCharType="begin"/>
      </w:r>
      <w:r w:rsidRPr="00F21240">
        <w:rPr>
          <w:noProof/>
          <w:vanish/>
        </w:rPr>
        <w:instrText>XE "Death certificate signed date/time"</w:instrText>
      </w:r>
      <w:r w:rsidRPr="00F21240">
        <w:rPr>
          <w:noProof/>
          <w:vanish/>
        </w:rPr>
        <w:fldChar w:fldCharType="end"/>
      </w:r>
      <w:r w:rsidRPr="00F21240">
        <w:rPr>
          <w:noProof/>
        </w:rPr>
        <w:t xml:space="preserve">   (DTM)   01577</w:t>
      </w:r>
      <w:bookmarkEnd w:id="5268"/>
      <w:bookmarkEnd w:id="5269"/>
      <w:bookmarkEnd w:id="5270"/>
      <w:bookmarkEnd w:id="5271"/>
    </w:p>
    <w:p w14:paraId="13FBD531" w14:textId="77777777" w:rsidR="00715956" w:rsidRPr="00F21240" w:rsidRDefault="00715956">
      <w:pPr>
        <w:pStyle w:val="NormalIndented"/>
        <w:rPr>
          <w:noProof/>
        </w:rPr>
      </w:pPr>
      <w:r w:rsidRPr="00F21240">
        <w:rPr>
          <w:noProof/>
        </w:rPr>
        <w:t>Definition:  This field is valued with the date and time the death certificate was signed.</w:t>
      </w:r>
    </w:p>
    <w:p w14:paraId="3F2E69CE" w14:textId="77777777" w:rsidR="00715956" w:rsidRPr="00F21240" w:rsidRDefault="00715956">
      <w:pPr>
        <w:pStyle w:val="Heading4"/>
        <w:rPr>
          <w:noProof/>
        </w:rPr>
      </w:pPr>
      <w:bookmarkStart w:id="5272" w:name="_Toc441258462"/>
      <w:bookmarkStart w:id="5273" w:name="_Toc1816278"/>
      <w:bookmarkStart w:id="5274" w:name="_Toc21372823"/>
      <w:bookmarkStart w:id="5275" w:name="_Toc175992300"/>
      <w:r w:rsidRPr="00F21240">
        <w:rPr>
          <w:noProof/>
        </w:rPr>
        <w:t>PDA-5   Death Certified By</w:t>
      </w:r>
      <w:r w:rsidRPr="00F21240">
        <w:rPr>
          <w:noProof/>
          <w:vanish/>
        </w:rPr>
        <w:fldChar w:fldCharType="begin"/>
      </w:r>
      <w:r w:rsidRPr="00F21240">
        <w:rPr>
          <w:noProof/>
          <w:vanish/>
        </w:rPr>
        <w:instrText>XE "Death certified by"</w:instrText>
      </w:r>
      <w:r w:rsidRPr="00F21240">
        <w:rPr>
          <w:noProof/>
          <w:vanish/>
        </w:rPr>
        <w:fldChar w:fldCharType="end"/>
      </w:r>
      <w:r w:rsidRPr="00F21240">
        <w:rPr>
          <w:noProof/>
        </w:rPr>
        <w:t xml:space="preserve">   (XCN)   01578</w:t>
      </w:r>
      <w:bookmarkEnd w:id="5272"/>
      <w:bookmarkEnd w:id="5273"/>
      <w:bookmarkEnd w:id="5274"/>
      <w:bookmarkEnd w:id="5275"/>
    </w:p>
    <w:p w14:paraId="729DD5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C5B7A4B"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Default="00A95485" w:rsidP="00A95485">
      <w:pPr>
        <w:pStyle w:val="Components"/>
      </w:pPr>
      <w:r>
        <w:t>Subcomponents for Assigning Authority (HD):  &lt;Namespace ID (IS)&gt; &amp; &lt;Universal ID (ST)&gt; &amp; &lt;Universal ID Type (ID)&gt;</w:t>
      </w:r>
    </w:p>
    <w:p w14:paraId="3CEDB6F9" w14:textId="77777777" w:rsidR="00A95485" w:rsidRDefault="00A95485" w:rsidP="00A95485">
      <w:pPr>
        <w:pStyle w:val="Components"/>
      </w:pPr>
      <w:r>
        <w:t>Subcomponents for Assigning Facility (HD):  &lt;Namespace ID (IS)&gt; &amp; &lt;Universal ID (ST)&gt; &amp; &lt;Universal ID Type (ID)&gt;</w:t>
      </w:r>
    </w:p>
    <w:p w14:paraId="069145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F21240" w:rsidRDefault="00715956">
      <w:pPr>
        <w:pStyle w:val="NormalIndented"/>
        <w:rPr>
          <w:noProof/>
        </w:rPr>
      </w:pPr>
      <w:r w:rsidRPr="00F21240">
        <w:rPr>
          <w:noProof/>
        </w:rPr>
        <w:t>Definition:  This field is valued with the person who signed the death certificate.</w:t>
      </w:r>
    </w:p>
    <w:p w14:paraId="65CB25A4" w14:textId="77777777" w:rsidR="00715956" w:rsidRPr="00F21240" w:rsidRDefault="00715956">
      <w:pPr>
        <w:pStyle w:val="Heading4"/>
        <w:rPr>
          <w:noProof/>
        </w:rPr>
      </w:pPr>
      <w:bookmarkStart w:id="5276" w:name="_Toc441258463"/>
      <w:bookmarkStart w:id="5277" w:name="_Toc1816279"/>
      <w:bookmarkStart w:id="5278" w:name="_Toc21372824"/>
      <w:bookmarkStart w:id="5279" w:name="_Toc175992301"/>
      <w:r w:rsidRPr="00F21240">
        <w:rPr>
          <w:noProof/>
        </w:rPr>
        <w:t>PDA-6   Autopsy Indicator</w:t>
      </w:r>
      <w:r w:rsidRPr="00F21240">
        <w:rPr>
          <w:noProof/>
          <w:vanish/>
        </w:rPr>
        <w:fldChar w:fldCharType="begin"/>
      </w:r>
      <w:r w:rsidRPr="00F21240">
        <w:rPr>
          <w:noProof/>
          <w:vanish/>
        </w:rPr>
        <w:instrText>XE "Autopsy indicator"</w:instrText>
      </w:r>
      <w:r w:rsidRPr="00F21240">
        <w:rPr>
          <w:noProof/>
          <w:vanish/>
        </w:rPr>
        <w:fldChar w:fldCharType="end"/>
      </w:r>
      <w:r w:rsidRPr="00F21240">
        <w:rPr>
          <w:noProof/>
        </w:rPr>
        <w:t xml:space="preserve">   (ID)   01579</w:t>
      </w:r>
      <w:bookmarkEnd w:id="5276"/>
      <w:bookmarkEnd w:id="5277"/>
      <w:bookmarkEnd w:id="5278"/>
      <w:bookmarkEnd w:id="5279"/>
    </w:p>
    <w:p w14:paraId="3D6FF353" w14:textId="3B76C5D3" w:rsidR="00715956" w:rsidRPr="00F21240" w:rsidRDefault="00715956">
      <w:pPr>
        <w:pStyle w:val="NormalIndented"/>
        <w:rPr>
          <w:noProof/>
        </w:rPr>
      </w:pPr>
      <w:r w:rsidRPr="00F21240">
        <w:rPr>
          <w:noProof/>
        </w:rPr>
        <w:t xml:space="preserve">Definition:  This field indicates whether an autopsy was performed.  Refer to </w:t>
      </w:r>
      <w:hyperlink r:id="rId37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AD67C77"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an </w:t>
      </w:r>
      <w:r w:rsidRPr="00F21240">
        <w:rPr>
          <w:noProof/>
          <w:lang w:val="en-US"/>
        </w:rPr>
        <w:t>autopsy was performed</w:t>
      </w:r>
    </w:p>
    <w:p w14:paraId="6171956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an </w:t>
      </w:r>
      <w:r w:rsidRPr="00F21240">
        <w:rPr>
          <w:noProof/>
          <w:lang w:val="en-US"/>
        </w:rPr>
        <w:t>autopsy was not performed</w:t>
      </w:r>
    </w:p>
    <w:p w14:paraId="5D7C9443" w14:textId="77777777" w:rsidR="00715956" w:rsidRPr="00F21240" w:rsidRDefault="00715956">
      <w:pPr>
        <w:pStyle w:val="Heading4"/>
        <w:rPr>
          <w:noProof/>
        </w:rPr>
      </w:pPr>
      <w:bookmarkStart w:id="5280" w:name="_Toc441258464"/>
      <w:bookmarkStart w:id="5281" w:name="_Toc1816280"/>
      <w:bookmarkStart w:id="5282" w:name="_Toc21372825"/>
      <w:bookmarkStart w:id="5283" w:name="_Toc175992302"/>
      <w:r w:rsidRPr="00F21240">
        <w:rPr>
          <w:noProof/>
        </w:rPr>
        <w:t>PDA-7   Autopsy Start and End Date/Time</w:t>
      </w:r>
      <w:r w:rsidRPr="00F21240">
        <w:rPr>
          <w:noProof/>
          <w:vanish/>
        </w:rPr>
        <w:fldChar w:fldCharType="begin"/>
      </w:r>
      <w:r w:rsidRPr="00F21240">
        <w:rPr>
          <w:noProof/>
          <w:vanish/>
        </w:rPr>
        <w:instrText>XE "Autopsy start and end date/time"</w:instrText>
      </w:r>
      <w:r w:rsidRPr="00F21240">
        <w:rPr>
          <w:noProof/>
          <w:vanish/>
        </w:rPr>
        <w:fldChar w:fldCharType="end"/>
      </w:r>
      <w:r w:rsidRPr="00F21240">
        <w:rPr>
          <w:noProof/>
        </w:rPr>
        <w:t xml:space="preserve">   (DR)   01580</w:t>
      </w:r>
      <w:bookmarkEnd w:id="5280"/>
      <w:bookmarkEnd w:id="5281"/>
      <w:bookmarkEnd w:id="5282"/>
      <w:bookmarkEnd w:id="5283"/>
    </w:p>
    <w:p w14:paraId="0F50A902" w14:textId="77777777" w:rsidR="00A95485" w:rsidRDefault="00A95485" w:rsidP="00A95485">
      <w:pPr>
        <w:pStyle w:val="Components"/>
      </w:pPr>
      <w:bookmarkStart w:id="5284" w:name="DRComponent"/>
      <w:r>
        <w:t>Components:  &lt;Range Start Date/Time (DTM)&gt; ^ &lt;Range End Date/Time (DTM)&gt;</w:t>
      </w:r>
      <w:bookmarkEnd w:id="5284"/>
    </w:p>
    <w:p w14:paraId="24705CF6" w14:textId="77777777" w:rsidR="00715956" w:rsidRPr="00F21240" w:rsidRDefault="00715956">
      <w:pPr>
        <w:pStyle w:val="NormalIndented"/>
        <w:rPr>
          <w:noProof/>
        </w:rPr>
      </w:pPr>
      <w:r w:rsidRPr="00F21240">
        <w:rPr>
          <w:noProof/>
        </w:rPr>
        <w:t>Definition:  If an autopsy is performed, this field is valued with the date and time the autopsy was begun and completed</w:t>
      </w:r>
    </w:p>
    <w:p w14:paraId="05AB1BCB" w14:textId="77777777" w:rsidR="00715956" w:rsidRPr="00F21240" w:rsidRDefault="00715956">
      <w:pPr>
        <w:pStyle w:val="Heading4"/>
        <w:rPr>
          <w:noProof/>
        </w:rPr>
      </w:pPr>
      <w:bookmarkStart w:id="5285" w:name="_Toc441258466"/>
      <w:bookmarkStart w:id="5286" w:name="_Toc1816281"/>
      <w:bookmarkStart w:id="5287" w:name="_Toc21372826"/>
      <w:bookmarkStart w:id="5288" w:name="_Toc175992303"/>
      <w:r w:rsidRPr="00F21240">
        <w:rPr>
          <w:noProof/>
        </w:rPr>
        <w:t>PDA-8   Autopsy Performed By</w:t>
      </w:r>
      <w:r w:rsidRPr="00F21240">
        <w:rPr>
          <w:noProof/>
          <w:vanish/>
        </w:rPr>
        <w:fldChar w:fldCharType="begin"/>
      </w:r>
      <w:r w:rsidRPr="00F21240">
        <w:rPr>
          <w:noProof/>
          <w:vanish/>
        </w:rPr>
        <w:instrText>XE "Autopsy performed by"</w:instrText>
      </w:r>
      <w:r w:rsidRPr="00F21240">
        <w:rPr>
          <w:noProof/>
          <w:vanish/>
        </w:rPr>
        <w:fldChar w:fldCharType="end"/>
      </w:r>
      <w:r w:rsidRPr="00F21240">
        <w:rPr>
          <w:noProof/>
        </w:rPr>
        <w:t xml:space="preserve">   (XCN)   01581</w:t>
      </w:r>
      <w:bookmarkEnd w:id="5285"/>
      <w:bookmarkEnd w:id="5286"/>
      <w:bookmarkEnd w:id="5287"/>
      <w:bookmarkEnd w:id="5288"/>
    </w:p>
    <w:p w14:paraId="1055E6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0324F8F"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Default="00A95485" w:rsidP="00A95485">
      <w:pPr>
        <w:pStyle w:val="Components"/>
      </w:pPr>
      <w:r>
        <w:t>Subcomponents for Assigning Authority (HD):  &lt;Namespace ID (IS)&gt; &amp; &lt;Universal ID (ST)&gt; &amp; &lt;Universal ID Type (ID)&gt;</w:t>
      </w:r>
    </w:p>
    <w:p w14:paraId="2E209956" w14:textId="77777777" w:rsidR="00A95485" w:rsidRDefault="00A95485" w:rsidP="00A95485">
      <w:pPr>
        <w:pStyle w:val="Components"/>
      </w:pPr>
      <w:r>
        <w:t>Subcomponents for Assigning Facility (HD):  &lt;Namespace ID (IS)&gt; &amp; &lt;Universal ID (ST)&gt; &amp; &lt;Universal ID Type (ID)&gt;</w:t>
      </w:r>
    </w:p>
    <w:p w14:paraId="33A7392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F21240" w:rsidRDefault="00715956">
      <w:pPr>
        <w:pStyle w:val="NormalIndented"/>
        <w:rPr>
          <w:noProof/>
        </w:rPr>
      </w:pPr>
      <w:r w:rsidRPr="00F21240">
        <w:rPr>
          <w:noProof/>
        </w:rPr>
        <w:t>Definition: This field is valued with the authority who performed the autopsy.</w:t>
      </w:r>
    </w:p>
    <w:p w14:paraId="43DC9EF8" w14:textId="77777777" w:rsidR="00715956" w:rsidRPr="00F21240" w:rsidRDefault="00715956">
      <w:pPr>
        <w:pStyle w:val="Heading4"/>
        <w:rPr>
          <w:noProof/>
        </w:rPr>
      </w:pPr>
      <w:bookmarkStart w:id="5289" w:name="_Toc1816282"/>
      <w:bookmarkStart w:id="5290" w:name="_Toc21372827"/>
      <w:bookmarkStart w:id="5291" w:name="_Toc175992304"/>
      <w:r w:rsidRPr="00F21240">
        <w:rPr>
          <w:noProof/>
        </w:rPr>
        <w:t>PDA-9   Coroner Indicator</w:t>
      </w:r>
      <w:r w:rsidRPr="00F21240">
        <w:rPr>
          <w:noProof/>
          <w:vanish/>
        </w:rPr>
        <w:fldChar w:fldCharType="begin"/>
      </w:r>
      <w:r w:rsidRPr="00F21240">
        <w:rPr>
          <w:noProof/>
          <w:vanish/>
        </w:rPr>
        <w:instrText>XE "coroner indicator"</w:instrText>
      </w:r>
      <w:r w:rsidRPr="00F21240">
        <w:rPr>
          <w:noProof/>
          <w:vanish/>
        </w:rPr>
        <w:fldChar w:fldCharType="end"/>
      </w:r>
      <w:r w:rsidRPr="00F21240">
        <w:rPr>
          <w:noProof/>
        </w:rPr>
        <w:t xml:space="preserve">   (ID)   01582</w:t>
      </w:r>
      <w:bookmarkEnd w:id="5289"/>
      <w:bookmarkEnd w:id="5290"/>
      <w:bookmarkEnd w:id="5291"/>
    </w:p>
    <w:p w14:paraId="01CB569B" w14:textId="21F8E7B2" w:rsidR="00715956" w:rsidRPr="00F21240" w:rsidRDefault="00715956">
      <w:pPr>
        <w:pStyle w:val="NormalIndented"/>
        <w:rPr>
          <w:noProof/>
        </w:rPr>
      </w:pPr>
      <w:r w:rsidRPr="00F21240">
        <w:rPr>
          <w:noProof/>
        </w:rPr>
        <w:t xml:space="preserve">Definition: This flag indicates whether the case/death has been assigned to the coroner/medical examiner for investigative purposed.  Refer to </w:t>
      </w:r>
      <w:hyperlink r:id="rId37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0C628DC" w14:textId="77777777" w:rsidR="00715956" w:rsidRPr="00F21240" w:rsidRDefault="00715956">
      <w:pPr>
        <w:pStyle w:val="NormalList"/>
        <w:rPr>
          <w:noProof/>
          <w:lang w:val="en-US"/>
        </w:rPr>
      </w:pPr>
      <w:r w:rsidRPr="00F21240">
        <w:rPr>
          <w:noProof/>
          <w:lang w:val="en-US"/>
        </w:rPr>
        <w:t>Y</w:t>
      </w:r>
      <w:r w:rsidRPr="00F21240">
        <w:rPr>
          <w:noProof/>
          <w:lang w:val="en-US"/>
        </w:rPr>
        <w:tab/>
        <w:t>Has been assigned to the coroner.</w:t>
      </w:r>
    </w:p>
    <w:p w14:paraId="7D1A74BC" w14:textId="77777777" w:rsidR="00715956" w:rsidRPr="00F21240" w:rsidRDefault="00715956">
      <w:pPr>
        <w:pStyle w:val="NormalList"/>
        <w:rPr>
          <w:noProof/>
          <w:lang w:val="en-US"/>
        </w:rPr>
      </w:pPr>
      <w:r w:rsidRPr="00F21240">
        <w:rPr>
          <w:noProof/>
          <w:lang w:val="en-US"/>
        </w:rPr>
        <w:t>N</w:t>
      </w:r>
      <w:r w:rsidRPr="00F21240">
        <w:rPr>
          <w:noProof/>
          <w:lang w:val="en-US"/>
        </w:rPr>
        <w:tab/>
        <w:t>Has not been assigned to the coroner.</w:t>
      </w:r>
    </w:p>
    <w:p w14:paraId="7AFD47F4" w14:textId="0097647F" w:rsidR="00715956" w:rsidRPr="00F21240" w:rsidRDefault="00715956">
      <w:pPr>
        <w:pStyle w:val="Heading3"/>
        <w:rPr>
          <w:noProof/>
        </w:rPr>
      </w:pPr>
      <w:bookmarkStart w:id="5292" w:name="_ARV_-_Access"/>
      <w:bookmarkStart w:id="5293" w:name="_Toc175992305"/>
      <w:bookmarkStart w:id="5294" w:name="_Toc176235990"/>
      <w:bookmarkStart w:id="5295" w:name="_Toc27754863"/>
      <w:bookmarkStart w:id="5296" w:name="_Toc109892158"/>
      <w:bookmarkEnd w:id="5292"/>
      <w:r w:rsidRPr="00F21240">
        <w:rPr>
          <w:noProof/>
        </w:rPr>
        <w:t xml:space="preserve">ARV </w:t>
      </w:r>
      <w:r w:rsidR="00865C6E">
        <w:rPr>
          <w:noProof/>
        </w:rPr>
        <w:t xml:space="preserve">- </w:t>
      </w:r>
      <w:r w:rsidRPr="00F21240">
        <w:rPr>
          <w:noProof/>
        </w:rPr>
        <w:t>Access Restrictions segment</w:t>
      </w:r>
      <w:bookmarkEnd w:id="5293"/>
      <w:bookmarkEnd w:id="5294"/>
      <w:bookmarkEnd w:id="5295"/>
      <w:bookmarkEnd w:id="5296"/>
    </w:p>
    <w:p w14:paraId="61BE5EFD" w14:textId="77777777" w:rsidR="00715956" w:rsidRDefault="00715956">
      <w:pPr>
        <w:pStyle w:val="NormalIndented"/>
        <w:rPr>
          <w:i/>
          <w:noProof/>
          <w:color w:val="800080"/>
        </w:rPr>
      </w:pPr>
      <w:r w:rsidRPr="00F21240">
        <w:rPr>
          <w:noProof/>
        </w:rPr>
        <w:t>The ARV segment is used to communicate the requested/required type of access restrictions from system to system, at both the person/patient and the encounter/visit level</w:t>
      </w:r>
      <w:r w:rsidRPr="00F21240">
        <w:rPr>
          <w:i/>
          <w:noProof/>
          <w:color w:val="800080"/>
        </w:rPr>
        <w:t>.</w:t>
      </w:r>
    </w:p>
    <w:p w14:paraId="5F4EF9C8" w14:textId="262B9A06" w:rsidR="002B21F7" w:rsidRPr="00594536" w:rsidRDefault="002B21F7" w:rsidP="002B21F7">
      <w:pPr>
        <w:pStyle w:val="NormalIndented"/>
        <w:rPr>
          <w:noProof/>
        </w:rPr>
      </w:pPr>
      <w:r w:rsidRPr="00594536">
        <w:rPr>
          <w:noProof/>
        </w:rPr>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F21240" w:rsidRDefault="002B21F7">
      <w:pPr>
        <w:pStyle w:val="NormalIndented"/>
        <w:rPr>
          <w:i/>
          <w:noProof/>
          <w:color w:val="800080"/>
        </w:rPr>
      </w:pPr>
    </w:p>
    <w:p w14:paraId="4279593A" w14:textId="77777777" w:rsidR="00715956" w:rsidRPr="00F21240" w:rsidRDefault="00715956">
      <w:pPr>
        <w:pStyle w:val="NormalIndented"/>
        <w:rPr>
          <w:noProof/>
        </w:rPr>
      </w:pPr>
      <w:r w:rsidRPr="00F21240">
        <w:rPr>
          <w:noProof/>
        </w:rPr>
        <w:t>Examples:</w:t>
      </w:r>
    </w:p>
    <w:p w14:paraId="4460D7D1" w14:textId="77777777" w:rsidR="00715956" w:rsidRPr="00F21240" w:rsidRDefault="00715956">
      <w:pPr>
        <w:pStyle w:val="NormalIndented"/>
        <w:rPr>
          <w:noProof/>
        </w:rPr>
      </w:pPr>
      <w:r w:rsidRPr="00F21240">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F21240" w:rsidRDefault="00715956">
      <w:pPr>
        <w:pStyle w:val="NormalIndented"/>
        <w:rPr>
          <w:noProof/>
        </w:rPr>
      </w:pPr>
      <w:r w:rsidRPr="00F21240">
        <w:rPr>
          <w:noProof/>
        </w:rPr>
        <w:t>A realm or organization may have certain privacy policies.</w:t>
      </w:r>
    </w:p>
    <w:p w14:paraId="2155B3A0" w14:textId="77777777" w:rsidR="00715956" w:rsidRPr="00F21240" w:rsidRDefault="00715956">
      <w:pPr>
        <w:pStyle w:val="NormalIndented"/>
        <w:rPr>
          <w:noProof/>
        </w:rPr>
      </w:pPr>
      <w:r w:rsidRPr="00F21240">
        <w:rPr>
          <w:noProof/>
        </w:rPr>
        <w:t>A patient may have the right to opt out of being included on facility directories.</w:t>
      </w:r>
    </w:p>
    <w:p w14:paraId="6FD8CD40" w14:textId="77777777" w:rsidR="00715956" w:rsidRPr="00F21240" w:rsidRDefault="00715956">
      <w:pPr>
        <w:pStyle w:val="NormalIndented"/>
        <w:rPr>
          <w:noProof/>
        </w:rPr>
      </w:pPr>
      <w:r w:rsidRPr="00F21240">
        <w:rPr>
          <w:noProof/>
        </w:rPr>
        <w:t>In an international context, a physician may be culturally obligated to protect the patient's privacy.</w:t>
      </w:r>
    </w:p>
    <w:p w14:paraId="6B46FF11" w14:textId="2881DBE4" w:rsidR="00715956" w:rsidRPr="00F21240" w:rsidRDefault="00715956">
      <w:pPr>
        <w:pStyle w:val="NormalIndented"/>
        <w:rPr>
          <w:noProof/>
        </w:rPr>
      </w:pPr>
      <w:r w:rsidRPr="00F21240">
        <w:rPr>
          <w:noProof/>
        </w:rPr>
        <w:t xml:space="preserve">Any "opt-in" or "opt-out" restrictions are communicated in </w:t>
      </w:r>
      <w:r w:rsidRPr="00F21240">
        <w:rPr>
          <w:rStyle w:val="ReferenceAttribute"/>
          <w:noProof/>
        </w:rPr>
        <w:t>ARV-3 - Access Restriction Value.</w:t>
      </w:r>
      <w:r w:rsidRPr="00F21240">
        <w:rPr>
          <w:noProof/>
        </w:rPr>
        <w:t xml:space="preserve">  This segment replaces PD1-12 and PV2-22, which have been deprecated in V2.6.</w:t>
      </w:r>
      <w:r w:rsidRPr="00F21240">
        <w:rPr>
          <w:noProof/>
          <w:color w:val="800080"/>
        </w:rPr>
        <w:t xml:space="preserve">  </w:t>
      </w:r>
      <w:r w:rsidRPr="00F21240">
        <w:rPr>
          <w:noProof/>
        </w:rPr>
        <w:t xml:space="preserve">The ARV segment is optional and </w:t>
      </w:r>
      <w:r w:rsidR="002B21F7">
        <w:rPr>
          <w:noProof/>
        </w:rPr>
        <w:t xml:space="preserve">as of 2.9 </w:t>
      </w:r>
      <w:r w:rsidRPr="00F21240">
        <w:rPr>
          <w:noProof/>
        </w:rPr>
        <w:t xml:space="preserve">is sent </w:t>
      </w:r>
      <w:r w:rsidR="002B21F7" w:rsidRPr="00594536">
        <w:rPr>
          <w:noProof/>
        </w:rPr>
        <w:t>immediately follo</w:t>
      </w:r>
      <w:r w:rsidR="006526DC" w:rsidRPr="00594536">
        <w:rPr>
          <w:noProof/>
        </w:rPr>
        <w:t>w</w:t>
      </w:r>
      <w:r w:rsidR="002B21F7" w:rsidRPr="00594536">
        <w:rPr>
          <w:noProof/>
        </w:rPr>
        <w:t>ing the MSH segment to allow declaration of access restrictions for specific data elements</w:t>
      </w:r>
      <w:r w:rsidR="006526DC" w:rsidRPr="00594536">
        <w:rPr>
          <w:noProof/>
        </w:rPr>
        <w:t xml:space="preserve"> (</w:t>
      </w:r>
      <w:r w:rsidR="006526DC" w:rsidRPr="00594536">
        <w:rPr>
          <w:rStyle w:val="ReferenceAttribute"/>
        </w:rPr>
        <w:t>ARV-9 – Access Restriction Message Location</w:t>
      </w:r>
      <w:r w:rsidR="006526DC" w:rsidRPr="00594536">
        <w:rPr>
          <w:noProof/>
        </w:rPr>
        <w:t>)</w:t>
      </w:r>
      <w:r w:rsidR="002B21F7" w:rsidRPr="00594536">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594536" w:rsidRDefault="00715956">
      <w:pPr>
        <w:pStyle w:val="NormalIndented"/>
        <w:rPr>
          <w:b/>
          <w:noProof/>
        </w:rPr>
      </w:pPr>
      <w:r w:rsidRPr="00594536">
        <w:rPr>
          <w:b/>
          <w:noProof/>
        </w:rPr>
        <w:t>Usage Notes:</w:t>
      </w:r>
    </w:p>
    <w:p w14:paraId="22850544" w14:textId="0FD4E977" w:rsidR="00715956" w:rsidRPr="00F21240" w:rsidRDefault="00715956">
      <w:pPr>
        <w:pStyle w:val="NormalIndented"/>
        <w:rPr>
          <w:noProof/>
        </w:rPr>
      </w:pPr>
      <w:r w:rsidRPr="00F21240">
        <w:rPr>
          <w:noProof/>
        </w:rPr>
        <w:t xml:space="preserve">The individual system security may want to utilize the Access Restriction Value along with the Access Restriction Reason </w:t>
      </w:r>
      <w:r w:rsidR="002B21F7">
        <w:rPr>
          <w:noProof/>
        </w:rPr>
        <w:t xml:space="preserve">and with the Confidentiality Code from </w:t>
      </w:r>
      <w:r w:rsidR="002B21F7" w:rsidRPr="00594536">
        <w:rPr>
          <w:noProof/>
        </w:rPr>
        <w:t>Code defined in the Security Classification Tag (ARV-7)</w:t>
      </w:r>
      <w:r w:rsidRPr="00F21240">
        <w:rPr>
          <w:noProof/>
        </w:rPr>
        <w:t xml:space="preserve">in order to implement the appropriate type of protection for the </w:t>
      </w:r>
      <w:r w:rsidR="002B21F7">
        <w:rPr>
          <w:noProof/>
        </w:rPr>
        <w:t>identified</w:t>
      </w:r>
      <w:r w:rsidRPr="00F21240">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F21240" w:rsidRDefault="00715956">
      <w:pPr>
        <w:pStyle w:val="NormalIndented"/>
        <w:rPr>
          <w:noProof/>
        </w:rPr>
      </w:pPr>
      <w:r w:rsidRPr="00F21240">
        <w:rPr>
          <w:noProof/>
        </w:rPr>
        <w:t xml:space="preserve">It is expected that these access restriction values would be utilized in </w:t>
      </w:r>
      <w:r w:rsidRPr="00F21240">
        <w:rPr>
          <w:noProof/>
          <w:u w:val="single"/>
        </w:rPr>
        <w:t>combination with</w:t>
      </w:r>
      <w:r w:rsidRPr="00F21240">
        <w:rPr>
          <w:noProof/>
        </w:rPr>
        <w:t xml:space="preserve"> other system security information (e.g., patient locations, user department, caregiver-patient relationships, other access restriction parameters) to determine user access.</w:t>
      </w:r>
    </w:p>
    <w:p w14:paraId="6546F5E3" w14:textId="77777777" w:rsidR="00715956" w:rsidRPr="00F21240" w:rsidRDefault="00715956">
      <w:pPr>
        <w:pStyle w:val="NormalIndented"/>
        <w:rPr>
          <w:b/>
          <w:bCs/>
          <w:noProof/>
        </w:rPr>
      </w:pPr>
      <w:r w:rsidRPr="00F21240">
        <w:rPr>
          <w:noProof/>
        </w:rPr>
        <w:t>System implementers should carefully control access to the restriction codes and values, as they themselves hold sensitive information.</w:t>
      </w:r>
    </w:p>
    <w:p w14:paraId="6E53E5AC" w14:textId="515E103F" w:rsidR="00715956" w:rsidRPr="00F21240" w:rsidRDefault="00715956">
      <w:pPr>
        <w:pStyle w:val="AttributeTableCaption"/>
        <w:rPr>
          <w:noProof/>
        </w:rPr>
      </w:pPr>
      <w:r w:rsidRPr="00F21240">
        <w:rPr>
          <w:noProof/>
        </w:rPr>
        <w:t>HL7 Attribute Table - ARV - Access Restriction</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ARV</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F21240" w:rsidRDefault="00715956">
            <w:pPr>
              <w:pStyle w:val="AttributeTableHeader"/>
              <w:jc w:val="left"/>
              <w:rPr>
                <w:noProof/>
              </w:rPr>
            </w:pPr>
            <w:r w:rsidRPr="00F21240">
              <w:rPr>
                <w:noProof/>
              </w:rPr>
              <w:t>ELEMENT NAME</w:t>
            </w:r>
          </w:p>
        </w:tc>
      </w:tr>
      <w:tr w:rsidR="00D50068" w:rsidRPr="00715956"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F21240" w:rsidRDefault="00715956">
            <w:pPr>
              <w:pStyle w:val="AttributeTableBody"/>
              <w:rPr>
                <w:noProof/>
              </w:rPr>
            </w:pPr>
            <w:r w:rsidRPr="00F21240">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F21240" w:rsidRDefault="00715956">
            <w:pPr>
              <w:pStyle w:val="AttributeTableBody"/>
              <w:jc w:val="left"/>
              <w:rPr>
                <w:noProof/>
              </w:rPr>
            </w:pPr>
            <w:r w:rsidRPr="00F21240">
              <w:rPr>
                <w:noProof/>
              </w:rPr>
              <w:t>Set ID</w:t>
            </w:r>
          </w:p>
        </w:tc>
      </w:tr>
      <w:tr w:rsidR="00D50068" w:rsidRPr="00715956"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403C6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F21240" w:rsidRDefault="00000000">
            <w:pPr>
              <w:pStyle w:val="AttributeTableBody"/>
              <w:rPr>
                <w:rStyle w:val="HyperlinkTable"/>
                <w:noProof/>
              </w:rPr>
            </w:pPr>
            <w:hyperlink r:id="rId375"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F21240" w:rsidRDefault="00715956">
            <w:pPr>
              <w:pStyle w:val="AttributeTableBody"/>
              <w:rPr>
                <w:noProof/>
              </w:rPr>
            </w:pPr>
            <w:r w:rsidRPr="00F21240">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F21240" w:rsidRDefault="00715956">
            <w:pPr>
              <w:pStyle w:val="AttributeTableBody"/>
              <w:jc w:val="left"/>
              <w:rPr>
                <w:noProof/>
              </w:rPr>
            </w:pPr>
            <w:r w:rsidRPr="00F21240">
              <w:rPr>
                <w:noProof/>
              </w:rPr>
              <w:t>Access Restriction Action Code</w:t>
            </w:r>
          </w:p>
        </w:tc>
      </w:tr>
      <w:tr w:rsidR="00D50068" w:rsidRPr="00715956"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F21240" w:rsidRDefault="00000000">
            <w:pPr>
              <w:pStyle w:val="AttributeTableBody"/>
              <w:rPr>
                <w:rStyle w:val="HyperlinkTable"/>
                <w:noProof/>
              </w:rPr>
            </w:pPr>
            <w:hyperlink r:id="rId376" w:anchor="HL70717" w:history="1">
              <w:r w:rsidR="00715956" w:rsidRPr="00F21240">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F21240" w:rsidRDefault="00715956">
            <w:pPr>
              <w:pStyle w:val="AttributeTableBody"/>
              <w:rPr>
                <w:noProof/>
              </w:rPr>
            </w:pPr>
            <w:r w:rsidRPr="00F21240">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F21240" w:rsidRDefault="00715956">
            <w:pPr>
              <w:pStyle w:val="AttributeTableBody"/>
              <w:jc w:val="left"/>
              <w:rPr>
                <w:noProof/>
              </w:rPr>
            </w:pPr>
            <w:r w:rsidRPr="00F21240">
              <w:rPr>
                <w:noProof/>
              </w:rPr>
              <w:t>Access Restriction Value</w:t>
            </w:r>
          </w:p>
        </w:tc>
      </w:tr>
      <w:tr w:rsidR="00D50068" w:rsidRPr="00715956"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F21240" w:rsidRDefault="00000000">
            <w:pPr>
              <w:pStyle w:val="AttributeTableBody"/>
              <w:rPr>
                <w:noProof/>
              </w:rPr>
            </w:pPr>
            <w:hyperlink r:id="rId377" w:anchor="HL70719" w:history="1">
              <w:r w:rsidR="00715956" w:rsidRPr="00F21240">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F21240" w:rsidRDefault="00715956">
            <w:pPr>
              <w:pStyle w:val="AttributeTableBody"/>
              <w:rPr>
                <w:noProof/>
              </w:rPr>
            </w:pPr>
            <w:r w:rsidRPr="00F21240">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F21240" w:rsidRDefault="00715956">
            <w:pPr>
              <w:pStyle w:val="AttributeTableBody"/>
              <w:jc w:val="left"/>
              <w:rPr>
                <w:noProof/>
              </w:rPr>
            </w:pPr>
            <w:r w:rsidRPr="00F21240">
              <w:rPr>
                <w:noProof/>
              </w:rPr>
              <w:t>Access Restriction Reason</w:t>
            </w:r>
          </w:p>
        </w:tc>
      </w:tr>
      <w:tr w:rsidR="00D50068" w:rsidRPr="00715956"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F21240" w:rsidRDefault="00715956">
            <w:pPr>
              <w:pStyle w:val="AttributeTableBody"/>
              <w:rPr>
                <w:noProof/>
              </w:rPr>
            </w:pPr>
            <w:r w:rsidRPr="00F21240">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F21240" w:rsidRDefault="00715956">
            <w:pPr>
              <w:pStyle w:val="AttributeTableBody"/>
              <w:jc w:val="left"/>
              <w:rPr>
                <w:noProof/>
              </w:rPr>
            </w:pPr>
            <w:r w:rsidRPr="00F21240">
              <w:rPr>
                <w:noProof/>
              </w:rPr>
              <w:t>Special Access Restriction Instructions</w:t>
            </w:r>
          </w:p>
        </w:tc>
      </w:tr>
      <w:tr w:rsidR="00D50068" w:rsidRPr="00715956"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F21240" w:rsidRDefault="00715956">
            <w:pPr>
              <w:pStyle w:val="AttributeTableBody"/>
              <w:rPr>
                <w:noProof/>
                <w:color w:val="000000"/>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F21240" w:rsidRDefault="00715956">
            <w:pPr>
              <w:pStyle w:val="AttributeTableBody"/>
              <w:rPr>
                <w:noProof/>
                <w:color w:val="000000"/>
              </w:rPr>
            </w:pPr>
            <w:r w:rsidRPr="00F21240">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F21240" w:rsidRDefault="00715956">
            <w:pPr>
              <w:pStyle w:val="AttributeTableBody"/>
              <w:rPr>
                <w:noProof/>
                <w:color w:val="000000"/>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F21240" w:rsidRDefault="00715956">
            <w:pPr>
              <w:pStyle w:val="AttributeTableBody"/>
              <w:rPr>
                <w:noProof/>
              </w:rPr>
            </w:pPr>
            <w:r w:rsidRPr="00F21240">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F21240" w:rsidRDefault="00715956">
            <w:pPr>
              <w:pStyle w:val="AttributeTableBody"/>
              <w:jc w:val="left"/>
              <w:rPr>
                <w:noProof/>
                <w:color w:val="000000"/>
              </w:rPr>
            </w:pPr>
            <w:r w:rsidRPr="00F21240">
              <w:rPr>
                <w:noProof/>
              </w:rPr>
              <w:t xml:space="preserve">Access Restriction Date Range </w:t>
            </w:r>
          </w:p>
        </w:tc>
      </w:tr>
      <w:tr w:rsidR="00D50068" w:rsidRPr="00715956"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F21240" w:rsidRDefault="00532762">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F21240" w:rsidRDefault="00BC63D6">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F21240"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F21240" w:rsidRDefault="00A4400E">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F21240" w:rsidRDefault="00A4400E">
            <w:pPr>
              <w:pStyle w:val="AttributeTableBody"/>
              <w:rPr>
                <w:noProof/>
              </w:rPr>
            </w:pPr>
            <w:r>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F21240" w:rsidRDefault="00532762">
            <w:pPr>
              <w:pStyle w:val="AttributeTableBody"/>
              <w:jc w:val="left"/>
              <w:rPr>
                <w:noProof/>
              </w:rPr>
            </w:pPr>
            <w:r>
              <w:rPr>
                <w:noProof/>
              </w:rPr>
              <w:t>Security Classification Tag</w:t>
            </w:r>
          </w:p>
        </w:tc>
      </w:tr>
      <w:tr w:rsidR="00D50068" w:rsidRPr="00715956"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F21240" w:rsidRDefault="00532762">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F21240" w:rsidRDefault="0053276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F21240" w:rsidRDefault="0053276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F21240" w:rsidRDefault="00A4400E">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F21240" w:rsidRDefault="002B21F7">
            <w:pPr>
              <w:pStyle w:val="AttributeTableBody"/>
              <w:rPr>
                <w:noProof/>
              </w:rPr>
            </w:pPr>
            <w:r>
              <w:rPr>
                <w:noProof/>
              </w:rPr>
              <w:t>0</w:t>
            </w:r>
            <w:r w:rsidR="00A4400E">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F21240" w:rsidRDefault="00696C2D">
            <w:pPr>
              <w:pStyle w:val="AttributeTableBody"/>
              <w:jc w:val="left"/>
              <w:rPr>
                <w:noProof/>
              </w:rPr>
            </w:pPr>
            <w:r>
              <w:rPr>
                <w:noProof/>
              </w:rPr>
              <w:t>Security Handling Instructions</w:t>
            </w:r>
          </w:p>
        </w:tc>
      </w:tr>
      <w:tr w:rsidR="00D50068" w:rsidRPr="00715956"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Default="009C5933">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F21240"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F21240"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Default="009C5933">
            <w:pPr>
              <w:pStyle w:val="AttributeTableBody"/>
              <w:rPr>
                <w:noProof/>
              </w:rPr>
            </w:pPr>
            <w:r>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Default="009C593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Default="009C5933">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F21240"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F21240" w:rsidRDefault="00A4400E">
            <w:pPr>
              <w:pStyle w:val="AttributeTableBody"/>
              <w:rPr>
                <w:noProof/>
              </w:rPr>
            </w:pPr>
            <w:r>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Default="009C5933">
            <w:pPr>
              <w:pStyle w:val="AttributeTableBody"/>
              <w:jc w:val="left"/>
              <w:rPr>
                <w:noProof/>
              </w:rPr>
            </w:pPr>
            <w:r>
              <w:rPr>
                <w:noProof/>
              </w:rPr>
              <w:t>Access Restriction Message Location</w:t>
            </w:r>
          </w:p>
        </w:tc>
      </w:tr>
      <w:tr w:rsidR="00D50068" w:rsidRPr="00715956"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Default="006526DC">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F21240"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F21240"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Default="006526D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Default="00227BE6">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F21240"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Default="001E54E0">
            <w:pPr>
              <w:pStyle w:val="AttributeTableBody"/>
              <w:rPr>
                <w:noProof/>
              </w:rPr>
            </w:pPr>
            <w:r>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Default="006526DC" w:rsidP="00D923D5">
            <w:pPr>
              <w:pStyle w:val="AttributeTableBody"/>
              <w:jc w:val="left"/>
              <w:rPr>
                <w:noProof/>
              </w:rPr>
            </w:pPr>
            <w:r>
              <w:rPr>
                <w:noProof/>
              </w:rPr>
              <w:t xml:space="preserve">Access </w:t>
            </w:r>
            <w:r w:rsidR="00D923D5">
              <w:rPr>
                <w:noProof/>
              </w:rPr>
              <w:t>Restriction Instance</w:t>
            </w:r>
            <w:r>
              <w:rPr>
                <w:noProof/>
              </w:rPr>
              <w:t xml:space="preserve"> Identifier</w:t>
            </w:r>
          </w:p>
        </w:tc>
      </w:tr>
    </w:tbl>
    <w:p w14:paraId="0AC0D543" w14:textId="77777777" w:rsidR="00715956" w:rsidRPr="00F21240" w:rsidRDefault="00715956">
      <w:pPr>
        <w:pStyle w:val="Heading4"/>
        <w:rPr>
          <w:noProof/>
          <w:vanish/>
        </w:rPr>
      </w:pPr>
      <w:r w:rsidRPr="00F21240">
        <w:rPr>
          <w:noProof/>
          <w:vanish/>
        </w:rPr>
        <w:t>ARV field definitions</w:t>
      </w:r>
      <w:bookmarkStart w:id="5297" w:name="_Toc174953835"/>
      <w:bookmarkStart w:id="5298" w:name="_Toc174954422"/>
      <w:bookmarkEnd w:id="5297"/>
      <w:bookmarkEnd w:id="5298"/>
      <w:r w:rsidRPr="00F21240">
        <w:rPr>
          <w:noProof/>
          <w:vanish/>
        </w:rPr>
        <w:fldChar w:fldCharType="begin"/>
      </w:r>
      <w:r w:rsidRPr="00F21240">
        <w:rPr>
          <w:noProof/>
          <w:vanish/>
        </w:rPr>
        <w:instrText>XE " ARV field definitions"</w:instrText>
      </w:r>
      <w:r w:rsidRPr="00F21240">
        <w:rPr>
          <w:noProof/>
          <w:vanish/>
        </w:rPr>
        <w:fldChar w:fldCharType="end"/>
      </w:r>
      <w:bookmarkStart w:id="5299" w:name="_Toc175992306"/>
      <w:bookmarkEnd w:id="5299"/>
    </w:p>
    <w:p w14:paraId="22C221BD" w14:textId="77777777" w:rsidR="00715956" w:rsidRPr="00F21240" w:rsidRDefault="00715956">
      <w:pPr>
        <w:pStyle w:val="Heading4"/>
        <w:rPr>
          <w:noProof/>
        </w:rPr>
      </w:pPr>
      <w:bookmarkStart w:id="5300" w:name="_Toc175992307"/>
      <w:r w:rsidRPr="00F21240">
        <w:rPr>
          <w:noProof/>
        </w:rPr>
        <w:t>ARV-1   Set ID</w:t>
      </w:r>
      <w:r w:rsidRPr="00F21240">
        <w:rPr>
          <w:noProof/>
          <w:vanish/>
        </w:rPr>
        <w:fldChar w:fldCharType="begin"/>
      </w:r>
      <w:r w:rsidRPr="00F21240">
        <w:rPr>
          <w:noProof/>
          <w:vanish/>
        </w:rPr>
        <w:instrText>XE "ARV-1 Set id"</w:instrText>
      </w:r>
      <w:r w:rsidRPr="00F21240">
        <w:rPr>
          <w:noProof/>
          <w:vanish/>
        </w:rPr>
        <w:fldChar w:fldCharType="end"/>
      </w:r>
      <w:r w:rsidRPr="00F21240">
        <w:rPr>
          <w:noProof/>
        </w:rPr>
        <w:t xml:space="preserve">   (SI)   02143</w:t>
      </w:r>
      <w:bookmarkEnd w:id="5300"/>
    </w:p>
    <w:p w14:paraId="0C95248F" w14:textId="77777777" w:rsidR="00715956" w:rsidRPr="00F21240" w:rsidRDefault="00715956">
      <w:pPr>
        <w:pStyle w:val="NormalIndented"/>
        <w:rPr>
          <w:noProof/>
        </w:rPr>
      </w:pPr>
      <w:r w:rsidRPr="00F21240">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4842E3" w:rsidRDefault="00715956">
      <w:pPr>
        <w:pStyle w:val="Heading4"/>
        <w:rPr>
          <w:noProof/>
          <w:lang w:val="fr-FR"/>
        </w:rPr>
      </w:pPr>
      <w:bookmarkStart w:id="5301" w:name="_Toc175992308"/>
      <w:r w:rsidRPr="004842E3">
        <w:rPr>
          <w:noProof/>
          <w:lang w:val="fr-FR"/>
        </w:rPr>
        <w:t>ARV-2   Access Restriction Action Code</w:t>
      </w:r>
      <w:r w:rsidRPr="00F21240">
        <w:rPr>
          <w:noProof/>
          <w:vanish/>
        </w:rPr>
        <w:fldChar w:fldCharType="begin"/>
      </w:r>
      <w:r w:rsidRPr="004842E3">
        <w:rPr>
          <w:noProof/>
          <w:vanish/>
          <w:lang w:val="fr-FR"/>
        </w:rPr>
        <w:instrText>XE "</w:instrText>
      </w:r>
      <w:r w:rsidR="00DE53D0">
        <w:rPr>
          <w:noProof/>
          <w:vanish/>
          <w:lang w:val="fr-FR"/>
        </w:rPr>
        <w:instrText xml:space="preserve">ARV-2 </w:instrText>
      </w:r>
      <w:r w:rsidRPr="004842E3">
        <w:rPr>
          <w:noProof/>
          <w:vanish/>
          <w:lang w:val="fr-FR"/>
        </w:rPr>
        <w:instrText>Access restriction code"</w:instrText>
      </w:r>
      <w:r w:rsidRPr="00F21240">
        <w:rPr>
          <w:noProof/>
          <w:vanish/>
        </w:rPr>
        <w:fldChar w:fldCharType="end"/>
      </w:r>
      <w:r w:rsidRPr="004842E3">
        <w:rPr>
          <w:noProof/>
          <w:lang w:val="fr-FR"/>
        </w:rPr>
        <w:t xml:space="preserve">   (CNE)   02144</w:t>
      </w:r>
      <w:bookmarkEnd w:id="5301"/>
    </w:p>
    <w:p w14:paraId="5EEE559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F21240" w:rsidRDefault="00715956">
      <w:pPr>
        <w:pStyle w:val="NormalIndented"/>
        <w:rPr>
          <w:noProof/>
        </w:rPr>
      </w:pPr>
      <w:r w:rsidRPr="00F21240">
        <w:rPr>
          <w:noProof/>
        </w:rPr>
        <w:t xml:space="preserve">Definition:  This field contains a code defining the action to be taken for this segment.  It allows access restriction information to be sent to delete or update previously sent access restrictions.  Refer to </w:t>
      </w:r>
      <w:hyperlink r:id="rId378"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005051F1">
        <w:rPr>
          <w:noProof/>
        </w:rPr>
        <w:t>valid</w:t>
      </w:r>
      <w:r w:rsidR="005051F1" w:rsidRPr="00F21240">
        <w:rPr>
          <w:noProof/>
        </w:rPr>
        <w:t xml:space="preserve"> </w:t>
      </w:r>
      <w:r w:rsidRPr="00F21240">
        <w:rPr>
          <w:noProof/>
        </w:rPr>
        <w:t>values.</w:t>
      </w:r>
    </w:p>
    <w:p w14:paraId="245629D9" w14:textId="2C3AE84E" w:rsidR="00715956" w:rsidRPr="00F21240" w:rsidRDefault="00715956">
      <w:pPr>
        <w:pStyle w:val="Heading4"/>
        <w:rPr>
          <w:noProof/>
        </w:rPr>
      </w:pPr>
      <w:bookmarkStart w:id="5302" w:name="_Toc175992309"/>
      <w:r w:rsidRPr="00F21240">
        <w:rPr>
          <w:noProof/>
        </w:rPr>
        <w:t>ARV-3   Access Restriction Value</w:t>
      </w:r>
      <w:r w:rsidRPr="00F21240">
        <w:rPr>
          <w:noProof/>
          <w:vanish/>
        </w:rPr>
        <w:fldChar w:fldCharType="begin"/>
      </w:r>
      <w:r w:rsidRPr="00F21240">
        <w:rPr>
          <w:noProof/>
          <w:vanish/>
        </w:rPr>
        <w:instrText>XE "</w:instrText>
      </w:r>
      <w:r w:rsidR="00DE53D0">
        <w:rPr>
          <w:noProof/>
          <w:vanish/>
        </w:rPr>
        <w:instrText xml:space="preserve">ARV-3 </w:instrText>
      </w:r>
      <w:r w:rsidRPr="00F21240">
        <w:rPr>
          <w:noProof/>
          <w:vanish/>
        </w:rPr>
        <w:instrText>Access restriction value"</w:instrText>
      </w:r>
      <w:r w:rsidRPr="00F21240">
        <w:rPr>
          <w:noProof/>
          <w:vanish/>
        </w:rPr>
        <w:fldChar w:fldCharType="end"/>
      </w:r>
      <w:r w:rsidRPr="00F21240">
        <w:rPr>
          <w:noProof/>
        </w:rPr>
        <w:t xml:space="preserve">   (CWE)   02145</w:t>
      </w:r>
      <w:bookmarkEnd w:id="5302"/>
    </w:p>
    <w:p w14:paraId="189020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Default="00715956">
      <w:pPr>
        <w:pStyle w:val="NormalIndented"/>
        <w:rPr>
          <w:noProof/>
        </w:rPr>
      </w:pPr>
      <w:r w:rsidRPr="00F21240">
        <w:rPr>
          <w:rFonts w:cs="Arial"/>
          <w:noProof/>
        </w:rPr>
        <w:t xml:space="preserve">Definition: </w:t>
      </w:r>
      <w:r w:rsidRPr="00F21240">
        <w:rPr>
          <w:noProof/>
        </w:rPr>
        <w:t xml:space="preserve"> This field specifies the information to which access </w:t>
      </w:r>
      <w:r w:rsidR="00C65690">
        <w:rPr>
          <w:noProof/>
        </w:rPr>
        <w:t xml:space="preserve">to sensitive information </w:t>
      </w:r>
      <w:r w:rsidRPr="00F21240">
        <w:rPr>
          <w:noProof/>
        </w:rPr>
        <w:t>is restricted</w:t>
      </w:r>
      <w:r w:rsidR="00C65690">
        <w:rPr>
          <w:noProof/>
        </w:rPr>
        <w:t xml:space="preserve"> by applicab</w:t>
      </w:r>
      <w:r w:rsidR="00696C2D">
        <w:rPr>
          <w:noProof/>
        </w:rPr>
        <w:t>le</w:t>
      </w:r>
      <w:r w:rsidR="00C65690">
        <w:rPr>
          <w:noProof/>
        </w:rPr>
        <w:t xml:space="preserve"> jurisdictional, organizational, patient privacy policy or law</w:t>
      </w:r>
      <w:r w:rsidRPr="00F21240">
        <w:rPr>
          <w:noProof/>
        </w:rPr>
        <w:t xml:space="preserve">.  </w:t>
      </w:r>
      <w:r w:rsidR="002B21F7" w:rsidRPr="00594536">
        <w:rPr>
          <w:noProof/>
        </w:rPr>
        <w:t xml:space="preserve">This field </w:t>
      </w:r>
      <w:r w:rsidR="00C65690">
        <w:rPr>
          <w:noProof/>
        </w:rPr>
        <w:t>is</w:t>
      </w:r>
      <w:r w:rsidR="002B21F7" w:rsidRPr="00594536">
        <w:rPr>
          <w:noProof/>
        </w:rPr>
        <w:t xml:space="preserve"> used to identify overarching context, for example specific policy defined data elements or message groups when applicable to ALL groups in the message</w:t>
      </w:r>
      <w:r w:rsidR="00C65690">
        <w:rPr>
          <w:noProof/>
        </w:rPr>
        <w:t>.  F</w:t>
      </w:r>
      <w:r w:rsidR="002B21F7" w:rsidRPr="00594536">
        <w:rPr>
          <w:noProof/>
        </w:rPr>
        <w:t>or example</w:t>
      </w:r>
      <w:r w:rsidR="00C65690">
        <w:rPr>
          <w:noProof/>
        </w:rPr>
        <w:t>, under a specific minor’s right to consent for healthcare law coded in ARV-3, all of the minor’s</w:t>
      </w:r>
      <w:r w:rsidR="002B21F7" w:rsidRPr="00594536">
        <w:rPr>
          <w:noProof/>
        </w:rPr>
        <w:t xml:space="preserve"> demographic data</w:t>
      </w:r>
      <w:r w:rsidR="00C65690">
        <w:rPr>
          <w:noProof/>
        </w:rPr>
        <w:t xml:space="preserve"> coded in ARV-4 </w:t>
      </w:r>
      <w:r w:rsidR="00223CDB">
        <w:rPr>
          <w:noProof/>
        </w:rPr>
        <w:t>i</w:t>
      </w:r>
      <w:r w:rsidR="00C65690">
        <w:rPr>
          <w:noProof/>
        </w:rPr>
        <w:t>s sensitive</w:t>
      </w:r>
      <w:r w:rsidR="002B21F7" w:rsidRPr="00594536">
        <w:rPr>
          <w:noProof/>
        </w:rPr>
        <w:t xml:space="preserve">, which </w:t>
      </w:r>
      <w:r w:rsidR="00C65690">
        <w:rPr>
          <w:noProof/>
        </w:rPr>
        <w:t>may be</w:t>
      </w:r>
      <w:r w:rsidR="002B21F7" w:rsidRPr="00594536">
        <w:rPr>
          <w:noProof/>
        </w:rPr>
        <w:t xml:space="preserve"> conveyed in several segments (PID, PD1, PD2)).</w:t>
      </w:r>
      <w:r w:rsidRPr="00F21240">
        <w:rPr>
          <w:noProof/>
        </w:rPr>
        <w:t xml:space="preserve">  </w:t>
      </w:r>
      <w:r w:rsidR="00C65690">
        <w:rPr>
          <w:noProof/>
        </w:rPr>
        <w:t xml:space="preserve"> </w:t>
      </w:r>
      <w:r w:rsidR="00EE01A1">
        <w:rPr>
          <w:noProof/>
        </w:rPr>
        <w:t>T</w:t>
      </w:r>
      <w:r w:rsidR="00C65690">
        <w:rPr>
          <w:noProof/>
        </w:rPr>
        <w:t>o a specific element, access may be restricted at the field level by employing the sp</w:t>
      </w:r>
      <w:r w:rsidR="00696C2D">
        <w:rPr>
          <w:noProof/>
        </w:rPr>
        <w:t>e</w:t>
      </w:r>
      <w:r w:rsidR="00C65690">
        <w:rPr>
          <w:noProof/>
        </w:rPr>
        <w:t>cific HL7 field lo</w:t>
      </w:r>
      <w:r w:rsidR="00696C2D">
        <w:rPr>
          <w:noProof/>
        </w:rPr>
        <w:t>c</w:t>
      </w:r>
      <w:r w:rsidR="00C65690">
        <w:rPr>
          <w:noProof/>
        </w:rPr>
        <w:t>at</w:t>
      </w:r>
      <w:r w:rsidR="00EE01A1">
        <w:rPr>
          <w:noProof/>
        </w:rPr>
        <w:t>i</w:t>
      </w:r>
      <w:r w:rsidR="00C65690">
        <w:rPr>
          <w:noProof/>
        </w:rPr>
        <w:t xml:space="preserve">on in ARV-9.  For example, when only some of the demographic data is considered sensitive under a particular </w:t>
      </w:r>
      <w:r w:rsidR="00696C2D">
        <w:rPr>
          <w:noProof/>
        </w:rPr>
        <w:t>m</w:t>
      </w:r>
      <w:r w:rsidR="00C65690">
        <w:rPr>
          <w:noProof/>
        </w:rPr>
        <w:t>inor’s conse</w:t>
      </w:r>
      <w:r w:rsidR="00696C2D">
        <w:rPr>
          <w:noProof/>
        </w:rPr>
        <w:t>n</w:t>
      </w:r>
      <w:r w:rsidR="00C65690">
        <w:rPr>
          <w:noProof/>
        </w:rPr>
        <w:t xml:space="preserve">t coded in ARV-3.  </w:t>
      </w:r>
      <w:r w:rsidRPr="00F21240">
        <w:rPr>
          <w:noProof/>
        </w:rPr>
        <w:t xml:space="preserve">Refer to </w:t>
      </w:r>
      <w:hyperlink r:id="rId379" w:anchor="HL70717" w:history="1">
        <w:r w:rsidRPr="00F21240">
          <w:rPr>
            <w:rStyle w:val="ReferenceUserTable"/>
            <w:noProof/>
          </w:rPr>
          <w:t>User-defined Table 0717 – Access Restriction Value</w:t>
        </w:r>
      </w:hyperlink>
      <w:r w:rsidRPr="00F21240">
        <w:rPr>
          <w:noProof/>
        </w:rPr>
        <w:t xml:space="preserve"> </w:t>
      </w:r>
      <w:r>
        <w:rPr>
          <w:noProof/>
        </w:rPr>
        <w:t xml:space="preserve">in Chapter 2C, Code Tables, for </w:t>
      </w:r>
      <w:r w:rsidRPr="00F21240">
        <w:rPr>
          <w:noProof/>
        </w:rPr>
        <w:t>suggested values.</w:t>
      </w:r>
      <w:r w:rsidR="002B21F7">
        <w:rPr>
          <w:noProof/>
        </w:rPr>
        <w:t xml:space="preserve"> </w:t>
      </w:r>
    </w:p>
    <w:p w14:paraId="3E36E9DF" w14:textId="77777777" w:rsidR="002B21F7" w:rsidRPr="00594536" w:rsidRDefault="002B21F7" w:rsidP="002B21F7">
      <w:pPr>
        <w:pStyle w:val="NormalIndented"/>
        <w:rPr>
          <w:noProof/>
        </w:rPr>
      </w:pPr>
      <w:r w:rsidRPr="00594536">
        <w:rPr>
          <w:noProof/>
        </w:rPr>
        <w:t xml:space="preserve">The intent of this table is to declare the applicable patient consent directive, organizational policy or jurisdicitonal law. </w:t>
      </w:r>
    </w:p>
    <w:p w14:paraId="5BB6EF8B" w14:textId="77777777" w:rsidR="002B21F7" w:rsidRDefault="002B21F7" w:rsidP="002B21F7">
      <w:pPr>
        <w:pStyle w:val="NormalIndented"/>
        <w:rPr>
          <w:noProof/>
        </w:rPr>
      </w:pPr>
      <w:r w:rsidRPr="00594536">
        <w:rPr>
          <w:noProof/>
        </w:rPr>
        <w:t>As examples in the US this could be HIPAA Authorizations for Disclosure, HIPAA Notice of Privacy Practice or 42 CFR Part 2.</w:t>
      </w:r>
    </w:p>
    <w:p w14:paraId="1410980B" w14:textId="77777777" w:rsidR="002B21F7" w:rsidRPr="00F21240" w:rsidRDefault="002B21F7">
      <w:pPr>
        <w:pStyle w:val="NormalIndented"/>
        <w:rPr>
          <w:noProof/>
        </w:rPr>
      </w:pPr>
    </w:p>
    <w:p w14:paraId="5BA58ABA" w14:textId="7E5FE379" w:rsidR="00715956" w:rsidRPr="00F21240" w:rsidRDefault="00715956">
      <w:pPr>
        <w:pStyle w:val="Heading4"/>
        <w:rPr>
          <w:noProof/>
        </w:rPr>
      </w:pPr>
      <w:bookmarkStart w:id="5303" w:name="HL70717"/>
      <w:bookmarkStart w:id="5304" w:name="_Toc175992310"/>
      <w:bookmarkEnd w:id="5303"/>
      <w:r w:rsidRPr="00F21240">
        <w:rPr>
          <w:noProof/>
        </w:rPr>
        <w:t>ARV-4   Access Restriction Reason</w:t>
      </w:r>
      <w:r w:rsidRPr="00F21240">
        <w:rPr>
          <w:noProof/>
          <w:vanish/>
        </w:rPr>
        <w:fldChar w:fldCharType="begin"/>
      </w:r>
      <w:r w:rsidRPr="00F21240">
        <w:rPr>
          <w:noProof/>
          <w:vanish/>
        </w:rPr>
        <w:instrText>XE "</w:instrText>
      </w:r>
      <w:r w:rsidR="00DE53D0">
        <w:rPr>
          <w:noProof/>
          <w:vanish/>
        </w:rPr>
        <w:instrText xml:space="preserve">ARV-4 </w:instrText>
      </w:r>
      <w:r w:rsidRPr="00F21240">
        <w:rPr>
          <w:noProof/>
          <w:vanish/>
        </w:rPr>
        <w:instrText>Access restriction reason"</w:instrText>
      </w:r>
      <w:r w:rsidRPr="00F21240">
        <w:rPr>
          <w:noProof/>
          <w:vanish/>
        </w:rPr>
        <w:fldChar w:fldCharType="end"/>
      </w:r>
      <w:r w:rsidRPr="00F21240">
        <w:rPr>
          <w:noProof/>
        </w:rPr>
        <w:t xml:space="preserve">   (CWE)   02146</w:t>
      </w:r>
      <w:bookmarkEnd w:id="5304"/>
    </w:p>
    <w:p w14:paraId="78C7EC4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F21240" w:rsidRDefault="00715956">
      <w:pPr>
        <w:pStyle w:val="NormalIndented"/>
        <w:rPr>
          <w:noProof/>
        </w:rPr>
      </w:pPr>
      <w:r w:rsidRPr="00F21240">
        <w:rPr>
          <w:rFonts w:cs="Arial"/>
          <w:noProof/>
        </w:rPr>
        <w:t xml:space="preserve">Definition: </w:t>
      </w:r>
      <w:r w:rsidRPr="00F21240">
        <w:rPr>
          <w:noProof/>
        </w:rPr>
        <w:t xml:space="preserve"> This field is used to convey the reason for the restricted access.  Repeat of the Access Restriction Reason is allowed to accommodate communication of multiple reasons for an access restriction.  Refer to </w:t>
      </w:r>
      <w:hyperlink r:id="rId380" w:anchor="HL70719" w:history="1">
        <w:r w:rsidRPr="00F21240">
          <w:rPr>
            <w:rStyle w:val="ReferenceUserTable"/>
            <w:noProof/>
          </w:rPr>
          <w:t>User-defined Table 0719 – Access Restriction Reason Code</w:t>
        </w:r>
      </w:hyperlink>
      <w:r w:rsidRPr="00F21240">
        <w:rPr>
          <w:noProof/>
        </w:rPr>
        <w:t xml:space="preserve"> </w:t>
      </w:r>
      <w:r>
        <w:rPr>
          <w:noProof/>
        </w:rPr>
        <w:t xml:space="preserve">in Chapter 2C, Code Tables, for </w:t>
      </w:r>
      <w:r w:rsidRPr="00F21240">
        <w:rPr>
          <w:noProof/>
        </w:rPr>
        <w:t>suggested values.</w:t>
      </w:r>
    </w:p>
    <w:p w14:paraId="63F668CA" w14:textId="02021044" w:rsidR="00715956" w:rsidRPr="00F21240" w:rsidRDefault="00715956">
      <w:pPr>
        <w:pStyle w:val="Heading4"/>
        <w:rPr>
          <w:noProof/>
        </w:rPr>
      </w:pPr>
      <w:bookmarkStart w:id="5305" w:name="HL70177"/>
      <w:bookmarkStart w:id="5306" w:name="HL70719"/>
      <w:bookmarkStart w:id="5307" w:name="_Toc175992311"/>
      <w:bookmarkEnd w:id="5305"/>
      <w:bookmarkEnd w:id="5306"/>
      <w:r w:rsidRPr="00F21240">
        <w:rPr>
          <w:noProof/>
        </w:rPr>
        <w:t>ARV-5   Special Access Restriction Instructions</w:t>
      </w:r>
      <w:r w:rsidRPr="00F21240">
        <w:rPr>
          <w:noProof/>
          <w:vanish/>
        </w:rPr>
        <w:fldChar w:fldCharType="begin"/>
      </w:r>
      <w:r w:rsidRPr="00F21240">
        <w:rPr>
          <w:noProof/>
          <w:vanish/>
        </w:rPr>
        <w:instrText>XE "</w:instrText>
      </w:r>
      <w:r w:rsidR="00DE53D0">
        <w:rPr>
          <w:noProof/>
          <w:vanish/>
        </w:rPr>
        <w:instrText xml:space="preserve">ARV-5 </w:instrText>
      </w:r>
      <w:r w:rsidRPr="00F21240">
        <w:rPr>
          <w:noProof/>
          <w:vanish/>
        </w:rPr>
        <w:instrText>Special access restriction instructions"</w:instrText>
      </w:r>
      <w:r w:rsidRPr="00F21240">
        <w:rPr>
          <w:noProof/>
          <w:vanish/>
        </w:rPr>
        <w:fldChar w:fldCharType="end"/>
      </w:r>
      <w:r w:rsidRPr="00F21240">
        <w:rPr>
          <w:noProof/>
        </w:rPr>
        <w:t xml:space="preserve">   (ST)   02147</w:t>
      </w:r>
      <w:bookmarkEnd w:id="5307"/>
    </w:p>
    <w:p w14:paraId="60096255" w14:textId="0B6F9530" w:rsidR="001D1161" w:rsidRPr="00594536" w:rsidRDefault="00715956"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Definition:  Used to convey specific instructions about the protection of the patient's </w:t>
      </w:r>
      <w:r w:rsidR="00D923D5">
        <w:rPr>
          <w:rFonts w:eastAsia="Times New Roman" w:cs="Arial"/>
          <w:noProof/>
          <w:kern w:val="20"/>
          <w:szCs w:val="20"/>
          <w:lang w:eastAsia="de-DE"/>
        </w:rPr>
        <w:t xml:space="preserve">information </w:t>
      </w:r>
      <w:r w:rsidR="001D1161" w:rsidRPr="00594536">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594536">
        <w:rPr>
          <w:rFonts w:eastAsia="Times New Roman"/>
          <w:szCs w:val="20"/>
          <w:lang w:eastAsia="de-DE"/>
        </w:rPr>
        <w:footnoteReference w:id="2"/>
      </w:r>
      <w:r w:rsidR="001D1161" w:rsidRPr="00594536">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F21240" w:rsidRDefault="00715956">
      <w:pPr>
        <w:pStyle w:val="NormalIndented"/>
        <w:rPr>
          <w:noProof/>
        </w:rPr>
      </w:pPr>
      <w:r w:rsidRPr="00F21240">
        <w:rPr>
          <w:noProof/>
        </w:rPr>
        <w:t>This field may also be</w:t>
      </w:r>
      <w:r w:rsidRPr="00F21240">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F21240" w:rsidRDefault="00715956">
      <w:pPr>
        <w:pStyle w:val="Heading4"/>
        <w:rPr>
          <w:noProof/>
        </w:rPr>
      </w:pPr>
      <w:bookmarkStart w:id="5308" w:name="_Toc175992312"/>
      <w:r w:rsidRPr="00F21240">
        <w:rPr>
          <w:noProof/>
        </w:rPr>
        <w:t>ARV-6   Access Restriction Date Range</w:t>
      </w:r>
      <w:r w:rsidRPr="00F21240">
        <w:rPr>
          <w:noProof/>
          <w:vanish/>
        </w:rPr>
        <w:fldChar w:fldCharType="begin"/>
      </w:r>
      <w:r w:rsidRPr="00F21240">
        <w:rPr>
          <w:noProof/>
          <w:vanish/>
        </w:rPr>
        <w:instrText>XE "</w:instrText>
      </w:r>
      <w:r w:rsidR="00DE53D0">
        <w:rPr>
          <w:noProof/>
          <w:vanish/>
        </w:rPr>
        <w:instrText xml:space="preserve">ARV-6 </w:instrText>
      </w:r>
      <w:r w:rsidRPr="00F21240">
        <w:rPr>
          <w:noProof/>
          <w:vanish/>
        </w:rPr>
        <w:instrText>Access restriction date range"</w:instrText>
      </w:r>
      <w:r w:rsidRPr="00F21240">
        <w:rPr>
          <w:noProof/>
          <w:vanish/>
        </w:rPr>
        <w:fldChar w:fldCharType="end"/>
      </w:r>
      <w:r w:rsidRPr="00F21240">
        <w:rPr>
          <w:noProof/>
        </w:rPr>
        <w:t xml:space="preserve">   (DR)    02148</w:t>
      </w:r>
      <w:bookmarkEnd w:id="5308"/>
    </w:p>
    <w:p w14:paraId="23FE3C84" w14:textId="77777777" w:rsidR="00A95485" w:rsidRDefault="00A95485" w:rsidP="00A95485">
      <w:pPr>
        <w:pStyle w:val="Components"/>
      </w:pPr>
      <w:r>
        <w:t>Components:  &lt;Range Start Date/Time (DTM)&gt; ^ &lt;Range End Date/Time (DTM)&gt;</w:t>
      </w:r>
    </w:p>
    <w:p w14:paraId="6B646253" w14:textId="45C28AB3" w:rsidR="00715956" w:rsidRDefault="00715956">
      <w:pPr>
        <w:pStyle w:val="NormalIndented"/>
        <w:rPr>
          <w:noProof/>
        </w:rPr>
      </w:pPr>
      <w:r w:rsidRPr="00F21240">
        <w:rPr>
          <w:rFonts w:cs="Arial"/>
          <w:noProof/>
        </w:rPr>
        <w:t xml:space="preserve">Definition: </w:t>
      </w:r>
      <w:r w:rsidRPr="00F21240">
        <w:rPr>
          <w:noProof/>
        </w:rPr>
        <w:t xml:space="preserve"> This element defines the date from which an access restriction commences until the date it is specifically rescinded.</w:t>
      </w:r>
    </w:p>
    <w:p w14:paraId="051D0A35" w14:textId="534FE20C" w:rsidR="00532762" w:rsidRDefault="00532762" w:rsidP="00594536">
      <w:pPr>
        <w:pStyle w:val="Heading4"/>
        <w:tabs>
          <w:tab w:val="clear" w:pos="2160"/>
        </w:tabs>
        <w:ind w:left="1008" w:hanging="1008"/>
        <w:rPr>
          <w:noProof/>
        </w:rPr>
      </w:pPr>
      <w:r>
        <w:rPr>
          <w:noProof/>
        </w:rPr>
        <w:t>ARV-7 Security Classificat</w:t>
      </w:r>
      <w:r w:rsidR="007A0995">
        <w:rPr>
          <w:noProof/>
        </w:rPr>
        <w:t>i</w:t>
      </w:r>
      <w:r>
        <w:rPr>
          <w:noProof/>
        </w:rPr>
        <w:t>on Tag</w:t>
      </w:r>
      <w:r w:rsidR="007A0995" w:rsidRPr="00F21240">
        <w:rPr>
          <w:noProof/>
          <w:vanish/>
        </w:rPr>
        <w:fldChar w:fldCharType="begin"/>
      </w:r>
      <w:r w:rsidR="007A0995" w:rsidRPr="00F21240">
        <w:rPr>
          <w:noProof/>
          <w:vanish/>
        </w:rPr>
        <w:instrText>X</w:instrText>
      </w:r>
      <w:r w:rsidR="007A0995">
        <w:rPr>
          <w:noProof/>
          <w:vanish/>
        </w:rPr>
        <w:instrText>E "</w:instrText>
      </w:r>
      <w:r w:rsidR="00DE53D0">
        <w:rPr>
          <w:noProof/>
          <w:vanish/>
        </w:rPr>
        <w:instrText xml:space="preserve">ARV-7 </w:instrText>
      </w:r>
      <w:r w:rsidR="007A0995">
        <w:rPr>
          <w:noProof/>
          <w:vanish/>
        </w:rPr>
        <w:instrText>Security Classification Tag</w:instrText>
      </w:r>
      <w:r w:rsidR="007A0995" w:rsidRPr="00F21240">
        <w:rPr>
          <w:noProof/>
          <w:vanish/>
        </w:rPr>
        <w:instrText>"</w:instrText>
      </w:r>
      <w:r w:rsidR="007A0995" w:rsidRPr="00F21240">
        <w:rPr>
          <w:noProof/>
          <w:vanish/>
        </w:rPr>
        <w:fldChar w:fldCharType="end"/>
      </w:r>
      <w:r>
        <w:rPr>
          <w:noProof/>
        </w:rPr>
        <w:t xml:space="preserve"> (CWE) </w:t>
      </w:r>
      <w:r w:rsidR="00A4400E">
        <w:rPr>
          <w:noProof/>
        </w:rPr>
        <w:t xml:space="preserve">  03512</w:t>
      </w:r>
    </w:p>
    <w:p w14:paraId="461D5710" w14:textId="77777777" w:rsidR="00532762" w:rsidRDefault="00532762" w:rsidP="0053276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FB1972" w:rsidRDefault="00532762" w:rsidP="00532762">
      <w:pPr>
        <w:pStyle w:val="NormalIndented"/>
        <w:rPr>
          <w:rFonts w:cs="Arial"/>
          <w:noProof/>
        </w:rPr>
      </w:pPr>
      <w:r w:rsidRPr="00FB197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594536" w:rsidRDefault="001D1161"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Refer to </w:t>
      </w:r>
      <w:r w:rsidRPr="00594536">
        <w:rPr>
          <w:rFonts w:eastAsia="Times New Roman" w:cs="Arial"/>
          <w:kern w:val="20"/>
          <w:szCs w:val="20"/>
          <w:lang w:eastAsia="de-DE"/>
        </w:rPr>
        <w:t>Externally-defined HL7 Table 0952 – HL7 Confidentiality C</w:t>
      </w:r>
      <w:r w:rsidR="00696C2D" w:rsidRPr="00696C2D">
        <w:rPr>
          <w:rFonts w:eastAsia="Times New Roman" w:cs="Arial"/>
          <w:kern w:val="20"/>
          <w:szCs w:val="20"/>
          <w:lang w:eastAsia="de-DE"/>
        </w:rPr>
        <w:t>lassification</w:t>
      </w:r>
      <w:r w:rsidR="00696C2D">
        <w:rPr>
          <w:rFonts w:eastAsia="Times New Roman" w:cs="Arial"/>
          <w:kern w:val="20"/>
          <w:szCs w:val="20"/>
          <w:lang w:eastAsia="de-DE"/>
        </w:rPr>
        <w:t>.</w:t>
      </w:r>
      <w:r w:rsidRPr="00594536">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 used to adjudicate access requests against privacy policies.</w:t>
      </w:r>
      <w:r w:rsidR="00696C2D">
        <w:rPr>
          <w:rFonts w:eastAsia="Times New Roman" w:cs="Arial"/>
          <w:noProof/>
          <w:kern w:val="20"/>
          <w:szCs w:val="20"/>
          <w:lang w:eastAsia="de-DE"/>
        </w:rPr>
        <w:t xml:space="preserve"> See</w:t>
      </w:r>
      <w:r w:rsidRPr="00594536">
        <w:rPr>
          <w:rFonts w:eastAsia="Times New Roman" w:cs="Arial"/>
          <w:noProof/>
          <w:kern w:val="20"/>
          <w:szCs w:val="20"/>
          <w:lang w:eastAsia="de-DE"/>
        </w:rPr>
        <w:t xml:space="preserve"> Chapter 2C, Code Tables, for suggested values. </w:t>
      </w:r>
    </w:p>
    <w:p w14:paraId="078A90AE" w14:textId="7A632A2C" w:rsidR="00532762" w:rsidRDefault="00532762" w:rsidP="00594536">
      <w:pPr>
        <w:pStyle w:val="Heading4"/>
        <w:tabs>
          <w:tab w:val="clear" w:pos="2160"/>
        </w:tabs>
        <w:ind w:left="1008" w:hanging="1008"/>
        <w:rPr>
          <w:noProof/>
        </w:rPr>
      </w:pPr>
      <w:r>
        <w:rPr>
          <w:noProof/>
        </w:rPr>
        <w:t>ARV-8 Secu</w:t>
      </w:r>
      <w:r w:rsidR="00DE53D0">
        <w:rPr>
          <w:noProof/>
        </w:rPr>
        <w:t>r</w:t>
      </w:r>
      <w:r>
        <w:rPr>
          <w:noProof/>
        </w:rPr>
        <w:t xml:space="preserve">ity Handling </w:t>
      </w:r>
      <w:r w:rsidR="001D1161">
        <w:rPr>
          <w:noProof/>
        </w:rPr>
        <w:t>Instructions</w:t>
      </w:r>
      <w:r w:rsidR="007A0995" w:rsidRPr="00F21240">
        <w:rPr>
          <w:noProof/>
          <w:vanish/>
        </w:rPr>
        <w:fldChar w:fldCharType="begin"/>
      </w:r>
      <w:r w:rsidR="007A0995" w:rsidRPr="00F21240">
        <w:rPr>
          <w:noProof/>
          <w:vanish/>
        </w:rPr>
        <w:instrText>XE "</w:instrText>
      </w:r>
      <w:r w:rsidR="00DE53D0">
        <w:rPr>
          <w:noProof/>
          <w:vanish/>
        </w:rPr>
        <w:instrText xml:space="preserve">ARV-8 </w:instrText>
      </w:r>
      <w:r w:rsidR="007A0995">
        <w:rPr>
          <w:noProof/>
          <w:vanish/>
        </w:rPr>
        <w:instrText>Security Handling Instructio</w:instrText>
      </w:r>
      <w:r w:rsidR="00DE53D0">
        <w:rPr>
          <w:noProof/>
          <w:vanish/>
        </w:rPr>
        <w:instrText>n</w:instrText>
      </w:r>
      <w:r w:rsidR="007A0995">
        <w:rPr>
          <w:noProof/>
          <w:vanish/>
        </w:rPr>
        <w:instrText>s</w:instrText>
      </w:r>
      <w:r w:rsidR="007A0995" w:rsidRPr="00F21240">
        <w:rPr>
          <w:noProof/>
          <w:vanish/>
        </w:rPr>
        <w:instrText>"</w:instrText>
      </w:r>
      <w:r w:rsidR="007A0995" w:rsidRPr="00F21240">
        <w:rPr>
          <w:noProof/>
          <w:vanish/>
        </w:rPr>
        <w:fldChar w:fldCharType="end"/>
      </w:r>
      <w:r w:rsidR="001D1161">
        <w:rPr>
          <w:noProof/>
        </w:rPr>
        <w:t xml:space="preserve"> </w:t>
      </w:r>
      <w:r>
        <w:rPr>
          <w:noProof/>
        </w:rPr>
        <w:t>(CWE)</w:t>
      </w:r>
      <w:r w:rsidR="00A4400E">
        <w:rPr>
          <w:noProof/>
        </w:rPr>
        <w:t xml:space="preserve">   03513</w:t>
      </w:r>
    </w:p>
    <w:p w14:paraId="644B921F" w14:textId="77777777" w:rsidR="00532762" w:rsidRDefault="00532762"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Default="00532762">
      <w:pPr>
        <w:pStyle w:val="NormalIndented"/>
        <w:rPr>
          <w:rFonts w:cs="Arial"/>
          <w:noProof/>
        </w:rPr>
      </w:pPr>
      <w:r w:rsidRPr="00FB1972">
        <w:rPr>
          <w:rFonts w:cs="Arial"/>
          <w:noProof/>
        </w:rPr>
        <w:t>Definition:  This field is repeatable and conveys instructions to users and receivers for secure distribution, transmission, and storage; dictate</w:t>
      </w:r>
      <w:r w:rsidR="00BC63D6">
        <w:rPr>
          <w:rFonts w:cs="Arial"/>
          <w:noProof/>
        </w:rPr>
        <w:t>s</w:t>
      </w:r>
      <w:r w:rsidRPr="00FB1972">
        <w:rPr>
          <w:rFonts w:cs="Arial"/>
          <w:noProof/>
        </w:rPr>
        <w:t xml:space="preserve"> obligations or mandated actions; specif</w:t>
      </w:r>
      <w:r w:rsidR="00BC63D6">
        <w:rPr>
          <w:rFonts w:cs="Arial"/>
          <w:noProof/>
        </w:rPr>
        <w:t>ies</w:t>
      </w:r>
      <w:r w:rsidRPr="00FB1972">
        <w:rPr>
          <w:rFonts w:cs="Arial"/>
          <w:noProof/>
        </w:rPr>
        <w:t xml:space="preserve"> any action prohibited by refrain policy such as dissemination controls; and stipulate</w:t>
      </w:r>
      <w:r w:rsidR="00BC63D6">
        <w:rPr>
          <w:rFonts w:cs="Arial"/>
          <w:noProof/>
        </w:rPr>
        <w:t>s</w:t>
      </w:r>
      <w:r w:rsidRPr="00FB1972">
        <w:rPr>
          <w:rFonts w:cs="Arial"/>
          <w:noProof/>
        </w:rPr>
        <w:t xml:space="preserve"> the permissible purpose of use of an IT resource.</w:t>
      </w:r>
      <w:r w:rsidR="00BC63D6">
        <w:rPr>
          <w:rFonts w:cs="Arial"/>
          <w:noProof/>
        </w:rPr>
        <w:t xml:space="preserve">  It is used where MSH-27 or M</w:t>
      </w:r>
      <w:r w:rsidR="00F96E0E">
        <w:rPr>
          <w:rFonts w:cs="Arial"/>
          <w:noProof/>
        </w:rPr>
        <w:t>S</w:t>
      </w:r>
      <w:r w:rsidR="00BC63D6">
        <w:rPr>
          <w:rFonts w:cs="Arial"/>
          <w:noProof/>
        </w:rPr>
        <w:t>H-28, which may be the compliation of all Security Handling Instructions across all labels, are used, but di</w:t>
      </w:r>
      <w:r w:rsidR="00B11B71">
        <w:rPr>
          <w:rFonts w:cs="Arial"/>
          <w:noProof/>
        </w:rPr>
        <w:t>ff</w:t>
      </w:r>
      <w:r w:rsidR="00BC63D6">
        <w:rPr>
          <w:rFonts w:cs="Arial"/>
          <w:noProof/>
        </w:rPr>
        <w:t>er fro</w:t>
      </w:r>
      <w:r w:rsidR="00B11B71">
        <w:rPr>
          <w:rFonts w:cs="Arial"/>
          <w:noProof/>
        </w:rPr>
        <w:t>m</w:t>
      </w:r>
      <w:r w:rsidR="00BC63D6">
        <w:rPr>
          <w:rFonts w:cs="Arial"/>
          <w:noProof/>
        </w:rPr>
        <w:t xml:space="preserve"> the appliable ones for the data id</w:t>
      </w:r>
      <w:r w:rsidR="00B11B71">
        <w:rPr>
          <w:rFonts w:cs="Arial"/>
          <w:noProof/>
        </w:rPr>
        <w:t>e</w:t>
      </w:r>
      <w:r w:rsidR="00BC63D6">
        <w:rPr>
          <w:rFonts w:cs="Arial"/>
          <w:noProof/>
        </w:rPr>
        <w:t>ntified in this ARV segment.</w:t>
      </w:r>
    </w:p>
    <w:p w14:paraId="17347485" w14:textId="7AE11AC9" w:rsidR="001D1161" w:rsidRDefault="001D1161" w:rsidP="001D1161">
      <w:pPr>
        <w:pStyle w:val="NormalIndented"/>
        <w:rPr>
          <w:rFonts w:cs="Arial"/>
          <w:noProof/>
        </w:rPr>
      </w:pPr>
      <w:r w:rsidRPr="007A0995">
        <w:rPr>
          <w:rFonts w:cs="Arial"/>
          <w:noProof/>
        </w:rPr>
        <w:t xml:space="preserve">Refer to </w:t>
      </w:r>
      <w:r w:rsidRPr="00594536">
        <w:t xml:space="preserve">Externally-defined Table 0953 – Security </w:t>
      </w:r>
      <w:r w:rsidR="001C274B" w:rsidRPr="00594536">
        <w:t>La</w:t>
      </w:r>
      <w:r w:rsidR="001C274B" w:rsidRPr="001C274B">
        <w:rPr>
          <w:rFonts w:cs="Arial"/>
        </w:rPr>
        <w:t xml:space="preserve">bel Handling </w:t>
      </w:r>
      <w:r w:rsidR="001C274B">
        <w:rPr>
          <w:rFonts w:cs="Arial"/>
        </w:rPr>
        <w:t>Instructions</w:t>
      </w:r>
      <w:r w:rsidRPr="007A0995">
        <w:rPr>
          <w:rFonts w:cs="Arial"/>
        </w:rPr>
        <w:t xml:space="preserve"> in Ch</w:t>
      </w:r>
      <w:r w:rsidRPr="007A0995">
        <w:rPr>
          <w:rFonts w:cs="Arial"/>
          <w:noProof/>
        </w:rPr>
        <w:t xml:space="preserve">apter 2C, Code Tables, for suggested values. – </w:t>
      </w:r>
      <w:r w:rsidRPr="00594536">
        <w:rPr>
          <w:rFonts w:cs="Arial"/>
          <w:noProof/>
        </w:rPr>
        <w:t>Use of this table is recommended.</w:t>
      </w:r>
    </w:p>
    <w:p w14:paraId="4CC462A6" w14:textId="28CD9ABD" w:rsidR="001D1161" w:rsidRPr="00594536" w:rsidRDefault="001D1161" w:rsidP="00594536">
      <w:pPr>
        <w:pStyle w:val="Heading4"/>
        <w:tabs>
          <w:tab w:val="clear" w:pos="2160"/>
        </w:tabs>
        <w:ind w:left="1008" w:hanging="1008"/>
        <w:rPr>
          <w:noProof/>
        </w:rPr>
      </w:pPr>
      <w:r w:rsidRPr="00594536">
        <w:rPr>
          <w:noProof/>
        </w:rPr>
        <w:t>ARV-9   Access Restriction Message Location</w:t>
      </w:r>
      <w:r w:rsidR="007A0995" w:rsidRPr="00F21240">
        <w:rPr>
          <w:noProof/>
          <w:vanish/>
        </w:rPr>
        <w:fldChar w:fldCharType="begin"/>
      </w:r>
      <w:r w:rsidR="007A0995" w:rsidRPr="00F21240">
        <w:rPr>
          <w:noProof/>
          <w:vanish/>
        </w:rPr>
        <w:instrText>XE "</w:instrText>
      </w:r>
      <w:r w:rsidR="00DE53D0">
        <w:rPr>
          <w:noProof/>
          <w:vanish/>
        </w:rPr>
        <w:instrText xml:space="preserve">ARV-9 </w:instrText>
      </w:r>
      <w:r w:rsidR="007A0995" w:rsidRPr="00F21240">
        <w:rPr>
          <w:noProof/>
          <w:vanish/>
        </w:rPr>
        <w:instrText xml:space="preserve">Access </w:instrText>
      </w:r>
      <w:r w:rsidR="007A0995">
        <w:rPr>
          <w:noProof/>
          <w:vanish/>
        </w:rPr>
        <w:instrText>R</w:instrText>
      </w:r>
      <w:r w:rsidR="007A0995" w:rsidRPr="00F21240">
        <w:rPr>
          <w:noProof/>
          <w:vanish/>
        </w:rPr>
        <w:instrText xml:space="preserve">estriction </w:instrText>
      </w:r>
      <w:r w:rsidR="007A0995">
        <w:rPr>
          <w:noProof/>
          <w:vanish/>
        </w:rPr>
        <w:instrText>Message Location</w:instrText>
      </w:r>
      <w:r w:rsidR="007A0995" w:rsidRPr="00F21240">
        <w:rPr>
          <w:noProof/>
          <w:vanish/>
        </w:rPr>
        <w:instrText>"</w:instrText>
      </w:r>
      <w:r w:rsidR="007A0995" w:rsidRPr="00F21240">
        <w:rPr>
          <w:noProof/>
          <w:vanish/>
        </w:rPr>
        <w:fldChar w:fldCharType="end"/>
      </w:r>
      <w:r w:rsidRPr="00594536">
        <w:rPr>
          <w:noProof/>
        </w:rPr>
        <w:t xml:space="preserve">   (ERL)   </w:t>
      </w:r>
      <w:r w:rsidR="00A4400E">
        <w:rPr>
          <w:noProof/>
        </w:rPr>
        <w:t>03514</w:t>
      </w:r>
    </w:p>
    <w:p w14:paraId="25095C50" w14:textId="77777777" w:rsidR="001D1161" w:rsidRPr="00594536" w:rsidRDefault="001D1161" w:rsidP="001D1161">
      <w:pPr>
        <w:pStyle w:val="Components"/>
      </w:pPr>
      <w:bookmarkStart w:id="5309" w:name="ERLComponent"/>
      <w:r w:rsidRPr="00594536">
        <w:t>Components:  &lt;Segment ID (ST)&gt; ^ &lt;Segment Sequence (NM)&gt; ^ &lt;Field Position (NM)&gt; ^ &lt;Field Repetition (NM)&gt; ^ &lt;Component Number (NM)&gt; ^ &lt;Sub-Component Number (NM)&gt;</w:t>
      </w:r>
      <w:bookmarkEnd w:id="5309"/>
    </w:p>
    <w:p w14:paraId="73273304" w14:textId="58BA74F4" w:rsidR="000701F7" w:rsidRDefault="001D1161" w:rsidP="001D1161">
      <w:pPr>
        <w:pStyle w:val="NormalIndented"/>
        <w:rPr>
          <w:noProof/>
        </w:rPr>
      </w:pPr>
      <w:r w:rsidRPr="00594536">
        <w:rPr>
          <w:noProof/>
        </w:rPr>
        <w:t xml:space="preserve">Definition: </w:t>
      </w:r>
      <w:r w:rsidR="00DF6BE0">
        <w:rPr>
          <w:noProof/>
        </w:rPr>
        <w:t>This field is optional and repeating and i</w:t>
      </w:r>
      <w:r w:rsidRPr="00594536">
        <w:rPr>
          <w:noProof/>
        </w:rPr>
        <w:t>dentifies the location in a message related to the identified access restricted data. If multiple repetitions are present, the listed access restrictions apply to all listed places.</w:t>
      </w:r>
    </w:p>
    <w:p w14:paraId="53B47882" w14:textId="0425ACC1" w:rsidR="00D923D5"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594536">
        <w:rPr>
          <w:b/>
          <w:noProof/>
        </w:rPr>
        <w:t>Note</w:t>
      </w:r>
      <w:r w:rsidR="001A0C5E" w:rsidRPr="00594536">
        <w:rPr>
          <w:b/>
          <w:noProof/>
        </w:rPr>
        <w:t>:</w:t>
      </w:r>
      <w:r w:rsidR="001A0C5E">
        <w:rPr>
          <w:noProof/>
        </w:rPr>
        <w:t xml:space="preserve"> </w:t>
      </w:r>
      <w:r>
        <w:rPr>
          <w:noProof/>
        </w:rPr>
        <w:t xml:space="preserve"> </w:t>
      </w:r>
      <w:r w:rsidR="001A0C5E">
        <w:rPr>
          <w:noProof/>
        </w:rPr>
        <w:t>R</w:t>
      </w:r>
      <w:r w:rsidRPr="00D923D5">
        <w:rPr>
          <w:noProof/>
        </w:rPr>
        <w:t>ealm, business and policy rules will determine to what level the restrictions need to be supported.</w:t>
      </w:r>
      <w:r>
        <w:rPr>
          <w:noProof/>
        </w:rPr>
        <w:t xml:space="preserve">  For example in a lab result exchange setting identifying elements more granular than the result at the segment level (i.e.OBX) is not expected</w:t>
      </w:r>
      <w:r w:rsidR="00042CD1">
        <w:rPr>
          <w:noProof/>
        </w:rPr>
        <w:t>, while in other settings more granular settings may apply</w:t>
      </w:r>
      <w:r>
        <w:rPr>
          <w:noProof/>
        </w:rPr>
        <w:t>.</w:t>
      </w:r>
    </w:p>
    <w:p w14:paraId="42A224EF" w14:textId="3461221C" w:rsidR="00194490" w:rsidRPr="003D16BD" w:rsidRDefault="00194490" w:rsidP="00194490">
      <w:pPr>
        <w:pStyle w:val="Heading4"/>
        <w:tabs>
          <w:tab w:val="clear" w:pos="2160"/>
        </w:tabs>
        <w:ind w:left="1008" w:hanging="1008"/>
        <w:rPr>
          <w:noProof/>
        </w:rPr>
      </w:pPr>
      <w:bookmarkStart w:id="5310" w:name="OH1"/>
      <w:r w:rsidRPr="003D16BD">
        <w:rPr>
          <w:noProof/>
        </w:rPr>
        <w:t>ARV-</w:t>
      </w:r>
      <w:r>
        <w:rPr>
          <w:noProof/>
        </w:rPr>
        <w:t>10</w:t>
      </w:r>
      <w:r w:rsidRPr="003D16BD">
        <w:rPr>
          <w:noProof/>
        </w:rPr>
        <w:t xml:space="preserve">   Access Restriction </w:t>
      </w:r>
      <w:r>
        <w:rPr>
          <w:noProof/>
        </w:rPr>
        <w:t>Instance Identifier</w:t>
      </w:r>
      <w:r w:rsidRPr="00F21240">
        <w:rPr>
          <w:noProof/>
          <w:vanish/>
        </w:rPr>
        <w:fldChar w:fldCharType="begin"/>
      </w:r>
      <w:r w:rsidRPr="00F21240">
        <w:rPr>
          <w:noProof/>
          <w:vanish/>
        </w:rPr>
        <w:instrText>XE "</w:instrText>
      </w:r>
      <w:r w:rsidR="00DE53D0">
        <w:rPr>
          <w:noProof/>
          <w:vanish/>
        </w:rPr>
        <w:instrText xml:space="preserve">ARV-10 </w:instrText>
      </w:r>
      <w:r w:rsidRPr="00F21240">
        <w:rPr>
          <w:noProof/>
          <w:vanish/>
        </w:rPr>
        <w:instrText xml:space="preserve">Access </w:instrText>
      </w:r>
      <w:r>
        <w:rPr>
          <w:noProof/>
          <w:vanish/>
        </w:rPr>
        <w:instrText>R</w:instrText>
      </w:r>
      <w:r w:rsidRPr="00F21240">
        <w:rPr>
          <w:noProof/>
          <w:vanish/>
        </w:rPr>
        <w:instrText xml:space="preserve">estriction </w:instrText>
      </w:r>
      <w:r>
        <w:rPr>
          <w:noProof/>
          <w:vanish/>
        </w:rPr>
        <w:instrText>Instance Identifier</w:instrText>
      </w:r>
      <w:r w:rsidRPr="00F21240">
        <w:rPr>
          <w:noProof/>
          <w:vanish/>
        </w:rPr>
        <w:instrText>"</w:instrText>
      </w:r>
      <w:r w:rsidRPr="00F21240">
        <w:rPr>
          <w:noProof/>
          <w:vanish/>
        </w:rPr>
        <w:fldChar w:fldCharType="end"/>
      </w:r>
      <w:r w:rsidR="00010C25">
        <w:rPr>
          <w:noProof/>
        </w:rPr>
        <w:t xml:space="preserve">   (EI</w:t>
      </w:r>
      <w:r w:rsidRPr="003D16BD">
        <w:rPr>
          <w:noProof/>
        </w:rPr>
        <w:t xml:space="preserve">)   </w:t>
      </w:r>
      <w:r w:rsidR="001E54E0">
        <w:rPr>
          <w:noProof/>
        </w:rPr>
        <w:t>02470</w:t>
      </w:r>
    </w:p>
    <w:p w14:paraId="616FBB5D" w14:textId="479A7ED0" w:rsidR="00194490" w:rsidRPr="003D16BD" w:rsidRDefault="00194490" w:rsidP="00194490">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E171DC9" w14:textId="0D665648" w:rsidR="00BB33DE" w:rsidRPr="00560742" w:rsidRDefault="00BB33DE" w:rsidP="00594536">
      <w:pPr>
        <w:pStyle w:val="NormalIndented"/>
        <w:rPr>
          <w:noProof/>
        </w:rPr>
      </w:pPr>
      <w:r>
        <w:rPr>
          <w:noProof/>
        </w:rPr>
        <w:t xml:space="preserve">Definition:  This field </w:t>
      </w:r>
      <w:r w:rsidR="006C1825">
        <w:rPr>
          <w:noProof/>
        </w:rPr>
        <w:t>carries</w:t>
      </w:r>
      <w:r w:rsidR="00453159">
        <w:rPr>
          <w:noProof/>
        </w:rPr>
        <w:t xml:space="preserve"> the </w:t>
      </w:r>
      <w:r w:rsidR="00D923D5">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Default="000701F7" w:rsidP="00594536">
      <w:pPr>
        <w:pStyle w:val="Heading3"/>
        <w:rPr>
          <w:noProof/>
          <w:szCs w:val="24"/>
        </w:rPr>
      </w:pPr>
      <w:bookmarkStart w:id="5311" w:name="_OH1_-_Person"/>
      <w:bookmarkStart w:id="5312" w:name="_Toc27754864"/>
      <w:bookmarkStart w:id="5313" w:name="_Toc109892159"/>
      <w:bookmarkEnd w:id="5311"/>
      <w:r>
        <w:rPr>
          <w:noProof/>
        </w:rPr>
        <w:t xml:space="preserve">OH1 </w:t>
      </w:r>
      <w:r w:rsidR="00865C6E">
        <w:rPr>
          <w:noProof/>
        </w:rPr>
        <w:t>-</w:t>
      </w:r>
      <w:r>
        <w:rPr>
          <w:noProof/>
        </w:rPr>
        <w:t xml:space="preserve"> Person Employment Status segment</w:t>
      </w:r>
      <w:bookmarkEnd w:id="5310"/>
      <w:bookmarkEnd w:id="5312"/>
      <w:bookmarkEnd w:id="5313"/>
    </w:p>
    <w:p w14:paraId="5715EE93" w14:textId="331E2DE2" w:rsidR="000701F7" w:rsidRDefault="000701F7" w:rsidP="000701F7">
      <w:pPr>
        <w:pStyle w:val="NormalIndented"/>
        <w:rPr>
          <w:noProof/>
        </w:rPr>
      </w:pPr>
      <w:r>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Pr>
          <w:noProof/>
        </w:rPr>
        <w:t xml:space="preserve">Segment </w:t>
      </w:r>
      <w:r>
        <w:rPr>
          <w:noProof/>
        </w:rPr>
        <w:t>regardless of current employment status, i.e., even if the subject is not employed at the time.</w:t>
      </w:r>
    </w:p>
    <w:p w14:paraId="7F6E56DD" w14:textId="339AA43F"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Pr>
          <w:noProof/>
        </w:rPr>
        <w:t xml:space="preserve">to allow </w:t>
      </w:r>
      <w:r w:rsidR="000701F7">
        <w:rPr>
          <w:noProof/>
        </w:rPr>
        <w:t>a history of employment status</w:t>
      </w:r>
      <w:r>
        <w:rPr>
          <w:noProof/>
        </w:rPr>
        <w:t xml:space="preserve"> for the patient</w:t>
      </w:r>
      <w:r w:rsidR="000701F7">
        <w:rPr>
          <w:noProof/>
        </w:rPr>
        <w:t>.</w:t>
      </w:r>
    </w:p>
    <w:p w14:paraId="470757D8" w14:textId="77777777" w:rsidR="000701F7" w:rsidRDefault="000701F7" w:rsidP="000701F7">
      <w:pPr>
        <w:pStyle w:val="NormalIndented"/>
        <w:rPr>
          <w:noProof/>
        </w:rPr>
      </w:pPr>
      <w:r>
        <w:rPr>
          <w:noProof/>
        </w:rPr>
        <w:t>This segment relates only to the patient and is not intended to relate to the Next of Kin.</w:t>
      </w:r>
    </w:p>
    <w:p w14:paraId="7FC1C12C" w14:textId="77777777" w:rsidR="000701F7" w:rsidRDefault="000701F7" w:rsidP="000701F7">
      <w:pPr>
        <w:pStyle w:val="NormalIndented"/>
        <w:rPr>
          <w:noProof/>
        </w:rPr>
      </w:pPr>
      <w:r>
        <w:rPr>
          <w:noProof/>
        </w:rPr>
        <w:t>Examples:</w:t>
      </w:r>
    </w:p>
    <w:p w14:paraId="471CAEAB" w14:textId="77777777" w:rsidR="000701F7" w:rsidRDefault="000701F7" w:rsidP="000701F7">
      <w:pPr>
        <w:pStyle w:val="NormalIndented"/>
        <w:rPr>
          <w:b/>
          <w:bCs/>
          <w:noProof/>
        </w:rPr>
      </w:pPr>
      <w:r>
        <w:rPr>
          <w:noProof/>
        </w:rPr>
        <w:t>A person/patient may be currently employed following a period of choosing to not be in the labor force. This would be represented by a repeating OH1 segment.</w:t>
      </w:r>
    </w:p>
    <w:p w14:paraId="3265AF5D" w14:textId="58C3B590" w:rsidR="000701F7" w:rsidRDefault="000701F7" w:rsidP="000701F7">
      <w:pPr>
        <w:pStyle w:val="AttributeTableCaption"/>
        <w:rPr>
          <w:noProof/>
        </w:rPr>
      </w:pPr>
      <w:r>
        <w:rPr>
          <w:noProof/>
        </w:rPr>
        <w:t>HL7 Attribute Table – OH1 – Person Employment Status</w:t>
      </w:r>
      <w:r w:rsidR="00A12042" w:rsidRPr="00F21240">
        <w:rPr>
          <w:noProof/>
        </w:rPr>
        <w:fldChar w:fldCharType="begin"/>
      </w:r>
      <w:r w:rsidR="00A12042" w:rsidRPr="002F372A">
        <w:rPr>
          <w:noProof/>
          <w:rPrChange w:id="5314" w:author="Merrick, Riki | APHL" w:date="2022-07-13T12:41:00Z">
            <w:rPr>
              <w:noProof/>
              <w:lang w:val="fr-FR"/>
            </w:rPr>
          </w:rPrChange>
        </w:rPr>
        <w:instrText>XE "HL7 Attribute Table: OH1"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Default="00D779B8">
            <w:pPr>
              <w:pStyle w:val="AttributeTableHeader"/>
              <w:jc w:val="left"/>
              <w:rPr>
                <w:noProof/>
              </w:rPr>
            </w:pPr>
            <w:r>
              <w:rPr>
                <w:noProof/>
              </w:rPr>
              <w:t>ELEMENT NAME</w:t>
            </w:r>
          </w:p>
        </w:tc>
      </w:tr>
      <w:tr w:rsidR="00D50068"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Default="00D779B8">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Default="00D779B8">
            <w:pPr>
              <w:pStyle w:val="AttributeTableBody"/>
              <w:rPr>
                <w:noProof/>
              </w:rPr>
            </w:pPr>
            <w:r>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Default="00D779B8">
            <w:pPr>
              <w:pStyle w:val="AttributeTableBody"/>
              <w:jc w:val="left"/>
              <w:rPr>
                <w:noProof/>
              </w:rPr>
            </w:pPr>
            <w:r>
              <w:t>Set ID</w:t>
            </w:r>
          </w:p>
        </w:tc>
      </w:tr>
      <w:tr w:rsidR="00D50068"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67E97866" w14:textId="05A9B637" w:rsidR="00D779B8"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5176D229"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Default="00D779B8">
            <w:pPr>
              <w:pStyle w:val="AttributeTableBody"/>
              <w:rPr>
                <w:rStyle w:val="HyperlinkTable"/>
              </w:rPr>
            </w:pPr>
            <w:r>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Default="003A476A">
            <w:pPr>
              <w:pStyle w:val="AttributeTableBody"/>
              <w:rPr>
                <w:rFonts w:cs="Times New Roman"/>
              </w:rPr>
            </w:pPr>
            <w:r>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Default="00D779B8">
            <w:pPr>
              <w:pStyle w:val="AttributeTableBody"/>
              <w:jc w:val="left"/>
              <w:rPr>
                <w:noProof/>
              </w:rPr>
            </w:pPr>
            <w:r>
              <w:t xml:space="preserve">Action Code </w:t>
            </w:r>
          </w:p>
        </w:tc>
      </w:tr>
      <w:tr w:rsidR="00D50068"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Default="00D779B8" w:rsidP="00D50068">
            <w:pPr>
              <w:pStyle w:val="AttributeTableBody"/>
              <w:rPr>
                <w:rStyle w:val="HyperlinkTable"/>
              </w:rPr>
            </w:pPr>
            <w:r>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Default="00D779B8">
            <w:pPr>
              <w:pStyle w:val="AttributeTableBody"/>
              <w:rPr>
                <w:rFonts w:cs="Times New Roman"/>
              </w:rPr>
            </w:pPr>
            <w:r>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Default="00D779B8">
            <w:pPr>
              <w:pStyle w:val="AttributeTableBody"/>
              <w:jc w:val="left"/>
              <w:rPr>
                <w:noProof/>
              </w:rPr>
            </w:pPr>
            <w:r>
              <w:t xml:space="preserve">Employment Status </w:t>
            </w:r>
          </w:p>
        </w:tc>
      </w:tr>
      <w:tr w:rsidR="00D50068"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Default="00D779B8">
            <w:pPr>
              <w:pStyle w:val="AttributeTableBody"/>
              <w:rPr>
                <w:noProof/>
              </w:rPr>
            </w:pPr>
            <w:r>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Default="00D779B8">
            <w:pPr>
              <w:pStyle w:val="AttributeTableBody"/>
              <w:jc w:val="left"/>
              <w:rPr>
                <w:noProof/>
              </w:rPr>
            </w:pPr>
            <w:r>
              <w:t>Employment Status Start Date</w:t>
            </w:r>
          </w:p>
        </w:tc>
      </w:tr>
      <w:tr w:rsidR="00D50068"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Default="00D779B8">
            <w:pPr>
              <w:pStyle w:val="AttributeTableBody"/>
              <w:rPr>
                <w:noProof/>
              </w:rPr>
            </w:pPr>
            <w:r>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Default="00D779B8">
            <w:pPr>
              <w:pStyle w:val="AttributeTableBody"/>
              <w:jc w:val="left"/>
              <w:rPr>
                <w:noProof/>
              </w:rPr>
            </w:pPr>
            <w:r>
              <w:t xml:space="preserve">Employment Status </w:t>
            </w:r>
            <w:r w:rsidR="00FA010F">
              <w:t xml:space="preserve">End </w:t>
            </w:r>
            <w:r>
              <w:t>Date</w:t>
            </w:r>
          </w:p>
        </w:tc>
      </w:tr>
      <w:tr w:rsidR="00D50068"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Default="00D779B8">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Default="00D779B8">
            <w:pPr>
              <w:pStyle w:val="AttributeTableBody"/>
              <w:rPr>
                <w:noProof/>
                <w:color w:val="000000"/>
              </w:rPr>
            </w:pPr>
            <w:r>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Default="00D779B8">
            <w:pPr>
              <w:pStyle w:val="AttributeTableBody"/>
              <w:rPr>
                <w:noProof/>
              </w:rPr>
            </w:pPr>
            <w:r>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Default="00D779B8">
            <w:pPr>
              <w:pStyle w:val="AttributeTableBody"/>
              <w:jc w:val="left"/>
              <w:rPr>
                <w:noProof/>
                <w:color w:val="000000"/>
              </w:rPr>
            </w:pPr>
            <w:r>
              <w:t>Entered Date</w:t>
            </w:r>
          </w:p>
        </w:tc>
      </w:tr>
      <w:tr w:rsidR="00D50068"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Default="00D779B8">
            <w:pPr>
              <w:pStyle w:val="AttributeTableBody"/>
            </w:pPr>
            <w:r>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Default="00D779B8">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Default="00D779B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Default="001E54E0">
            <w:pPr>
              <w:pStyle w:val="AttributeTableBody"/>
              <w:rPr>
                <w:noProof/>
              </w:rPr>
            </w:pPr>
            <w:r>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Default="00D779B8">
            <w:pPr>
              <w:pStyle w:val="AttributeTableBody"/>
              <w:jc w:val="left"/>
            </w:pPr>
            <w:r>
              <w:t>Employment Status Unique Identifier</w:t>
            </w:r>
          </w:p>
        </w:tc>
      </w:tr>
    </w:tbl>
    <w:p w14:paraId="0EE2451C" w14:textId="0738E538" w:rsidR="00865C6E" w:rsidRPr="00F21240" w:rsidRDefault="00865C6E" w:rsidP="00865C6E">
      <w:pPr>
        <w:pStyle w:val="Heading4"/>
        <w:rPr>
          <w:noProof/>
          <w:vanish/>
        </w:rPr>
      </w:pPr>
      <w:r>
        <w:rPr>
          <w:noProof/>
          <w:vanish/>
        </w:rPr>
        <w:t>OH1</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OH1</w:instrText>
      </w:r>
      <w:r w:rsidRPr="00F21240">
        <w:rPr>
          <w:noProof/>
          <w:vanish/>
        </w:rPr>
        <w:instrText xml:space="preserve"> field definitions"</w:instrText>
      </w:r>
      <w:r w:rsidRPr="00F21240">
        <w:rPr>
          <w:noProof/>
          <w:vanish/>
        </w:rPr>
        <w:fldChar w:fldCharType="end"/>
      </w:r>
    </w:p>
    <w:p w14:paraId="4A9FF8D2" w14:textId="615A75C2" w:rsidR="000701F7" w:rsidRPr="00594536" w:rsidRDefault="000701F7" w:rsidP="00594536">
      <w:pPr>
        <w:pStyle w:val="Heading4"/>
        <w:numPr>
          <w:ilvl w:val="3"/>
          <w:numId w:val="37"/>
        </w:numPr>
        <w:rPr>
          <w:noProof/>
        </w:rPr>
      </w:pPr>
      <w:r>
        <w:rPr>
          <w:noProof/>
        </w:rPr>
        <w:t>OH1-1   Set ID</w:t>
      </w:r>
      <w:r>
        <w:rPr>
          <w:noProof/>
        </w:rPr>
        <w:fldChar w:fldCharType="begin"/>
      </w:r>
      <w:r w:rsidRPr="00594536">
        <w:rPr>
          <w:noProof/>
        </w:rPr>
        <w:instrText>XE "</w:instrText>
      </w:r>
      <w:r w:rsidR="00DE53D0">
        <w:rPr>
          <w:noProof/>
        </w:rPr>
        <w:instrText>OH1-1</w:instrText>
      </w:r>
      <w:r w:rsidRPr="00594536">
        <w:rPr>
          <w:noProof/>
        </w:rPr>
        <w:instrText xml:space="preserve">Set </w:instrText>
      </w:r>
      <w:r w:rsidR="00D779B8">
        <w:rPr>
          <w:noProof/>
        </w:rPr>
        <w:instrText>ID</w:instrText>
      </w:r>
      <w:r w:rsidRPr="00594536">
        <w:rPr>
          <w:noProof/>
        </w:rPr>
        <w:instrText>"</w:instrText>
      </w:r>
      <w:r>
        <w:rPr>
          <w:noProof/>
        </w:rPr>
        <w:fldChar w:fldCharType="end"/>
      </w:r>
      <w:r>
        <w:rPr>
          <w:noProof/>
        </w:rPr>
        <w:t xml:space="preserve">   (SI)   </w:t>
      </w:r>
      <w:r w:rsidR="00865C6E">
        <w:rPr>
          <w:noProof/>
        </w:rPr>
        <w:t>03</w:t>
      </w:r>
      <w:r w:rsidR="0021192F">
        <w:rPr>
          <w:noProof/>
        </w:rPr>
        <w:t>5</w:t>
      </w:r>
      <w:r w:rsidR="00865C6E">
        <w:rPr>
          <w:noProof/>
        </w:rPr>
        <w:t>16</w:t>
      </w:r>
    </w:p>
    <w:p w14:paraId="4459E6DB" w14:textId="387FEE8B" w:rsidR="00CB7E77" w:rsidRDefault="000701F7" w:rsidP="00CB7E77">
      <w:pPr>
        <w:pStyle w:val="NormalIndented"/>
        <w:rPr>
          <w:noProof/>
        </w:rPr>
      </w:pPr>
      <w:r>
        <w:rPr>
          <w:noProof/>
        </w:rPr>
        <w:t xml:space="preserve">Definition: This field contains the number that identifies </w:t>
      </w:r>
      <w:r w:rsidR="00CB7E77">
        <w:rPr>
          <w:noProof/>
        </w:rPr>
        <w:t xml:space="preserve">the OH1 </w:t>
      </w:r>
      <w:r>
        <w:rPr>
          <w:noProof/>
        </w:rPr>
        <w:t>segment</w:t>
      </w:r>
      <w:r w:rsidR="00CB7E77">
        <w:rPr>
          <w:noProof/>
        </w:rPr>
        <w:t xml:space="preserve"> instances in message structures where the OH1 segment repeats</w:t>
      </w:r>
      <w:r>
        <w:rPr>
          <w:noProof/>
        </w:rPr>
        <w:t>.  For the first occurrence of the segment, the sequence number shall be one, for the second occurrence, the sequence number shall be two, etc.</w:t>
      </w:r>
      <w:r w:rsidR="00CB7E77" w:rsidRPr="00CB7E77">
        <w:rPr>
          <w:noProof/>
        </w:rPr>
        <w:t xml:space="preserve"> </w:t>
      </w:r>
    </w:p>
    <w:p w14:paraId="76196B79" w14:textId="77777777" w:rsidR="000701F7" w:rsidRDefault="000701F7" w:rsidP="000701F7">
      <w:pPr>
        <w:pStyle w:val="NormalIndented"/>
        <w:rPr>
          <w:noProof/>
        </w:rPr>
      </w:pPr>
    </w:p>
    <w:p w14:paraId="483D0355" w14:textId="6A59F549" w:rsidR="000701F7" w:rsidRDefault="000701F7" w:rsidP="00594536">
      <w:pPr>
        <w:pStyle w:val="Heading4"/>
        <w:tabs>
          <w:tab w:val="clear" w:pos="2160"/>
        </w:tabs>
        <w:ind w:left="1008" w:hanging="1008"/>
        <w:rPr>
          <w:noProof/>
          <w:lang w:val="fr-FR"/>
        </w:rPr>
      </w:pPr>
      <w:r>
        <w:rPr>
          <w:noProof/>
          <w:lang w:val="fr-FR"/>
        </w:rPr>
        <w:t>OH1-2   Action Code</w:t>
      </w:r>
      <w:r w:rsidR="00D779B8">
        <w:rPr>
          <w:noProof/>
        </w:rPr>
        <w:fldChar w:fldCharType="begin"/>
      </w:r>
      <w:r w:rsidR="00D779B8" w:rsidRPr="003D16BD">
        <w:rPr>
          <w:noProof/>
        </w:rPr>
        <w:instrText>XE "</w:instrText>
      </w:r>
      <w:r w:rsidR="00DE53D0">
        <w:rPr>
          <w:noProof/>
        </w:rPr>
        <w:instrText xml:space="preserve">OH1-2 </w:instrText>
      </w:r>
      <w:r w:rsidR="00D779B8">
        <w:rPr>
          <w:noProof/>
        </w:rPr>
        <w:instrText>Action Code</w:instrText>
      </w:r>
      <w:r w:rsidR="00D779B8" w:rsidRPr="003D16BD">
        <w:rPr>
          <w:noProof/>
        </w:rPr>
        <w:instrText>"</w:instrText>
      </w:r>
      <w:r w:rsidR="00D779B8">
        <w:rPr>
          <w:noProof/>
        </w:rPr>
        <w:fldChar w:fldCharType="end"/>
      </w:r>
      <w:r>
        <w:fldChar w:fldCharType="begin"/>
      </w:r>
      <w:r>
        <w:rPr>
          <w:noProof/>
          <w:vanish/>
          <w:lang w:val="fr-FR"/>
        </w:rPr>
        <w:instrText>XE "Access restriction code"</w:instrText>
      </w:r>
      <w:r>
        <w:fldChar w:fldCharType="end"/>
      </w:r>
      <w:r>
        <w:rPr>
          <w:noProof/>
          <w:lang w:val="fr-FR"/>
        </w:rPr>
        <w:t xml:space="preserve">   (</w:t>
      </w:r>
      <w:r w:rsidR="00D56BCA">
        <w:rPr>
          <w:noProof/>
          <w:lang w:val="fr-FR"/>
        </w:rPr>
        <w:t>ID</w:t>
      </w:r>
      <w:r>
        <w:rPr>
          <w:noProof/>
          <w:lang w:val="fr-FR"/>
        </w:rPr>
        <w:t xml:space="preserve">)   </w:t>
      </w:r>
      <w:r w:rsidR="003A476A">
        <w:rPr>
          <w:noProof/>
          <w:lang w:val="fr-FR"/>
        </w:rPr>
        <w:t>00816</w:t>
      </w:r>
    </w:p>
    <w:p w14:paraId="6978CA50" w14:textId="44C71479" w:rsidR="009B4D4A" w:rsidRPr="00C47FDB" w:rsidRDefault="009B4D4A" w:rsidP="009B4D4A">
      <w:pPr>
        <w:pStyle w:val="NormalIndented"/>
        <w:rPr>
          <w:noProof/>
        </w:rPr>
      </w:pPr>
      <w:r w:rsidRPr="00C47FDB">
        <w:rPr>
          <w:noProof/>
        </w:rPr>
        <w:t xml:space="preserve">Definition: This field </w:t>
      </w:r>
      <w:r w:rsidR="004F5AF9">
        <w:rPr>
          <w:noProof/>
        </w:rPr>
        <w:t xml:space="preserve">contains a code defining the action to be taken for this </w:t>
      </w:r>
      <w:r w:rsidR="00453159">
        <w:rPr>
          <w:noProof/>
        </w:rPr>
        <w:t>segment</w:t>
      </w:r>
      <w:r w:rsidRPr="00C47FDB">
        <w:rPr>
          <w:noProof/>
        </w:rPr>
        <w:t xml:space="preserve">. </w:t>
      </w:r>
      <w:r w:rsidR="004F5AF9">
        <w:rPr>
          <w:noProof/>
        </w:rPr>
        <w:t>It allows this segment to be sent to delete or update, for example, previously sent information.</w:t>
      </w:r>
      <w:r w:rsidRPr="00C47FDB">
        <w:rPr>
          <w:noProof/>
        </w:rPr>
        <w:t xml:space="preserve"> Refer to </w:t>
      </w:r>
      <w:hyperlink r:id="rId381" w:history="1">
        <w:r w:rsidRPr="00B54BBB">
          <w:rPr>
            <w:rStyle w:val="Hyperlink"/>
            <w:rFonts w:ascii="Times New Roman" w:hAnsi="Times New Roman" w:cs="Times New Roman"/>
            <w:b/>
            <w:i/>
            <w:noProof/>
            <w:sz w:val="20"/>
          </w:rPr>
          <w:t>HL7 Table 0206 – Segment Action Code</w:t>
        </w:r>
      </w:hyperlink>
      <w:r w:rsidRPr="00C47FDB">
        <w:rPr>
          <w:noProof/>
        </w:rPr>
        <w:t xml:space="preserve"> in Chapter 2C, Code Tables, for </w:t>
      </w:r>
      <w:r w:rsidR="00FC3EB7">
        <w:rPr>
          <w:noProof/>
        </w:rPr>
        <w:t>valid</w:t>
      </w:r>
      <w:r w:rsidRPr="00C47FDB">
        <w:rPr>
          <w:noProof/>
        </w:rPr>
        <w:t xml:space="preserve"> values. </w:t>
      </w:r>
    </w:p>
    <w:p w14:paraId="4026B9E5" w14:textId="24693169" w:rsidR="000701F7" w:rsidRDefault="000701F7" w:rsidP="00594536">
      <w:pPr>
        <w:pStyle w:val="Heading4"/>
        <w:tabs>
          <w:tab w:val="clear" w:pos="2160"/>
        </w:tabs>
        <w:ind w:left="1008" w:hanging="1008"/>
        <w:rPr>
          <w:noProof/>
          <w:lang w:val="fr-FR"/>
        </w:rPr>
      </w:pPr>
      <w:r>
        <w:rPr>
          <w:noProof/>
          <w:lang w:val="fr-FR"/>
        </w:rPr>
        <w:t>OH1-3   Employme</w:t>
      </w:r>
      <w:r w:rsidR="00865C6E">
        <w:rPr>
          <w:noProof/>
          <w:lang w:val="fr-FR"/>
        </w:rPr>
        <w:t>n</w:t>
      </w:r>
      <w:r>
        <w:rPr>
          <w:noProof/>
          <w:lang w:val="fr-FR"/>
        </w:rPr>
        <w:t>t Status</w:t>
      </w:r>
      <w:r w:rsidR="00D779B8">
        <w:rPr>
          <w:noProof/>
        </w:rPr>
        <w:fldChar w:fldCharType="begin"/>
      </w:r>
      <w:r w:rsidR="00D779B8" w:rsidRPr="003D16BD">
        <w:rPr>
          <w:noProof/>
        </w:rPr>
        <w:instrText>XE "</w:instrText>
      </w:r>
      <w:r w:rsidR="00DE53D0">
        <w:rPr>
          <w:noProof/>
        </w:rPr>
        <w:instrText xml:space="preserve">OH1-3 </w:instrText>
      </w:r>
      <w:r w:rsidR="00D779B8">
        <w:rPr>
          <w:noProof/>
        </w:rPr>
        <w:instrText>Employment Status</w:instrText>
      </w:r>
      <w:r w:rsidR="00D779B8" w:rsidRPr="003D16BD">
        <w:rPr>
          <w:noProof/>
        </w:rPr>
        <w:instrText>"</w:instrText>
      </w:r>
      <w:r w:rsidR="00D779B8">
        <w:rPr>
          <w:noProof/>
        </w:rPr>
        <w:fldChar w:fldCharType="end"/>
      </w:r>
      <w:r>
        <w:rPr>
          <w:noProof/>
          <w:lang w:val="fr-FR"/>
        </w:rPr>
        <w:t xml:space="preserve">   (CWE)   </w:t>
      </w:r>
      <w:r w:rsidR="00865C6E">
        <w:rPr>
          <w:noProof/>
          <w:lang w:val="fr-FR"/>
        </w:rPr>
        <w:t>03</w:t>
      </w:r>
      <w:r w:rsidR="0021192F">
        <w:rPr>
          <w:noProof/>
          <w:lang w:val="fr-FR"/>
        </w:rPr>
        <w:t>5</w:t>
      </w:r>
      <w:r w:rsidR="00865C6E">
        <w:rPr>
          <w:noProof/>
          <w:lang w:val="fr-FR"/>
        </w:rPr>
        <w:t>18</w:t>
      </w:r>
    </w:p>
    <w:p w14:paraId="777225D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B5A591C" w:rsidR="000701F7" w:rsidRDefault="000701F7" w:rsidP="000701F7">
      <w:pPr>
        <w:pStyle w:val="NormalIndented"/>
        <w:rPr>
          <w:noProof/>
        </w:rPr>
      </w:pPr>
      <w:r>
        <w:rPr>
          <w:noProof/>
        </w:rPr>
        <w:t xml:space="preserve">Definition:  This field contains a code defining the employment status of a person during the </w:t>
      </w:r>
      <w:ins w:id="5315" w:author="Merrick, Riki | APHL" w:date="2022-08-02T12:37:00Z">
        <w:r w:rsidR="00D850B4">
          <w:rPr>
            <w:noProof/>
          </w:rPr>
          <w:t>a</w:t>
        </w:r>
      </w:ins>
      <w:r>
        <w:rPr>
          <w:noProof/>
        </w:rPr>
        <w:t xml:space="preserve">ssociated time.  Refer to </w:t>
      </w:r>
      <w:hyperlink r:id="rId382" w:anchor="HL70957" w:history="1">
        <w:r w:rsidRPr="002647B3">
          <w:rPr>
            <w:rStyle w:val="HyperlinkText"/>
          </w:rPr>
          <w:t xml:space="preserve">HL7 Table </w:t>
        </w:r>
        <w:r w:rsidR="00646A48" w:rsidRPr="002647B3">
          <w:rPr>
            <w:rStyle w:val="HyperlinkText"/>
          </w:rPr>
          <w:t>0957</w:t>
        </w:r>
        <w:r w:rsidRPr="002647B3">
          <w:rPr>
            <w:rStyle w:val="HyperlinkText"/>
          </w:rPr>
          <w:t xml:space="preserve"> – Employment Status </w:t>
        </w:r>
        <w:r w:rsidR="00D779B8" w:rsidRPr="002647B3">
          <w:rPr>
            <w:rStyle w:val="HyperlinkText"/>
          </w:rPr>
          <w:t>(ODH)</w:t>
        </w:r>
      </w:hyperlink>
      <w:r>
        <w:rPr>
          <w:noProof/>
        </w:rPr>
        <w:t xml:space="preserve"> in Chapter 2C, Code Tables, for suggested values.</w:t>
      </w:r>
    </w:p>
    <w:p w14:paraId="64BDCFF8" w14:textId="16C5E291" w:rsidR="000701F7" w:rsidRDefault="000701F7" w:rsidP="00594536">
      <w:pPr>
        <w:pStyle w:val="Heading4"/>
        <w:tabs>
          <w:tab w:val="clear" w:pos="2160"/>
        </w:tabs>
        <w:ind w:left="1008" w:hanging="1008"/>
        <w:rPr>
          <w:noProof/>
        </w:rPr>
      </w:pPr>
      <w:r>
        <w:rPr>
          <w:noProof/>
        </w:rPr>
        <w:t>OH1-4   Employment Status Start Date</w:t>
      </w:r>
      <w:r>
        <w:rPr>
          <w:noProof/>
          <w:vanish/>
        </w:rPr>
        <w:fldChar w:fldCharType="begin"/>
      </w:r>
      <w:r>
        <w:rPr>
          <w:noProof/>
          <w:vanish/>
        </w:rPr>
        <w:instrText>XE "</w:instrText>
      </w:r>
      <w:r w:rsidR="00865C6E">
        <w:rPr>
          <w:noProof/>
          <w:vanish/>
        </w:rPr>
        <w:instrText>OH1-4 Employment Status Start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19</w:t>
      </w:r>
    </w:p>
    <w:p w14:paraId="60E058A6" w14:textId="77777777" w:rsidR="000701F7" w:rsidRDefault="000701F7">
      <w:pPr>
        <w:rPr>
          <w:noProof/>
        </w:rPr>
      </w:pPr>
      <w:r>
        <w:rPr>
          <w:noProof/>
        </w:rPr>
        <w:t>Definition: This field asserts when the employment status began.</w:t>
      </w:r>
    </w:p>
    <w:p w14:paraId="6D854452" w14:textId="29D09576" w:rsidR="000701F7" w:rsidRDefault="000701F7" w:rsidP="00594536">
      <w:pPr>
        <w:pStyle w:val="Heading4"/>
        <w:tabs>
          <w:tab w:val="clear" w:pos="2160"/>
        </w:tabs>
        <w:ind w:left="1008" w:hanging="1008"/>
        <w:rPr>
          <w:noProof/>
        </w:rPr>
      </w:pPr>
      <w:r>
        <w:rPr>
          <w:noProof/>
        </w:rPr>
        <w:t>OH1-5   Employment Status End Date</w:t>
      </w:r>
      <w:r>
        <w:rPr>
          <w:noProof/>
          <w:vanish/>
        </w:rPr>
        <w:fldChar w:fldCharType="begin"/>
      </w:r>
      <w:r>
        <w:rPr>
          <w:noProof/>
          <w:vanish/>
        </w:rPr>
        <w:instrText>XE "</w:instrText>
      </w:r>
      <w:r w:rsidR="00865C6E">
        <w:rPr>
          <w:noProof/>
          <w:vanish/>
        </w:rPr>
        <w:instrText>OH1-5 Employment Status Ende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20</w:t>
      </w:r>
    </w:p>
    <w:p w14:paraId="2C9B0184" w14:textId="77777777" w:rsidR="000701F7" w:rsidRDefault="000701F7">
      <w:pPr>
        <w:rPr>
          <w:noProof/>
        </w:rPr>
      </w:pPr>
      <w:r>
        <w:rPr>
          <w:noProof/>
        </w:rPr>
        <w:t xml:space="preserve">Definition: This field asserts when the employment status ended. If employment status is current, Employment Status End Date should be empty. </w:t>
      </w:r>
    </w:p>
    <w:p w14:paraId="5195E504" w14:textId="77777777" w:rsidR="000701F7"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time the observation is made (OH1-6 Entered Date).</w:t>
      </w:r>
    </w:p>
    <w:p w14:paraId="038C2EE0" w14:textId="12A9DFAE" w:rsidR="000701F7" w:rsidRDefault="000701F7" w:rsidP="00594536">
      <w:pPr>
        <w:pStyle w:val="Heading4"/>
        <w:tabs>
          <w:tab w:val="clear" w:pos="2160"/>
        </w:tabs>
        <w:ind w:left="1008" w:hanging="1008"/>
        <w:rPr>
          <w:noProof/>
        </w:rPr>
      </w:pPr>
      <w:r>
        <w:rPr>
          <w:noProof/>
        </w:rPr>
        <w:t>OH1-6   Entered Date</w:t>
      </w:r>
      <w:r>
        <w:rPr>
          <w:noProof/>
          <w:vanish/>
        </w:rPr>
        <w:fldChar w:fldCharType="begin"/>
      </w:r>
      <w:r>
        <w:rPr>
          <w:noProof/>
          <w:vanish/>
        </w:rPr>
        <w:instrText>XE "</w:instrText>
      </w:r>
      <w:r w:rsidR="00865C6E">
        <w:rPr>
          <w:noProof/>
          <w:vanish/>
        </w:rPr>
        <w:instrText>OH1-6Ent</w:instrText>
      </w:r>
      <w:r w:rsidR="00194490">
        <w:rPr>
          <w:noProof/>
          <w:vanish/>
        </w:rPr>
        <w:instrText>e</w:instrText>
      </w:r>
      <w:r w:rsidR="00865C6E">
        <w:rPr>
          <w:noProof/>
          <w:vanish/>
        </w:rPr>
        <w:instrText>red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21</w:t>
      </w:r>
    </w:p>
    <w:p w14:paraId="33EF07E4" w14:textId="60A5B5AE" w:rsidR="000701F7" w:rsidRDefault="000701F7">
      <w:pPr>
        <w:rPr>
          <w:noProof/>
        </w:rPr>
      </w:pPr>
      <w:r>
        <w:rPr>
          <w:noProof/>
        </w:rPr>
        <w:t>Definition: This field records the date that the inform</w:t>
      </w:r>
      <w:r w:rsidR="00194490">
        <w:rPr>
          <w:noProof/>
        </w:rPr>
        <w:t>a</w:t>
      </w:r>
      <w:r>
        <w:rPr>
          <w:noProof/>
        </w:rPr>
        <w:t>tion was entered into the patient record.</w:t>
      </w:r>
    </w:p>
    <w:p w14:paraId="09DC463B" w14:textId="19F6C186" w:rsidR="00010C25" w:rsidRPr="003D16BD" w:rsidRDefault="00010C25" w:rsidP="00010C25">
      <w:pPr>
        <w:pStyle w:val="Heading4"/>
        <w:tabs>
          <w:tab w:val="clear" w:pos="2160"/>
        </w:tabs>
        <w:ind w:left="1008" w:hanging="1008"/>
        <w:rPr>
          <w:noProof/>
        </w:rPr>
      </w:pPr>
      <w:r>
        <w:rPr>
          <w:noProof/>
        </w:rPr>
        <w:t>OH1-7</w:t>
      </w:r>
      <w:r w:rsidRPr="003D16BD">
        <w:rPr>
          <w:noProof/>
        </w:rPr>
        <w:t xml:space="preserve">   </w:t>
      </w:r>
      <w:r>
        <w:rPr>
          <w:noProof/>
        </w:rPr>
        <w:t>Employment Status Unique Identifier</w:t>
      </w:r>
      <w:r w:rsidRPr="00F21240">
        <w:rPr>
          <w:noProof/>
          <w:vanish/>
        </w:rPr>
        <w:fldChar w:fldCharType="begin"/>
      </w:r>
      <w:r w:rsidRPr="00F21240">
        <w:rPr>
          <w:noProof/>
          <w:vanish/>
        </w:rPr>
        <w:instrText>XE "</w:instrText>
      </w:r>
      <w:r>
        <w:rPr>
          <w:noProof/>
          <w:vanish/>
        </w:rPr>
        <w:instrText>Employment Status Unique Identifier</w:instrText>
      </w:r>
      <w:r w:rsidRPr="00F21240">
        <w:rPr>
          <w:noProof/>
          <w:vanish/>
        </w:rPr>
        <w:instrText>"</w:instrText>
      </w:r>
      <w:r w:rsidRPr="00F21240">
        <w:rPr>
          <w:noProof/>
          <w:vanish/>
        </w:rPr>
        <w:fldChar w:fldCharType="end"/>
      </w:r>
      <w:r w:rsidRPr="003D16BD">
        <w:rPr>
          <w:noProof/>
        </w:rPr>
        <w:t xml:space="preserve">   (E</w:t>
      </w:r>
      <w:r>
        <w:rPr>
          <w:noProof/>
        </w:rPr>
        <w:t>I</w:t>
      </w:r>
      <w:r w:rsidRPr="003D16BD">
        <w:rPr>
          <w:noProof/>
        </w:rPr>
        <w:t xml:space="preserve">)   </w:t>
      </w:r>
      <w:r w:rsidR="001E54E0">
        <w:rPr>
          <w:noProof/>
        </w:rPr>
        <w:t>02432</w:t>
      </w:r>
    </w:p>
    <w:p w14:paraId="627EFB75" w14:textId="77777777" w:rsidR="00010C25" w:rsidRDefault="00010C25" w:rsidP="00010C25">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B3DFF17" w14:textId="61D4C1FA" w:rsidR="00C94143" w:rsidRPr="003D16BD" w:rsidRDefault="00C94143" w:rsidP="00594536">
      <w:r w:rsidRPr="00C94143">
        <w:rPr>
          <w:noProof/>
        </w:rPr>
        <w:t xml:space="preserve">Definition:  This field contains a value that uniquely identifies a single employment status for a person.   </w:t>
      </w:r>
    </w:p>
    <w:p w14:paraId="6A2C6D03" w14:textId="730D7E4D" w:rsidR="000701F7" w:rsidRPr="00594536" w:rsidRDefault="000701F7" w:rsidP="00594536">
      <w:pPr>
        <w:pStyle w:val="Heading3"/>
      </w:pPr>
      <w:bookmarkStart w:id="5316" w:name="_OH2_-_Past"/>
      <w:bookmarkStart w:id="5317" w:name="OH2"/>
      <w:bookmarkStart w:id="5318" w:name="_Toc27754865"/>
      <w:bookmarkStart w:id="5319" w:name="_Toc109892160"/>
      <w:bookmarkEnd w:id="5316"/>
      <w:r w:rsidRPr="00594536">
        <w:t xml:space="preserve">OH2 </w:t>
      </w:r>
      <w:r w:rsidR="00865C6E" w:rsidRPr="00594536">
        <w:t>-</w:t>
      </w:r>
      <w:r w:rsidRPr="00594536">
        <w:t xml:space="preserve"> Past or Present Job segment</w:t>
      </w:r>
      <w:bookmarkEnd w:id="5317"/>
      <w:bookmarkEnd w:id="5318"/>
      <w:bookmarkEnd w:id="5319"/>
    </w:p>
    <w:p w14:paraId="455EF537" w14:textId="30EF5EA3" w:rsidR="000701F7" w:rsidRDefault="000701F7" w:rsidP="000701F7">
      <w:pPr>
        <w:pStyle w:val="NormalIndented"/>
        <w:rPr>
          <w:noProof/>
        </w:rPr>
      </w:pPr>
      <w:r>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Pr>
          <w:noProof/>
        </w:rPr>
        <w:t xml:space="preserve">person’s </w:t>
      </w:r>
      <w:r>
        <w:rPr>
          <w:noProof/>
        </w:rPr>
        <w:t>work environment. The segment is designed to ensure that these data remain associated with one-another in perpetuity, even if multiple jobs are included.</w:t>
      </w:r>
    </w:p>
    <w:p w14:paraId="66F212C0" w14:textId="6A0E5201" w:rsidR="000701F7" w:rsidRDefault="000701F7" w:rsidP="000701F7">
      <w:pPr>
        <w:pStyle w:val="NormalIndented"/>
        <w:rPr>
          <w:noProof/>
        </w:rPr>
      </w:pPr>
      <w:r>
        <w:rPr>
          <w:noProof/>
        </w:rPr>
        <w:t>This segment may relate either to the patient or to the Next of Kin.</w:t>
      </w:r>
    </w:p>
    <w:p w14:paraId="6FC62C6F" w14:textId="6CAB9850"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sidR="00FA010F">
        <w:rPr>
          <w:noProof/>
        </w:rPr>
        <w:t xml:space="preserve">to enable </w:t>
      </w:r>
      <w:r w:rsidR="000701F7">
        <w:rPr>
          <w:noProof/>
        </w:rPr>
        <w:t>a</w:t>
      </w:r>
      <w:r w:rsidR="00FA010F">
        <w:rPr>
          <w:noProof/>
        </w:rPr>
        <w:t xml:space="preserve"> jo</w:t>
      </w:r>
      <w:r w:rsidR="00C85359">
        <w:rPr>
          <w:noProof/>
        </w:rPr>
        <w:t>b</w:t>
      </w:r>
      <w:r w:rsidR="000701F7">
        <w:rPr>
          <w:noProof/>
        </w:rPr>
        <w:t xml:space="preserve"> history </w:t>
      </w:r>
      <w:r w:rsidR="00FA010F">
        <w:rPr>
          <w:noProof/>
        </w:rPr>
        <w:t>for the person</w:t>
      </w:r>
      <w:r w:rsidR="000701F7">
        <w:rPr>
          <w:i/>
          <w:noProof/>
          <w:color w:val="800080"/>
        </w:rPr>
        <w:t>.</w:t>
      </w:r>
    </w:p>
    <w:p w14:paraId="20A3929D" w14:textId="77777777" w:rsidR="000701F7" w:rsidRDefault="000701F7" w:rsidP="000701F7">
      <w:pPr>
        <w:pStyle w:val="NormalIndented"/>
        <w:rPr>
          <w:noProof/>
        </w:rPr>
      </w:pPr>
      <w:r>
        <w:rPr>
          <w:noProof/>
        </w:rPr>
        <w:t>Examples:</w:t>
      </w:r>
    </w:p>
    <w:p w14:paraId="3E3C6747" w14:textId="0DFF1D4B" w:rsidR="000701F7" w:rsidRDefault="000701F7" w:rsidP="000701F7">
      <w:pPr>
        <w:pStyle w:val="NormalIndented"/>
        <w:rPr>
          <w:b/>
          <w:bCs/>
          <w:noProof/>
        </w:rPr>
      </w:pPr>
      <w:r>
        <w:rPr>
          <w:noProof/>
        </w:rPr>
        <w:t>A person/patient may currently hold a job as carpenter, and previously held a job as a painter. This would be represented by repeating OH2 segments.</w:t>
      </w:r>
    </w:p>
    <w:p w14:paraId="2E52EB42" w14:textId="36964B40" w:rsidR="000701F7" w:rsidRDefault="000701F7" w:rsidP="000701F7">
      <w:pPr>
        <w:pStyle w:val="AttributeTableCaption"/>
        <w:rPr>
          <w:noProof/>
        </w:rPr>
      </w:pPr>
      <w:r>
        <w:rPr>
          <w:noProof/>
        </w:rPr>
        <w:t>HL7 Attribute Table – OH2 – Past or Present Job</w:t>
      </w:r>
      <w:r w:rsidR="00A12042" w:rsidRPr="00F21240">
        <w:rPr>
          <w:noProof/>
        </w:rPr>
        <w:fldChar w:fldCharType="begin"/>
      </w:r>
      <w:r w:rsidR="00A12042" w:rsidRPr="002F372A">
        <w:rPr>
          <w:noProof/>
          <w:rPrChange w:id="5320" w:author="Merrick, Riki | APHL" w:date="2022-07-13T12:41:00Z">
            <w:rPr>
              <w:noProof/>
              <w:lang w:val="fr-FR"/>
            </w:rPr>
          </w:rPrChange>
        </w:rPr>
        <w:instrText>XE "HL7 Attribute Table: OH2"</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Default="00D779B8">
            <w:pPr>
              <w:pStyle w:val="AttributeTableHeader"/>
              <w:jc w:val="left"/>
              <w:rPr>
                <w:noProof/>
              </w:rPr>
            </w:pPr>
            <w:r>
              <w:rPr>
                <w:noProof/>
              </w:rPr>
              <w:t>ELEMENT NAME</w:t>
            </w:r>
          </w:p>
        </w:tc>
      </w:tr>
      <w:tr w:rsidR="00D50068"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Default="00D779B8" w:rsidP="000701F7">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Default="00D779B8">
            <w:pPr>
              <w:pStyle w:val="AttributeTableBody"/>
              <w:rPr>
                <w:noProof/>
              </w:rPr>
            </w:pPr>
            <w:r>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Default="00D779B8">
            <w:pPr>
              <w:pStyle w:val="AttributeTableBody"/>
              <w:jc w:val="left"/>
              <w:rPr>
                <w:noProof/>
              </w:rPr>
            </w:pPr>
            <w:r>
              <w:t>Set ID</w:t>
            </w:r>
          </w:p>
        </w:tc>
      </w:tr>
      <w:tr w:rsidR="00D50068"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423E58A2" w14:textId="1107FC35" w:rsidR="00D779B8"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1E0C9BFC"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Default="00403963">
            <w:pPr>
              <w:pStyle w:val="AttributeTableBody"/>
              <w:rPr>
                <w:rStyle w:val="HyperlinkTable"/>
              </w:rPr>
            </w:pPr>
            <w:r>
              <w:t>0</w:t>
            </w:r>
            <w:r w:rsidR="00D779B8">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Default="00B943D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Default="00D779B8">
            <w:pPr>
              <w:pStyle w:val="AttributeTableBody"/>
              <w:jc w:val="left"/>
              <w:rPr>
                <w:noProof/>
              </w:rPr>
            </w:pPr>
            <w:r>
              <w:t xml:space="preserve">Action Code </w:t>
            </w:r>
          </w:p>
        </w:tc>
      </w:tr>
      <w:tr w:rsidR="00D50068"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Default="00D779B8">
            <w:pPr>
              <w:pStyle w:val="AttributeTableBody"/>
              <w:rPr>
                <w:rFonts w:cs="Times New Roman"/>
              </w:rPr>
            </w:pPr>
            <w:r>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Default="00D779B8">
            <w:pPr>
              <w:pStyle w:val="AttributeTableBody"/>
              <w:jc w:val="left"/>
              <w:rPr>
                <w:noProof/>
              </w:rPr>
            </w:pPr>
            <w:r>
              <w:t>Entered Date</w:t>
            </w:r>
          </w:p>
        </w:tc>
      </w:tr>
      <w:tr w:rsidR="00D50068"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Default="00D779B8">
            <w:pPr>
              <w:pStyle w:val="AttributeTableBody"/>
              <w:rPr>
                <w:noProof/>
              </w:rPr>
            </w:pPr>
            <w:r>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Default="00D779B8" w:rsidP="00DE53D0">
            <w:pPr>
              <w:pStyle w:val="AttributeTableBody"/>
              <w:rPr>
                <w:noProof/>
              </w:rPr>
            </w:pPr>
            <w:r>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Default="00D779B8">
            <w:pPr>
              <w:pStyle w:val="AttributeTableBody"/>
              <w:jc w:val="left"/>
              <w:rPr>
                <w:noProof/>
              </w:rPr>
            </w:pPr>
            <w:r>
              <w:t xml:space="preserve">Occupation </w:t>
            </w:r>
          </w:p>
        </w:tc>
      </w:tr>
      <w:tr w:rsidR="00D50068"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77777777" w:rsidR="00D779B8" w:rsidRDefault="00D779B8">
            <w:pPr>
              <w:pStyle w:val="AttributeTableBody"/>
              <w:rPr>
                <w:noProof/>
              </w:rPr>
            </w:pPr>
            <w:r>
              <w:t>54</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Default="00D779B8">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Default="00D779B8">
            <w:pPr>
              <w:pStyle w:val="AttributeTableBody"/>
              <w:rPr>
                <w:noProof/>
              </w:rPr>
            </w:pPr>
            <w:r>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Default="00D779B8">
            <w:pPr>
              <w:pStyle w:val="AttributeTableBody"/>
              <w:jc w:val="left"/>
              <w:rPr>
                <w:noProof/>
              </w:rPr>
            </w:pPr>
            <w:r>
              <w:t xml:space="preserve">Industry </w:t>
            </w:r>
          </w:p>
        </w:tc>
      </w:tr>
      <w:tr w:rsidR="00D50068"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Default="00D779B8">
            <w:pPr>
              <w:pStyle w:val="AttributeTableBody"/>
              <w:rPr>
                <w:noProof/>
                <w:color w:val="000000"/>
              </w:rPr>
            </w:pPr>
            <w:r>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Default="00D779B8">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Default="00D779B8">
            <w:pPr>
              <w:pStyle w:val="AttributeTableBody"/>
              <w:rPr>
                <w:noProof/>
              </w:rPr>
            </w:pPr>
            <w:r>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Default="00D779B8">
            <w:pPr>
              <w:pStyle w:val="AttributeTableBody"/>
              <w:rPr>
                <w:noProof/>
              </w:rPr>
            </w:pPr>
            <w:r>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Default="00D779B8">
            <w:pPr>
              <w:pStyle w:val="AttributeTableBody"/>
              <w:jc w:val="left"/>
              <w:rPr>
                <w:noProof/>
                <w:color w:val="000000"/>
              </w:rPr>
            </w:pPr>
            <w:r>
              <w:t>Work Classification</w:t>
            </w:r>
          </w:p>
        </w:tc>
      </w:tr>
      <w:tr w:rsidR="00D50068"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Default="00D779B8">
            <w:pPr>
              <w:pStyle w:val="AttributeTableBody"/>
            </w:pPr>
            <w:r>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Default="00D779B8">
            <w:pPr>
              <w:pStyle w:val="AttributeTableBody"/>
              <w:rPr>
                <w:noProof/>
                <w:color w:val="000000"/>
              </w:rPr>
            </w:pPr>
            <w:r>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Default="004851C4">
            <w:pPr>
              <w:pStyle w:val="AttributeTableBody"/>
              <w:rPr>
                <w:noProof/>
              </w:rPr>
            </w:pPr>
            <w:r>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Default="00D779B8">
            <w:pPr>
              <w:pStyle w:val="AttributeTableBody"/>
              <w:jc w:val="left"/>
            </w:pPr>
            <w:r>
              <w:t>Job Start Date</w:t>
            </w:r>
          </w:p>
        </w:tc>
      </w:tr>
      <w:tr w:rsidR="00D50068"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Default="00D779B8">
            <w:pPr>
              <w:pStyle w:val="AttributeTableBody"/>
            </w:pPr>
            <w:r>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Default="00D779B8">
            <w:pPr>
              <w:pStyle w:val="AttributeTableBody"/>
            </w:pPr>
            <w:r>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Default="004851C4">
            <w:pPr>
              <w:pStyle w:val="AttributeTableBody"/>
            </w:pPr>
            <w:r>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Default="00D779B8">
            <w:pPr>
              <w:pStyle w:val="AttributeTableBody"/>
              <w:jc w:val="left"/>
            </w:pPr>
            <w:r>
              <w:t xml:space="preserve">Job </w:t>
            </w:r>
            <w:r w:rsidR="00FA010F">
              <w:t xml:space="preserve">End </w:t>
            </w:r>
            <w:r>
              <w:t>Date</w:t>
            </w:r>
          </w:p>
        </w:tc>
      </w:tr>
      <w:tr w:rsidR="00D50068"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Default="00D779B8">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Default="00D779B8">
            <w:pPr>
              <w:pStyle w:val="AttributeTableBody"/>
            </w:pPr>
            <w:r>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Default="00D779B8">
            <w:pPr>
              <w:pStyle w:val="AttributeTableBody"/>
            </w:pPr>
            <w:r>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Default="00D779B8">
            <w:pPr>
              <w:pStyle w:val="AttributeTableBody"/>
              <w:jc w:val="left"/>
            </w:pPr>
            <w:r>
              <w:t>Work Schedule</w:t>
            </w:r>
          </w:p>
        </w:tc>
      </w:tr>
      <w:tr w:rsidR="00D50068"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Default="00D779B8">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Default="00D779B8">
            <w:pPr>
              <w:pStyle w:val="AttributeTableBody"/>
            </w:pPr>
            <w:r>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Default="00D779B8">
            <w:pPr>
              <w:pStyle w:val="AttributeTableBody"/>
              <w:jc w:val="left"/>
            </w:pPr>
            <w:r>
              <w:t>Average Hours worked per Day</w:t>
            </w:r>
          </w:p>
        </w:tc>
      </w:tr>
      <w:tr w:rsidR="00D50068"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Default="00D779B8">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Default="00D779B8">
            <w:pPr>
              <w:pStyle w:val="AttributeTableBody"/>
            </w:pPr>
            <w:r>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Default="00D779B8">
            <w:pPr>
              <w:pStyle w:val="AttributeTableBody"/>
              <w:jc w:val="left"/>
            </w:pPr>
            <w:r>
              <w:t>Average Days Worked per Week</w:t>
            </w:r>
          </w:p>
        </w:tc>
      </w:tr>
      <w:tr w:rsidR="00D50068"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Default="00D779B8">
            <w:pPr>
              <w:pStyle w:val="AttributeTableBody"/>
            </w:pPr>
            <w:r>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Default="00D779B8">
            <w:pPr>
              <w:pStyle w:val="AttributeTableBody"/>
            </w:pPr>
            <w:r>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Default="00D779B8">
            <w:pPr>
              <w:pStyle w:val="AttributeTableBody"/>
            </w:pPr>
            <w:r>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Default="00D779B8">
            <w:pPr>
              <w:pStyle w:val="AttributeTableBody"/>
            </w:pPr>
            <w:r>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Default="00D779B8">
            <w:pPr>
              <w:pStyle w:val="AttributeTableBody"/>
              <w:jc w:val="left"/>
            </w:pPr>
            <w:r>
              <w:t xml:space="preserve">Employer Organization </w:t>
            </w:r>
          </w:p>
        </w:tc>
      </w:tr>
      <w:tr w:rsidR="00D50068"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Default="00D779B8">
            <w:pPr>
              <w:pStyle w:val="AttributeTableBody"/>
            </w:pPr>
            <w:r>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Default="00D779B8">
            <w:pPr>
              <w:pStyle w:val="AttributeTableBody"/>
            </w:pPr>
            <w:r>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Default="00D779B8">
            <w:pPr>
              <w:pStyle w:val="AttributeTableBody"/>
            </w:pPr>
            <w:r>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Default="00261367">
            <w:pPr>
              <w:pStyle w:val="AttributeTableBody"/>
            </w:pPr>
            <w:r>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Default="00D779B8">
            <w:pPr>
              <w:pStyle w:val="AttributeTableBody"/>
              <w:jc w:val="left"/>
            </w:pPr>
            <w:r>
              <w:t>Employer Address</w:t>
            </w:r>
          </w:p>
        </w:tc>
      </w:tr>
      <w:tr w:rsidR="00D50068"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Default="00D779B8">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Default="008C54E0">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Default="00D779B8">
            <w:pPr>
              <w:pStyle w:val="AttributeTableBody"/>
            </w:pPr>
            <w:r>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Default="00D779B8">
            <w:pPr>
              <w:pStyle w:val="AttributeTableBody"/>
            </w:pPr>
            <w:r>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Default="00D779B8">
            <w:pPr>
              <w:pStyle w:val="AttributeTableBody"/>
              <w:jc w:val="left"/>
            </w:pPr>
            <w:r>
              <w:t>Supervisory Level</w:t>
            </w:r>
          </w:p>
        </w:tc>
      </w:tr>
      <w:tr w:rsidR="00D50068"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Default="00D779B8">
            <w:pPr>
              <w:pStyle w:val="AttributeTableBody"/>
            </w:pPr>
            <w:r>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Default="00D779B8">
            <w:pPr>
              <w:pStyle w:val="AttributeTableBody"/>
            </w:pPr>
            <w:r>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Default="00D779B8">
            <w:pPr>
              <w:pStyle w:val="AttributeTableBody"/>
            </w:pPr>
            <w:r>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Default="00D779B8">
            <w:pPr>
              <w:pStyle w:val="AttributeTableBody"/>
              <w:jc w:val="left"/>
            </w:pPr>
            <w:r>
              <w:t>Job Duties</w:t>
            </w:r>
          </w:p>
        </w:tc>
      </w:tr>
      <w:tr w:rsidR="00D50068"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Default="00D779B8">
            <w:pPr>
              <w:pStyle w:val="AttributeTableBody"/>
            </w:pPr>
            <w:r>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Default="00D779B8">
            <w:pPr>
              <w:pStyle w:val="AttributeTableBody"/>
            </w:pPr>
            <w:r>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Default="00D779B8">
            <w:pPr>
              <w:pStyle w:val="AttributeTableBody"/>
            </w:pPr>
            <w:r>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Default="00D779B8">
            <w:pPr>
              <w:pStyle w:val="AttributeTableBody"/>
              <w:jc w:val="left"/>
            </w:pPr>
            <w:r>
              <w:t>Occupational Hazards</w:t>
            </w:r>
          </w:p>
        </w:tc>
      </w:tr>
      <w:tr w:rsidR="00D50068"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Default="00D779B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Default="00D779B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Default="001E54E0">
            <w:pPr>
              <w:pStyle w:val="AttributeTableBody"/>
            </w:pPr>
            <w:r>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Default="00D779B8">
            <w:pPr>
              <w:pStyle w:val="AttributeTableBody"/>
              <w:jc w:val="left"/>
            </w:pPr>
            <w:r>
              <w:t>Job Unique Identifier</w:t>
            </w:r>
          </w:p>
        </w:tc>
      </w:tr>
      <w:tr w:rsidR="00D50068"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Default="00D779B8">
            <w:pPr>
              <w:pStyle w:val="AttributeTableBody"/>
            </w:pPr>
            <w:r>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Default="00DE53D0">
            <w:pPr>
              <w:pStyle w:val="AttributeTableBody"/>
            </w:pPr>
            <w:r>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Default="00DE53D0">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Default="00DE53D0">
            <w:pPr>
              <w:pStyle w:val="AttributeTableBody"/>
            </w:pPr>
            <w:r>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Default="001E54E0">
            <w:pPr>
              <w:pStyle w:val="AttributeTableBody"/>
            </w:pPr>
            <w:r>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Default="00DE53D0" w:rsidP="00922ED9">
            <w:pPr>
              <w:pStyle w:val="AttributeTableBody"/>
              <w:jc w:val="left"/>
            </w:pPr>
            <w:r>
              <w:t xml:space="preserve">Current </w:t>
            </w:r>
            <w:r w:rsidR="0057284C">
              <w:t xml:space="preserve">Job </w:t>
            </w:r>
            <w:r w:rsidR="00922ED9">
              <w:t>Indicator</w:t>
            </w:r>
          </w:p>
        </w:tc>
      </w:tr>
    </w:tbl>
    <w:p w14:paraId="6D2A69E6" w14:textId="77777777" w:rsidR="00C83BA8" w:rsidRPr="00646A48" w:rsidRDefault="00C83BA8" w:rsidP="00594536">
      <w:pPr>
        <w:rPr>
          <w:noProof/>
        </w:rPr>
      </w:pPr>
    </w:p>
    <w:p w14:paraId="664B3254" w14:textId="48D6C043" w:rsidR="00865C6E" w:rsidRPr="00F21240" w:rsidRDefault="00865C6E" w:rsidP="00865C6E">
      <w:pPr>
        <w:pStyle w:val="Heading4"/>
        <w:rPr>
          <w:noProof/>
          <w:vanish/>
        </w:rPr>
      </w:pPr>
      <w:r>
        <w:rPr>
          <w:noProof/>
          <w:vanish/>
        </w:rPr>
        <w:t>OH2</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OH2</w:instrText>
      </w:r>
      <w:r w:rsidRPr="00F21240">
        <w:rPr>
          <w:noProof/>
          <w:vanish/>
        </w:rPr>
        <w:instrText xml:space="preserve"> field definitions"</w:instrText>
      </w:r>
      <w:r w:rsidRPr="00F21240">
        <w:rPr>
          <w:noProof/>
          <w:vanish/>
        </w:rPr>
        <w:fldChar w:fldCharType="end"/>
      </w:r>
    </w:p>
    <w:p w14:paraId="0F2D9006" w14:textId="613E79A5" w:rsidR="000701F7" w:rsidRPr="00C83BA8" w:rsidRDefault="000701F7" w:rsidP="00594536">
      <w:pPr>
        <w:pStyle w:val="Heading4"/>
        <w:numPr>
          <w:ilvl w:val="3"/>
          <w:numId w:val="38"/>
        </w:numPr>
        <w:rPr>
          <w:rFonts w:ascii="Arial Bold" w:hAnsi="Arial Bold" w:cs="Arial Unicode MS"/>
          <w:noProof/>
          <w:kern w:val="36"/>
          <w:sz w:val="22"/>
          <w:szCs w:val="22"/>
        </w:rPr>
      </w:pPr>
      <w:r>
        <w:rPr>
          <w:noProof/>
        </w:rPr>
        <w:t>OH2-1   Set ID</w:t>
      </w:r>
      <w:r w:rsidRPr="00C83BA8">
        <w:rPr>
          <w:noProof/>
          <w:vanish/>
        </w:rPr>
        <w:fldChar w:fldCharType="begin"/>
      </w:r>
      <w:r w:rsidRPr="00C83BA8">
        <w:rPr>
          <w:noProof/>
          <w:vanish/>
        </w:rPr>
        <w:instrText>XE "</w:instrText>
      </w:r>
      <w:r w:rsidR="00A240B7">
        <w:rPr>
          <w:noProof/>
          <w:vanish/>
        </w:rPr>
        <w:instrText>OH2</w:instrText>
      </w:r>
      <w:r w:rsidRPr="00C83BA8">
        <w:rPr>
          <w:noProof/>
          <w:vanish/>
        </w:rPr>
        <w:instrText xml:space="preserve">-1 Set </w:instrText>
      </w:r>
      <w:r w:rsidR="00DE53D0">
        <w:rPr>
          <w:noProof/>
          <w:vanish/>
        </w:rPr>
        <w:instrText>ID</w:instrText>
      </w:r>
      <w:r w:rsidRPr="00C83BA8">
        <w:rPr>
          <w:noProof/>
          <w:vanish/>
        </w:rPr>
        <w:instrText>"</w:instrText>
      </w:r>
      <w:r w:rsidRPr="00C83BA8">
        <w:rPr>
          <w:noProof/>
          <w:vanish/>
        </w:rPr>
        <w:fldChar w:fldCharType="end"/>
      </w:r>
      <w:r>
        <w:rPr>
          <w:noProof/>
        </w:rPr>
        <w:t xml:space="preserve">   (SI)   </w:t>
      </w:r>
      <w:r w:rsidR="0021192F">
        <w:rPr>
          <w:noProof/>
        </w:rPr>
        <w:t>03522</w:t>
      </w:r>
    </w:p>
    <w:p w14:paraId="61FAE635" w14:textId="34CD97FE" w:rsidR="000701F7" w:rsidRDefault="000701F7" w:rsidP="000701F7">
      <w:pPr>
        <w:pStyle w:val="NormalIndented"/>
        <w:rPr>
          <w:noProof/>
        </w:rPr>
      </w:pPr>
      <w:r>
        <w:rPr>
          <w:noProof/>
        </w:rPr>
        <w:t xml:space="preserve">Definition: This field contains the number that identifies </w:t>
      </w:r>
      <w:r w:rsidR="00CB7E77">
        <w:rPr>
          <w:noProof/>
        </w:rPr>
        <w:t xml:space="preserve">the OH2 </w:t>
      </w:r>
      <w:r>
        <w:rPr>
          <w:noProof/>
        </w:rPr>
        <w:t>segment</w:t>
      </w:r>
      <w:r w:rsidR="00CB7E77">
        <w:rPr>
          <w:noProof/>
        </w:rPr>
        <w:t xml:space="preserve"> instances in message structures where the OH2 segment repeats</w:t>
      </w:r>
      <w:r>
        <w:rPr>
          <w:noProof/>
        </w:rPr>
        <w:t>.  For the first occurrence of the segment, the sequence number shall be one, for the second occurrence, the sequence number shall be two, etc.</w:t>
      </w:r>
      <w:r w:rsidR="00CB7E77">
        <w:rPr>
          <w:noProof/>
        </w:rPr>
        <w:t xml:space="preserve">  If the subject of the OH2 segment changes (e.g. Patient vs Next of Kin) the Set ID sequence will be reset.</w:t>
      </w:r>
    </w:p>
    <w:p w14:paraId="715E69A6" w14:textId="2B68C0AB" w:rsidR="000701F7" w:rsidRDefault="000701F7" w:rsidP="00594536">
      <w:pPr>
        <w:pStyle w:val="Heading4"/>
        <w:tabs>
          <w:tab w:val="clear" w:pos="2160"/>
        </w:tabs>
        <w:ind w:left="1008" w:hanging="1008"/>
        <w:rPr>
          <w:noProof/>
          <w:lang w:val="fr-FR"/>
        </w:rPr>
      </w:pPr>
      <w:r>
        <w:rPr>
          <w:noProof/>
          <w:lang w:val="fr-FR"/>
        </w:rPr>
        <w:t>OH2-2   Action Code</w:t>
      </w:r>
      <w:r>
        <w:rPr>
          <w:noProof/>
          <w:vanish/>
        </w:rPr>
        <w:fldChar w:fldCharType="begin"/>
      </w:r>
      <w:r>
        <w:rPr>
          <w:noProof/>
          <w:vanish/>
          <w:lang w:val="fr-FR"/>
        </w:rPr>
        <w:instrText>XE "</w:instrText>
      </w:r>
      <w:r w:rsidR="00A240B7">
        <w:rPr>
          <w:noProof/>
          <w:vanish/>
          <w:lang w:val="fr-FR"/>
        </w:rPr>
        <w:instrText>OH2-2 Action Code</w:instrText>
      </w:r>
      <w:r>
        <w:rPr>
          <w:noProof/>
          <w:vanish/>
          <w:lang w:val="fr-FR"/>
        </w:rPr>
        <w:instrText>"</w:instrText>
      </w:r>
      <w:r>
        <w:rPr>
          <w:noProof/>
          <w:vanish/>
        </w:rPr>
        <w:fldChar w:fldCharType="end"/>
      </w:r>
      <w:r>
        <w:rPr>
          <w:noProof/>
          <w:lang w:val="fr-FR"/>
        </w:rPr>
        <w:t xml:space="preserve">   (</w:t>
      </w:r>
      <w:r w:rsidR="00DE53D0">
        <w:rPr>
          <w:noProof/>
          <w:lang w:val="fr-FR"/>
        </w:rPr>
        <w:t>CWE</w:t>
      </w:r>
      <w:r>
        <w:rPr>
          <w:noProof/>
          <w:lang w:val="fr-FR"/>
        </w:rPr>
        <w:t xml:space="preserve">)   </w:t>
      </w:r>
      <w:r w:rsidR="00B943D7">
        <w:rPr>
          <w:noProof/>
          <w:lang w:val="fr-FR"/>
        </w:rPr>
        <w:t>00816</w:t>
      </w:r>
    </w:p>
    <w:p w14:paraId="5B48ED65" w14:textId="77777777" w:rsidR="00DE53D0" w:rsidRDefault="00DE53D0" w:rsidP="00DE53D0">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C47FDB" w:rsidRDefault="00DE53D0" w:rsidP="00DE53D0">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83"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w:t>
      </w:r>
    </w:p>
    <w:p w14:paraId="2460A2A2" w14:textId="54685E66" w:rsidR="000701F7" w:rsidRDefault="000701F7" w:rsidP="00594536">
      <w:pPr>
        <w:pStyle w:val="Heading4"/>
        <w:tabs>
          <w:tab w:val="clear" w:pos="2160"/>
        </w:tabs>
        <w:ind w:left="1008" w:hanging="1008"/>
        <w:rPr>
          <w:noProof/>
          <w:lang w:val="fr-FR"/>
        </w:rPr>
      </w:pPr>
      <w:r>
        <w:rPr>
          <w:noProof/>
          <w:lang w:val="fr-FR"/>
        </w:rPr>
        <w:t>OH2-3   Entered</w:t>
      </w:r>
      <w:r w:rsidR="00D410C0">
        <w:rPr>
          <w:noProof/>
          <w:lang w:val="fr-FR"/>
        </w:rPr>
        <w:t xml:space="preserve"> </w:t>
      </w:r>
      <w:r>
        <w:rPr>
          <w:noProof/>
          <w:lang w:val="fr-FR"/>
        </w:rPr>
        <w:t>Date</w:t>
      </w:r>
      <w:r w:rsidR="00DE53D0">
        <w:rPr>
          <w:noProof/>
          <w:vanish/>
        </w:rPr>
        <w:fldChar w:fldCharType="begin"/>
      </w:r>
      <w:r w:rsidR="00DE53D0">
        <w:rPr>
          <w:noProof/>
          <w:vanish/>
          <w:lang w:val="fr-FR"/>
        </w:rPr>
        <w:instrText>XE "OH2-3Entered Date"</w:instrText>
      </w:r>
      <w:r w:rsidR="00DE53D0">
        <w:rPr>
          <w:noProof/>
          <w:vanish/>
        </w:rPr>
        <w:fldChar w:fldCharType="end"/>
      </w:r>
      <w:r>
        <w:rPr>
          <w:noProof/>
          <w:lang w:val="fr-FR"/>
        </w:rPr>
        <w:t xml:space="preserve">   (DT)   </w:t>
      </w:r>
      <w:r w:rsidR="0021192F">
        <w:rPr>
          <w:noProof/>
          <w:lang w:val="fr-FR"/>
        </w:rPr>
        <w:t>03524</w:t>
      </w:r>
    </w:p>
    <w:p w14:paraId="3A5409BB" w14:textId="4DB6FEC4" w:rsidR="000701F7" w:rsidRDefault="000701F7" w:rsidP="00AC24E2">
      <w:pPr>
        <w:pStyle w:val="NormalIndented"/>
        <w:rPr>
          <w:noProof/>
        </w:rPr>
      </w:pPr>
      <w:r>
        <w:rPr>
          <w:noProof/>
        </w:rPr>
        <w:t>Definition: This field records the date that the inform</w:t>
      </w:r>
      <w:r w:rsidR="00DE53D0">
        <w:rPr>
          <w:noProof/>
        </w:rPr>
        <w:t>a</w:t>
      </w:r>
      <w:r>
        <w:rPr>
          <w:noProof/>
        </w:rPr>
        <w:t>tion was entered into the patient record.</w:t>
      </w:r>
    </w:p>
    <w:p w14:paraId="176FF519" w14:textId="7A5D5E54" w:rsidR="000701F7" w:rsidRDefault="000701F7" w:rsidP="00594536">
      <w:pPr>
        <w:pStyle w:val="Heading4"/>
        <w:tabs>
          <w:tab w:val="clear" w:pos="2160"/>
        </w:tabs>
        <w:ind w:left="1008" w:hanging="1008"/>
        <w:rPr>
          <w:noProof/>
        </w:rPr>
      </w:pPr>
      <w:r w:rsidRPr="00594536">
        <w:rPr>
          <w:noProof/>
          <w:lang w:val="fr-FR"/>
        </w:rPr>
        <w:t>OH2</w:t>
      </w:r>
      <w:r>
        <w:rPr>
          <w:noProof/>
        </w:rPr>
        <w:t>-4   Occupation</w:t>
      </w:r>
      <w:r>
        <w:rPr>
          <w:noProof/>
          <w:vanish/>
        </w:rPr>
        <w:fldChar w:fldCharType="begin"/>
      </w:r>
      <w:r>
        <w:rPr>
          <w:noProof/>
          <w:vanish/>
        </w:rPr>
        <w:instrText>XE "</w:instrText>
      </w:r>
      <w:r w:rsidR="00A240B7">
        <w:rPr>
          <w:noProof/>
          <w:vanish/>
        </w:rPr>
        <w:instrText>OH2-4 Occupation</w:instrText>
      </w:r>
      <w:r>
        <w:rPr>
          <w:noProof/>
          <w:vanish/>
        </w:rPr>
        <w:instrText>"</w:instrText>
      </w:r>
      <w:r>
        <w:rPr>
          <w:noProof/>
          <w:vanish/>
        </w:rPr>
        <w:fldChar w:fldCharType="end"/>
      </w:r>
      <w:r>
        <w:rPr>
          <w:noProof/>
        </w:rPr>
        <w:t xml:space="preserve">   (CWE)   </w:t>
      </w:r>
      <w:r w:rsidR="0021192F">
        <w:rPr>
          <w:noProof/>
        </w:rPr>
        <w:t>03525</w:t>
      </w:r>
    </w:p>
    <w:p w14:paraId="3D1A6F4A"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Default="000701F7" w:rsidP="000701F7">
      <w:pPr>
        <w:pStyle w:val="NormalIndented"/>
        <w:rPr>
          <w:noProof/>
        </w:rPr>
      </w:pPr>
      <w:r>
        <w:rPr>
          <w:noProof/>
        </w:rPr>
        <w:t xml:space="preserve">Definition:  This field contains a code defining the occupation </w:t>
      </w:r>
      <w:r>
        <w:rPr>
          <w:color w:val="000000"/>
        </w:rPr>
        <w:t xml:space="preserve">in which an individual is engaged </w:t>
      </w:r>
      <w:r w:rsidR="00DE53D0">
        <w:rPr>
          <w:color w:val="000000"/>
        </w:rPr>
        <w:t xml:space="preserve">in </w:t>
      </w:r>
      <w:r>
        <w:rPr>
          <w:color w:val="000000"/>
        </w:rPr>
        <w:t xml:space="preserve">for the job recorded in this segment, regardless of duration. </w:t>
      </w:r>
      <w:r>
        <w:rPr>
          <w:noProof/>
        </w:rPr>
        <w:t xml:space="preserve">Refer to </w:t>
      </w:r>
      <w:hyperlink r:id="rId384" w:anchor="HL70958" w:history="1">
        <w:r>
          <w:rPr>
            <w:rStyle w:val="ReferenceHL7Table"/>
            <w:noProof/>
          </w:rPr>
          <w:t xml:space="preserve">HL7 Table </w:t>
        </w:r>
        <w:r w:rsidR="00646A48">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85" w:history="1">
        <w:r>
          <w:rPr>
            <w:rStyle w:val="Hyperlink"/>
          </w:rPr>
          <w:t>https://phinvads.cdc.gov/vads/ViewValueSet.action?oid=2.16.840.1.114222.4.11.7186</w:t>
        </w:r>
      </w:hyperlink>
    </w:p>
    <w:p w14:paraId="5E337D37" w14:textId="3DB8BCBD" w:rsidR="000701F7" w:rsidRDefault="000701F7" w:rsidP="00594536">
      <w:pPr>
        <w:pStyle w:val="Heading4"/>
        <w:tabs>
          <w:tab w:val="clear" w:pos="2160"/>
        </w:tabs>
        <w:ind w:left="1008" w:hanging="1008"/>
        <w:rPr>
          <w:noProof/>
        </w:rPr>
      </w:pPr>
      <w:r>
        <w:rPr>
          <w:noProof/>
        </w:rPr>
        <w:t>OH2-5   Industry</w:t>
      </w:r>
      <w:r w:rsidR="00DE53D0">
        <w:rPr>
          <w:noProof/>
          <w:vanish/>
        </w:rPr>
        <w:fldChar w:fldCharType="begin"/>
      </w:r>
      <w:r w:rsidR="00DE53D0">
        <w:rPr>
          <w:noProof/>
          <w:vanish/>
        </w:rPr>
        <w:instrText>XE "OH2-5 Industry"</w:instrText>
      </w:r>
      <w:r w:rsidR="00DE53D0">
        <w:rPr>
          <w:noProof/>
          <w:vanish/>
        </w:rPr>
        <w:fldChar w:fldCharType="end"/>
      </w:r>
      <w:r>
        <w:rPr>
          <w:noProof/>
        </w:rPr>
        <w:t xml:space="preserve">   (CWE)   </w:t>
      </w:r>
      <w:r w:rsidR="0021192F">
        <w:rPr>
          <w:noProof/>
        </w:rPr>
        <w:t>03526</w:t>
      </w:r>
    </w:p>
    <w:p w14:paraId="78578B4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Default="000701F7" w:rsidP="000701F7">
      <w:pPr>
        <w:pStyle w:val="NormalIndented"/>
        <w:rPr>
          <w:rStyle w:val="Hyperlink"/>
        </w:rPr>
      </w:pPr>
      <w:r>
        <w:rPr>
          <w:noProof/>
        </w:rPr>
        <w:t xml:space="preserve">Definition:  This field contains a code defining the industry </w:t>
      </w:r>
      <w:r>
        <w:rPr>
          <w:color w:val="000000"/>
        </w:rPr>
        <w:t xml:space="preserve">in which an individual is engaged for the job recorded in this segment, regardless of duration. </w:t>
      </w:r>
      <w:r>
        <w:rPr>
          <w:noProof/>
        </w:rPr>
        <w:t xml:space="preserve">Refer to </w:t>
      </w:r>
      <w:hyperlink r:id="rId386" w:anchor="HL70955" w:history="1">
        <w:r>
          <w:rPr>
            <w:rStyle w:val="ReferenceHL7Table"/>
            <w:noProof/>
          </w:rPr>
          <w:t xml:space="preserve">HL7 Table </w:t>
        </w:r>
        <w:r w:rsidR="00922ED9">
          <w:rPr>
            <w:rStyle w:val="ReferenceHL7Table"/>
            <w:noProof/>
          </w:rPr>
          <w:t xml:space="preserve">0955 </w:t>
        </w:r>
        <w:r>
          <w:rPr>
            <w:rStyle w:val="ReferenceHL7Table"/>
            <w:noProof/>
          </w:rPr>
          <w:t>– Industry Code</w:t>
        </w:r>
      </w:hyperlink>
      <w:r>
        <w:rPr>
          <w:noProof/>
        </w:rPr>
        <w:t xml:space="preserve"> in Chapter 2C, Code Tables, for suggested values. In the US, this field </w:t>
      </w:r>
      <w:r>
        <w:t xml:space="preserve">should use the Industry CDC Census 2010 codes published at </w:t>
      </w:r>
      <w:hyperlink r:id="rId387" w:history="1">
        <w:r>
          <w:rPr>
            <w:rStyle w:val="Hyperlink"/>
          </w:rPr>
          <w:t>https://phinvads.cdc.gov/vads/ViewValueSet.action?oid=2.16.840.1.114222.4.11.7187</w:t>
        </w:r>
      </w:hyperlink>
    </w:p>
    <w:p w14:paraId="43BAB8D1" w14:textId="25BFA147" w:rsidR="000701F7" w:rsidRDefault="000701F7" w:rsidP="00594536">
      <w:pPr>
        <w:pStyle w:val="Heading4"/>
        <w:tabs>
          <w:tab w:val="clear" w:pos="2160"/>
        </w:tabs>
        <w:ind w:left="1008" w:hanging="1008"/>
        <w:rPr>
          <w:rFonts w:ascii="Arial Bold" w:hAnsi="Arial Bold" w:cs="Arial Unicode MS"/>
          <w:noProof/>
          <w:kern w:val="36"/>
          <w:sz w:val="22"/>
          <w:szCs w:val="22"/>
          <w:lang w:val="fr-FR"/>
        </w:rPr>
      </w:pPr>
      <w:r>
        <w:rPr>
          <w:noProof/>
          <w:lang w:val="fr-FR"/>
        </w:rPr>
        <w:t>OH2-6   Work Classification</w:t>
      </w:r>
      <w:r w:rsidR="00DE53D0">
        <w:rPr>
          <w:noProof/>
          <w:vanish/>
        </w:rPr>
        <w:fldChar w:fldCharType="begin"/>
      </w:r>
      <w:r w:rsidR="00DE53D0">
        <w:rPr>
          <w:noProof/>
          <w:vanish/>
        </w:rPr>
        <w:instrText>XE "OH2-6 Work Classification"</w:instrText>
      </w:r>
      <w:r w:rsidR="00DE53D0">
        <w:rPr>
          <w:noProof/>
          <w:vanish/>
        </w:rPr>
        <w:fldChar w:fldCharType="end"/>
      </w:r>
      <w:r>
        <w:rPr>
          <w:noProof/>
          <w:lang w:val="fr-FR"/>
        </w:rPr>
        <w:t xml:space="preserve">   (CWE)   </w:t>
      </w:r>
      <w:r w:rsidR="0021192F">
        <w:rPr>
          <w:noProof/>
          <w:lang w:val="fr-FR"/>
        </w:rPr>
        <w:t>03527</w:t>
      </w:r>
    </w:p>
    <w:p w14:paraId="57638F6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B3F2704" w:rsidR="000701F7" w:rsidRDefault="000701F7" w:rsidP="000701F7">
      <w:pPr>
        <w:pStyle w:val="NormalIndented"/>
        <w:rPr>
          <w:noProof/>
        </w:rPr>
      </w:pPr>
      <w:r>
        <w:rPr>
          <w:noProof/>
        </w:rPr>
        <w:t xml:space="preserve">Definition:  This field contains a code defining the work classification associated with the job of a person recorded in this segment.  Refer to </w:t>
      </w:r>
      <w:hyperlink r:id="rId388" w:anchor="HL70959" w:history="1">
        <w:r>
          <w:rPr>
            <w:rStyle w:val="ReferenceHL7Table"/>
            <w:noProof/>
          </w:rPr>
          <w:t xml:space="preserve">HL7 Table </w:t>
        </w:r>
        <w:r w:rsidR="00646A48">
          <w:rPr>
            <w:rStyle w:val="ReferenceHL7Table"/>
            <w:noProof/>
          </w:rPr>
          <w:t>0959</w:t>
        </w:r>
        <w:r>
          <w:rPr>
            <w:rStyle w:val="ReferenceHL7Table"/>
            <w:noProof/>
          </w:rPr>
          <w:t xml:space="preserve"> – Work Classification Code</w:t>
        </w:r>
      </w:hyperlink>
      <w:r>
        <w:rPr>
          <w:noProof/>
        </w:rPr>
        <w:t xml:space="preserve"> in Chapter 2C, Code Tables, for suggested values.</w:t>
      </w:r>
    </w:p>
    <w:p w14:paraId="1E8E96BD" w14:textId="44A8ACDB" w:rsidR="000701F7" w:rsidRDefault="000701F7" w:rsidP="00594536">
      <w:pPr>
        <w:pStyle w:val="Heading4"/>
        <w:tabs>
          <w:tab w:val="clear" w:pos="2160"/>
        </w:tabs>
        <w:ind w:left="1008" w:hanging="1008"/>
        <w:rPr>
          <w:rFonts w:ascii="Arial Bold" w:hAnsi="Arial Bold" w:cs="Arial Unicode MS"/>
          <w:noProof/>
          <w:kern w:val="36"/>
          <w:sz w:val="22"/>
          <w:szCs w:val="22"/>
        </w:rPr>
      </w:pPr>
      <w:r>
        <w:rPr>
          <w:noProof/>
        </w:rPr>
        <w:t>OH2-7   Job Start Date</w:t>
      </w:r>
      <w:r>
        <w:rPr>
          <w:noProof/>
          <w:vanish/>
        </w:rPr>
        <w:fldChar w:fldCharType="begin"/>
      </w:r>
      <w:r>
        <w:rPr>
          <w:noProof/>
          <w:vanish/>
        </w:rPr>
        <w:instrText>XE "</w:instrText>
      </w:r>
      <w:r w:rsidR="00A240B7">
        <w:rPr>
          <w:noProof/>
          <w:vanish/>
        </w:rPr>
        <w:instrText>OH2-7 Job Start Date</w:instrText>
      </w:r>
      <w:r>
        <w:rPr>
          <w:noProof/>
          <w:vanish/>
        </w:rPr>
        <w:instrText>"</w:instrText>
      </w:r>
      <w:r>
        <w:rPr>
          <w:noProof/>
          <w:vanish/>
        </w:rPr>
        <w:fldChar w:fldCharType="end"/>
      </w:r>
      <w:r>
        <w:rPr>
          <w:noProof/>
        </w:rPr>
        <w:t xml:space="preserve">   (DT)   </w:t>
      </w:r>
      <w:r w:rsidR="004851C4">
        <w:rPr>
          <w:noProof/>
        </w:rPr>
        <w:t>02494</w:t>
      </w:r>
    </w:p>
    <w:p w14:paraId="5F39A03C" w14:textId="77777777" w:rsidR="000701F7" w:rsidRDefault="000701F7" w:rsidP="00AC24E2">
      <w:pPr>
        <w:pStyle w:val="NormalIndented"/>
        <w:rPr>
          <w:noProof/>
        </w:rPr>
      </w:pPr>
      <w:r>
        <w:rPr>
          <w:noProof/>
        </w:rPr>
        <w:t>Definition: This field asserts when the job began.</w:t>
      </w:r>
    </w:p>
    <w:p w14:paraId="40C4F3E4" w14:textId="70F79148" w:rsidR="000701F7" w:rsidRDefault="000701F7" w:rsidP="00594536">
      <w:pPr>
        <w:pStyle w:val="Heading4"/>
        <w:tabs>
          <w:tab w:val="clear" w:pos="2160"/>
        </w:tabs>
        <w:ind w:left="1008" w:hanging="1008"/>
        <w:rPr>
          <w:noProof/>
        </w:rPr>
      </w:pPr>
      <w:r>
        <w:rPr>
          <w:noProof/>
        </w:rPr>
        <w:t xml:space="preserve">OH2-8   Job </w:t>
      </w:r>
      <w:r w:rsidR="00FA010F">
        <w:rPr>
          <w:noProof/>
        </w:rPr>
        <w:t>End</w:t>
      </w:r>
      <w:r w:rsidR="00B943D7">
        <w:rPr>
          <w:noProof/>
        </w:rPr>
        <w:t xml:space="preserve"> </w:t>
      </w:r>
      <w:r>
        <w:rPr>
          <w:noProof/>
        </w:rPr>
        <w:t>Date</w:t>
      </w:r>
      <w:r>
        <w:rPr>
          <w:noProof/>
          <w:vanish/>
        </w:rPr>
        <w:fldChar w:fldCharType="begin"/>
      </w:r>
      <w:r>
        <w:rPr>
          <w:noProof/>
          <w:vanish/>
        </w:rPr>
        <w:instrText>XE "</w:instrText>
      </w:r>
      <w:r w:rsidR="00A240B7">
        <w:rPr>
          <w:noProof/>
          <w:vanish/>
        </w:rPr>
        <w:instrText xml:space="preserve">OH2-8 Job </w:instrText>
      </w:r>
      <w:r w:rsidR="00B943D7">
        <w:rPr>
          <w:noProof/>
          <w:vanish/>
        </w:rPr>
        <w:instrText>Stop</w:instrText>
      </w:r>
      <w:r w:rsidR="00A240B7">
        <w:rPr>
          <w:noProof/>
          <w:vanish/>
        </w:rPr>
        <w:instrText xml:space="preserve"> Date</w:instrText>
      </w:r>
      <w:r>
        <w:rPr>
          <w:noProof/>
          <w:vanish/>
        </w:rPr>
        <w:instrText>"</w:instrText>
      </w:r>
      <w:r>
        <w:rPr>
          <w:noProof/>
          <w:vanish/>
        </w:rPr>
        <w:fldChar w:fldCharType="end"/>
      </w:r>
      <w:r>
        <w:rPr>
          <w:noProof/>
        </w:rPr>
        <w:t xml:space="preserve">   (DT)   </w:t>
      </w:r>
      <w:r w:rsidR="004851C4">
        <w:rPr>
          <w:noProof/>
        </w:rPr>
        <w:t>02495</w:t>
      </w:r>
    </w:p>
    <w:p w14:paraId="5ECD405A" w14:textId="77777777" w:rsidR="000701F7" w:rsidRDefault="000701F7" w:rsidP="00AC24E2">
      <w:pPr>
        <w:pStyle w:val="NormalIndented"/>
        <w:rPr>
          <w:noProof/>
        </w:rPr>
      </w:pPr>
      <w:r>
        <w:rPr>
          <w:noProof/>
        </w:rPr>
        <w:t xml:space="preserve">Definition: This field asserts when the job ended. If the job is current, Job End Date shall be empty. </w:t>
      </w:r>
    </w:p>
    <w:p w14:paraId="032AA453" w14:textId="227F124A" w:rsidR="000701F7"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w:t>
      </w:r>
      <w:r w:rsidR="00D410C0">
        <w:rPr>
          <w:noProof/>
        </w:rPr>
        <w:t xml:space="preserve">date noted in </w:t>
      </w:r>
      <w:r>
        <w:rPr>
          <w:noProof/>
        </w:rPr>
        <w:t>OH2-3 Entered Date.</w:t>
      </w:r>
    </w:p>
    <w:p w14:paraId="033AFF54" w14:textId="7FED78B2" w:rsidR="000701F7" w:rsidRDefault="000701F7" w:rsidP="00594536">
      <w:pPr>
        <w:pStyle w:val="Heading4"/>
        <w:tabs>
          <w:tab w:val="clear" w:pos="2160"/>
        </w:tabs>
        <w:ind w:left="1008" w:hanging="1008"/>
        <w:rPr>
          <w:noProof/>
          <w:lang w:val="fr-FR"/>
        </w:rPr>
      </w:pPr>
      <w:r>
        <w:rPr>
          <w:noProof/>
          <w:lang w:val="fr-FR"/>
        </w:rPr>
        <w:t>OH2-9   Work Schedule</w:t>
      </w:r>
      <w:r w:rsidR="00FB48CA">
        <w:rPr>
          <w:noProof/>
          <w:vanish/>
        </w:rPr>
        <w:fldChar w:fldCharType="begin"/>
      </w:r>
      <w:r w:rsidR="00FB48CA">
        <w:rPr>
          <w:noProof/>
          <w:vanish/>
        </w:rPr>
        <w:instrText>XE "OH2-9 Work Schedule"</w:instrText>
      </w:r>
      <w:r w:rsidR="00FB48CA">
        <w:rPr>
          <w:noProof/>
          <w:vanish/>
        </w:rPr>
        <w:fldChar w:fldCharType="end"/>
      </w:r>
      <w:r>
        <w:rPr>
          <w:noProof/>
          <w:lang w:val="fr-FR"/>
        </w:rPr>
        <w:t xml:space="preserve">   (CWE)   </w:t>
      </w:r>
      <w:r w:rsidR="0021192F">
        <w:rPr>
          <w:noProof/>
          <w:lang w:val="fr-FR"/>
        </w:rPr>
        <w:t>03528</w:t>
      </w:r>
    </w:p>
    <w:p w14:paraId="0D5797B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76AE4627" w:rsidR="000701F7" w:rsidRDefault="000701F7" w:rsidP="000701F7">
      <w:pPr>
        <w:pStyle w:val="NormalIndented"/>
        <w:rPr>
          <w:noProof/>
        </w:rPr>
      </w:pPr>
      <w:r>
        <w:rPr>
          <w:noProof/>
        </w:rPr>
        <w:t xml:space="preserve">Definition:  This field contains a code defining the work schedule associated with the job of a person recorded in this segment.  </w:t>
      </w:r>
      <w:r>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Pr>
          <w:noProof/>
        </w:rPr>
        <w:t xml:space="preserve">Refer to </w:t>
      </w:r>
      <w:hyperlink r:id="rId389" w:anchor="HL70954" w:history="1">
        <w:r>
          <w:rPr>
            <w:rStyle w:val="ReferenceHL7Table"/>
            <w:noProof/>
          </w:rPr>
          <w:t xml:space="preserve">HL7 Table </w:t>
        </w:r>
        <w:r w:rsidR="00646A48">
          <w:rPr>
            <w:rStyle w:val="ReferenceHL7Table"/>
            <w:noProof/>
          </w:rPr>
          <w:t>0954</w:t>
        </w:r>
        <w:r>
          <w:rPr>
            <w:rStyle w:val="ReferenceHL7Table"/>
            <w:noProof/>
          </w:rPr>
          <w:t xml:space="preserve"> – Work Schedule Code</w:t>
        </w:r>
      </w:hyperlink>
      <w:r>
        <w:rPr>
          <w:noProof/>
        </w:rPr>
        <w:t xml:space="preserve"> in Chapter 2C, Code Tables, for suggested values.</w:t>
      </w:r>
    </w:p>
    <w:p w14:paraId="0FEC7E83" w14:textId="24CCC751" w:rsidR="000701F7" w:rsidRDefault="000701F7" w:rsidP="00594536">
      <w:pPr>
        <w:pStyle w:val="Heading4"/>
        <w:tabs>
          <w:tab w:val="clear" w:pos="2160"/>
        </w:tabs>
        <w:ind w:left="1008" w:hanging="1008"/>
        <w:rPr>
          <w:noProof/>
        </w:rPr>
      </w:pPr>
      <w:r>
        <w:rPr>
          <w:noProof/>
        </w:rPr>
        <w:t>OH2-10   Average Hours Worked Per Day</w:t>
      </w:r>
      <w:r>
        <w:rPr>
          <w:noProof/>
          <w:vanish/>
        </w:rPr>
        <w:fldChar w:fldCharType="begin"/>
      </w:r>
      <w:r>
        <w:rPr>
          <w:noProof/>
          <w:vanish/>
        </w:rPr>
        <w:instrText>XE "</w:instrText>
      </w:r>
      <w:r w:rsidR="00FB48CA">
        <w:rPr>
          <w:noProof/>
          <w:vanish/>
        </w:rPr>
        <w:instrText>OH2-10 Average Hours Worked Per Day</w:instrText>
      </w:r>
      <w:r>
        <w:rPr>
          <w:noProof/>
          <w:vanish/>
        </w:rPr>
        <w:instrText>"</w:instrText>
      </w:r>
      <w:r>
        <w:rPr>
          <w:noProof/>
          <w:vanish/>
        </w:rPr>
        <w:fldChar w:fldCharType="end"/>
      </w:r>
      <w:r>
        <w:rPr>
          <w:noProof/>
        </w:rPr>
        <w:t xml:space="preserve">   (NM)   </w:t>
      </w:r>
      <w:r w:rsidR="0021192F">
        <w:rPr>
          <w:noProof/>
        </w:rPr>
        <w:t>03529</w:t>
      </w:r>
    </w:p>
    <w:p w14:paraId="7EBE300B" w14:textId="77777777" w:rsidR="000701F7" w:rsidRDefault="000701F7" w:rsidP="00AC24E2">
      <w:pPr>
        <w:pStyle w:val="NormalIndented"/>
        <w:rPr>
          <w:noProof/>
        </w:rPr>
      </w:pPr>
      <w:r>
        <w:rPr>
          <w:noProof/>
        </w:rPr>
        <w:t>Definition: This field asserts the average hours worked per day for the job of a person recorded in this segment.</w:t>
      </w:r>
    </w:p>
    <w:p w14:paraId="614608A2" w14:textId="33BCFDC6" w:rsidR="000701F7" w:rsidRDefault="000701F7" w:rsidP="00594536">
      <w:pPr>
        <w:pStyle w:val="Heading4"/>
        <w:tabs>
          <w:tab w:val="clear" w:pos="2160"/>
        </w:tabs>
        <w:ind w:left="1008" w:hanging="1008"/>
        <w:rPr>
          <w:noProof/>
        </w:rPr>
      </w:pPr>
      <w:r>
        <w:rPr>
          <w:noProof/>
        </w:rPr>
        <w:t>OH2-11   Average Days Worked per Week</w:t>
      </w:r>
      <w:r>
        <w:rPr>
          <w:noProof/>
          <w:vanish/>
        </w:rPr>
        <w:fldChar w:fldCharType="begin"/>
      </w:r>
      <w:r>
        <w:rPr>
          <w:noProof/>
          <w:vanish/>
        </w:rPr>
        <w:instrText>XE "</w:instrText>
      </w:r>
      <w:r w:rsidR="00FB48CA">
        <w:rPr>
          <w:noProof/>
          <w:vanish/>
        </w:rPr>
        <w:instrText>OH2-11 Average Hours Worked Per Week</w:instrText>
      </w:r>
      <w:r>
        <w:rPr>
          <w:noProof/>
          <w:vanish/>
        </w:rPr>
        <w:instrText>"</w:instrText>
      </w:r>
      <w:r>
        <w:rPr>
          <w:noProof/>
          <w:vanish/>
        </w:rPr>
        <w:fldChar w:fldCharType="end"/>
      </w:r>
      <w:r>
        <w:rPr>
          <w:noProof/>
        </w:rPr>
        <w:t xml:space="preserve">   (NM)   </w:t>
      </w:r>
      <w:r w:rsidR="0021192F">
        <w:rPr>
          <w:noProof/>
        </w:rPr>
        <w:t>03530</w:t>
      </w:r>
    </w:p>
    <w:p w14:paraId="56C62BC2" w14:textId="77777777" w:rsidR="000701F7" w:rsidRDefault="000701F7" w:rsidP="00AC24E2">
      <w:pPr>
        <w:pStyle w:val="NormalIndented"/>
        <w:rPr>
          <w:noProof/>
        </w:rPr>
      </w:pPr>
      <w:r>
        <w:rPr>
          <w:noProof/>
        </w:rPr>
        <w:t>Definition: This field asserts the average days worked per week for the job of a person recorded in this segment.</w:t>
      </w:r>
    </w:p>
    <w:p w14:paraId="0B898374" w14:textId="4B9B7903" w:rsidR="000701F7" w:rsidRDefault="000701F7" w:rsidP="00594536">
      <w:pPr>
        <w:pStyle w:val="Heading4"/>
        <w:tabs>
          <w:tab w:val="clear" w:pos="2160"/>
        </w:tabs>
        <w:ind w:left="1008" w:hanging="1008"/>
        <w:rPr>
          <w:noProof/>
        </w:rPr>
      </w:pPr>
      <w:r>
        <w:rPr>
          <w:noProof/>
        </w:rPr>
        <w:t>OH2-12   Employer Organization</w:t>
      </w:r>
      <w:r>
        <w:rPr>
          <w:noProof/>
          <w:vanish/>
        </w:rPr>
        <w:fldChar w:fldCharType="begin"/>
      </w:r>
      <w:r>
        <w:rPr>
          <w:noProof/>
          <w:vanish/>
        </w:rPr>
        <w:instrText>XE "</w:instrText>
      </w:r>
      <w:r w:rsidR="00FB48CA">
        <w:rPr>
          <w:noProof/>
          <w:vanish/>
        </w:rPr>
        <w:instrText>OH2-12 Employer Organization</w:instrText>
      </w:r>
      <w:r>
        <w:rPr>
          <w:noProof/>
          <w:vanish/>
        </w:rPr>
        <w:instrText>"</w:instrText>
      </w:r>
      <w:r>
        <w:rPr>
          <w:noProof/>
          <w:vanish/>
        </w:rPr>
        <w:fldChar w:fldCharType="end"/>
      </w:r>
      <w:r>
        <w:rPr>
          <w:noProof/>
        </w:rPr>
        <w:t xml:space="preserve">   (XON)   </w:t>
      </w:r>
      <w:r w:rsidR="0021192F">
        <w:rPr>
          <w:noProof/>
        </w:rPr>
        <w:t>03531</w:t>
      </w:r>
    </w:p>
    <w:p w14:paraId="0FD16458" w14:textId="77777777" w:rsidR="00210108" w:rsidRDefault="00210108" w:rsidP="0021010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Default="00210108" w:rsidP="0021010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Default="00210108" w:rsidP="00210108">
      <w:pPr>
        <w:pStyle w:val="Components"/>
      </w:pPr>
      <w:r>
        <w:t>Subcomponents for Assigning Authority (HD):  &lt;Namespace ID (IS)&gt; &amp; &lt;Universal ID (ST)&gt; &amp; &lt;Universal ID Type (ID)&gt;</w:t>
      </w:r>
    </w:p>
    <w:p w14:paraId="6AE7734C" w14:textId="77777777" w:rsidR="00210108" w:rsidRDefault="00210108" w:rsidP="00210108">
      <w:pPr>
        <w:pStyle w:val="Components"/>
      </w:pPr>
      <w:r>
        <w:t>Subcomponents for Assigning Facility (HD):  &lt;Namespace ID (IS)&gt; &amp; &lt;Universal ID (ST)&gt; &amp; &lt;Universal ID Type (ID)&gt;</w:t>
      </w:r>
    </w:p>
    <w:p w14:paraId="3584A1AE" w14:textId="3254549A" w:rsidR="000701F7" w:rsidRDefault="000701F7" w:rsidP="00AC24E2">
      <w:pPr>
        <w:pStyle w:val="NormalIndented"/>
        <w:rPr>
          <w:noProof/>
        </w:rPr>
      </w:pPr>
      <w:r>
        <w:rPr>
          <w:noProof/>
        </w:rPr>
        <w:t xml:space="preserve">Definition: This field asserts the name </w:t>
      </w:r>
      <w:r w:rsidR="00C94143">
        <w:rPr>
          <w:noProof/>
        </w:rPr>
        <w:t xml:space="preserve">and or identifier </w:t>
      </w:r>
      <w:r>
        <w:rPr>
          <w:noProof/>
        </w:rPr>
        <w:t>of the employer organization for the job of a person recorded in this segment.</w:t>
      </w:r>
    </w:p>
    <w:p w14:paraId="4A2A56E4" w14:textId="57F8937F" w:rsidR="000701F7" w:rsidRDefault="000701F7" w:rsidP="00594536">
      <w:pPr>
        <w:pStyle w:val="Heading4"/>
        <w:tabs>
          <w:tab w:val="clear" w:pos="2160"/>
        </w:tabs>
        <w:ind w:left="1008" w:hanging="1008"/>
        <w:rPr>
          <w:noProof/>
        </w:rPr>
      </w:pPr>
      <w:r>
        <w:rPr>
          <w:noProof/>
        </w:rPr>
        <w:t>OH2-13   Employer Address</w:t>
      </w:r>
      <w:r>
        <w:rPr>
          <w:noProof/>
          <w:vanish/>
        </w:rPr>
        <w:fldChar w:fldCharType="begin"/>
      </w:r>
      <w:r>
        <w:rPr>
          <w:noProof/>
          <w:vanish/>
        </w:rPr>
        <w:instrText>XE "</w:instrText>
      </w:r>
      <w:r w:rsidR="00922ED9">
        <w:rPr>
          <w:noProof/>
          <w:vanish/>
        </w:rPr>
        <w:instrText>OH2-13 Employer Address</w:instrText>
      </w:r>
      <w:r>
        <w:rPr>
          <w:noProof/>
          <w:vanish/>
        </w:rPr>
        <w:instrText>"</w:instrText>
      </w:r>
      <w:r>
        <w:rPr>
          <w:noProof/>
          <w:vanish/>
        </w:rPr>
        <w:fldChar w:fldCharType="end"/>
      </w:r>
      <w:r>
        <w:rPr>
          <w:noProof/>
        </w:rPr>
        <w:t xml:space="preserve">   (XAD)   </w:t>
      </w:r>
      <w:r w:rsidR="00261367">
        <w:rPr>
          <w:noProof/>
        </w:rPr>
        <w:t>03546</w:t>
      </w:r>
    </w:p>
    <w:p w14:paraId="6C3EE7FE" w14:textId="77777777" w:rsidR="00210108" w:rsidRDefault="00210108" w:rsidP="0021010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Default="00210108" w:rsidP="00210108">
      <w:pPr>
        <w:pStyle w:val="Components"/>
      </w:pPr>
      <w:r>
        <w:t>Subcomponents for Street Address (SAD):  &lt;Street or Mailing Address (ST)&gt; &amp; &lt;Street Name (ST)&gt; &amp; &lt;Dwelling Number (ST)&gt;</w:t>
      </w:r>
    </w:p>
    <w:p w14:paraId="56BB3759" w14:textId="77777777" w:rsidR="00210108" w:rsidRDefault="00210108" w:rsidP="0021010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Default="00210108" w:rsidP="0021010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Default="00210108" w:rsidP="0021010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Default="00210108" w:rsidP="0021010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Default="00210108" w:rsidP="00210108">
      <w:pPr>
        <w:pStyle w:val="Components"/>
      </w:pPr>
      <w:r>
        <w:t>Subcomponents for Address Identifier (EI):  &lt;Entity Identifier (ST)&gt; &amp; &lt;Namespace ID (IS)&gt; &amp; &lt;Universal ID (ST)&gt; &amp; &lt;Universal ID Type (ID)&gt;</w:t>
      </w:r>
    </w:p>
    <w:p w14:paraId="55544D15" w14:textId="77777777" w:rsidR="000701F7" w:rsidRDefault="000701F7" w:rsidP="00AC24E2">
      <w:pPr>
        <w:pStyle w:val="NormalIndented"/>
      </w:pPr>
      <w:r>
        <w:rPr>
          <w:noProof/>
        </w:rPr>
        <w:t xml:space="preserve">Definition: This field asserts the address of the employer organization for the job of a person recorded in this segment. This field shall </w:t>
      </w:r>
      <w:r>
        <w:t>be populated with the address of the employer rather than the site that the employee works.</w:t>
      </w:r>
    </w:p>
    <w:p w14:paraId="1E1DF9D2" w14:textId="77777777" w:rsidR="000701F7" w:rsidRDefault="000701F7" w:rsidP="00AC24E2">
      <w:pPr>
        <w:pStyle w:val="NormalIndented"/>
        <w:rPr>
          <w:noProof/>
        </w:rPr>
      </w:pPr>
      <w:r>
        <w:rPr>
          <w:noProof/>
        </w:rPr>
        <w:t>The field may repeat.</w:t>
      </w:r>
    </w:p>
    <w:p w14:paraId="1648AD21" w14:textId="763F64EC" w:rsidR="000701F7" w:rsidRDefault="000701F7" w:rsidP="00594536">
      <w:pPr>
        <w:pStyle w:val="Heading4"/>
        <w:tabs>
          <w:tab w:val="clear" w:pos="2160"/>
        </w:tabs>
        <w:ind w:left="1008" w:hanging="1008"/>
        <w:rPr>
          <w:noProof/>
          <w:lang w:val="fr-FR"/>
        </w:rPr>
      </w:pPr>
      <w:r>
        <w:rPr>
          <w:noProof/>
          <w:lang w:val="fr-FR"/>
        </w:rPr>
        <w:t>OH2-14   Supervisory Level</w:t>
      </w:r>
      <w:r w:rsidR="00922ED9">
        <w:rPr>
          <w:noProof/>
          <w:vanish/>
        </w:rPr>
        <w:fldChar w:fldCharType="begin"/>
      </w:r>
      <w:r w:rsidR="00922ED9">
        <w:rPr>
          <w:noProof/>
          <w:vanish/>
        </w:rPr>
        <w:instrText>XE "OH2-14 Supervisory Level"</w:instrText>
      </w:r>
      <w:r w:rsidR="00922ED9">
        <w:rPr>
          <w:noProof/>
          <w:vanish/>
        </w:rPr>
        <w:fldChar w:fldCharType="end"/>
      </w:r>
      <w:r>
        <w:rPr>
          <w:noProof/>
          <w:lang w:val="fr-FR"/>
        </w:rPr>
        <w:t xml:space="preserve">   (CWE)   </w:t>
      </w:r>
      <w:r w:rsidR="0021192F">
        <w:rPr>
          <w:noProof/>
          <w:lang w:val="fr-FR"/>
        </w:rPr>
        <w:t>03532</w:t>
      </w:r>
    </w:p>
    <w:p w14:paraId="4816752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Default="000701F7" w:rsidP="000701F7">
      <w:pPr>
        <w:pStyle w:val="NormalIndented"/>
        <w:rPr>
          <w:noProof/>
        </w:rPr>
      </w:pPr>
      <w:r>
        <w:rPr>
          <w:noProof/>
        </w:rPr>
        <w:t>Definition:  This field contains a code defining the supervisory level associated with the job of a person recorded in this segment. Supervisory Level r</w:t>
      </w:r>
      <w:proofErr w:type="spellStart"/>
      <w:r>
        <w:rPr>
          <w:color w:val="000000"/>
        </w:rPr>
        <w:t>eflects</w:t>
      </w:r>
      <w:proofErr w:type="spellEnd"/>
      <w:r>
        <w:rPr>
          <w:color w:val="000000"/>
        </w:rPr>
        <w:t xml:space="preserve"> the amount of supervisory or management responsibilities for an individual’s job.  For example, in the US, in the military, this is the person’s pay grade, which serves as a proxy for supervisory level and can be interpreted across branches</w:t>
      </w:r>
      <w:r>
        <w:rPr>
          <w:rFonts w:ascii="Arial Narrow" w:hAnsi="Arial Narrow"/>
          <w:color w:val="000000"/>
        </w:rPr>
        <w:t>.</w:t>
      </w:r>
      <w:r w:rsidR="00210108">
        <w:t xml:space="preserve"> </w:t>
      </w:r>
      <w:r>
        <w:t xml:space="preserve"> </w:t>
      </w:r>
      <w:r>
        <w:rPr>
          <w:noProof/>
        </w:rPr>
        <w:t xml:space="preserve">Refer to </w:t>
      </w:r>
      <w:hyperlink r:id="rId390" w:anchor="HL70956" w:history="1">
        <w:r>
          <w:rPr>
            <w:rStyle w:val="ReferenceHL7Table"/>
            <w:noProof/>
          </w:rPr>
          <w:t xml:space="preserve">HL7 Table </w:t>
        </w:r>
        <w:r w:rsidR="00646A48">
          <w:rPr>
            <w:rStyle w:val="ReferenceHL7Table"/>
            <w:noProof/>
          </w:rPr>
          <w:t>0956</w:t>
        </w:r>
        <w:r>
          <w:rPr>
            <w:rStyle w:val="ReferenceHL7Table"/>
            <w:noProof/>
          </w:rPr>
          <w:t xml:space="preserve"> – Supervisory Level Code</w:t>
        </w:r>
      </w:hyperlink>
      <w:r>
        <w:rPr>
          <w:noProof/>
        </w:rPr>
        <w:t xml:space="preserve"> in Chapter 2C, Code Tables, for suggested values. In the US, this field </w:t>
      </w:r>
      <w:r>
        <w:t xml:space="preserve">should use the Job Supervisory Level or Pay Grade (ODH)codes published at </w:t>
      </w:r>
      <w:hyperlink r:id="rId391" w:history="1">
        <w:r>
          <w:rPr>
            <w:rStyle w:val="Hyperlink"/>
          </w:rPr>
          <w:t>https://phinvads.cdc.gov/vads/ViewCodeSystem.action?oid=2.16.840.1.114222.4.11.7613</w:t>
        </w:r>
      </w:hyperlink>
    </w:p>
    <w:p w14:paraId="65B1A9DB" w14:textId="072C4B1A" w:rsidR="000701F7" w:rsidRDefault="000701F7" w:rsidP="00594536">
      <w:pPr>
        <w:pStyle w:val="Heading4"/>
        <w:tabs>
          <w:tab w:val="clear" w:pos="2160"/>
        </w:tabs>
        <w:ind w:left="1008" w:hanging="1008"/>
        <w:rPr>
          <w:noProof/>
        </w:rPr>
      </w:pPr>
      <w:r>
        <w:rPr>
          <w:noProof/>
        </w:rPr>
        <w:t>OH2-15   Job Duties</w:t>
      </w:r>
      <w:r w:rsidR="00922ED9">
        <w:rPr>
          <w:noProof/>
          <w:vanish/>
        </w:rPr>
        <w:fldChar w:fldCharType="begin"/>
      </w:r>
      <w:r w:rsidR="00922ED9">
        <w:rPr>
          <w:noProof/>
          <w:vanish/>
        </w:rPr>
        <w:instrText>XE "OH2-15 Job Duties"</w:instrText>
      </w:r>
      <w:r w:rsidR="00922ED9">
        <w:rPr>
          <w:noProof/>
          <w:vanish/>
        </w:rPr>
        <w:fldChar w:fldCharType="end"/>
      </w:r>
      <w:r>
        <w:rPr>
          <w:noProof/>
        </w:rPr>
        <w:t xml:space="preserve">   (ST)   </w:t>
      </w:r>
      <w:r w:rsidR="0021192F">
        <w:rPr>
          <w:noProof/>
        </w:rPr>
        <w:t>03533</w:t>
      </w:r>
    </w:p>
    <w:p w14:paraId="6BCE2ED1" w14:textId="77777777" w:rsidR="000701F7" w:rsidRDefault="000701F7" w:rsidP="00AC24E2">
      <w:pPr>
        <w:pStyle w:val="NormalIndented"/>
        <w:rPr>
          <w:noProof/>
        </w:rPr>
      </w:pPr>
      <w:r>
        <w:rPr>
          <w:noProof/>
        </w:rPr>
        <w:t xml:space="preserve">Definition: This field lists the </w:t>
      </w:r>
      <w:r>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Default="000701F7" w:rsidP="00594536">
      <w:pPr>
        <w:pStyle w:val="Heading4"/>
        <w:tabs>
          <w:tab w:val="clear" w:pos="2160"/>
        </w:tabs>
        <w:ind w:left="1008" w:hanging="1008"/>
        <w:rPr>
          <w:noProof/>
        </w:rPr>
      </w:pPr>
      <w:r>
        <w:rPr>
          <w:noProof/>
        </w:rPr>
        <w:t>OH2-16   Occupational Hazards</w:t>
      </w:r>
      <w:r w:rsidR="00922ED9">
        <w:rPr>
          <w:noProof/>
          <w:vanish/>
        </w:rPr>
        <w:fldChar w:fldCharType="begin"/>
      </w:r>
      <w:r w:rsidR="00922ED9">
        <w:rPr>
          <w:noProof/>
          <w:vanish/>
        </w:rPr>
        <w:instrText>XE "OH2-16 Occupational Hazards"</w:instrText>
      </w:r>
      <w:r w:rsidR="00922ED9">
        <w:rPr>
          <w:noProof/>
          <w:vanish/>
        </w:rPr>
        <w:fldChar w:fldCharType="end"/>
      </w:r>
      <w:r>
        <w:rPr>
          <w:noProof/>
        </w:rPr>
        <w:t xml:space="preserve">   (FT)   </w:t>
      </w:r>
      <w:r w:rsidR="0021192F">
        <w:rPr>
          <w:noProof/>
        </w:rPr>
        <w:t>03534</w:t>
      </w:r>
    </w:p>
    <w:p w14:paraId="751C6FEA" w14:textId="1DF92DE7" w:rsidR="000701F7" w:rsidRDefault="000701F7" w:rsidP="00AC24E2">
      <w:pPr>
        <w:pStyle w:val="NormalIndented"/>
      </w:pPr>
      <w:r>
        <w:rPr>
          <w:noProof/>
        </w:rPr>
        <w:t xml:space="preserve">Definition: This field lists the </w:t>
      </w:r>
      <w:r>
        <w:t xml:space="preserve">hazard(s) associated with a person’s job. </w:t>
      </w:r>
      <w:r w:rsidR="00C45A8A">
        <w:t>Job</w:t>
      </w:r>
      <w:r>
        <w:t xml:space="preserve"> hazard</w:t>
      </w:r>
      <w:r w:rsidR="00C45A8A">
        <w:t>s</w:t>
      </w:r>
      <w:r>
        <w:t xml:space="preserve"> </w:t>
      </w:r>
      <w:r w:rsidR="00C45A8A">
        <w:t xml:space="preserve">are a </w:t>
      </w:r>
      <w:r>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t>occupational hazards</w:t>
      </w:r>
      <w:r>
        <w:t xml:space="preserve"> may be compiled as a single narrative.</w:t>
      </w:r>
    </w:p>
    <w:p w14:paraId="2AEA2EFD" w14:textId="7B62BE79" w:rsidR="00922ED9" w:rsidRDefault="00922ED9" w:rsidP="00922ED9">
      <w:pPr>
        <w:pStyle w:val="Heading4"/>
        <w:rPr>
          <w:noProof/>
        </w:rPr>
      </w:pPr>
      <w:r>
        <w:rPr>
          <w:noProof/>
        </w:rPr>
        <w:t xml:space="preserve">OH2-17   </w:t>
      </w:r>
      <w:r w:rsidRPr="00922ED9">
        <w:rPr>
          <w:noProof/>
        </w:rPr>
        <w:t>Job Unique Identifier</w:t>
      </w:r>
      <w:r>
        <w:rPr>
          <w:noProof/>
          <w:vanish/>
        </w:rPr>
        <w:fldChar w:fldCharType="begin"/>
      </w:r>
      <w:r>
        <w:rPr>
          <w:noProof/>
          <w:vanish/>
        </w:rPr>
        <w:instrText>XE "OH2-17 Job Unique Identifier"</w:instrText>
      </w:r>
      <w:r>
        <w:rPr>
          <w:noProof/>
          <w:vanish/>
        </w:rPr>
        <w:fldChar w:fldCharType="end"/>
      </w:r>
      <w:r>
        <w:rPr>
          <w:noProof/>
        </w:rPr>
        <w:t xml:space="preserve">   (EI)   </w:t>
      </w:r>
      <w:r w:rsidR="001E54E0">
        <w:rPr>
          <w:noProof/>
        </w:rPr>
        <w:t>02433</w:t>
      </w:r>
    </w:p>
    <w:p w14:paraId="7A4BA6B1" w14:textId="191EE817" w:rsidR="00922ED9" w:rsidRDefault="00922ED9" w:rsidP="00922ED9">
      <w:pPr>
        <w:pStyle w:val="Components"/>
        <w:rPr>
          <w:noProof/>
        </w:rPr>
      </w:pPr>
      <w:r>
        <w:rPr>
          <w:noProof/>
        </w:rPr>
        <w:t>Components:  &lt;Entity Identifier (ST)&gt; ^ &lt;Namespace ID (IS)&gt; ^ &lt;Universal Identifier (ST)&gt; ^ &lt;Universal Identifier Type (ID)&gt;</w:t>
      </w:r>
    </w:p>
    <w:p w14:paraId="4346DA1F" w14:textId="163213B5" w:rsidR="00922ED9" w:rsidRDefault="00922ED9" w:rsidP="00922ED9">
      <w:pPr>
        <w:pStyle w:val="NormalIndented"/>
        <w:rPr>
          <w:noProof/>
        </w:rPr>
      </w:pPr>
      <w:r w:rsidRPr="00C47FDB">
        <w:rPr>
          <w:noProof/>
        </w:rPr>
        <w:t>Definition: This field</w:t>
      </w:r>
      <w:r w:rsidR="00E54A9F">
        <w:rPr>
          <w:noProof/>
        </w:rPr>
        <w:t xml:space="preserve"> contains a value the uniquely identifies a single job for a person. </w:t>
      </w:r>
    </w:p>
    <w:p w14:paraId="7560B2BB" w14:textId="75622DA7" w:rsidR="00922ED9" w:rsidRDefault="00922ED9" w:rsidP="00922ED9">
      <w:pPr>
        <w:pStyle w:val="Heading4"/>
        <w:tabs>
          <w:tab w:val="clear" w:pos="2160"/>
        </w:tabs>
        <w:ind w:left="1008" w:hanging="1008"/>
        <w:rPr>
          <w:noProof/>
        </w:rPr>
      </w:pPr>
      <w:r>
        <w:rPr>
          <w:noProof/>
        </w:rPr>
        <w:t>OH2-18   Current Job Indicator</w:t>
      </w:r>
      <w:r>
        <w:rPr>
          <w:noProof/>
          <w:vanish/>
        </w:rPr>
        <w:fldChar w:fldCharType="begin"/>
      </w:r>
      <w:r>
        <w:rPr>
          <w:noProof/>
          <w:vanish/>
        </w:rPr>
        <w:instrText>XE "OH2-18 Current Job Indicator"</w:instrText>
      </w:r>
      <w:r>
        <w:rPr>
          <w:noProof/>
          <w:vanish/>
        </w:rPr>
        <w:fldChar w:fldCharType="end"/>
      </w:r>
      <w:r>
        <w:rPr>
          <w:noProof/>
        </w:rPr>
        <w:t xml:space="preserve">   (CWE)   </w:t>
      </w:r>
      <w:r w:rsidR="001E54E0">
        <w:rPr>
          <w:noProof/>
        </w:rPr>
        <w:t>02471</w:t>
      </w:r>
    </w:p>
    <w:p w14:paraId="6715EACF" w14:textId="77777777" w:rsidR="00922ED9" w:rsidRDefault="00922ED9" w:rsidP="00922ED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Default="00922ED9" w:rsidP="00922ED9">
      <w:pPr>
        <w:pStyle w:val="NormalIndented"/>
        <w:rPr>
          <w:noProof/>
        </w:rPr>
      </w:pPr>
      <w:r w:rsidRPr="00C47FDB">
        <w:rPr>
          <w:noProof/>
        </w:rPr>
        <w:t>Definition: This field</w:t>
      </w:r>
      <w:r w:rsidRPr="00922ED9">
        <w:t xml:space="preserve"> </w:t>
      </w:r>
      <w:r w:rsidRPr="00922ED9">
        <w:rPr>
          <w:noProof/>
        </w:rPr>
        <w:t>defines a flag indicating if this is the person’s current job (at the time the record was last updated) using 'Yes', when current and 'No' when not.</w:t>
      </w:r>
      <w:r w:rsidR="00210108">
        <w:t xml:space="preserve">  </w:t>
      </w:r>
      <w:r w:rsidR="00210108">
        <w:rPr>
          <w:noProof/>
        </w:rPr>
        <w:t xml:space="preserve">Refer to </w:t>
      </w:r>
      <w:hyperlink r:id="rId392" w:anchor="HL70136" w:history="1">
        <w:r w:rsidR="00210108">
          <w:rPr>
            <w:rStyle w:val="ReferenceHL7Table"/>
            <w:noProof/>
          </w:rPr>
          <w:t xml:space="preserve">HL7 Table 0136 – </w:t>
        </w:r>
        <w:r w:rsidR="00C45A8A">
          <w:rPr>
            <w:rStyle w:val="ReferenceHL7Table"/>
            <w:noProof/>
          </w:rPr>
          <w:t>Yes/no</w:t>
        </w:r>
      </w:hyperlink>
      <w:r w:rsidR="00C45A8A">
        <w:rPr>
          <w:noProof/>
        </w:rPr>
        <w:t xml:space="preserve"> </w:t>
      </w:r>
      <w:r w:rsidR="00C45A8A" w:rsidRPr="00594536">
        <w:rPr>
          <w:rStyle w:val="ReferenceHL7Table"/>
        </w:rPr>
        <w:t>Indicator</w:t>
      </w:r>
      <w:r w:rsidR="00210108" w:rsidRPr="00594536">
        <w:rPr>
          <w:rStyle w:val="ReferenceHL7Table"/>
        </w:rPr>
        <w:t xml:space="preserve"> </w:t>
      </w:r>
      <w:r w:rsidR="00210108">
        <w:rPr>
          <w:noProof/>
        </w:rPr>
        <w:t xml:space="preserve">in Chapter 2C, Code Tables, for </w:t>
      </w:r>
      <w:r w:rsidR="00C45A8A">
        <w:rPr>
          <w:noProof/>
        </w:rPr>
        <w:t>valid</w:t>
      </w:r>
      <w:r w:rsidR="00210108">
        <w:rPr>
          <w:noProof/>
        </w:rPr>
        <w:t xml:space="preserve"> values.</w:t>
      </w:r>
    </w:p>
    <w:p w14:paraId="6A165250" w14:textId="77777777" w:rsidR="00922ED9" w:rsidRDefault="00922ED9" w:rsidP="00922ED9">
      <w:pPr>
        <w:pStyle w:val="NormalIndented"/>
        <w:rPr>
          <w:noProof/>
        </w:rPr>
      </w:pPr>
    </w:p>
    <w:p w14:paraId="5CAE2786" w14:textId="719AACDE" w:rsidR="000701F7" w:rsidRDefault="000701F7" w:rsidP="00594536">
      <w:pPr>
        <w:pStyle w:val="Heading3"/>
        <w:rPr>
          <w:noProof/>
        </w:rPr>
      </w:pPr>
      <w:bookmarkStart w:id="5321" w:name="_OH3_-_Usual"/>
      <w:bookmarkStart w:id="5322" w:name="_Toc27754866"/>
      <w:bookmarkStart w:id="5323" w:name="_Toc109892161"/>
      <w:bookmarkEnd w:id="5321"/>
      <w:r>
        <w:rPr>
          <w:noProof/>
        </w:rPr>
        <w:t xml:space="preserve">OH3 </w:t>
      </w:r>
      <w:r w:rsidR="00865C6E">
        <w:rPr>
          <w:noProof/>
        </w:rPr>
        <w:t>-</w:t>
      </w:r>
      <w:r>
        <w:rPr>
          <w:noProof/>
        </w:rPr>
        <w:t xml:space="preserve"> </w:t>
      </w:r>
      <w:bookmarkStart w:id="5324" w:name="OH3"/>
      <w:r>
        <w:rPr>
          <w:noProof/>
        </w:rPr>
        <w:t>Usual Work segment</w:t>
      </w:r>
      <w:bookmarkEnd w:id="5322"/>
      <w:bookmarkEnd w:id="5323"/>
      <w:bookmarkEnd w:id="5324"/>
    </w:p>
    <w:p w14:paraId="202F20CA" w14:textId="5E9949C9" w:rsidR="000701F7" w:rsidRDefault="000701F7" w:rsidP="000701F7">
      <w:pPr>
        <w:pStyle w:val="NormalIndented"/>
        <w:rPr>
          <w:noProof/>
        </w:rPr>
      </w:pPr>
      <w:r>
        <w:rPr>
          <w:noProof/>
        </w:rPr>
        <w:t xml:space="preserve">The OH3 segment </w:t>
      </w:r>
      <w:r>
        <w:t xml:space="preserve">contains information about the occupation which the subject has held for the longest duration through his or her working history, at the point in time the statement is recorded. </w:t>
      </w:r>
      <w:r w:rsidR="0071565E">
        <w:t xml:space="preserve"> </w:t>
      </w:r>
      <w:r>
        <w:t xml:space="preserve">Longest-held occupations can be associated with conditions that develop slowly over time or even after the person is no longer performing that type of work, e.g., some respiratory conditions and cancers. It optionally includes a total duration </w:t>
      </w:r>
      <w:proofErr w:type="gramStart"/>
      <w:r>
        <w:t>observation, because</w:t>
      </w:r>
      <w:proofErr w:type="gramEnd"/>
      <w:r>
        <w:t xml:space="preserv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w:t>
      </w:r>
      <w:proofErr w:type="gramStart"/>
      <w:r>
        <w:t>i.e.</w:t>
      </w:r>
      <w:proofErr w:type="gramEnd"/>
      <w:r>
        <w:t xml:space="preserve"> the latency period. This guides appropriate use of screening tests to detect early disease.</w:t>
      </w:r>
      <w:r w:rsidR="0071565E">
        <w:t xml:space="preserve">  This segment may </w:t>
      </w:r>
      <w:r w:rsidR="00E0464D">
        <w:t xml:space="preserve">be </w:t>
      </w:r>
      <w:r w:rsidR="0071565E">
        <w:t>related to either patient or to the Next of Kin.</w:t>
      </w:r>
    </w:p>
    <w:p w14:paraId="511BDEDB" w14:textId="77777777" w:rsidR="0071565E" w:rsidRDefault="0071565E" w:rsidP="0071565E">
      <w:pPr>
        <w:pStyle w:val="NormalIndented"/>
        <w:rPr>
          <w:noProof/>
        </w:rPr>
      </w:pPr>
      <w:r>
        <w:rPr>
          <w:noProof/>
        </w:rPr>
        <w:t>Examples:</w:t>
      </w:r>
    </w:p>
    <w:p w14:paraId="35416568" w14:textId="57D249DA" w:rsidR="0071565E" w:rsidRDefault="0071565E" w:rsidP="0071565E">
      <w:pPr>
        <w:pStyle w:val="NormalIndented"/>
        <w:rPr>
          <w:b/>
          <w:bCs/>
          <w:noProof/>
        </w:rPr>
      </w:pPr>
      <w:r>
        <w:rPr>
          <w:noProof/>
        </w:rPr>
        <w:t>A person/patient may</w:t>
      </w:r>
      <w:r w:rsidR="0075354F">
        <w:rPr>
          <w:noProof/>
        </w:rPr>
        <w:t xml:space="preserve"> have</w:t>
      </w:r>
      <w:r>
        <w:rPr>
          <w:noProof/>
        </w:rPr>
        <w:t xml:space="preserve"> worked as a waiter for 3 years, and worked as a nurse for 20 years. The Usual Work would reflect an occupation of nurse as the longest held occupation.</w:t>
      </w:r>
    </w:p>
    <w:p w14:paraId="4B09A871" w14:textId="1EE3839A" w:rsidR="000701F7" w:rsidRDefault="00FA010F" w:rsidP="000701F7">
      <w:pPr>
        <w:pStyle w:val="NormalIndented"/>
        <w:rPr>
          <w:noProof/>
        </w:rPr>
      </w:pPr>
      <w:r>
        <w:rPr>
          <w:noProof/>
        </w:rPr>
        <w:t xml:space="preserve">The intent is for the segment </w:t>
      </w:r>
      <w:r w:rsidR="00C85359">
        <w:rPr>
          <w:noProof/>
        </w:rPr>
        <w:t xml:space="preserve">to </w:t>
      </w:r>
      <w:r>
        <w:rPr>
          <w:noProof/>
        </w:rPr>
        <w:t>be allowed to repeat within a message definition to enable communication of Usual Work for multiple family members, but no</w:t>
      </w:r>
      <w:r w:rsidR="00C85359">
        <w:rPr>
          <w:noProof/>
        </w:rPr>
        <w:t>t</w:t>
      </w:r>
      <w:r>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Default="000701F7" w:rsidP="000701F7">
      <w:pPr>
        <w:pStyle w:val="AttributeTableCaption"/>
        <w:rPr>
          <w:noProof/>
        </w:rPr>
      </w:pPr>
      <w:r>
        <w:rPr>
          <w:noProof/>
        </w:rPr>
        <w:t>HL7 Attribute Table – OH3 – Usu</w:t>
      </w:r>
      <w:r w:rsidR="0071565E">
        <w:rPr>
          <w:noProof/>
        </w:rPr>
        <w:t>a</w:t>
      </w:r>
      <w:r>
        <w:rPr>
          <w:noProof/>
        </w:rPr>
        <w:t>l Work</w:t>
      </w:r>
      <w:r w:rsidR="00A12042" w:rsidRPr="00F21240">
        <w:rPr>
          <w:noProof/>
        </w:rPr>
        <w:fldChar w:fldCharType="begin"/>
      </w:r>
      <w:r w:rsidR="00A12042" w:rsidRPr="002F372A">
        <w:rPr>
          <w:noProof/>
          <w:rPrChange w:id="5325" w:author="Merrick, Riki | APHL" w:date="2022-07-13T12:40:00Z">
            <w:rPr>
              <w:noProof/>
              <w:lang w:val="fr-FR"/>
            </w:rPr>
          </w:rPrChange>
        </w:rPr>
        <w:instrText>XE "HL7 Attribute Table: OH3"</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Default="00C94143">
            <w:pPr>
              <w:pStyle w:val="AttributeTableHeader"/>
              <w:jc w:val="left"/>
              <w:rPr>
                <w:noProof/>
              </w:rPr>
            </w:pPr>
            <w:r>
              <w:rPr>
                <w:noProof/>
              </w:rPr>
              <w:t>ELEMENT NAME</w:t>
            </w:r>
          </w:p>
        </w:tc>
      </w:tr>
      <w:tr w:rsidR="00D50068"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Default="00C94143">
            <w:pPr>
              <w:pStyle w:val="AttributeTableBody"/>
              <w:rPr>
                <w:noProof/>
              </w:rPr>
            </w:pPr>
            <w:r>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Default="00C94143">
            <w:pPr>
              <w:pStyle w:val="AttributeTableBody"/>
              <w:rPr>
                <w:noProof/>
              </w:rPr>
            </w:pPr>
            <w:r>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Default="00C94143">
            <w:pPr>
              <w:pStyle w:val="AttributeTableBody"/>
              <w:jc w:val="left"/>
              <w:rPr>
                <w:noProof/>
              </w:rPr>
            </w:pPr>
            <w:r>
              <w:t>Set ID</w:t>
            </w:r>
          </w:p>
        </w:tc>
      </w:tr>
      <w:tr w:rsidR="00D50068"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3FBD58B5" w14:textId="1FB7A6D9" w:rsidR="00C94143"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72904D63"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Default="00403963">
            <w:pPr>
              <w:pStyle w:val="AttributeTableBody"/>
              <w:rPr>
                <w:rStyle w:val="HyperlinkTable"/>
              </w:rPr>
            </w:pPr>
            <w:r>
              <w:t>0</w:t>
            </w:r>
            <w:r w:rsidR="00C94143">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Default="00CB7E7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Default="00C94143">
            <w:pPr>
              <w:pStyle w:val="AttributeTableBody"/>
              <w:jc w:val="left"/>
              <w:rPr>
                <w:noProof/>
              </w:rPr>
            </w:pPr>
            <w:r>
              <w:t xml:space="preserve">Action Code </w:t>
            </w:r>
          </w:p>
        </w:tc>
      </w:tr>
      <w:tr w:rsidR="00D50068"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Default="00C94143">
            <w:pPr>
              <w:pStyle w:val="AttributeTableBody"/>
              <w:rPr>
                <w:rStyle w:val="HyperlinkTable"/>
              </w:rPr>
            </w:pPr>
            <w:r>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Default="00C94143">
            <w:pPr>
              <w:pStyle w:val="AttributeTableBody"/>
              <w:rPr>
                <w:rFonts w:cs="Times New Roman"/>
              </w:rPr>
            </w:pPr>
            <w:r>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Default="00C94143">
            <w:pPr>
              <w:pStyle w:val="AttributeTableBody"/>
              <w:jc w:val="left"/>
              <w:rPr>
                <w:noProof/>
              </w:rPr>
            </w:pPr>
            <w:r>
              <w:t xml:space="preserve">Occupation </w:t>
            </w:r>
          </w:p>
        </w:tc>
      </w:tr>
      <w:tr w:rsidR="00D50068"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Default="00C94143">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Default="00C94143">
            <w:pPr>
              <w:pStyle w:val="AttributeTableBody"/>
              <w:rPr>
                <w:noProof/>
              </w:rPr>
            </w:pPr>
            <w:r>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Default="00C94143">
            <w:pPr>
              <w:pStyle w:val="AttributeTableBody"/>
              <w:jc w:val="left"/>
              <w:rPr>
                <w:noProof/>
              </w:rPr>
            </w:pPr>
            <w:r>
              <w:t xml:space="preserve">Industry </w:t>
            </w:r>
          </w:p>
        </w:tc>
      </w:tr>
      <w:tr w:rsidR="00D50068"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Default="00C94143">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Default="00C94143">
            <w:pPr>
              <w:pStyle w:val="AttributeTableBody"/>
              <w:rPr>
                <w:noProof/>
              </w:rPr>
            </w:pPr>
            <w:r>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Default="00C94143">
            <w:pPr>
              <w:pStyle w:val="AttributeTableBody"/>
              <w:rPr>
                <w:noProof/>
              </w:rPr>
            </w:pPr>
            <w:r>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Default="00C94143">
            <w:pPr>
              <w:pStyle w:val="AttributeTableBody"/>
              <w:jc w:val="left"/>
              <w:rPr>
                <w:noProof/>
              </w:rPr>
            </w:pPr>
            <w:r>
              <w:t>Usual Occupation Duration (years)</w:t>
            </w:r>
          </w:p>
        </w:tc>
      </w:tr>
      <w:tr w:rsidR="00D50068"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Default="00C94143">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Default="00C94143">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Default="00C94143">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Default="00C94143">
            <w:pPr>
              <w:pStyle w:val="AttributeTableBody"/>
              <w:rPr>
                <w:noProof/>
              </w:rPr>
            </w:pPr>
            <w:r>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Default="00C94143">
            <w:pPr>
              <w:pStyle w:val="AttributeTableBody"/>
              <w:jc w:val="left"/>
              <w:rPr>
                <w:noProof/>
                <w:color w:val="000000"/>
              </w:rPr>
            </w:pPr>
            <w:r>
              <w:t>Start year</w:t>
            </w:r>
          </w:p>
        </w:tc>
      </w:tr>
      <w:tr w:rsidR="00D50068"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Default="0071565E">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Default="0071565E">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Default="0071565E">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Default="001E54E0">
            <w:pPr>
              <w:pStyle w:val="AttributeTableBody"/>
              <w:rPr>
                <w:noProof/>
              </w:rPr>
            </w:pPr>
            <w:r>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Default="0071565E">
            <w:pPr>
              <w:pStyle w:val="AttributeTableBody"/>
              <w:jc w:val="left"/>
            </w:pPr>
            <w:r>
              <w:t>Entered Date</w:t>
            </w:r>
          </w:p>
        </w:tc>
      </w:tr>
      <w:tr w:rsidR="00D50068"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Default="0071565E">
            <w:pPr>
              <w:pStyle w:val="AttributeTableBody"/>
            </w:pPr>
            <w:r>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Default="0071565E">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Default="0071565E">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Default="000119DA">
            <w:pPr>
              <w:pStyle w:val="AttributeTableBody"/>
              <w:rPr>
                <w:noProof/>
              </w:rPr>
            </w:pPr>
            <w:r>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Default="0071565E">
            <w:pPr>
              <w:pStyle w:val="AttributeTableBody"/>
              <w:jc w:val="left"/>
            </w:pPr>
            <w:r>
              <w:t>Work Unique Identifier</w:t>
            </w:r>
          </w:p>
        </w:tc>
      </w:tr>
    </w:tbl>
    <w:p w14:paraId="55E6BB61" w14:textId="344AAD25" w:rsidR="00865C6E" w:rsidRPr="00F21240" w:rsidRDefault="00865C6E" w:rsidP="00865C6E">
      <w:pPr>
        <w:pStyle w:val="Heading4"/>
        <w:rPr>
          <w:noProof/>
          <w:vanish/>
        </w:rPr>
      </w:pPr>
      <w:r>
        <w:rPr>
          <w:noProof/>
          <w:vanish/>
        </w:rPr>
        <w:t>OH3</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OH3</w:instrText>
      </w:r>
      <w:r w:rsidRPr="00F21240">
        <w:rPr>
          <w:noProof/>
          <w:vanish/>
        </w:rPr>
        <w:instrText xml:space="preserve"> field definitions"</w:instrText>
      </w:r>
      <w:r w:rsidRPr="00F21240">
        <w:rPr>
          <w:noProof/>
          <w:vanish/>
        </w:rPr>
        <w:fldChar w:fldCharType="end"/>
      </w:r>
    </w:p>
    <w:p w14:paraId="70A19C06" w14:textId="4294A88C" w:rsidR="000701F7" w:rsidRPr="00C83BA8" w:rsidRDefault="000701F7" w:rsidP="00594536">
      <w:pPr>
        <w:pStyle w:val="Heading4"/>
        <w:numPr>
          <w:ilvl w:val="3"/>
          <w:numId w:val="52"/>
        </w:numPr>
        <w:rPr>
          <w:rFonts w:ascii="Arial Bold" w:hAnsi="Arial Bold" w:cs="Arial Unicode MS"/>
          <w:noProof/>
          <w:kern w:val="36"/>
          <w:sz w:val="22"/>
          <w:szCs w:val="22"/>
        </w:rPr>
      </w:pPr>
      <w:r>
        <w:rPr>
          <w:noProof/>
        </w:rPr>
        <w:t>OH3-1   Set ID</w:t>
      </w:r>
      <w:r w:rsidRPr="00C83BA8">
        <w:rPr>
          <w:noProof/>
          <w:vanish/>
        </w:rPr>
        <w:fldChar w:fldCharType="begin"/>
      </w:r>
      <w:r w:rsidRPr="00C83BA8">
        <w:rPr>
          <w:noProof/>
          <w:vanish/>
        </w:rPr>
        <w:instrText>XE "</w:instrText>
      </w:r>
      <w:r w:rsidR="00A240B7">
        <w:rPr>
          <w:noProof/>
          <w:vanish/>
        </w:rPr>
        <w:instrText>OH3-1</w:instrText>
      </w:r>
      <w:r w:rsidRPr="00C83BA8">
        <w:rPr>
          <w:noProof/>
          <w:vanish/>
        </w:rPr>
        <w:instrText xml:space="preserve"> Set </w:instrText>
      </w:r>
      <w:r w:rsidR="0071565E">
        <w:rPr>
          <w:noProof/>
          <w:vanish/>
        </w:rPr>
        <w:instrText>ID</w:instrText>
      </w:r>
      <w:r w:rsidRPr="00C83BA8">
        <w:rPr>
          <w:noProof/>
          <w:vanish/>
        </w:rPr>
        <w:instrText>"</w:instrText>
      </w:r>
      <w:r w:rsidRPr="00C83BA8">
        <w:rPr>
          <w:noProof/>
          <w:vanish/>
        </w:rPr>
        <w:fldChar w:fldCharType="end"/>
      </w:r>
      <w:r>
        <w:rPr>
          <w:noProof/>
        </w:rPr>
        <w:t xml:space="preserve">   (SI)   </w:t>
      </w:r>
      <w:r w:rsidR="00A240B7">
        <w:rPr>
          <w:noProof/>
        </w:rPr>
        <w:t>03</w:t>
      </w:r>
      <w:r w:rsidR="0021192F">
        <w:rPr>
          <w:noProof/>
        </w:rPr>
        <w:t>5</w:t>
      </w:r>
      <w:r w:rsidR="00A240B7">
        <w:rPr>
          <w:noProof/>
        </w:rPr>
        <w:t>35</w:t>
      </w:r>
    </w:p>
    <w:p w14:paraId="02EB98FB" w14:textId="2CF82DFE" w:rsidR="000701F7" w:rsidRDefault="000701F7" w:rsidP="000701F7">
      <w:pPr>
        <w:pStyle w:val="NormalIndented"/>
        <w:rPr>
          <w:noProof/>
        </w:rPr>
      </w:pPr>
      <w:r>
        <w:rPr>
          <w:noProof/>
        </w:rPr>
        <w:t xml:space="preserve">Definition: This field contains the </w:t>
      </w:r>
      <w:r w:rsidR="00E54A9F">
        <w:rPr>
          <w:noProof/>
        </w:rPr>
        <w:t xml:space="preserve">sequence </w:t>
      </w:r>
      <w:r>
        <w:rPr>
          <w:noProof/>
        </w:rPr>
        <w:t xml:space="preserve">number </w:t>
      </w:r>
      <w:r w:rsidR="00E54A9F">
        <w:rPr>
          <w:noProof/>
        </w:rPr>
        <w:t xml:space="preserve">used to </w:t>
      </w:r>
      <w:r>
        <w:rPr>
          <w:noProof/>
        </w:rPr>
        <w:t xml:space="preserve"> identif</w:t>
      </w:r>
      <w:r w:rsidR="00E54A9F">
        <w:rPr>
          <w:noProof/>
        </w:rPr>
        <w:t>y</w:t>
      </w:r>
      <w:r>
        <w:rPr>
          <w:noProof/>
        </w:rPr>
        <w:t xml:space="preserve"> th</w:t>
      </w:r>
      <w:r w:rsidR="00E54A9F">
        <w:rPr>
          <w:noProof/>
        </w:rPr>
        <w:t>e</w:t>
      </w:r>
      <w:r>
        <w:rPr>
          <w:noProof/>
        </w:rPr>
        <w:t xml:space="preserve"> </w:t>
      </w:r>
      <w:r w:rsidR="00E54A9F">
        <w:rPr>
          <w:noProof/>
        </w:rPr>
        <w:t xml:space="preserve">OH3 </w:t>
      </w:r>
      <w:r>
        <w:rPr>
          <w:noProof/>
        </w:rPr>
        <w:t>segment</w:t>
      </w:r>
      <w:r w:rsidR="00E54A9F">
        <w:rPr>
          <w:noProof/>
        </w:rPr>
        <w:t xml:space="preserve"> instances in message structures where the OH3 segment repeats</w:t>
      </w:r>
      <w:r>
        <w:rPr>
          <w:noProof/>
        </w:rPr>
        <w:t>.  For the first occurrence of the segment, the sequence number shall be one, for the second occurrence, the sequence number shall be two, etc</w:t>
      </w:r>
      <w:r w:rsidR="00E54A9F">
        <w:rPr>
          <w:noProof/>
        </w:rPr>
        <w:t>.  If the subject of the OH3 segment changes (e.g. Patient vs Next of Kin) the Set ID sequence will be reset.</w:t>
      </w:r>
    </w:p>
    <w:p w14:paraId="23587FF8" w14:textId="469F209E" w:rsidR="000701F7" w:rsidRDefault="000701F7" w:rsidP="00594536">
      <w:pPr>
        <w:pStyle w:val="Heading4"/>
        <w:numPr>
          <w:ilvl w:val="3"/>
          <w:numId w:val="52"/>
        </w:numPr>
        <w:rPr>
          <w:noProof/>
          <w:lang w:val="fr-FR"/>
        </w:rPr>
      </w:pPr>
      <w:r>
        <w:rPr>
          <w:noProof/>
          <w:lang w:val="fr-FR"/>
        </w:rPr>
        <w:t>OH3-2   Action Code</w:t>
      </w:r>
      <w:r>
        <w:rPr>
          <w:noProof/>
          <w:vanish/>
        </w:rPr>
        <w:fldChar w:fldCharType="begin"/>
      </w:r>
      <w:r>
        <w:rPr>
          <w:noProof/>
          <w:vanish/>
          <w:lang w:val="fr-FR"/>
        </w:rPr>
        <w:instrText>XE "</w:instrText>
      </w:r>
      <w:r w:rsidR="004136D9">
        <w:rPr>
          <w:noProof/>
          <w:vanish/>
          <w:lang w:val="fr-FR"/>
        </w:rPr>
        <w:instrText xml:space="preserve">OH3-2 </w:instrText>
      </w:r>
      <w:r>
        <w:rPr>
          <w:noProof/>
          <w:vanish/>
          <w:lang w:val="fr-FR"/>
        </w:rPr>
        <w:instrText>Ac</w:instrText>
      </w:r>
      <w:r w:rsidR="004136D9">
        <w:rPr>
          <w:noProof/>
          <w:vanish/>
          <w:lang w:val="fr-FR"/>
        </w:rPr>
        <w:instrText>tion</w:instrText>
      </w:r>
      <w:r>
        <w:rPr>
          <w:noProof/>
          <w:vanish/>
          <w:lang w:val="fr-FR"/>
        </w:rPr>
        <w:instrText xml:space="preserve"> code"</w:instrText>
      </w:r>
      <w:r>
        <w:rPr>
          <w:noProof/>
          <w:vanish/>
        </w:rPr>
        <w:fldChar w:fldCharType="end"/>
      </w:r>
      <w:r>
        <w:rPr>
          <w:noProof/>
          <w:lang w:val="fr-FR"/>
        </w:rPr>
        <w:t xml:space="preserve">   (</w:t>
      </w:r>
      <w:r w:rsidR="00646A48">
        <w:rPr>
          <w:noProof/>
          <w:lang w:val="fr-FR"/>
        </w:rPr>
        <w:t>ID</w:t>
      </w:r>
      <w:r>
        <w:rPr>
          <w:noProof/>
          <w:lang w:val="fr-FR"/>
        </w:rPr>
        <w:t xml:space="preserve">)   </w:t>
      </w:r>
      <w:r w:rsidR="00CB7E77">
        <w:rPr>
          <w:noProof/>
          <w:lang w:val="fr-FR"/>
        </w:rPr>
        <w:t>00816</w:t>
      </w:r>
    </w:p>
    <w:p w14:paraId="15321C13" w14:textId="6B995405" w:rsidR="000701F7" w:rsidRPr="00594536" w:rsidRDefault="0075354F" w:rsidP="00594536">
      <w:pPr>
        <w:ind w:left="720"/>
        <w:rPr>
          <w:rFonts w:eastAsia="Times New Roman"/>
          <w:noProof/>
          <w:kern w:val="20"/>
          <w:szCs w:val="20"/>
          <w:lang w:eastAsia="de-DE"/>
        </w:rPr>
      </w:pPr>
      <w:r w:rsidRPr="00594536">
        <w:rPr>
          <w:rFonts w:eastAsia="Times New Roman"/>
          <w:noProof/>
          <w:kern w:val="20"/>
          <w:szCs w:val="20"/>
          <w:lang w:eastAsia="de-DE"/>
        </w:rPr>
        <w:t xml:space="preserve">Definition: </w:t>
      </w:r>
      <w:r w:rsidR="004F5AF9" w:rsidRPr="00594536">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93" w:history="1">
        <w:r w:rsidR="004F5AF9" w:rsidRPr="00594536">
          <w:rPr>
            <w:rFonts w:eastAsia="Times New Roman"/>
            <w:szCs w:val="20"/>
            <w:lang w:eastAsia="de-DE"/>
          </w:rPr>
          <w:t>HL7 Table 0206 – Segment Action Code</w:t>
        </w:r>
      </w:hyperlink>
      <w:r w:rsidR="004F5AF9" w:rsidRPr="00594536">
        <w:rPr>
          <w:rFonts w:eastAsia="Times New Roman"/>
          <w:noProof/>
          <w:kern w:val="20"/>
          <w:szCs w:val="20"/>
          <w:lang w:eastAsia="de-DE"/>
        </w:rPr>
        <w:t xml:space="preserve"> in Chapter 2C, Code Tables, for valid values. </w:t>
      </w:r>
      <w:r w:rsidRPr="00594536">
        <w:rPr>
          <w:rFonts w:eastAsia="Times New Roman"/>
          <w:noProof/>
          <w:kern w:val="20"/>
          <w:szCs w:val="20"/>
          <w:lang w:eastAsia="de-DE"/>
        </w:rPr>
        <w:t xml:space="preserve"> </w:t>
      </w:r>
    </w:p>
    <w:p w14:paraId="3E6BBA40" w14:textId="511086E0" w:rsidR="000701F7" w:rsidRDefault="000701F7" w:rsidP="00594536">
      <w:pPr>
        <w:pStyle w:val="Heading4"/>
        <w:numPr>
          <w:ilvl w:val="3"/>
          <w:numId w:val="52"/>
        </w:numPr>
        <w:rPr>
          <w:noProof/>
        </w:rPr>
      </w:pPr>
      <w:r>
        <w:rPr>
          <w:noProof/>
        </w:rPr>
        <w:t xml:space="preserve">OH3-3   </w:t>
      </w:r>
      <w:r w:rsidRPr="00594536">
        <w:rPr>
          <w:noProof/>
          <w:lang w:val="fr-FR"/>
        </w:rPr>
        <w:t>Occupation</w:t>
      </w:r>
      <w:r w:rsidRPr="00594536">
        <w:rPr>
          <w:noProof/>
          <w:vanish/>
          <w:lang w:val="fr-FR"/>
        </w:rPr>
        <w:fldChar w:fldCharType="begin"/>
      </w:r>
      <w:r w:rsidRPr="00594536">
        <w:rPr>
          <w:noProof/>
          <w:vanish/>
          <w:lang w:val="fr-FR"/>
        </w:rPr>
        <w:instrText>XE "</w:instrText>
      </w:r>
      <w:r w:rsidR="004136D9">
        <w:rPr>
          <w:noProof/>
          <w:vanish/>
          <w:lang w:val="fr-FR"/>
        </w:rPr>
        <w:instrText>OH3-3 Occupation</w:instrText>
      </w:r>
      <w:r w:rsidRPr="00594536">
        <w:rPr>
          <w:noProof/>
          <w:vanish/>
          <w:lang w:val="fr-FR"/>
        </w:rPr>
        <w:instrText>"</w:instrText>
      </w:r>
      <w:r w:rsidRPr="00594536">
        <w:rPr>
          <w:noProof/>
          <w:vanish/>
          <w:lang w:val="fr-FR"/>
        </w:rPr>
        <w:fldChar w:fldCharType="end"/>
      </w:r>
      <w:r>
        <w:rPr>
          <w:noProof/>
        </w:rPr>
        <w:t xml:space="preserve">   (CWE)   </w:t>
      </w:r>
      <w:r w:rsidR="00A240B7">
        <w:rPr>
          <w:noProof/>
        </w:rPr>
        <w:t>03</w:t>
      </w:r>
      <w:r w:rsidR="0021192F">
        <w:rPr>
          <w:noProof/>
        </w:rPr>
        <w:t>5</w:t>
      </w:r>
      <w:r w:rsidR="00A240B7">
        <w:rPr>
          <w:noProof/>
        </w:rPr>
        <w:t>37</w:t>
      </w:r>
    </w:p>
    <w:p w14:paraId="45D50FAD"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Default="000701F7" w:rsidP="000701F7">
      <w:pPr>
        <w:pStyle w:val="NormalIndented"/>
        <w:rPr>
          <w:noProof/>
        </w:rPr>
      </w:pPr>
      <w:r>
        <w:rPr>
          <w:noProof/>
        </w:rPr>
        <w:t xml:space="preserve">Definition:  This field contains a code defining the </w:t>
      </w:r>
      <w:r w:rsidRPr="00594536">
        <w:rPr>
          <w:noProof/>
        </w:rPr>
        <w:t xml:space="preserve">occupation a person has held for the longest time during his or her life, regardless of the occupation currently held and regardless of whether or not it has been continuous time. </w:t>
      </w:r>
      <w:r>
        <w:rPr>
          <w:noProof/>
        </w:rPr>
        <w:t xml:space="preserve">Refer to </w:t>
      </w:r>
      <w:hyperlink r:id="rId394" w:anchor="HL70958" w:history="1">
        <w:r>
          <w:rPr>
            <w:rStyle w:val="ReferenceHL7Table"/>
            <w:noProof/>
          </w:rPr>
          <w:t xml:space="preserve">HL7 Table </w:t>
        </w:r>
        <w:r w:rsidR="004136D9">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95" w:history="1">
        <w:r>
          <w:rPr>
            <w:rStyle w:val="Hyperlink"/>
          </w:rPr>
          <w:t>https://phinvads.cdc.gov/vads/ViewValueSet.action?oid=2.16.840.1.114222.4.11.7186</w:t>
        </w:r>
      </w:hyperlink>
    </w:p>
    <w:p w14:paraId="672280B6" w14:textId="15143A7E" w:rsidR="000701F7" w:rsidRDefault="000701F7" w:rsidP="00594536">
      <w:pPr>
        <w:pStyle w:val="Heading4"/>
        <w:numPr>
          <w:ilvl w:val="3"/>
          <w:numId w:val="52"/>
        </w:numPr>
        <w:rPr>
          <w:rFonts w:ascii="Arial Bold" w:hAnsi="Arial Bold" w:cs="Arial Unicode MS"/>
          <w:noProof/>
          <w:kern w:val="36"/>
          <w:sz w:val="22"/>
          <w:szCs w:val="22"/>
        </w:rPr>
      </w:pPr>
      <w:bookmarkStart w:id="5326" w:name="HL70178"/>
      <w:bookmarkEnd w:id="5326"/>
      <w:r>
        <w:rPr>
          <w:noProof/>
        </w:rPr>
        <w:t xml:space="preserve">OH3-4   Industry   (CWE)   </w:t>
      </w:r>
      <w:r w:rsidR="00A240B7">
        <w:rPr>
          <w:noProof/>
        </w:rPr>
        <w:t>03</w:t>
      </w:r>
      <w:r w:rsidR="0021192F">
        <w:rPr>
          <w:noProof/>
        </w:rPr>
        <w:t>5</w:t>
      </w:r>
      <w:r w:rsidR="00A240B7">
        <w:rPr>
          <w:noProof/>
        </w:rPr>
        <w:t>38</w:t>
      </w:r>
    </w:p>
    <w:p w14:paraId="31B0A5E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Default="000701F7" w:rsidP="000701F7">
      <w:pPr>
        <w:pStyle w:val="NormalIndented"/>
        <w:rPr>
          <w:noProof/>
        </w:rPr>
      </w:pPr>
      <w:r>
        <w:rPr>
          <w:noProof/>
        </w:rPr>
        <w:t xml:space="preserve">Definition:  This field contains a code defining the </w:t>
      </w:r>
      <w:r>
        <w:t>industry a person has worked in for the longest time while in the usual occupation</w:t>
      </w:r>
      <w:r>
        <w:rPr>
          <w:color w:val="000000"/>
        </w:rPr>
        <w:t xml:space="preserve">. </w:t>
      </w:r>
      <w:r>
        <w:rPr>
          <w:noProof/>
        </w:rPr>
        <w:t xml:space="preserve">Refer to </w:t>
      </w:r>
      <w:hyperlink r:id="rId396" w:anchor="HL70955" w:history="1">
        <w:r>
          <w:rPr>
            <w:rStyle w:val="ReferenceHL7Table"/>
            <w:noProof/>
          </w:rPr>
          <w:t xml:space="preserve">HL7 Table </w:t>
        </w:r>
        <w:r w:rsidR="00646A48">
          <w:rPr>
            <w:rStyle w:val="ReferenceHL7Table"/>
            <w:noProof/>
          </w:rPr>
          <w:t>0955</w:t>
        </w:r>
        <w:r>
          <w:rPr>
            <w:rStyle w:val="ReferenceHL7Table"/>
            <w:noProof/>
          </w:rPr>
          <w:t xml:space="preserve"> – Industry Code</w:t>
        </w:r>
      </w:hyperlink>
      <w:r>
        <w:rPr>
          <w:noProof/>
        </w:rPr>
        <w:t xml:space="preserve"> in Chapter 2C, Code Tables, for suggested values. In the US, this field </w:t>
      </w:r>
      <w:r>
        <w:t xml:space="preserve">should use the Industry CDC Census 2010 codes published at </w:t>
      </w:r>
      <w:hyperlink r:id="rId397" w:history="1">
        <w:r>
          <w:rPr>
            <w:rStyle w:val="Hyperlink"/>
          </w:rPr>
          <w:t>https://phinvads.cdc.gov/vads/ViewValueSet.action?oid=2.16.840.1.114222.4.11.7187</w:t>
        </w:r>
      </w:hyperlink>
    </w:p>
    <w:p w14:paraId="0EF13C52" w14:textId="2F070E07" w:rsidR="000701F7" w:rsidRDefault="000701F7" w:rsidP="00594536">
      <w:pPr>
        <w:pStyle w:val="Heading4"/>
        <w:numPr>
          <w:ilvl w:val="3"/>
          <w:numId w:val="52"/>
        </w:numPr>
        <w:rPr>
          <w:noProof/>
        </w:rPr>
      </w:pPr>
      <w:r>
        <w:rPr>
          <w:noProof/>
        </w:rPr>
        <w:t xml:space="preserve">OH3-5   Usual Occupation Duration (years)   (NM)   </w:t>
      </w:r>
      <w:r w:rsidR="00A240B7">
        <w:rPr>
          <w:noProof/>
        </w:rPr>
        <w:t>03</w:t>
      </w:r>
      <w:r w:rsidR="0021192F">
        <w:rPr>
          <w:noProof/>
        </w:rPr>
        <w:t>5</w:t>
      </w:r>
      <w:r w:rsidR="00A240B7">
        <w:rPr>
          <w:noProof/>
        </w:rPr>
        <w:t>39</w:t>
      </w:r>
    </w:p>
    <w:p w14:paraId="57A3D8D9" w14:textId="77777777" w:rsidR="000701F7" w:rsidRDefault="000701F7">
      <w:pPr>
        <w:rPr>
          <w:noProof/>
        </w:rPr>
      </w:pPr>
      <w:r>
        <w:rPr>
          <w:noProof/>
        </w:rPr>
        <w:t xml:space="preserve">Definition: This field asserts the number of years that the person has been working in the usual occupation. Decimals shall be used </w:t>
      </w:r>
      <w:r>
        <w:t>to indicate a duration shorter than 1 year.</w:t>
      </w:r>
    </w:p>
    <w:p w14:paraId="27F6D086" w14:textId="3CB1F5A4" w:rsidR="000701F7" w:rsidRDefault="000701F7" w:rsidP="00594536">
      <w:pPr>
        <w:pStyle w:val="Heading4"/>
        <w:numPr>
          <w:ilvl w:val="3"/>
          <w:numId w:val="52"/>
        </w:numPr>
        <w:rPr>
          <w:noProof/>
        </w:rPr>
      </w:pPr>
      <w:r>
        <w:rPr>
          <w:noProof/>
        </w:rPr>
        <w:t xml:space="preserve">OH3-6   Start Year   (DT)   </w:t>
      </w:r>
      <w:r w:rsidR="00A240B7">
        <w:rPr>
          <w:noProof/>
        </w:rPr>
        <w:t>03</w:t>
      </w:r>
      <w:r w:rsidR="0021192F">
        <w:rPr>
          <w:noProof/>
        </w:rPr>
        <w:t>5</w:t>
      </w:r>
      <w:r w:rsidR="00A240B7">
        <w:rPr>
          <w:noProof/>
        </w:rPr>
        <w:t>40</w:t>
      </w:r>
    </w:p>
    <w:p w14:paraId="42AA741B" w14:textId="3C230E27" w:rsidR="000701F7" w:rsidRDefault="000701F7">
      <w:pPr>
        <w:rPr>
          <w:noProof/>
        </w:rPr>
      </w:pPr>
      <w:r>
        <w:rPr>
          <w:noProof/>
        </w:rPr>
        <w:t xml:space="preserve">Definition: This field identifies the year that the person began work in their usual occupation. </w:t>
      </w:r>
    </w:p>
    <w:p w14:paraId="27FF3718" w14:textId="27E2BFEB" w:rsidR="00E54A9F" w:rsidRDefault="00E54A9F" w:rsidP="00E54A9F">
      <w:pPr>
        <w:pStyle w:val="Heading4"/>
        <w:tabs>
          <w:tab w:val="clear" w:pos="2160"/>
        </w:tabs>
        <w:ind w:left="1008" w:hanging="1008"/>
        <w:rPr>
          <w:noProof/>
          <w:lang w:val="fr-FR"/>
        </w:rPr>
      </w:pPr>
      <w:bookmarkStart w:id="5327" w:name="OH4"/>
      <w:r>
        <w:rPr>
          <w:noProof/>
          <w:lang w:val="fr-FR"/>
        </w:rPr>
        <w:t>OH3-7   Entered</w:t>
      </w:r>
      <w:r w:rsidR="00D410C0">
        <w:rPr>
          <w:noProof/>
          <w:lang w:val="fr-FR"/>
        </w:rPr>
        <w:t xml:space="preserve"> </w:t>
      </w:r>
      <w:r>
        <w:rPr>
          <w:noProof/>
          <w:lang w:val="fr-FR"/>
        </w:rPr>
        <w:t>Date</w:t>
      </w:r>
      <w:r>
        <w:rPr>
          <w:noProof/>
          <w:vanish/>
        </w:rPr>
        <w:fldChar w:fldCharType="begin"/>
      </w:r>
      <w:r>
        <w:rPr>
          <w:noProof/>
          <w:vanish/>
          <w:lang w:val="fr-FR"/>
        </w:rPr>
        <w:instrText>XE "OH3-7Entered Date"</w:instrText>
      </w:r>
      <w:r>
        <w:rPr>
          <w:noProof/>
          <w:vanish/>
        </w:rPr>
        <w:fldChar w:fldCharType="end"/>
      </w:r>
      <w:r>
        <w:rPr>
          <w:noProof/>
          <w:lang w:val="fr-FR"/>
        </w:rPr>
        <w:t xml:space="preserve">   (DT)   </w:t>
      </w:r>
      <w:r w:rsidR="000119DA">
        <w:rPr>
          <w:noProof/>
          <w:lang w:val="fr-FR"/>
        </w:rPr>
        <w:t>03542</w:t>
      </w:r>
    </w:p>
    <w:p w14:paraId="3B4A2F23" w14:textId="1F0157AB" w:rsidR="00E54A9F" w:rsidRDefault="00E54A9F" w:rsidP="00594536">
      <w:pPr>
        <w:rPr>
          <w:noProof/>
        </w:rPr>
      </w:pPr>
      <w:r>
        <w:rPr>
          <w:noProof/>
        </w:rPr>
        <w:t>Definition: This field records the date that the information was entered into the patient record.</w:t>
      </w:r>
    </w:p>
    <w:p w14:paraId="7C0D7793" w14:textId="40E9545E" w:rsidR="00E54A9F" w:rsidRDefault="00E54A9F" w:rsidP="00E54A9F">
      <w:pPr>
        <w:pStyle w:val="Heading4"/>
        <w:rPr>
          <w:noProof/>
        </w:rPr>
      </w:pPr>
      <w:r>
        <w:rPr>
          <w:noProof/>
        </w:rPr>
        <w:t>OH3-8   Work</w:t>
      </w:r>
      <w:r w:rsidRPr="00922ED9">
        <w:rPr>
          <w:noProof/>
        </w:rPr>
        <w:t xml:space="preserve"> Unique Identifier</w:t>
      </w:r>
      <w:r>
        <w:rPr>
          <w:noProof/>
          <w:vanish/>
        </w:rPr>
        <w:fldChar w:fldCharType="begin"/>
      </w:r>
      <w:r>
        <w:rPr>
          <w:noProof/>
          <w:vanish/>
        </w:rPr>
        <w:instrText>XE "OH3-8 Work Unique Identifier"</w:instrText>
      </w:r>
      <w:r>
        <w:rPr>
          <w:noProof/>
          <w:vanish/>
        </w:rPr>
        <w:fldChar w:fldCharType="end"/>
      </w:r>
      <w:r>
        <w:rPr>
          <w:noProof/>
        </w:rPr>
        <w:t xml:space="preserve">   (EI)   </w:t>
      </w:r>
      <w:r w:rsidR="000119DA">
        <w:rPr>
          <w:noProof/>
        </w:rPr>
        <w:t>02446</w:t>
      </w:r>
    </w:p>
    <w:p w14:paraId="2BB136EB" w14:textId="77777777" w:rsidR="00E54A9F" w:rsidRDefault="00E54A9F" w:rsidP="00E54A9F">
      <w:pPr>
        <w:pStyle w:val="Components"/>
        <w:rPr>
          <w:noProof/>
        </w:rPr>
      </w:pPr>
      <w:r>
        <w:rPr>
          <w:noProof/>
        </w:rPr>
        <w:t>Components:  &lt;Entity Identifier (ST)&gt; ^ &lt;Namespace ID (IS)&gt; ^ &lt;Universal Identifier (ST)&gt; ^ &lt;Universal Identifier Type (ID)&gt;</w:t>
      </w:r>
    </w:p>
    <w:p w14:paraId="48949A3B" w14:textId="43A63FE0" w:rsidR="00E54A9F" w:rsidRDefault="00E54A9F" w:rsidP="00E54A9F">
      <w:pPr>
        <w:pStyle w:val="NormalIndented"/>
        <w:rPr>
          <w:noProof/>
        </w:rPr>
      </w:pPr>
      <w:r w:rsidRPr="00C47FDB">
        <w:rPr>
          <w:noProof/>
        </w:rPr>
        <w:t>Definition: This field</w:t>
      </w:r>
      <w:r>
        <w:rPr>
          <w:noProof/>
        </w:rPr>
        <w:t xml:space="preserve"> contains a value the uniquely identifies a single work for a person.  </w:t>
      </w:r>
    </w:p>
    <w:p w14:paraId="2B199580" w14:textId="6D30B812" w:rsidR="000701F7" w:rsidRDefault="000701F7" w:rsidP="00594536">
      <w:pPr>
        <w:pStyle w:val="Heading3"/>
        <w:rPr>
          <w:noProof/>
        </w:rPr>
      </w:pPr>
      <w:bookmarkStart w:id="5328" w:name="_OH4_-_Combat"/>
      <w:bookmarkStart w:id="5329" w:name="_Toc27754867"/>
      <w:bookmarkStart w:id="5330" w:name="_Toc109892162"/>
      <w:bookmarkEnd w:id="5328"/>
      <w:r>
        <w:rPr>
          <w:noProof/>
        </w:rPr>
        <w:t xml:space="preserve">OH4 </w:t>
      </w:r>
      <w:r w:rsidR="00865C6E">
        <w:rPr>
          <w:noProof/>
        </w:rPr>
        <w:t>-</w:t>
      </w:r>
      <w:r>
        <w:rPr>
          <w:noProof/>
        </w:rPr>
        <w:t xml:space="preserve"> Combat Zone Work segment</w:t>
      </w:r>
      <w:bookmarkEnd w:id="5327"/>
      <w:bookmarkEnd w:id="5329"/>
      <w:bookmarkEnd w:id="5330"/>
    </w:p>
    <w:p w14:paraId="0F891004" w14:textId="62A7A67C" w:rsidR="000701F7" w:rsidRDefault="000701F7" w:rsidP="000701F7">
      <w:pPr>
        <w:pStyle w:val="NormalIndented"/>
        <w:rPr>
          <w:noProof/>
        </w:rPr>
      </w:pPr>
      <w:r>
        <w:rPr>
          <w:noProof/>
        </w:rPr>
        <w:t xml:space="preserve">The OH4 segment </w:t>
      </w:r>
      <w:r>
        <w:t xml:space="preserve">contains </w:t>
      </w:r>
      <w:r w:rsidR="00D56BCA">
        <w:t xml:space="preserve">the </w:t>
      </w:r>
      <w:r>
        <w:t xml:space="preserve">date range an individual has worked in what is considered a combat or hazardous duty </w:t>
      </w:r>
      <w:proofErr w:type="gramStart"/>
      <w:r>
        <w:t>zone;</w:t>
      </w:r>
      <w:proofErr w:type="gramEnd"/>
      <w:r>
        <w:t xml:space="preserve"> both civilian and military.</w:t>
      </w:r>
    </w:p>
    <w:p w14:paraId="3DFC6E24" w14:textId="5CAC7EB6" w:rsidR="000701F7" w:rsidRDefault="00FA010F" w:rsidP="000701F7">
      <w:pPr>
        <w:pStyle w:val="NormalIndented"/>
        <w:rPr>
          <w:noProof/>
        </w:rPr>
      </w:pPr>
      <w:r>
        <w:rPr>
          <w:noProof/>
        </w:rPr>
        <w:t xml:space="preserve">The intent is for the </w:t>
      </w:r>
      <w:r w:rsidR="000701F7">
        <w:rPr>
          <w:noProof/>
        </w:rPr>
        <w:t xml:space="preserve">segment </w:t>
      </w:r>
      <w:r>
        <w:rPr>
          <w:noProof/>
        </w:rPr>
        <w:t xml:space="preserve">to be allowed to repeat within a message definition to enable a combat zone history for </w:t>
      </w:r>
      <w:r w:rsidR="000701F7">
        <w:rPr>
          <w:noProof/>
        </w:rPr>
        <w:t xml:space="preserve"> the patient.</w:t>
      </w:r>
    </w:p>
    <w:p w14:paraId="181A1DC4" w14:textId="77777777" w:rsidR="000701F7" w:rsidRDefault="000701F7" w:rsidP="000701F7">
      <w:pPr>
        <w:pStyle w:val="NormalIndented"/>
        <w:rPr>
          <w:noProof/>
        </w:rPr>
      </w:pPr>
      <w:r>
        <w:rPr>
          <w:noProof/>
        </w:rPr>
        <w:t>Examples:</w:t>
      </w:r>
    </w:p>
    <w:p w14:paraId="3CF4B501" w14:textId="0CB9AF55" w:rsidR="000701F7" w:rsidRDefault="000701F7" w:rsidP="000701F7">
      <w:pPr>
        <w:pStyle w:val="NormalIndented"/>
        <w:rPr>
          <w:b/>
          <w:bCs/>
          <w:noProof/>
        </w:rPr>
      </w:pPr>
      <w:r>
        <w:rPr>
          <w:noProof/>
        </w:rPr>
        <w:t>A person/ may have worked in a combat zone for 2 years, followed by 3 years where there was n</w:t>
      </w:r>
      <w:r w:rsidR="00D56BCA">
        <w:rPr>
          <w:noProof/>
        </w:rPr>
        <w:t>o</w:t>
      </w:r>
      <w:r>
        <w:rPr>
          <w:noProof/>
        </w:rPr>
        <w:t xml:space="preserve"> combat zone work, return</w:t>
      </w:r>
      <w:r w:rsidR="00D56BCA">
        <w:rPr>
          <w:noProof/>
        </w:rPr>
        <w:t>i</w:t>
      </w:r>
      <w:r>
        <w:rPr>
          <w:noProof/>
        </w:rPr>
        <w:t xml:space="preserve">ng to combat zone work for another 2 years. This would be reflected as </w:t>
      </w:r>
      <w:r w:rsidR="00FA010F">
        <w:rPr>
          <w:noProof/>
        </w:rPr>
        <w:t>two</w:t>
      </w:r>
      <w:r>
        <w:rPr>
          <w:noProof/>
        </w:rPr>
        <w:t xml:space="preserve"> Combat work segments documenting</w:t>
      </w:r>
      <w:r w:rsidR="00FA010F">
        <w:rPr>
          <w:noProof/>
        </w:rPr>
        <w:t xml:space="preserve"> </w:t>
      </w:r>
      <w:r>
        <w:rPr>
          <w:noProof/>
        </w:rPr>
        <w:t>the</w:t>
      </w:r>
      <w:r w:rsidR="00FA010F">
        <w:rPr>
          <w:noProof/>
        </w:rPr>
        <w:t xml:space="preserve"> </w:t>
      </w:r>
      <w:r>
        <w:rPr>
          <w:noProof/>
        </w:rPr>
        <w:t>date ranges for the 2 periods when the</w:t>
      </w:r>
      <w:r w:rsidR="00D56BCA">
        <w:rPr>
          <w:noProof/>
        </w:rPr>
        <w:t xml:space="preserve"> </w:t>
      </w:r>
      <w:r>
        <w:rPr>
          <w:noProof/>
        </w:rPr>
        <w:t xml:space="preserve">combat zone </w:t>
      </w:r>
      <w:r w:rsidR="00D56BCA">
        <w:rPr>
          <w:noProof/>
        </w:rPr>
        <w:t xml:space="preserve">work </w:t>
      </w:r>
      <w:r>
        <w:rPr>
          <w:noProof/>
        </w:rPr>
        <w:t>occurred.</w:t>
      </w:r>
    </w:p>
    <w:p w14:paraId="12D0C82C" w14:textId="360DB4F9" w:rsidR="000701F7" w:rsidRDefault="000701F7" w:rsidP="000701F7">
      <w:pPr>
        <w:pStyle w:val="AttributeTableCaption"/>
        <w:rPr>
          <w:noProof/>
        </w:rPr>
      </w:pPr>
      <w:r>
        <w:rPr>
          <w:noProof/>
        </w:rPr>
        <w:t>HL7 Attribute Table – OH4 – Combat Zone Work</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OH4</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Default="00C94143">
            <w:pPr>
              <w:pStyle w:val="AttributeTableHeader"/>
              <w:jc w:val="left"/>
              <w:rPr>
                <w:noProof/>
              </w:rPr>
            </w:pPr>
            <w:r>
              <w:rPr>
                <w:noProof/>
              </w:rPr>
              <w:t>ELEMENT NAME</w:t>
            </w:r>
          </w:p>
        </w:tc>
      </w:tr>
      <w:tr w:rsidR="00D50068"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Default="00C94143">
            <w:pPr>
              <w:pStyle w:val="AttributeTableBody"/>
              <w:rPr>
                <w:noProof/>
              </w:rPr>
            </w:pPr>
            <w:r>
              <w:rPr>
                <w:noProof/>
              </w:rPr>
              <w:t>03</w:t>
            </w:r>
            <w:r w:rsidR="00F06C9F">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Default="00C94143">
            <w:pPr>
              <w:pStyle w:val="AttributeTableBody"/>
              <w:jc w:val="left"/>
              <w:rPr>
                <w:noProof/>
              </w:rPr>
            </w:pPr>
            <w:r>
              <w:t>Set ID</w:t>
            </w:r>
          </w:p>
        </w:tc>
      </w:tr>
      <w:tr w:rsidR="00D50068"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20807C61" w14:textId="3A7D87E6" w:rsidR="00C94143"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25B799DB"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Default="00C9414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30FB56F6" w14:textId="4A88127D" w:rsidR="00C94143" w:rsidRDefault="00FE6232">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Default="00C94143" w:rsidP="00D56BCA">
            <w:pPr>
              <w:pStyle w:val="AttributeTableBody"/>
              <w:jc w:val="left"/>
              <w:rPr>
                <w:noProof/>
              </w:rPr>
            </w:pPr>
            <w:r>
              <w:t>Action Code</w:t>
            </w:r>
          </w:p>
        </w:tc>
      </w:tr>
      <w:tr w:rsidR="00D50068"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Default="00C94143">
            <w:pPr>
              <w:pStyle w:val="AttributeTableBody"/>
              <w:rPr>
                <w:rFonts w:cs="Times New Roman"/>
              </w:rPr>
            </w:pPr>
            <w:r>
              <w:rPr>
                <w:rFonts w:cs="Times New Roman"/>
              </w:rPr>
              <w:t>03</w:t>
            </w:r>
            <w:r w:rsidR="00F06C9F">
              <w:rPr>
                <w:rFonts w:cs="Times New Roman"/>
              </w:rPr>
              <w:t>5</w:t>
            </w:r>
            <w:r>
              <w:rPr>
                <w:rFonts w:cs="Times New Roman"/>
              </w:rPr>
              <w:t>4</w:t>
            </w:r>
            <w:r w:rsidR="00F06C9F">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Default="00A9661E">
            <w:pPr>
              <w:pStyle w:val="AttributeTableBody"/>
              <w:jc w:val="left"/>
              <w:rPr>
                <w:noProof/>
              </w:rPr>
            </w:pPr>
            <w:r>
              <w:t>Combat Zone</w:t>
            </w:r>
            <w:r w:rsidR="00C94143">
              <w:t xml:space="preserve"> Start Date</w:t>
            </w:r>
          </w:p>
        </w:tc>
      </w:tr>
      <w:tr w:rsidR="00D50068"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Default="00C94143">
            <w:pPr>
              <w:pStyle w:val="AttributeTableBody"/>
              <w:rPr>
                <w:noProof/>
              </w:rPr>
            </w:pPr>
            <w:r>
              <w:rPr>
                <w:noProof/>
              </w:rPr>
              <w:t>03</w:t>
            </w:r>
            <w:r w:rsidR="00F06C9F">
              <w:rPr>
                <w:noProof/>
              </w:rPr>
              <w:t>5</w:t>
            </w:r>
            <w:r>
              <w:rPr>
                <w:noProof/>
              </w:rPr>
              <w:t>4</w:t>
            </w:r>
            <w:r w:rsidR="00F06C9F">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Default="00A9661E">
            <w:pPr>
              <w:pStyle w:val="AttributeTableBody"/>
              <w:jc w:val="left"/>
              <w:rPr>
                <w:noProof/>
              </w:rPr>
            </w:pPr>
            <w:r>
              <w:t xml:space="preserve">Combat </w:t>
            </w:r>
            <w:proofErr w:type="gramStart"/>
            <w:r>
              <w:t xml:space="preserve">Zone </w:t>
            </w:r>
            <w:r w:rsidR="00C94143">
              <w:t xml:space="preserve"> End</w:t>
            </w:r>
            <w:proofErr w:type="gramEnd"/>
            <w:r w:rsidR="00C94143">
              <w:t xml:space="preserve"> Date</w:t>
            </w:r>
          </w:p>
        </w:tc>
      </w:tr>
      <w:tr w:rsidR="00D50068"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Default="00030E93">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Default="00030E93">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Default="00030E93">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Default="000119DA">
            <w:pPr>
              <w:pStyle w:val="AttributeTableBody"/>
              <w:rPr>
                <w:noProof/>
              </w:rPr>
            </w:pPr>
            <w:r>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Default="00030E93">
            <w:pPr>
              <w:pStyle w:val="AttributeTableBody"/>
              <w:jc w:val="left"/>
            </w:pPr>
            <w:r>
              <w:t>Entered Date</w:t>
            </w:r>
          </w:p>
        </w:tc>
      </w:tr>
      <w:tr w:rsidR="00D50068"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Default="00030E93">
            <w:pPr>
              <w:pStyle w:val="AttributeTableBody"/>
            </w:pPr>
            <w:r>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Default="00030E93">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Default="00030E9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Default="000119DA">
            <w:pPr>
              <w:pStyle w:val="AttributeTableBody"/>
              <w:rPr>
                <w:noProof/>
              </w:rPr>
            </w:pPr>
            <w:r>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Default="00030E93">
            <w:pPr>
              <w:pStyle w:val="AttributeTableBody"/>
              <w:jc w:val="left"/>
            </w:pPr>
            <w:r>
              <w:t>Combat Zone Unique Identifier</w:t>
            </w:r>
          </w:p>
        </w:tc>
      </w:tr>
    </w:tbl>
    <w:p w14:paraId="47FFCCAD" w14:textId="77777777" w:rsidR="00C83BA8" w:rsidRDefault="00C83BA8" w:rsidP="00646A48">
      <w:pPr>
        <w:pStyle w:val="NormalIndented"/>
        <w:rPr>
          <w:noProof/>
        </w:rPr>
      </w:pPr>
    </w:p>
    <w:p w14:paraId="01127637" w14:textId="69E79F20" w:rsidR="00865C6E" w:rsidRPr="00F21240" w:rsidRDefault="00865C6E" w:rsidP="00865C6E">
      <w:pPr>
        <w:pStyle w:val="Heading4"/>
        <w:rPr>
          <w:noProof/>
          <w:vanish/>
        </w:rPr>
      </w:pPr>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p>
    <w:p w14:paraId="3B5BED1A" w14:textId="0C1E5839" w:rsidR="000701F7" w:rsidRDefault="000701F7" w:rsidP="00594536">
      <w:pPr>
        <w:pStyle w:val="Heading4"/>
        <w:numPr>
          <w:ilvl w:val="3"/>
          <w:numId w:val="52"/>
        </w:numPr>
        <w:rPr>
          <w:rFonts w:ascii="Arial Bold" w:hAnsi="Arial Bold" w:cs="Arial Unicode MS"/>
          <w:noProof/>
          <w:kern w:val="36"/>
          <w:sz w:val="22"/>
          <w:szCs w:val="22"/>
        </w:rPr>
      </w:pPr>
      <w:r>
        <w:rPr>
          <w:noProof/>
        </w:rPr>
        <w:t>OH4-1   Set ID</w:t>
      </w:r>
      <w:r>
        <w:rPr>
          <w:noProof/>
          <w:vanish/>
        </w:rPr>
        <w:fldChar w:fldCharType="begin"/>
      </w:r>
      <w:r>
        <w:rPr>
          <w:noProof/>
          <w:vanish/>
        </w:rPr>
        <w:instrText>XE "</w:instrText>
      </w:r>
      <w:r w:rsidR="00646A48" w:rsidRPr="00646A48">
        <w:rPr>
          <w:noProof/>
        </w:rPr>
        <w:instrText xml:space="preserve"> </w:instrText>
      </w:r>
      <w:r w:rsidR="00646A48">
        <w:rPr>
          <w:noProof/>
        </w:rPr>
        <w:instrText>OH4-1</w:instrText>
      </w:r>
      <w:r>
        <w:rPr>
          <w:noProof/>
          <w:vanish/>
        </w:rPr>
        <w:instrText xml:space="preserve"> Set id"</w:instrText>
      </w:r>
      <w:r>
        <w:rPr>
          <w:noProof/>
          <w:vanish/>
        </w:rPr>
        <w:fldChar w:fldCharType="end"/>
      </w:r>
      <w:r>
        <w:rPr>
          <w:noProof/>
        </w:rPr>
        <w:t xml:space="preserve">   (SI)   </w:t>
      </w:r>
      <w:r w:rsidR="004136D9">
        <w:rPr>
          <w:noProof/>
        </w:rPr>
        <w:t>03</w:t>
      </w:r>
      <w:r w:rsidR="0021192F">
        <w:rPr>
          <w:noProof/>
        </w:rPr>
        <w:t>5</w:t>
      </w:r>
      <w:r w:rsidR="004136D9">
        <w:rPr>
          <w:noProof/>
        </w:rPr>
        <w:t>4</w:t>
      </w:r>
      <w:r w:rsidR="00F06C9F">
        <w:rPr>
          <w:noProof/>
        </w:rPr>
        <w:t>3</w:t>
      </w:r>
    </w:p>
    <w:p w14:paraId="4622B3E7" w14:textId="7576A7C4" w:rsidR="005B2219" w:rsidRDefault="000701F7">
      <w:pPr>
        <w:pStyle w:val="NormalIndented"/>
        <w:rPr>
          <w:noProof/>
        </w:rPr>
      </w:pPr>
      <w:r>
        <w:rPr>
          <w:noProof/>
        </w:rPr>
        <w:t xml:space="preserve">Definition: This field contains the </w:t>
      </w:r>
      <w:r w:rsidR="00A9661E">
        <w:rPr>
          <w:noProof/>
        </w:rPr>
        <w:t xml:space="preserve">sequence </w:t>
      </w:r>
      <w:r>
        <w:rPr>
          <w:noProof/>
        </w:rPr>
        <w:t xml:space="preserve">number </w:t>
      </w:r>
      <w:r w:rsidR="00A9661E">
        <w:rPr>
          <w:noProof/>
        </w:rPr>
        <w:t xml:space="preserve">used to </w:t>
      </w:r>
      <w:r>
        <w:rPr>
          <w:noProof/>
        </w:rPr>
        <w:t>identif</w:t>
      </w:r>
      <w:r w:rsidR="00A9661E">
        <w:rPr>
          <w:noProof/>
        </w:rPr>
        <w:t>y</w:t>
      </w:r>
      <w:r>
        <w:rPr>
          <w:noProof/>
        </w:rPr>
        <w:t xml:space="preserve"> th</w:t>
      </w:r>
      <w:r w:rsidR="00A9661E">
        <w:rPr>
          <w:noProof/>
        </w:rPr>
        <w:t>e OH4</w:t>
      </w:r>
      <w:r>
        <w:rPr>
          <w:noProof/>
        </w:rPr>
        <w:t xml:space="preserve"> segment</w:t>
      </w:r>
      <w:r w:rsidR="00A9661E">
        <w:rPr>
          <w:noProof/>
        </w:rPr>
        <w:t xml:space="preserve"> instances in message structure</w:t>
      </w:r>
      <w:r w:rsidR="00A74989">
        <w:rPr>
          <w:noProof/>
        </w:rPr>
        <w:t>s</w:t>
      </w:r>
      <w:r w:rsidR="00A9661E">
        <w:rPr>
          <w:noProof/>
        </w:rPr>
        <w:t xml:space="preserve"> where the OH4 segment repeats.</w:t>
      </w:r>
      <w:r>
        <w:rPr>
          <w:noProof/>
        </w:rPr>
        <w:t xml:space="preserve">  For the first occurrence of the segment, the sequence number shall be one, for the second occurrence, the sequence number shall be two, etc</w:t>
      </w:r>
      <w:r w:rsidR="0062084A">
        <w:rPr>
          <w:noProof/>
        </w:rPr>
        <w:t>.</w:t>
      </w:r>
    </w:p>
    <w:p w14:paraId="38E0F7DD" w14:textId="29E73A5D" w:rsidR="000701F7" w:rsidRDefault="000701F7" w:rsidP="00594536">
      <w:pPr>
        <w:pStyle w:val="Heading4"/>
        <w:numPr>
          <w:ilvl w:val="3"/>
          <w:numId w:val="52"/>
        </w:numPr>
        <w:rPr>
          <w:noProof/>
          <w:lang w:val="fr-FR"/>
        </w:rPr>
      </w:pPr>
      <w:r w:rsidRPr="00594536">
        <w:rPr>
          <w:noProof/>
        </w:rPr>
        <w:t>OH4</w:t>
      </w:r>
      <w:r>
        <w:rPr>
          <w:noProof/>
          <w:lang w:val="fr-FR"/>
        </w:rPr>
        <w:t>-2   Action Code</w:t>
      </w:r>
      <w:r>
        <w:rPr>
          <w:noProof/>
          <w:vanish/>
        </w:rPr>
        <w:fldChar w:fldCharType="begin"/>
      </w:r>
      <w:r>
        <w:rPr>
          <w:noProof/>
          <w:vanish/>
          <w:lang w:val="fr-FR"/>
        </w:rPr>
        <w:instrText>XE "</w:instrText>
      </w:r>
      <w:r w:rsidR="00646A48" w:rsidRPr="00646A48">
        <w:rPr>
          <w:noProof/>
        </w:rPr>
        <w:instrText xml:space="preserve"> </w:instrText>
      </w:r>
      <w:r w:rsidR="00646A48" w:rsidRPr="002C32A4">
        <w:rPr>
          <w:noProof/>
        </w:rPr>
        <w:instrText>OH4</w:instrText>
      </w:r>
      <w:r w:rsidR="00646A48">
        <w:rPr>
          <w:noProof/>
          <w:lang w:val="fr-FR"/>
        </w:rPr>
        <w:instrText>-2   Action Code</w:instrText>
      </w:r>
      <w:r w:rsidR="00646A48"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w:t>
      </w:r>
      <w:r w:rsidR="00646A48">
        <w:rPr>
          <w:noProof/>
          <w:lang w:val="fr-FR"/>
        </w:rPr>
        <w:t>ID</w:t>
      </w:r>
      <w:r>
        <w:rPr>
          <w:noProof/>
          <w:lang w:val="fr-FR"/>
        </w:rPr>
        <w:t xml:space="preserve">)   </w:t>
      </w:r>
      <w:r w:rsidR="00FE6232">
        <w:rPr>
          <w:noProof/>
          <w:lang w:val="fr-FR"/>
        </w:rPr>
        <w:t>00816</w:t>
      </w:r>
    </w:p>
    <w:p w14:paraId="1550E57C" w14:textId="43A66673" w:rsidR="005B2219" w:rsidRPr="00706EE7" w:rsidRDefault="00D56BCA">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98"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 </w:t>
      </w:r>
      <w:r w:rsidRPr="00C47FDB">
        <w:rPr>
          <w:noProof/>
        </w:rPr>
        <w:t xml:space="preserve"> </w:t>
      </w:r>
    </w:p>
    <w:p w14:paraId="55E220AD" w14:textId="106AA922" w:rsidR="000701F7" w:rsidRPr="002F372A" w:rsidRDefault="000701F7" w:rsidP="00594536">
      <w:pPr>
        <w:pStyle w:val="Heading4"/>
        <w:numPr>
          <w:ilvl w:val="3"/>
          <w:numId w:val="52"/>
        </w:numPr>
        <w:rPr>
          <w:noProof/>
          <w:lang w:val="fr-FR"/>
          <w:rPrChange w:id="5331" w:author="Merrick, Riki | APHL" w:date="2022-07-13T12:40:00Z">
            <w:rPr>
              <w:noProof/>
            </w:rPr>
          </w:rPrChange>
        </w:rPr>
      </w:pPr>
      <w:r w:rsidRPr="002F372A">
        <w:rPr>
          <w:noProof/>
          <w:lang w:val="fr-FR"/>
          <w:rPrChange w:id="5332" w:author="Merrick, Riki | APHL" w:date="2022-07-13T12:40:00Z">
            <w:rPr>
              <w:noProof/>
            </w:rPr>
          </w:rPrChange>
        </w:rPr>
        <w:t xml:space="preserve">OH4-3   </w:t>
      </w:r>
      <w:r w:rsidR="00A9661E">
        <w:rPr>
          <w:noProof/>
          <w:lang w:val="fr-FR"/>
        </w:rPr>
        <w:t>Combat Zone</w:t>
      </w:r>
      <w:r w:rsidRPr="002F372A">
        <w:rPr>
          <w:noProof/>
          <w:lang w:val="fr-FR"/>
          <w:rPrChange w:id="5333" w:author="Merrick, Riki | APHL" w:date="2022-07-13T12:40:00Z">
            <w:rPr>
              <w:noProof/>
            </w:rPr>
          </w:rPrChange>
        </w:rPr>
        <w:t xml:space="preserve"> Start Date</w:t>
      </w:r>
      <w:r>
        <w:rPr>
          <w:noProof/>
          <w:vanish/>
        </w:rPr>
        <w:fldChar w:fldCharType="begin"/>
      </w:r>
      <w:r w:rsidRPr="002F372A">
        <w:rPr>
          <w:noProof/>
          <w:vanish/>
          <w:lang w:val="fr-FR"/>
          <w:rPrChange w:id="5334" w:author="Merrick, Riki | APHL" w:date="2022-07-13T12:40:00Z">
            <w:rPr>
              <w:noProof/>
              <w:vanish/>
            </w:rPr>
          </w:rPrChange>
        </w:rPr>
        <w:instrText>XE "</w:instrText>
      </w:r>
      <w:r w:rsidR="004136D9" w:rsidRPr="002F372A">
        <w:rPr>
          <w:noProof/>
          <w:vanish/>
          <w:lang w:val="fr-FR"/>
          <w:rPrChange w:id="5335" w:author="Merrick, Riki | APHL" w:date="2022-07-13T12:40:00Z">
            <w:rPr>
              <w:noProof/>
              <w:vanish/>
            </w:rPr>
          </w:rPrChange>
        </w:rPr>
        <w:instrText>OH4-3</w:instrText>
      </w:r>
      <w:r w:rsidRPr="002F372A">
        <w:rPr>
          <w:noProof/>
          <w:vanish/>
          <w:lang w:val="fr-FR"/>
          <w:rPrChange w:id="5336" w:author="Merrick, Riki | APHL" w:date="2022-07-13T12:40:00Z">
            <w:rPr>
              <w:noProof/>
              <w:vanish/>
            </w:rPr>
          </w:rPrChange>
        </w:rPr>
        <w:instrText xml:space="preserve"> </w:instrText>
      </w:r>
      <w:r w:rsidR="00A9661E">
        <w:rPr>
          <w:noProof/>
          <w:lang w:val="fr-FR"/>
        </w:rPr>
        <w:instrText>Combat Zone</w:instrText>
      </w:r>
      <w:r w:rsidR="004136D9" w:rsidRPr="002F372A">
        <w:rPr>
          <w:noProof/>
          <w:lang w:val="fr-FR"/>
          <w:rPrChange w:id="5337" w:author="Merrick, Riki | APHL" w:date="2022-07-13T12:40:00Z">
            <w:rPr>
              <w:noProof/>
            </w:rPr>
          </w:rPrChange>
        </w:rPr>
        <w:instrText xml:space="preserve"> Start Date</w:instrText>
      </w:r>
      <w:r w:rsidR="004136D9" w:rsidRPr="002F372A" w:rsidDel="004136D9">
        <w:rPr>
          <w:noProof/>
          <w:vanish/>
          <w:lang w:val="fr-FR"/>
          <w:rPrChange w:id="5338" w:author="Merrick, Riki | APHL" w:date="2022-07-13T12:40:00Z">
            <w:rPr>
              <w:noProof/>
              <w:vanish/>
            </w:rPr>
          </w:rPrChange>
        </w:rPr>
        <w:instrText xml:space="preserve"> </w:instrText>
      </w:r>
      <w:r w:rsidRPr="002F372A">
        <w:rPr>
          <w:noProof/>
          <w:vanish/>
          <w:lang w:val="fr-FR"/>
          <w:rPrChange w:id="5339" w:author="Merrick, Riki | APHL" w:date="2022-07-13T12:40:00Z">
            <w:rPr>
              <w:noProof/>
              <w:vanish/>
            </w:rPr>
          </w:rPrChange>
        </w:rPr>
        <w:instrText>"</w:instrText>
      </w:r>
      <w:r>
        <w:rPr>
          <w:noProof/>
          <w:vanish/>
        </w:rPr>
        <w:fldChar w:fldCharType="end"/>
      </w:r>
      <w:r w:rsidRPr="002F372A">
        <w:rPr>
          <w:noProof/>
          <w:lang w:val="fr-FR"/>
          <w:rPrChange w:id="5340" w:author="Merrick, Riki | APHL" w:date="2022-07-13T12:40:00Z">
            <w:rPr>
              <w:noProof/>
            </w:rPr>
          </w:rPrChange>
        </w:rPr>
        <w:t xml:space="preserve">   (DT)   </w:t>
      </w:r>
      <w:r w:rsidR="004136D9" w:rsidRPr="002F372A">
        <w:rPr>
          <w:noProof/>
          <w:lang w:val="fr-FR"/>
          <w:rPrChange w:id="5341" w:author="Merrick, Riki | APHL" w:date="2022-07-13T12:40:00Z">
            <w:rPr>
              <w:noProof/>
            </w:rPr>
          </w:rPrChange>
        </w:rPr>
        <w:t>03</w:t>
      </w:r>
      <w:r w:rsidR="0021192F" w:rsidRPr="002F372A">
        <w:rPr>
          <w:noProof/>
          <w:lang w:val="fr-FR"/>
          <w:rPrChange w:id="5342" w:author="Merrick, Riki | APHL" w:date="2022-07-13T12:40:00Z">
            <w:rPr>
              <w:noProof/>
            </w:rPr>
          </w:rPrChange>
        </w:rPr>
        <w:t>5</w:t>
      </w:r>
      <w:r w:rsidR="004136D9" w:rsidRPr="002F372A">
        <w:rPr>
          <w:noProof/>
          <w:lang w:val="fr-FR"/>
          <w:rPrChange w:id="5343" w:author="Merrick, Riki | APHL" w:date="2022-07-13T12:40:00Z">
            <w:rPr>
              <w:noProof/>
            </w:rPr>
          </w:rPrChange>
        </w:rPr>
        <w:t>4</w:t>
      </w:r>
      <w:r w:rsidR="00F06C9F" w:rsidRPr="002F372A">
        <w:rPr>
          <w:noProof/>
          <w:lang w:val="fr-FR"/>
          <w:rPrChange w:id="5344" w:author="Merrick, Riki | APHL" w:date="2022-07-13T12:40:00Z">
            <w:rPr>
              <w:noProof/>
            </w:rPr>
          </w:rPrChange>
        </w:rPr>
        <w:t>4</w:t>
      </w:r>
    </w:p>
    <w:p w14:paraId="5F0C65F0" w14:textId="77777777" w:rsidR="000701F7" w:rsidRPr="00594536" w:rsidRDefault="000701F7" w:rsidP="00594536">
      <w:pPr>
        <w:ind w:firstLine="720"/>
        <w:rPr>
          <w:rFonts w:eastAsia="Times New Roman"/>
          <w:noProof/>
          <w:kern w:val="20"/>
          <w:szCs w:val="20"/>
          <w:lang w:eastAsia="de-DE"/>
        </w:rPr>
      </w:pPr>
      <w:r w:rsidRPr="00594536">
        <w:rPr>
          <w:rFonts w:eastAsia="Times New Roman"/>
          <w:noProof/>
          <w:kern w:val="20"/>
          <w:szCs w:val="20"/>
          <w:lang w:eastAsia="de-DE"/>
        </w:rPr>
        <w:t>Definition: This field asserts when the combat zone duty began.</w:t>
      </w:r>
    </w:p>
    <w:p w14:paraId="5CF0FA27" w14:textId="45126453" w:rsidR="000701F7" w:rsidRPr="002F372A" w:rsidRDefault="000701F7" w:rsidP="00594536">
      <w:pPr>
        <w:pStyle w:val="Heading4"/>
        <w:numPr>
          <w:ilvl w:val="3"/>
          <w:numId w:val="52"/>
        </w:numPr>
        <w:rPr>
          <w:noProof/>
          <w:lang w:val="fr-FR"/>
          <w:rPrChange w:id="5345" w:author="Merrick, Riki | APHL" w:date="2022-07-13T12:40:00Z">
            <w:rPr>
              <w:noProof/>
            </w:rPr>
          </w:rPrChange>
        </w:rPr>
      </w:pPr>
      <w:r w:rsidRPr="002F372A">
        <w:rPr>
          <w:noProof/>
          <w:lang w:val="fr-FR"/>
          <w:rPrChange w:id="5346" w:author="Merrick, Riki | APHL" w:date="2022-07-13T12:40:00Z">
            <w:rPr>
              <w:noProof/>
            </w:rPr>
          </w:rPrChange>
        </w:rPr>
        <w:t xml:space="preserve">OH4-4   </w:t>
      </w:r>
      <w:r w:rsidR="00A9661E" w:rsidRPr="002F372A">
        <w:rPr>
          <w:noProof/>
          <w:lang w:val="fr-FR"/>
          <w:rPrChange w:id="5347" w:author="Merrick, Riki | APHL" w:date="2022-07-13T12:40:00Z">
            <w:rPr>
              <w:noProof/>
            </w:rPr>
          </w:rPrChange>
        </w:rPr>
        <w:t>Combat Zone</w:t>
      </w:r>
      <w:r w:rsidRPr="002F372A">
        <w:rPr>
          <w:noProof/>
          <w:lang w:val="fr-FR"/>
          <w:rPrChange w:id="5348" w:author="Merrick, Riki | APHL" w:date="2022-07-13T12:40:00Z">
            <w:rPr>
              <w:noProof/>
            </w:rPr>
          </w:rPrChange>
        </w:rPr>
        <w:t xml:space="preserve"> End Date</w:t>
      </w:r>
      <w:r>
        <w:rPr>
          <w:noProof/>
          <w:vanish/>
        </w:rPr>
        <w:fldChar w:fldCharType="begin"/>
      </w:r>
      <w:r w:rsidRPr="002F372A">
        <w:rPr>
          <w:noProof/>
          <w:vanish/>
          <w:lang w:val="fr-FR"/>
          <w:rPrChange w:id="5349" w:author="Merrick, Riki | APHL" w:date="2022-07-13T12:40:00Z">
            <w:rPr>
              <w:noProof/>
              <w:vanish/>
            </w:rPr>
          </w:rPrChange>
        </w:rPr>
        <w:instrText>XE "</w:instrText>
      </w:r>
      <w:r w:rsidR="004136D9" w:rsidRPr="002F372A">
        <w:rPr>
          <w:noProof/>
          <w:vanish/>
          <w:lang w:val="fr-FR"/>
          <w:rPrChange w:id="5350" w:author="Merrick, Riki | APHL" w:date="2022-07-13T12:40:00Z">
            <w:rPr>
              <w:noProof/>
              <w:vanish/>
            </w:rPr>
          </w:rPrChange>
        </w:rPr>
        <w:instrText>OH4-4</w:instrText>
      </w:r>
      <w:r w:rsidRPr="002F372A">
        <w:rPr>
          <w:noProof/>
          <w:vanish/>
          <w:lang w:val="fr-FR"/>
          <w:rPrChange w:id="5351" w:author="Merrick, Riki | APHL" w:date="2022-07-13T12:40:00Z">
            <w:rPr>
              <w:noProof/>
              <w:vanish/>
            </w:rPr>
          </w:rPrChange>
        </w:rPr>
        <w:instrText xml:space="preserve"> </w:instrText>
      </w:r>
      <w:r w:rsidR="00A9661E" w:rsidRPr="002F372A">
        <w:rPr>
          <w:noProof/>
          <w:vanish/>
          <w:lang w:val="fr-FR"/>
          <w:rPrChange w:id="5352" w:author="Merrick, Riki | APHL" w:date="2022-07-13T12:40:00Z">
            <w:rPr>
              <w:noProof/>
              <w:vanish/>
            </w:rPr>
          </w:rPrChange>
        </w:rPr>
        <w:instrText>Combat Zone</w:instrText>
      </w:r>
      <w:r w:rsidR="004136D9" w:rsidRPr="002F372A">
        <w:rPr>
          <w:noProof/>
          <w:lang w:val="fr-FR"/>
          <w:rPrChange w:id="5353" w:author="Merrick, Riki | APHL" w:date="2022-07-13T12:40:00Z">
            <w:rPr>
              <w:noProof/>
            </w:rPr>
          </w:rPrChange>
        </w:rPr>
        <w:instrText xml:space="preserve"> End Date</w:instrText>
      </w:r>
      <w:r w:rsidR="004136D9" w:rsidRPr="002F372A" w:rsidDel="004136D9">
        <w:rPr>
          <w:noProof/>
          <w:vanish/>
          <w:lang w:val="fr-FR"/>
          <w:rPrChange w:id="5354" w:author="Merrick, Riki | APHL" w:date="2022-07-13T12:40:00Z">
            <w:rPr>
              <w:noProof/>
              <w:vanish/>
            </w:rPr>
          </w:rPrChange>
        </w:rPr>
        <w:instrText xml:space="preserve"> </w:instrText>
      </w:r>
      <w:r w:rsidRPr="002F372A">
        <w:rPr>
          <w:noProof/>
          <w:vanish/>
          <w:lang w:val="fr-FR"/>
          <w:rPrChange w:id="5355" w:author="Merrick, Riki | APHL" w:date="2022-07-13T12:40:00Z">
            <w:rPr>
              <w:noProof/>
              <w:vanish/>
            </w:rPr>
          </w:rPrChange>
        </w:rPr>
        <w:instrText>"</w:instrText>
      </w:r>
      <w:r>
        <w:rPr>
          <w:noProof/>
          <w:vanish/>
        </w:rPr>
        <w:fldChar w:fldCharType="end"/>
      </w:r>
      <w:r w:rsidRPr="002F372A">
        <w:rPr>
          <w:noProof/>
          <w:lang w:val="fr-FR"/>
          <w:rPrChange w:id="5356" w:author="Merrick, Riki | APHL" w:date="2022-07-13T12:40:00Z">
            <w:rPr>
              <w:noProof/>
            </w:rPr>
          </w:rPrChange>
        </w:rPr>
        <w:t xml:space="preserve">   (DT)   </w:t>
      </w:r>
      <w:r w:rsidR="004136D9" w:rsidRPr="002F372A">
        <w:rPr>
          <w:noProof/>
          <w:lang w:val="fr-FR"/>
          <w:rPrChange w:id="5357" w:author="Merrick, Riki | APHL" w:date="2022-07-13T12:40:00Z">
            <w:rPr>
              <w:noProof/>
            </w:rPr>
          </w:rPrChange>
        </w:rPr>
        <w:t>03</w:t>
      </w:r>
      <w:r w:rsidR="0021192F" w:rsidRPr="002F372A">
        <w:rPr>
          <w:noProof/>
          <w:lang w:val="fr-FR"/>
          <w:rPrChange w:id="5358" w:author="Merrick, Riki | APHL" w:date="2022-07-13T12:40:00Z">
            <w:rPr>
              <w:noProof/>
            </w:rPr>
          </w:rPrChange>
        </w:rPr>
        <w:t>5</w:t>
      </w:r>
      <w:r w:rsidR="004136D9" w:rsidRPr="002F372A">
        <w:rPr>
          <w:noProof/>
          <w:lang w:val="fr-FR"/>
          <w:rPrChange w:id="5359" w:author="Merrick, Riki | APHL" w:date="2022-07-13T12:40:00Z">
            <w:rPr>
              <w:noProof/>
            </w:rPr>
          </w:rPrChange>
        </w:rPr>
        <w:t>4</w:t>
      </w:r>
      <w:r w:rsidR="00F06C9F" w:rsidRPr="002F372A">
        <w:rPr>
          <w:noProof/>
          <w:lang w:val="fr-FR"/>
          <w:rPrChange w:id="5360" w:author="Merrick, Riki | APHL" w:date="2022-07-13T12:40:00Z">
            <w:rPr>
              <w:noProof/>
            </w:rPr>
          </w:rPrChange>
        </w:rPr>
        <w:t>5</w:t>
      </w:r>
    </w:p>
    <w:p w14:paraId="2C350AB0" w14:textId="6F676509" w:rsidR="0007112B" w:rsidRDefault="000701F7" w:rsidP="0007112B">
      <w:pPr>
        <w:pStyle w:val="Heading4"/>
        <w:tabs>
          <w:tab w:val="clear" w:pos="2160"/>
        </w:tabs>
        <w:ind w:left="1008" w:hanging="1008"/>
        <w:rPr>
          <w:noProof/>
          <w:lang w:val="fr-FR"/>
        </w:rPr>
      </w:pPr>
      <w:r w:rsidRPr="00594536">
        <w:rPr>
          <w:rFonts w:ascii="Times New Roman" w:hAnsi="Times New Roman" w:cs="Times New Roman"/>
          <w:noProof/>
        </w:rPr>
        <w:t xml:space="preserve">Definition: This field asserts when the combat zone duty ended. If combat zone duty is current, Combat Zone End Date should be empty. </w:t>
      </w:r>
      <w:bookmarkStart w:id="5361" w:name="_Toc1816283"/>
      <w:bookmarkStart w:id="5362" w:name="_Toc21372828"/>
      <w:bookmarkStart w:id="5363" w:name="_Toc175992313"/>
      <w:bookmarkStart w:id="5364" w:name="_Toc176235991"/>
      <w:r w:rsidR="0007112B">
        <w:rPr>
          <w:noProof/>
          <w:lang w:val="fr-FR"/>
        </w:rPr>
        <w:t>OH4-5   Entered</w:t>
      </w:r>
      <w:r w:rsidR="00D410C0">
        <w:rPr>
          <w:noProof/>
          <w:lang w:val="fr-FR"/>
        </w:rPr>
        <w:t xml:space="preserve"> </w:t>
      </w:r>
      <w:r w:rsidR="0007112B">
        <w:rPr>
          <w:noProof/>
          <w:lang w:val="fr-FR"/>
        </w:rPr>
        <w:t>Date</w:t>
      </w:r>
      <w:r w:rsidR="0007112B">
        <w:rPr>
          <w:noProof/>
          <w:vanish/>
        </w:rPr>
        <w:fldChar w:fldCharType="begin"/>
      </w:r>
      <w:r w:rsidR="0007112B">
        <w:rPr>
          <w:noProof/>
          <w:vanish/>
          <w:lang w:val="fr-FR"/>
        </w:rPr>
        <w:instrText>XE "OH4-5 Entered Date"</w:instrText>
      </w:r>
      <w:r w:rsidR="0007112B">
        <w:rPr>
          <w:noProof/>
          <w:vanish/>
        </w:rPr>
        <w:fldChar w:fldCharType="end"/>
      </w:r>
      <w:r w:rsidR="0007112B">
        <w:rPr>
          <w:noProof/>
          <w:lang w:val="fr-FR"/>
        </w:rPr>
        <w:t xml:space="preserve">   (DT)   </w:t>
      </w:r>
      <w:r w:rsidR="000119DA">
        <w:rPr>
          <w:noProof/>
          <w:lang w:val="fr-FR"/>
        </w:rPr>
        <w:t>03524</w:t>
      </w:r>
    </w:p>
    <w:p w14:paraId="09E7D33D" w14:textId="77777777" w:rsidR="0007112B" w:rsidRDefault="0007112B" w:rsidP="0007112B">
      <w:pPr>
        <w:pStyle w:val="NormalIndented"/>
        <w:rPr>
          <w:noProof/>
        </w:rPr>
      </w:pPr>
      <w:r>
        <w:rPr>
          <w:noProof/>
        </w:rPr>
        <w:t>Definition: This field records the date that the information was entered into the patient record.</w:t>
      </w:r>
    </w:p>
    <w:p w14:paraId="1D9F81B6" w14:textId="6C9C048D" w:rsidR="0007112B" w:rsidRPr="002F372A" w:rsidRDefault="0007112B" w:rsidP="0007112B">
      <w:pPr>
        <w:pStyle w:val="Heading4"/>
        <w:rPr>
          <w:noProof/>
          <w:lang w:val="fr-FR"/>
          <w:rPrChange w:id="5365" w:author="Merrick, Riki | APHL" w:date="2022-07-13T12:40:00Z">
            <w:rPr>
              <w:noProof/>
            </w:rPr>
          </w:rPrChange>
        </w:rPr>
      </w:pPr>
      <w:r w:rsidRPr="002F372A">
        <w:rPr>
          <w:noProof/>
          <w:lang w:val="fr-FR"/>
          <w:rPrChange w:id="5366" w:author="Merrick, Riki | APHL" w:date="2022-07-13T12:40:00Z">
            <w:rPr>
              <w:noProof/>
            </w:rPr>
          </w:rPrChange>
        </w:rPr>
        <w:t>OH</w:t>
      </w:r>
      <w:r w:rsidR="00030E93" w:rsidRPr="002F372A">
        <w:rPr>
          <w:noProof/>
          <w:lang w:val="fr-FR"/>
          <w:rPrChange w:id="5367" w:author="Merrick, Riki | APHL" w:date="2022-07-13T12:40:00Z">
            <w:rPr>
              <w:noProof/>
            </w:rPr>
          </w:rPrChange>
        </w:rPr>
        <w:t>4</w:t>
      </w:r>
      <w:r w:rsidRPr="002F372A">
        <w:rPr>
          <w:noProof/>
          <w:lang w:val="fr-FR"/>
          <w:rPrChange w:id="5368" w:author="Merrick, Riki | APHL" w:date="2022-07-13T12:40:00Z">
            <w:rPr>
              <w:noProof/>
            </w:rPr>
          </w:rPrChange>
        </w:rPr>
        <w:t>-</w:t>
      </w:r>
      <w:r w:rsidR="00030E93" w:rsidRPr="002F372A">
        <w:rPr>
          <w:noProof/>
          <w:lang w:val="fr-FR"/>
          <w:rPrChange w:id="5369" w:author="Merrick, Riki | APHL" w:date="2022-07-13T12:40:00Z">
            <w:rPr>
              <w:noProof/>
            </w:rPr>
          </w:rPrChange>
        </w:rPr>
        <w:t>6</w:t>
      </w:r>
      <w:r w:rsidRPr="002F372A">
        <w:rPr>
          <w:noProof/>
          <w:lang w:val="fr-FR"/>
          <w:rPrChange w:id="5370" w:author="Merrick, Riki | APHL" w:date="2022-07-13T12:40:00Z">
            <w:rPr>
              <w:noProof/>
            </w:rPr>
          </w:rPrChange>
        </w:rPr>
        <w:t xml:space="preserve">   </w:t>
      </w:r>
      <w:r w:rsidR="00030E93" w:rsidRPr="002F372A">
        <w:rPr>
          <w:noProof/>
          <w:lang w:val="fr-FR"/>
          <w:rPrChange w:id="5371" w:author="Merrick, Riki | APHL" w:date="2022-07-13T12:40:00Z">
            <w:rPr>
              <w:noProof/>
            </w:rPr>
          </w:rPrChange>
        </w:rPr>
        <w:t>Combat Zone</w:t>
      </w:r>
      <w:r w:rsidRPr="002F372A">
        <w:rPr>
          <w:noProof/>
          <w:lang w:val="fr-FR"/>
          <w:rPrChange w:id="5372" w:author="Merrick, Riki | APHL" w:date="2022-07-13T12:40:00Z">
            <w:rPr>
              <w:noProof/>
            </w:rPr>
          </w:rPrChange>
        </w:rPr>
        <w:t xml:space="preserve"> Unique Identifier</w:t>
      </w:r>
      <w:r>
        <w:rPr>
          <w:noProof/>
          <w:vanish/>
        </w:rPr>
        <w:fldChar w:fldCharType="begin"/>
      </w:r>
      <w:r w:rsidRPr="002F372A">
        <w:rPr>
          <w:noProof/>
          <w:vanish/>
          <w:lang w:val="fr-FR"/>
          <w:rPrChange w:id="5373" w:author="Merrick, Riki | APHL" w:date="2022-07-13T12:40:00Z">
            <w:rPr>
              <w:noProof/>
              <w:vanish/>
            </w:rPr>
          </w:rPrChange>
        </w:rPr>
        <w:instrText>XE "OH</w:instrText>
      </w:r>
      <w:r w:rsidR="00030E93" w:rsidRPr="002F372A">
        <w:rPr>
          <w:noProof/>
          <w:vanish/>
          <w:lang w:val="fr-FR"/>
          <w:rPrChange w:id="5374" w:author="Merrick, Riki | APHL" w:date="2022-07-13T12:40:00Z">
            <w:rPr>
              <w:noProof/>
              <w:vanish/>
            </w:rPr>
          </w:rPrChange>
        </w:rPr>
        <w:instrText>4</w:instrText>
      </w:r>
      <w:r w:rsidRPr="002F372A">
        <w:rPr>
          <w:noProof/>
          <w:vanish/>
          <w:lang w:val="fr-FR"/>
          <w:rPrChange w:id="5375" w:author="Merrick, Riki | APHL" w:date="2022-07-13T12:40:00Z">
            <w:rPr>
              <w:noProof/>
              <w:vanish/>
            </w:rPr>
          </w:rPrChange>
        </w:rPr>
        <w:instrText>-</w:instrText>
      </w:r>
      <w:r w:rsidR="00030E93" w:rsidRPr="002F372A">
        <w:rPr>
          <w:noProof/>
          <w:vanish/>
          <w:lang w:val="fr-FR"/>
          <w:rPrChange w:id="5376" w:author="Merrick, Riki | APHL" w:date="2022-07-13T12:40:00Z">
            <w:rPr>
              <w:noProof/>
              <w:vanish/>
            </w:rPr>
          </w:rPrChange>
        </w:rPr>
        <w:instrText>6</w:instrText>
      </w:r>
      <w:r w:rsidRPr="002F372A">
        <w:rPr>
          <w:noProof/>
          <w:vanish/>
          <w:lang w:val="fr-FR"/>
          <w:rPrChange w:id="5377" w:author="Merrick, Riki | APHL" w:date="2022-07-13T12:40:00Z">
            <w:rPr>
              <w:noProof/>
              <w:vanish/>
            </w:rPr>
          </w:rPrChange>
        </w:rPr>
        <w:instrText xml:space="preserve"> </w:instrText>
      </w:r>
      <w:r w:rsidR="00030E93" w:rsidRPr="002F372A">
        <w:rPr>
          <w:noProof/>
          <w:vanish/>
          <w:lang w:val="fr-FR"/>
          <w:rPrChange w:id="5378" w:author="Merrick, Riki | APHL" w:date="2022-07-13T12:40:00Z">
            <w:rPr>
              <w:noProof/>
              <w:vanish/>
            </w:rPr>
          </w:rPrChange>
        </w:rPr>
        <w:instrText>Combat Zone</w:instrText>
      </w:r>
      <w:r w:rsidRPr="002F372A">
        <w:rPr>
          <w:noProof/>
          <w:vanish/>
          <w:lang w:val="fr-FR"/>
          <w:rPrChange w:id="5379" w:author="Merrick, Riki | APHL" w:date="2022-07-13T12:40:00Z">
            <w:rPr>
              <w:noProof/>
              <w:vanish/>
            </w:rPr>
          </w:rPrChange>
        </w:rPr>
        <w:instrText xml:space="preserve"> Unique Identifier"</w:instrText>
      </w:r>
      <w:r>
        <w:rPr>
          <w:noProof/>
          <w:vanish/>
        </w:rPr>
        <w:fldChar w:fldCharType="end"/>
      </w:r>
      <w:r w:rsidRPr="002F372A">
        <w:rPr>
          <w:noProof/>
          <w:lang w:val="fr-FR"/>
          <w:rPrChange w:id="5380" w:author="Merrick, Riki | APHL" w:date="2022-07-13T12:40:00Z">
            <w:rPr>
              <w:noProof/>
            </w:rPr>
          </w:rPrChange>
        </w:rPr>
        <w:t xml:space="preserve">   (EI)   </w:t>
      </w:r>
      <w:r w:rsidR="000119DA" w:rsidRPr="002F372A">
        <w:rPr>
          <w:noProof/>
          <w:lang w:val="fr-FR"/>
          <w:rPrChange w:id="5381" w:author="Merrick, Riki | APHL" w:date="2022-07-13T12:40:00Z">
            <w:rPr>
              <w:noProof/>
            </w:rPr>
          </w:rPrChange>
        </w:rPr>
        <w:t>02449</w:t>
      </w:r>
    </w:p>
    <w:p w14:paraId="0B3FDF96" w14:textId="77777777" w:rsidR="0007112B" w:rsidRDefault="0007112B" w:rsidP="0007112B">
      <w:pPr>
        <w:pStyle w:val="Components"/>
        <w:rPr>
          <w:noProof/>
        </w:rPr>
      </w:pPr>
      <w:r>
        <w:rPr>
          <w:noProof/>
        </w:rPr>
        <w:t>Components:  &lt;Entity Identifier (ST)&gt; ^ &lt;Namespace ID (IS)&gt; ^ &lt;Universal Identifier (ST)&gt; ^ &lt;Universal Identifier Type (ID)&gt;</w:t>
      </w:r>
    </w:p>
    <w:p w14:paraId="2C71475F" w14:textId="20C9D1A1" w:rsidR="0007112B" w:rsidRDefault="0007112B" w:rsidP="0007112B">
      <w:pPr>
        <w:pStyle w:val="NormalIndented"/>
        <w:rPr>
          <w:ins w:id="5382" w:author="Merrick, Riki | APHL" w:date="2022-07-13T12:41:00Z"/>
          <w:noProof/>
        </w:rPr>
      </w:pPr>
      <w:r w:rsidRPr="00C47FDB">
        <w:rPr>
          <w:noProof/>
        </w:rPr>
        <w:t>Definition: This field</w:t>
      </w:r>
      <w:r>
        <w:rPr>
          <w:noProof/>
        </w:rPr>
        <w:t xml:space="preserve"> contains a value the uniquely identifies a single </w:t>
      </w:r>
      <w:r w:rsidR="00030E93">
        <w:rPr>
          <w:noProof/>
        </w:rPr>
        <w:t xml:space="preserve">combat zone </w:t>
      </w:r>
      <w:r>
        <w:rPr>
          <w:noProof/>
        </w:rPr>
        <w:t>for a person</w:t>
      </w:r>
      <w:r w:rsidR="00915813">
        <w:rPr>
          <w:noProof/>
        </w:rPr>
        <w:t>.</w:t>
      </w:r>
    </w:p>
    <w:p w14:paraId="0FE2CECF" w14:textId="77777777" w:rsidR="002F372A" w:rsidRDefault="002F372A" w:rsidP="002F372A">
      <w:pPr>
        <w:pStyle w:val="Heading3"/>
        <w:rPr>
          <w:ins w:id="5383" w:author="Merrick, Riki | APHL" w:date="2022-07-13T12:42:00Z"/>
          <w:noProof/>
        </w:rPr>
      </w:pPr>
      <w:bookmarkStart w:id="5384" w:name="_Toc109892163"/>
      <w:bookmarkStart w:id="5385" w:name="_Hlk109817583"/>
      <w:ins w:id="5386" w:author="Merrick, Riki | APHL" w:date="2022-07-13T12:42:00Z">
        <w:r>
          <w:rPr>
            <w:noProof/>
          </w:rPr>
          <w:t>GSP – Person Gender and Sex Segment</w:t>
        </w:r>
        <w:bookmarkEnd w:id="5384"/>
      </w:ins>
    </w:p>
    <w:p w14:paraId="3C02D0A2" w14:textId="1733EAB8" w:rsidR="0072192A" w:rsidRDefault="00336952" w:rsidP="002F372A">
      <w:pPr>
        <w:pStyle w:val="NormalIndented"/>
        <w:rPr>
          <w:ins w:id="5387" w:author="Merrick, Riki | APHL" w:date="2022-07-13T17:25:00Z"/>
          <w:noProof/>
        </w:rPr>
      </w:pPr>
      <w:bookmarkStart w:id="5388" w:name="_Hlk108625671"/>
      <w:bookmarkEnd w:id="5385"/>
      <w:ins w:id="5389" w:author="Merrick, Riki | APHL" w:date="2022-07-13T17:20:00Z">
        <w:r w:rsidRPr="00336952">
          <w:rPr>
            <w:noProof/>
          </w:rPr>
          <w:t xml:space="preserve">It is imperative that both sex and gender vocabulary be formally integrated into clinical care because they are not interchangeable. Both influence health outcomes. Gender-marginalized individuals face significant barriers to adequate and culturally responsive healthcare, leading to numerous health disparities. </w:t>
        </w:r>
      </w:ins>
      <w:ins w:id="5390" w:author="Merrick, Riki | APHL" w:date="2022-07-13T17:22:00Z">
        <w:r>
          <w:rPr>
            <w:noProof/>
          </w:rPr>
          <w:t>The</w:t>
        </w:r>
        <w:r w:rsidRPr="00336952">
          <w:rPr>
            <w:noProof/>
          </w:rPr>
          <w:t xml:space="preserve"> single field PID-8 Sex with user-defined values</w:t>
        </w:r>
      </w:ins>
      <w:ins w:id="5391" w:author="Merrick, Riki | APHL" w:date="2022-07-13T17:23:00Z">
        <w:r>
          <w:rPr>
            <w:noProof/>
          </w:rPr>
          <w:t xml:space="preserve"> was renamed i</w:t>
        </w:r>
      </w:ins>
      <w:ins w:id="5392" w:author="Merrick, Riki | APHL" w:date="2022-07-13T17:22:00Z">
        <w:r w:rsidRPr="00336952">
          <w:rPr>
            <w:noProof/>
          </w:rPr>
          <w:t xml:space="preserve">n V2.4 (2000) to Administrative Sex in recognition that it was insufficient or inappropriate for conveying sex for clinical use. There are now several </w:t>
        </w:r>
      </w:ins>
      <w:ins w:id="5393" w:author="Merrick, Riki | APHL" w:date="2022-07-13T17:23:00Z">
        <w:r>
          <w:rPr>
            <w:noProof/>
          </w:rPr>
          <w:t>fields</w:t>
        </w:r>
      </w:ins>
      <w:ins w:id="5394" w:author="Merrick, Riki | APHL" w:date="2022-07-13T17:22:00Z">
        <w:r w:rsidRPr="00336952">
          <w:rPr>
            <w:noProof/>
          </w:rPr>
          <w:t xml:space="preserve"> in HL7 v2 that support communicating administrative sex values for various actors</w:t>
        </w:r>
      </w:ins>
      <w:ins w:id="5395" w:author="Merrick, Riki | APHL" w:date="2022-07-13T17:24:00Z">
        <w:r>
          <w:rPr>
            <w:noProof/>
          </w:rPr>
          <w:t xml:space="preserve">; </w:t>
        </w:r>
      </w:ins>
      <w:ins w:id="5396" w:author="Merrick, Riki | APHL" w:date="2022-07-13T17:22:00Z">
        <w:r w:rsidRPr="00336952">
          <w:rPr>
            <w:noProof/>
          </w:rPr>
          <w:t xml:space="preserve">PID-8 </w:t>
        </w:r>
      </w:ins>
      <w:ins w:id="5397" w:author="Merrick, Riki | APHL" w:date="2022-07-13T17:24:00Z">
        <w:r>
          <w:rPr>
            <w:noProof/>
          </w:rPr>
          <w:t xml:space="preserve">for the patient’s </w:t>
        </w:r>
      </w:ins>
      <w:ins w:id="5398" w:author="Merrick, Riki | APHL" w:date="2022-07-13T17:22:00Z">
        <w:r w:rsidRPr="00336952">
          <w:rPr>
            <w:noProof/>
          </w:rPr>
          <w:t>Administrative Sex, IN1-43 for the Insured’s Administrative Sex, GT1-9 for the Guarantor’s Administrative Sex, NK1-15 for the Next of Kin / Associated Party’s Administrative Sex, etc. It is widely recognized that the concept of Administrative Sex is not clearly defined and is very widely overloaded with other concepts in real-world implementations.</w:t>
        </w:r>
      </w:ins>
      <w:ins w:id="5399" w:author="Merrick, Riki | APHL" w:date="2022-07-13T17:25:00Z">
        <w:r>
          <w:rPr>
            <w:noProof/>
          </w:rPr>
          <w:t xml:space="preserve"> The following segments </w:t>
        </w:r>
      </w:ins>
      <w:ins w:id="5400" w:author="Merrick, Riki | APHL" w:date="2022-08-14T17:06:00Z">
        <w:r w:rsidR="00534C72">
          <w:rPr>
            <w:noProof/>
          </w:rPr>
          <w:t>Per</w:t>
        </w:r>
      </w:ins>
      <w:ins w:id="5401" w:author="Merrick, Riki | APHL" w:date="2022-08-14T17:07:00Z">
        <w:r w:rsidR="00534C72">
          <w:rPr>
            <w:noProof/>
          </w:rPr>
          <w:t xml:space="preserve">son </w:t>
        </w:r>
      </w:ins>
      <w:ins w:id="5402" w:author="Merrick, Riki | APHL" w:date="2022-08-14T17:06:00Z">
        <w:r w:rsidR="00534C72">
          <w:rPr>
            <w:noProof/>
          </w:rPr>
          <w:t>Gender</w:t>
        </w:r>
      </w:ins>
      <w:ins w:id="5403" w:author="Merrick, Riki | APHL" w:date="2022-08-14T17:07:00Z">
        <w:r w:rsidR="00534C72">
          <w:rPr>
            <w:noProof/>
          </w:rPr>
          <w:t xml:space="preserve"> and Sex</w:t>
        </w:r>
      </w:ins>
      <w:ins w:id="5404" w:author="Merrick, Riki | APHL" w:date="2022-08-14T17:06:00Z">
        <w:r w:rsidR="00534C72">
          <w:rPr>
            <w:noProof/>
          </w:rPr>
          <w:t xml:space="preserve"> </w:t>
        </w:r>
      </w:ins>
      <w:ins w:id="5405" w:author="Merrick, Riki | APHL" w:date="2022-08-14T17:07:00Z">
        <w:r w:rsidR="00534C72">
          <w:rPr>
            <w:noProof/>
          </w:rPr>
          <w:t>(</w:t>
        </w:r>
      </w:ins>
      <w:ins w:id="5406" w:author="Merrick, Riki | APHL" w:date="2022-07-13T17:25:00Z">
        <w:r>
          <w:rPr>
            <w:noProof/>
          </w:rPr>
          <w:t>GSP</w:t>
        </w:r>
      </w:ins>
      <w:ins w:id="5407" w:author="Merrick, Riki | APHL" w:date="2022-08-14T17:07:00Z">
        <w:r w:rsidR="00534C72">
          <w:rPr>
            <w:noProof/>
          </w:rPr>
          <w:t>)</w:t>
        </w:r>
      </w:ins>
      <w:ins w:id="5408" w:author="Merrick, Riki | APHL" w:date="2022-07-13T17:25:00Z">
        <w:r>
          <w:rPr>
            <w:noProof/>
          </w:rPr>
          <w:t xml:space="preserve">, </w:t>
        </w:r>
      </w:ins>
      <w:ins w:id="5409" w:author="Merrick, Riki | APHL" w:date="2022-08-14T17:07:00Z">
        <w:r w:rsidR="00534C72">
          <w:rPr>
            <w:noProof/>
          </w:rPr>
          <w:t>Recorded Gender and Sex (</w:t>
        </w:r>
      </w:ins>
      <w:ins w:id="5410" w:author="Merrick, Riki | APHL" w:date="2022-07-13T17:25:00Z">
        <w:r>
          <w:rPr>
            <w:noProof/>
          </w:rPr>
          <w:t>GSR</w:t>
        </w:r>
      </w:ins>
      <w:ins w:id="5411" w:author="Merrick, Riki | APHL" w:date="2022-08-14T17:07:00Z">
        <w:r w:rsidR="00534C72">
          <w:rPr>
            <w:noProof/>
          </w:rPr>
          <w:t>)</w:t>
        </w:r>
      </w:ins>
      <w:ins w:id="5412" w:author="Merrick, Riki | APHL" w:date="2022-07-13T17:25:00Z">
        <w:r>
          <w:rPr>
            <w:noProof/>
          </w:rPr>
          <w:t xml:space="preserve"> and </w:t>
        </w:r>
      </w:ins>
      <w:ins w:id="5413" w:author="Merrick, Riki | APHL" w:date="2022-08-14T17:07:00Z">
        <w:r w:rsidR="00534C72">
          <w:rPr>
            <w:noProof/>
          </w:rPr>
          <w:t>Sex for Clinical Use (</w:t>
        </w:r>
      </w:ins>
      <w:ins w:id="5414" w:author="Merrick, Riki | APHL" w:date="2022-07-13T17:25:00Z">
        <w:r w:rsidR="0072192A">
          <w:rPr>
            <w:noProof/>
          </w:rPr>
          <w:t>GSC</w:t>
        </w:r>
      </w:ins>
      <w:ins w:id="5415" w:author="Merrick, Riki | APHL" w:date="2022-08-14T17:07:00Z">
        <w:r w:rsidR="00534C72">
          <w:rPr>
            <w:noProof/>
          </w:rPr>
          <w:t>)</w:t>
        </w:r>
      </w:ins>
      <w:ins w:id="5416" w:author="Merrick, Riki | APHL" w:date="2022-07-13T17:25:00Z">
        <w:r w:rsidR="0072192A">
          <w:rPr>
            <w:noProof/>
          </w:rPr>
          <w:t xml:space="preserve"> address this ga</w:t>
        </w:r>
      </w:ins>
      <w:bookmarkEnd w:id="5388"/>
      <w:ins w:id="5417" w:author="Merrick, Riki | APHL" w:date="2022-08-14T17:09:00Z">
        <w:r w:rsidR="008575F5">
          <w:rPr>
            <w:noProof/>
          </w:rPr>
          <w:t xml:space="preserve">p by </w:t>
        </w:r>
      </w:ins>
      <w:ins w:id="5418" w:author="Merrick, Riki | APHL" w:date="2022-08-14T17:10:00Z">
        <w:r w:rsidR="008575F5">
          <w:rPr>
            <w:noProof/>
          </w:rPr>
          <w:t>placing them inside the mes</w:t>
        </w:r>
        <w:r w:rsidR="00FF6BF7">
          <w:rPr>
            <w:noProof/>
          </w:rPr>
          <w:t>sage structure in a way that provides the context, e.g</w:t>
        </w:r>
      </w:ins>
      <w:ins w:id="5419" w:author="Merrick, Riki | APHL" w:date="2022-08-14T17:12:00Z">
        <w:r w:rsidR="00082341">
          <w:rPr>
            <w:noProof/>
          </w:rPr>
          <w:t xml:space="preserve">. </w:t>
        </w:r>
      </w:ins>
      <w:ins w:id="5420" w:author="Merrick, Riki | APHL" w:date="2022-08-14T17:10:00Z">
        <w:r w:rsidR="00FF6BF7">
          <w:rPr>
            <w:noProof/>
          </w:rPr>
          <w:t>follow</w:t>
        </w:r>
      </w:ins>
      <w:ins w:id="5421" w:author="Merrick, Riki | APHL" w:date="2022-08-14T17:11:00Z">
        <w:r w:rsidR="00FF6BF7">
          <w:rPr>
            <w:noProof/>
          </w:rPr>
          <w:t xml:space="preserve">ing the </w:t>
        </w:r>
      </w:ins>
      <w:ins w:id="5422" w:author="Merrick, Riki | APHL" w:date="2022-08-14T17:12:00Z">
        <w:r w:rsidR="00082341">
          <w:rPr>
            <w:noProof/>
          </w:rPr>
          <w:t>Patient segments (</w:t>
        </w:r>
      </w:ins>
      <w:ins w:id="5423" w:author="Merrick, Riki | APHL" w:date="2022-08-14T17:11:00Z">
        <w:r w:rsidR="00FF6BF7">
          <w:rPr>
            <w:noProof/>
          </w:rPr>
          <w:t>PID</w:t>
        </w:r>
      </w:ins>
      <w:ins w:id="5424" w:author="Merrick, Riki | APHL" w:date="2022-08-14T17:12:00Z">
        <w:r w:rsidR="00082341">
          <w:rPr>
            <w:noProof/>
          </w:rPr>
          <w:t xml:space="preserve">, PD1, PD2), </w:t>
        </w:r>
      </w:ins>
      <w:ins w:id="5425" w:author="Merrick, Riki | APHL" w:date="2022-08-14T17:13:00Z">
        <w:r w:rsidR="00D0132C">
          <w:rPr>
            <w:noProof/>
          </w:rPr>
          <w:t xml:space="preserve">the Next-of-Kin </w:t>
        </w:r>
      </w:ins>
      <w:ins w:id="5426" w:author="Merrick, Riki | APHL" w:date="2022-08-14T17:14:00Z">
        <w:r w:rsidR="003D40FF">
          <w:rPr>
            <w:noProof/>
          </w:rPr>
          <w:t xml:space="preserve">segment </w:t>
        </w:r>
      </w:ins>
      <w:ins w:id="5427" w:author="Merrick, Riki | APHL" w:date="2022-08-14T17:13:00Z">
        <w:r w:rsidR="00D0132C">
          <w:rPr>
            <w:noProof/>
          </w:rPr>
          <w:t xml:space="preserve">(NK1) or </w:t>
        </w:r>
      </w:ins>
      <w:ins w:id="5428" w:author="Merrick, Riki | APHL" w:date="2022-08-14T17:12:00Z">
        <w:r w:rsidR="00082341">
          <w:rPr>
            <w:noProof/>
          </w:rPr>
          <w:t>the Guarantor (</w:t>
        </w:r>
      </w:ins>
      <w:ins w:id="5429" w:author="Merrick, Riki | APHL" w:date="2022-08-14T17:11:00Z">
        <w:r w:rsidR="005E236A">
          <w:rPr>
            <w:noProof/>
          </w:rPr>
          <w:t>GT1</w:t>
        </w:r>
      </w:ins>
      <w:ins w:id="5430" w:author="Merrick, Riki | APHL" w:date="2022-08-14T17:12:00Z">
        <w:r w:rsidR="00082341">
          <w:rPr>
            <w:noProof/>
          </w:rPr>
          <w:t>)</w:t>
        </w:r>
      </w:ins>
      <w:ins w:id="5431" w:author="Merrick, Riki | APHL" w:date="2022-08-14T17:13:00Z">
        <w:r w:rsidR="00D0132C">
          <w:rPr>
            <w:noProof/>
          </w:rPr>
          <w:t xml:space="preserve"> seg</w:t>
        </w:r>
      </w:ins>
      <w:ins w:id="5432" w:author="Merrick, Riki | APHL" w:date="2022-08-14T17:14:00Z">
        <w:r w:rsidR="003D40FF">
          <w:rPr>
            <w:noProof/>
          </w:rPr>
          <w:t>ment, etc.</w:t>
        </w:r>
      </w:ins>
    </w:p>
    <w:p w14:paraId="0B249AE4" w14:textId="2E7AE729" w:rsidR="002F372A" w:rsidRDefault="002F372A" w:rsidP="002F372A">
      <w:pPr>
        <w:pStyle w:val="NormalIndented"/>
        <w:rPr>
          <w:ins w:id="5433" w:author="Merrick, Riki | APHL" w:date="2022-07-13T12:42:00Z"/>
          <w:noProof/>
        </w:rPr>
      </w:pPr>
      <w:ins w:id="5434" w:author="Merrick, Riki | APHL" w:date="2022-07-13T12:42:00Z">
        <w:r>
          <w:rPr>
            <w:noProof/>
          </w:rPr>
          <w:t>The GSP segment conveys person-level concepts relating to an individual. Common concepts known to be important include:</w:t>
        </w:r>
      </w:ins>
    </w:p>
    <w:p w14:paraId="1656DF71" w14:textId="7E41963D" w:rsidR="002F372A" w:rsidRPr="00CB1A15" w:rsidRDefault="002F372A" w:rsidP="002F372A">
      <w:pPr>
        <w:pStyle w:val="NormalIndented"/>
        <w:numPr>
          <w:ilvl w:val="0"/>
          <w:numId w:val="67"/>
        </w:numPr>
        <w:rPr>
          <w:ins w:id="5435" w:author="Merrick, Riki | APHL" w:date="2022-07-13T12:42:00Z"/>
          <w:noProof/>
        </w:rPr>
      </w:pPr>
      <w:ins w:id="5436" w:author="Merrick, Riki | APHL" w:date="2022-07-13T12:42:00Z">
        <w:r w:rsidRPr="00CB1A15">
          <w:rPr>
            <w:noProof/>
          </w:rPr>
          <w:t>Gender Identity which is an individual's personal sense of being a man, woman, boy, girl, nonbinary, or something else. This datum represents an individual’s identity, ascertained by asking them what that identity is.</w:t>
        </w:r>
      </w:ins>
    </w:p>
    <w:p w14:paraId="1DC6B7E3" w14:textId="7D336D45" w:rsidR="002F372A" w:rsidRDefault="002F372A" w:rsidP="002F372A">
      <w:pPr>
        <w:pStyle w:val="NormalIndented"/>
        <w:numPr>
          <w:ilvl w:val="0"/>
          <w:numId w:val="67"/>
        </w:numPr>
        <w:rPr>
          <w:ins w:id="5437" w:author="Merrick, Riki | APHL" w:date="2022-07-13T12:42:00Z"/>
          <w:noProof/>
        </w:rPr>
      </w:pPr>
      <w:ins w:id="5438" w:author="Merrick, Riki | APHL" w:date="2022-07-13T12:42:00Z">
        <w:r w:rsidRPr="00CB1A15">
          <w:rPr>
            <w:noProof/>
          </w:rPr>
          <w:t>Pe</w:t>
        </w:r>
      </w:ins>
      <w:ins w:id="5439" w:author="Merrick, Riki | APHL" w:date="2022-07-17T14:28:00Z">
        <w:r w:rsidR="00C01A68">
          <w:rPr>
            <w:noProof/>
          </w:rPr>
          <w:t>r</w:t>
        </w:r>
      </w:ins>
      <w:ins w:id="5440" w:author="Merrick, Riki | APHL" w:date="2022-07-13T12:42:00Z">
        <w:r w:rsidRPr="00CB1A15">
          <w:rPr>
            <w:noProof/>
          </w:rPr>
          <w:t xml:space="preserve">sonal Pronouns which </w:t>
        </w:r>
      </w:ins>
      <w:ins w:id="5441" w:author="Merrick, Riki | APHL" w:date="2022-07-17T14:29:00Z">
        <w:r w:rsidR="00D67AFC">
          <w:rPr>
            <w:noProof/>
          </w:rPr>
          <w:t>indicate</w:t>
        </w:r>
      </w:ins>
      <w:ins w:id="5442" w:author="Merrick, Riki | APHL" w:date="2022-07-13T12:42:00Z">
        <w:r w:rsidRPr="00CB1A15">
          <w:rPr>
            <w:noProof/>
          </w:rPr>
          <w:t xml:space="preserve"> the pronoun(s) specified by the individual to use when referring to the person in speech, in clinical notes, in written instructions and in other communications.  Avoiding incorrect pronoun use and person misgendering is crucial in transgender and gender-diverse care. It is important to reliably exchange personal pronouns that the individual has specifically reported they want used. Different pronouns may be used in one care setting than another care setting. The pronouns used in the work environment may be different than those in the care setting. </w:t>
        </w:r>
      </w:ins>
    </w:p>
    <w:p w14:paraId="6B893E07" w14:textId="47362F40" w:rsidR="002F372A" w:rsidRPr="00CB1A15" w:rsidRDefault="002F372A" w:rsidP="002F372A">
      <w:pPr>
        <w:pStyle w:val="NormalIndented"/>
        <w:numPr>
          <w:ilvl w:val="0"/>
          <w:numId w:val="67"/>
        </w:numPr>
        <w:rPr>
          <w:ins w:id="5443" w:author="Merrick, Riki | APHL" w:date="2022-07-13T12:42:00Z"/>
          <w:noProof/>
        </w:rPr>
      </w:pPr>
      <w:ins w:id="5444" w:author="Merrick, Riki | APHL" w:date="2022-07-13T12:42:00Z">
        <w:r>
          <w:rPr>
            <w:noProof/>
          </w:rPr>
          <w:t>Sexual Orientation specifies a</w:t>
        </w:r>
        <w:r w:rsidRPr="003815A8">
          <w:rPr>
            <w:noProof/>
          </w:rPr>
          <w:t xml:space="preserve"> person’s identification of their emotional, romantic, sexual, or affectional attraction to another person</w:t>
        </w:r>
        <w:r>
          <w:rPr>
            <w:noProof/>
          </w:rPr>
          <w:t xml:space="preserve">. </w:t>
        </w:r>
      </w:ins>
    </w:p>
    <w:p w14:paraId="0B1D8616" w14:textId="2C40E357" w:rsidR="002F372A" w:rsidRDefault="002F372A" w:rsidP="002F372A">
      <w:pPr>
        <w:pStyle w:val="AttributeTableCaption"/>
        <w:ind w:left="720"/>
        <w:jc w:val="left"/>
        <w:rPr>
          <w:ins w:id="5445" w:author="Merrick, Riki | APHL" w:date="2022-07-13T12:42:00Z"/>
          <w:noProof/>
        </w:rPr>
      </w:pPr>
      <w:ins w:id="5446" w:author="Merrick, Riki | APHL" w:date="2022-07-13T12:42:00Z">
        <w:r>
          <w:rPr>
            <w:noProof/>
          </w:rPr>
          <w:t>The HL7 base specification does not p</w:t>
        </w:r>
      </w:ins>
      <w:ins w:id="5447" w:author="Merrick, Riki | APHL" w:date="2022-07-17T14:29:00Z">
        <w:r w:rsidR="000754B7">
          <w:rPr>
            <w:noProof/>
          </w:rPr>
          <w:t>er</w:t>
        </w:r>
      </w:ins>
      <w:ins w:id="5448" w:author="Merrick, Riki | APHL" w:date="2022-07-13T12:42:00Z">
        <w:r>
          <w:rPr>
            <w:noProof/>
          </w:rPr>
          <w:t>scribe if/how a system maintains an audit trail of changes to the data represented in the GSP segment. Depending on system design and workflow needs, it may be necessary to retain the gender and sex history for an individual.</w:t>
        </w:r>
      </w:ins>
    </w:p>
    <w:p w14:paraId="06ADB111" w14:textId="77777777" w:rsidR="002F372A" w:rsidRPr="00662703" w:rsidRDefault="002F372A" w:rsidP="002F372A">
      <w:pPr>
        <w:pStyle w:val="AttributeTableCaption"/>
        <w:ind w:left="720"/>
        <w:jc w:val="left"/>
        <w:rPr>
          <w:ins w:id="5449" w:author="Merrick, Riki | APHL" w:date="2022-07-13T12:42:00Z"/>
          <w:noProof/>
        </w:rPr>
      </w:pPr>
      <w:ins w:id="5450" w:author="Merrick, Riki | APHL" w:date="2022-07-13T12:42:00Z">
        <w:r>
          <w:rPr>
            <w:noProof/>
          </w:rPr>
          <w:t xml:space="preserve">The use of the GSP segment is not restricted to use with a patient alone. Other individuals represented in a message (e.g. a next of kin or staff) may also have personal gender and sex values.  </w:t>
        </w:r>
      </w:ins>
    </w:p>
    <w:p w14:paraId="506EA00F" w14:textId="77777777" w:rsidR="002F372A" w:rsidRDefault="002F372A" w:rsidP="002F372A">
      <w:pPr>
        <w:pStyle w:val="AttributeTableCaption"/>
        <w:rPr>
          <w:ins w:id="5451" w:author="Merrick, Riki | APHL" w:date="2022-07-13T12:42:00Z"/>
          <w:noProof/>
        </w:rPr>
      </w:pPr>
      <w:ins w:id="5452" w:author="Merrick, Riki | APHL" w:date="2022-07-13T12:42:00Z">
        <w:r>
          <w:rPr>
            <w:noProof/>
          </w:rPr>
          <w:t>HL7 Attribute Table – GSP – Person Gender and Sex</w:t>
        </w:r>
      </w:ins>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56988CEC" w14:textId="77777777" w:rsidTr="005D6611">
        <w:trPr>
          <w:tblHeader/>
          <w:jc w:val="center"/>
          <w:ins w:id="5453"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3EFF32D8" w14:textId="77777777" w:rsidR="002F372A" w:rsidRPr="00493AD0" w:rsidRDefault="002F372A" w:rsidP="005D6611">
            <w:pPr>
              <w:pStyle w:val="AttributeTableHeader"/>
              <w:rPr>
                <w:ins w:id="5454" w:author="Merrick, Riki | APHL" w:date="2022-07-13T12:42:00Z"/>
                <w:noProof/>
              </w:rPr>
            </w:pPr>
            <w:ins w:id="5455"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5F4E68AD" w14:textId="77777777" w:rsidR="002F372A" w:rsidRPr="00493AD0" w:rsidRDefault="002F372A" w:rsidP="005D6611">
            <w:pPr>
              <w:pStyle w:val="AttributeTableHeader"/>
              <w:rPr>
                <w:ins w:id="5456" w:author="Merrick, Riki | APHL" w:date="2022-07-13T12:42:00Z"/>
                <w:noProof/>
              </w:rPr>
            </w:pPr>
            <w:ins w:id="5457"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5E129760" w14:textId="77777777" w:rsidR="002F372A" w:rsidRPr="00493AD0" w:rsidRDefault="002F372A" w:rsidP="005D6611">
            <w:pPr>
              <w:pStyle w:val="AttributeTableHeader"/>
              <w:rPr>
                <w:ins w:id="5458" w:author="Merrick, Riki | APHL" w:date="2022-07-13T12:42:00Z"/>
                <w:noProof/>
              </w:rPr>
            </w:pPr>
            <w:ins w:id="5459"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0A46389C" w14:textId="77777777" w:rsidR="002F372A" w:rsidRPr="00493AD0" w:rsidRDefault="002F372A" w:rsidP="005D6611">
            <w:pPr>
              <w:pStyle w:val="AttributeTableHeader"/>
              <w:rPr>
                <w:ins w:id="5460" w:author="Merrick, Riki | APHL" w:date="2022-07-13T12:42:00Z"/>
                <w:noProof/>
              </w:rPr>
            </w:pPr>
            <w:ins w:id="5461"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42F68061" w14:textId="77777777" w:rsidR="002F372A" w:rsidRPr="00493AD0" w:rsidRDefault="002F372A" w:rsidP="005D6611">
            <w:pPr>
              <w:pStyle w:val="AttributeTableHeader"/>
              <w:rPr>
                <w:ins w:id="5462" w:author="Merrick, Riki | APHL" w:date="2022-07-13T12:42:00Z"/>
                <w:noProof/>
              </w:rPr>
            </w:pPr>
            <w:ins w:id="5463"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05A7DC90" w14:textId="77777777" w:rsidR="002F372A" w:rsidRPr="00493AD0" w:rsidRDefault="002F372A" w:rsidP="005D6611">
            <w:pPr>
              <w:pStyle w:val="AttributeTableHeader"/>
              <w:rPr>
                <w:ins w:id="5464" w:author="Merrick, Riki | APHL" w:date="2022-07-13T12:42:00Z"/>
                <w:noProof/>
              </w:rPr>
            </w:pPr>
            <w:ins w:id="5465"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13C53331" w14:textId="77777777" w:rsidR="002F372A" w:rsidRPr="00493AD0" w:rsidRDefault="002F372A" w:rsidP="005D6611">
            <w:pPr>
              <w:pStyle w:val="AttributeTableHeader"/>
              <w:rPr>
                <w:ins w:id="5466" w:author="Merrick, Riki | APHL" w:date="2022-07-13T12:42:00Z"/>
                <w:noProof/>
              </w:rPr>
            </w:pPr>
            <w:ins w:id="5467"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0F499F18" w14:textId="77777777" w:rsidR="002F372A" w:rsidRPr="00493AD0" w:rsidRDefault="002F372A" w:rsidP="005D6611">
            <w:pPr>
              <w:pStyle w:val="AttributeTableHeader"/>
              <w:rPr>
                <w:ins w:id="5468" w:author="Merrick, Riki | APHL" w:date="2022-07-13T12:42:00Z"/>
                <w:noProof/>
              </w:rPr>
            </w:pPr>
            <w:ins w:id="5469"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1669095A" w14:textId="77777777" w:rsidR="002F372A" w:rsidRPr="00493AD0" w:rsidRDefault="002F372A" w:rsidP="005D6611">
            <w:pPr>
              <w:pStyle w:val="AttributeTableHeader"/>
              <w:jc w:val="left"/>
              <w:rPr>
                <w:ins w:id="5470" w:author="Merrick, Riki | APHL" w:date="2022-07-13T12:42:00Z"/>
                <w:noProof/>
              </w:rPr>
            </w:pPr>
            <w:ins w:id="5471" w:author="Merrick, Riki | APHL" w:date="2022-07-13T12:42:00Z">
              <w:r w:rsidRPr="00493AD0">
                <w:rPr>
                  <w:noProof/>
                </w:rPr>
                <w:t>ELEMENT NAME</w:t>
              </w:r>
            </w:ins>
          </w:p>
        </w:tc>
      </w:tr>
      <w:tr w:rsidR="002F372A" w:rsidRPr="00493AD0" w14:paraId="2FB1F53D" w14:textId="77777777" w:rsidTr="005D6611">
        <w:trPr>
          <w:jc w:val="center"/>
          <w:ins w:id="5472"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356321A9" w14:textId="77777777" w:rsidR="002F372A" w:rsidRPr="00493AD0" w:rsidRDefault="002F372A" w:rsidP="005D6611">
            <w:pPr>
              <w:pStyle w:val="AttributeTableBody"/>
              <w:rPr>
                <w:ins w:id="5473" w:author="Merrick, Riki | APHL" w:date="2022-07-13T12:42:00Z"/>
                <w:noProof/>
              </w:rPr>
            </w:pPr>
            <w:ins w:id="5474" w:author="Merrick, Riki | APHL" w:date="2022-07-13T12:42:00Z">
              <w:r w:rsidRPr="00493AD0">
                <w:rPr>
                  <w:noProof/>
                </w:rPr>
                <w:t>1</w:t>
              </w:r>
            </w:ins>
          </w:p>
        </w:tc>
        <w:tc>
          <w:tcPr>
            <w:tcW w:w="648" w:type="dxa"/>
            <w:tcBorders>
              <w:top w:val="dotted" w:sz="4" w:space="0" w:color="auto"/>
              <w:left w:val="nil"/>
              <w:bottom w:val="dotted" w:sz="4" w:space="0" w:color="auto"/>
              <w:right w:val="nil"/>
            </w:tcBorders>
            <w:shd w:val="clear" w:color="auto" w:fill="FFFFFF"/>
          </w:tcPr>
          <w:p w14:paraId="370F27C3" w14:textId="77777777" w:rsidR="002F372A" w:rsidRPr="00493AD0" w:rsidRDefault="002F372A" w:rsidP="005D6611">
            <w:pPr>
              <w:pStyle w:val="AttributeTableBody"/>
              <w:rPr>
                <w:ins w:id="547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B7535BC" w14:textId="77777777" w:rsidR="002F372A" w:rsidRPr="00493AD0" w:rsidRDefault="002F372A" w:rsidP="005D6611">
            <w:pPr>
              <w:pStyle w:val="AttributeTableBody"/>
              <w:rPr>
                <w:ins w:id="5476"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3A9B5B98" w14:textId="77777777" w:rsidR="002F372A" w:rsidRPr="00493AD0" w:rsidRDefault="002F372A" w:rsidP="005D6611">
            <w:pPr>
              <w:pStyle w:val="AttributeTableBody"/>
              <w:rPr>
                <w:ins w:id="5477" w:author="Merrick, Riki | APHL" w:date="2022-07-13T12:42:00Z"/>
                <w:noProof/>
              </w:rPr>
            </w:pPr>
            <w:ins w:id="5478" w:author="Merrick, Riki | APHL" w:date="2022-07-13T12:42:00Z">
              <w:r w:rsidRPr="00493AD0">
                <w:rPr>
                  <w:noProof/>
                </w:rPr>
                <w:t>SI</w:t>
              </w:r>
            </w:ins>
          </w:p>
        </w:tc>
        <w:tc>
          <w:tcPr>
            <w:tcW w:w="648" w:type="dxa"/>
            <w:tcBorders>
              <w:top w:val="dotted" w:sz="4" w:space="0" w:color="auto"/>
              <w:left w:val="nil"/>
              <w:bottom w:val="dotted" w:sz="4" w:space="0" w:color="auto"/>
              <w:right w:val="nil"/>
            </w:tcBorders>
            <w:shd w:val="clear" w:color="auto" w:fill="FFFFFF"/>
          </w:tcPr>
          <w:p w14:paraId="75159814" w14:textId="77777777" w:rsidR="002F372A" w:rsidRPr="00493AD0" w:rsidRDefault="002F372A" w:rsidP="005D6611">
            <w:pPr>
              <w:pStyle w:val="AttributeTableBody"/>
              <w:rPr>
                <w:ins w:id="5479" w:author="Merrick, Riki | APHL" w:date="2022-07-13T12:42:00Z"/>
                <w:noProof/>
              </w:rPr>
            </w:pPr>
            <w:ins w:id="5480"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58782A81" w14:textId="77777777" w:rsidR="002F372A" w:rsidRPr="00493AD0" w:rsidRDefault="002F372A" w:rsidP="005D6611">
            <w:pPr>
              <w:pStyle w:val="AttributeTableBody"/>
              <w:rPr>
                <w:ins w:id="548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5037ECB" w14:textId="77777777" w:rsidR="002F372A" w:rsidRPr="00493AD0" w:rsidRDefault="002F372A" w:rsidP="005D6611">
            <w:pPr>
              <w:pStyle w:val="AttributeTableBody"/>
              <w:jc w:val="left"/>
              <w:rPr>
                <w:ins w:id="5482"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223E2C0" w14:textId="77777777" w:rsidR="002F372A" w:rsidRPr="00493AD0" w:rsidRDefault="002F372A" w:rsidP="005D6611">
            <w:pPr>
              <w:pStyle w:val="AttributeTableBody"/>
              <w:rPr>
                <w:ins w:id="5483" w:author="Merrick, Riki | APHL" w:date="2022-07-13T12:42:00Z"/>
                <w:rFonts w:cs="Times New Roman"/>
              </w:rPr>
            </w:pPr>
            <w:ins w:id="5484" w:author="Merrick, Riki | APHL" w:date="2022-07-13T12:42:00Z">
              <w:r w:rsidRPr="00493AD0">
                <w:rPr>
                  <w:noProof/>
                </w:rPr>
                <w:t>03543</w:t>
              </w:r>
            </w:ins>
          </w:p>
        </w:tc>
        <w:tc>
          <w:tcPr>
            <w:tcW w:w="3888" w:type="dxa"/>
            <w:tcBorders>
              <w:top w:val="dotted" w:sz="4" w:space="0" w:color="auto"/>
              <w:left w:val="nil"/>
              <w:bottom w:val="dotted" w:sz="4" w:space="0" w:color="auto"/>
              <w:right w:val="nil"/>
            </w:tcBorders>
            <w:shd w:val="clear" w:color="auto" w:fill="FFFFFF"/>
            <w:hideMark/>
          </w:tcPr>
          <w:p w14:paraId="75BEB1A5" w14:textId="77777777" w:rsidR="002F372A" w:rsidRPr="00493AD0" w:rsidRDefault="002F372A" w:rsidP="005D6611">
            <w:pPr>
              <w:pStyle w:val="AttributeTableBody"/>
              <w:jc w:val="left"/>
              <w:rPr>
                <w:ins w:id="5485" w:author="Merrick, Riki | APHL" w:date="2022-07-13T12:42:00Z"/>
                <w:noProof/>
              </w:rPr>
            </w:pPr>
            <w:ins w:id="5486" w:author="Merrick, Riki | APHL" w:date="2022-07-13T12:42:00Z">
              <w:r w:rsidRPr="00493AD0">
                <w:t>Set ID</w:t>
              </w:r>
            </w:ins>
          </w:p>
        </w:tc>
      </w:tr>
      <w:tr w:rsidR="002F372A" w:rsidRPr="00493AD0" w14:paraId="0B65671F" w14:textId="77777777" w:rsidTr="005D6611">
        <w:trPr>
          <w:jc w:val="center"/>
          <w:ins w:id="5487" w:author="Merrick, Riki | APHL" w:date="2022-07-13T12:42:00Z"/>
        </w:trPr>
        <w:tc>
          <w:tcPr>
            <w:tcW w:w="648" w:type="dxa"/>
            <w:tcBorders>
              <w:top w:val="dotted" w:sz="4" w:space="0" w:color="auto"/>
              <w:left w:val="nil"/>
              <w:bottom w:val="dotted" w:sz="4" w:space="0" w:color="auto"/>
              <w:right w:val="nil"/>
            </w:tcBorders>
            <w:shd w:val="clear" w:color="auto" w:fill="FFFFFF"/>
          </w:tcPr>
          <w:p w14:paraId="5919E705" w14:textId="77777777" w:rsidR="002F372A" w:rsidRPr="00493AD0" w:rsidRDefault="002F372A" w:rsidP="005D6611">
            <w:pPr>
              <w:pStyle w:val="AttributeTableBody"/>
              <w:rPr>
                <w:ins w:id="5488" w:author="Merrick, Riki | APHL" w:date="2022-07-13T12:42:00Z"/>
                <w:noProof/>
              </w:rPr>
            </w:pPr>
            <w:ins w:id="5489" w:author="Merrick, Riki | APHL" w:date="2022-07-13T12:42:00Z">
              <w:r w:rsidRPr="00493AD0">
                <w:rPr>
                  <w:noProof/>
                </w:rPr>
                <w:t>2</w:t>
              </w:r>
            </w:ins>
          </w:p>
        </w:tc>
        <w:tc>
          <w:tcPr>
            <w:tcW w:w="648" w:type="dxa"/>
            <w:tcBorders>
              <w:top w:val="dotted" w:sz="4" w:space="0" w:color="auto"/>
              <w:left w:val="nil"/>
              <w:bottom w:val="dotted" w:sz="4" w:space="0" w:color="auto"/>
              <w:right w:val="nil"/>
            </w:tcBorders>
            <w:shd w:val="clear" w:color="auto" w:fill="FFFFFF"/>
          </w:tcPr>
          <w:p w14:paraId="51C09E0E" w14:textId="77777777" w:rsidR="002F372A" w:rsidRPr="00493AD0" w:rsidRDefault="002F372A" w:rsidP="005D6611">
            <w:pPr>
              <w:pStyle w:val="AttributeTableBody"/>
              <w:rPr>
                <w:ins w:id="5490" w:author="Merrick, Riki | APHL" w:date="2022-07-13T12:42:00Z"/>
                <w:noProof/>
              </w:rPr>
            </w:pPr>
            <w:ins w:id="5491"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657C66DC" w14:textId="77777777" w:rsidR="002F372A" w:rsidRPr="00493AD0" w:rsidRDefault="002F372A" w:rsidP="005D6611">
            <w:pPr>
              <w:pStyle w:val="AttributeTableBody"/>
              <w:rPr>
                <w:ins w:id="5492"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7082F5B6" w14:textId="77777777" w:rsidR="002F372A" w:rsidRPr="00493AD0" w:rsidRDefault="002F372A" w:rsidP="005D6611">
            <w:pPr>
              <w:pStyle w:val="AttributeTableBody"/>
              <w:rPr>
                <w:ins w:id="5493" w:author="Merrick, Riki | APHL" w:date="2022-07-13T12:42:00Z"/>
                <w:noProof/>
              </w:rPr>
            </w:pPr>
            <w:ins w:id="5494"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6B19479E" w14:textId="77777777" w:rsidR="002F372A" w:rsidRPr="00493AD0" w:rsidRDefault="002F372A" w:rsidP="005D6611">
            <w:pPr>
              <w:pStyle w:val="AttributeTableBody"/>
              <w:rPr>
                <w:ins w:id="5495" w:author="Merrick, Riki | APHL" w:date="2022-07-13T12:42:00Z"/>
                <w:noProof/>
              </w:rPr>
            </w:pPr>
            <w:ins w:id="5496"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3DD6605" w14:textId="77777777" w:rsidR="002F372A" w:rsidRPr="00493AD0" w:rsidRDefault="002F372A" w:rsidP="005D6611">
            <w:pPr>
              <w:pStyle w:val="AttributeTableBody"/>
              <w:rPr>
                <w:ins w:id="549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F9F9DC4" w14:textId="77777777" w:rsidR="002F372A" w:rsidRPr="00493AD0" w:rsidRDefault="002F372A" w:rsidP="005D6611">
            <w:pPr>
              <w:pStyle w:val="AttributeTableBody"/>
              <w:rPr>
                <w:ins w:id="5498" w:author="Merrick, Riki | APHL" w:date="2022-07-13T12:42:00Z"/>
                <w:rStyle w:val="HyperlinkTable"/>
                <w:rFonts w:eastAsia="Arial Unicode MS"/>
              </w:rPr>
            </w:pPr>
            <w:ins w:id="5499"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49743AC6" w14:textId="77777777" w:rsidR="002F372A" w:rsidRPr="00493AD0" w:rsidRDefault="002F372A" w:rsidP="005D6611">
            <w:pPr>
              <w:pStyle w:val="AttributeTableBody"/>
              <w:rPr>
                <w:ins w:id="5500" w:author="Merrick, Riki | APHL" w:date="2022-07-13T12:42:00Z"/>
                <w:rFonts w:cs="Times New Roman"/>
              </w:rPr>
            </w:pPr>
            <w:ins w:id="5501"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tcPr>
          <w:p w14:paraId="0AFF9E37" w14:textId="77777777" w:rsidR="002F372A" w:rsidRPr="00493AD0" w:rsidRDefault="002F372A" w:rsidP="005D6611">
            <w:pPr>
              <w:pStyle w:val="AttributeTableBody"/>
              <w:jc w:val="left"/>
              <w:rPr>
                <w:ins w:id="5502" w:author="Merrick, Riki | APHL" w:date="2022-07-13T12:42:00Z"/>
              </w:rPr>
            </w:pPr>
            <w:ins w:id="5503" w:author="Merrick, Riki | APHL" w:date="2022-07-13T12:42:00Z">
              <w:r w:rsidRPr="00493AD0">
                <w:t>Action Code</w:t>
              </w:r>
            </w:ins>
          </w:p>
        </w:tc>
      </w:tr>
      <w:tr w:rsidR="002F372A" w:rsidRPr="00493AD0" w14:paraId="4C9BE31C" w14:textId="77777777" w:rsidTr="005D6611">
        <w:trPr>
          <w:jc w:val="center"/>
          <w:ins w:id="5504" w:author="Merrick, Riki | APHL" w:date="2022-07-13T12:42:00Z"/>
        </w:trPr>
        <w:tc>
          <w:tcPr>
            <w:tcW w:w="648" w:type="dxa"/>
            <w:tcBorders>
              <w:top w:val="dotted" w:sz="4" w:space="0" w:color="auto"/>
              <w:left w:val="nil"/>
              <w:bottom w:val="dotted" w:sz="4" w:space="0" w:color="auto"/>
              <w:right w:val="nil"/>
            </w:tcBorders>
            <w:shd w:val="clear" w:color="auto" w:fill="FFFFFF"/>
          </w:tcPr>
          <w:p w14:paraId="4C31BA25" w14:textId="77777777" w:rsidR="002F372A" w:rsidRPr="00493AD0" w:rsidRDefault="002F372A" w:rsidP="005D6611">
            <w:pPr>
              <w:pStyle w:val="AttributeTableBody"/>
              <w:rPr>
                <w:ins w:id="5505" w:author="Merrick, Riki | APHL" w:date="2022-07-13T12:42:00Z"/>
                <w:noProof/>
              </w:rPr>
            </w:pPr>
            <w:ins w:id="5506" w:author="Merrick, Riki | APHL" w:date="2022-07-13T12:42:00Z">
              <w:r>
                <w:rPr>
                  <w:noProof/>
                </w:rPr>
                <w:t>3</w:t>
              </w:r>
            </w:ins>
          </w:p>
        </w:tc>
        <w:tc>
          <w:tcPr>
            <w:tcW w:w="648" w:type="dxa"/>
            <w:tcBorders>
              <w:top w:val="dotted" w:sz="4" w:space="0" w:color="auto"/>
              <w:left w:val="nil"/>
              <w:bottom w:val="dotted" w:sz="4" w:space="0" w:color="auto"/>
              <w:right w:val="nil"/>
            </w:tcBorders>
            <w:shd w:val="clear" w:color="auto" w:fill="FFFFFF"/>
          </w:tcPr>
          <w:p w14:paraId="2ABF0BE3" w14:textId="77777777" w:rsidR="002F372A" w:rsidRPr="00493AD0" w:rsidRDefault="002F372A" w:rsidP="005D6611">
            <w:pPr>
              <w:pStyle w:val="AttributeTableBody"/>
              <w:rPr>
                <w:ins w:id="550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E37D343" w14:textId="77777777" w:rsidR="002F372A" w:rsidRPr="00493AD0" w:rsidRDefault="002F372A" w:rsidP="005D6611">
            <w:pPr>
              <w:pStyle w:val="AttributeTableBody"/>
              <w:rPr>
                <w:ins w:id="5508"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EB09C56" w14:textId="77777777" w:rsidR="002F372A" w:rsidRPr="00493AD0" w:rsidRDefault="002F372A" w:rsidP="005D6611">
            <w:pPr>
              <w:pStyle w:val="AttributeTableBody"/>
              <w:rPr>
                <w:ins w:id="5509" w:author="Merrick, Riki | APHL" w:date="2022-07-13T12:42:00Z"/>
              </w:rPr>
            </w:pPr>
            <w:ins w:id="5510"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186A77C5" w14:textId="77777777" w:rsidR="002F372A" w:rsidRPr="00493AD0" w:rsidRDefault="002F372A" w:rsidP="005D6611">
            <w:pPr>
              <w:pStyle w:val="AttributeTableBody"/>
              <w:rPr>
                <w:ins w:id="5511" w:author="Merrick, Riki | APHL" w:date="2022-07-13T12:42:00Z"/>
                <w:noProof/>
              </w:rPr>
            </w:pPr>
            <w:ins w:id="5512"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478182F4" w14:textId="77777777" w:rsidR="002F372A" w:rsidRPr="00493AD0" w:rsidRDefault="002F372A" w:rsidP="005D6611">
            <w:pPr>
              <w:pStyle w:val="AttributeTableBody"/>
              <w:rPr>
                <w:ins w:id="551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E89A1EE" w14:textId="77777777" w:rsidR="002F372A" w:rsidRPr="00493AD0" w:rsidRDefault="002F372A" w:rsidP="005D6611">
            <w:pPr>
              <w:pStyle w:val="AttributeTableBody"/>
              <w:rPr>
                <w:ins w:id="5514"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111618C1" w14:textId="77777777" w:rsidR="002F372A" w:rsidRPr="00493AD0" w:rsidRDefault="002F372A" w:rsidP="005D6611">
            <w:pPr>
              <w:pStyle w:val="AttributeTableBody"/>
              <w:rPr>
                <w:ins w:id="5515" w:author="Merrick, Riki | APHL" w:date="2022-07-13T12:42:00Z"/>
                <w:rFonts w:cs="Times New Roman"/>
              </w:rPr>
            </w:pPr>
            <w:ins w:id="5516" w:author="Merrick, Riki | APHL" w:date="2022-07-13T12:42:00Z">
              <w:r>
                <w:rPr>
                  <w:rFonts w:cs="Times New Roman"/>
                </w:rPr>
                <w:t>&lt;TBD&gt;</w:t>
              </w:r>
            </w:ins>
          </w:p>
        </w:tc>
        <w:tc>
          <w:tcPr>
            <w:tcW w:w="3888" w:type="dxa"/>
            <w:tcBorders>
              <w:top w:val="dotted" w:sz="4" w:space="0" w:color="auto"/>
              <w:left w:val="nil"/>
              <w:bottom w:val="dotted" w:sz="4" w:space="0" w:color="auto"/>
              <w:right w:val="nil"/>
            </w:tcBorders>
            <w:shd w:val="clear" w:color="auto" w:fill="FFFFFF"/>
          </w:tcPr>
          <w:p w14:paraId="17C0702B" w14:textId="77777777" w:rsidR="002F372A" w:rsidRPr="00493AD0" w:rsidRDefault="002F372A" w:rsidP="005D6611">
            <w:pPr>
              <w:pStyle w:val="AttributeTableBody"/>
              <w:jc w:val="left"/>
              <w:rPr>
                <w:ins w:id="5517" w:author="Merrick, Riki | APHL" w:date="2022-07-13T12:42:00Z"/>
              </w:rPr>
            </w:pPr>
            <w:ins w:id="5518" w:author="Merrick, Riki | APHL" w:date="2022-07-13T12:42:00Z">
              <w:r>
                <w:t>GSP Instance Identifier</w:t>
              </w:r>
            </w:ins>
          </w:p>
        </w:tc>
      </w:tr>
      <w:tr w:rsidR="002F372A" w:rsidRPr="00493AD0" w14:paraId="3C2E713E" w14:textId="77777777" w:rsidTr="005D6611">
        <w:trPr>
          <w:jc w:val="center"/>
          <w:ins w:id="5519"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3647993" w14:textId="77777777" w:rsidR="002F372A" w:rsidRPr="00493AD0" w:rsidRDefault="002F372A" w:rsidP="005D6611">
            <w:pPr>
              <w:pStyle w:val="AttributeTableBody"/>
              <w:rPr>
                <w:ins w:id="5520" w:author="Merrick, Riki | APHL" w:date="2022-07-13T12:42:00Z"/>
                <w:noProof/>
              </w:rPr>
            </w:pPr>
            <w:ins w:id="5521" w:author="Merrick, Riki | APHL" w:date="2022-07-13T12:42:00Z">
              <w:r>
                <w:rPr>
                  <w:noProof/>
                </w:rPr>
                <w:t>4</w:t>
              </w:r>
            </w:ins>
          </w:p>
        </w:tc>
        <w:tc>
          <w:tcPr>
            <w:tcW w:w="648" w:type="dxa"/>
            <w:tcBorders>
              <w:top w:val="dotted" w:sz="4" w:space="0" w:color="auto"/>
              <w:left w:val="nil"/>
              <w:bottom w:val="dotted" w:sz="4" w:space="0" w:color="auto"/>
              <w:right w:val="nil"/>
            </w:tcBorders>
            <w:shd w:val="clear" w:color="auto" w:fill="FFFFFF"/>
          </w:tcPr>
          <w:p w14:paraId="1098AC0F" w14:textId="77777777" w:rsidR="002F372A" w:rsidRPr="00493AD0" w:rsidRDefault="002F372A" w:rsidP="005D6611">
            <w:pPr>
              <w:pStyle w:val="AttributeTableBody"/>
              <w:rPr>
                <w:ins w:id="552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C0D8301" w14:textId="77777777" w:rsidR="002F372A" w:rsidRPr="00493AD0" w:rsidRDefault="002F372A" w:rsidP="005D6611">
            <w:pPr>
              <w:pStyle w:val="AttributeTableBody"/>
              <w:rPr>
                <w:ins w:id="5523"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3D67A91C" w14:textId="77777777" w:rsidR="002F372A" w:rsidRPr="00493AD0" w:rsidRDefault="002F372A" w:rsidP="005D6611">
            <w:pPr>
              <w:pStyle w:val="AttributeTableBody"/>
              <w:rPr>
                <w:ins w:id="5524" w:author="Merrick, Riki | APHL" w:date="2022-07-13T12:42:00Z"/>
                <w:noProof/>
              </w:rPr>
            </w:pPr>
            <w:ins w:id="5525"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4CCF78A7" w14:textId="77777777" w:rsidR="002F372A" w:rsidRPr="00493AD0" w:rsidRDefault="002F372A" w:rsidP="005D6611">
            <w:pPr>
              <w:pStyle w:val="AttributeTableBody"/>
              <w:rPr>
                <w:ins w:id="5526" w:author="Merrick, Riki | APHL" w:date="2022-07-13T12:42:00Z"/>
                <w:noProof/>
              </w:rPr>
            </w:pPr>
            <w:ins w:id="5527"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E548492" w14:textId="77777777" w:rsidR="002F372A" w:rsidRPr="00493AD0" w:rsidRDefault="002F372A" w:rsidP="005D6611">
            <w:pPr>
              <w:pStyle w:val="AttributeTableBody"/>
              <w:rPr>
                <w:ins w:id="552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B6EB014" w14:textId="01CCC51B" w:rsidR="002F372A" w:rsidRPr="00493AD0" w:rsidRDefault="00ED3140" w:rsidP="005D6611">
            <w:pPr>
              <w:pStyle w:val="AttributeTableBody"/>
              <w:rPr>
                <w:ins w:id="5529" w:author="Merrick, Riki | APHL" w:date="2022-07-13T12:42:00Z"/>
                <w:rStyle w:val="HyperlinkTable"/>
                <w:rFonts w:eastAsia="Arial Unicode MS"/>
              </w:rPr>
            </w:pPr>
            <w:ins w:id="5530" w:author="Merrick, Riki | APHL" w:date="2022-07-15T09:20:00Z">
              <w:r>
                <w:rPr>
                  <w:rStyle w:val="HyperlinkTable"/>
                  <w:rFonts w:eastAsia="Arial Unicode MS"/>
                </w:rPr>
                <w:t>Nnn1</w:t>
              </w:r>
            </w:ins>
          </w:p>
        </w:tc>
        <w:tc>
          <w:tcPr>
            <w:tcW w:w="720" w:type="dxa"/>
            <w:tcBorders>
              <w:top w:val="dotted" w:sz="4" w:space="0" w:color="auto"/>
              <w:left w:val="nil"/>
              <w:bottom w:val="dotted" w:sz="4" w:space="0" w:color="auto"/>
              <w:right w:val="nil"/>
            </w:tcBorders>
            <w:shd w:val="clear" w:color="auto" w:fill="FFFFFF"/>
          </w:tcPr>
          <w:p w14:paraId="0065BD58" w14:textId="77777777" w:rsidR="002F372A" w:rsidRPr="00493AD0" w:rsidRDefault="002F372A" w:rsidP="005D6611">
            <w:pPr>
              <w:pStyle w:val="AttributeTableBody"/>
              <w:rPr>
                <w:ins w:id="5531" w:author="Merrick, Riki | APHL" w:date="2022-07-13T12:42:00Z"/>
                <w:rFonts w:cs="Times New Roman"/>
              </w:rPr>
            </w:pPr>
            <w:ins w:id="5532" w:author="Merrick, Riki | APHL" w:date="2022-07-13T12:42:00Z">
              <w:r w:rsidRPr="00493AD0">
                <w:rPr>
                  <w:rFonts w:cs="Times New Roman"/>
                </w:rPr>
                <w:t>&lt;TBD&gt;</w:t>
              </w:r>
            </w:ins>
          </w:p>
        </w:tc>
        <w:tc>
          <w:tcPr>
            <w:tcW w:w="3888" w:type="dxa"/>
            <w:tcBorders>
              <w:top w:val="dotted" w:sz="4" w:space="0" w:color="auto"/>
              <w:left w:val="nil"/>
              <w:bottom w:val="dotted" w:sz="4" w:space="0" w:color="auto"/>
              <w:right w:val="nil"/>
            </w:tcBorders>
            <w:shd w:val="clear" w:color="auto" w:fill="FFFFFF"/>
            <w:hideMark/>
          </w:tcPr>
          <w:p w14:paraId="5A1D96C9" w14:textId="77777777" w:rsidR="002F372A" w:rsidRPr="00493AD0" w:rsidRDefault="002F372A" w:rsidP="005D6611">
            <w:pPr>
              <w:pStyle w:val="AttributeTableBody"/>
              <w:jc w:val="left"/>
              <w:rPr>
                <w:ins w:id="5533" w:author="Merrick, Riki | APHL" w:date="2022-07-13T12:42:00Z"/>
                <w:noProof/>
              </w:rPr>
            </w:pPr>
            <w:ins w:id="5534" w:author="Merrick, Riki | APHL" w:date="2022-07-13T12:42:00Z">
              <w:r w:rsidRPr="00493AD0">
                <w:t>SOGI Concept</w:t>
              </w:r>
            </w:ins>
          </w:p>
        </w:tc>
      </w:tr>
      <w:tr w:rsidR="002F372A" w:rsidRPr="00493AD0" w14:paraId="65F326E3" w14:textId="77777777" w:rsidTr="005D6611">
        <w:trPr>
          <w:jc w:val="center"/>
          <w:ins w:id="5535"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5CBB1FAE" w14:textId="77777777" w:rsidR="002F372A" w:rsidRPr="00493AD0" w:rsidRDefault="002F372A" w:rsidP="005D6611">
            <w:pPr>
              <w:pStyle w:val="AttributeTableBody"/>
              <w:rPr>
                <w:ins w:id="5536" w:author="Merrick, Riki | APHL" w:date="2022-07-13T12:42:00Z"/>
                <w:noProof/>
              </w:rPr>
            </w:pPr>
            <w:ins w:id="5537" w:author="Merrick, Riki | APHL" w:date="2022-07-13T12:42:00Z">
              <w:r>
                <w:t>5</w:t>
              </w:r>
            </w:ins>
          </w:p>
        </w:tc>
        <w:tc>
          <w:tcPr>
            <w:tcW w:w="648" w:type="dxa"/>
            <w:tcBorders>
              <w:top w:val="dotted" w:sz="4" w:space="0" w:color="auto"/>
              <w:left w:val="nil"/>
              <w:bottom w:val="dotted" w:sz="4" w:space="0" w:color="auto"/>
              <w:right w:val="nil"/>
            </w:tcBorders>
            <w:shd w:val="clear" w:color="auto" w:fill="FFFFFF"/>
          </w:tcPr>
          <w:p w14:paraId="11BB2CFB" w14:textId="77777777" w:rsidR="002F372A" w:rsidRPr="00493AD0" w:rsidRDefault="002F372A" w:rsidP="005D6611">
            <w:pPr>
              <w:pStyle w:val="AttributeTableBody"/>
              <w:rPr>
                <w:ins w:id="553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B959B2" w14:textId="77777777" w:rsidR="002F372A" w:rsidRPr="00493AD0" w:rsidRDefault="002F372A" w:rsidP="005D6611">
            <w:pPr>
              <w:pStyle w:val="AttributeTableBody"/>
              <w:rPr>
                <w:ins w:id="5539"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65B2EA90" w14:textId="77777777" w:rsidR="002F372A" w:rsidRPr="00493AD0" w:rsidRDefault="002F372A" w:rsidP="005D6611">
            <w:pPr>
              <w:pStyle w:val="AttributeTableBody"/>
              <w:rPr>
                <w:ins w:id="5540" w:author="Merrick, Riki | APHL" w:date="2022-07-13T12:42:00Z"/>
                <w:noProof/>
              </w:rPr>
            </w:pPr>
            <w:ins w:id="5541"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1BDD7B8B" w14:textId="77777777" w:rsidR="002F372A" w:rsidRPr="00493AD0" w:rsidRDefault="002F372A" w:rsidP="005D6611">
            <w:pPr>
              <w:pStyle w:val="AttributeTableBody"/>
              <w:rPr>
                <w:ins w:id="5542" w:author="Merrick, Riki | APHL" w:date="2022-07-13T12:42:00Z"/>
                <w:noProof/>
              </w:rPr>
            </w:pPr>
            <w:ins w:id="5543" w:author="Merrick, Riki | APHL" w:date="2022-07-13T12:42:00Z">
              <w:r w:rsidRPr="00493AD0">
                <w:t>R</w:t>
              </w:r>
            </w:ins>
          </w:p>
        </w:tc>
        <w:tc>
          <w:tcPr>
            <w:tcW w:w="648" w:type="dxa"/>
            <w:tcBorders>
              <w:top w:val="dotted" w:sz="4" w:space="0" w:color="auto"/>
              <w:left w:val="nil"/>
              <w:bottom w:val="dotted" w:sz="4" w:space="0" w:color="auto"/>
              <w:right w:val="nil"/>
            </w:tcBorders>
            <w:shd w:val="clear" w:color="auto" w:fill="FFFFFF"/>
          </w:tcPr>
          <w:p w14:paraId="1AD9462F" w14:textId="77777777" w:rsidR="002F372A" w:rsidRPr="00493AD0" w:rsidRDefault="002F372A" w:rsidP="005D6611">
            <w:pPr>
              <w:pStyle w:val="AttributeTableBody"/>
              <w:rPr>
                <w:ins w:id="5544" w:author="Merrick, Riki | APHL" w:date="2022-07-13T12:42:00Z"/>
                <w:noProof/>
              </w:rPr>
            </w:pPr>
            <w:ins w:id="5545" w:author="Merrick, Riki | APHL" w:date="2022-07-13T12:42:00Z">
              <w:r w:rsidRPr="00493AD0">
                <w:rPr>
                  <w:noProof/>
                </w:rPr>
                <w:t xml:space="preserve"> </w:t>
              </w:r>
            </w:ins>
          </w:p>
        </w:tc>
        <w:tc>
          <w:tcPr>
            <w:tcW w:w="720" w:type="dxa"/>
            <w:tcBorders>
              <w:top w:val="dotted" w:sz="4" w:space="0" w:color="auto"/>
              <w:left w:val="nil"/>
              <w:bottom w:val="dotted" w:sz="4" w:space="0" w:color="auto"/>
              <w:right w:val="nil"/>
            </w:tcBorders>
            <w:shd w:val="clear" w:color="auto" w:fill="FFFFFF"/>
          </w:tcPr>
          <w:p w14:paraId="1C6645E1" w14:textId="117B0EB1" w:rsidR="003A2D04" w:rsidRPr="00493AD0" w:rsidRDefault="00BD0D01" w:rsidP="003A2D04">
            <w:pPr>
              <w:pStyle w:val="AttributeTableBody"/>
              <w:rPr>
                <w:ins w:id="5546" w:author="Merrick, Riki | APHL" w:date="2022-07-13T12:42:00Z"/>
                <w:noProof/>
              </w:rPr>
            </w:pPr>
            <w:ins w:id="5547" w:author="Merrick, Riki | APHL" w:date="2022-07-29T09:06:00Z">
              <w:r>
                <w:rPr>
                  <w:noProof/>
                </w:rPr>
                <w:t>Nnn2</w:t>
              </w:r>
            </w:ins>
            <w:ins w:id="5548" w:author="Merrick, Riki | APHL" w:date="2022-08-14T17:33:00Z">
              <w:r w:rsidR="003A2D04">
                <w:rPr>
                  <w:noProof/>
                </w:rPr>
                <w:t>, Nnn3, Nnn4</w:t>
              </w:r>
            </w:ins>
          </w:p>
        </w:tc>
        <w:tc>
          <w:tcPr>
            <w:tcW w:w="720" w:type="dxa"/>
            <w:tcBorders>
              <w:top w:val="dotted" w:sz="4" w:space="0" w:color="auto"/>
              <w:left w:val="nil"/>
              <w:bottom w:val="dotted" w:sz="4" w:space="0" w:color="auto"/>
              <w:right w:val="nil"/>
            </w:tcBorders>
            <w:shd w:val="clear" w:color="auto" w:fill="FFFFFF"/>
          </w:tcPr>
          <w:p w14:paraId="1A93832F" w14:textId="77777777" w:rsidR="002F372A" w:rsidRPr="00493AD0" w:rsidRDefault="002F372A" w:rsidP="005D6611">
            <w:pPr>
              <w:pStyle w:val="AttributeTableBody"/>
              <w:rPr>
                <w:ins w:id="5549" w:author="Merrick, Riki | APHL" w:date="2022-07-13T12:42:00Z"/>
                <w:noProof/>
              </w:rPr>
            </w:pPr>
            <w:ins w:id="5550" w:author="Merrick, Riki | APHL" w:date="2022-07-13T12:42:00Z">
              <w:r w:rsidRPr="00493AD0">
                <w:rPr>
                  <w:rFonts w:cs="Times New Roman"/>
                </w:rPr>
                <w:t>&lt;TBD&gt;</w:t>
              </w:r>
            </w:ins>
          </w:p>
        </w:tc>
        <w:tc>
          <w:tcPr>
            <w:tcW w:w="3888" w:type="dxa"/>
            <w:tcBorders>
              <w:top w:val="dotted" w:sz="4" w:space="0" w:color="auto"/>
              <w:left w:val="nil"/>
              <w:bottom w:val="dotted" w:sz="4" w:space="0" w:color="auto"/>
              <w:right w:val="nil"/>
            </w:tcBorders>
            <w:shd w:val="clear" w:color="auto" w:fill="FFFFFF"/>
            <w:hideMark/>
          </w:tcPr>
          <w:p w14:paraId="281C6FA0" w14:textId="77777777" w:rsidR="002F372A" w:rsidRPr="00493AD0" w:rsidRDefault="002F372A" w:rsidP="005D6611">
            <w:pPr>
              <w:pStyle w:val="AttributeTableBody"/>
              <w:jc w:val="left"/>
              <w:rPr>
                <w:ins w:id="5551" w:author="Merrick, Riki | APHL" w:date="2022-07-13T12:42:00Z"/>
                <w:noProof/>
              </w:rPr>
            </w:pPr>
            <w:ins w:id="5552" w:author="Merrick, Riki | APHL" w:date="2022-07-13T12:42:00Z">
              <w:r w:rsidRPr="00493AD0">
                <w:t>SOGI Concept Value</w:t>
              </w:r>
            </w:ins>
          </w:p>
        </w:tc>
      </w:tr>
      <w:tr w:rsidR="002F372A" w:rsidRPr="00493AD0" w14:paraId="189BE7F4" w14:textId="77777777" w:rsidTr="005D6611">
        <w:trPr>
          <w:jc w:val="center"/>
          <w:ins w:id="5553" w:author="Merrick, Riki | APHL" w:date="2022-07-13T12:42:00Z"/>
        </w:trPr>
        <w:tc>
          <w:tcPr>
            <w:tcW w:w="648" w:type="dxa"/>
            <w:tcBorders>
              <w:top w:val="dotted" w:sz="4" w:space="0" w:color="auto"/>
              <w:left w:val="nil"/>
              <w:bottom w:val="dotted" w:sz="4" w:space="0" w:color="auto"/>
              <w:right w:val="nil"/>
            </w:tcBorders>
            <w:shd w:val="clear" w:color="auto" w:fill="FFFFFF"/>
          </w:tcPr>
          <w:p w14:paraId="3C27C388" w14:textId="77777777" w:rsidR="002F372A" w:rsidRPr="00493AD0" w:rsidRDefault="002F372A" w:rsidP="005D6611">
            <w:pPr>
              <w:pStyle w:val="AttributeTableBody"/>
              <w:rPr>
                <w:ins w:id="5554" w:author="Merrick, Riki | APHL" w:date="2022-07-13T12:42:00Z"/>
              </w:rPr>
            </w:pPr>
            <w:ins w:id="5555" w:author="Merrick, Riki | APHL" w:date="2022-07-13T12:42:00Z">
              <w:r>
                <w:t>6</w:t>
              </w:r>
            </w:ins>
          </w:p>
        </w:tc>
        <w:tc>
          <w:tcPr>
            <w:tcW w:w="648" w:type="dxa"/>
            <w:tcBorders>
              <w:top w:val="dotted" w:sz="4" w:space="0" w:color="auto"/>
              <w:left w:val="nil"/>
              <w:bottom w:val="dotted" w:sz="4" w:space="0" w:color="auto"/>
              <w:right w:val="nil"/>
            </w:tcBorders>
            <w:shd w:val="clear" w:color="auto" w:fill="FFFFFF"/>
          </w:tcPr>
          <w:p w14:paraId="5C8515EA" w14:textId="77777777" w:rsidR="002F372A" w:rsidRPr="00493AD0" w:rsidRDefault="002F372A" w:rsidP="005D6611">
            <w:pPr>
              <w:pStyle w:val="AttributeTableBody"/>
              <w:rPr>
                <w:ins w:id="555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8A6A638" w14:textId="77777777" w:rsidR="002F372A" w:rsidRPr="00493AD0" w:rsidRDefault="002F372A" w:rsidP="005D6611">
            <w:pPr>
              <w:pStyle w:val="AttributeTableBody"/>
              <w:rPr>
                <w:ins w:id="5557"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C43A7FC" w14:textId="77777777" w:rsidR="002F372A" w:rsidRPr="00493AD0" w:rsidRDefault="002F372A" w:rsidP="005D6611">
            <w:pPr>
              <w:pStyle w:val="AttributeTableBody"/>
              <w:rPr>
                <w:ins w:id="5558" w:author="Merrick, Riki | APHL" w:date="2022-07-13T12:42:00Z"/>
              </w:rPr>
            </w:pPr>
            <w:ins w:id="5559"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tcPr>
          <w:p w14:paraId="3A9028EB" w14:textId="77777777" w:rsidR="002F372A" w:rsidRPr="00493AD0" w:rsidRDefault="002F372A" w:rsidP="005D6611">
            <w:pPr>
              <w:pStyle w:val="AttributeTableBody"/>
              <w:rPr>
                <w:ins w:id="5560" w:author="Merrick, Riki | APHL" w:date="2022-07-13T12:42:00Z"/>
              </w:rPr>
            </w:pPr>
            <w:ins w:id="5561"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477E85F4" w14:textId="77777777" w:rsidR="002F372A" w:rsidRPr="00493AD0" w:rsidRDefault="002F372A" w:rsidP="005D6611">
            <w:pPr>
              <w:pStyle w:val="AttributeTableBody"/>
              <w:rPr>
                <w:ins w:id="556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BE5BF86" w14:textId="77777777" w:rsidR="002F372A" w:rsidRPr="00493AD0" w:rsidRDefault="002F372A" w:rsidP="005D6611">
            <w:pPr>
              <w:pStyle w:val="AttributeTableBody"/>
              <w:rPr>
                <w:ins w:id="556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7F16860" w14:textId="77777777" w:rsidR="002F372A" w:rsidRPr="00493AD0" w:rsidRDefault="002F372A" w:rsidP="005D6611">
            <w:pPr>
              <w:pStyle w:val="AttributeTableBody"/>
              <w:rPr>
                <w:ins w:id="5564" w:author="Merrick, Riki | APHL" w:date="2022-07-13T12:42:00Z"/>
                <w:rFonts w:cs="Times New Roman"/>
              </w:rPr>
            </w:pPr>
            <w:ins w:id="5565" w:author="Merrick, Riki | APHL" w:date="2022-07-13T12:42:00Z">
              <w:r w:rsidRPr="00493AD0">
                <w:rPr>
                  <w:rFonts w:cs="Times New Roman"/>
                </w:rPr>
                <w:t>&lt;TBD&gt;</w:t>
              </w:r>
            </w:ins>
          </w:p>
        </w:tc>
        <w:tc>
          <w:tcPr>
            <w:tcW w:w="3888" w:type="dxa"/>
            <w:tcBorders>
              <w:top w:val="dotted" w:sz="4" w:space="0" w:color="auto"/>
              <w:left w:val="nil"/>
              <w:bottom w:val="dotted" w:sz="4" w:space="0" w:color="auto"/>
              <w:right w:val="nil"/>
            </w:tcBorders>
            <w:shd w:val="clear" w:color="auto" w:fill="FFFFFF"/>
          </w:tcPr>
          <w:p w14:paraId="233DE58C" w14:textId="77777777" w:rsidR="002F372A" w:rsidRPr="00493AD0" w:rsidRDefault="002F372A" w:rsidP="005D6611">
            <w:pPr>
              <w:pStyle w:val="AttributeTableBody"/>
              <w:jc w:val="left"/>
              <w:rPr>
                <w:ins w:id="5566" w:author="Merrick, Riki | APHL" w:date="2022-07-13T12:42:00Z"/>
              </w:rPr>
            </w:pPr>
            <w:ins w:id="5567" w:author="Merrick, Riki | APHL" w:date="2022-07-13T12:42:00Z">
              <w:r w:rsidRPr="00493AD0">
                <w:t>Validity Range</w:t>
              </w:r>
            </w:ins>
          </w:p>
        </w:tc>
      </w:tr>
      <w:tr w:rsidR="002F372A" w:rsidRPr="00493AD0" w14:paraId="1AB182E5" w14:textId="77777777" w:rsidTr="005D6611">
        <w:trPr>
          <w:jc w:val="center"/>
          <w:ins w:id="5568" w:author="Merrick, Riki | APHL" w:date="2022-07-13T12:42:00Z"/>
        </w:trPr>
        <w:tc>
          <w:tcPr>
            <w:tcW w:w="648" w:type="dxa"/>
            <w:tcBorders>
              <w:top w:val="dotted" w:sz="4" w:space="0" w:color="auto"/>
              <w:left w:val="nil"/>
              <w:bottom w:val="dotted" w:sz="4" w:space="0" w:color="auto"/>
              <w:right w:val="nil"/>
            </w:tcBorders>
            <w:shd w:val="clear" w:color="auto" w:fill="FFFFFF"/>
          </w:tcPr>
          <w:p w14:paraId="301E490B" w14:textId="77777777" w:rsidR="002F372A" w:rsidRPr="00493AD0" w:rsidRDefault="002F372A" w:rsidP="005D6611">
            <w:pPr>
              <w:pStyle w:val="AttributeTableBody"/>
              <w:rPr>
                <w:ins w:id="5569" w:author="Merrick, Riki | APHL" w:date="2022-07-13T12:42:00Z"/>
              </w:rPr>
            </w:pPr>
            <w:ins w:id="5570" w:author="Merrick, Riki | APHL" w:date="2022-07-13T12:42:00Z">
              <w:r>
                <w:t>7</w:t>
              </w:r>
            </w:ins>
          </w:p>
        </w:tc>
        <w:tc>
          <w:tcPr>
            <w:tcW w:w="648" w:type="dxa"/>
            <w:tcBorders>
              <w:top w:val="dotted" w:sz="4" w:space="0" w:color="auto"/>
              <w:left w:val="nil"/>
              <w:bottom w:val="dotted" w:sz="4" w:space="0" w:color="auto"/>
              <w:right w:val="nil"/>
            </w:tcBorders>
            <w:shd w:val="clear" w:color="auto" w:fill="FFFFFF"/>
          </w:tcPr>
          <w:p w14:paraId="14E4F6D4" w14:textId="77777777" w:rsidR="002F372A" w:rsidRPr="00493AD0" w:rsidRDefault="002F372A" w:rsidP="005D6611">
            <w:pPr>
              <w:pStyle w:val="AttributeTableBody"/>
              <w:rPr>
                <w:ins w:id="557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EDDCF99" w14:textId="77777777" w:rsidR="002F372A" w:rsidRPr="00493AD0" w:rsidRDefault="002F372A" w:rsidP="005D6611">
            <w:pPr>
              <w:pStyle w:val="AttributeTableBody"/>
              <w:rPr>
                <w:ins w:id="5572"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0E71FD59" w14:textId="77777777" w:rsidR="002F372A" w:rsidRPr="00493AD0" w:rsidRDefault="002F372A" w:rsidP="005D6611">
            <w:pPr>
              <w:pStyle w:val="AttributeTableBody"/>
              <w:rPr>
                <w:ins w:id="5573" w:author="Merrick, Riki | APHL" w:date="2022-07-13T12:42:00Z"/>
              </w:rPr>
            </w:pPr>
            <w:ins w:id="5574" w:author="Merrick, Riki | APHL" w:date="2022-07-13T12:42:00Z">
              <w:r w:rsidRPr="00493AD0">
                <w:t>TX</w:t>
              </w:r>
            </w:ins>
          </w:p>
        </w:tc>
        <w:tc>
          <w:tcPr>
            <w:tcW w:w="648" w:type="dxa"/>
            <w:tcBorders>
              <w:top w:val="dotted" w:sz="4" w:space="0" w:color="auto"/>
              <w:left w:val="nil"/>
              <w:bottom w:val="dotted" w:sz="4" w:space="0" w:color="auto"/>
              <w:right w:val="nil"/>
            </w:tcBorders>
            <w:shd w:val="clear" w:color="auto" w:fill="FFFFFF"/>
          </w:tcPr>
          <w:p w14:paraId="4610EDDD" w14:textId="77777777" w:rsidR="002F372A" w:rsidRPr="00493AD0" w:rsidRDefault="002F372A" w:rsidP="005D6611">
            <w:pPr>
              <w:pStyle w:val="AttributeTableBody"/>
              <w:rPr>
                <w:ins w:id="5575" w:author="Merrick, Riki | APHL" w:date="2022-07-13T12:42:00Z"/>
              </w:rPr>
            </w:pPr>
            <w:ins w:id="5576"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2820969" w14:textId="77777777" w:rsidR="002F372A" w:rsidRPr="00493AD0" w:rsidRDefault="002F372A" w:rsidP="005D6611">
            <w:pPr>
              <w:pStyle w:val="AttributeTableBody"/>
              <w:rPr>
                <w:ins w:id="557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1AFB79F" w14:textId="77777777" w:rsidR="002F372A" w:rsidRPr="00493AD0" w:rsidRDefault="002F372A" w:rsidP="005D6611">
            <w:pPr>
              <w:pStyle w:val="AttributeTableBody"/>
              <w:rPr>
                <w:ins w:id="557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D240442" w14:textId="77777777" w:rsidR="002F372A" w:rsidRPr="00493AD0" w:rsidRDefault="002F372A" w:rsidP="005D6611">
            <w:pPr>
              <w:pStyle w:val="AttributeTableBody"/>
              <w:rPr>
                <w:ins w:id="5579" w:author="Merrick, Riki | APHL" w:date="2022-07-13T12:42:00Z"/>
                <w:rFonts w:cs="Times New Roman"/>
              </w:rPr>
            </w:pPr>
            <w:ins w:id="5580" w:author="Merrick, Riki | APHL" w:date="2022-07-13T12:42:00Z">
              <w:r w:rsidRPr="00493AD0">
                <w:rPr>
                  <w:rFonts w:cs="Times New Roman"/>
                </w:rPr>
                <w:t>&lt;TBD&gt;</w:t>
              </w:r>
            </w:ins>
          </w:p>
        </w:tc>
        <w:tc>
          <w:tcPr>
            <w:tcW w:w="3888" w:type="dxa"/>
            <w:tcBorders>
              <w:top w:val="dotted" w:sz="4" w:space="0" w:color="auto"/>
              <w:left w:val="nil"/>
              <w:bottom w:val="dotted" w:sz="4" w:space="0" w:color="auto"/>
              <w:right w:val="nil"/>
            </w:tcBorders>
            <w:shd w:val="clear" w:color="auto" w:fill="FFFFFF"/>
          </w:tcPr>
          <w:p w14:paraId="19C44C58" w14:textId="77777777" w:rsidR="002F372A" w:rsidRPr="00493AD0" w:rsidRDefault="002F372A" w:rsidP="005D6611">
            <w:pPr>
              <w:pStyle w:val="AttributeTableBody"/>
              <w:jc w:val="left"/>
              <w:rPr>
                <w:ins w:id="5581" w:author="Merrick, Riki | APHL" w:date="2022-07-13T12:42:00Z"/>
              </w:rPr>
            </w:pPr>
            <w:ins w:id="5582" w:author="Merrick, Riki | APHL" w:date="2022-07-13T12:42:00Z">
              <w:r w:rsidRPr="00493AD0">
                <w:t>Comment</w:t>
              </w:r>
            </w:ins>
          </w:p>
        </w:tc>
      </w:tr>
    </w:tbl>
    <w:p w14:paraId="26F74424" w14:textId="77777777" w:rsidR="002F372A" w:rsidRDefault="002F372A" w:rsidP="002F372A">
      <w:pPr>
        <w:pStyle w:val="AttributeTableCaption"/>
        <w:rPr>
          <w:ins w:id="5583" w:author="Merrick, Riki | APHL" w:date="2022-07-13T12:42:00Z"/>
          <w:noProof/>
        </w:rPr>
      </w:pPr>
      <w:ins w:id="5584" w:author="Merrick, Riki | APHL" w:date="2022-07-13T12:42:00Z">
        <w:r w:rsidRPr="00F21240">
          <w:rPr>
            <w:noProof/>
          </w:rPr>
          <w:fldChar w:fldCharType="begin"/>
        </w:r>
        <w:r w:rsidRPr="00BC5F82">
          <w:rPr>
            <w:noProof/>
          </w:rPr>
          <w:instrText>XE "HL7 Attribute Table: OH4"</w:instrText>
        </w:r>
        <w:r w:rsidRPr="00F21240">
          <w:rPr>
            <w:noProof/>
          </w:rPr>
          <w:fldChar w:fldCharType="end"/>
        </w:r>
      </w:ins>
    </w:p>
    <w:p w14:paraId="76FDCE59" w14:textId="77777777" w:rsidR="002F372A" w:rsidRDefault="002F372A" w:rsidP="002F372A">
      <w:pPr>
        <w:pStyle w:val="Heading4"/>
        <w:numPr>
          <w:ilvl w:val="3"/>
          <w:numId w:val="52"/>
        </w:numPr>
        <w:tabs>
          <w:tab w:val="clear" w:pos="2160"/>
          <w:tab w:val="num" w:pos="360"/>
          <w:tab w:val="num" w:pos="964"/>
        </w:tabs>
        <w:ind w:left="964" w:hanging="316"/>
        <w:rPr>
          <w:ins w:id="5585" w:author="Merrick, Riki | APHL" w:date="2022-07-13T12:42:00Z"/>
          <w:rFonts w:ascii="Arial Bold" w:hAnsi="Arial Bold" w:cs="Arial Unicode MS"/>
          <w:noProof/>
          <w:kern w:val="36"/>
          <w:sz w:val="22"/>
          <w:szCs w:val="22"/>
        </w:rPr>
      </w:pPr>
      <w:ins w:id="5586" w:author="Merrick, Riki | APHL" w:date="2022-07-13T12:42:00Z">
        <w:r>
          <w:rPr>
            <w:noProof/>
          </w:rPr>
          <w:t>GSP-1   Set ID</w:t>
        </w:r>
        <w:r>
          <w:rPr>
            <w:noProof/>
            <w:vanish/>
          </w:rPr>
          <w:fldChar w:fldCharType="begin"/>
        </w:r>
        <w:r>
          <w:rPr>
            <w:noProof/>
            <w:vanish/>
          </w:rPr>
          <w:instrText>XE "</w:instrText>
        </w:r>
        <w:r w:rsidRPr="00646A48">
          <w:rPr>
            <w:noProof/>
          </w:rPr>
          <w:instrText xml:space="preserve"> </w:instrText>
        </w:r>
        <w:r>
          <w:rPr>
            <w:noProof/>
          </w:rPr>
          <w:instrText>OH4-1</w:instrText>
        </w:r>
        <w:r>
          <w:rPr>
            <w:noProof/>
            <w:vanish/>
          </w:rPr>
          <w:instrText xml:space="preserve"> Set id"</w:instrText>
        </w:r>
        <w:r>
          <w:rPr>
            <w:noProof/>
            <w:vanish/>
          </w:rPr>
          <w:fldChar w:fldCharType="end"/>
        </w:r>
        <w:r>
          <w:rPr>
            <w:noProof/>
          </w:rPr>
          <w:t xml:space="preserve">   (SI)   03543</w:t>
        </w:r>
      </w:ins>
    </w:p>
    <w:p w14:paraId="01E23228" w14:textId="77777777" w:rsidR="002F372A" w:rsidRDefault="002F372A" w:rsidP="002F372A">
      <w:pPr>
        <w:pStyle w:val="NormalIndented"/>
        <w:rPr>
          <w:ins w:id="5587" w:author="Merrick, Riki | APHL" w:date="2022-07-13T12:42:00Z"/>
          <w:noProof/>
        </w:rPr>
      </w:pPr>
      <w:ins w:id="5588" w:author="Merrick, Riki | APHL" w:date="2022-07-13T12:42:00Z">
        <w:r>
          <w:rPr>
            <w:noProof/>
          </w:rPr>
          <w:t xml:space="preserve">Definition: This field contains the sequence number used to identify the GSP segment instances in a message. </w:t>
        </w:r>
      </w:ins>
    </w:p>
    <w:p w14:paraId="5DAAEBE4" w14:textId="77777777" w:rsidR="002F372A" w:rsidRDefault="002F372A" w:rsidP="002F372A">
      <w:pPr>
        <w:pStyle w:val="Heading4"/>
        <w:numPr>
          <w:ilvl w:val="3"/>
          <w:numId w:val="52"/>
        </w:numPr>
        <w:tabs>
          <w:tab w:val="clear" w:pos="2160"/>
          <w:tab w:val="num" w:pos="360"/>
          <w:tab w:val="num" w:pos="964"/>
        </w:tabs>
        <w:ind w:left="964" w:hanging="316"/>
        <w:rPr>
          <w:ins w:id="5589" w:author="Merrick, Riki | APHL" w:date="2022-07-13T12:42:00Z"/>
          <w:noProof/>
          <w:lang w:val="fr-FR"/>
        </w:rPr>
      </w:pPr>
      <w:ins w:id="5590" w:author="Merrick, Riki | APHL" w:date="2022-07-13T12:42:00Z">
        <w:r>
          <w:rPr>
            <w:noProof/>
          </w:rPr>
          <w:t>GSR-2</w:t>
        </w:r>
        <w:r>
          <w:rPr>
            <w:noProof/>
            <w:lang w:val="fr-FR"/>
          </w:rPr>
          <w:t xml:space="preserve">   Action Code</w:t>
        </w:r>
        <w:r>
          <w:rPr>
            <w:noProof/>
            <w:vanish/>
          </w:rPr>
          <w:fldChar w:fldCharType="begin"/>
        </w:r>
        <w:r>
          <w:rPr>
            <w:noProof/>
            <w:vanish/>
            <w:lang w:val="fr-FR"/>
          </w:rPr>
          <w:instrText>XE "</w:instrText>
        </w:r>
        <w:r w:rsidRPr="00646A48">
          <w:rPr>
            <w:noProof/>
          </w:rPr>
          <w:instrText xml:space="preserve"> </w:instrText>
        </w:r>
        <w:r w:rsidRPr="002C32A4">
          <w:rPr>
            <w:noProof/>
          </w:rPr>
          <w:instrText>OH4</w:instrText>
        </w:r>
        <w:r>
          <w:rPr>
            <w:noProof/>
            <w:lang w:val="fr-FR"/>
          </w:rPr>
          <w:instrText>-2   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01286EFD" w14:textId="77777777" w:rsidR="002F372A" w:rsidRDefault="002F372A" w:rsidP="002F372A">
      <w:pPr>
        <w:pStyle w:val="NormalIndented"/>
        <w:rPr>
          <w:ins w:id="5591" w:author="Merrick, Riki | APHL" w:date="2022-07-13T12:42:00Z"/>
          <w:noProof/>
        </w:rPr>
      </w:pPr>
      <w:ins w:id="5592" w:author="Merrick, Riki | APHL" w:date="2022-07-13T12:42:00Z">
        <w:r w:rsidRPr="00C47FDB">
          <w:rPr>
            <w:noProof/>
          </w:rPr>
          <w:t xml:space="preserve">Definition: This field </w:t>
        </w:r>
        <w:r>
          <w:rPr>
            <w:noProof/>
          </w:rPr>
          <w:t>contains a code defining the action to be taken for this segment.</w:t>
        </w:r>
      </w:ins>
    </w:p>
    <w:p w14:paraId="07368C46" w14:textId="77777777" w:rsidR="002F372A" w:rsidRDefault="002F372A" w:rsidP="002F372A">
      <w:pPr>
        <w:pStyle w:val="Heading4"/>
        <w:numPr>
          <w:ilvl w:val="3"/>
          <w:numId w:val="52"/>
        </w:numPr>
        <w:tabs>
          <w:tab w:val="clear" w:pos="2160"/>
          <w:tab w:val="num" w:pos="360"/>
          <w:tab w:val="num" w:pos="964"/>
        </w:tabs>
        <w:ind w:left="964" w:hanging="316"/>
        <w:rPr>
          <w:ins w:id="5593" w:author="Merrick, Riki | APHL" w:date="2022-07-13T12:42:00Z"/>
          <w:noProof/>
        </w:rPr>
      </w:pPr>
      <w:ins w:id="5594" w:author="Merrick, Riki | APHL" w:date="2022-07-13T12:42:00Z">
        <w:r>
          <w:rPr>
            <w:noProof/>
          </w:rPr>
          <w:t>GSP-3   GSP Instance Identifier (EI) &lt;TBD&gt;</w:t>
        </w:r>
      </w:ins>
    </w:p>
    <w:p w14:paraId="2D923CA7" w14:textId="77777777" w:rsidR="002F372A" w:rsidRPr="003D16BD" w:rsidRDefault="002F372A" w:rsidP="002F372A">
      <w:pPr>
        <w:pStyle w:val="Components"/>
        <w:rPr>
          <w:ins w:id="5595" w:author="Merrick, Riki | APHL" w:date="2022-07-13T12:45:00Z"/>
        </w:rPr>
      </w:pPr>
      <w:ins w:id="5596"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52AFFAEC" w14:textId="77777777" w:rsidR="002F372A" w:rsidRPr="00A35B68" w:rsidRDefault="002F372A" w:rsidP="002F372A">
      <w:pPr>
        <w:pStyle w:val="NormalIndented"/>
        <w:rPr>
          <w:ins w:id="5597" w:author="Merrick, Riki | APHL" w:date="2022-07-13T12:42:00Z"/>
        </w:rPr>
      </w:pPr>
      <w:ins w:id="5598" w:author="Merrick, Riki | APHL" w:date="2022-07-13T12:42:00Z">
        <w:r>
          <w:t xml:space="preserve">Definition: This field contains the value that uniquely identifies a single GSP declaration for an individual. </w:t>
        </w:r>
        <w:r w:rsidRPr="00F21240">
          <w:rPr>
            <w:noProof/>
          </w:rPr>
          <w:t>This field is conditionally required</w:t>
        </w:r>
        <w:r>
          <w:rPr>
            <w:noProof/>
          </w:rPr>
          <w:t xml:space="preserve"> when the Action Code in GSP-2 indicates data is not being sent in Snapshot Mode (valued “S”)</w:t>
        </w:r>
        <w:r w:rsidRPr="00F21240">
          <w:rPr>
            <w:noProof/>
          </w:rPr>
          <w:t xml:space="preserve">.  </w:t>
        </w:r>
      </w:ins>
    </w:p>
    <w:p w14:paraId="443A1C7E" w14:textId="77777777" w:rsidR="002F372A" w:rsidRDefault="002F372A" w:rsidP="002F372A">
      <w:pPr>
        <w:pStyle w:val="Heading4"/>
        <w:numPr>
          <w:ilvl w:val="3"/>
          <w:numId w:val="52"/>
        </w:numPr>
        <w:tabs>
          <w:tab w:val="clear" w:pos="2160"/>
          <w:tab w:val="num" w:pos="360"/>
          <w:tab w:val="num" w:pos="964"/>
        </w:tabs>
        <w:ind w:left="964" w:hanging="316"/>
        <w:rPr>
          <w:ins w:id="5599" w:author="Merrick, Riki | APHL" w:date="2022-07-13T12:42:00Z"/>
          <w:noProof/>
        </w:rPr>
      </w:pPr>
      <w:ins w:id="5600" w:author="Merrick, Riki | APHL" w:date="2022-07-13T12:42:00Z">
        <w:r>
          <w:rPr>
            <w:noProof/>
          </w:rPr>
          <w:t>GSP-4   SOGI Concept  (CWE)   &lt;TBD&gt;</w:t>
        </w:r>
      </w:ins>
    </w:p>
    <w:p w14:paraId="36ED87E5" w14:textId="77777777" w:rsidR="002F372A" w:rsidRDefault="002F372A" w:rsidP="002F372A">
      <w:pPr>
        <w:pStyle w:val="Components"/>
        <w:rPr>
          <w:ins w:id="5601" w:author="Merrick, Riki | APHL" w:date="2022-07-13T12:46:00Z"/>
          <w:noProof/>
        </w:rPr>
      </w:pPr>
      <w:ins w:id="5602"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0463ED63" w14:textId="3D78C224" w:rsidR="002F372A" w:rsidRDefault="002F372A" w:rsidP="002F372A">
      <w:pPr>
        <w:pStyle w:val="NormalIndented"/>
        <w:rPr>
          <w:ins w:id="5603" w:author="Merrick, Riki | APHL" w:date="2022-07-17T14:30:00Z"/>
          <w:noProof/>
        </w:rPr>
      </w:pPr>
      <w:commentRangeStart w:id="5604"/>
      <w:commentRangeStart w:id="5605"/>
      <w:ins w:id="5606" w:author="Merrick, Riki | APHL" w:date="2022-07-13T12:42:00Z">
        <w:r w:rsidRPr="00594536">
          <w:rPr>
            <w:noProof/>
          </w:rPr>
          <w:t xml:space="preserve">Definition: </w:t>
        </w:r>
        <w:r w:rsidRPr="00A67587">
          <w:rPr>
            <w:noProof/>
          </w:rPr>
          <w:t>This field contains an identifer for the SOGI related concept being asserted (eg. Gender Identity, or Personal Pronouns).</w:t>
        </w:r>
        <w:r>
          <w:rPr>
            <w:noProof/>
          </w:rPr>
          <w:t xml:space="preserve"> </w:t>
        </w:r>
        <w:r w:rsidRPr="00F21240">
          <w:rPr>
            <w:noProof/>
          </w:rPr>
          <w:t xml:space="preserve">Refer to </w:t>
        </w:r>
        <w:commentRangeStart w:id="5607"/>
        <w:commentRangeStart w:id="5608"/>
        <w:commentRangeStart w:id="5609"/>
        <w:r w:rsidRPr="005D6611">
          <w:rPr>
            <w:rStyle w:val="ReferenceUserTable"/>
            <w:i w:val="0"/>
          </w:rPr>
          <w:t>User-defined Table &lt;</w:t>
        </w:r>
      </w:ins>
      <w:ins w:id="5610" w:author="Merrick, Riki | APHL" w:date="2022-07-15T11:58:00Z">
        <w:r w:rsidR="002B78B2">
          <w:rPr>
            <w:rStyle w:val="ReferenceUserTable"/>
            <w:i w:val="0"/>
          </w:rPr>
          <w:t xml:space="preserve">HL7 Table </w:t>
        </w:r>
      </w:ins>
      <w:ins w:id="5611" w:author="Merrick, Riki | APHL" w:date="2022-08-14T17:15:00Z">
        <w:r w:rsidR="00976A2B">
          <w:rPr>
            <w:rStyle w:val="ReferenceUserTable"/>
            <w:i w:val="0"/>
          </w:rPr>
          <w:t xml:space="preserve">Nnn1 = </w:t>
        </w:r>
      </w:ins>
      <w:ins w:id="5612" w:author="Merrick, Riki | APHL" w:date="2022-07-15T09:23:00Z">
        <w:r w:rsidR="00D430CD">
          <w:rPr>
            <w:rStyle w:val="ReferenceUserTable"/>
            <w:i w:val="0"/>
          </w:rPr>
          <w:t>FRANK TO PROVIDE THE NUMBER</w:t>
        </w:r>
      </w:ins>
      <w:ins w:id="5613" w:author="Merrick, Riki | APHL" w:date="2022-07-13T12:42:00Z">
        <w:r w:rsidRPr="005D6611">
          <w:rPr>
            <w:rStyle w:val="ReferenceUserTable"/>
            <w:i w:val="0"/>
          </w:rPr>
          <w:t>&gt; - &lt;</w:t>
        </w:r>
      </w:ins>
      <w:ins w:id="5614" w:author="Merrick, Riki | APHL" w:date="2022-07-15T11:59:00Z">
        <w:r w:rsidR="002B78B2">
          <w:rPr>
            <w:rStyle w:val="ReferenceUserTable"/>
            <w:i w:val="0"/>
          </w:rPr>
          <w:t>Gender Harmony Concepts</w:t>
        </w:r>
      </w:ins>
      <w:ins w:id="5615" w:author="Merrick, Riki | APHL" w:date="2022-07-13T12:42:00Z">
        <w:r w:rsidRPr="005D6611">
          <w:rPr>
            <w:rStyle w:val="ReferenceUserTable"/>
            <w:i w:val="0"/>
          </w:rPr>
          <w:t>&gt;</w:t>
        </w:r>
        <w:r>
          <w:rPr>
            <w:i/>
            <w:noProof/>
          </w:rPr>
          <w:t xml:space="preserve"> </w:t>
        </w:r>
      </w:ins>
      <w:commentRangeEnd w:id="5607"/>
      <w:ins w:id="5616" w:author="Merrick, Riki | APHL" w:date="2022-07-17T14:45:00Z">
        <w:r w:rsidR="00133CD3">
          <w:rPr>
            <w:rStyle w:val="CommentReference"/>
            <w:rFonts w:ascii="Verdana" w:hAnsi="Verdana"/>
            <w:kern w:val="0"/>
            <w:lang w:eastAsia="en-US"/>
          </w:rPr>
          <w:commentReference w:id="5607"/>
        </w:r>
      </w:ins>
      <w:commentRangeEnd w:id="5608"/>
      <w:ins w:id="5617" w:author="Merrick, Riki | APHL" w:date="2022-07-28T18:32:00Z">
        <w:r w:rsidR="008B1B85">
          <w:rPr>
            <w:rStyle w:val="CommentReference"/>
            <w:rFonts w:ascii="Verdana" w:hAnsi="Verdana"/>
            <w:kern w:val="0"/>
            <w:lang w:eastAsia="en-US"/>
          </w:rPr>
          <w:commentReference w:id="5608"/>
        </w:r>
      </w:ins>
      <w:commentRangeEnd w:id="5609"/>
      <w:ins w:id="5618" w:author="Merrick, Riki | APHL" w:date="2022-08-14T17:15:00Z">
        <w:r w:rsidR="00976A2B">
          <w:rPr>
            <w:rStyle w:val="CommentReference"/>
            <w:rFonts w:ascii="Verdana" w:hAnsi="Verdana"/>
            <w:kern w:val="0"/>
            <w:lang w:eastAsia="en-US"/>
          </w:rPr>
          <w:commentReference w:id="5609"/>
        </w:r>
      </w:ins>
      <w:ins w:id="5619" w:author="Merrick, Riki | APHL" w:date="2022-07-13T12:42:00Z">
        <w:r>
          <w:rPr>
            <w:noProof/>
          </w:rPr>
          <w:t xml:space="preserve">in Chapter 2C, Code Tables, for </w:t>
        </w:r>
        <w:r w:rsidRPr="00F21240">
          <w:rPr>
            <w:noProof/>
          </w:rPr>
          <w:t>suggested values</w:t>
        </w:r>
        <w:r>
          <w:rPr>
            <w:noProof/>
          </w:rPr>
          <w:t>.</w:t>
        </w:r>
        <w:commentRangeEnd w:id="5604"/>
        <w:r>
          <w:rPr>
            <w:rStyle w:val="CommentReference"/>
            <w:rFonts w:ascii="Verdana" w:hAnsi="Verdana"/>
            <w:kern w:val="0"/>
            <w:lang w:eastAsia="en-US"/>
          </w:rPr>
          <w:commentReference w:id="5604"/>
        </w:r>
      </w:ins>
      <w:commentRangeEnd w:id="5605"/>
      <w:ins w:id="5620" w:author="Merrick, Riki | APHL" w:date="2022-07-15T09:21:00Z">
        <w:r w:rsidR="00ED3140">
          <w:rPr>
            <w:rStyle w:val="CommentReference"/>
            <w:rFonts w:ascii="Verdana" w:hAnsi="Verdana"/>
            <w:kern w:val="0"/>
            <w:lang w:eastAsia="en-US"/>
          </w:rPr>
          <w:commentReference w:id="5605"/>
        </w:r>
      </w:ins>
    </w:p>
    <w:p w14:paraId="620E49DF" w14:textId="56934603" w:rsidR="00C53CF8" w:rsidRDefault="00C97679" w:rsidP="002F372A">
      <w:pPr>
        <w:pStyle w:val="NormalIndented"/>
        <w:rPr>
          <w:ins w:id="5621" w:author="Merrick, Riki | APHL" w:date="2022-07-17T14:31:00Z"/>
          <w:noProof/>
        </w:rPr>
      </w:pPr>
      <w:ins w:id="5622" w:author="Merrick, Riki | APHL" w:date="2022-07-17T14:31:00Z">
        <w:r>
          <w:rPr>
            <w:noProof/>
          </w:rPr>
          <w:t>&lt;CONTENT FOR CHAPTER 2C:</w:t>
        </w:r>
      </w:ins>
    </w:p>
    <w:p w14:paraId="6EA5B415" w14:textId="5E265F3E" w:rsidR="00E56318" w:rsidRPr="002707CE" w:rsidRDefault="005223F2">
      <w:pPr>
        <w:pStyle w:val="Heading6"/>
        <w:numPr>
          <w:ilvl w:val="0"/>
          <w:numId w:val="0"/>
        </w:numPr>
        <w:rPr>
          <w:ins w:id="5623" w:author="Merrick, Riki | APHL" w:date="2022-07-17T14:34:00Z"/>
        </w:rPr>
        <w:pPrChange w:id="5624" w:author="Merrick, Riki | APHL" w:date="2022-07-17T14:34:00Z">
          <w:pPr>
            <w:pStyle w:val="Heading6"/>
          </w:pPr>
        </w:pPrChange>
      </w:pPr>
      <w:bookmarkStart w:id="5625" w:name="_Toc27641682"/>
      <w:bookmarkStart w:id="5626" w:name="_Toc28961218"/>
      <w:ins w:id="5627" w:author="Merrick, Riki | APHL" w:date="2022-07-17T14:34:00Z">
        <w:r>
          <w:t>&lt;FR</w:t>
        </w:r>
      </w:ins>
      <w:ins w:id="5628" w:author="Merrick, Riki | APHL" w:date="2022-07-17T14:56:00Z">
        <w:r w:rsidR="00807C8E">
          <w:t>A</w:t>
        </w:r>
      </w:ins>
      <w:ins w:id="5629" w:author="Merrick, Riki | APHL" w:date="2022-07-17T14:34:00Z">
        <w:r>
          <w:t>NK TO ASSIGN&gt;</w:t>
        </w:r>
        <w:r w:rsidR="00E56318" w:rsidRPr="002707CE">
          <w:t xml:space="preserve"> - </w:t>
        </w:r>
        <w:bookmarkEnd w:id="5625"/>
        <w:bookmarkEnd w:id="5626"/>
        <w:r>
          <w:t>Gender Harmony Concepts</w:t>
        </w:r>
      </w:ins>
    </w:p>
    <w:p w14:paraId="65FA82A3" w14:textId="77777777" w:rsidR="00E56318" w:rsidRPr="002707CE" w:rsidRDefault="00E56318" w:rsidP="00E56318">
      <w:pPr>
        <w:pStyle w:val="Subheading"/>
        <w:rPr>
          <w:ins w:id="5630" w:author="Merrick, Riki | APHL" w:date="2022-07-17T14:34:00Z"/>
        </w:rPr>
      </w:pPr>
      <w:ins w:id="5631" w:author="Merrick, Riki | APHL" w:date="2022-07-17T14:34:00Z">
        <w:r>
          <w:t>Concept Domain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56318" w:rsidRPr="002707CE" w14:paraId="57F7AB2F" w14:textId="77777777" w:rsidTr="005A6711">
        <w:trPr>
          <w:ins w:id="5632" w:author="Merrick, Riki | APHL" w:date="2022-07-17T14:34:00Z"/>
        </w:trPr>
        <w:tc>
          <w:tcPr>
            <w:tcW w:w="2600" w:type="dxa"/>
            <w:shd w:val="clear" w:color="auto" w:fill="F3F3F3"/>
          </w:tcPr>
          <w:p w14:paraId="56728E8A" w14:textId="77777777" w:rsidR="00E56318" w:rsidRPr="002707CE" w:rsidRDefault="00E56318" w:rsidP="005A6711">
            <w:pPr>
              <w:pStyle w:val="OtherTableHeader"/>
              <w:rPr>
                <w:ins w:id="5633" w:author="Merrick, Riki | APHL" w:date="2022-07-17T14:34:00Z"/>
              </w:rPr>
            </w:pPr>
            <w:ins w:id="5634" w:author="Merrick, Riki | APHL" w:date="2022-07-17T14:34:00Z">
              <w:r w:rsidRPr="002707CE">
                <w:t>Concept Domain Name</w:t>
              </w:r>
            </w:ins>
          </w:p>
        </w:tc>
        <w:tc>
          <w:tcPr>
            <w:tcW w:w="6600" w:type="dxa"/>
            <w:shd w:val="clear" w:color="auto" w:fill="auto"/>
          </w:tcPr>
          <w:p w14:paraId="03D3307C" w14:textId="5915B62E" w:rsidR="00E56318" w:rsidRPr="002707CE" w:rsidRDefault="005223F2" w:rsidP="005A6711">
            <w:pPr>
              <w:pStyle w:val="OtherTableBody"/>
              <w:rPr>
                <w:ins w:id="5635" w:author="Merrick, Riki | APHL" w:date="2022-07-17T14:34:00Z"/>
              </w:rPr>
            </w:pPr>
            <w:ins w:id="5636" w:author="Merrick, Riki | APHL" w:date="2022-07-17T14:34:00Z">
              <w:r>
                <w:t>Gender Harmony Concepts</w:t>
              </w:r>
            </w:ins>
          </w:p>
        </w:tc>
      </w:tr>
      <w:tr w:rsidR="00E56318" w:rsidRPr="002707CE" w14:paraId="298EC220" w14:textId="77777777" w:rsidTr="005A6711">
        <w:trPr>
          <w:ins w:id="5637" w:author="Merrick, Riki | APHL" w:date="2022-07-17T14:34:00Z"/>
        </w:trPr>
        <w:tc>
          <w:tcPr>
            <w:tcW w:w="2600" w:type="dxa"/>
            <w:shd w:val="clear" w:color="auto" w:fill="F3F3F3"/>
          </w:tcPr>
          <w:p w14:paraId="536F155F" w14:textId="77777777" w:rsidR="00E56318" w:rsidRPr="002707CE" w:rsidRDefault="00E56318" w:rsidP="005A6711">
            <w:pPr>
              <w:pStyle w:val="OtherTableHeader"/>
              <w:rPr>
                <w:ins w:id="5638" w:author="Merrick, Riki | APHL" w:date="2022-07-17T14:34:00Z"/>
              </w:rPr>
            </w:pPr>
            <w:ins w:id="5639" w:author="Merrick, Riki | APHL" w:date="2022-07-17T14:34:00Z">
              <w:r w:rsidRPr="002707CE">
                <w:t>Description</w:t>
              </w:r>
            </w:ins>
          </w:p>
        </w:tc>
        <w:tc>
          <w:tcPr>
            <w:tcW w:w="6600" w:type="dxa"/>
            <w:shd w:val="clear" w:color="auto" w:fill="auto"/>
          </w:tcPr>
          <w:p w14:paraId="6793BB8B" w14:textId="7B9C65AE" w:rsidR="00E56318" w:rsidRPr="002707CE" w:rsidRDefault="00EC4B48" w:rsidP="005A6711">
            <w:pPr>
              <w:pStyle w:val="OtherTableBody"/>
              <w:rPr>
                <w:ins w:id="5640" w:author="Merrick, Riki | APHL" w:date="2022-07-17T14:34:00Z"/>
              </w:rPr>
            </w:pPr>
            <w:ins w:id="5641" w:author="Merrick, Riki | APHL" w:date="2022-08-08T19:19:00Z">
              <w:r>
                <w:t>C</w:t>
              </w:r>
            </w:ins>
            <w:ins w:id="5642" w:author="Merrick, Riki | APHL" w:date="2022-07-17T14:35:00Z">
              <w:r w:rsidR="005223F2">
                <w:t>oncepts used to properly describe a person’s</w:t>
              </w:r>
            </w:ins>
            <w:ins w:id="5643" w:author="Merrick, Riki | APHL" w:date="2022-08-08T19:20:00Z">
              <w:r>
                <w:t xml:space="preserve"> self-asserted</w:t>
              </w:r>
            </w:ins>
            <w:ins w:id="5644" w:author="Merrick, Riki | APHL" w:date="2022-07-17T14:35:00Z">
              <w:r w:rsidR="005223F2">
                <w:t xml:space="preserve"> </w:t>
              </w:r>
            </w:ins>
            <w:ins w:id="5645" w:author="Merrick, Riki | APHL" w:date="2022-08-08T19:20:00Z">
              <w:r>
                <w:t xml:space="preserve">attributes like </w:t>
              </w:r>
            </w:ins>
            <w:ins w:id="5646" w:author="Merrick, Riki | APHL" w:date="2022-07-17T14:35:00Z">
              <w:r w:rsidR="005223F2">
                <w:t>gender identity</w:t>
              </w:r>
            </w:ins>
            <w:ins w:id="5647" w:author="Merrick, Riki | APHL" w:date="2022-08-08T19:20:00Z">
              <w:r>
                <w:t xml:space="preserve">, </w:t>
              </w:r>
              <w:proofErr w:type="gramStart"/>
              <w:r>
                <w:t>pronouns</w:t>
              </w:r>
            </w:ins>
            <w:proofErr w:type="gramEnd"/>
            <w:ins w:id="5648" w:author="Merrick, Riki | APHL" w:date="2022-07-17T14:35:00Z">
              <w:r w:rsidR="005223F2">
                <w:t xml:space="preserve"> and sexual orientation</w:t>
              </w:r>
            </w:ins>
          </w:p>
        </w:tc>
      </w:tr>
      <w:tr w:rsidR="00E56318" w:rsidRPr="002707CE" w14:paraId="1A2151D7" w14:textId="77777777" w:rsidTr="005A6711">
        <w:trPr>
          <w:ins w:id="5649" w:author="Merrick, Riki | APHL" w:date="2022-07-17T14:34:00Z"/>
        </w:trPr>
        <w:tc>
          <w:tcPr>
            <w:tcW w:w="2600" w:type="dxa"/>
            <w:shd w:val="clear" w:color="auto" w:fill="F3F3F3"/>
          </w:tcPr>
          <w:p w14:paraId="64BA1E6A" w14:textId="77777777" w:rsidR="00E56318" w:rsidRPr="002707CE" w:rsidRDefault="00E56318" w:rsidP="005A6711">
            <w:pPr>
              <w:pStyle w:val="OtherTableHeader"/>
              <w:rPr>
                <w:ins w:id="5650" w:author="Merrick, Riki | APHL" w:date="2022-07-17T14:34:00Z"/>
              </w:rPr>
            </w:pPr>
            <w:ins w:id="5651" w:author="Merrick, Riki | APHL" w:date="2022-07-17T14:34:00Z">
              <w:r w:rsidRPr="002707CE">
                <w:t>Concept Domain Only</w:t>
              </w:r>
            </w:ins>
          </w:p>
        </w:tc>
        <w:tc>
          <w:tcPr>
            <w:tcW w:w="6600" w:type="dxa"/>
            <w:shd w:val="clear" w:color="auto" w:fill="auto"/>
          </w:tcPr>
          <w:p w14:paraId="532DABB6" w14:textId="77777777" w:rsidR="00E56318" w:rsidRPr="002707CE" w:rsidRDefault="00E56318" w:rsidP="005A6711">
            <w:pPr>
              <w:pStyle w:val="OtherTableBody"/>
              <w:rPr>
                <w:ins w:id="5652" w:author="Merrick, Riki | APHL" w:date="2022-07-17T14:34:00Z"/>
              </w:rPr>
            </w:pPr>
            <w:ins w:id="5653" w:author="Merrick, Riki | APHL" w:date="2022-07-17T14:34:00Z">
              <w:r w:rsidRPr="002707CE">
                <w:t>no</w:t>
              </w:r>
            </w:ins>
          </w:p>
        </w:tc>
      </w:tr>
    </w:tbl>
    <w:p w14:paraId="0B4D6E17" w14:textId="77777777" w:rsidR="00E56318" w:rsidRPr="002707CE" w:rsidRDefault="00E56318" w:rsidP="00E56318">
      <w:pPr>
        <w:rPr>
          <w:ins w:id="5654" w:author="Merrick, Riki | APHL" w:date="2022-07-17T14:34:00Z"/>
        </w:rPr>
      </w:pPr>
    </w:p>
    <w:p w14:paraId="348518AF" w14:textId="77777777" w:rsidR="00E56318" w:rsidRPr="002707CE" w:rsidRDefault="00E56318" w:rsidP="00E56318">
      <w:pPr>
        <w:pStyle w:val="Subheading"/>
        <w:rPr>
          <w:ins w:id="5655" w:author="Merrick, Riki | APHL" w:date="2022-07-17T14:34:00Z"/>
        </w:rPr>
      </w:pPr>
      <w:ins w:id="5656" w:author="Merrick, Riki | APHL" w:date="2022-07-17T14:34:00Z">
        <w:r>
          <w:t>Code System Identification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E56318" w:rsidRPr="002707CE" w14:paraId="3C8F0652" w14:textId="77777777" w:rsidTr="005A6711">
        <w:trPr>
          <w:ins w:id="5657" w:author="Merrick, Riki | APHL" w:date="2022-07-17T14:34:00Z"/>
        </w:trPr>
        <w:tc>
          <w:tcPr>
            <w:tcW w:w="2000" w:type="dxa"/>
            <w:shd w:val="clear" w:color="auto" w:fill="F3F3F3"/>
          </w:tcPr>
          <w:p w14:paraId="7110D17B" w14:textId="77777777" w:rsidR="00E56318" w:rsidRPr="002707CE" w:rsidRDefault="00E56318" w:rsidP="005A6711">
            <w:pPr>
              <w:pStyle w:val="OtherTableHeader"/>
              <w:rPr>
                <w:ins w:id="5658" w:author="Merrick, Riki | APHL" w:date="2022-07-17T14:34:00Z"/>
              </w:rPr>
            </w:pPr>
            <w:ins w:id="5659" w:author="Merrick, Riki | APHL" w:date="2022-07-17T14:34:00Z">
              <w:r w:rsidRPr="002707CE">
                <w:t>OID</w:t>
              </w:r>
            </w:ins>
          </w:p>
        </w:tc>
        <w:tc>
          <w:tcPr>
            <w:tcW w:w="7200" w:type="dxa"/>
            <w:shd w:val="clear" w:color="auto" w:fill="auto"/>
          </w:tcPr>
          <w:p w14:paraId="2D4148B5" w14:textId="4E1A8155" w:rsidR="00E56318" w:rsidRPr="002707CE" w:rsidRDefault="00A635F5" w:rsidP="005A6711">
            <w:pPr>
              <w:pStyle w:val="OtherTableBody"/>
              <w:rPr>
                <w:ins w:id="5660" w:author="Merrick, Riki | APHL" w:date="2022-07-17T14:34:00Z"/>
              </w:rPr>
            </w:pPr>
            <w:ins w:id="5661" w:author="Merrick, Riki | APHL" w:date="2022-07-17T18:01:00Z">
              <w:r w:rsidRPr="00A635F5">
                <w:t>2.16.840.1.113883.6.1</w:t>
              </w:r>
            </w:ins>
          </w:p>
        </w:tc>
      </w:tr>
      <w:tr w:rsidR="00E704E1" w:rsidRPr="002707CE" w14:paraId="7175B900" w14:textId="77777777" w:rsidTr="005A6711">
        <w:trPr>
          <w:ins w:id="5662" w:author="Merrick, Riki | APHL" w:date="2022-07-17T14:44:00Z"/>
        </w:trPr>
        <w:tc>
          <w:tcPr>
            <w:tcW w:w="2000" w:type="dxa"/>
            <w:shd w:val="clear" w:color="auto" w:fill="F3F3F3"/>
          </w:tcPr>
          <w:p w14:paraId="4AEFAEB2" w14:textId="13D2476C" w:rsidR="00E704E1" w:rsidRPr="002707CE" w:rsidRDefault="00E704E1" w:rsidP="00E704E1">
            <w:pPr>
              <w:pStyle w:val="OtherTableHeader"/>
              <w:rPr>
                <w:ins w:id="5663" w:author="Merrick, Riki | APHL" w:date="2022-07-17T14:44:00Z"/>
              </w:rPr>
            </w:pPr>
            <w:ins w:id="5664" w:author="Merrick, Riki | APHL" w:date="2022-07-17T14:44:00Z">
              <w:r w:rsidRPr="002707CE">
                <w:t>Version</w:t>
              </w:r>
            </w:ins>
          </w:p>
        </w:tc>
        <w:tc>
          <w:tcPr>
            <w:tcW w:w="7200" w:type="dxa"/>
            <w:shd w:val="clear" w:color="auto" w:fill="auto"/>
          </w:tcPr>
          <w:p w14:paraId="680DB8C1" w14:textId="050AB881" w:rsidR="00E704E1" w:rsidRDefault="00E704E1" w:rsidP="00E704E1">
            <w:pPr>
              <w:pStyle w:val="OtherTableBody"/>
              <w:rPr>
                <w:ins w:id="5665" w:author="Merrick, Riki | APHL" w:date="2022-07-17T14:44:00Z"/>
              </w:rPr>
            </w:pPr>
            <w:ins w:id="5666" w:author="Merrick, Riki | APHL" w:date="2022-07-17T14:44:00Z">
              <w:r w:rsidRPr="002707CE">
                <w:t>Versioning defined by external organization; see external source for details.</w:t>
              </w:r>
            </w:ins>
          </w:p>
        </w:tc>
      </w:tr>
      <w:tr w:rsidR="00E704E1" w:rsidRPr="002707CE" w14:paraId="76FD99C2" w14:textId="77777777" w:rsidTr="005A6711">
        <w:trPr>
          <w:ins w:id="5667" w:author="Merrick, Riki | APHL" w:date="2022-07-17T14:34:00Z"/>
        </w:trPr>
        <w:tc>
          <w:tcPr>
            <w:tcW w:w="2000" w:type="dxa"/>
            <w:shd w:val="clear" w:color="auto" w:fill="F3F3F3"/>
          </w:tcPr>
          <w:p w14:paraId="55F244F7" w14:textId="77777777" w:rsidR="00E704E1" w:rsidRPr="002707CE" w:rsidRDefault="00E704E1" w:rsidP="00E704E1">
            <w:pPr>
              <w:pStyle w:val="OtherTableHeader"/>
              <w:rPr>
                <w:ins w:id="5668" w:author="Merrick, Riki | APHL" w:date="2022-07-17T14:34:00Z"/>
              </w:rPr>
            </w:pPr>
            <w:proofErr w:type="spellStart"/>
            <w:ins w:id="5669" w:author="Merrick, Riki | APHL" w:date="2022-07-17T14:34:00Z">
              <w:r w:rsidRPr="002707CE">
                <w:t>symbolicName</w:t>
              </w:r>
              <w:proofErr w:type="spellEnd"/>
            </w:ins>
          </w:p>
        </w:tc>
        <w:tc>
          <w:tcPr>
            <w:tcW w:w="7200" w:type="dxa"/>
            <w:shd w:val="clear" w:color="auto" w:fill="auto"/>
          </w:tcPr>
          <w:p w14:paraId="4A4C9504" w14:textId="5FEA27AF" w:rsidR="00E704E1" w:rsidRPr="002707CE" w:rsidRDefault="00E704E1" w:rsidP="00E704E1">
            <w:pPr>
              <w:pStyle w:val="OtherTableBody"/>
              <w:rPr>
                <w:ins w:id="5670" w:author="Merrick, Riki | APHL" w:date="2022-07-17T14:34:00Z"/>
              </w:rPr>
            </w:pPr>
            <w:ins w:id="5671" w:author="Merrick, Riki | APHL" w:date="2022-07-17T14:40:00Z">
              <w:r>
                <w:t>LOINC</w:t>
              </w:r>
            </w:ins>
          </w:p>
        </w:tc>
      </w:tr>
      <w:tr w:rsidR="00E704E1" w:rsidRPr="002707CE" w14:paraId="739277CF" w14:textId="77777777" w:rsidTr="005A6711">
        <w:trPr>
          <w:ins w:id="5672" w:author="Merrick, Riki | APHL" w:date="2022-07-17T14:34:00Z"/>
        </w:trPr>
        <w:tc>
          <w:tcPr>
            <w:tcW w:w="2000" w:type="dxa"/>
            <w:shd w:val="clear" w:color="auto" w:fill="F3F3F3"/>
          </w:tcPr>
          <w:p w14:paraId="7A00A979" w14:textId="77777777" w:rsidR="00E704E1" w:rsidRPr="002707CE" w:rsidRDefault="00E704E1" w:rsidP="00E704E1">
            <w:pPr>
              <w:pStyle w:val="OtherTableHeader"/>
              <w:rPr>
                <w:ins w:id="5673" w:author="Merrick, Riki | APHL" w:date="2022-07-17T14:34:00Z"/>
              </w:rPr>
            </w:pPr>
            <w:ins w:id="5674" w:author="Merrick, Riki | APHL" w:date="2022-07-17T14:34:00Z">
              <w:r w:rsidRPr="002707CE">
                <w:t>Description</w:t>
              </w:r>
            </w:ins>
          </w:p>
        </w:tc>
        <w:tc>
          <w:tcPr>
            <w:tcW w:w="7200" w:type="dxa"/>
            <w:shd w:val="clear" w:color="auto" w:fill="auto"/>
          </w:tcPr>
          <w:p w14:paraId="06728CDC" w14:textId="099CD32B" w:rsidR="00E704E1" w:rsidRPr="002707CE" w:rsidRDefault="00E704E1" w:rsidP="00E704E1">
            <w:pPr>
              <w:pStyle w:val="OtherTableBody"/>
              <w:rPr>
                <w:ins w:id="5675" w:author="Merrick, Riki | APHL" w:date="2022-07-17T14:34:00Z"/>
              </w:rPr>
            </w:pPr>
            <w:ins w:id="5676" w:author="Merrick, Riki | APHL" w:date="2022-07-17T14:41:00Z">
              <w:r>
                <w:t xml:space="preserve">See </w:t>
              </w:r>
            </w:ins>
            <w:ins w:id="5677" w:author="Merrick, Riki | APHL" w:date="2022-07-17T14:46:00Z">
              <w:r w:rsidR="00306E60">
                <w:fldChar w:fldCharType="begin"/>
              </w:r>
              <w:r w:rsidR="00306E60">
                <w:instrText xml:space="preserve"> HYPERLINK "https://loinc.org/" </w:instrText>
              </w:r>
              <w:r w:rsidR="00306E60">
                <w:fldChar w:fldCharType="separate"/>
              </w:r>
              <w:r w:rsidR="00362831" w:rsidRPr="00306E60">
                <w:rPr>
                  <w:rStyle w:val="Hyperlink"/>
                  <w:rFonts w:ascii="Times New Roman" w:hAnsi="Times New Roman" w:cs="Times New Roman"/>
                </w:rPr>
                <w:t>http://</w:t>
              </w:r>
              <w:r w:rsidRPr="00306E60">
                <w:rPr>
                  <w:rStyle w:val="Hyperlink"/>
                  <w:rFonts w:ascii="Times New Roman" w:hAnsi="Times New Roman" w:cs="Times New Roman"/>
                </w:rPr>
                <w:t>loinc.org</w:t>
              </w:r>
              <w:r w:rsidR="00362831" w:rsidRPr="00306E60">
                <w:rPr>
                  <w:rStyle w:val="Hyperlink"/>
                  <w:rFonts w:ascii="Times New Roman" w:hAnsi="Times New Roman" w:cs="Times New Roman"/>
                </w:rPr>
                <w:t xml:space="preserve"> </w:t>
              </w:r>
              <w:r w:rsidR="00306E60">
                <w:fldChar w:fldCharType="end"/>
              </w:r>
            </w:ins>
            <w:ins w:id="5678" w:author="Merrick, Riki | APHL" w:date="2022-07-17T14:41:00Z">
              <w:r>
                <w:t xml:space="preserve">for </w:t>
              </w:r>
            </w:ins>
            <w:ins w:id="5679" w:author="Merrick, Riki | APHL" w:date="2022-07-17T14:46:00Z">
              <w:r w:rsidR="00306E60">
                <w:t xml:space="preserve">a detailed </w:t>
              </w:r>
            </w:ins>
            <w:ins w:id="5680" w:author="Merrick, Riki | APHL" w:date="2022-07-17T14:41:00Z">
              <w:r>
                <w:t>description; the HL70396 code for LOINC is ‘LN’</w:t>
              </w:r>
            </w:ins>
          </w:p>
        </w:tc>
      </w:tr>
    </w:tbl>
    <w:p w14:paraId="2279BD5A" w14:textId="77777777" w:rsidR="00E56318" w:rsidRPr="002707CE" w:rsidRDefault="00E56318" w:rsidP="00E56318">
      <w:pPr>
        <w:rPr>
          <w:ins w:id="5681" w:author="Merrick, Riki | APHL" w:date="2022-07-17T14:34:00Z"/>
        </w:rPr>
      </w:pPr>
    </w:p>
    <w:p w14:paraId="3361FD5D" w14:textId="77777777" w:rsidR="00E56318" w:rsidRPr="002707CE" w:rsidRDefault="00E56318" w:rsidP="00E56318">
      <w:pPr>
        <w:pStyle w:val="Subheading"/>
        <w:rPr>
          <w:ins w:id="5682" w:author="Merrick, Riki | APHL" w:date="2022-07-17T14:34:00Z"/>
        </w:rPr>
      </w:pPr>
      <w:ins w:id="5683" w:author="Merrick, Riki | APHL" w:date="2022-07-17T14:34:00Z">
        <w:r>
          <w:t>Value Set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E56318" w:rsidRPr="002707CE" w14:paraId="11002B66" w14:textId="77777777" w:rsidTr="005A6711">
        <w:trPr>
          <w:ins w:id="5684" w:author="Merrick, Riki | APHL" w:date="2022-07-17T14:34:00Z"/>
        </w:trPr>
        <w:tc>
          <w:tcPr>
            <w:tcW w:w="2800" w:type="dxa"/>
            <w:shd w:val="clear" w:color="auto" w:fill="F3F3F3"/>
          </w:tcPr>
          <w:p w14:paraId="5141A031" w14:textId="77777777" w:rsidR="00E56318" w:rsidRPr="002707CE" w:rsidRDefault="00E56318" w:rsidP="005A6711">
            <w:pPr>
              <w:pStyle w:val="OtherTableHeader"/>
              <w:rPr>
                <w:ins w:id="5685" w:author="Merrick, Riki | APHL" w:date="2022-07-17T14:34:00Z"/>
              </w:rPr>
            </w:pPr>
            <w:ins w:id="5686" w:author="Merrick, Riki | APHL" w:date="2022-07-17T14:34:00Z">
              <w:r w:rsidRPr="002707CE">
                <w:t>OID</w:t>
              </w:r>
            </w:ins>
          </w:p>
        </w:tc>
        <w:tc>
          <w:tcPr>
            <w:tcW w:w="6400" w:type="dxa"/>
            <w:shd w:val="clear" w:color="auto" w:fill="auto"/>
          </w:tcPr>
          <w:p w14:paraId="5DAB559C" w14:textId="091C4784" w:rsidR="00E56318" w:rsidRPr="002707CE" w:rsidRDefault="00815BE7" w:rsidP="005A6711">
            <w:pPr>
              <w:pStyle w:val="OtherTableBody"/>
              <w:rPr>
                <w:ins w:id="5687" w:author="Merrick, Riki | APHL" w:date="2022-07-17T14:34:00Z"/>
              </w:rPr>
            </w:pPr>
            <w:ins w:id="5688" w:author="Merrick, Riki | APHL" w:date="2022-07-17T14:37:00Z">
              <w:r>
                <w:t>&lt;TBD&gt;</w:t>
              </w:r>
            </w:ins>
          </w:p>
        </w:tc>
      </w:tr>
      <w:tr w:rsidR="00E56318" w:rsidRPr="002707CE" w14:paraId="4CD78825" w14:textId="77777777" w:rsidTr="005A6711">
        <w:trPr>
          <w:ins w:id="5689" w:author="Merrick, Riki | APHL" w:date="2022-07-17T14:34:00Z"/>
        </w:trPr>
        <w:tc>
          <w:tcPr>
            <w:tcW w:w="2800" w:type="dxa"/>
            <w:shd w:val="clear" w:color="auto" w:fill="F3F3F3"/>
          </w:tcPr>
          <w:p w14:paraId="4E8DA6D8" w14:textId="77777777" w:rsidR="00E56318" w:rsidRPr="002707CE" w:rsidRDefault="00E56318" w:rsidP="005A6711">
            <w:pPr>
              <w:pStyle w:val="OtherTableHeader"/>
              <w:rPr>
                <w:ins w:id="5690" w:author="Merrick, Riki | APHL" w:date="2022-07-17T14:34:00Z"/>
              </w:rPr>
            </w:pPr>
            <w:proofErr w:type="spellStart"/>
            <w:ins w:id="5691" w:author="Merrick, Riki | APHL" w:date="2022-07-17T14:34:00Z">
              <w:r w:rsidRPr="002707CE">
                <w:t>symbolicName</w:t>
              </w:r>
              <w:proofErr w:type="spellEnd"/>
            </w:ins>
          </w:p>
        </w:tc>
        <w:tc>
          <w:tcPr>
            <w:tcW w:w="6400" w:type="dxa"/>
            <w:shd w:val="clear" w:color="auto" w:fill="auto"/>
          </w:tcPr>
          <w:p w14:paraId="2B468E8D" w14:textId="60954B98" w:rsidR="00E56318" w:rsidRPr="002707CE" w:rsidRDefault="00E56318" w:rsidP="005A6711">
            <w:pPr>
              <w:pStyle w:val="OtherTableBody"/>
              <w:rPr>
                <w:ins w:id="5692" w:author="Merrick, Riki | APHL" w:date="2022-07-17T14:34:00Z"/>
              </w:rPr>
            </w:pPr>
            <w:ins w:id="5693" w:author="Merrick, Riki | APHL" w:date="2022-07-17T14:34:00Z">
              <w:r w:rsidRPr="002707CE">
                <w:t>hl7VS-</w:t>
              </w:r>
            </w:ins>
            <w:ins w:id="5694" w:author="Merrick, Riki | APHL" w:date="2022-07-17T14:37:00Z">
              <w:r w:rsidR="00815BE7">
                <w:t>gende</w:t>
              </w:r>
            </w:ins>
            <w:ins w:id="5695" w:author="Merrick, Riki | APHL" w:date="2022-07-17T14:38:00Z">
              <w:r w:rsidR="00815BE7">
                <w:t>rHarmonyConcepts</w:t>
              </w:r>
            </w:ins>
          </w:p>
        </w:tc>
      </w:tr>
      <w:tr w:rsidR="00E56318" w:rsidRPr="002707CE" w14:paraId="076E48CA" w14:textId="77777777" w:rsidTr="005A6711">
        <w:trPr>
          <w:ins w:id="5696" w:author="Merrick, Riki | APHL" w:date="2022-07-17T14:34:00Z"/>
        </w:trPr>
        <w:tc>
          <w:tcPr>
            <w:tcW w:w="2800" w:type="dxa"/>
            <w:shd w:val="clear" w:color="auto" w:fill="F3F3F3"/>
          </w:tcPr>
          <w:p w14:paraId="038ED3E1" w14:textId="77777777" w:rsidR="00E56318" w:rsidRPr="002707CE" w:rsidRDefault="00E56318" w:rsidP="005A6711">
            <w:pPr>
              <w:pStyle w:val="OtherTableHeader"/>
              <w:rPr>
                <w:ins w:id="5697" w:author="Merrick, Riki | APHL" w:date="2022-07-17T14:34:00Z"/>
              </w:rPr>
            </w:pPr>
            <w:ins w:id="5698" w:author="Merrick, Riki | APHL" w:date="2022-07-17T14:34:00Z">
              <w:r w:rsidRPr="002707CE">
                <w:t>Description</w:t>
              </w:r>
            </w:ins>
          </w:p>
        </w:tc>
        <w:tc>
          <w:tcPr>
            <w:tcW w:w="6400" w:type="dxa"/>
            <w:shd w:val="clear" w:color="auto" w:fill="auto"/>
          </w:tcPr>
          <w:p w14:paraId="03AE419E" w14:textId="77777777" w:rsidR="00E56318" w:rsidRDefault="00E56318" w:rsidP="005A6711">
            <w:pPr>
              <w:pStyle w:val="OtherTableBody"/>
              <w:rPr>
                <w:ins w:id="5699" w:author="Merrick, Riki | APHL" w:date="2022-07-17T14:40:00Z"/>
              </w:rPr>
            </w:pPr>
            <w:ins w:id="5700" w:author="Merrick, Riki | APHL" w:date="2022-07-17T14:34:00Z">
              <w:r w:rsidRPr="002707CE">
                <w:t xml:space="preserve">Concepts specifying a </w:t>
              </w:r>
            </w:ins>
            <w:ins w:id="5701" w:author="Merrick, Riki | APHL" w:date="2022-07-17T14:38:00Z">
              <w:r w:rsidR="00543E4E">
                <w:t>person’s gender related attributes</w:t>
              </w:r>
            </w:ins>
            <w:ins w:id="5702" w:author="Merrick, Riki | APHL" w:date="2022-07-17T14:34:00Z">
              <w:r w:rsidRPr="002707CE">
                <w:t>.</w:t>
              </w:r>
            </w:ins>
          </w:p>
          <w:p w14:paraId="19630973" w14:textId="4775C7BD" w:rsidR="0018138B" w:rsidRPr="002707CE" w:rsidRDefault="0018138B" w:rsidP="005A6711">
            <w:pPr>
              <w:pStyle w:val="OtherTableBody"/>
              <w:rPr>
                <w:ins w:id="5703" w:author="Merrick, Riki | APHL" w:date="2022-07-17T14:34:00Z"/>
              </w:rPr>
            </w:pPr>
            <w:ins w:id="5704" w:author="Merrick, Riki | APHL" w:date="2022-07-17T14:40:00Z">
              <w:r w:rsidRPr="002707CE">
                <w:t xml:space="preserve">Used in HL7 Version 2.x messages in the </w:t>
              </w:r>
              <w:r>
                <w:t>GSP</w:t>
              </w:r>
              <w:r w:rsidRPr="002707CE">
                <w:t xml:space="preserve"> segment.</w:t>
              </w:r>
            </w:ins>
          </w:p>
        </w:tc>
      </w:tr>
      <w:tr w:rsidR="00E56318" w:rsidRPr="002707CE" w14:paraId="3967E06E" w14:textId="77777777" w:rsidTr="005A6711">
        <w:trPr>
          <w:ins w:id="5705" w:author="Merrick, Riki | APHL" w:date="2022-07-17T14:34:00Z"/>
        </w:trPr>
        <w:tc>
          <w:tcPr>
            <w:tcW w:w="2800" w:type="dxa"/>
            <w:shd w:val="clear" w:color="auto" w:fill="F3F3F3"/>
          </w:tcPr>
          <w:p w14:paraId="2CEB0FDA" w14:textId="77777777" w:rsidR="00E56318" w:rsidRPr="002707CE" w:rsidRDefault="00E56318" w:rsidP="005A6711">
            <w:pPr>
              <w:pStyle w:val="OtherTableHeader"/>
              <w:rPr>
                <w:ins w:id="5706" w:author="Merrick, Riki | APHL" w:date="2022-07-17T14:34:00Z"/>
              </w:rPr>
            </w:pPr>
            <w:ins w:id="5707" w:author="Merrick, Riki | APHL" w:date="2022-07-17T14:34:00Z">
              <w:r w:rsidRPr="002707CE">
                <w:t>Content Logical Definition</w:t>
              </w:r>
            </w:ins>
          </w:p>
        </w:tc>
        <w:tc>
          <w:tcPr>
            <w:tcW w:w="6400" w:type="dxa"/>
            <w:shd w:val="clear" w:color="auto" w:fill="auto"/>
          </w:tcPr>
          <w:p w14:paraId="6B5E774A" w14:textId="76F8210D" w:rsidR="00EF5054" w:rsidRDefault="00EF5054" w:rsidP="0018138B">
            <w:pPr>
              <w:pStyle w:val="OtherTableBody"/>
              <w:rPr>
                <w:ins w:id="5708" w:author="Merrick, Riki | APHL" w:date="2022-07-17T14:47:00Z"/>
              </w:rPr>
            </w:pPr>
            <w:ins w:id="5709" w:author="Merrick, Riki | APHL" w:date="2022-07-17T14:47:00Z">
              <w:r>
                <w:t>At minimum t</w:t>
              </w:r>
            </w:ins>
            <w:ins w:id="5710" w:author="Merrick, Riki | APHL" w:date="2022-07-17T14:40:00Z">
              <w:r w:rsidR="0018138B">
                <w:t xml:space="preserve">he following concepts from LOINC: </w:t>
              </w:r>
            </w:ins>
          </w:p>
          <w:p w14:paraId="456EB049" w14:textId="76DF30C2" w:rsidR="0018138B" w:rsidRPr="00FE4F60" w:rsidRDefault="0018138B" w:rsidP="0018138B">
            <w:pPr>
              <w:pStyle w:val="OtherTableBody"/>
              <w:rPr>
                <w:ins w:id="5711" w:author="Merrick, Riki | APHL" w:date="2022-07-17T14:40:00Z"/>
                <w:lang w:val="fr-FR"/>
                <w:rPrChange w:id="5712" w:author="Merrick, Riki | APHL" w:date="2022-07-17T17:47:00Z">
                  <w:rPr>
                    <w:ins w:id="5713" w:author="Merrick, Riki | APHL" w:date="2022-07-17T14:40:00Z"/>
                  </w:rPr>
                </w:rPrChange>
              </w:rPr>
            </w:pPr>
            <w:ins w:id="5714" w:author="Merrick, Riki | APHL" w:date="2022-07-17T14:40:00Z">
              <w:r w:rsidRPr="00FE4F60">
                <w:rPr>
                  <w:lang w:val="fr-FR"/>
                  <w:rPrChange w:id="5715" w:author="Merrick, Riki | APHL" w:date="2022-07-17T17:47:00Z">
                    <w:rPr/>
                  </w:rPrChange>
                </w:rPr>
                <w:t>76691-5 Gender Identity LOINC</w:t>
              </w:r>
            </w:ins>
          </w:p>
          <w:p w14:paraId="426DC73F" w14:textId="77777777" w:rsidR="0018138B" w:rsidRPr="00FE4F60" w:rsidRDefault="0018138B" w:rsidP="0018138B">
            <w:pPr>
              <w:pStyle w:val="OtherTableBody"/>
              <w:rPr>
                <w:ins w:id="5716" w:author="Merrick, Riki | APHL" w:date="2022-07-17T14:40:00Z"/>
                <w:lang w:val="fr-FR"/>
                <w:rPrChange w:id="5717" w:author="Merrick, Riki | APHL" w:date="2022-07-17T17:47:00Z">
                  <w:rPr>
                    <w:ins w:id="5718" w:author="Merrick, Riki | APHL" w:date="2022-07-17T14:40:00Z"/>
                  </w:rPr>
                </w:rPrChange>
              </w:rPr>
            </w:pPr>
            <w:ins w:id="5719" w:author="Merrick, Riki | APHL" w:date="2022-07-17T14:40:00Z">
              <w:r w:rsidRPr="00FE4F60">
                <w:rPr>
                  <w:lang w:val="fr-FR"/>
                  <w:rPrChange w:id="5720" w:author="Merrick, Riki | APHL" w:date="2022-07-17T17:47:00Z">
                    <w:rPr/>
                  </w:rPrChange>
                </w:rPr>
                <w:t xml:space="preserve">76690-7 </w:t>
              </w:r>
              <w:proofErr w:type="spellStart"/>
              <w:r w:rsidRPr="00FE4F60">
                <w:rPr>
                  <w:lang w:val="fr-FR"/>
                  <w:rPrChange w:id="5721" w:author="Merrick, Riki | APHL" w:date="2022-07-17T17:47:00Z">
                    <w:rPr/>
                  </w:rPrChange>
                </w:rPr>
                <w:t>Sexual</w:t>
              </w:r>
              <w:proofErr w:type="spellEnd"/>
              <w:r w:rsidRPr="00FE4F60">
                <w:rPr>
                  <w:lang w:val="fr-FR"/>
                  <w:rPrChange w:id="5722" w:author="Merrick, Riki | APHL" w:date="2022-07-17T17:47:00Z">
                    <w:rPr/>
                  </w:rPrChange>
                </w:rPr>
                <w:t xml:space="preserve"> orientation LOINC</w:t>
              </w:r>
            </w:ins>
          </w:p>
          <w:p w14:paraId="50CBE6F3" w14:textId="088196DA" w:rsidR="00E56318" w:rsidRPr="002707CE" w:rsidRDefault="0018138B" w:rsidP="0018138B">
            <w:pPr>
              <w:pStyle w:val="OtherTableBody"/>
              <w:rPr>
                <w:ins w:id="5723" w:author="Merrick, Riki | APHL" w:date="2022-07-17T14:34:00Z"/>
              </w:rPr>
            </w:pPr>
            <w:ins w:id="5724" w:author="Merrick, Riki | APHL" w:date="2022-07-17T14:40:00Z">
              <w:r>
                <w:t>90778-2 Personal pronouns - Reported LOINC</w:t>
              </w:r>
            </w:ins>
          </w:p>
        </w:tc>
      </w:tr>
    </w:tbl>
    <w:p w14:paraId="6119A1DE" w14:textId="77777777" w:rsidR="00E56318" w:rsidRPr="002707CE" w:rsidRDefault="00E56318" w:rsidP="00E56318">
      <w:pPr>
        <w:rPr>
          <w:ins w:id="5725" w:author="Merrick, Riki | APHL" w:date="2022-07-17T14:34:00Z"/>
        </w:rPr>
      </w:pPr>
    </w:p>
    <w:p w14:paraId="2F63AD8C" w14:textId="77777777" w:rsidR="00E56318" w:rsidRPr="002707CE" w:rsidRDefault="00E56318" w:rsidP="00E56318">
      <w:pPr>
        <w:pStyle w:val="Subheading"/>
        <w:rPr>
          <w:ins w:id="5726" w:author="Merrick, Riki | APHL" w:date="2022-07-17T14:34:00Z"/>
        </w:rPr>
      </w:pPr>
      <w:ins w:id="5727" w:author="Merrick, Riki | APHL" w:date="2022-07-17T14:34:00Z">
        <w:r>
          <w:t>Binding Information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E56318" w:rsidRPr="002707CE" w14:paraId="33776DE9" w14:textId="77777777" w:rsidTr="005A6711">
        <w:trPr>
          <w:ins w:id="5728" w:author="Merrick, Riki | APHL" w:date="2022-07-17T14:34:00Z"/>
        </w:trPr>
        <w:tc>
          <w:tcPr>
            <w:tcW w:w="1800" w:type="dxa"/>
            <w:shd w:val="clear" w:color="auto" w:fill="F3F3F3"/>
          </w:tcPr>
          <w:p w14:paraId="1E059CEB" w14:textId="77777777" w:rsidR="00E56318" w:rsidRPr="002707CE" w:rsidRDefault="00E56318" w:rsidP="005A6711">
            <w:pPr>
              <w:pStyle w:val="OtherTableHeader"/>
              <w:rPr>
                <w:ins w:id="5729" w:author="Merrick, Riki | APHL" w:date="2022-07-17T14:34:00Z"/>
              </w:rPr>
            </w:pPr>
            <w:ins w:id="5730" w:author="Merrick, Riki | APHL" w:date="2022-07-17T14:34:00Z">
              <w:r w:rsidRPr="002707CE">
                <w:t>Realm</w:t>
              </w:r>
            </w:ins>
          </w:p>
        </w:tc>
        <w:tc>
          <w:tcPr>
            <w:tcW w:w="2400" w:type="dxa"/>
            <w:shd w:val="clear" w:color="auto" w:fill="auto"/>
          </w:tcPr>
          <w:p w14:paraId="58619AAB" w14:textId="6AA81D44" w:rsidR="00E56318" w:rsidRPr="002707CE" w:rsidRDefault="004968C1" w:rsidP="005A6711">
            <w:pPr>
              <w:pStyle w:val="OtherTableBody"/>
              <w:rPr>
                <w:ins w:id="5731" w:author="Merrick, Riki | APHL" w:date="2022-07-17T14:34:00Z"/>
              </w:rPr>
            </w:pPr>
            <w:ins w:id="5732" w:author="Merrick, Riki | APHL" w:date="2022-07-17T15:18:00Z">
              <w:r>
                <w:t>E</w:t>
              </w:r>
              <w:r w:rsidR="00A260AB">
                <w:t>xample</w:t>
              </w:r>
            </w:ins>
          </w:p>
        </w:tc>
      </w:tr>
    </w:tbl>
    <w:p w14:paraId="07C04AAE" w14:textId="77777777" w:rsidR="00E56318" w:rsidRPr="002707CE" w:rsidRDefault="00E56318" w:rsidP="00E56318">
      <w:pPr>
        <w:rPr>
          <w:ins w:id="5733" w:author="Merrick, Riki | APHL" w:date="2022-07-17T14:34:00Z"/>
        </w:rPr>
      </w:pPr>
    </w:p>
    <w:p w14:paraId="76FDB02D" w14:textId="77777777" w:rsidR="00E56318" w:rsidRPr="002707CE" w:rsidRDefault="00E56318" w:rsidP="00E56318">
      <w:pPr>
        <w:pStyle w:val="Subheading"/>
        <w:rPr>
          <w:ins w:id="5734" w:author="Merrick, Riki | APHL" w:date="2022-07-17T14:34:00Z"/>
        </w:rPr>
      </w:pPr>
      <w:ins w:id="5735" w:author="Merrick, Riki | APHL" w:date="2022-07-17T14:34:00Z">
        <w:r>
          <w:t>Table Metadata</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E56318" w:rsidRPr="002707CE" w14:paraId="67D01B21" w14:textId="77777777" w:rsidTr="005A6711">
        <w:trPr>
          <w:ins w:id="5736" w:author="Merrick, Riki | APHL" w:date="2022-07-17T14:34:00Z"/>
        </w:trPr>
        <w:tc>
          <w:tcPr>
            <w:tcW w:w="2600" w:type="dxa"/>
            <w:shd w:val="clear" w:color="auto" w:fill="F3F3F3"/>
          </w:tcPr>
          <w:p w14:paraId="7D5CACAC" w14:textId="77777777" w:rsidR="00E56318" w:rsidRPr="002707CE" w:rsidRDefault="00E56318" w:rsidP="005A6711">
            <w:pPr>
              <w:pStyle w:val="OtherTableHeader"/>
              <w:rPr>
                <w:ins w:id="5737" w:author="Merrick, Riki | APHL" w:date="2022-07-17T14:34:00Z"/>
              </w:rPr>
            </w:pPr>
            <w:ins w:id="5738" w:author="Merrick, Riki | APHL" w:date="2022-07-17T14:34:00Z">
              <w:r w:rsidRPr="002707CE">
                <w:t>Table</w:t>
              </w:r>
            </w:ins>
          </w:p>
        </w:tc>
        <w:tc>
          <w:tcPr>
            <w:tcW w:w="6600" w:type="dxa"/>
            <w:shd w:val="clear" w:color="auto" w:fill="auto"/>
          </w:tcPr>
          <w:p w14:paraId="67594C47" w14:textId="01A94067" w:rsidR="00E56318" w:rsidRPr="002707CE" w:rsidRDefault="00543E4E" w:rsidP="005A6711">
            <w:pPr>
              <w:pStyle w:val="OtherTableBody"/>
              <w:rPr>
                <w:ins w:id="5739" w:author="Merrick, Riki | APHL" w:date="2022-07-17T14:34:00Z"/>
              </w:rPr>
            </w:pPr>
            <w:ins w:id="5740" w:author="Merrick, Riki | APHL" w:date="2022-07-17T14:38:00Z">
              <w:r>
                <w:t>&lt;FRANK TO ASSIGN&gt;</w:t>
              </w:r>
            </w:ins>
          </w:p>
        </w:tc>
      </w:tr>
      <w:tr w:rsidR="00E56318" w:rsidRPr="002707CE" w14:paraId="6BC08FD1" w14:textId="77777777" w:rsidTr="005A6711">
        <w:trPr>
          <w:ins w:id="5741" w:author="Merrick, Riki | APHL" w:date="2022-07-17T14:34:00Z"/>
        </w:trPr>
        <w:tc>
          <w:tcPr>
            <w:tcW w:w="2600" w:type="dxa"/>
            <w:shd w:val="clear" w:color="auto" w:fill="F3F3F3"/>
          </w:tcPr>
          <w:p w14:paraId="35ADAAF0" w14:textId="77777777" w:rsidR="00E56318" w:rsidRPr="002707CE" w:rsidRDefault="00E56318" w:rsidP="005A6711">
            <w:pPr>
              <w:pStyle w:val="OtherTableHeader"/>
              <w:rPr>
                <w:ins w:id="5742" w:author="Merrick, Riki | APHL" w:date="2022-07-17T14:34:00Z"/>
              </w:rPr>
            </w:pPr>
            <w:ins w:id="5743" w:author="Merrick, Riki | APHL" w:date="2022-07-17T14:34:00Z">
              <w:r w:rsidRPr="002707CE">
                <w:t>Description</w:t>
              </w:r>
            </w:ins>
          </w:p>
        </w:tc>
        <w:tc>
          <w:tcPr>
            <w:tcW w:w="6600" w:type="dxa"/>
            <w:shd w:val="clear" w:color="auto" w:fill="auto"/>
          </w:tcPr>
          <w:p w14:paraId="62838CE1" w14:textId="0C558AAB" w:rsidR="00E56318" w:rsidRPr="002707CE" w:rsidRDefault="00E56318" w:rsidP="005A6711">
            <w:pPr>
              <w:pStyle w:val="OtherTableBody"/>
              <w:rPr>
                <w:ins w:id="5744" w:author="Merrick, Riki | APHL" w:date="2022-07-17T14:34:00Z"/>
              </w:rPr>
            </w:pPr>
            <w:ins w:id="5745" w:author="Merrick, Riki | APHL" w:date="2022-07-17T14:34:00Z">
              <w:r w:rsidRPr="002707CE">
                <w:t xml:space="preserve">Table of codes specifying a </w:t>
              </w:r>
            </w:ins>
            <w:ins w:id="5746" w:author="Merrick, Riki | APHL" w:date="2022-07-17T14:38:00Z">
              <w:r w:rsidR="00543E4E">
                <w:t>person’s gender related attributes</w:t>
              </w:r>
            </w:ins>
            <w:ins w:id="5747" w:author="Merrick, Riki | APHL" w:date="2022-07-17T14:34:00Z">
              <w:r w:rsidRPr="002707CE">
                <w:t>.</w:t>
              </w:r>
            </w:ins>
          </w:p>
        </w:tc>
      </w:tr>
      <w:tr w:rsidR="00E56318" w:rsidRPr="002707CE" w14:paraId="6AC50C06" w14:textId="77777777" w:rsidTr="005A6711">
        <w:trPr>
          <w:ins w:id="5748" w:author="Merrick, Riki | APHL" w:date="2022-07-17T14:34:00Z"/>
        </w:trPr>
        <w:tc>
          <w:tcPr>
            <w:tcW w:w="2600" w:type="dxa"/>
            <w:shd w:val="clear" w:color="auto" w:fill="F3F3F3"/>
          </w:tcPr>
          <w:p w14:paraId="555A3D56" w14:textId="77777777" w:rsidR="00E56318" w:rsidRPr="002707CE" w:rsidRDefault="00E56318" w:rsidP="005A6711">
            <w:pPr>
              <w:pStyle w:val="OtherTableHeader"/>
              <w:rPr>
                <w:ins w:id="5749" w:author="Merrick, Riki | APHL" w:date="2022-07-17T14:34:00Z"/>
              </w:rPr>
            </w:pPr>
            <w:ins w:id="5750" w:author="Merrick, Riki | APHL" w:date="2022-07-17T14:34:00Z">
              <w:r w:rsidRPr="002707CE">
                <w:t>Type</w:t>
              </w:r>
            </w:ins>
          </w:p>
        </w:tc>
        <w:tc>
          <w:tcPr>
            <w:tcW w:w="6600" w:type="dxa"/>
            <w:shd w:val="clear" w:color="auto" w:fill="auto"/>
          </w:tcPr>
          <w:p w14:paraId="01EFE230" w14:textId="5C837A06" w:rsidR="00E56318" w:rsidRPr="002707CE" w:rsidRDefault="00543E4E" w:rsidP="005A6711">
            <w:pPr>
              <w:pStyle w:val="OtherTableBody"/>
              <w:rPr>
                <w:ins w:id="5751" w:author="Merrick, Riki | APHL" w:date="2022-07-17T14:34:00Z"/>
              </w:rPr>
            </w:pPr>
            <w:ins w:id="5752" w:author="Merrick, Riki | APHL" w:date="2022-07-17T14:38:00Z">
              <w:r>
                <w:t>External</w:t>
              </w:r>
            </w:ins>
          </w:p>
        </w:tc>
      </w:tr>
      <w:tr w:rsidR="00E56318" w:rsidRPr="002707CE" w14:paraId="2AA851F4" w14:textId="77777777" w:rsidTr="005A6711">
        <w:trPr>
          <w:ins w:id="5753" w:author="Merrick, Riki | APHL" w:date="2022-07-17T14:34:00Z"/>
        </w:trPr>
        <w:tc>
          <w:tcPr>
            <w:tcW w:w="2600" w:type="dxa"/>
            <w:shd w:val="clear" w:color="auto" w:fill="F3F3F3"/>
          </w:tcPr>
          <w:p w14:paraId="246B320D" w14:textId="77777777" w:rsidR="00E56318" w:rsidRPr="002707CE" w:rsidRDefault="00E56318" w:rsidP="005A6711">
            <w:pPr>
              <w:pStyle w:val="OtherTableHeader"/>
              <w:rPr>
                <w:ins w:id="5754" w:author="Merrick, Riki | APHL" w:date="2022-07-17T14:34:00Z"/>
              </w:rPr>
            </w:pPr>
            <w:ins w:id="5755" w:author="Merrick, Riki | APHL" w:date="2022-07-17T14:34:00Z">
              <w:r w:rsidRPr="002707CE">
                <w:t>Steward</w:t>
              </w:r>
            </w:ins>
          </w:p>
        </w:tc>
        <w:tc>
          <w:tcPr>
            <w:tcW w:w="6600" w:type="dxa"/>
            <w:shd w:val="clear" w:color="auto" w:fill="auto"/>
          </w:tcPr>
          <w:p w14:paraId="3F6BEE78" w14:textId="77777777" w:rsidR="00E56318" w:rsidRPr="002707CE" w:rsidRDefault="00E56318" w:rsidP="005A6711">
            <w:pPr>
              <w:pStyle w:val="OtherTableBody"/>
              <w:rPr>
                <w:ins w:id="5756" w:author="Merrick, Riki | APHL" w:date="2022-07-17T14:34:00Z"/>
              </w:rPr>
            </w:pPr>
            <w:ins w:id="5757" w:author="Merrick, Riki | APHL" w:date="2022-07-17T14:34:00Z">
              <w:r w:rsidRPr="002707CE">
                <w:t>PA</w:t>
              </w:r>
            </w:ins>
          </w:p>
        </w:tc>
      </w:tr>
      <w:tr w:rsidR="00E56318" w:rsidRPr="002707CE" w14:paraId="25D1AE69" w14:textId="77777777" w:rsidTr="005A6711">
        <w:trPr>
          <w:ins w:id="5758" w:author="Merrick, Riki | APHL" w:date="2022-07-17T14:34:00Z"/>
        </w:trPr>
        <w:tc>
          <w:tcPr>
            <w:tcW w:w="2600" w:type="dxa"/>
            <w:shd w:val="clear" w:color="auto" w:fill="F3F3F3"/>
          </w:tcPr>
          <w:p w14:paraId="165CC7BF" w14:textId="77777777" w:rsidR="00E56318" w:rsidRPr="002707CE" w:rsidRDefault="00E56318" w:rsidP="005A6711">
            <w:pPr>
              <w:pStyle w:val="OtherTableHeader"/>
              <w:rPr>
                <w:ins w:id="5759" w:author="Merrick, Riki | APHL" w:date="2022-07-17T14:34:00Z"/>
              </w:rPr>
            </w:pPr>
            <w:ins w:id="5760" w:author="Merrick, Riki | APHL" w:date="2022-07-17T14:34:00Z">
              <w:r w:rsidRPr="002707CE">
                <w:t>where used</w:t>
              </w:r>
            </w:ins>
          </w:p>
        </w:tc>
        <w:tc>
          <w:tcPr>
            <w:tcW w:w="6600" w:type="dxa"/>
            <w:shd w:val="clear" w:color="auto" w:fill="auto"/>
          </w:tcPr>
          <w:p w14:paraId="0067B685" w14:textId="56C9DFF8" w:rsidR="00E56318" w:rsidRPr="002707CE" w:rsidRDefault="00543E4E" w:rsidP="005A6711">
            <w:pPr>
              <w:pStyle w:val="OtherTableBody"/>
              <w:rPr>
                <w:ins w:id="5761" w:author="Merrick, Riki | APHL" w:date="2022-07-17T14:34:00Z"/>
              </w:rPr>
            </w:pPr>
            <w:ins w:id="5762" w:author="Merrick, Riki | APHL" w:date="2022-07-17T14:38:00Z">
              <w:r>
                <w:t>GSP</w:t>
              </w:r>
            </w:ins>
            <w:ins w:id="5763" w:author="Merrick, Riki | APHL" w:date="2022-07-17T14:39:00Z">
              <w:r>
                <w:t>-4</w:t>
              </w:r>
            </w:ins>
          </w:p>
        </w:tc>
      </w:tr>
      <w:tr w:rsidR="00E56318" w:rsidRPr="002707CE" w14:paraId="0E6CCAC5" w14:textId="77777777" w:rsidTr="005A6711">
        <w:trPr>
          <w:ins w:id="5764" w:author="Merrick, Riki | APHL" w:date="2022-07-17T14:34:00Z"/>
        </w:trPr>
        <w:tc>
          <w:tcPr>
            <w:tcW w:w="2600" w:type="dxa"/>
            <w:shd w:val="clear" w:color="auto" w:fill="F3F3F3"/>
          </w:tcPr>
          <w:p w14:paraId="781CBE6B" w14:textId="77777777" w:rsidR="00E56318" w:rsidRPr="002707CE" w:rsidRDefault="00E56318" w:rsidP="005A6711">
            <w:pPr>
              <w:pStyle w:val="OtherTableHeader"/>
              <w:rPr>
                <w:ins w:id="5765" w:author="Merrick, Riki | APHL" w:date="2022-07-17T14:34:00Z"/>
              </w:rPr>
            </w:pPr>
            <w:ins w:id="5766" w:author="Merrick, Riki | APHL" w:date="2022-07-17T14:34:00Z">
              <w:r w:rsidRPr="002707CE">
                <w:t>HL7 Version Introduced</w:t>
              </w:r>
            </w:ins>
          </w:p>
        </w:tc>
        <w:tc>
          <w:tcPr>
            <w:tcW w:w="6600" w:type="dxa"/>
            <w:shd w:val="clear" w:color="auto" w:fill="auto"/>
          </w:tcPr>
          <w:p w14:paraId="01C21A04" w14:textId="5E3056A8" w:rsidR="00E56318" w:rsidRPr="002707CE" w:rsidRDefault="00E56318" w:rsidP="005A6711">
            <w:pPr>
              <w:pStyle w:val="OtherTableBody"/>
              <w:rPr>
                <w:ins w:id="5767" w:author="Merrick, Riki | APHL" w:date="2022-07-17T14:34:00Z"/>
              </w:rPr>
            </w:pPr>
            <w:ins w:id="5768" w:author="Merrick, Riki | APHL" w:date="2022-07-17T14:34:00Z">
              <w:r w:rsidRPr="002707CE">
                <w:t>2.</w:t>
              </w:r>
            </w:ins>
            <w:ins w:id="5769" w:author="Merrick, Riki | APHL" w:date="2022-07-17T14:39:00Z">
              <w:r w:rsidR="00543E4E">
                <w:t>9.</w:t>
              </w:r>
            </w:ins>
            <w:ins w:id="5770" w:author="Merrick, Riki | APHL" w:date="2022-07-17T14:34:00Z">
              <w:r w:rsidRPr="002707CE">
                <w:t>1</w:t>
              </w:r>
            </w:ins>
          </w:p>
        </w:tc>
      </w:tr>
    </w:tbl>
    <w:p w14:paraId="7EABADB3" w14:textId="77777777" w:rsidR="00E56318" w:rsidRPr="002707CE" w:rsidRDefault="00E56318" w:rsidP="00E56318">
      <w:pPr>
        <w:rPr>
          <w:ins w:id="5771" w:author="Merrick, Riki | APHL" w:date="2022-07-17T14:34:00Z"/>
        </w:rPr>
      </w:pPr>
    </w:p>
    <w:p w14:paraId="1B339D79" w14:textId="53437CFB" w:rsidR="00E56318" w:rsidRPr="002707CE" w:rsidRDefault="00E56318" w:rsidP="00E56318">
      <w:pPr>
        <w:pStyle w:val="Subheading"/>
        <w:rPr>
          <w:ins w:id="5772" w:author="Merrick, Riki | APHL" w:date="2022-07-17T14:34:00Z"/>
        </w:rPr>
      </w:pPr>
      <w:ins w:id="5773" w:author="Merrick, Riki | APHL" w:date="2022-07-17T14:34:00Z">
        <w:r w:rsidRPr="002707CE">
          <w:t xml:space="preserve">Table </w:t>
        </w:r>
      </w:ins>
      <w:ins w:id="5774" w:author="Merrick, Riki | APHL" w:date="2022-07-17T14:39:00Z">
        <w:r w:rsidR="00543E4E">
          <w:t>&lt;FRANK TO ASSIGN&gt;</w:t>
        </w:r>
      </w:ins>
      <w:ins w:id="5775" w:author="Merrick, Riki | APHL" w:date="2022-07-17T14:34:00Z">
        <w:r>
          <w:t xml:space="preserve"> Coded Content</w:t>
        </w:r>
      </w:ins>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Change w:id="5776" w:author="Merrick, Riki | APHL" w:date="2022-07-17T14:39:00Z">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PrChange>
      </w:tblPr>
      <w:tblGrid>
        <w:gridCol w:w="1245"/>
        <w:gridCol w:w="1755"/>
        <w:gridCol w:w="2600"/>
        <w:gridCol w:w="2800"/>
        <w:gridCol w:w="800"/>
        <w:tblGridChange w:id="5777">
          <w:tblGrid>
            <w:gridCol w:w="1000"/>
            <w:gridCol w:w="2000"/>
            <w:gridCol w:w="2600"/>
            <w:gridCol w:w="2800"/>
            <w:gridCol w:w="800"/>
          </w:tblGrid>
        </w:tblGridChange>
      </w:tblGrid>
      <w:tr w:rsidR="00E56318" w:rsidRPr="002707CE" w14:paraId="284A7165" w14:textId="77777777" w:rsidTr="00543E4E">
        <w:trPr>
          <w:tblHeader/>
          <w:ins w:id="5778" w:author="Merrick, Riki | APHL" w:date="2022-07-17T14:34:00Z"/>
          <w:trPrChange w:id="5779" w:author="Merrick, Riki | APHL" w:date="2022-07-17T14:39:00Z">
            <w:trPr>
              <w:tblHeader/>
            </w:trPr>
          </w:trPrChange>
        </w:trPr>
        <w:tc>
          <w:tcPr>
            <w:tcW w:w="1245" w:type="dxa"/>
            <w:tcBorders>
              <w:top w:val="double" w:sz="4" w:space="0" w:color="auto"/>
              <w:bottom w:val="single" w:sz="4" w:space="0" w:color="auto"/>
            </w:tcBorders>
            <w:shd w:val="clear" w:color="auto" w:fill="E6E6E6"/>
            <w:tcPrChange w:id="5780" w:author="Merrick, Riki | APHL" w:date="2022-07-17T14:39:00Z">
              <w:tcPr>
                <w:tcW w:w="1000" w:type="dxa"/>
                <w:tcBorders>
                  <w:top w:val="double" w:sz="4" w:space="0" w:color="auto"/>
                  <w:bottom w:val="single" w:sz="4" w:space="0" w:color="auto"/>
                </w:tcBorders>
                <w:shd w:val="clear" w:color="auto" w:fill="E6E6E6"/>
              </w:tcPr>
            </w:tcPrChange>
          </w:tcPr>
          <w:p w14:paraId="262CDEBC" w14:textId="77777777" w:rsidR="00E56318" w:rsidRPr="002707CE" w:rsidRDefault="00E56318" w:rsidP="005A6711">
            <w:pPr>
              <w:pStyle w:val="UserTableHeader"/>
              <w:rPr>
                <w:ins w:id="5781" w:author="Merrick, Riki | APHL" w:date="2022-07-17T14:34:00Z"/>
              </w:rPr>
            </w:pPr>
            <w:ins w:id="5782" w:author="Merrick, Riki | APHL" w:date="2022-07-17T14:34:00Z">
              <w:r w:rsidRPr="002707CE">
                <w:t>Value</w:t>
              </w:r>
            </w:ins>
          </w:p>
        </w:tc>
        <w:tc>
          <w:tcPr>
            <w:tcW w:w="1755" w:type="dxa"/>
            <w:tcBorders>
              <w:top w:val="double" w:sz="4" w:space="0" w:color="auto"/>
              <w:bottom w:val="single" w:sz="4" w:space="0" w:color="auto"/>
            </w:tcBorders>
            <w:shd w:val="clear" w:color="auto" w:fill="E6E6E6"/>
            <w:tcPrChange w:id="5783" w:author="Merrick, Riki | APHL" w:date="2022-07-17T14:39:00Z">
              <w:tcPr>
                <w:tcW w:w="2000" w:type="dxa"/>
                <w:tcBorders>
                  <w:top w:val="double" w:sz="4" w:space="0" w:color="auto"/>
                  <w:bottom w:val="single" w:sz="4" w:space="0" w:color="auto"/>
                </w:tcBorders>
                <w:shd w:val="clear" w:color="auto" w:fill="E6E6E6"/>
              </w:tcPr>
            </w:tcPrChange>
          </w:tcPr>
          <w:p w14:paraId="2269997B" w14:textId="77777777" w:rsidR="00E56318" w:rsidRPr="002707CE" w:rsidRDefault="00E56318" w:rsidP="005A6711">
            <w:pPr>
              <w:pStyle w:val="UserTableHeader"/>
              <w:rPr>
                <w:ins w:id="5784" w:author="Merrick, Riki | APHL" w:date="2022-07-17T14:34:00Z"/>
              </w:rPr>
            </w:pPr>
            <w:ins w:id="5785" w:author="Merrick, Riki | APHL" w:date="2022-07-17T14:34:00Z">
              <w:r w:rsidRPr="002707CE">
                <w:t>Display Name</w:t>
              </w:r>
            </w:ins>
          </w:p>
        </w:tc>
        <w:tc>
          <w:tcPr>
            <w:tcW w:w="2600" w:type="dxa"/>
            <w:tcBorders>
              <w:top w:val="double" w:sz="4" w:space="0" w:color="auto"/>
              <w:bottom w:val="single" w:sz="4" w:space="0" w:color="auto"/>
            </w:tcBorders>
            <w:shd w:val="clear" w:color="auto" w:fill="E6E6E6"/>
            <w:tcPrChange w:id="5786" w:author="Merrick, Riki | APHL" w:date="2022-07-17T14:39:00Z">
              <w:tcPr>
                <w:tcW w:w="2600" w:type="dxa"/>
                <w:tcBorders>
                  <w:top w:val="double" w:sz="4" w:space="0" w:color="auto"/>
                  <w:bottom w:val="single" w:sz="4" w:space="0" w:color="auto"/>
                </w:tcBorders>
                <w:shd w:val="clear" w:color="auto" w:fill="E6E6E6"/>
              </w:tcPr>
            </w:tcPrChange>
          </w:tcPr>
          <w:p w14:paraId="4831CC97" w14:textId="77777777" w:rsidR="00E56318" w:rsidRPr="002707CE" w:rsidRDefault="00E56318" w:rsidP="005A6711">
            <w:pPr>
              <w:pStyle w:val="UserTableHeader"/>
              <w:rPr>
                <w:ins w:id="5787" w:author="Merrick, Riki | APHL" w:date="2022-07-17T14:34:00Z"/>
              </w:rPr>
            </w:pPr>
            <w:ins w:id="5788" w:author="Merrick, Riki | APHL" w:date="2022-07-17T14:34:00Z">
              <w:r w:rsidRPr="002707CE">
                <w:t>Definition</w:t>
              </w:r>
            </w:ins>
          </w:p>
        </w:tc>
        <w:tc>
          <w:tcPr>
            <w:tcW w:w="2800" w:type="dxa"/>
            <w:tcBorders>
              <w:top w:val="double" w:sz="4" w:space="0" w:color="auto"/>
              <w:bottom w:val="single" w:sz="4" w:space="0" w:color="auto"/>
            </w:tcBorders>
            <w:shd w:val="clear" w:color="auto" w:fill="E6E6E6"/>
            <w:tcPrChange w:id="5789" w:author="Merrick, Riki | APHL" w:date="2022-07-17T14:39:00Z">
              <w:tcPr>
                <w:tcW w:w="2800" w:type="dxa"/>
                <w:tcBorders>
                  <w:top w:val="double" w:sz="4" w:space="0" w:color="auto"/>
                  <w:bottom w:val="single" w:sz="4" w:space="0" w:color="auto"/>
                </w:tcBorders>
                <w:shd w:val="clear" w:color="auto" w:fill="E6E6E6"/>
              </w:tcPr>
            </w:tcPrChange>
          </w:tcPr>
          <w:p w14:paraId="39828C94" w14:textId="77777777" w:rsidR="00E56318" w:rsidRPr="002707CE" w:rsidRDefault="00E56318" w:rsidP="005A6711">
            <w:pPr>
              <w:pStyle w:val="UserTableHeader"/>
              <w:rPr>
                <w:ins w:id="5790" w:author="Merrick, Riki | APHL" w:date="2022-07-17T14:34:00Z"/>
              </w:rPr>
            </w:pPr>
            <w:ins w:id="5791" w:author="Merrick, Riki | APHL" w:date="2022-07-17T14:34:00Z">
              <w:r w:rsidRPr="002707CE">
                <w:t>Comment/ Usage Note</w:t>
              </w:r>
            </w:ins>
          </w:p>
        </w:tc>
        <w:tc>
          <w:tcPr>
            <w:tcW w:w="800" w:type="dxa"/>
            <w:tcBorders>
              <w:top w:val="double" w:sz="4" w:space="0" w:color="auto"/>
              <w:bottom w:val="single" w:sz="4" w:space="0" w:color="auto"/>
            </w:tcBorders>
            <w:shd w:val="clear" w:color="auto" w:fill="E6E6E6"/>
            <w:tcPrChange w:id="5792" w:author="Merrick, Riki | APHL" w:date="2022-07-17T14:39:00Z">
              <w:tcPr>
                <w:tcW w:w="800" w:type="dxa"/>
                <w:tcBorders>
                  <w:top w:val="double" w:sz="4" w:space="0" w:color="auto"/>
                  <w:bottom w:val="single" w:sz="4" w:space="0" w:color="auto"/>
                </w:tcBorders>
                <w:shd w:val="clear" w:color="auto" w:fill="E6E6E6"/>
              </w:tcPr>
            </w:tcPrChange>
          </w:tcPr>
          <w:p w14:paraId="6057EDCB" w14:textId="77777777" w:rsidR="00E56318" w:rsidRPr="002707CE" w:rsidRDefault="00E56318" w:rsidP="005A6711">
            <w:pPr>
              <w:pStyle w:val="UserTableHeader"/>
              <w:rPr>
                <w:ins w:id="5793" w:author="Merrick, Riki | APHL" w:date="2022-07-17T14:34:00Z"/>
              </w:rPr>
            </w:pPr>
            <w:ins w:id="5794" w:author="Merrick, Riki | APHL" w:date="2022-07-17T14:34:00Z">
              <w:r w:rsidRPr="002707CE">
                <w:t>Status</w:t>
              </w:r>
            </w:ins>
          </w:p>
        </w:tc>
      </w:tr>
      <w:tr w:rsidR="00E56318" w:rsidRPr="002707CE" w14:paraId="4F7FD56C" w14:textId="77777777" w:rsidTr="00543E4E">
        <w:trPr>
          <w:ins w:id="5795" w:author="Merrick, Riki | APHL" w:date="2022-07-17T14:34:00Z"/>
        </w:trPr>
        <w:tc>
          <w:tcPr>
            <w:tcW w:w="1245" w:type="dxa"/>
            <w:tcBorders>
              <w:top w:val="single" w:sz="4" w:space="0" w:color="auto"/>
              <w:bottom w:val="single" w:sz="4" w:space="0" w:color="auto"/>
            </w:tcBorders>
            <w:shd w:val="clear" w:color="auto" w:fill="FFFFFF"/>
            <w:tcPrChange w:id="5796" w:author="Merrick, Riki | APHL" w:date="2022-07-17T14:39:00Z">
              <w:tcPr>
                <w:tcW w:w="1000" w:type="dxa"/>
                <w:tcBorders>
                  <w:top w:val="single" w:sz="4" w:space="0" w:color="auto"/>
                  <w:bottom w:val="single" w:sz="4" w:space="0" w:color="auto"/>
                </w:tcBorders>
                <w:shd w:val="clear" w:color="auto" w:fill="FFFFFF"/>
              </w:tcPr>
            </w:tcPrChange>
          </w:tcPr>
          <w:p w14:paraId="4AECF1B4" w14:textId="4FBB9557" w:rsidR="00E56318" w:rsidRPr="00EF5054" w:rsidRDefault="00EF5054">
            <w:pPr>
              <w:pStyle w:val="OtherTableBody"/>
              <w:rPr>
                <w:ins w:id="5797" w:author="Merrick, Riki | APHL" w:date="2022-07-17T14:34:00Z"/>
                <w:lang w:val="fr-FR"/>
                <w:rPrChange w:id="5798" w:author="Merrick, Riki | APHL" w:date="2022-07-17T14:48:00Z">
                  <w:rPr>
                    <w:ins w:id="5799" w:author="Merrick, Riki | APHL" w:date="2022-07-17T14:34:00Z"/>
                  </w:rPr>
                </w:rPrChange>
              </w:rPr>
              <w:pPrChange w:id="5800" w:author="Merrick, Riki | APHL" w:date="2022-07-17T14:48:00Z">
                <w:pPr>
                  <w:pStyle w:val="UserTableBody"/>
                </w:pPr>
              </w:pPrChange>
            </w:pPr>
            <w:ins w:id="5801" w:author="Merrick, Riki | APHL" w:date="2022-07-17T14:47:00Z">
              <w:r w:rsidRPr="00EF5054">
                <w:rPr>
                  <w:lang w:val="fr-FR"/>
                  <w:rPrChange w:id="5802" w:author="Merrick, Riki | APHL" w:date="2022-07-17T14:47:00Z">
                    <w:rPr/>
                  </w:rPrChange>
                </w:rPr>
                <w:t>76691-5</w:t>
              </w:r>
            </w:ins>
          </w:p>
        </w:tc>
        <w:tc>
          <w:tcPr>
            <w:tcW w:w="1755" w:type="dxa"/>
            <w:tcBorders>
              <w:top w:val="single" w:sz="4" w:space="0" w:color="auto"/>
              <w:bottom w:val="single" w:sz="4" w:space="0" w:color="auto"/>
            </w:tcBorders>
            <w:shd w:val="clear" w:color="auto" w:fill="FFFFFF"/>
            <w:tcPrChange w:id="5803" w:author="Merrick, Riki | APHL" w:date="2022-07-17T14:39:00Z">
              <w:tcPr>
                <w:tcW w:w="2000" w:type="dxa"/>
                <w:tcBorders>
                  <w:top w:val="single" w:sz="4" w:space="0" w:color="auto"/>
                  <w:bottom w:val="single" w:sz="4" w:space="0" w:color="auto"/>
                </w:tcBorders>
                <w:shd w:val="clear" w:color="auto" w:fill="FFFFFF"/>
              </w:tcPr>
            </w:tcPrChange>
          </w:tcPr>
          <w:p w14:paraId="7F016133" w14:textId="6B441CF8" w:rsidR="00E56318" w:rsidRPr="00976A2B" w:rsidRDefault="00EF5054" w:rsidP="005A6711">
            <w:pPr>
              <w:pStyle w:val="UserTableBody"/>
              <w:rPr>
                <w:ins w:id="5804" w:author="Merrick, Riki | APHL" w:date="2022-07-17T14:34:00Z"/>
                <w:rFonts w:ascii="Times New Roman" w:hAnsi="Times New Roman"/>
                <w:lang w:val="fr-FR"/>
                <w:rPrChange w:id="5805" w:author="Merrick, Riki | APHL" w:date="2022-08-14T17:19:00Z">
                  <w:rPr>
                    <w:ins w:id="5806" w:author="Merrick, Riki | APHL" w:date="2022-07-17T14:34:00Z"/>
                  </w:rPr>
                </w:rPrChange>
              </w:rPr>
            </w:pPr>
            <w:ins w:id="5807" w:author="Merrick, Riki | APHL" w:date="2022-07-17T14:47:00Z">
              <w:r w:rsidRPr="00976A2B">
                <w:rPr>
                  <w:rFonts w:ascii="Times New Roman" w:hAnsi="Times New Roman"/>
                  <w:lang w:val="fr-FR"/>
                  <w:rPrChange w:id="5808" w:author="Merrick, Riki | APHL" w:date="2022-08-14T17:19:00Z">
                    <w:rPr>
                      <w:lang w:val="fr-FR"/>
                    </w:rPr>
                  </w:rPrChange>
                </w:rPr>
                <w:t>Gender Identity</w:t>
              </w:r>
            </w:ins>
          </w:p>
        </w:tc>
        <w:tc>
          <w:tcPr>
            <w:tcW w:w="2600" w:type="dxa"/>
            <w:tcBorders>
              <w:top w:val="single" w:sz="4" w:space="0" w:color="auto"/>
              <w:bottom w:val="single" w:sz="4" w:space="0" w:color="auto"/>
            </w:tcBorders>
            <w:shd w:val="clear" w:color="auto" w:fill="FFFFFF"/>
            <w:tcPrChange w:id="5809" w:author="Merrick, Riki | APHL" w:date="2022-07-17T14:39:00Z">
              <w:tcPr>
                <w:tcW w:w="2600" w:type="dxa"/>
                <w:tcBorders>
                  <w:top w:val="single" w:sz="4" w:space="0" w:color="auto"/>
                  <w:bottom w:val="single" w:sz="4" w:space="0" w:color="auto"/>
                </w:tcBorders>
                <w:shd w:val="clear" w:color="auto" w:fill="FFFFFF"/>
              </w:tcPr>
            </w:tcPrChange>
          </w:tcPr>
          <w:p w14:paraId="72FAE76C" w14:textId="00B8B1A1" w:rsidR="00E56318" w:rsidRPr="00976A2B" w:rsidRDefault="00EF5054" w:rsidP="005A6711">
            <w:pPr>
              <w:pStyle w:val="UserTableBody"/>
              <w:rPr>
                <w:ins w:id="5810" w:author="Merrick, Riki | APHL" w:date="2022-07-17T14:34:00Z"/>
                <w:rFonts w:ascii="Times New Roman" w:hAnsi="Times New Roman"/>
                <w:lang w:val="fr-FR"/>
                <w:rPrChange w:id="5811" w:author="Merrick, Riki | APHL" w:date="2022-08-14T17:19:00Z">
                  <w:rPr>
                    <w:ins w:id="5812" w:author="Merrick, Riki | APHL" w:date="2022-07-17T14:34:00Z"/>
                  </w:rPr>
                </w:rPrChange>
              </w:rPr>
            </w:pPr>
            <w:ins w:id="5813" w:author="Merrick, Riki | APHL" w:date="2022-07-17T14:49:00Z">
              <w:r w:rsidRPr="00976A2B">
                <w:rPr>
                  <w:rFonts w:ascii="Times New Roman" w:hAnsi="Times New Roman"/>
                  <w:lang w:val="fr-FR"/>
                  <w:rPrChange w:id="5814" w:author="Merrick, Riki | APHL" w:date="2022-08-14T17:19:00Z">
                    <w:rPr/>
                  </w:rPrChange>
                </w:rPr>
                <w:fldChar w:fldCharType="begin"/>
              </w:r>
              <w:r w:rsidRPr="00976A2B">
                <w:rPr>
                  <w:rFonts w:ascii="Times New Roman" w:hAnsi="Times New Roman"/>
                  <w:lang w:val="fr-FR"/>
                  <w:rPrChange w:id="5815" w:author="Merrick, Riki | APHL" w:date="2022-08-14T17:19:00Z">
                    <w:rPr/>
                  </w:rPrChange>
                </w:rPr>
                <w:instrText xml:space="preserve"> HYPERLINK "https://loinc.org/76691-5/" </w:instrText>
              </w:r>
              <w:r w:rsidRPr="00976A2B">
                <w:rPr>
                  <w:rFonts w:ascii="Times New Roman" w:hAnsi="Times New Roman"/>
                  <w:lang w:val="fr-FR"/>
                  <w:rPrChange w:id="5816" w:author="Merrick, Riki | APHL" w:date="2022-08-14T17:19:00Z">
                    <w:rPr/>
                  </w:rPrChange>
                </w:rPr>
                <w:fldChar w:fldCharType="separate"/>
              </w:r>
              <w:r w:rsidRPr="00976A2B">
                <w:rPr>
                  <w:rFonts w:ascii="Times New Roman" w:hAnsi="Times New Roman"/>
                  <w:lang w:val="fr-FR"/>
                  <w:rPrChange w:id="5817" w:author="Merrick, Riki | APHL" w:date="2022-08-14T17:19:00Z">
                    <w:rPr>
                      <w:rStyle w:val="Hyperlink"/>
                      <w:rFonts w:ascii="Arial" w:hAnsi="Arial" w:cs="Times New Roman"/>
                    </w:rPr>
                  </w:rPrChange>
                </w:rPr>
                <w:t>https://loinc.org/76691-5/</w:t>
              </w:r>
              <w:r w:rsidRPr="00976A2B">
                <w:rPr>
                  <w:rFonts w:ascii="Times New Roman" w:hAnsi="Times New Roman"/>
                  <w:lang w:val="fr-FR"/>
                  <w:rPrChange w:id="5818" w:author="Merrick, Riki | APHL" w:date="2022-08-14T17:19:00Z">
                    <w:rPr/>
                  </w:rPrChange>
                </w:rPr>
                <w:fldChar w:fldCharType="end"/>
              </w:r>
              <w:r w:rsidRPr="00976A2B">
                <w:rPr>
                  <w:rFonts w:ascii="Times New Roman" w:hAnsi="Times New Roman"/>
                  <w:lang w:val="fr-FR"/>
                  <w:rPrChange w:id="5819" w:author="Merrick, Riki | APHL" w:date="2022-08-14T17:19:00Z">
                    <w:rPr/>
                  </w:rPrChange>
                </w:rPr>
                <w:t xml:space="preserve"> </w:t>
              </w:r>
            </w:ins>
          </w:p>
        </w:tc>
        <w:tc>
          <w:tcPr>
            <w:tcW w:w="2800" w:type="dxa"/>
            <w:tcBorders>
              <w:top w:val="single" w:sz="4" w:space="0" w:color="auto"/>
              <w:bottom w:val="single" w:sz="4" w:space="0" w:color="auto"/>
            </w:tcBorders>
            <w:shd w:val="clear" w:color="auto" w:fill="FFFFFF"/>
            <w:tcPrChange w:id="5820" w:author="Merrick, Riki | APHL" w:date="2022-07-17T14:39:00Z">
              <w:tcPr>
                <w:tcW w:w="2800" w:type="dxa"/>
                <w:tcBorders>
                  <w:top w:val="single" w:sz="4" w:space="0" w:color="auto"/>
                  <w:bottom w:val="single" w:sz="4" w:space="0" w:color="auto"/>
                </w:tcBorders>
                <w:shd w:val="clear" w:color="auto" w:fill="FFFFFF"/>
              </w:tcPr>
            </w:tcPrChange>
          </w:tcPr>
          <w:p w14:paraId="1E8D0ADB" w14:textId="588032EC" w:rsidR="00E56318" w:rsidRPr="00AE3964" w:rsidRDefault="00976A2B" w:rsidP="005A6711">
            <w:pPr>
              <w:pStyle w:val="UserTableBody"/>
              <w:rPr>
                <w:ins w:id="5821" w:author="Merrick, Riki | APHL" w:date="2022-07-17T14:34:00Z"/>
                <w:rFonts w:ascii="Times New Roman" w:hAnsi="Times New Roman"/>
                <w:rPrChange w:id="5822" w:author="Merrick, Riki | APHL" w:date="2022-08-16T11:58:00Z">
                  <w:rPr>
                    <w:ins w:id="5823" w:author="Merrick, Riki | APHL" w:date="2022-07-17T14:34:00Z"/>
                  </w:rPr>
                </w:rPrChange>
              </w:rPr>
            </w:pPr>
            <w:ins w:id="5824" w:author="Merrick, Riki | APHL" w:date="2022-08-14T17:18:00Z">
              <w:r w:rsidRPr="00AE3964">
                <w:rPr>
                  <w:rFonts w:ascii="Times New Roman" w:hAnsi="Times New Roman"/>
                  <w:rPrChange w:id="5825" w:author="Merrick, Riki | APHL" w:date="2022-08-16T11:58:00Z">
                    <w:rPr/>
                  </w:rPrChange>
                </w:rPr>
                <w:t>The HL70396 code for this code is ‘LN’</w:t>
              </w:r>
            </w:ins>
          </w:p>
        </w:tc>
        <w:tc>
          <w:tcPr>
            <w:tcW w:w="800" w:type="dxa"/>
            <w:tcBorders>
              <w:top w:val="single" w:sz="4" w:space="0" w:color="auto"/>
              <w:bottom w:val="single" w:sz="4" w:space="0" w:color="auto"/>
            </w:tcBorders>
            <w:shd w:val="clear" w:color="auto" w:fill="FFFFFF"/>
            <w:tcPrChange w:id="5826" w:author="Merrick, Riki | APHL" w:date="2022-07-17T14:39:00Z">
              <w:tcPr>
                <w:tcW w:w="800" w:type="dxa"/>
                <w:tcBorders>
                  <w:top w:val="single" w:sz="4" w:space="0" w:color="auto"/>
                  <w:bottom w:val="single" w:sz="4" w:space="0" w:color="auto"/>
                </w:tcBorders>
                <w:shd w:val="clear" w:color="auto" w:fill="FFFFFF"/>
              </w:tcPr>
            </w:tcPrChange>
          </w:tcPr>
          <w:p w14:paraId="23E62756" w14:textId="7AA59F89" w:rsidR="00E56318" w:rsidRPr="00976A2B" w:rsidRDefault="00EF5054" w:rsidP="005A6711">
            <w:pPr>
              <w:pStyle w:val="UserTableBody"/>
              <w:rPr>
                <w:ins w:id="5827" w:author="Merrick, Riki | APHL" w:date="2022-07-17T14:34:00Z"/>
                <w:rFonts w:ascii="Times New Roman" w:hAnsi="Times New Roman"/>
                <w:lang w:val="fr-FR"/>
                <w:rPrChange w:id="5828" w:author="Merrick, Riki | APHL" w:date="2022-08-14T17:19:00Z">
                  <w:rPr>
                    <w:ins w:id="5829" w:author="Merrick, Riki | APHL" w:date="2022-07-17T14:34:00Z"/>
                  </w:rPr>
                </w:rPrChange>
              </w:rPr>
            </w:pPr>
            <w:ins w:id="5830" w:author="Merrick, Riki | APHL" w:date="2022-07-17T14:48:00Z">
              <w:r w:rsidRPr="00976A2B">
                <w:rPr>
                  <w:rFonts w:ascii="Times New Roman" w:hAnsi="Times New Roman"/>
                  <w:lang w:val="fr-FR"/>
                  <w:rPrChange w:id="5831" w:author="Merrick, Riki | APHL" w:date="2022-08-14T17:19:00Z">
                    <w:rPr/>
                  </w:rPrChange>
                </w:rPr>
                <w:t>A</w:t>
              </w:r>
            </w:ins>
          </w:p>
        </w:tc>
      </w:tr>
      <w:tr w:rsidR="00E56318" w:rsidRPr="002707CE" w14:paraId="61E245BA" w14:textId="77777777" w:rsidTr="00543E4E">
        <w:trPr>
          <w:ins w:id="5832" w:author="Merrick, Riki | APHL" w:date="2022-07-17T14:34:00Z"/>
        </w:trPr>
        <w:tc>
          <w:tcPr>
            <w:tcW w:w="1245" w:type="dxa"/>
            <w:tcBorders>
              <w:top w:val="single" w:sz="4" w:space="0" w:color="auto"/>
              <w:bottom w:val="single" w:sz="4" w:space="0" w:color="auto"/>
            </w:tcBorders>
            <w:shd w:val="clear" w:color="auto" w:fill="F3F3F3"/>
            <w:tcPrChange w:id="5833" w:author="Merrick, Riki | APHL" w:date="2022-07-17T14:39:00Z">
              <w:tcPr>
                <w:tcW w:w="1000" w:type="dxa"/>
                <w:tcBorders>
                  <w:top w:val="single" w:sz="4" w:space="0" w:color="auto"/>
                  <w:bottom w:val="single" w:sz="4" w:space="0" w:color="auto"/>
                </w:tcBorders>
                <w:shd w:val="clear" w:color="auto" w:fill="F3F3F3"/>
              </w:tcPr>
            </w:tcPrChange>
          </w:tcPr>
          <w:p w14:paraId="762B7F80" w14:textId="50F86E30" w:rsidR="00E56318" w:rsidRPr="00976A2B" w:rsidRDefault="00EF5054">
            <w:pPr>
              <w:pStyle w:val="OtherTableBody"/>
              <w:rPr>
                <w:ins w:id="5834" w:author="Merrick, Riki | APHL" w:date="2022-07-17T14:34:00Z"/>
                <w:lang w:val="fr-FR"/>
                <w:rPrChange w:id="5835" w:author="Merrick, Riki | APHL" w:date="2022-08-14T17:19:00Z">
                  <w:rPr>
                    <w:ins w:id="5836" w:author="Merrick, Riki | APHL" w:date="2022-07-17T14:34:00Z"/>
                  </w:rPr>
                </w:rPrChange>
              </w:rPr>
              <w:pPrChange w:id="5837" w:author="Merrick, Riki | APHL" w:date="2022-08-14T17:19:00Z">
                <w:pPr/>
              </w:pPrChange>
            </w:pPr>
            <w:ins w:id="5838" w:author="Merrick, Riki | APHL" w:date="2022-07-17T14:48:00Z">
              <w:r w:rsidRPr="005A6711">
                <w:rPr>
                  <w:lang w:val="fr-FR"/>
                </w:rPr>
                <w:t>76690-7</w:t>
              </w:r>
            </w:ins>
          </w:p>
        </w:tc>
        <w:tc>
          <w:tcPr>
            <w:tcW w:w="1755" w:type="dxa"/>
            <w:tcBorders>
              <w:top w:val="single" w:sz="4" w:space="0" w:color="auto"/>
              <w:bottom w:val="single" w:sz="4" w:space="0" w:color="auto"/>
            </w:tcBorders>
            <w:shd w:val="clear" w:color="auto" w:fill="F3F3F3"/>
            <w:tcPrChange w:id="5839" w:author="Merrick, Riki | APHL" w:date="2022-07-17T14:39:00Z">
              <w:tcPr>
                <w:tcW w:w="2000" w:type="dxa"/>
                <w:tcBorders>
                  <w:top w:val="single" w:sz="4" w:space="0" w:color="auto"/>
                  <w:bottom w:val="single" w:sz="4" w:space="0" w:color="auto"/>
                </w:tcBorders>
                <w:shd w:val="clear" w:color="auto" w:fill="F3F3F3"/>
              </w:tcPr>
            </w:tcPrChange>
          </w:tcPr>
          <w:p w14:paraId="7DC74795" w14:textId="343F8254" w:rsidR="00E56318" w:rsidRPr="00976A2B" w:rsidRDefault="00EF5054">
            <w:pPr>
              <w:pStyle w:val="OtherTableBody"/>
              <w:rPr>
                <w:ins w:id="5840" w:author="Merrick, Riki | APHL" w:date="2022-07-17T14:34:00Z"/>
                <w:lang w:val="fr-FR"/>
                <w:rPrChange w:id="5841" w:author="Merrick, Riki | APHL" w:date="2022-08-14T17:19:00Z">
                  <w:rPr>
                    <w:ins w:id="5842" w:author="Merrick, Riki | APHL" w:date="2022-07-17T14:34:00Z"/>
                  </w:rPr>
                </w:rPrChange>
              </w:rPr>
              <w:pPrChange w:id="5843" w:author="Merrick, Riki | APHL" w:date="2022-08-14T17:19:00Z">
                <w:pPr/>
              </w:pPrChange>
            </w:pPr>
            <w:proofErr w:type="spellStart"/>
            <w:ins w:id="5844" w:author="Merrick, Riki | APHL" w:date="2022-07-17T14:48:00Z">
              <w:r w:rsidRPr="005A6711">
                <w:rPr>
                  <w:lang w:val="fr-FR"/>
                </w:rPr>
                <w:t>Sexual</w:t>
              </w:r>
              <w:proofErr w:type="spellEnd"/>
              <w:r w:rsidRPr="005A6711">
                <w:rPr>
                  <w:lang w:val="fr-FR"/>
                </w:rPr>
                <w:t xml:space="preserve"> orientation</w:t>
              </w:r>
            </w:ins>
          </w:p>
        </w:tc>
        <w:tc>
          <w:tcPr>
            <w:tcW w:w="2600" w:type="dxa"/>
            <w:tcBorders>
              <w:top w:val="single" w:sz="4" w:space="0" w:color="auto"/>
              <w:bottom w:val="single" w:sz="4" w:space="0" w:color="auto"/>
            </w:tcBorders>
            <w:shd w:val="clear" w:color="auto" w:fill="F3F3F3"/>
            <w:tcPrChange w:id="5845" w:author="Merrick, Riki | APHL" w:date="2022-07-17T14:39:00Z">
              <w:tcPr>
                <w:tcW w:w="2600" w:type="dxa"/>
                <w:tcBorders>
                  <w:top w:val="single" w:sz="4" w:space="0" w:color="auto"/>
                  <w:bottom w:val="single" w:sz="4" w:space="0" w:color="auto"/>
                </w:tcBorders>
                <w:shd w:val="clear" w:color="auto" w:fill="F3F3F3"/>
              </w:tcPr>
            </w:tcPrChange>
          </w:tcPr>
          <w:p w14:paraId="61122985" w14:textId="757969F2" w:rsidR="00E56318" w:rsidRPr="00976A2B" w:rsidRDefault="00EF5054">
            <w:pPr>
              <w:pStyle w:val="OtherTableBody"/>
              <w:rPr>
                <w:ins w:id="5846" w:author="Merrick, Riki | APHL" w:date="2022-07-17T14:34:00Z"/>
                <w:lang w:val="fr-FR"/>
                <w:rPrChange w:id="5847" w:author="Merrick, Riki | APHL" w:date="2022-08-14T17:19:00Z">
                  <w:rPr>
                    <w:ins w:id="5848" w:author="Merrick, Riki | APHL" w:date="2022-07-17T14:34:00Z"/>
                  </w:rPr>
                </w:rPrChange>
              </w:rPr>
              <w:pPrChange w:id="5849" w:author="Merrick, Riki | APHL" w:date="2022-08-14T17:19:00Z">
                <w:pPr/>
              </w:pPrChange>
            </w:pPr>
            <w:ins w:id="5850" w:author="Merrick, Riki | APHL" w:date="2022-07-17T14:49:00Z">
              <w:r w:rsidRPr="00976A2B">
                <w:rPr>
                  <w:lang w:val="fr-FR"/>
                  <w:rPrChange w:id="5851" w:author="Merrick, Riki | APHL" w:date="2022-08-14T17:19:00Z">
                    <w:rPr/>
                  </w:rPrChange>
                </w:rPr>
                <w:fldChar w:fldCharType="begin"/>
              </w:r>
              <w:r w:rsidRPr="00976A2B">
                <w:rPr>
                  <w:lang w:val="fr-FR"/>
                  <w:rPrChange w:id="5852" w:author="Merrick, Riki | APHL" w:date="2022-08-14T17:19:00Z">
                    <w:rPr/>
                  </w:rPrChange>
                </w:rPr>
                <w:instrText xml:space="preserve"> HYPERLINK "https://loinc.org/76690-7/" </w:instrText>
              </w:r>
              <w:r w:rsidRPr="00976A2B">
                <w:rPr>
                  <w:lang w:val="fr-FR"/>
                  <w:rPrChange w:id="5853" w:author="Merrick, Riki | APHL" w:date="2022-08-14T17:19:00Z">
                    <w:rPr/>
                  </w:rPrChange>
                </w:rPr>
                <w:fldChar w:fldCharType="separate"/>
              </w:r>
              <w:r w:rsidRPr="00976A2B">
                <w:rPr>
                  <w:lang w:val="fr-FR"/>
                  <w:rPrChange w:id="5854" w:author="Merrick, Riki | APHL" w:date="2022-08-14T17:19:00Z">
                    <w:rPr>
                      <w:rStyle w:val="Hyperlink"/>
                      <w:rFonts w:ascii="Times New Roman" w:hAnsi="Times New Roman" w:cs="Times New Roman"/>
                      <w:kern w:val="0"/>
                      <w:sz w:val="20"/>
                    </w:rPr>
                  </w:rPrChange>
                </w:rPr>
                <w:t>https://loinc.org/76690-7/</w:t>
              </w:r>
              <w:r w:rsidRPr="00976A2B">
                <w:rPr>
                  <w:lang w:val="fr-FR"/>
                  <w:rPrChange w:id="5855" w:author="Merrick, Riki | APHL" w:date="2022-08-14T17:19:00Z">
                    <w:rPr/>
                  </w:rPrChange>
                </w:rPr>
                <w:fldChar w:fldCharType="end"/>
              </w:r>
              <w:r w:rsidRPr="00976A2B">
                <w:rPr>
                  <w:lang w:val="fr-FR"/>
                  <w:rPrChange w:id="5856" w:author="Merrick, Riki | APHL" w:date="2022-08-14T17:19:00Z">
                    <w:rPr/>
                  </w:rPrChange>
                </w:rPr>
                <w:t xml:space="preserve"> </w:t>
              </w:r>
            </w:ins>
          </w:p>
        </w:tc>
        <w:tc>
          <w:tcPr>
            <w:tcW w:w="2800" w:type="dxa"/>
            <w:tcBorders>
              <w:top w:val="single" w:sz="4" w:space="0" w:color="auto"/>
              <w:bottom w:val="single" w:sz="4" w:space="0" w:color="auto"/>
            </w:tcBorders>
            <w:shd w:val="clear" w:color="auto" w:fill="F3F3F3"/>
            <w:tcPrChange w:id="5857" w:author="Merrick, Riki | APHL" w:date="2022-07-17T14:39:00Z">
              <w:tcPr>
                <w:tcW w:w="2800" w:type="dxa"/>
                <w:tcBorders>
                  <w:top w:val="single" w:sz="4" w:space="0" w:color="auto"/>
                  <w:bottom w:val="single" w:sz="4" w:space="0" w:color="auto"/>
                </w:tcBorders>
                <w:shd w:val="clear" w:color="auto" w:fill="F3F3F3"/>
              </w:tcPr>
            </w:tcPrChange>
          </w:tcPr>
          <w:p w14:paraId="10CFC00A" w14:textId="6C23431C" w:rsidR="00E56318" w:rsidRPr="00AE3964" w:rsidRDefault="00976A2B">
            <w:pPr>
              <w:pStyle w:val="OtherTableBody"/>
              <w:rPr>
                <w:ins w:id="5858" w:author="Merrick, Riki | APHL" w:date="2022-07-17T14:34:00Z"/>
              </w:rPr>
              <w:pPrChange w:id="5859" w:author="Merrick, Riki | APHL" w:date="2022-08-14T17:19:00Z">
                <w:pPr/>
              </w:pPrChange>
            </w:pPr>
            <w:ins w:id="5860" w:author="Merrick, Riki | APHL" w:date="2022-08-14T17:18:00Z">
              <w:r w:rsidRPr="00AE3964">
                <w:t>The HL70396 code for this code is ‘LN’</w:t>
              </w:r>
            </w:ins>
          </w:p>
        </w:tc>
        <w:tc>
          <w:tcPr>
            <w:tcW w:w="800" w:type="dxa"/>
            <w:tcBorders>
              <w:top w:val="single" w:sz="4" w:space="0" w:color="auto"/>
              <w:bottom w:val="single" w:sz="4" w:space="0" w:color="auto"/>
            </w:tcBorders>
            <w:shd w:val="clear" w:color="auto" w:fill="F3F3F3"/>
            <w:tcPrChange w:id="5861" w:author="Merrick, Riki | APHL" w:date="2022-07-17T14:39:00Z">
              <w:tcPr>
                <w:tcW w:w="800" w:type="dxa"/>
                <w:tcBorders>
                  <w:top w:val="single" w:sz="4" w:space="0" w:color="auto"/>
                  <w:bottom w:val="single" w:sz="4" w:space="0" w:color="auto"/>
                </w:tcBorders>
                <w:shd w:val="clear" w:color="auto" w:fill="F3F3F3"/>
              </w:tcPr>
            </w:tcPrChange>
          </w:tcPr>
          <w:p w14:paraId="0D07089E" w14:textId="6D0663B5" w:rsidR="00E56318" w:rsidRPr="00976A2B" w:rsidRDefault="00EF5054">
            <w:pPr>
              <w:pStyle w:val="OtherTableBody"/>
              <w:rPr>
                <w:ins w:id="5862" w:author="Merrick, Riki | APHL" w:date="2022-07-17T14:34:00Z"/>
                <w:lang w:val="fr-FR"/>
                <w:rPrChange w:id="5863" w:author="Merrick, Riki | APHL" w:date="2022-08-14T17:19:00Z">
                  <w:rPr>
                    <w:ins w:id="5864" w:author="Merrick, Riki | APHL" w:date="2022-07-17T14:34:00Z"/>
                  </w:rPr>
                </w:rPrChange>
              </w:rPr>
              <w:pPrChange w:id="5865" w:author="Merrick, Riki | APHL" w:date="2022-08-14T17:19:00Z">
                <w:pPr/>
              </w:pPrChange>
            </w:pPr>
            <w:ins w:id="5866" w:author="Merrick, Riki | APHL" w:date="2022-07-17T14:48:00Z">
              <w:r w:rsidRPr="00976A2B">
                <w:rPr>
                  <w:lang w:val="fr-FR"/>
                  <w:rPrChange w:id="5867" w:author="Merrick, Riki | APHL" w:date="2022-08-14T17:19:00Z">
                    <w:rPr/>
                  </w:rPrChange>
                </w:rPr>
                <w:t>A</w:t>
              </w:r>
            </w:ins>
          </w:p>
        </w:tc>
      </w:tr>
      <w:tr w:rsidR="00E56318" w:rsidRPr="002707CE" w14:paraId="411A9FA2" w14:textId="77777777" w:rsidTr="00543E4E">
        <w:trPr>
          <w:ins w:id="5868" w:author="Merrick, Riki | APHL" w:date="2022-07-17T14:34:00Z"/>
        </w:trPr>
        <w:tc>
          <w:tcPr>
            <w:tcW w:w="1245" w:type="dxa"/>
            <w:tcBorders>
              <w:top w:val="single" w:sz="4" w:space="0" w:color="auto"/>
              <w:bottom w:val="single" w:sz="4" w:space="0" w:color="auto"/>
            </w:tcBorders>
            <w:shd w:val="clear" w:color="auto" w:fill="FFFFFF"/>
            <w:tcPrChange w:id="5869" w:author="Merrick, Riki | APHL" w:date="2022-07-17T14:39:00Z">
              <w:tcPr>
                <w:tcW w:w="1000" w:type="dxa"/>
                <w:tcBorders>
                  <w:top w:val="single" w:sz="4" w:space="0" w:color="auto"/>
                  <w:bottom w:val="single" w:sz="4" w:space="0" w:color="auto"/>
                </w:tcBorders>
                <w:shd w:val="clear" w:color="auto" w:fill="FFFFFF"/>
              </w:tcPr>
            </w:tcPrChange>
          </w:tcPr>
          <w:p w14:paraId="4099D07B" w14:textId="0CC4277C" w:rsidR="00E56318" w:rsidRPr="00976A2B" w:rsidRDefault="00EF5054">
            <w:pPr>
              <w:pStyle w:val="OtherTableBody"/>
              <w:rPr>
                <w:ins w:id="5870" w:author="Merrick, Riki | APHL" w:date="2022-07-17T14:34:00Z"/>
                <w:lang w:val="fr-FR"/>
                <w:rPrChange w:id="5871" w:author="Merrick, Riki | APHL" w:date="2022-08-14T17:19:00Z">
                  <w:rPr>
                    <w:ins w:id="5872" w:author="Merrick, Riki | APHL" w:date="2022-07-17T14:34:00Z"/>
                  </w:rPr>
                </w:rPrChange>
              </w:rPr>
              <w:pPrChange w:id="5873" w:author="Merrick, Riki | APHL" w:date="2022-08-14T17:19:00Z">
                <w:pPr/>
              </w:pPrChange>
            </w:pPr>
            <w:ins w:id="5874" w:author="Merrick, Riki | APHL" w:date="2022-07-17T14:48:00Z">
              <w:r w:rsidRPr="00976A2B">
                <w:rPr>
                  <w:lang w:val="fr-FR"/>
                  <w:rPrChange w:id="5875" w:author="Merrick, Riki | APHL" w:date="2022-08-14T17:19:00Z">
                    <w:rPr/>
                  </w:rPrChange>
                </w:rPr>
                <w:t>90778-2</w:t>
              </w:r>
            </w:ins>
          </w:p>
        </w:tc>
        <w:tc>
          <w:tcPr>
            <w:tcW w:w="1755" w:type="dxa"/>
            <w:tcBorders>
              <w:top w:val="single" w:sz="4" w:space="0" w:color="auto"/>
              <w:bottom w:val="single" w:sz="4" w:space="0" w:color="auto"/>
            </w:tcBorders>
            <w:shd w:val="clear" w:color="auto" w:fill="FFFFFF"/>
            <w:tcPrChange w:id="5876" w:author="Merrick, Riki | APHL" w:date="2022-07-17T14:39:00Z">
              <w:tcPr>
                <w:tcW w:w="2000" w:type="dxa"/>
                <w:tcBorders>
                  <w:top w:val="single" w:sz="4" w:space="0" w:color="auto"/>
                  <w:bottom w:val="single" w:sz="4" w:space="0" w:color="auto"/>
                </w:tcBorders>
                <w:shd w:val="clear" w:color="auto" w:fill="FFFFFF"/>
              </w:tcPr>
            </w:tcPrChange>
          </w:tcPr>
          <w:p w14:paraId="67DFC557" w14:textId="3F3DF4B9" w:rsidR="00E56318" w:rsidRPr="00976A2B" w:rsidRDefault="00EF5054">
            <w:pPr>
              <w:pStyle w:val="OtherTableBody"/>
              <w:rPr>
                <w:ins w:id="5877" w:author="Merrick, Riki | APHL" w:date="2022-07-17T14:34:00Z"/>
                <w:lang w:val="fr-FR"/>
                <w:rPrChange w:id="5878" w:author="Merrick, Riki | APHL" w:date="2022-08-14T17:19:00Z">
                  <w:rPr>
                    <w:ins w:id="5879" w:author="Merrick, Riki | APHL" w:date="2022-07-17T14:34:00Z"/>
                  </w:rPr>
                </w:rPrChange>
              </w:rPr>
              <w:pPrChange w:id="5880" w:author="Merrick, Riki | APHL" w:date="2022-08-14T17:19:00Z">
                <w:pPr/>
              </w:pPrChange>
            </w:pPr>
            <w:proofErr w:type="spellStart"/>
            <w:ins w:id="5881" w:author="Merrick, Riki | APHL" w:date="2022-07-17T14:48:00Z">
              <w:r w:rsidRPr="00976A2B">
                <w:rPr>
                  <w:lang w:val="fr-FR"/>
                  <w:rPrChange w:id="5882" w:author="Merrick, Riki | APHL" w:date="2022-08-14T17:19:00Z">
                    <w:rPr/>
                  </w:rPrChange>
                </w:rPr>
                <w:t>Personal</w:t>
              </w:r>
              <w:proofErr w:type="spellEnd"/>
              <w:r w:rsidRPr="00976A2B">
                <w:rPr>
                  <w:lang w:val="fr-FR"/>
                  <w:rPrChange w:id="5883" w:author="Merrick, Riki | APHL" w:date="2022-08-14T17:19:00Z">
                    <w:rPr/>
                  </w:rPrChange>
                </w:rPr>
                <w:t xml:space="preserve"> </w:t>
              </w:r>
              <w:proofErr w:type="spellStart"/>
              <w:r w:rsidRPr="00976A2B">
                <w:rPr>
                  <w:lang w:val="fr-FR"/>
                  <w:rPrChange w:id="5884" w:author="Merrick, Riki | APHL" w:date="2022-08-14T17:19:00Z">
                    <w:rPr/>
                  </w:rPrChange>
                </w:rPr>
                <w:t>pronouns</w:t>
              </w:r>
              <w:proofErr w:type="spellEnd"/>
              <w:r w:rsidRPr="00976A2B">
                <w:rPr>
                  <w:lang w:val="fr-FR"/>
                  <w:rPrChange w:id="5885" w:author="Merrick, Riki | APHL" w:date="2022-08-14T17:19:00Z">
                    <w:rPr/>
                  </w:rPrChange>
                </w:rPr>
                <w:t xml:space="preserve"> - </w:t>
              </w:r>
              <w:proofErr w:type="spellStart"/>
              <w:r w:rsidRPr="00976A2B">
                <w:rPr>
                  <w:lang w:val="fr-FR"/>
                  <w:rPrChange w:id="5886" w:author="Merrick, Riki | APHL" w:date="2022-08-14T17:19:00Z">
                    <w:rPr/>
                  </w:rPrChange>
                </w:rPr>
                <w:t>Reported</w:t>
              </w:r>
            </w:ins>
            <w:proofErr w:type="spellEnd"/>
          </w:p>
        </w:tc>
        <w:tc>
          <w:tcPr>
            <w:tcW w:w="2600" w:type="dxa"/>
            <w:tcBorders>
              <w:top w:val="single" w:sz="4" w:space="0" w:color="auto"/>
              <w:bottom w:val="single" w:sz="4" w:space="0" w:color="auto"/>
            </w:tcBorders>
            <w:shd w:val="clear" w:color="auto" w:fill="FFFFFF"/>
            <w:tcPrChange w:id="5887" w:author="Merrick, Riki | APHL" w:date="2022-07-17T14:39:00Z">
              <w:tcPr>
                <w:tcW w:w="2600" w:type="dxa"/>
                <w:tcBorders>
                  <w:top w:val="single" w:sz="4" w:space="0" w:color="auto"/>
                  <w:bottom w:val="single" w:sz="4" w:space="0" w:color="auto"/>
                </w:tcBorders>
                <w:shd w:val="clear" w:color="auto" w:fill="FFFFFF"/>
              </w:tcPr>
            </w:tcPrChange>
          </w:tcPr>
          <w:p w14:paraId="0EA27F76" w14:textId="1E96E9A1" w:rsidR="00E56318" w:rsidRPr="00976A2B" w:rsidRDefault="00EF5054">
            <w:pPr>
              <w:pStyle w:val="OtherTableBody"/>
              <w:rPr>
                <w:ins w:id="5888" w:author="Merrick, Riki | APHL" w:date="2022-07-17T14:34:00Z"/>
                <w:lang w:val="fr-FR"/>
                <w:rPrChange w:id="5889" w:author="Merrick, Riki | APHL" w:date="2022-08-14T17:19:00Z">
                  <w:rPr>
                    <w:ins w:id="5890" w:author="Merrick, Riki | APHL" w:date="2022-07-17T14:34:00Z"/>
                  </w:rPr>
                </w:rPrChange>
              </w:rPr>
              <w:pPrChange w:id="5891" w:author="Merrick, Riki | APHL" w:date="2022-08-14T17:19:00Z">
                <w:pPr/>
              </w:pPrChange>
            </w:pPr>
            <w:ins w:id="5892" w:author="Merrick, Riki | APHL" w:date="2022-07-17T14:49:00Z">
              <w:r w:rsidRPr="00976A2B">
                <w:rPr>
                  <w:lang w:val="fr-FR"/>
                  <w:rPrChange w:id="5893" w:author="Merrick, Riki | APHL" w:date="2022-08-14T17:19:00Z">
                    <w:rPr/>
                  </w:rPrChange>
                </w:rPr>
                <w:fldChar w:fldCharType="begin"/>
              </w:r>
              <w:r w:rsidRPr="00976A2B">
                <w:rPr>
                  <w:lang w:val="fr-FR"/>
                  <w:rPrChange w:id="5894" w:author="Merrick, Riki | APHL" w:date="2022-08-14T17:19:00Z">
                    <w:rPr/>
                  </w:rPrChange>
                </w:rPr>
                <w:instrText xml:space="preserve"> HYPERLINK "https://loinc.org/90778-2/" </w:instrText>
              </w:r>
              <w:r w:rsidRPr="00976A2B">
                <w:rPr>
                  <w:lang w:val="fr-FR"/>
                  <w:rPrChange w:id="5895" w:author="Merrick, Riki | APHL" w:date="2022-08-14T17:19:00Z">
                    <w:rPr/>
                  </w:rPrChange>
                </w:rPr>
                <w:fldChar w:fldCharType="separate"/>
              </w:r>
              <w:r w:rsidRPr="00976A2B">
                <w:rPr>
                  <w:lang w:val="fr-FR"/>
                  <w:rPrChange w:id="5896" w:author="Merrick, Riki | APHL" w:date="2022-08-14T17:19:00Z">
                    <w:rPr>
                      <w:rStyle w:val="Hyperlink"/>
                      <w:rFonts w:ascii="Times New Roman" w:hAnsi="Times New Roman" w:cs="Times New Roman"/>
                      <w:kern w:val="0"/>
                      <w:sz w:val="20"/>
                    </w:rPr>
                  </w:rPrChange>
                </w:rPr>
                <w:t>https://loinc.org/90778-2/</w:t>
              </w:r>
              <w:r w:rsidRPr="00976A2B">
                <w:rPr>
                  <w:lang w:val="fr-FR"/>
                  <w:rPrChange w:id="5897" w:author="Merrick, Riki | APHL" w:date="2022-08-14T17:19:00Z">
                    <w:rPr/>
                  </w:rPrChange>
                </w:rPr>
                <w:fldChar w:fldCharType="end"/>
              </w:r>
              <w:r w:rsidRPr="00976A2B">
                <w:rPr>
                  <w:lang w:val="fr-FR"/>
                  <w:rPrChange w:id="5898" w:author="Merrick, Riki | APHL" w:date="2022-08-14T17:19:00Z">
                    <w:rPr/>
                  </w:rPrChange>
                </w:rPr>
                <w:t xml:space="preserve"> </w:t>
              </w:r>
            </w:ins>
          </w:p>
        </w:tc>
        <w:tc>
          <w:tcPr>
            <w:tcW w:w="2800" w:type="dxa"/>
            <w:tcBorders>
              <w:top w:val="single" w:sz="4" w:space="0" w:color="auto"/>
              <w:bottom w:val="single" w:sz="4" w:space="0" w:color="auto"/>
            </w:tcBorders>
            <w:shd w:val="clear" w:color="auto" w:fill="FFFFFF"/>
            <w:tcPrChange w:id="5899" w:author="Merrick, Riki | APHL" w:date="2022-07-17T14:39:00Z">
              <w:tcPr>
                <w:tcW w:w="2800" w:type="dxa"/>
                <w:tcBorders>
                  <w:top w:val="single" w:sz="4" w:space="0" w:color="auto"/>
                  <w:bottom w:val="single" w:sz="4" w:space="0" w:color="auto"/>
                </w:tcBorders>
                <w:shd w:val="clear" w:color="auto" w:fill="FFFFFF"/>
              </w:tcPr>
            </w:tcPrChange>
          </w:tcPr>
          <w:p w14:paraId="0B009814" w14:textId="60D3B45C" w:rsidR="00E56318" w:rsidRPr="00AE3964" w:rsidRDefault="00976A2B">
            <w:pPr>
              <w:pStyle w:val="OtherTableBody"/>
              <w:rPr>
                <w:ins w:id="5900" w:author="Merrick, Riki | APHL" w:date="2022-07-17T14:34:00Z"/>
              </w:rPr>
              <w:pPrChange w:id="5901" w:author="Merrick, Riki | APHL" w:date="2022-08-14T17:19:00Z">
                <w:pPr/>
              </w:pPrChange>
            </w:pPr>
            <w:ins w:id="5902" w:author="Merrick, Riki | APHL" w:date="2022-08-14T17:18:00Z">
              <w:r w:rsidRPr="00AE3964">
                <w:t>The HL70396 code for this code is ‘LN’</w:t>
              </w:r>
            </w:ins>
          </w:p>
        </w:tc>
        <w:tc>
          <w:tcPr>
            <w:tcW w:w="800" w:type="dxa"/>
            <w:tcBorders>
              <w:top w:val="single" w:sz="4" w:space="0" w:color="auto"/>
              <w:bottom w:val="single" w:sz="4" w:space="0" w:color="auto"/>
            </w:tcBorders>
            <w:shd w:val="clear" w:color="auto" w:fill="FFFFFF"/>
            <w:tcPrChange w:id="5903" w:author="Merrick, Riki | APHL" w:date="2022-07-17T14:39:00Z">
              <w:tcPr>
                <w:tcW w:w="800" w:type="dxa"/>
                <w:tcBorders>
                  <w:top w:val="single" w:sz="4" w:space="0" w:color="auto"/>
                  <w:bottom w:val="single" w:sz="4" w:space="0" w:color="auto"/>
                </w:tcBorders>
                <w:shd w:val="clear" w:color="auto" w:fill="FFFFFF"/>
              </w:tcPr>
            </w:tcPrChange>
          </w:tcPr>
          <w:p w14:paraId="30D6F24F" w14:textId="1CCA3CF8" w:rsidR="00E56318" w:rsidRPr="00976A2B" w:rsidRDefault="00EF5054">
            <w:pPr>
              <w:pStyle w:val="OtherTableBody"/>
              <w:rPr>
                <w:ins w:id="5904" w:author="Merrick, Riki | APHL" w:date="2022-07-17T14:34:00Z"/>
                <w:lang w:val="fr-FR"/>
                <w:rPrChange w:id="5905" w:author="Merrick, Riki | APHL" w:date="2022-08-14T17:19:00Z">
                  <w:rPr>
                    <w:ins w:id="5906" w:author="Merrick, Riki | APHL" w:date="2022-07-17T14:34:00Z"/>
                  </w:rPr>
                </w:rPrChange>
              </w:rPr>
              <w:pPrChange w:id="5907" w:author="Merrick, Riki | APHL" w:date="2022-08-14T17:19:00Z">
                <w:pPr/>
              </w:pPrChange>
            </w:pPr>
            <w:ins w:id="5908" w:author="Merrick, Riki | APHL" w:date="2022-07-17T14:48:00Z">
              <w:r w:rsidRPr="00976A2B">
                <w:rPr>
                  <w:lang w:val="fr-FR"/>
                  <w:rPrChange w:id="5909" w:author="Merrick, Riki | APHL" w:date="2022-08-14T17:19:00Z">
                    <w:rPr/>
                  </w:rPrChange>
                </w:rPr>
                <w:t>A</w:t>
              </w:r>
            </w:ins>
          </w:p>
        </w:tc>
      </w:tr>
    </w:tbl>
    <w:p w14:paraId="0F57BC94" w14:textId="631D3AE5" w:rsidR="00C97679" w:rsidRDefault="00C97679" w:rsidP="002F372A">
      <w:pPr>
        <w:pStyle w:val="NormalIndented"/>
        <w:rPr>
          <w:ins w:id="5910" w:author="Merrick, Riki | APHL" w:date="2022-07-13T12:42:00Z"/>
          <w:noProof/>
        </w:rPr>
      </w:pPr>
      <w:ins w:id="5911" w:author="Merrick, Riki | APHL" w:date="2022-07-17T14:31:00Z">
        <w:r>
          <w:rPr>
            <w:noProof/>
          </w:rPr>
          <w:t>&gt;</w:t>
        </w:r>
      </w:ins>
    </w:p>
    <w:p w14:paraId="089699C1" w14:textId="77777777" w:rsidR="002F372A" w:rsidRDefault="002F372A" w:rsidP="002F372A">
      <w:pPr>
        <w:pStyle w:val="Heading4"/>
        <w:numPr>
          <w:ilvl w:val="3"/>
          <w:numId w:val="52"/>
        </w:numPr>
        <w:tabs>
          <w:tab w:val="clear" w:pos="2160"/>
          <w:tab w:val="num" w:pos="360"/>
          <w:tab w:val="num" w:pos="964"/>
        </w:tabs>
        <w:ind w:left="964" w:hanging="316"/>
        <w:rPr>
          <w:ins w:id="5912" w:author="Merrick, Riki | APHL" w:date="2022-07-13T12:42:00Z"/>
          <w:noProof/>
        </w:rPr>
      </w:pPr>
      <w:ins w:id="5913" w:author="Merrick, Riki | APHL" w:date="2022-07-13T12:42:00Z">
        <w:r>
          <w:rPr>
            <w:noProof/>
          </w:rPr>
          <w:t>GSP-5   SOGI Concept Value  (CWE)   &lt;TBD&gt;</w:t>
        </w:r>
      </w:ins>
    </w:p>
    <w:p w14:paraId="26430889" w14:textId="77777777" w:rsidR="002F372A" w:rsidRDefault="002F372A" w:rsidP="002F372A">
      <w:pPr>
        <w:pStyle w:val="Components"/>
        <w:rPr>
          <w:ins w:id="5914" w:author="Merrick, Riki | APHL" w:date="2022-07-13T12:46:00Z"/>
          <w:noProof/>
        </w:rPr>
      </w:pPr>
      <w:ins w:id="5915"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6B03DE19" w14:textId="38E5B206" w:rsidR="001B4E13" w:rsidRDefault="002F372A" w:rsidP="002F372A">
      <w:pPr>
        <w:pStyle w:val="NormalIndented"/>
        <w:rPr>
          <w:ins w:id="5916" w:author="Merrick, Riki | APHL" w:date="2022-07-13T12:49:00Z"/>
          <w:noProof/>
        </w:rPr>
      </w:pPr>
      <w:ins w:id="5917" w:author="Merrick, Riki | APHL" w:date="2022-07-13T12:42:00Z">
        <w:r w:rsidRPr="00594536">
          <w:rPr>
            <w:noProof/>
          </w:rPr>
          <w:t xml:space="preserve">Definition: </w:t>
        </w:r>
        <w:r w:rsidRPr="00D36C5F">
          <w:rPr>
            <w:noProof/>
          </w:rPr>
          <w:t>This field contains the value asserted for the concept conveyed in GSP-4. The appropriate value set to use will vary with the concept being communicated (i.e. the valid list of concepts for Gender Identity will be different than the valid list of concepts for Sexual Orientation</w:t>
        </w:r>
        <w:r>
          <w:rPr>
            <w:noProof/>
          </w:rPr>
          <w:t xml:space="preserve">). </w:t>
        </w:r>
      </w:ins>
    </w:p>
    <w:p w14:paraId="71E8A00B" w14:textId="18A5460E" w:rsidR="00894E87" w:rsidRDefault="001B4E13" w:rsidP="00894E87">
      <w:pPr>
        <w:pStyle w:val="NormalIndented"/>
        <w:rPr>
          <w:ins w:id="5918" w:author="Merrick, Riki | APHL" w:date="2022-07-17T15:20:00Z"/>
          <w:noProof/>
        </w:rPr>
      </w:pPr>
      <w:commentRangeStart w:id="5919"/>
      <w:ins w:id="5920" w:author="Merrick, Riki | APHL" w:date="2022-07-13T12:49:00Z">
        <w:r>
          <w:rPr>
            <w:noProof/>
          </w:rPr>
          <w:t xml:space="preserve">For </w:t>
        </w:r>
      </w:ins>
      <w:ins w:id="5921" w:author="Merrick, Riki | APHL" w:date="2022-07-13T12:50:00Z">
        <w:r w:rsidR="004370DE">
          <w:rPr>
            <w:noProof/>
          </w:rPr>
          <w:t xml:space="preserve">Gender Identity </w:t>
        </w:r>
      </w:ins>
      <w:ins w:id="5922" w:author="Merrick, Riki | APHL" w:date="2022-07-17T14:50:00Z">
        <w:r w:rsidR="00431ACD">
          <w:rPr>
            <w:noProof/>
          </w:rPr>
          <w:t>(</w:t>
        </w:r>
        <w:r w:rsidR="00355457">
          <w:rPr>
            <w:noProof/>
          </w:rPr>
          <w:t>GSP-4 is pop</w:t>
        </w:r>
      </w:ins>
      <w:ins w:id="5923" w:author="Merrick, Riki | APHL" w:date="2022-07-17T14:51:00Z">
        <w:r w:rsidR="00355457">
          <w:rPr>
            <w:noProof/>
          </w:rPr>
          <w:t>ulated with ‘</w:t>
        </w:r>
        <w:r w:rsidR="00355457" w:rsidRPr="00355457">
          <w:rPr>
            <w:noProof/>
          </w:rPr>
          <w:t>76691-5</w:t>
        </w:r>
        <w:r w:rsidR="00F05F9D">
          <w:rPr>
            <w:noProof/>
          </w:rPr>
          <w:t>^</w:t>
        </w:r>
        <w:r w:rsidR="00355457" w:rsidRPr="00355457">
          <w:rPr>
            <w:noProof/>
          </w:rPr>
          <w:t>Gender Identity</w:t>
        </w:r>
        <w:r w:rsidR="00F05F9D">
          <w:rPr>
            <w:noProof/>
          </w:rPr>
          <w:t>^LN</w:t>
        </w:r>
      </w:ins>
      <w:ins w:id="5924" w:author="Merrick, Riki | APHL" w:date="2022-07-17T14:50:00Z">
        <w:r w:rsidR="00431ACD">
          <w:rPr>
            <w:noProof/>
          </w:rPr>
          <w:t xml:space="preserve">) </w:t>
        </w:r>
      </w:ins>
      <w:ins w:id="5925" w:author="Merrick, Riki | APHL" w:date="2022-07-13T12:51:00Z">
        <w:r w:rsidR="004370DE">
          <w:rPr>
            <w:noProof/>
          </w:rPr>
          <w:t>r</w:t>
        </w:r>
        <w:r w:rsidR="004370DE" w:rsidRPr="004370DE">
          <w:rPr>
            <w:noProof/>
          </w:rPr>
          <w:t>efer</w:t>
        </w:r>
      </w:ins>
      <w:ins w:id="5926" w:author="Merrick, Riki | APHL" w:date="2022-08-14T17:20:00Z">
        <w:r w:rsidR="00894E87" w:rsidRPr="00F21240">
          <w:rPr>
            <w:noProof/>
          </w:rPr>
          <w:t xml:space="preserve"> to </w:t>
        </w:r>
        <w:r w:rsidR="00894E87" w:rsidRPr="005D6611">
          <w:rPr>
            <w:rStyle w:val="ReferenceUserTable"/>
            <w:i w:val="0"/>
          </w:rPr>
          <w:t>User-defined Table &lt;</w:t>
        </w:r>
        <w:r w:rsidR="00894E87">
          <w:rPr>
            <w:rStyle w:val="ReferenceUserTable"/>
            <w:i w:val="0"/>
          </w:rPr>
          <w:t>HL7 Table Nnn</w:t>
        </w:r>
      </w:ins>
      <w:ins w:id="5927" w:author="Merrick, Riki | APHL" w:date="2022-08-14T17:24:00Z">
        <w:r w:rsidR="00D25000">
          <w:rPr>
            <w:rStyle w:val="ReferenceUserTable"/>
            <w:i w:val="0"/>
          </w:rPr>
          <w:t>2</w:t>
        </w:r>
      </w:ins>
      <w:ins w:id="5928" w:author="Merrick, Riki | APHL" w:date="2022-08-14T17:20:00Z">
        <w:r w:rsidR="00894E87">
          <w:rPr>
            <w:rStyle w:val="ReferenceUserTable"/>
            <w:i w:val="0"/>
          </w:rPr>
          <w:t xml:space="preserve"> = FRANK TO PROVIDE THE NUMBER</w:t>
        </w:r>
        <w:r w:rsidR="00894E87" w:rsidRPr="005D6611">
          <w:rPr>
            <w:rStyle w:val="ReferenceUserTable"/>
            <w:i w:val="0"/>
          </w:rPr>
          <w:t>&gt; - &lt;</w:t>
        </w:r>
        <w:r w:rsidR="00894E87">
          <w:rPr>
            <w:rStyle w:val="ReferenceUserTable"/>
            <w:i w:val="0"/>
          </w:rPr>
          <w:t xml:space="preserve">Gender </w:t>
        </w:r>
      </w:ins>
      <w:ins w:id="5929" w:author="Merrick, Riki | APHL" w:date="2022-08-14T17:24:00Z">
        <w:r w:rsidR="00D25000">
          <w:rPr>
            <w:rStyle w:val="ReferenceUserTable"/>
            <w:i w:val="0"/>
          </w:rPr>
          <w:t>Identity</w:t>
        </w:r>
      </w:ins>
      <w:ins w:id="5930" w:author="Merrick, Riki | APHL" w:date="2022-08-14T17:20:00Z">
        <w:r w:rsidR="00894E87" w:rsidRPr="005D6611">
          <w:rPr>
            <w:rStyle w:val="ReferenceUserTable"/>
            <w:i w:val="0"/>
          </w:rPr>
          <w:t>&gt;</w:t>
        </w:r>
        <w:r w:rsidR="00894E87">
          <w:rPr>
            <w:i/>
            <w:noProof/>
          </w:rPr>
          <w:t xml:space="preserve"> </w:t>
        </w:r>
        <w:r w:rsidR="00894E87">
          <w:rPr>
            <w:noProof/>
          </w:rPr>
          <w:t xml:space="preserve">in Chapter 2C, Code Tables, for </w:t>
        </w:r>
        <w:r w:rsidR="00894E87" w:rsidRPr="00F21240">
          <w:rPr>
            <w:noProof/>
          </w:rPr>
          <w:t>suggested values</w:t>
        </w:r>
        <w:r w:rsidR="00894E87">
          <w:rPr>
            <w:noProof/>
          </w:rPr>
          <w:t>.</w:t>
        </w:r>
      </w:ins>
      <w:commentRangeEnd w:id="5919"/>
      <w:ins w:id="5931" w:author="Merrick, Riki | APHL" w:date="2022-08-14T17:27:00Z">
        <w:r w:rsidR="005508E4">
          <w:rPr>
            <w:rStyle w:val="CommentReference"/>
            <w:rFonts w:ascii="Verdana" w:hAnsi="Verdana"/>
            <w:kern w:val="0"/>
            <w:lang w:eastAsia="en-US"/>
          </w:rPr>
          <w:commentReference w:id="5919"/>
        </w:r>
      </w:ins>
    </w:p>
    <w:p w14:paraId="27F4D686" w14:textId="77777777" w:rsidR="007F1BD2" w:rsidRDefault="007F1BD2" w:rsidP="007F1BD2">
      <w:pPr>
        <w:pStyle w:val="NormalIndented"/>
        <w:rPr>
          <w:ins w:id="5932" w:author="Merrick, Riki | APHL" w:date="2022-07-17T15:20:00Z"/>
          <w:noProof/>
        </w:rPr>
      </w:pPr>
      <w:ins w:id="5933" w:author="Merrick, Riki | APHL" w:date="2022-07-17T15:20:00Z">
        <w:r>
          <w:rPr>
            <w:noProof/>
          </w:rPr>
          <w:t>&lt;CONTENT FOR CHAPTER 2C:</w:t>
        </w:r>
      </w:ins>
    </w:p>
    <w:p w14:paraId="76D6A4DF" w14:textId="3920B97F" w:rsidR="007F1BD2" w:rsidRPr="002707CE" w:rsidRDefault="007F1BD2" w:rsidP="007F1BD2">
      <w:pPr>
        <w:pStyle w:val="Heading6"/>
        <w:numPr>
          <w:ilvl w:val="0"/>
          <w:numId w:val="0"/>
        </w:numPr>
        <w:rPr>
          <w:ins w:id="5934" w:author="Merrick, Riki | APHL" w:date="2022-07-17T15:20:00Z"/>
        </w:rPr>
      </w:pPr>
      <w:ins w:id="5935" w:author="Merrick, Riki | APHL" w:date="2022-07-17T15:20:00Z">
        <w:r>
          <w:t>&lt;FRANK TO ASSIGN&gt;</w:t>
        </w:r>
        <w:r w:rsidRPr="002707CE">
          <w:t xml:space="preserve"> - </w:t>
        </w:r>
      </w:ins>
      <w:ins w:id="5936" w:author="Merrick, Riki | APHL" w:date="2022-07-17T15:27:00Z">
        <w:r w:rsidR="008F5C4B">
          <w:t>Gender Identity</w:t>
        </w:r>
      </w:ins>
    </w:p>
    <w:p w14:paraId="2380092E" w14:textId="77777777" w:rsidR="007F1BD2" w:rsidRPr="002707CE" w:rsidRDefault="007F1BD2" w:rsidP="007F1BD2">
      <w:pPr>
        <w:pStyle w:val="Subheading"/>
        <w:rPr>
          <w:ins w:id="5937" w:author="Merrick, Riki | APHL" w:date="2022-07-17T15:20:00Z"/>
        </w:rPr>
      </w:pPr>
      <w:ins w:id="5938" w:author="Merrick, Riki | APHL" w:date="2022-07-17T15:20:00Z">
        <w:r>
          <w:t>Concept Domain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F1BD2" w:rsidRPr="002707CE" w14:paraId="2C0ADAA5" w14:textId="77777777" w:rsidTr="005A6711">
        <w:trPr>
          <w:ins w:id="5939" w:author="Merrick, Riki | APHL" w:date="2022-07-17T15:20:00Z"/>
        </w:trPr>
        <w:tc>
          <w:tcPr>
            <w:tcW w:w="2600" w:type="dxa"/>
            <w:shd w:val="clear" w:color="auto" w:fill="F3F3F3"/>
          </w:tcPr>
          <w:p w14:paraId="01ED0175" w14:textId="77777777" w:rsidR="007F1BD2" w:rsidRPr="002707CE" w:rsidRDefault="007F1BD2" w:rsidP="005A6711">
            <w:pPr>
              <w:pStyle w:val="OtherTableHeader"/>
              <w:rPr>
                <w:ins w:id="5940" w:author="Merrick, Riki | APHL" w:date="2022-07-17T15:20:00Z"/>
              </w:rPr>
            </w:pPr>
            <w:ins w:id="5941" w:author="Merrick, Riki | APHL" w:date="2022-07-17T15:20:00Z">
              <w:r w:rsidRPr="002707CE">
                <w:t>Concept Domain Name</w:t>
              </w:r>
            </w:ins>
          </w:p>
        </w:tc>
        <w:tc>
          <w:tcPr>
            <w:tcW w:w="6600" w:type="dxa"/>
            <w:shd w:val="clear" w:color="auto" w:fill="auto"/>
          </w:tcPr>
          <w:p w14:paraId="7C5D8D83" w14:textId="2DECC246" w:rsidR="007F1BD2" w:rsidRPr="002707CE" w:rsidRDefault="008F5C4B" w:rsidP="005A6711">
            <w:pPr>
              <w:pStyle w:val="OtherTableBody"/>
              <w:rPr>
                <w:ins w:id="5942" w:author="Merrick, Riki | APHL" w:date="2022-07-17T15:20:00Z"/>
              </w:rPr>
            </w:pPr>
            <w:ins w:id="5943" w:author="Merrick, Riki | APHL" w:date="2022-07-17T15:27:00Z">
              <w:r>
                <w:t>Gender</w:t>
              </w:r>
            </w:ins>
            <w:ins w:id="5944" w:author="Merrick, Riki | APHL" w:date="2022-07-17T15:28:00Z">
              <w:r>
                <w:t xml:space="preserve"> </w:t>
              </w:r>
            </w:ins>
            <w:ins w:id="5945" w:author="Merrick, Riki | APHL" w:date="2022-07-17T15:27:00Z">
              <w:r>
                <w:t>I</w:t>
              </w:r>
            </w:ins>
            <w:ins w:id="5946" w:author="Merrick, Riki | APHL" w:date="2022-07-17T15:28:00Z">
              <w:r>
                <w:t>dentity</w:t>
              </w:r>
            </w:ins>
          </w:p>
        </w:tc>
      </w:tr>
      <w:tr w:rsidR="007F1BD2" w:rsidRPr="002707CE" w14:paraId="3E7B7598" w14:textId="77777777" w:rsidTr="005A6711">
        <w:trPr>
          <w:ins w:id="5947" w:author="Merrick, Riki | APHL" w:date="2022-07-17T15:20:00Z"/>
        </w:trPr>
        <w:tc>
          <w:tcPr>
            <w:tcW w:w="2600" w:type="dxa"/>
            <w:shd w:val="clear" w:color="auto" w:fill="F3F3F3"/>
          </w:tcPr>
          <w:p w14:paraId="3772C6AE" w14:textId="77777777" w:rsidR="007F1BD2" w:rsidRPr="002707CE" w:rsidRDefault="007F1BD2" w:rsidP="005A6711">
            <w:pPr>
              <w:pStyle w:val="OtherTableHeader"/>
              <w:rPr>
                <w:ins w:id="5948" w:author="Merrick, Riki | APHL" w:date="2022-07-17T15:20:00Z"/>
              </w:rPr>
            </w:pPr>
            <w:ins w:id="5949" w:author="Merrick, Riki | APHL" w:date="2022-07-17T15:20:00Z">
              <w:r w:rsidRPr="002707CE">
                <w:t>Description</w:t>
              </w:r>
            </w:ins>
          </w:p>
        </w:tc>
        <w:tc>
          <w:tcPr>
            <w:tcW w:w="6600" w:type="dxa"/>
            <w:shd w:val="clear" w:color="auto" w:fill="auto"/>
          </w:tcPr>
          <w:p w14:paraId="493CD9C7" w14:textId="625D3BAD" w:rsidR="007F1BD2" w:rsidRPr="002707CE" w:rsidRDefault="00EC4B48" w:rsidP="005A6711">
            <w:pPr>
              <w:pStyle w:val="OtherTableBody"/>
              <w:rPr>
                <w:ins w:id="5950" w:author="Merrick, Riki | APHL" w:date="2022-07-17T15:20:00Z"/>
              </w:rPr>
            </w:pPr>
            <w:ins w:id="5951" w:author="Merrick, Riki | APHL" w:date="2022-08-08T19:17:00Z">
              <w:r w:rsidRPr="00EC4B48">
                <w:t>Gender identity values as identified by individuals.</w:t>
              </w:r>
            </w:ins>
          </w:p>
        </w:tc>
      </w:tr>
      <w:tr w:rsidR="007F1BD2" w:rsidRPr="002707CE" w14:paraId="1697120B" w14:textId="77777777" w:rsidTr="005A6711">
        <w:trPr>
          <w:ins w:id="5952" w:author="Merrick, Riki | APHL" w:date="2022-07-17T15:20:00Z"/>
        </w:trPr>
        <w:tc>
          <w:tcPr>
            <w:tcW w:w="2600" w:type="dxa"/>
            <w:shd w:val="clear" w:color="auto" w:fill="F3F3F3"/>
          </w:tcPr>
          <w:p w14:paraId="215B1AF1" w14:textId="77777777" w:rsidR="007F1BD2" w:rsidRPr="002707CE" w:rsidRDefault="007F1BD2" w:rsidP="005A6711">
            <w:pPr>
              <w:pStyle w:val="OtherTableHeader"/>
              <w:rPr>
                <w:ins w:id="5953" w:author="Merrick, Riki | APHL" w:date="2022-07-17T15:20:00Z"/>
              </w:rPr>
            </w:pPr>
            <w:ins w:id="5954" w:author="Merrick, Riki | APHL" w:date="2022-07-17T15:20:00Z">
              <w:r w:rsidRPr="002707CE">
                <w:t>Concept Domain Only</w:t>
              </w:r>
            </w:ins>
          </w:p>
        </w:tc>
        <w:tc>
          <w:tcPr>
            <w:tcW w:w="6600" w:type="dxa"/>
            <w:shd w:val="clear" w:color="auto" w:fill="auto"/>
          </w:tcPr>
          <w:p w14:paraId="3F255768" w14:textId="77777777" w:rsidR="007F1BD2" w:rsidRPr="002707CE" w:rsidRDefault="007F1BD2" w:rsidP="005A6711">
            <w:pPr>
              <w:pStyle w:val="OtherTableBody"/>
              <w:rPr>
                <w:ins w:id="5955" w:author="Merrick, Riki | APHL" w:date="2022-07-17T15:20:00Z"/>
              </w:rPr>
            </w:pPr>
            <w:ins w:id="5956" w:author="Merrick, Riki | APHL" w:date="2022-07-17T15:20:00Z">
              <w:r>
                <w:t>no</w:t>
              </w:r>
            </w:ins>
          </w:p>
        </w:tc>
      </w:tr>
    </w:tbl>
    <w:p w14:paraId="3C9BDAA1" w14:textId="77777777" w:rsidR="007F1BD2" w:rsidRPr="002707CE" w:rsidRDefault="007F1BD2" w:rsidP="007F1BD2">
      <w:pPr>
        <w:rPr>
          <w:ins w:id="5957" w:author="Merrick, Riki | APHL" w:date="2022-07-17T15:20:00Z"/>
        </w:rPr>
      </w:pPr>
    </w:p>
    <w:p w14:paraId="421F39E4" w14:textId="77777777" w:rsidR="007F1BD2" w:rsidRPr="002707CE" w:rsidRDefault="007F1BD2" w:rsidP="007F1BD2">
      <w:pPr>
        <w:pStyle w:val="Subheading"/>
        <w:rPr>
          <w:ins w:id="5958" w:author="Merrick, Riki | APHL" w:date="2022-07-17T15:20:00Z"/>
        </w:rPr>
      </w:pPr>
      <w:ins w:id="5959" w:author="Merrick, Riki | APHL" w:date="2022-07-17T15:20:00Z">
        <w:r>
          <w:t>Code System Identification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F1BD2" w:rsidRPr="002707CE" w14:paraId="499B6DF1" w14:textId="77777777" w:rsidTr="005A6711">
        <w:trPr>
          <w:ins w:id="5960" w:author="Merrick, Riki | APHL" w:date="2022-07-17T15:20:00Z"/>
        </w:trPr>
        <w:tc>
          <w:tcPr>
            <w:tcW w:w="2000" w:type="dxa"/>
            <w:shd w:val="clear" w:color="auto" w:fill="F3F3F3"/>
          </w:tcPr>
          <w:p w14:paraId="42FCACC8" w14:textId="77777777" w:rsidR="007F1BD2" w:rsidRPr="002707CE" w:rsidRDefault="007F1BD2" w:rsidP="005A6711">
            <w:pPr>
              <w:pStyle w:val="OtherTableHeader"/>
              <w:rPr>
                <w:ins w:id="5961" w:author="Merrick, Riki | APHL" w:date="2022-07-17T15:20:00Z"/>
              </w:rPr>
            </w:pPr>
            <w:ins w:id="5962" w:author="Merrick, Riki | APHL" w:date="2022-07-17T15:20:00Z">
              <w:r w:rsidRPr="002707CE">
                <w:t>OID</w:t>
              </w:r>
            </w:ins>
          </w:p>
        </w:tc>
        <w:tc>
          <w:tcPr>
            <w:tcW w:w="7200" w:type="dxa"/>
            <w:shd w:val="clear" w:color="auto" w:fill="auto"/>
          </w:tcPr>
          <w:p w14:paraId="727D3D09" w14:textId="302D75FF" w:rsidR="007F1BD2" w:rsidRPr="002707CE" w:rsidRDefault="006D66F0" w:rsidP="005A6711">
            <w:pPr>
              <w:pStyle w:val="OtherTableBody"/>
              <w:rPr>
                <w:ins w:id="5963" w:author="Merrick, Riki | APHL" w:date="2022-07-17T15:20:00Z"/>
              </w:rPr>
            </w:pPr>
            <w:ins w:id="5964" w:author="Merrick, Riki | APHL" w:date="2022-07-17T18:33:00Z">
              <w:r w:rsidRPr="006D66F0">
                <w:t>2.16.840.1.113883.6.96</w:t>
              </w:r>
            </w:ins>
          </w:p>
        </w:tc>
      </w:tr>
      <w:tr w:rsidR="007F1BD2" w:rsidRPr="002707CE" w14:paraId="6078E24B" w14:textId="77777777" w:rsidTr="005A6711">
        <w:trPr>
          <w:ins w:id="5965" w:author="Merrick, Riki | APHL" w:date="2022-07-17T15:20:00Z"/>
        </w:trPr>
        <w:tc>
          <w:tcPr>
            <w:tcW w:w="2000" w:type="dxa"/>
            <w:shd w:val="clear" w:color="auto" w:fill="F3F3F3"/>
          </w:tcPr>
          <w:p w14:paraId="6AD59123" w14:textId="77777777" w:rsidR="007F1BD2" w:rsidRPr="002707CE" w:rsidRDefault="007F1BD2" w:rsidP="005A6711">
            <w:pPr>
              <w:pStyle w:val="OtherTableHeader"/>
              <w:rPr>
                <w:ins w:id="5966" w:author="Merrick, Riki | APHL" w:date="2022-07-17T15:20:00Z"/>
              </w:rPr>
            </w:pPr>
            <w:ins w:id="5967" w:author="Merrick, Riki | APHL" w:date="2022-07-17T15:20:00Z">
              <w:r w:rsidRPr="002707CE">
                <w:t>Version</w:t>
              </w:r>
            </w:ins>
          </w:p>
        </w:tc>
        <w:tc>
          <w:tcPr>
            <w:tcW w:w="7200" w:type="dxa"/>
            <w:shd w:val="clear" w:color="auto" w:fill="auto"/>
          </w:tcPr>
          <w:p w14:paraId="1E2DDCB6" w14:textId="5B9F4A5B" w:rsidR="007F1BD2" w:rsidRDefault="00BA1666" w:rsidP="005A6711">
            <w:pPr>
              <w:pStyle w:val="OtherTableBody"/>
              <w:rPr>
                <w:ins w:id="5968" w:author="Merrick, Riki | APHL" w:date="2022-07-17T15:20:00Z"/>
              </w:rPr>
            </w:pPr>
            <w:ins w:id="5969" w:author="Merrick, Riki | APHL" w:date="2022-07-17T18:35:00Z">
              <w:r w:rsidRPr="002707CE">
                <w:t>Versioning defined by external organization; see external source for details.</w:t>
              </w:r>
            </w:ins>
          </w:p>
        </w:tc>
      </w:tr>
      <w:tr w:rsidR="007F1BD2" w:rsidRPr="002707CE" w14:paraId="7712AEA5" w14:textId="77777777" w:rsidTr="005A6711">
        <w:trPr>
          <w:ins w:id="5970" w:author="Merrick, Riki | APHL" w:date="2022-07-17T15:20:00Z"/>
        </w:trPr>
        <w:tc>
          <w:tcPr>
            <w:tcW w:w="2000" w:type="dxa"/>
            <w:shd w:val="clear" w:color="auto" w:fill="F3F3F3"/>
          </w:tcPr>
          <w:p w14:paraId="188E4F95" w14:textId="77777777" w:rsidR="007F1BD2" w:rsidRPr="002707CE" w:rsidRDefault="007F1BD2" w:rsidP="005A6711">
            <w:pPr>
              <w:pStyle w:val="OtherTableHeader"/>
              <w:rPr>
                <w:ins w:id="5971" w:author="Merrick, Riki | APHL" w:date="2022-07-17T15:20:00Z"/>
              </w:rPr>
            </w:pPr>
            <w:proofErr w:type="spellStart"/>
            <w:ins w:id="5972" w:author="Merrick, Riki | APHL" w:date="2022-07-17T15:20:00Z">
              <w:r w:rsidRPr="002707CE">
                <w:t>symbolicName</w:t>
              </w:r>
              <w:proofErr w:type="spellEnd"/>
            </w:ins>
          </w:p>
        </w:tc>
        <w:tc>
          <w:tcPr>
            <w:tcW w:w="7200" w:type="dxa"/>
            <w:shd w:val="clear" w:color="auto" w:fill="auto"/>
          </w:tcPr>
          <w:p w14:paraId="268FD608" w14:textId="78E870D6" w:rsidR="007F1BD2" w:rsidRPr="002707CE" w:rsidRDefault="00B832AE" w:rsidP="005A6711">
            <w:pPr>
              <w:pStyle w:val="OtherTableBody"/>
              <w:rPr>
                <w:ins w:id="5973" w:author="Merrick, Riki | APHL" w:date="2022-07-17T15:20:00Z"/>
              </w:rPr>
            </w:pPr>
            <w:proofErr w:type="spellStart"/>
            <w:ins w:id="5974" w:author="Merrick, Riki | APHL" w:date="2022-07-17T18:33:00Z">
              <w:r>
                <w:t>S</w:t>
              </w:r>
              <w:r w:rsidR="006D66F0">
                <w:t>nomed</w:t>
              </w:r>
              <w:proofErr w:type="spellEnd"/>
              <w:r>
                <w:t>-CT</w:t>
              </w:r>
            </w:ins>
          </w:p>
        </w:tc>
      </w:tr>
      <w:tr w:rsidR="00BC328A" w:rsidRPr="002707CE" w14:paraId="10CF1E15" w14:textId="77777777" w:rsidTr="005A6711">
        <w:trPr>
          <w:ins w:id="5975" w:author="Merrick, Riki | APHL" w:date="2022-07-17T18:32:00Z"/>
        </w:trPr>
        <w:tc>
          <w:tcPr>
            <w:tcW w:w="2000" w:type="dxa"/>
            <w:shd w:val="clear" w:color="auto" w:fill="F3F3F3"/>
          </w:tcPr>
          <w:p w14:paraId="5367A4C2" w14:textId="24CAC0E9" w:rsidR="00BC328A" w:rsidRPr="002707CE" w:rsidRDefault="00B832AE" w:rsidP="005A6711">
            <w:pPr>
              <w:pStyle w:val="OtherTableHeader"/>
              <w:rPr>
                <w:ins w:id="5976" w:author="Merrick, Riki | APHL" w:date="2022-07-17T18:32:00Z"/>
              </w:rPr>
            </w:pPr>
            <w:ins w:id="5977" w:author="Merrick, Riki | APHL" w:date="2022-07-17T18:33:00Z">
              <w:r>
                <w:t>Copyright</w:t>
              </w:r>
            </w:ins>
          </w:p>
        </w:tc>
        <w:tc>
          <w:tcPr>
            <w:tcW w:w="7200" w:type="dxa"/>
            <w:shd w:val="clear" w:color="auto" w:fill="auto"/>
          </w:tcPr>
          <w:p w14:paraId="4A288DA7" w14:textId="7F293573" w:rsidR="00BC328A" w:rsidRPr="002707CE" w:rsidRDefault="00750FAC" w:rsidP="005A6711">
            <w:pPr>
              <w:pStyle w:val="OtherTableBody"/>
              <w:rPr>
                <w:ins w:id="5978" w:author="Merrick, Riki | APHL" w:date="2022-07-17T18:32:00Z"/>
              </w:rPr>
            </w:pPr>
            <w:ins w:id="5979" w:author="Merrick, Riki | APHL" w:date="2022-07-17T18:34:00Z">
              <w:r w:rsidRPr="00F46F73">
                <w:t xml:space="preserve">This resource includes content from SNOMED Clinical Terms® (SNOMED CT®) which is copyright of the International Health Terminology Standards Development </w:t>
              </w:r>
              <w:proofErr w:type="spellStart"/>
              <w:r w:rsidRPr="00F46F73">
                <w:t>Organisation</w:t>
              </w:r>
              <w:proofErr w:type="spellEnd"/>
              <w:r w:rsidRPr="00F46F73">
                <w:t xml:space="preserve"> (IHTSDO). Implementers of these specifications must have the appropriate SNOMED CT Affiliate license - for more information contact </w:t>
              </w:r>
              <w:r>
                <w:fldChar w:fldCharType="begin"/>
              </w:r>
              <w:r>
                <w:instrText xml:space="preserve"> HYPERLINK "</w:instrText>
              </w:r>
              <w:r w:rsidRPr="00F46F73">
                <w:instrText>http://www.snomed.org/snomed-ct/get-snomed-ct</w:instrText>
              </w:r>
              <w:r>
                <w:instrText xml:space="preserve">" </w:instrText>
              </w:r>
              <w:r>
                <w:fldChar w:fldCharType="separate"/>
              </w:r>
              <w:r w:rsidRPr="007B0B7A">
                <w:rPr>
                  <w:rStyle w:val="Hyperlink"/>
                  <w:rFonts w:ascii="Times New Roman" w:hAnsi="Times New Roman" w:cs="Times New Roman"/>
                </w:rPr>
                <w:t>http://www.snomed.org/snomed-ct/get-snomed-ct</w:t>
              </w:r>
              <w:r>
                <w:fldChar w:fldCharType="end"/>
              </w:r>
              <w:r>
                <w:t xml:space="preserve"> </w:t>
              </w:r>
              <w:r w:rsidRPr="00F46F73">
                <w:t xml:space="preserve"> or </w:t>
              </w:r>
              <w:r>
                <w:fldChar w:fldCharType="begin"/>
              </w:r>
              <w:r>
                <w:instrText xml:space="preserve"> HYPERLINK "mailto:</w:instrText>
              </w:r>
              <w:r w:rsidRPr="00F46F73">
                <w:instrText>info@snomed.org</w:instrText>
              </w:r>
              <w:r>
                <w:instrText xml:space="preserve">" </w:instrText>
              </w:r>
              <w:r>
                <w:fldChar w:fldCharType="separate"/>
              </w:r>
              <w:r w:rsidRPr="007B0B7A">
                <w:rPr>
                  <w:rStyle w:val="Hyperlink"/>
                  <w:rFonts w:ascii="Times New Roman" w:hAnsi="Times New Roman" w:cs="Times New Roman"/>
                </w:rPr>
                <w:t>info@snomed.org</w:t>
              </w:r>
              <w:r>
                <w:fldChar w:fldCharType="end"/>
              </w:r>
              <w:r>
                <w:t xml:space="preserve">  </w:t>
              </w:r>
            </w:ins>
          </w:p>
        </w:tc>
      </w:tr>
      <w:tr w:rsidR="007F1BD2" w:rsidRPr="002707CE" w14:paraId="1296CD2B" w14:textId="77777777" w:rsidTr="005A6711">
        <w:trPr>
          <w:ins w:id="5980" w:author="Merrick, Riki | APHL" w:date="2022-07-17T15:20:00Z"/>
        </w:trPr>
        <w:tc>
          <w:tcPr>
            <w:tcW w:w="2000" w:type="dxa"/>
            <w:shd w:val="clear" w:color="auto" w:fill="F3F3F3"/>
          </w:tcPr>
          <w:p w14:paraId="22C2E38F" w14:textId="77777777" w:rsidR="007F1BD2" w:rsidRPr="002707CE" w:rsidRDefault="007F1BD2" w:rsidP="005A6711">
            <w:pPr>
              <w:pStyle w:val="OtherTableHeader"/>
              <w:rPr>
                <w:ins w:id="5981" w:author="Merrick, Riki | APHL" w:date="2022-07-17T15:20:00Z"/>
              </w:rPr>
            </w:pPr>
            <w:ins w:id="5982" w:author="Merrick, Riki | APHL" w:date="2022-07-17T15:20:00Z">
              <w:r w:rsidRPr="002707CE">
                <w:t>Description</w:t>
              </w:r>
            </w:ins>
          </w:p>
        </w:tc>
        <w:tc>
          <w:tcPr>
            <w:tcW w:w="7200" w:type="dxa"/>
            <w:shd w:val="clear" w:color="auto" w:fill="auto"/>
          </w:tcPr>
          <w:p w14:paraId="581454A4" w14:textId="77777777" w:rsidR="007F1BD2" w:rsidRDefault="00BA1666" w:rsidP="005A6711">
            <w:pPr>
              <w:pStyle w:val="OtherTableBody"/>
              <w:rPr>
                <w:ins w:id="5983" w:author="Merrick, Riki | APHL" w:date="2022-07-17T18:35:00Z"/>
              </w:rPr>
            </w:pPr>
            <w:ins w:id="5984" w:author="Merrick, Riki | APHL" w:date="2022-07-17T18:34:00Z">
              <w:r>
                <w:t xml:space="preserve">For information go to </w:t>
              </w:r>
            </w:ins>
            <w:ins w:id="5985" w:author="Merrick, Riki | APHL" w:date="2022-07-17T18:35:00Z">
              <w:r>
                <w:fldChar w:fldCharType="begin"/>
              </w:r>
              <w:r>
                <w:instrText xml:space="preserve"> HYPERLINK "</w:instrText>
              </w:r>
              <w:r w:rsidRPr="00BA1666">
                <w:instrText>http://www.snomed.org</w:instrText>
              </w:r>
              <w:r>
                <w:instrText xml:space="preserve">" </w:instrText>
              </w:r>
              <w:r>
                <w:fldChar w:fldCharType="separate"/>
              </w:r>
              <w:r w:rsidRPr="007B0B7A">
                <w:rPr>
                  <w:rStyle w:val="Hyperlink"/>
                  <w:rFonts w:ascii="Times New Roman" w:hAnsi="Times New Roman" w:cs="Times New Roman"/>
                </w:rPr>
                <w:t>http://www.snomed.org</w:t>
              </w:r>
              <w:r>
                <w:fldChar w:fldCharType="end"/>
              </w:r>
              <w:r>
                <w:t xml:space="preserve"> </w:t>
              </w:r>
            </w:ins>
          </w:p>
          <w:p w14:paraId="29A0A2EB" w14:textId="080FE062" w:rsidR="00BA1666" w:rsidRPr="002707CE" w:rsidRDefault="00BA1666" w:rsidP="005A6711">
            <w:pPr>
              <w:pStyle w:val="OtherTableBody"/>
              <w:rPr>
                <w:ins w:id="5986" w:author="Merrick, Riki | APHL" w:date="2022-07-17T15:20:00Z"/>
              </w:rPr>
            </w:pPr>
            <w:ins w:id="5987" w:author="Merrick, Riki | APHL" w:date="2022-07-17T18:35:00Z">
              <w:r>
                <w:t>The HL70396 code for this code system is ‘SCT’</w:t>
              </w:r>
            </w:ins>
          </w:p>
        </w:tc>
      </w:tr>
    </w:tbl>
    <w:p w14:paraId="3E499C26" w14:textId="77777777" w:rsidR="007F1BD2" w:rsidRPr="002707CE" w:rsidRDefault="007F1BD2" w:rsidP="007F1BD2">
      <w:pPr>
        <w:rPr>
          <w:ins w:id="5988" w:author="Merrick, Riki | APHL" w:date="2022-07-17T15:20:00Z"/>
        </w:rPr>
      </w:pPr>
    </w:p>
    <w:p w14:paraId="28F83A1E" w14:textId="77777777" w:rsidR="007F1BD2" w:rsidRPr="002707CE" w:rsidRDefault="007F1BD2" w:rsidP="007F1BD2">
      <w:pPr>
        <w:pStyle w:val="Subheading"/>
        <w:rPr>
          <w:ins w:id="5989" w:author="Merrick, Riki | APHL" w:date="2022-07-17T15:20:00Z"/>
        </w:rPr>
      </w:pPr>
      <w:ins w:id="5990" w:author="Merrick, Riki | APHL" w:date="2022-07-17T15:20:00Z">
        <w:r>
          <w:t>Value Set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F1BD2" w:rsidRPr="002707CE" w14:paraId="14549084" w14:textId="77777777" w:rsidTr="005A6711">
        <w:trPr>
          <w:ins w:id="5991" w:author="Merrick, Riki | APHL" w:date="2022-07-17T15:20:00Z"/>
        </w:trPr>
        <w:tc>
          <w:tcPr>
            <w:tcW w:w="2800" w:type="dxa"/>
            <w:shd w:val="clear" w:color="auto" w:fill="F3F3F3"/>
          </w:tcPr>
          <w:p w14:paraId="55DA6258" w14:textId="77777777" w:rsidR="007F1BD2" w:rsidRPr="002707CE" w:rsidRDefault="007F1BD2" w:rsidP="005A6711">
            <w:pPr>
              <w:pStyle w:val="OtherTableHeader"/>
              <w:rPr>
                <w:ins w:id="5992" w:author="Merrick, Riki | APHL" w:date="2022-07-17T15:20:00Z"/>
              </w:rPr>
            </w:pPr>
            <w:ins w:id="5993" w:author="Merrick, Riki | APHL" w:date="2022-07-17T15:20:00Z">
              <w:r w:rsidRPr="002707CE">
                <w:t>OID</w:t>
              </w:r>
            </w:ins>
          </w:p>
        </w:tc>
        <w:tc>
          <w:tcPr>
            <w:tcW w:w="6400" w:type="dxa"/>
            <w:shd w:val="clear" w:color="auto" w:fill="auto"/>
          </w:tcPr>
          <w:p w14:paraId="35FBB4D1" w14:textId="765D14E8" w:rsidR="007F1BD2" w:rsidRPr="002707CE" w:rsidRDefault="00636DA5" w:rsidP="005A6711">
            <w:pPr>
              <w:pStyle w:val="OtherTableBody"/>
              <w:rPr>
                <w:ins w:id="5994" w:author="Merrick, Riki | APHL" w:date="2022-07-17T15:20:00Z"/>
              </w:rPr>
            </w:pPr>
            <w:commentRangeStart w:id="5995"/>
            <w:commentRangeStart w:id="5996"/>
            <w:ins w:id="5997" w:author="Merrick, Riki | APHL" w:date="2022-07-17T17:48:00Z">
              <w:r w:rsidRPr="00636DA5">
                <w:t>2.16.840.1.113883.4.642.3.972</w:t>
              </w:r>
            </w:ins>
            <w:commentRangeEnd w:id="5995"/>
            <w:ins w:id="5998" w:author="Merrick, Riki | APHL" w:date="2022-07-17T18:31:00Z">
              <w:r w:rsidR="00BC328A">
                <w:rPr>
                  <w:rStyle w:val="CommentReference"/>
                  <w:rFonts w:ascii="Verdana" w:hAnsi="Verdana"/>
                  <w:kern w:val="0"/>
                </w:rPr>
                <w:commentReference w:id="5995"/>
              </w:r>
            </w:ins>
            <w:commentRangeEnd w:id="5996"/>
            <w:ins w:id="5999" w:author="Merrick, Riki | APHL" w:date="2022-08-01T17:19:00Z">
              <w:r w:rsidR="009C5D22">
                <w:rPr>
                  <w:rStyle w:val="CommentReference"/>
                  <w:rFonts w:ascii="Verdana" w:hAnsi="Verdana"/>
                  <w:kern w:val="0"/>
                </w:rPr>
                <w:commentReference w:id="5996"/>
              </w:r>
            </w:ins>
          </w:p>
        </w:tc>
      </w:tr>
      <w:tr w:rsidR="007F1BD2" w:rsidRPr="002707CE" w14:paraId="1BAC4C75" w14:textId="77777777" w:rsidTr="005A6711">
        <w:trPr>
          <w:ins w:id="6000" w:author="Merrick, Riki | APHL" w:date="2022-07-17T15:20:00Z"/>
        </w:trPr>
        <w:tc>
          <w:tcPr>
            <w:tcW w:w="2800" w:type="dxa"/>
            <w:shd w:val="clear" w:color="auto" w:fill="F3F3F3"/>
          </w:tcPr>
          <w:p w14:paraId="0B38E296" w14:textId="77777777" w:rsidR="007F1BD2" w:rsidRPr="002707CE" w:rsidRDefault="007F1BD2" w:rsidP="005A6711">
            <w:pPr>
              <w:pStyle w:val="OtherTableHeader"/>
              <w:rPr>
                <w:ins w:id="6001" w:author="Merrick, Riki | APHL" w:date="2022-07-17T15:20:00Z"/>
              </w:rPr>
            </w:pPr>
            <w:proofErr w:type="spellStart"/>
            <w:ins w:id="6002" w:author="Merrick, Riki | APHL" w:date="2022-07-17T15:20:00Z">
              <w:r w:rsidRPr="002707CE">
                <w:t>symbolicName</w:t>
              </w:r>
              <w:proofErr w:type="spellEnd"/>
            </w:ins>
          </w:p>
        </w:tc>
        <w:tc>
          <w:tcPr>
            <w:tcW w:w="6400" w:type="dxa"/>
            <w:shd w:val="clear" w:color="auto" w:fill="auto"/>
          </w:tcPr>
          <w:p w14:paraId="205944AC" w14:textId="78723BF6" w:rsidR="007F1BD2" w:rsidRPr="002707CE" w:rsidRDefault="003A0F58" w:rsidP="005A6711">
            <w:pPr>
              <w:pStyle w:val="OtherTableBody"/>
              <w:rPr>
                <w:ins w:id="6003" w:author="Merrick, Riki | APHL" w:date="2022-07-17T15:20:00Z"/>
              </w:rPr>
            </w:pPr>
            <w:proofErr w:type="spellStart"/>
            <w:ins w:id="6004" w:author="Merrick, Riki | APHL" w:date="2022-07-17T17:46:00Z">
              <w:r w:rsidRPr="003A0F58">
                <w:t>GenderIdentity</w:t>
              </w:r>
            </w:ins>
            <w:proofErr w:type="spellEnd"/>
          </w:p>
        </w:tc>
      </w:tr>
      <w:tr w:rsidR="00FE4F60" w:rsidRPr="002707CE" w14:paraId="608175A4" w14:textId="77777777" w:rsidTr="005A6711">
        <w:trPr>
          <w:ins w:id="6005" w:author="Merrick, Riki | APHL" w:date="2022-07-17T17:47:00Z"/>
        </w:trPr>
        <w:tc>
          <w:tcPr>
            <w:tcW w:w="2800" w:type="dxa"/>
            <w:shd w:val="clear" w:color="auto" w:fill="F3F3F3"/>
          </w:tcPr>
          <w:p w14:paraId="15516A5F" w14:textId="50A34E0B" w:rsidR="00FE4F60" w:rsidRPr="002707CE" w:rsidRDefault="00FE4F60" w:rsidP="00AB3AA1">
            <w:pPr>
              <w:pStyle w:val="OtherTableHeader"/>
              <w:rPr>
                <w:ins w:id="6006" w:author="Merrick, Riki | APHL" w:date="2022-07-17T17:47:00Z"/>
              </w:rPr>
            </w:pPr>
            <w:ins w:id="6007" w:author="Merrick, Riki | APHL" w:date="2022-07-17T17:47:00Z">
              <w:r>
                <w:t>Version</w:t>
              </w:r>
            </w:ins>
          </w:p>
        </w:tc>
        <w:tc>
          <w:tcPr>
            <w:tcW w:w="6400" w:type="dxa"/>
            <w:shd w:val="clear" w:color="auto" w:fill="auto"/>
          </w:tcPr>
          <w:p w14:paraId="6F6A6A6B" w14:textId="707C537B" w:rsidR="00FE4F60" w:rsidRDefault="00FE4F60" w:rsidP="00AB3AA1">
            <w:pPr>
              <w:pStyle w:val="OtherTableBody"/>
              <w:rPr>
                <w:ins w:id="6008" w:author="Merrick, Riki | APHL" w:date="2022-07-17T17:47:00Z"/>
              </w:rPr>
            </w:pPr>
            <w:ins w:id="6009" w:author="Merrick, Riki | APHL" w:date="2022-07-17T17:47:00Z">
              <w:r w:rsidRPr="00FE4F60">
                <w:t>4.6.0</w:t>
              </w:r>
            </w:ins>
          </w:p>
        </w:tc>
      </w:tr>
      <w:tr w:rsidR="00AB3AA1" w:rsidRPr="002707CE" w14:paraId="09787A2D" w14:textId="77777777" w:rsidTr="005A6711">
        <w:trPr>
          <w:ins w:id="6010" w:author="Merrick, Riki | APHL" w:date="2022-07-17T15:29:00Z"/>
        </w:trPr>
        <w:tc>
          <w:tcPr>
            <w:tcW w:w="2800" w:type="dxa"/>
            <w:shd w:val="clear" w:color="auto" w:fill="F3F3F3"/>
          </w:tcPr>
          <w:p w14:paraId="6865FF07" w14:textId="1D4A866F" w:rsidR="00AB3AA1" w:rsidRPr="002707CE" w:rsidRDefault="00AB3AA1" w:rsidP="00AB3AA1">
            <w:pPr>
              <w:pStyle w:val="OtherTableHeader"/>
              <w:rPr>
                <w:ins w:id="6011" w:author="Merrick, Riki | APHL" w:date="2022-07-17T15:29:00Z"/>
              </w:rPr>
            </w:pPr>
            <w:ins w:id="6012" w:author="Merrick, Riki | APHL" w:date="2022-07-17T15:40:00Z">
              <w:r w:rsidRPr="002707CE">
                <w:t>Webpage Rendering</w:t>
              </w:r>
            </w:ins>
          </w:p>
        </w:tc>
        <w:tc>
          <w:tcPr>
            <w:tcW w:w="6400" w:type="dxa"/>
            <w:shd w:val="clear" w:color="auto" w:fill="auto"/>
          </w:tcPr>
          <w:p w14:paraId="46267F52" w14:textId="77777777" w:rsidR="00AB3AA1" w:rsidRDefault="00FE4F60" w:rsidP="00AB3AA1">
            <w:pPr>
              <w:pStyle w:val="OtherTableBody"/>
              <w:rPr>
                <w:ins w:id="6013" w:author="Merrick, Riki | APHL" w:date="2022-07-17T17:52:00Z"/>
              </w:rPr>
            </w:pPr>
            <w:ins w:id="6014" w:author="Merrick, Riki | APHL" w:date="2022-07-17T17:46:00Z">
              <w:r>
                <w:fldChar w:fldCharType="begin"/>
              </w:r>
              <w:r>
                <w:instrText xml:space="preserve"> HYPERLINK "</w:instrText>
              </w:r>
              <w:r w:rsidRPr="00FE4F60">
                <w:instrText>https://build.fhir.org/valueset-gender-identity.html</w:instrText>
              </w:r>
              <w:r>
                <w:instrText xml:space="preserve">" </w:instrText>
              </w:r>
              <w:r>
                <w:fldChar w:fldCharType="separate"/>
              </w:r>
              <w:r w:rsidRPr="007B0B7A">
                <w:rPr>
                  <w:rStyle w:val="Hyperlink"/>
                  <w:rFonts w:ascii="Times New Roman" w:hAnsi="Times New Roman" w:cs="Times New Roman"/>
                </w:rPr>
                <w:t>https://build.fhir.org/valueset-gender-identity.html</w:t>
              </w:r>
              <w:r>
                <w:fldChar w:fldCharType="end"/>
              </w:r>
              <w:r>
                <w:t xml:space="preserve"> </w:t>
              </w:r>
            </w:ins>
            <w:ins w:id="6015" w:author="Merrick, Riki | APHL" w:date="2022-07-17T17:52:00Z">
              <w:r w:rsidR="001E0155">
                <w:t>for the ballot</w:t>
              </w:r>
            </w:ins>
          </w:p>
          <w:p w14:paraId="2BF5A2EF" w14:textId="104A81BB" w:rsidR="001E0155" w:rsidRPr="002707CE" w:rsidRDefault="001E0155" w:rsidP="00AB3AA1">
            <w:pPr>
              <w:pStyle w:val="OtherTableBody"/>
              <w:rPr>
                <w:ins w:id="6016" w:author="Merrick, Riki | APHL" w:date="2022-07-17T15:29:00Z"/>
              </w:rPr>
            </w:pPr>
            <w:ins w:id="6017" w:author="Merrick, Riki | APHL" w:date="2022-07-17T17:52:00Z">
              <w:r>
                <w:fldChar w:fldCharType="begin"/>
              </w:r>
              <w:r>
                <w:instrText xml:space="preserve"> HYPERLINK "</w:instrText>
              </w:r>
              <w:r w:rsidRPr="001E0155">
                <w:instrText>http://terminology.hl7.org/ValueSet/gender-identity</w:instrText>
              </w:r>
              <w:r>
                <w:instrText xml:space="preserve">" </w:instrText>
              </w:r>
              <w:r>
                <w:fldChar w:fldCharType="separate"/>
              </w:r>
              <w:r w:rsidRPr="007B0B7A">
                <w:rPr>
                  <w:rStyle w:val="Hyperlink"/>
                  <w:rFonts w:ascii="Times New Roman" w:hAnsi="Times New Roman" w:cs="Times New Roman"/>
                </w:rPr>
                <w:t>http://terminology.hl7.org/ValueSet/gender-identity</w:t>
              </w:r>
              <w:r>
                <w:fldChar w:fldCharType="end"/>
              </w:r>
              <w:r>
                <w:t xml:space="preserve"> for final publication, once added to THO</w:t>
              </w:r>
            </w:ins>
          </w:p>
        </w:tc>
      </w:tr>
      <w:tr w:rsidR="007F1BD2" w:rsidRPr="002707CE" w14:paraId="51DA35B7" w14:textId="77777777" w:rsidTr="005A6711">
        <w:trPr>
          <w:ins w:id="6018" w:author="Merrick, Riki | APHL" w:date="2022-07-17T15:20:00Z"/>
        </w:trPr>
        <w:tc>
          <w:tcPr>
            <w:tcW w:w="2800" w:type="dxa"/>
            <w:shd w:val="clear" w:color="auto" w:fill="F3F3F3"/>
          </w:tcPr>
          <w:p w14:paraId="3BFDF367" w14:textId="77777777" w:rsidR="007F1BD2" w:rsidRPr="002707CE" w:rsidRDefault="007F1BD2" w:rsidP="005A6711">
            <w:pPr>
              <w:pStyle w:val="OtherTableHeader"/>
              <w:rPr>
                <w:ins w:id="6019" w:author="Merrick, Riki | APHL" w:date="2022-07-17T15:20:00Z"/>
              </w:rPr>
            </w:pPr>
            <w:ins w:id="6020" w:author="Merrick, Riki | APHL" w:date="2022-07-17T15:20:00Z">
              <w:r w:rsidRPr="002707CE">
                <w:t>Description</w:t>
              </w:r>
            </w:ins>
          </w:p>
        </w:tc>
        <w:tc>
          <w:tcPr>
            <w:tcW w:w="6400" w:type="dxa"/>
            <w:shd w:val="clear" w:color="auto" w:fill="auto"/>
          </w:tcPr>
          <w:p w14:paraId="7FB0CA5D" w14:textId="7B436FDC" w:rsidR="005508E4" w:rsidRDefault="00636DA5" w:rsidP="005A6711">
            <w:pPr>
              <w:pStyle w:val="OtherTableBody"/>
              <w:rPr>
                <w:ins w:id="6021" w:author="Merrick, Riki | APHL" w:date="2022-08-14T17:28:00Z"/>
              </w:rPr>
            </w:pPr>
            <w:ins w:id="6022" w:author="Merrick, Riki | APHL" w:date="2022-07-17T17:47:00Z">
              <w:r w:rsidRPr="00636DA5">
                <w:t>This value set defines a set of codes that can be used to indicate a</w:t>
              </w:r>
            </w:ins>
            <w:ins w:id="6023" w:author="Merrick, Riki | APHL" w:date="2022-08-14T17:28:00Z">
              <w:r w:rsidR="005508E4">
                <w:t>n</w:t>
              </w:r>
            </w:ins>
            <w:ins w:id="6024" w:author="Merrick, Riki | APHL" w:date="2022-07-17T17:47:00Z">
              <w:r w:rsidRPr="00636DA5">
                <w:t xml:space="preserve"> individual's gender identity.</w:t>
              </w:r>
            </w:ins>
          </w:p>
          <w:p w14:paraId="0C87D3EF" w14:textId="08E2CBCA" w:rsidR="007F1BD2" w:rsidRPr="002707CE" w:rsidRDefault="007F1BD2" w:rsidP="005A6711">
            <w:pPr>
              <w:pStyle w:val="OtherTableBody"/>
              <w:rPr>
                <w:ins w:id="6025" w:author="Merrick, Riki | APHL" w:date="2022-07-17T15:20:00Z"/>
              </w:rPr>
            </w:pPr>
            <w:ins w:id="6026" w:author="Merrick, Riki | APHL" w:date="2022-07-17T15:20:00Z">
              <w:r w:rsidRPr="002707CE">
                <w:t xml:space="preserve">Used in HL7 Version 2.x messages in the </w:t>
              </w:r>
              <w:r>
                <w:t>GSP</w:t>
              </w:r>
              <w:r w:rsidRPr="002707CE">
                <w:t xml:space="preserve"> segment.</w:t>
              </w:r>
            </w:ins>
          </w:p>
        </w:tc>
      </w:tr>
      <w:tr w:rsidR="00F46F73" w:rsidRPr="002707CE" w14:paraId="5F76B65D" w14:textId="77777777" w:rsidTr="005A6711">
        <w:trPr>
          <w:ins w:id="6027" w:author="Merrick, Riki | APHL" w:date="2022-07-17T17:48:00Z"/>
        </w:trPr>
        <w:tc>
          <w:tcPr>
            <w:tcW w:w="2800" w:type="dxa"/>
            <w:shd w:val="clear" w:color="auto" w:fill="F3F3F3"/>
          </w:tcPr>
          <w:p w14:paraId="2E4E5277" w14:textId="50DC5FA5" w:rsidR="00F46F73" w:rsidRPr="002707CE" w:rsidRDefault="00F46F73" w:rsidP="005A6711">
            <w:pPr>
              <w:pStyle w:val="OtherTableHeader"/>
              <w:rPr>
                <w:ins w:id="6028" w:author="Merrick, Riki | APHL" w:date="2022-07-17T17:48:00Z"/>
              </w:rPr>
            </w:pPr>
            <w:ins w:id="6029" w:author="Merrick, Riki | APHL" w:date="2022-07-17T17:48:00Z">
              <w:r>
                <w:t>Copyright</w:t>
              </w:r>
            </w:ins>
          </w:p>
        </w:tc>
        <w:tc>
          <w:tcPr>
            <w:tcW w:w="6400" w:type="dxa"/>
            <w:shd w:val="clear" w:color="auto" w:fill="auto"/>
          </w:tcPr>
          <w:p w14:paraId="0DBE7AB9" w14:textId="3E4AB499" w:rsidR="00F46F73" w:rsidRDefault="00F46F73" w:rsidP="005A6711">
            <w:pPr>
              <w:pStyle w:val="OtherTableBody"/>
              <w:rPr>
                <w:ins w:id="6030" w:author="Merrick, Riki | APHL" w:date="2022-07-17T17:48:00Z"/>
              </w:rPr>
            </w:pPr>
            <w:ins w:id="6031" w:author="Merrick, Riki | APHL" w:date="2022-07-17T17:48:00Z">
              <w:r w:rsidRPr="00F46F73">
                <w:t xml:space="preserve">This resource includes content from SNOMED Clinical Terms® (SNOMED CT®) which is copyright of the International Health Terminology Standards Development </w:t>
              </w:r>
              <w:proofErr w:type="spellStart"/>
              <w:r w:rsidRPr="00F46F73">
                <w:t>Organisation</w:t>
              </w:r>
              <w:proofErr w:type="spellEnd"/>
              <w:r w:rsidRPr="00F46F73">
                <w:t xml:space="preserve"> (IHTSDO). Implementers of these specifications must have the appropriate SNOMED CT Affiliate license - for more information contact </w:t>
              </w:r>
              <w:r>
                <w:fldChar w:fldCharType="begin"/>
              </w:r>
              <w:r>
                <w:instrText xml:space="preserve"> HYPERLINK "</w:instrText>
              </w:r>
              <w:r w:rsidRPr="00F46F73">
                <w:instrText>http://www.snomed.org/snomed-ct/get-snomed-ct</w:instrText>
              </w:r>
              <w:r>
                <w:instrText xml:space="preserve">" </w:instrText>
              </w:r>
              <w:r>
                <w:fldChar w:fldCharType="separate"/>
              </w:r>
              <w:r w:rsidRPr="007B0B7A">
                <w:rPr>
                  <w:rStyle w:val="Hyperlink"/>
                  <w:rFonts w:ascii="Times New Roman" w:hAnsi="Times New Roman" w:cs="Times New Roman"/>
                </w:rPr>
                <w:t>http://www.snomed.org/snomed-ct/get-snomed-ct</w:t>
              </w:r>
              <w:r>
                <w:fldChar w:fldCharType="end"/>
              </w:r>
              <w:r>
                <w:t xml:space="preserve"> </w:t>
              </w:r>
              <w:r w:rsidRPr="00F46F73">
                <w:t xml:space="preserve"> or </w:t>
              </w:r>
              <w:r>
                <w:fldChar w:fldCharType="begin"/>
              </w:r>
              <w:r>
                <w:instrText xml:space="preserve"> HYPERLINK "mailto:</w:instrText>
              </w:r>
              <w:r w:rsidRPr="00F46F73">
                <w:instrText>info@snomed.org</w:instrText>
              </w:r>
              <w:r>
                <w:instrText xml:space="preserve">" </w:instrText>
              </w:r>
              <w:r>
                <w:fldChar w:fldCharType="separate"/>
              </w:r>
              <w:r w:rsidRPr="007B0B7A">
                <w:rPr>
                  <w:rStyle w:val="Hyperlink"/>
                  <w:rFonts w:ascii="Times New Roman" w:hAnsi="Times New Roman" w:cs="Times New Roman"/>
                </w:rPr>
                <w:t>info@snomed.org</w:t>
              </w:r>
              <w:r>
                <w:fldChar w:fldCharType="end"/>
              </w:r>
              <w:r>
                <w:t xml:space="preserve">  </w:t>
              </w:r>
            </w:ins>
          </w:p>
        </w:tc>
      </w:tr>
      <w:tr w:rsidR="007F1BD2" w:rsidRPr="002707CE" w14:paraId="782AC849" w14:textId="77777777" w:rsidTr="005A6711">
        <w:trPr>
          <w:ins w:id="6032" w:author="Merrick, Riki | APHL" w:date="2022-07-17T15:20:00Z"/>
        </w:trPr>
        <w:tc>
          <w:tcPr>
            <w:tcW w:w="2800" w:type="dxa"/>
            <w:shd w:val="clear" w:color="auto" w:fill="F3F3F3"/>
          </w:tcPr>
          <w:p w14:paraId="3B4B88AB" w14:textId="77777777" w:rsidR="007F1BD2" w:rsidRPr="002707CE" w:rsidRDefault="007F1BD2" w:rsidP="005A6711">
            <w:pPr>
              <w:pStyle w:val="OtherTableHeader"/>
              <w:rPr>
                <w:ins w:id="6033" w:author="Merrick, Riki | APHL" w:date="2022-07-17T15:20:00Z"/>
              </w:rPr>
            </w:pPr>
            <w:ins w:id="6034" w:author="Merrick, Riki | APHL" w:date="2022-07-17T15:20:00Z">
              <w:r w:rsidRPr="002707CE">
                <w:t>Content Logical Definition</w:t>
              </w:r>
            </w:ins>
          </w:p>
        </w:tc>
        <w:tc>
          <w:tcPr>
            <w:tcW w:w="6400" w:type="dxa"/>
            <w:shd w:val="clear" w:color="auto" w:fill="auto"/>
          </w:tcPr>
          <w:p w14:paraId="7B6452C1" w14:textId="77777777" w:rsidR="009809F1" w:rsidRPr="009809F1" w:rsidRDefault="009809F1" w:rsidP="009809F1">
            <w:pPr>
              <w:pStyle w:val="NormalWeb"/>
              <w:shd w:val="clear" w:color="auto" w:fill="FFFFFF"/>
              <w:spacing w:before="0" w:beforeAutospacing="0" w:after="150" w:afterAutospacing="0" w:line="336" w:lineRule="atLeast"/>
              <w:rPr>
                <w:ins w:id="6035" w:author="Merrick, Riki | APHL" w:date="2022-07-17T17:49:00Z"/>
                <w:color w:val="333333"/>
                <w:sz w:val="16"/>
                <w:szCs w:val="16"/>
                <w:rPrChange w:id="6036" w:author="Merrick, Riki | APHL" w:date="2022-07-17T17:49:00Z">
                  <w:rPr>
                    <w:ins w:id="6037" w:author="Merrick, Riki | APHL" w:date="2022-07-17T17:49:00Z"/>
                    <w:rFonts w:ascii="Verdana" w:hAnsi="Verdana"/>
                    <w:color w:val="333333"/>
                    <w:sz w:val="18"/>
                    <w:szCs w:val="18"/>
                  </w:rPr>
                </w:rPrChange>
              </w:rPr>
            </w:pPr>
            <w:ins w:id="6038" w:author="Merrick, Riki | APHL" w:date="2022-07-17T17:49:00Z">
              <w:r w:rsidRPr="009809F1">
                <w:rPr>
                  <w:color w:val="333333"/>
                  <w:sz w:val="16"/>
                  <w:szCs w:val="16"/>
                  <w:rPrChange w:id="6039" w:author="Merrick, Riki | APHL" w:date="2022-07-17T17:49:00Z">
                    <w:rPr>
                      <w:rFonts w:ascii="Verdana" w:hAnsi="Verdana"/>
                      <w:color w:val="333333"/>
                      <w:sz w:val="18"/>
                      <w:szCs w:val="18"/>
                    </w:rPr>
                  </w:rPrChange>
                </w:rPr>
                <w:t>This value set includes codes based on the following rules:</w:t>
              </w:r>
            </w:ins>
          </w:p>
          <w:p w14:paraId="52C7A2D5" w14:textId="155F4CF3" w:rsidR="009809F1" w:rsidRPr="009809F1" w:rsidRDefault="009809F1" w:rsidP="009809F1">
            <w:pPr>
              <w:numPr>
                <w:ilvl w:val="0"/>
                <w:numId w:val="68"/>
              </w:numPr>
              <w:shd w:val="clear" w:color="auto" w:fill="FFFFFF"/>
              <w:spacing w:before="0" w:after="75" w:line="336" w:lineRule="atLeast"/>
              <w:rPr>
                <w:ins w:id="6040" w:author="Merrick, Riki | APHL" w:date="2022-07-17T17:49:00Z"/>
                <w:color w:val="333333"/>
                <w:sz w:val="16"/>
                <w:szCs w:val="16"/>
                <w:rPrChange w:id="6041" w:author="Merrick, Riki | APHL" w:date="2022-07-17T17:49:00Z">
                  <w:rPr>
                    <w:ins w:id="6042" w:author="Merrick, Riki | APHL" w:date="2022-07-17T17:49:00Z"/>
                    <w:rFonts w:ascii="Verdana" w:hAnsi="Verdana"/>
                    <w:color w:val="333333"/>
                    <w:sz w:val="18"/>
                    <w:szCs w:val="18"/>
                  </w:rPr>
                </w:rPrChange>
              </w:rPr>
            </w:pPr>
            <w:ins w:id="6043" w:author="Merrick, Riki | APHL" w:date="2022-07-17T17:49:00Z">
              <w:r w:rsidRPr="009809F1">
                <w:rPr>
                  <w:color w:val="333333"/>
                  <w:sz w:val="16"/>
                  <w:szCs w:val="16"/>
                  <w:rPrChange w:id="6044" w:author="Merrick, Riki | APHL" w:date="2022-07-17T17:49:00Z">
                    <w:rPr>
                      <w:rFonts w:ascii="Verdana" w:hAnsi="Verdana"/>
                      <w:color w:val="333333"/>
                      <w:sz w:val="18"/>
                      <w:szCs w:val="18"/>
                    </w:rPr>
                  </w:rPrChange>
                </w:rPr>
                <w:t>Include these codes as defined in </w:t>
              </w:r>
              <w:r w:rsidRPr="009809F1">
                <w:rPr>
                  <w:color w:val="333333"/>
                  <w:sz w:val="16"/>
                  <w:szCs w:val="16"/>
                  <w:rPrChange w:id="6045" w:author="Merrick, Riki | APHL" w:date="2022-07-17T17:49:00Z">
                    <w:rPr>
                      <w:rFonts w:ascii="Verdana" w:hAnsi="Verdana"/>
                      <w:color w:val="333333"/>
                      <w:sz w:val="18"/>
                      <w:szCs w:val="18"/>
                    </w:rPr>
                  </w:rPrChange>
                </w:rPr>
                <w:fldChar w:fldCharType="begin"/>
              </w:r>
              <w:r w:rsidRPr="009809F1">
                <w:rPr>
                  <w:color w:val="333333"/>
                  <w:sz w:val="16"/>
                  <w:szCs w:val="16"/>
                  <w:rPrChange w:id="6046" w:author="Merrick, Riki | APHL" w:date="2022-07-17T17:49:00Z">
                    <w:rPr>
                      <w:rFonts w:ascii="Verdana" w:hAnsi="Verdana"/>
                      <w:color w:val="333333"/>
                      <w:sz w:val="18"/>
                      <w:szCs w:val="18"/>
                    </w:rPr>
                  </w:rPrChange>
                </w:rPr>
                <w:instrText xml:space="preserve"> HYPERLINK "http://www.snomed.org/" </w:instrText>
              </w:r>
              <w:r w:rsidRPr="009809F1">
                <w:rPr>
                  <w:color w:val="333333"/>
                  <w:sz w:val="16"/>
                  <w:szCs w:val="16"/>
                  <w:rPrChange w:id="6047" w:author="Merrick, Riki | APHL" w:date="2022-07-17T17:49:00Z">
                    <w:rPr>
                      <w:rFonts w:ascii="Verdana" w:hAnsi="Verdana"/>
                      <w:color w:val="333333"/>
                      <w:sz w:val="18"/>
                      <w:szCs w:val="18"/>
                    </w:rPr>
                  </w:rPrChange>
                </w:rPr>
                <w:fldChar w:fldCharType="separate"/>
              </w:r>
              <w:r w:rsidRPr="009809F1">
                <w:rPr>
                  <w:rStyle w:val="HTMLCode"/>
                  <w:rFonts w:ascii="Times New Roman" w:eastAsia="Calibri" w:hAnsi="Times New Roman" w:cs="Times New Roman"/>
                  <w:color w:val="005C00"/>
                  <w:sz w:val="16"/>
                  <w:szCs w:val="16"/>
                  <w:shd w:val="clear" w:color="auto" w:fill="F9F2F4"/>
                  <w:rPrChange w:id="6048" w:author="Merrick, Riki | APHL" w:date="2022-07-17T17:49:00Z">
                    <w:rPr>
                      <w:rStyle w:val="HTMLCode"/>
                      <w:rFonts w:ascii="Consolas" w:eastAsia="Calibri" w:hAnsi="Consolas"/>
                      <w:color w:val="005C00"/>
                      <w:sz w:val="18"/>
                      <w:szCs w:val="18"/>
                      <w:shd w:val="clear" w:color="auto" w:fill="F9F2F4"/>
                    </w:rPr>
                  </w:rPrChange>
                </w:rPr>
                <w:t>http://snomed.info/sct</w:t>
              </w:r>
              <w:r w:rsidRPr="009809F1">
                <w:rPr>
                  <w:rStyle w:val="Hyperlink"/>
                  <w:rFonts w:ascii="Times New Roman" w:hAnsi="Times New Roman" w:cs="Times New Roman"/>
                  <w:color w:val="428BCA"/>
                  <w:szCs w:val="16"/>
                  <w:rPrChange w:id="6049" w:author="Merrick, Riki | APHL" w:date="2022-07-17T17:49:00Z">
                    <w:rPr>
                      <w:rStyle w:val="Hyperlink"/>
                      <w:rFonts w:ascii="Verdana" w:hAnsi="Verdana"/>
                      <w:color w:val="428BCA"/>
                      <w:sz w:val="18"/>
                      <w:szCs w:val="18"/>
                    </w:rPr>
                  </w:rPrChange>
                </w:rPr>
                <w:t> </w:t>
              </w:r>
              <w:r w:rsidRPr="009809F1">
                <w:rPr>
                  <w:noProof/>
                  <w:color w:val="428BCA"/>
                  <w:sz w:val="16"/>
                  <w:szCs w:val="16"/>
                  <w:rPrChange w:id="6050" w:author="Merrick, Riki | APHL" w:date="2022-07-17T17:49:00Z">
                    <w:rPr>
                      <w:rFonts w:ascii="Verdana" w:hAnsi="Verdana"/>
                      <w:noProof/>
                      <w:color w:val="428BCA"/>
                      <w:sz w:val="18"/>
                      <w:szCs w:val="18"/>
                    </w:rPr>
                  </w:rPrChange>
                </w:rPr>
                <w:drawing>
                  <wp:inline distT="0" distB="0" distL="0" distR="0" wp14:anchorId="0156DC1E" wp14:editId="69199468">
                    <wp:extent cx="95250" cy="95250"/>
                    <wp:effectExtent l="0" t="0" r="0" b="0"/>
                    <wp:docPr id="61" name="Picture 61">
                      <a:hlinkClick xmlns:a="http://schemas.openxmlformats.org/drawingml/2006/main" r:id="rId3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399"/>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9809F1">
                <w:rPr>
                  <w:color w:val="333333"/>
                  <w:sz w:val="16"/>
                  <w:szCs w:val="16"/>
                  <w:rPrChange w:id="6051" w:author="Merrick, Riki | APHL" w:date="2022-07-17T17:49:00Z">
                    <w:rPr>
                      <w:rFonts w:ascii="Verdana" w:hAnsi="Verdana"/>
                      <w:color w:val="333333"/>
                      <w:sz w:val="18"/>
                      <w:szCs w:val="18"/>
                    </w:rPr>
                  </w:rPrChange>
                </w:rPr>
                <w:fldChar w:fldCharType="end"/>
              </w:r>
            </w:ins>
          </w:p>
          <w:tbl>
            <w:tblPr>
              <w:tblW w:w="0" w:type="auto"/>
              <w:tblInd w:w="720" w:type="dxa"/>
              <w:tblLayout w:type="fixed"/>
              <w:tblCellMar>
                <w:top w:w="15" w:type="dxa"/>
                <w:left w:w="15" w:type="dxa"/>
                <w:bottom w:w="15" w:type="dxa"/>
                <w:right w:w="15" w:type="dxa"/>
              </w:tblCellMar>
              <w:tblLook w:val="04A0" w:firstRow="1" w:lastRow="0" w:firstColumn="1" w:lastColumn="0" w:noHBand="0" w:noVBand="1"/>
            </w:tblPr>
            <w:tblGrid>
              <w:gridCol w:w="2021"/>
              <w:gridCol w:w="3700"/>
            </w:tblGrid>
            <w:tr w:rsidR="009809F1" w:rsidRPr="009809F1" w14:paraId="200B085B" w14:textId="77777777" w:rsidTr="009809F1">
              <w:trPr>
                <w:ins w:id="6052" w:author="Merrick, Riki | APHL" w:date="2022-07-17T17:49:00Z"/>
              </w:trPr>
              <w:tc>
                <w:tcPr>
                  <w:tcW w:w="2021" w:type="dxa"/>
                  <w:shd w:val="clear" w:color="auto" w:fill="auto"/>
                  <w:noWrap/>
                  <w:tcMar>
                    <w:top w:w="45" w:type="dxa"/>
                    <w:left w:w="45" w:type="dxa"/>
                    <w:bottom w:w="45" w:type="dxa"/>
                    <w:right w:w="45" w:type="dxa"/>
                  </w:tcMar>
                  <w:hideMark/>
                </w:tcPr>
                <w:p w14:paraId="4FBEB4CC" w14:textId="77777777" w:rsidR="009809F1" w:rsidRPr="009809F1" w:rsidRDefault="009809F1" w:rsidP="009809F1">
                  <w:pPr>
                    <w:spacing w:after="150" w:line="336" w:lineRule="atLeast"/>
                    <w:rPr>
                      <w:ins w:id="6053" w:author="Merrick, Riki | APHL" w:date="2022-07-17T17:49:00Z"/>
                      <w:sz w:val="16"/>
                      <w:szCs w:val="16"/>
                      <w:rPrChange w:id="6054" w:author="Merrick, Riki | APHL" w:date="2022-07-17T17:49:00Z">
                        <w:rPr>
                          <w:ins w:id="6055" w:author="Merrick, Riki | APHL" w:date="2022-07-17T17:49:00Z"/>
                          <w:rFonts w:ascii="Verdana" w:hAnsi="Verdana"/>
                          <w:sz w:val="18"/>
                          <w:szCs w:val="18"/>
                        </w:rPr>
                      </w:rPrChange>
                    </w:rPr>
                  </w:pPr>
                  <w:ins w:id="6056" w:author="Merrick, Riki | APHL" w:date="2022-07-17T17:49:00Z">
                    <w:r w:rsidRPr="009809F1">
                      <w:rPr>
                        <w:b/>
                        <w:bCs/>
                        <w:sz w:val="16"/>
                        <w:szCs w:val="16"/>
                        <w:rPrChange w:id="6057" w:author="Merrick, Riki | APHL" w:date="2022-07-17T17:49:00Z">
                          <w:rPr>
                            <w:rFonts w:ascii="Verdana" w:hAnsi="Verdana"/>
                            <w:b/>
                            <w:bCs/>
                            <w:sz w:val="18"/>
                            <w:szCs w:val="18"/>
                          </w:rPr>
                        </w:rPrChange>
                      </w:rPr>
                      <w:t>Code</w:t>
                    </w:r>
                  </w:ins>
                </w:p>
              </w:tc>
              <w:tc>
                <w:tcPr>
                  <w:tcW w:w="3700" w:type="dxa"/>
                  <w:shd w:val="clear" w:color="auto" w:fill="auto"/>
                  <w:tcMar>
                    <w:top w:w="45" w:type="dxa"/>
                    <w:left w:w="45" w:type="dxa"/>
                    <w:bottom w:w="45" w:type="dxa"/>
                    <w:right w:w="45" w:type="dxa"/>
                  </w:tcMar>
                  <w:hideMark/>
                </w:tcPr>
                <w:p w14:paraId="622AD3C5" w14:textId="77777777" w:rsidR="009809F1" w:rsidRPr="009809F1" w:rsidRDefault="009809F1" w:rsidP="009809F1">
                  <w:pPr>
                    <w:spacing w:after="150" w:line="336" w:lineRule="atLeast"/>
                    <w:rPr>
                      <w:ins w:id="6058" w:author="Merrick, Riki | APHL" w:date="2022-07-17T17:49:00Z"/>
                      <w:sz w:val="16"/>
                      <w:szCs w:val="16"/>
                      <w:rPrChange w:id="6059" w:author="Merrick, Riki | APHL" w:date="2022-07-17T17:49:00Z">
                        <w:rPr>
                          <w:ins w:id="6060" w:author="Merrick, Riki | APHL" w:date="2022-07-17T17:49:00Z"/>
                          <w:rFonts w:ascii="Verdana" w:hAnsi="Verdana"/>
                          <w:sz w:val="18"/>
                          <w:szCs w:val="18"/>
                        </w:rPr>
                      </w:rPrChange>
                    </w:rPr>
                  </w:pPr>
                  <w:ins w:id="6061" w:author="Merrick, Riki | APHL" w:date="2022-07-17T17:49:00Z">
                    <w:r w:rsidRPr="009809F1">
                      <w:rPr>
                        <w:b/>
                        <w:bCs/>
                        <w:sz w:val="16"/>
                        <w:szCs w:val="16"/>
                        <w:rPrChange w:id="6062" w:author="Merrick, Riki | APHL" w:date="2022-07-17T17:49:00Z">
                          <w:rPr>
                            <w:rFonts w:ascii="Verdana" w:hAnsi="Verdana"/>
                            <w:b/>
                            <w:bCs/>
                            <w:sz w:val="18"/>
                            <w:szCs w:val="18"/>
                          </w:rPr>
                        </w:rPrChange>
                      </w:rPr>
                      <w:t>Display</w:t>
                    </w:r>
                  </w:ins>
                </w:p>
              </w:tc>
            </w:tr>
            <w:tr w:rsidR="009809F1" w:rsidRPr="009809F1" w14:paraId="10DDC0E8" w14:textId="77777777" w:rsidTr="009809F1">
              <w:trPr>
                <w:ins w:id="6063" w:author="Merrick, Riki | APHL" w:date="2022-07-17T17:49:00Z"/>
              </w:trPr>
              <w:tc>
                <w:tcPr>
                  <w:tcW w:w="2021" w:type="dxa"/>
                  <w:shd w:val="clear" w:color="auto" w:fill="auto"/>
                  <w:tcMar>
                    <w:top w:w="45" w:type="dxa"/>
                    <w:left w:w="45" w:type="dxa"/>
                    <w:bottom w:w="45" w:type="dxa"/>
                    <w:right w:w="45" w:type="dxa"/>
                  </w:tcMar>
                  <w:hideMark/>
                </w:tcPr>
                <w:p w14:paraId="624C5217" w14:textId="1F09DD8A" w:rsidR="009809F1" w:rsidRPr="009809F1" w:rsidRDefault="009809F1" w:rsidP="009809F1">
                  <w:pPr>
                    <w:spacing w:after="150" w:line="336" w:lineRule="atLeast"/>
                    <w:rPr>
                      <w:ins w:id="6064" w:author="Merrick, Riki | APHL" w:date="2022-07-17T17:49:00Z"/>
                      <w:sz w:val="16"/>
                      <w:szCs w:val="16"/>
                      <w:rPrChange w:id="6065" w:author="Merrick, Riki | APHL" w:date="2022-07-17T17:49:00Z">
                        <w:rPr>
                          <w:ins w:id="6066" w:author="Merrick, Riki | APHL" w:date="2022-07-17T17:49:00Z"/>
                          <w:rFonts w:ascii="Verdana" w:hAnsi="Verdana"/>
                          <w:sz w:val="18"/>
                          <w:szCs w:val="18"/>
                        </w:rPr>
                      </w:rPrChange>
                    </w:rPr>
                  </w:pPr>
                  <w:ins w:id="6067" w:author="Merrick, Riki | APHL" w:date="2022-07-17T17:49:00Z">
                    <w:r w:rsidRPr="009809F1">
                      <w:rPr>
                        <w:sz w:val="16"/>
                        <w:szCs w:val="16"/>
                        <w:rPrChange w:id="6068" w:author="Merrick, Riki | APHL" w:date="2022-07-17T17:49:00Z">
                          <w:rPr>
                            <w:rFonts w:ascii="Verdana" w:hAnsi="Verdana"/>
                            <w:sz w:val="18"/>
                            <w:szCs w:val="18"/>
                          </w:rPr>
                        </w:rPrChange>
                      </w:rPr>
                      <w:fldChar w:fldCharType="begin"/>
                    </w:r>
                    <w:r w:rsidRPr="009809F1">
                      <w:rPr>
                        <w:sz w:val="16"/>
                        <w:szCs w:val="16"/>
                        <w:rPrChange w:id="6069" w:author="Merrick, Riki | APHL" w:date="2022-07-17T17:49:00Z">
                          <w:rPr>
                            <w:rFonts w:ascii="Verdana" w:hAnsi="Verdana"/>
                            <w:sz w:val="18"/>
                            <w:szCs w:val="18"/>
                          </w:rPr>
                        </w:rPrChange>
                      </w:rPr>
                      <w:instrText xml:space="preserve"> HYPERLINK "http://snomed.info/id/446141000124107" </w:instrText>
                    </w:r>
                    <w:r w:rsidRPr="009809F1">
                      <w:rPr>
                        <w:sz w:val="16"/>
                        <w:szCs w:val="16"/>
                        <w:rPrChange w:id="6070" w:author="Merrick, Riki | APHL" w:date="2022-07-17T17:49:00Z">
                          <w:rPr>
                            <w:rFonts w:ascii="Verdana" w:hAnsi="Verdana"/>
                            <w:sz w:val="18"/>
                            <w:szCs w:val="18"/>
                          </w:rPr>
                        </w:rPrChange>
                      </w:rPr>
                      <w:fldChar w:fldCharType="separate"/>
                    </w:r>
                    <w:r w:rsidRPr="009809F1">
                      <w:rPr>
                        <w:rStyle w:val="Hyperlink"/>
                        <w:rFonts w:ascii="Times New Roman" w:hAnsi="Times New Roman" w:cs="Times New Roman"/>
                        <w:color w:val="428BCA"/>
                        <w:szCs w:val="16"/>
                        <w:rPrChange w:id="6071" w:author="Merrick, Riki | APHL" w:date="2022-07-17T17:49:00Z">
                          <w:rPr>
                            <w:rStyle w:val="Hyperlink"/>
                            <w:rFonts w:ascii="Verdana" w:hAnsi="Verdana"/>
                            <w:color w:val="428BCA"/>
                            <w:sz w:val="18"/>
                            <w:szCs w:val="18"/>
                          </w:rPr>
                        </w:rPrChange>
                      </w:rPr>
                      <w:t>446141000124107 </w:t>
                    </w:r>
                    <w:r w:rsidRPr="009809F1">
                      <w:rPr>
                        <w:noProof/>
                        <w:color w:val="428BCA"/>
                        <w:sz w:val="16"/>
                        <w:szCs w:val="16"/>
                        <w:rPrChange w:id="6072" w:author="Merrick, Riki | APHL" w:date="2022-07-17T17:49:00Z">
                          <w:rPr>
                            <w:rFonts w:ascii="Verdana" w:hAnsi="Verdana"/>
                            <w:noProof/>
                            <w:color w:val="428BCA"/>
                            <w:sz w:val="18"/>
                            <w:szCs w:val="18"/>
                          </w:rPr>
                        </w:rPrChange>
                      </w:rPr>
                      <w:drawing>
                        <wp:inline distT="0" distB="0" distL="0" distR="0" wp14:anchorId="7C472843" wp14:editId="58786D67">
                          <wp:extent cx="95250" cy="95250"/>
                          <wp:effectExtent l="0" t="0" r="0" b="0"/>
                          <wp:docPr id="60" name="Picture 60">
                            <a:hlinkClick xmlns:a="http://schemas.openxmlformats.org/drawingml/2006/main" r:id="rId4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401"/>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9809F1">
                      <w:rPr>
                        <w:sz w:val="16"/>
                        <w:szCs w:val="16"/>
                        <w:rPrChange w:id="6073" w:author="Merrick, Riki | APHL" w:date="2022-07-17T17:49:00Z">
                          <w:rPr>
                            <w:rFonts w:ascii="Verdana" w:hAnsi="Verdana"/>
                            <w:sz w:val="18"/>
                            <w:szCs w:val="18"/>
                          </w:rPr>
                        </w:rPrChange>
                      </w:rPr>
                      <w:fldChar w:fldCharType="end"/>
                    </w:r>
                  </w:ins>
                </w:p>
              </w:tc>
              <w:tc>
                <w:tcPr>
                  <w:tcW w:w="3700" w:type="dxa"/>
                  <w:shd w:val="clear" w:color="auto" w:fill="auto"/>
                  <w:tcMar>
                    <w:top w:w="45" w:type="dxa"/>
                    <w:left w:w="45" w:type="dxa"/>
                    <w:bottom w:w="45" w:type="dxa"/>
                    <w:right w:w="45" w:type="dxa"/>
                  </w:tcMar>
                  <w:hideMark/>
                </w:tcPr>
                <w:p w14:paraId="24F61DB0" w14:textId="77777777" w:rsidR="009809F1" w:rsidRPr="009809F1" w:rsidRDefault="009809F1" w:rsidP="009809F1">
                  <w:pPr>
                    <w:spacing w:after="150" w:line="336" w:lineRule="atLeast"/>
                    <w:rPr>
                      <w:ins w:id="6074" w:author="Merrick, Riki | APHL" w:date="2022-07-17T17:49:00Z"/>
                      <w:sz w:val="16"/>
                      <w:szCs w:val="16"/>
                      <w:rPrChange w:id="6075" w:author="Merrick, Riki | APHL" w:date="2022-07-17T17:49:00Z">
                        <w:rPr>
                          <w:ins w:id="6076" w:author="Merrick, Riki | APHL" w:date="2022-07-17T17:49:00Z"/>
                          <w:rFonts w:ascii="Verdana" w:hAnsi="Verdana"/>
                          <w:sz w:val="18"/>
                          <w:szCs w:val="18"/>
                        </w:rPr>
                      </w:rPrChange>
                    </w:rPr>
                  </w:pPr>
                  <w:ins w:id="6077" w:author="Merrick, Riki | APHL" w:date="2022-07-17T17:49:00Z">
                    <w:r w:rsidRPr="009809F1">
                      <w:rPr>
                        <w:sz w:val="16"/>
                        <w:szCs w:val="16"/>
                        <w:rPrChange w:id="6078" w:author="Merrick, Riki | APHL" w:date="2022-07-17T17:49:00Z">
                          <w:rPr>
                            <w:rFonts w:ascii="Verdana" w:hAnsi="Verdana"/>
                            <w:sz w:val="18"/>
                            <w:szCs w:val="18"/>
                          </w:rPr>
                        </w:rPrChange>
                      </w:rPr>
                      <w:t>Identifies as female gender (finding)</w:t>
                    </w:r>
                  </w:ins>
                </w:p>
              </w:tc>
            </w:tr>
            <w:tr w:rsidR="009809F1" w:rsidRPr="009809F1" w14:paraId="763EAC6A" w14:textId="77777777" w:rsidTr="009809F1">
              <w:trPr>
                <w:ins w:id="6079" w:author="Merrick, Riki | APHL" w:date="2022-07-17T17:49:00Z"/>
              </w:trPr>
              <w:tc>
                <w:tcPr>
                  <w:tcW w:w="2021" w:type="dxa"/>
                  <w:shd w:val="clear" w:color="auto" w:fill="auto"/>
                  <w:tcMar>
                    <w:top w:w="45" w:type="dxa"/>
                    <w:left w:w="45" w:type="dxa"/>
                    <w:bottom w:w="45" w:type="dxa"/>
                    <w:right w:w="45" w:type="dxa"/>
                  </w:tcMar>
                  <w:hideMark/>
                </w:tcPr>
                <w:p w14:paraId="263E4133" w14:textId="71FA9ECC" w:rsidR="009809F1" w:rsidRPr="009809F1" w:rsidRDefault="009809F1" w:rsidP="009809F1">
                  <w:pPr>
                    <w:spacing w:after="150" w:line="336" w:lineRule="atLeast"/>
                    <w:rPr>
                      <w:ins w:id="6080" w:author="Merrick, Riki | APHL" w:date="2022-07-17T17:49:00Z"/>
                      <w:sz w:val="16"/>
                      <w:szCs w:val="16"/>
                      <w:rPrChange w:id="6081" w:author="Merrick, Riki | APHL" w:date="2022-07-17T17:49:00Z">
                        <w:rPr>
                          <w:ins w:id="6082" w:author="Merrick, Riki | APHL" w:date="2022-07-17T17:49:00Z"/>
                          <w:rFonts w:ascii="Verdana" w:hAnsi="Verdana"/>
                          <w:sz w:val="18"/>
                          <w:szCs w:val="18"/>
                        </w:rPr>
                      </w:rPrChange>
                    </w:rPr>
                  </w:pPr>
                  <w:ins w:id="6083" w:author="Merrick, Riki | APHL" w:date="2022-07-17T17:49:00Z">
                    <w:r w:rsidRPr="009809F1">
                      <w:rPr>
                        <w:sz w:val="16"/>
                        <w:szCs w:val="16"/>
                        <w:rPrChange w:id="6084" w:author="Merrick, Riki | APHL" w:date="2022-07-17T17:49:00Z">
                          <w:rPr>
                            <w:rFonts w:ascii="Verdana" w:hAnsi="Verdana"/>
                            <w:sz w:val="18"/>
                            <w:szCs w:val="18"/>
                          </w:rPr>
                        </w:rPrChange>
                      </w:rPr>
                      <w:fldChar w:fldCharType="begin"/>
                    </w:r>
                    <w:r w:rsidRPr="009809F1">
                      <w:rPr>
                        <w:sz w:val="16"/>
                        <w:szCs w:val="16"/>
                        <w:rPrChange w:id="6085" w:author="Merrick, Riki | APHL" w:date="2022-07-17T17:49:00Z">
                          <w:rPr>
                            <w:rFonts w:ascii="Verdana" w:hAnsi="Verdana"/>
                            <w:sz w:val="18"/>
                            <w:szCs w:val="18"/>
                          </w:rPr>
                        </w:rPrChange>
                      </w:rPr>
                      <w:instrText xml:space="preserve"> HYPERLINK "http://snomed.info/id/446151000124109" </w:instrText>
                    </w:r>
                    <w:r w:rsidRPr="009809F1">
                      <w:rPr>
                        <w:sz w:val="16"/>
                        <w:szCs w:val="16"/>
                        <w:rPrChange w:id="6086" w:author="Merrick, Riki | APHL" w:date="2022-07-17T17:49:00Z">
                          <w:rPr>
                            <w:rFonts w:ascii="Verdana" w:hAnsi="Verdana"/>
                            <w:sz w:val="18"/>
                            <w:szCs w:val="18"/>
                          </w:rPr>
                        </w:rPrChange>
                      </w:rPr>
                      <w:fldChar w:fldCharType="separate"/>
                    </w:r>
                    <w:r w:rsidRPr="009809F1">
                      <w:rPr>
                        <w:rStyle w:val="Hyperlink"/>
                        <w:rFonts w:ascii="Times New Roman" w:hAnsi="Times New Roman" w:cs="Times New Roman"/>
                        <w:color w:val="428BCA"/>
                        <w:szCs w:val="16"/>
                        <w:rPrChange w:id="6087" w:author="Merrick, Riki | APHL" w:date="2022-07-17T17:49:00Z">
                          <w:rPr>
                            <w:rStyle w:val="Hyperlink"/>
                            <w:rFonts w:ascii="Verdana" w:hAnsi="Verdana"/>
                            <w:color w:val="428BCA"/>
                            <w:sz w:val="18"/>
                            <w:szCs w:val="18"/>
                          </w:rPr>
                        </w:rPrChange>
                      </w:rPr>
                      <w:t>446151000124109 </w:t>
                    </w:r>
                    <w:r w:rsidRPr="009809F1">
                      <w:rPr>
                        <w:noProof/>
                        <w:color w:val="428BCA"/>
                        <w:sz w:val="16"/>
                        <w:szCs w:val="16"/>
                        <w:rPrChange w:id="6088" w:author="Merrick, Riki | APHL" w:date="2022-07-17T17:49:00Z">
                          <w:rPr>
                            <w:rFonts w:ascii="Verdana" w:hAnsi="Verdana"/>
                            <w:noProof/>
                            <w:color w:val="428BCA"/>
                            <w:sz w:val="18"/>
                            <w:szCs w:val="18"/>
                          </w:rPr>
                        </w:rPrChange>
                      </w:rPr>
                      <w:drawing>
                        <wp:inline distT="0" distB="0" distL="0" distR="0" wp14:anchorId="50E0897A" wp14:editId="0599A279">
                          <wp:extent cx="95250" cy="95250"/>
                          <wp:effectExtent l="0" t="0" r="0" b="0"/>
                          <wp:docPr id="59" name="Picture 59">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402"/>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9809F1">
                      <w:rPr>
                        <w:sz w:val="16"/>
                        <w:szCs w:val="16"/>
                        <w:rPrChange w:id="6089" w:author="Merrick, Riki | APHL" w:date="2022-07-17T17:49:00Z">
                          <w:rPr>
                            <w:rFonts w:ascii="Verdana" w:hAnsi="Verdana"/>
                            <w:sz w:val="18"/>
                            <w:szCs w:val="18"/>
                          </w:rPr>
                        </w:rPrChange>
                      </w:rPr>
                      <w:fldChar w:fldCharType="end"/>
                    </w:r>
                  </w:ins>
                </w:p>
              </w:tc>
              <w:tc>
                <w:tcPr>
                  <w:tcW w:w="3700" w:type="dxa"/>
                  <w:shd w:val="clear" w:color="auto" w:fill="auto"/>
                  <w:tcMar>
                    <w:top w:w="45" w:type="dxa"/>
                    <w:left w:w="45" w:type="dxa"/>
                    <w:bottom w:w="45" w:type="dxa"/>
                    <w:right w:w="45" w:type="dxa"/>
                  </w:tcMar>
                  <w:hideMark/>
                </w:tcPr>
                <w:p w14:paraId="3D580EDB" w14:textId="77777777" w:rsidR="009809F1" w:rsidRPr="009809F1" w:rsidRDefault="009809F1" w:rsidP="009809F1">
                  <w:pPr>
                    <w:spacing w:after="150" w:line="336" w:lineRule="atLeast"/>
                    <w:rPr>
                      <w:ins w:id="6090" w:author="Merrick, Riki | APHL" w:date="2022-07-17T17:49:00Z"/>
                      <w:sz w:val="16"/>
                      <w:szCs w:val="16"/>
                      <w:rPrChange w:id="6091" w:author="Merrick, Riki | APHL" w:date="2022-07-17T17:49:00Z">
                        <w:rPr>
                          <w:ins w:id="6092" w:author="Merrick, Riki | APHL" w:date="2022-07-17T17:49:00Z"/>
                          <w:rFonts w:ascii="Verdana" w:hAnsi="Verdana"/>
                          <w:sz w:val="18"/>
                          <w:szCs w:val="18"/>
                        </w:rPr>
                      </w:rPrChange>
                    </w:rPr>
                  </w:pPr>
                  <w:ins w:id="6093" w:author="Merrick, Riki | APHL" w:date="2022-07-17T17:49:00Z">
                    <w:r w:rsidRPr="009809F1">
                      <w:rPr>
                        <w:sz w:val="16"/>
                        <w:szCs w:val="16"/>
                        <w:rPrChange w:id="6094" w:author="Merrick, Riki | APHL" w:date="2022-07-17T17:49:00Z">
                          <w:rPr>
                            <w:rFonts w:ascii="Verdana" w:hAnsi="Verdana"/>
                            <w:sz w:val="18"/>
                            <w:szCs w:val="18"/>
                          </w:rPr>
                        </w:rPrChange>
                      </w:rPr>
                      <w:t>Identifies as male gender (finding)</w:t>
                    </w:r>
                  </w:ins>
                </w:p>
              </w:tc>
            </w:tr>
            <w:tr w:rsidR="009809F1" w:rsidRPr="009809F1" w14:paraId="401EB98F" w14:textId="77777777" w:rsidTr="009809F1">
              <w:trPr>
                <w:ins w:id="6095" w:author="Merrick, Riki | APHL" w:date="2022-07-17T17:49:00Z"/>
              </w:trPr>
              <w:tc>
                <w:tcPr>
                  <w:tcW w:w="2021" w:type="dxa"/>
                  <w:shd w:val="clear" w:color="auto" w:fill="auto"/>
                  <w:tcMar>
                    <w:top w:w="45" w:type="dxa"/>
                    <w:left w:w="45" w:type="dxa"/>
                    <w:bottom w:w="45" w:type="dxa"/>
                    <w:right w:w="45" w:type="dxa"/>
                  </w:tcMar>
                  <w:hideMark/>
                </w:tcPr>
                <w:p w14:paraId="5D695BF0" w14:textId="6382A056" w:rsidR="009809F1" w:rsidRPr="009809F1" w:rsidRDefault="009809F1" w:rsidP="009809F1">
                  <w:pPr>
                    <w:spacing w:after="150" w:line="336" w:lineRule="atLeast"/>
                    <w:rPr>
                      <w:ins w:id="6096" w:author="Merrick, Riki | APHL" w:date="2022-07-17T17:49:00Z"/>
                      <w:sz w:val="16"/>
                      <w:szCs w:val="16"/>
                      <w:rPrChange w:id="6097" w:author="Merrick, Riki | APHL" w:date="2022-07-17T17:49:00Z">
                        <w:rPr>
                          <w:ins w:id="6098" w:author="Merrick, Riki | APHL" w:date="2022-07-17T17:49:00Z"/>
                          <w:rFonts w:ascii="Verdana" w:hAnsi="Verdana"/>
                          <w:sz w:val="18"/>
                          <w:szCs w:val="18"/>
                        </w:rPr>
                      </w:rPrChange>
                    </w:rPr>
                  </w:pPr>
                  <w:ins w:id="6099" w:author="Merrick, Riki | APHL" w:date="2022-07-17T17:49:00Z">
                    <w:r w:rsidRPr="009809F1">
                      <w:rPr>
                        <w:sz w:val="16"/>
                        <w:szCs w:val="16"/>
                        <w:rPrChange w:id="6100" w:author="Merrick, Riki | APHL" w:date="2022-07-17T17:49:00Z">
                          <w:rPr>
                            <w:rFonts w:ascii="Verdana" w:hAnsi="Verdana"/>
                            <w:sz w:val="18"/>
                            <w:szCs w:val="18"/>
                          </w:rPr>
                        </w:rPrChange>
                      </w:rPr>
                      <w:fldChar w:fldCharType="begin"/>
                    </w:r>
                    <w:r w:rsidRPr="009809F1">
                      <w:rPr>
                        <w:sz w:val="16"/>
                        <w:szCs w:val="16"/>
                        <w:rPrChange w:id="6101" w:author="Merrick, Riki | APHL" w:date="2022-07-17T17:49:00Z">
                          <w:rPr>
                            <w:rFonts w:ascii="Verdana" w:hAnsi="Verdana"/>
                            <w:sz w:val="18"/>
                            <w:szCs w:val="18"/>
                          </w:rPr>
                        </w:rPrChange>
                      </w:rPr>
                      <w:instrText xml:space="preserve"> HYPERLINK "http://snomed.info/id/33791000087105" </w:instrText>
                    </w:r>
                    <w:r w:rsidRPr="009809F1">
                      <w:rPr>
                        <w:sz w:val="16"/>
                        <w:szCs w:val="16"/>
                        <w:rPrChange w:id="6102" w:author="Merrick, Riki | APHL" w:date="2022-07-17T17:49:00Z">
                          <w:rPr>
                            <w:rFonts w:ascii="Verdana" w:hAnsi="Verdana"/>
                            <w:sz w:val="18"/>
                            <w:szCs w:val="18"/>
                          </w:rPr>
                        </w:rPrChange>
                      </w:rPr>
                      <w:fldChar w:fldCharType="separate"/>
                    </w:r>
                    <w:r w:rsidRPr="009809F1">
                      <w:rPr>
                        <w:rStyle w:val="Hyperlink"/>
                        <w:rFonts w:ascii="Times New Roman" w:hAnsi="Times New Roman" w:cs="Times New Roman"/>
                        <w:color w:val="428BCA"/>
                        <w:szCs w:val="16"/>
                        <w:rPrChange w:id="6103" w:author="Merrick, Riki | APHL" w:date="2022-07-17T17:49:00Z">
                          <w:rPr>
                            <w:rStyle w:val="Hyperlink"/>
                            <w:rFonts w:ascii="Verdana" w:hAnsi="Verdana"/>
                            <w:color w:val="428BCA"/>
                            <w:sz w:val="18"/>
                            <w:szCs w:val="18"/>
                          </w:rPr>
                        </w:rPrChange>
                      </w:rPr>
                      <w:t>33791000087105 </w:t>
                    </w:r>
                    <w:r w:rsidRPr="009809F1">
                      <w:rPr>
                        <w:noProof/>
                        <w:color w:val="428BCA"/>
                        <w:sz w:val="16"/>
                        <w:szCs w:val="16"/>
                        <w:rPrChange w:id="6104" w:author="Merrick, Riki | APHL" w:date="2022-07-17T17:49:00Z">
                          <w:rPr>
                            <w:rFonts w:ascii="Verdana" w:hAnsi="Verdana"/>
                            <w:noProof/>
                            <w:color w:val="428BCA"/>
                            <w:sz w:val="18"/>
                            <w:szCs w:val="18"/>
                          </w:rPr>
                        </w:rPrChange>
                      </w:rPr>
                      <w:drawing>
                        <wp:inline distT="0" distB="0" distL="0" distR="0" wp14:anchorId="5106EB5B" wp14:editId="1922B4E6">
                          <wp:extent cx="95250" cy="95250"/>
                          <wp:effectExtent l="0" t="0" r="0" b="0"/>
                          <wp:docPr id="58" name="Picture 58">
                            <a:hlinkClick xmlns:a="http://schemas.openxmlformats.org/drawingml/2006/main" r:id="rId4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403"/>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9809F1">
                      <w:rPr>
                        <w:sz w:val="16"/>
                        <w:szCs w:val="16"/>
                        <w:rPrChange w:id="6105" w:author="Merrick, Riki | APHL" w:date="2022-07-17T17:49:00Z">
                          <w:rPr>
                            <w:rFonts w:ascii="Verdana" w:hAnsi="Verdana"/>
                            <w:sz w:val="18"/>
                            <w:szCs w:val="18"/>
                          </w:rPr>
                        </w:rPrChange>
                      </w:rPr>
                      <w:fldChar w:fldCharType="end"/>
                    </w:r>
                  </w:ins>
                </w:p>
              </w:tc>
              <w:tc>
                <w:tcPr>
                  <w:tcW w:w="3700" w:type="dxa"/>
                  <w:shd w:val="clear" w:color="auto" w:fill="auto"/>
                  <w:tcMar>
                    <w:top w:w="45" w:type="dxa"/>
                    <w:left w:w="45" w:type="dxa"/>
                    <w:bottom w:w="45" w:type="dxa"/>
                    <w:right w:w="45" w:type="dxa"/>
                  </w:tcMar>
                  <w:hideMark/>
                </w:tcPr>
                <w:p w14:paraId="2DF8E2BA" w14:textId="77777777" w:rsidR="009809F1" w:rsidRPr="009809F1" w:rsidRDefault="009809F1" w:rsidP="009809F1">
                  <w:pPr>
                    <w:spacing w:after="150" w:line="336" w:lineRule="atLeast"/>
                    <w:rPr>
                      <w:ins w:id="6106" w:author="Merrick, Riki | APHL" w:date="2022-07-17T17:49:00Z"/>
                      <w:sz w:val="16"/>
                      <w:szCs w:val="16"/>
                      <w:rPrChange w:id="6107" w:author="Merrick, Riki | APHL" w:date="2022-07-17T17:49:00Z">
                        <w:rPr>
                          <w:ins w:id="6108" w:author="Merrick, Riki | APHL" w:date="2022-07-17T17:49:00Z"/>
                          <w:rFonts w:ascii="Verdana" w:hAnsi="Verdana"/>
                          <w:sz w:val="18"/>
                          <w:szCs w:val="18"/>
                        </w:rPr>
                      </w:rPrChange>
                    </w:rPr>
                  </w:pPr>
                  <w:ins w:id="6109" w:author="Merrick, Riki | APHL" w:date="2022-07-17T17:49:00Z">
                    <w:r w:rsidRPr="009809F1">
                      <w:rPr>
                        <w:sz w:val="16"/>
                        <w:szCs w:val="16"/>
                        <w:rPrChange w:id="6110" w:author="Merrick, Riki | APHL" w:date="2022-07-17T17:49:00Z">
                          <w:rPr>
                            <w:rFonts w:ascii="Verdana" w:hAnsi="Verdana"/>
                            <w:sz w:val="18"/>
                            <w:szCs w:val="18"/>
                          </w:rPr>
                        </w:rPrChange>
                      </w:rPr>
                      <w:t>Identifies as nonbinary gender (finding)</w:t>
                    </w:r>
                  </w:ins>
                </w:p>
              </w:tc>
            </w:tr>
          </w:tbl>
          <w:p w14:paraId="75C1816E" w14:textId="2551F2A8" w:rsidR="009809F1" w:rsidRPr="009809F1" w:rsidRDefault="009809F1" w:rsidP="009809F1">
            <w:pPr>
              <w:numPr>
                <w:ilvl w:val="0"/>
                <w:numId w:val="68"/>
              </w:numPr>
              <w:shd w:val="clear" w:color="auto" w:fill="FFFFFF"/>
              <w:spacing w:before="0" w:after="75" w:line="336" w:lineRule="atLeast"/>
              <w:rPr>
                <w:ins w:id="6111" w:author="Merrick, Riki | APHL" w:date="2022-07-17T17:49:00Z"/>
                <w:color w:val="333333"/>
                <w:sz w:val="16"/>
                <w:szCs w:val="16"/>
                <w:rPrChange w:id="6112" w:author="Merrick, Riki | APHL" w:date="2022-07-17T17:49:00Z">
                  <w:rPr>
                    <w:ins w:id="6113" w:author="Merrick, Riki | APHL" w:date="2022-07-17T17:49:00Z"/>
                    <w:rFonts w:ascii="Verdana" w:hAnsi="Verdana"/>
                    <w:color w:val="333333"/>
                    <w:sz w:val="18"/>
                    <w:szCs w:val="18"/>
                  </w:rPr>
                </w:rPrChange>
              </w:rPr>
            </w:pPr>
            <w:ins w:id="6114" w:author="Merrick, Riki | APHL" w:date="2022-07-17T17:49:00Z">
              <w:r w:rsidRPr="009809F1">
                <w:rPr>
                  <w:color w:val="333333"/>
                  <w:sz w:val="16"/>
                  <w:szCs w:val="16"/>
                  <w:rPrChange w:id="6115" w:author="Merrick, Riki | APHL" w:date="2022-07-17T17:49:00Z">
                    <w:rPr>
                      <w:rFonts w:ascii="Verdana" w:hAnsi="Verdana"/>
                      <w:color w:val="333333"/>
                      <w:sz w:val="18"/>
                      <w:szCs w:val="18"/>
                    </w:rPr>
                  </w:rPrChange>
                </w:rPr>
                <w:t>Include these codes as defined in </w:t>
              </w:r>
              <w:r w:rsidRPr="009809F1">
                <w:rPr>
                  <w:color w:val="333333"/>
                  <w:sz w:val="16"/>
                  <w:szCs w:val="16"/>
                  <w:rPrChange w:id="6116" w:author="Merrick, Riki | APHL" w:date="2022-07-17T17:49:00Z">
                    <w:rPr>
                      <w:rFonts w:ascii="Verdana" w:hAnsi="Verdana"/>
                      <w:color w:val="333333"/>
                      <w:sz w:val="18"/>
                      <w:szCs w:val="18"/>
                    </w:rPr>
                  </w:rPrChange>
                </w:rPr>
                <w:fldChar w:fldCharType="begin"/>
              </w:r>
              <w:r w:rsidRPr="009809F1">
                <w:rPr>
                  <w:color w:val="333333"/>
                  <w:sz w:val="16"/>
                  <w:szCs w:val="16"/>
                  <w:rPrChange w:id="6117" w:author="Merrick, Riki | APHL" w:date="2022-07-17T17:49:00Z">
                    <w:rPr>
                      <w:rFonts w:ascii="Verdana" w:hAnsi="Verdana"/>
                      <w:color w:val="333333"/>
                      <w:sz w:val="18"/>
                      <w:szCs w:val="18"/>
                    </w:rPr>
                  </w:rPrChange>
                </w:rPr>
                <w:instrText xml:space="preserve"> HYPERLINK "http://terminology.hl7.org/3.1.0/CodeSystem-v3-NullFlavor.html" </w:instrText>
              </w:r>
              <w:r w:rsidRPr="009809F1">
                <w:rPr>
                  <w:color w:val="333333"/>
                  <w:sz w:val="16"/>
                  <w:szCs w:val="16"/>
                  <w:rPrChange w:id="6118" w:author="Merrick, Riki | APHL" w:date="2022-07-17T17:49:00Z">
                    <w:rPr>
                      <w:rFonts w:ascii="Verdana" w:hAnsi="Verdana"/>
                      <w:color w:val="333333"/>
                      <w:sz w:val="18"/>
                      <w:szCs w:val="18"/>
                    </w:rPr>
                  </w:rPrChange>
                </w:rPr>
                <w:fldChar w:fldCharType="separate"/>
              </w:r>
              <w:r w:rsidRPr="009809F1">
                <w:rPr>
                  <w:rStyle w:val="HTMLCode"/>
                  <w:rFonts w:ascii="Times New Roman" w:eastAsia="Calibri" w:hAnsi="Times New Roman" w:cs="Times New Roman"/>
                  <w:color w:val="005C00"/>
                  <w:sz w:val="16"/>
                  <w:szCs w:val="16"/>
                  <w:shd w:val="clear" w:color="auto" w:fill="F9F2F4"/>
                  <w:rPrChange w:id="6119" w:author="Merrick, Riki | APHL" w:date="2022-07-17T17:49:00Z">
                    <w:rPr>
                      <w:rStyle w:val="HTMLCode"/>
                      <w:rFonts w:ascii="Consolas" w:eastAsia="Calibri" w:hAnsi="Consolas"/>
                      <w:color w:val="005C00"/>
                      <w:sz w:val="18"/>
                      <w:szCs w:val="18"/>
                      <w:shd w:val="clear" w:color="auto" w:fill="F9F2F4"/>
                    </w:rPr>
                  </w:rPrChange>
                </w:rPr>
                <w:t>http://terminology.hl7.org/CodeSystem/v3-NullFlavor</w:t>
              </w:r>
              <w:r w:rsidRPr="009809F1">
                <w:rPr>
                  <w:rStyle w:val="Hyperlink"/>
                  <w:rFonts w:ascii="Times New Roman" w:hAnsi="Times New Roman" w:cs="Times New Roman"/>
                  <w:color w:val="428BCA"/>
                  <w:szCs w:val="16"/>
                  <w:rPrChange w:id="6120" w:author="Merrick, Riki | APHL" w:date="2022-07-17T17:49:00Z">
                    <w:rPr>
                      <w:rStyle w:val="Hyperlink"/>
                      <w:rFonts w:ascii="Verdana" w:hAnsi="Verdana"/>
                      <w:color w:val="428BCA"/>
                      <w:sz w:val="18"/>
                      <w:szCs w:val="18"/>
                    </w:rPr>
                  </w:rPrChange>
                </w:rPr>
                <w:t> </w:t>
              </w:r>
              <w:r w:rsidRPr="009809F1">
                <w:rPr>
                  <w:noProof/>
                  <w:color w:val="428BCA"/>
                  <w:sz w:val="16"/>
                  <w:szCs w:val="16"/>
                  <w:rPrChange w:id="6121" w:author="Merrick, Riki | APHL" w:date="2022-07-17T17:49:00Z">
                    <w:rPr>
                      <w:rFonts w:ascii="Verdana" w:hAnsi="Verdana"/>
                      <w:noProof/>
                      <w:color w:val="428BCA"/>
                      <w:sz w:val="18"/>
                      <w:szCs w:val="18"/>
                    </w:rPr>
                  </w:rPrChange>
                </w:rPr>
                <w:drawing>
                  <wp:inline distT="0" distB="0" distL="0" distR="0" wp14:anchorId="117FDA54" wp14:editId="34EDE409">
                    <wp:extent cx="95250" cy="95250"/>
                    <wp:effectExtent l="0" t="0" r="0" b="0"/>
                    <wp:docPr id="57" name="Picture 57">
                      <a:hlinkClick xmlns:a="http://schemas.openxmlformats.org/drawingml/2006/main" r:id="rId4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404"/>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9809F1">
                <w:rPr>
                  <w:color w:val="333333"/>
                  <w:sz w:val="16"/>
                  <w:szCs w:val="16"/>
                  <w:rPrChange w:id="6122" w:author="Merrick, Riki | APHL" w:date="2022-07-17T17:49:00Z">
                    <w:rPr>
                      <w:rFonts w:ascii="Verdana" w:hAnsi="Verdana"/>
                      <w:color w:val="333333"/>
                      <w:sz w:val="18"/>
                      <w:szCs w:val="18"/>
                    </w:rPr>
                  </w:rPrChange>
                </w:rPr>
                <w:fldChar w:fldCharType="end"/>
              </w:r>
            </w:ins>
          </w:p>
          <w:tbl>
            <w:tblPr>
              <w:tblW w:w="0" w:type="auto"/>
              <w:tblInd w:w="720" w:type="dxa"/>
              <w:tblLayout w:type="fixed"/>
              <w:tblCellMar>
                <w:top w:w="15" w:type="dxa"/>
                <w:left w:w="15" w:type="dxa"/>
                <w:bottom w:w="15" w:type="dxa"/>
                <w:right w:w="15" w:type="dxa"/>
              </w:tblCellMar>
              <w:tblLook w:val="04A0" w:firstRow="1" w:lastRow="0" w:firstColumn="1" w:lastColumn="0" w:noHBand="0" w:noVBand="1"/>
            </w:tblPr>
            <w:tblGrid>
              <w:gridCol w:w="696"/>
              <w:gridCol w:w="927"/>
              <w:gridCol w:w="5649"/>
            </w:tblGrid>
            <w:tr w:rsidR="009809F1" w:rsidRPr="009809F1" w14:paraId="25B49E7E" w14:textId="77777777" w:rsidTr="009809F1">
              <w:trPr>
                <w:ins w:id="6123" w:author="Merrick, Riki | APHL" w:date="2022-07-17T17:49:00Z"/>
              </w:trPr>
              <w:tc>
                <w:tcPr>
                  <w:tcW w:w="696" w:type="dxa"/>
                  <w:shd w:val="clear" w:color="auto" w:fill="auto"/>
                  <w:noWrap/>
                  <w:tcMar>
                    <w:top w:w="45" w:type="dxa"/>
                    <w:left w:w="45" w:type="dxa"/>
                    <w:bottom w:w="45" w:type="dxa"/>
                    <w:right w:w="45" w:type="dxa"/>
                  </w:tcMar>
                  <w:hideMark/>
                </w:tcPr>
                <w:p w14:paraId="1B8F5B0A" w14:textId="77777777" w:rsidR="009809F1" w:rsidRPr="009809F1" w:rsidRDefault="009809F1" w:rsidP="009809F1">
                  <w:pPr>
                    <w:spacing w:after="150" w:line="336" w:lineRule="atLeast"/>
                    <w:rPr>
                      <w:ins w:id="6124" w:author="Merrick, Riki | APHL" w:date="2022-07-17T17:49:00Z"/>
                      <w:sz w:val="16"/>
                      <w:szCs w:val="16"/>
                      <w:rPrChange w:id="6125" w:author="Merrick, Riki | APHL" w:date="2022-07-17T17:49:00Z">
                        <w:rPr>
                          <w:ins w:id="6126" w:author="Merrick, Riki | APHL" w:date="2022-07-17T17:49:00Z"/>
                          <w:rFonts w:ascii="Verdana" w:hAnsi="Verdana"/>
                          <w:sz w:val="18"/>
                          <w:szCs w:val="18"/>
                        </w:rPr>
                      </w:rPrChange>
                    </w:rPr>
                  </w:pPr>
                  <w:ins w:id="6127" w:author="Merrick, Riki | APHL" w:date="2022-07-17T17:49:00Z">
                    <w:r w:rsidRPr="009809F1">
                      <w:rPr>
                        <w:b/>
                        <w:bCs/>
                        <w:sz w:val="16"/>
                        <w:szCs w:val="16"/>
                        <w:rPrChange w:id="6128" w:author="Merrick, Riki | APHL" w:date="2022-07-17T17:49:00Z">
                          <w:rPr>
                            <w:rFonts w:ascii="Verdana" w:hAnsi="Verdana"/>
                            <w:b/>
                            <w:bCs/>
                            <w:sz w:val="18"/>
                            <w:szCs w:val="18"/>
                          </w:rPr>
                        </w:rPrChange>
                      </w:rPr>
                      <w:t>Code</w:t>
                    </w:r>
                  </w:ins>
                </w:p>
              </w:tc>
              <w:tc>
                <w:tcPr>
                  <w:tcW w:w="927" w:type="dxa"/>
                  <w:shd w:val="clear" w:color="auto" w:fill="auto"/>
                  <w:tcMar>
                    <w:top w:w="45" w:type="dxa"/>
                    <w:left w:w="45" w:type="dxa"/>
                    <w:bottom w:w="45" w:type="dxa"/>
                    <w:right w:w="45" w:type="dxa"/>
                  </w:tcMar>
                  <w:hideMark/>
                </w:tcPr>
                <w:p w14:paraId="65A44EB2" w14:textId="77777777" w:rsidR="009809F1" w:rsidRPr="009809F1" w:rsidRDefault="009809F1" w:rsidP="009809F1">
                  <w:pPr>
                    <w:spacing w:after="150" w:line="336" w:lineRule="atLeast"/>
                    <w:rPr>
                      <w:ins w:id="6129" w:author="Merrick, Riki | APHL" w:date="2022-07-17T17:49:00Z"/>
                      <w:sz w:val="16"/>
                      <w:szCs w:val="16"/>
                      <w:rPrChange w:id="6130" w:author="Merrick, Riki | APHL" w:date="2022-07-17T17:49:00Z">
                        <w:rPr>
                          <w:ins w:id="6131" w:author="Merrick, Riki | APHL" w:date="2022-07-17T17:49:00Z"/>
                          <w:rFonts w:ascii="Verdana" w:hAnsi="Verdana"/>
                          <w:sz w:val="18"/>
                          <w:szCs w:val="18"/>
                        </w:rPr>
                      </w:rPrChange>
                    </w:rPr>
                  </w:pPr>
                  <w:ins w:id="6132" w:author="Merrick, Riki | APHL" w:date="2022-07-17T17:49:00Z">
                    <w:r w:rsidRPr="009809F1">
                      <w:rPr>
                        <w:b/>
                        <w:bCs/>
                        <w:sz w:val="16"/>
                        <w:szCs w:val="16"/>
                        <w:rPrChange w:id="6133" w:author="Merrick, Riki | APHL" w:date="2022-07-17T17:49:00Z">
                          <w:rPr>
                            <w:rFonts w:ascii="Verdana" w:hAnsi="Verdana"/>
                            <w:b/>
                            <w:bCs/>
                            <w:sz w:val="18"/>
                            <w:szCs w:val="18"/>
                          </w:rPr>
                        </w:rPrChange>
                      </w:rPr>
                      <w:t>Display</w:t>
                    </w:r>
                  </w:ins>
                </w:p>
              </w:tc>
              <w:tc>
                <w:tcPr>
                  <w:tcW w:w="5649" w:type="dxa"/>
                  <w:shd w:val="clear" w:color="auto" w:fill="auto"/>
                  <w:tcMar>
                    <w:top w:w="45" w:type="dxa"/>
                    <w:left w:w="45" w:type="dxa"/>
                    <w:bottom w:w="45" w:type="dxa"/>
                    <w:right w:w="45" w:type="dxa"/>
                  </w:tcMar>
                  <w:hideMark/>
                </w:tcPr>
                <w:p w14:paraId="6B6BE81D" w14:textId="77777777" w:rsidR="009809F1" w:rsidRPr="009809F1" w:rsidRDefault="009809F1" w:rsidP="009809F1">
                  <w:pPr>
                    <w:spacing w:after="150" w:line="336" w:lineRule="atLeast"/>
                    <w:rPr>
                      <w:ins w:id="6134" w:author="Merrick, Riki | APHL" w:date="2022-07-17T17:49:00Z"/>
                      <w:sz w:val="16"/>
                      <w:szCs w:val="16"/>
                      <w:rPrChange w:id="6135" w:author="Merrick, Riki | APHL" w:date="2022-07-17T17:49:00Z">
                        <w:rPr>
                          <w:ins w:id="6136" w:author="Merrick, Riki | APHL" w:date="2022-07-17T17:49:00Z"/>
                          <w:rFonts w:ascii="Verdana" w:hAnsi="Verdana"/>
                          <w:sz w:val="18"/>
                          <w:szCs w:val="18"/>
                        </w:rPr>
                      </w:rPrChange>
                    </w:rPr>
                  </w:pPr>
                  <w:ins w:id="6137" w:author="Merrick, Riki | APHL" w:date="2022-07-17T17:49:00Z">
                    <w:r w:rsidRPr="009809F1">
                      <w:rPr>
                        <w:b/>
                        <w:bCs/>
                        <w:sz w:val="16"/>
                        <w:szCs w:val="16"/>
                        <w:rPrChange w:id="6138" w:author="Merrick, Riki | APHL" w:date="2022-07-17T17:49:00Z">
                          <w:rPr>
                            <w:rFonts w:ascii="Verdana" w:hAnsi="Verdana"/>
                            <w:b/>
                            <w:bCs/>
                            <w:sz w:val="18"/>
                            <w:szCs w:val="18"/>
                          </w:rPr>
                        </w:rPrChange>
                      </w:rPr>
                      <w:t>Definition</w:t>
                    </w:r>
                  </w:ins>
                </w:p>
              </w:tc>
            </w:tr>
            <w:tr w:rsidR="009809F1" w:rsidRPr="009809F1" w14:paraId="000AA736" w14:textId="77777777" w:rsidTr="009809F1">
              <w:trPr>
                <w:ins w:id="6139" w:author="Merrick, Riki | APHL" w:date="2022-07-17T17:49:00Z"/>
              </w:trPr>
              <w:tc>
                <w:tcPr>
                  <w:tcW w:w="696" w:type="dxa"/>
                  <w:shd w:val="clear" w:color="auto" w:fill="auto"/>
                  <w:tcMar>
                    <w:top w:w="45" w:type="dxa"/>
                    <w:left w:w="45" w:type="dxa"/>
                    <w:bottom w:w="45" w:type="dxa"/>
                    <w:right w:w="45" w:type="dxa"/>
                  </w:tcMar>
                  <w:hideMark/>
                </w:tcPr>
                <w:p w14:paraId="1D31084A" w14:textId="537B3981" w:rsidR="009809F1" w:rsidRPr="009809F1" w:rsidRDefault="009809F1" w:rsidP="009809F1">
                  <w:pPr>
                    <w:spacing w:after="150" w:line="336" w:lineRule="atLeast"/>
                    <w:rPr>
                      <w:ins w:id="6140" w:author="Merrick, Riki | APHL" w:date="2022-07-17T17:49:00Z"/>
                      <w:sz w:val="16"/>
                      <w:szCs w:val="16"/>
                      <w:rPrChange w:id="6141" w:author="Merrick, Riki | APHL" w:date="2022-07-17T17:49:00Z">
                        <w:rPr>
                          <w:ins w:id="6142" w:author="Merrick, Riki | APHL" w:date="2022-07-17T17:49:00Z"/>
                          <w:rFonts w:ascii="Verdana" w:hAnsi="Verdana"/>
                          <w:sz w:val="18"/>
                          <w:szCs w:val="18"/>
                        </w:rPr>
                      </w:rPrChange>
                    </w:rPr>
                  </w:pPr>
                  <w:ins w:id="6143" w:author="Merrick, Riki | APHL" w:date="2022-07-17T17:49:00Z">
                    <w:r w:rsidRPr="009809F1">
                      <w:rPr>
                        <w:sz w:val="16"/>
                        <w:szCs w:val="16"/>
                        <w:rPrChange w:id="6144" w:author="Merrick, Riki | APHL" w:date="2022-07-17T17:49:00Z">
                          <w:rPr>
                            <w:rFonts w:ascii="Verdana" w:hAnsi="Verdana"/>
                            <w:sz w:val="18"/>
                            <w:szCs w:val="18"/>
                          </w:rPr>
                        </w:rPrChange>
                      </w:rPr>
                      <w:fldChar w:fldCharType="begin"/>
                    </w:r>
                    <w:r w:rsidRPr="009809F1">
                      <w:rPr>
                        <w:sz w:val="16"/>
                        <w:szCs w:val="16"/>
                        <w:rPrChange w:id="6145" w:author="Merrick, Riki | APHL" w:date="2022-07-17T17:49:00Z">
                          <w:rPr>
                            <w:rFonts w:ascii="Verdana" w:hAnsi="Verdana"/>
                            <w:sz w:val="18"/>
                            <w:szCs w:val="18"/>
                          </w:rPr>
                        </w:rPrChange>
                      </w:rPr>
                      <w:instrText xml:space="preserve"> HYPERLINK "http://terminology.hl7.org/3.1.0/CodeSystem-v3-NullFlavor.html" \l "v3-NullFlavor-UNK" </w:instrText>
                    </w:r>
                    <w:r w:rsidRPr="009809F1">
                      <w:rPr>
                        <w:sz w:val="16"/>
                        <w:szCs w:val="16"/>
                        <w:rPrChange w:id="6146" w:author="Merrick, Riki | APHL" w:date="2022-07-17T17:49:00Z">
                          <w:rPr>
                            <w:rFonts w:ascii="Verdana" w:hAnsi="Verdana"/>
                            <w:sz w:val="18"/>
                            <w:szCs w:val="18"/>
                          </w:rPr>
                        </w:rPrChange>
                      </w:rPr>
                      <w:fldChar w:fldCharType="separate"/>
                    </w:r>
                    <w:r w:rsidRPr="009809F1">
                      <w:rPr>
                        <w:rStyle w:val="Hyperlink"/>
                        <w:rFonts w:ascii="Times New Roman" w:hAnsi="Times New Roman" w:cs="Times New Roman"/>
                        <w:color w:val="428BCA"/>
                        <w:szCs w:val="16"/>
                        <w:rPrChange w:id="6147" w:author="Merrick, Riki | APHL" w:date="2022-07-17T17:49:00Z">
                          <w:rPr>
                            <w:rStyle w:val="Hyperlink"/>
                            <w:rFonts w:ascii="Verdana" w:hAnsi="Verdana"/>
                            <w:color w:val="428BCA"/>
                            <w:sz w:val="18"/>
                            <w:szCs w:val="18"/>
                          </w:rPr>
                        </w:rPrChange>
                      </w:rPr>
                      <w:t>UNK </w:t>
                    </w:r>
                    <w:r w:rsidRPr="009809F1">
                      <w:rPr>
                        <w:noProof/>
                        <w:color w:val="428BCA"/>
                        <w:sz w:val="16"/>
                        <w:szCs w:val="16"/>
                        <w:rPrChange w:id="6148" w:author="Merrick, Riki | APHL" w:date="2022-07-17T17:49:00Z">
                          <w:rPr>
                            <w:rFonts w:ascii="Verdana" w:hAnsi="Verdana"/>
                            <w:noProof/>
                            <w:color w:val="428BCA"/>
                            <w:sz w:val="18"/>
                            <w:szCs w:val="18"/>
                          </w:rPr>
                        </w:rPrChange>
                      </w:rPr>
                      <w:drawing>
                        <wp:inline distT="0" distB="0" distL="0" distR="0" wp14:anchorId="70E77AF1" wp14:editId="251FE404">
                          <wp:extent cx="95250" cy="95250"/>
                          <wp:effectExtent l="0" t="0" r="0" b="0"/>
                          <wp:docPr id="56" name="Picture 56">
                            <a:hlinkClick xmlns:a="http://schemas.openxmlformats.org/drawingml/2006/main" r:id="rId4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405"/>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9809F1">
                      <w:rPr>
                        <w:sz w:val="16"/>
                        <w:szCs w:val="16"/>
                        <w:rPrChange w:id="6149" w:author="Merrick, Riki | APHL" w:date="2022-07-17T17:49:00Z">
                          <w:rPr>
                            <w:rFonts w:ascii="Verdana" w:hAnsi="Verdana"/>
                            <w:sz w:val="18"/>
                            <w:szCs w:val="18"/>
                          </w:rPr>
                        </w:rPrChange>
                      </w:rPr>
                      <w:fldChar w:fldCharType="end"/>
                    </w:r>
                  </w:ins>
                </w:p>
              </w:tc>
              <w:tc>
                <w:tcPr>
                  <w:tcW w:w="927" w:type="dxa"/>
                  <w:shd w:val="clear" w:color="auto" w:fill="auto"/>
                  <w:tcMar>
                    <w:top w:w="45" w:type="dxa"/>
                    <w:left w:w="45" w:type="dxa"/>
                    <w:bottom w:w="45" w:type="dxa"/>
                    <w:right w:w="45" w:type="dxa"/>
                  </w:tcMar>
                  <w:hideMark/>
                </w:tcPr>
                <w:p w14:paraId="7D17C16A" w14:textId="77777777" w:rsidR="009809F1" w:rsidRPr="009809F1" w:rsidRDefault="009809F1" w:rsidP="009809F1">
                  <w:pPr>
                    <w:spacing w:after="150" w:line="336" w:lineRule="atLeast"/>
                    <w:rPr>
                      <w:ins w:id="6150" w:author="Merrick, Riki | APHL" w:date="2022-07-17T17:49:00Z"/>
                      <w:sz w:val="16"/>
                      <w:szCs w:val="16"/>
                      <w:rPrChange w:id="6151" w:author="Merrick, Riki | APHL" w:date="2022-07-17T17:49:00Z">
                        <w:rPr>
                          <w:ins w:id="6152" w:author="Merrick, Riki | APHL" w:date="2022-07-17T17:49:00Z"/>
                          <w:rFonts w:ascii="Verdana" w:hAnsi="Verdana"/>
                          <w:sz w:val="18"/>
                          <w:szCs w:val="18"/>
                        </w:rPr>
                      </w:rPrChange>
                    </w:rPr>
                  </w:pPr>
                  <w:ins w:id="6153" w:author="Merrick, Riki | APHL" w:date="2022-07-17T17:49:00Z">
                    <w:r w:rsidRPr="009809F1">
                      <w:rPr>
                        <w:sz w:val="16"/>
                        <w:szCs w:val="16"/>
                        <w:rPrChange w:id="6154" w:author="Merrick, Riki | APHL" w:date="2022-07-17T17:49:00Z">
                          <w:rPr>
                            <w:rFonts w:ascii="Verdana" w:hAnsi="Verdana"/>
                            <w:sz w:val="18"/>
                            <w:szCs w:val="18"/>
                          </w:rPr>
                        </w:rPrChange>
                      </w:rPr>
                      <w:t>Unknown</w:t>
                    </w:r>
                  </w:ins>
                </w:p>
              </w:tc>
              <w:tc>
                <w:tcPr>
                  <w:tcW w:w="5649" w:type="dxa"/>
                  <w:shd w:val="clear" w:color="auto" w:fill="auto"/>
                  <w:tcMar>
                    <w:top w:w="45" w:type="dxa"/>
                    <w:left w:w="45" w:type="dxa"/>
                    <w:bottom w:w="45" w:type="dxa"/>
                    <w:right w:w="45" w:type="dxa"/>
                  </w:tcMar>
                  <w:hideMark/>
                </w:tcPr>
                <w:p w14:paraId="13640B1A" w14:textId="77777777" w:rsidR="009809F1" w:rsidRPr="009809F1" w:rsidRDefault="009809F1" w:rsidP="009809F1">
                  <w:pPr>
                    <w:spacing w:after="150" w:line="336" w:lineRule="atLeast"/>
                    <w:rPr>
                      <w:ins w:id="6155" w:author="Merrick, Riki | APHL" w:date="2022-07-17T17:49:00Z"/>
                      <w:sz w:val="16"/>
                      <w:szCs w:val="16"/>
                      <w:rPrChange w:id="6156" w:author="Merrick, Riki | APHL" w:date="2022-07-17T17:49:00Z">
                        <w:rPr>
                          <w:ins w:id="6157" w:author="Merrick, Riki | APHL" w:date="2022-07-17T17:49:00Z"/>
                          <w:rFonts w:ascii="Verdana" w:hAnsi="Verdana"/>
                          <w:sz w:val="18"/>
                          <w:szCs w:val="18"/>
                        </w:rPr>
                      </w:rPrChange>
                    </w:rPr>
                  </w:pPr>
                  <w:ins w:id="6158" w:author="Merrick, Riki | APHL" w:date="2022-07-17T17:49:00Z">
                    <w:r w:rsidRPr="009809F1">
                      <w:rPr>
                        <w:sz w:val="16"/>
                        <w:szCs w:val="16"/>
                        <w:rPrChange w:id="6159" w:author="Merrick, Riki | APHL" w:date="2022-07-17T17:49:00Z">
                          <w:rPr>
                            <w:rFonts w:ascii="Verdana" w:hAnsi="Verdana"/>
                            <w:sz w:val="18"/>
                            <w:szCs w:val="18"/>
                          </w:rPr>
                        </w:rPrChange>
                      </w:rPr>
                      <w:t>**</w:t>
                    </w:r>
                    <w:proofErr w:type="gramStart"/>
                    <w:r w:rsidRPr="009809F1">
                      <w:rPr>
                        <w:sz w:val="16"/>
                        <w:szCs w:val="16"/>
                        <w:rPrChange w:id="6160" w:author="Merrick, Riki | APHL" w:date="2022-07-17T17:49:00Z">
                          <w:rPr>
                            <w:rFonts w:ascii="Verdana" w:hAnsi="Verdana"/>
                            <w:sz w:val="18"/>
                            <w:szCs w:val="18"/>
                          </w:rPr>
                        </w:rPrChange>
                      </w:rPr>
                      <w:t>Description:*</w:t>
                    </w:r>
                    <w:proofErr w:type="gramEnd"/>
                    <w:r w:rsidRPr="009809F1">
                      <w:rPr>
                        <w:sz w:val="16"/>
                        <w:szCs w:val="16"/>
                        <w:rPrChange w:id="6161" w:author="Merrick, Riki | APHL" w:date="2022-07-17T17:49:00Z">
                          <w:rPr>
                            <w:rFonts w:ascii="Verdana" w:hAnsi="Verdana"/>
                            <w:sz w:val="18"/>
                            <w:szCs w:val="18"/>
                          </w:rPr>
                        </w:rPrChange>
                      </w:rPr>
                      <w:t>*A proper value is applicable, but not known.</w:t>
                    </w:r>
                  </w:ins>
                </w:p>
              </w:tc>
            </w:tr>
          </w:tbl>
          <w:p w14:paraId="5BC6E422" w14:textId="71A27B08" w:rsidR="007F1BD2" w:rsidRPr="002707CE" w:rsidRDefault="007F1BD2" w:rsidP="005A6711">
            <w:pPr>
              <w:pStyle w:val="OtherTableBody"/>
              <w:rPr>
                <w:ins w:id="6162" w:author="Merrick, Riki | APHL" w:date="2022-07-17T15:20:00Z"/>
              </w:rPr>
            </w:pPr>
          </w:p>
        </w:tc>
      </w:tr>
    </w:tbl>
    <w:p w14:paraId="1C5293DB" w14:textId="77777777" w:rsidR="007F1BD2" w:rsidRPr="002707CE" w:rsidRDefault="007F1BD2" w:rsidP="007F1BD2">
      <w:pPr>
        <w:rPr>
          <w:ins w:id="6163" w:author="Merrick, Riki | APHL" w:date="2022-07-17T15:20:00Z"/>
        </w:rPr>
      </w:pPr>
    </w:p>
    <w:p w14:paraId="26FEEB70" w14:textId="77777777" w:rsidR="007F1BD2" w:rsidRPr="002707CE" w:rsidRDefault="007F1BD2" w:rsidP="007F1BD2">
      <w:pPr>
        <w:pStyle w:val="Subheading"/>
        <w:rPr>
          <w:ins w:id="6164" w:author="Merrick, Riki | APHL" w:date="2022-07-17T15:20:00Z"/>
        </w:rPr>
      </w:pPr>
      <w:ins w:id="6165" w:author="Merrick, Riki | APHL" w:date="2022-07-17T15:20:00Z">
        <w:r>
          <w:t>Binding Information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F1BD2" w:rsidRPr="002707CE" w14:paraId="1E975E28" w14:textId="77777777" w:rsidTr="005A6711">
        <w:trPr>
          <w:ins w:id="6166" w:author="Merrick, Riki | APHL" w:date="2022-07-17T15:20:00Z"/>
        </w:trPr>
        <w:tc>
          <w:tcPr>
            <w:tcW w:w="1800" w:type="dxa"/>
            <w:shd w:val="clear" w:color="auto" w:fill="F3F3F3"/>
          </w:tcPr>
          <w:p w14:paraId="1C9AE7FA" w14:textId="77777777" w:rsidR="007F1BD2" w:rsidRPr="002707CE" w:rsidRDefault="007F1BD2" w:rsidP="005A6711">
            <w:pPr>
              <w:pStyle w:val="OtherTableHeader"/>
              <w:rPr>
                <w:ins w:id="6167" w:author="Merrick, Riki | APHL" w:date="2022-07-17T15:20:00Z"/>
              </w:rPr>
            </w:pPr>
            <w:ins w:id="6168" w:author="Merrick, Riki | APHL" w:date="2022-07-17T15:20:00Z">
              <w:r w:rsidRPr="002707CE">
                <w:t>Realm</w:t>
              </w:r>
            </w:ins>
          </w:p>
        </w:tc>
        <w:tc>
          <w:tcPr>
            <w:tcW w:w="2400" w:type="dxa"/>
            <w:shd w:val="clear" w:color="auto" w:fill="auto"/>
          </w:tcPr>
          <w:p w14:paraId="7DC235D0" w14:textId="08E5FEA7" w:rsidR="007F1BD2" w:rsidRPr="002707CE" w:rsidRDefault="00FF0382" w:rsidP="005A6711">
            <w:pPr>
              <w:pStyle w:val="OtherTableBody"/>
              <w:rPr>
                <w:ins w:id="6169" w:author="Merrick, Riki | APHL" w:date="2022-07-17T15:20:00Z"/>
              </w:rPr>
            </w:pPr>
            <w:ins w:id="6170" w:author="Merrick, Riki | APHL" w:date="2022-07-25T16:46:00Z">
              <w:r>
                <w:t>Example</w:t>
              </w:r>
            </w:ins>
          </w:p>
        </w:tc>
      </w:tr>
    </w:tbl>
    <w:p w14:paraId="3003E618" w14:textId="77777777" w:rsidR="007F1BD2" w:rsidRPr="002707CE" w:rsidRDefault="007F1BD2" w:rsidP="007F1BD2">
      <w:pPr>
        <w:rPr>
          <w:ins w:id="6171" w:author="Merrick, Riki | APHL" w:date="2022-07-17T15:20:00Z"/>
        </w:rPr>
      </w:pPr>
    </w:p>
    <w:p w14:paraId="209EFE16" w14:textId="77777777" w:rsidR="007F1BD2" w:rsidRPr="002707CE" w:rsidRDefault="007F1BD2" w:rsidP="007F1BD2">
      <w:pPr>
        <w:pStyle w:val="Subheading"/>
        <w:rPr>
          <w:ins w:id="6172" w:author="Merrick, Riki | APHL" w:date="2022-07-17T15:20:00Z"/>
        </w:rPr>
      </w:pPr>
      <w:ins w:id="6173" w:author="Merrick, Riki | APHL" w:date="2022-07-17T15:20:00Z">
        <w:r>
          <w:t>Table Metadata</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F1BD2" w:rsidRPr="002707CE" w14:paraId="6EBE9FB3" w14:textId="77777777" w:rsidTr="005A6711">
        <w:trPr>
          <w:ins w:id="6174" w:author="Merrick, Riki | APHL" w:date="2022-07-17T15:20:00Z"/>
        </w:trPr>
        <w:tc>
          <w:tcPr>
            <w:tcW w:w="2600" w:type="dxa"/>
            <w:shd w:val="clear" w:color="auto" w:fill="F3F3F3"/>
          </w:tcPr>
          <w:p w14:paraId="0E8663E4" w14:textId="77777777" w:rsidR="007F1BD2" w:rsidRPr="002707CE" w:rsidRDefault="007F1BD2" w:rsidP="005A6711">
            <w:pPr>
              <w:pStyle w:val="OtherTableHeader"/>
              <w:rPr>
                <w:ins w:id="6175" w:author="Merrick, Riki | APHL" w:date="2022-07-17T15:20:00Z"/>
              </w:rPr>
            </w:pPr>
            <w:ins w:id="6176" w:author="Merrick, Riki | APHL" w:date="2022-07-17T15:20:00Z">
              <w:r w:rsidRPr="002707CE">
                <w:t>Table</w:t>
              </w:r>
            </w:ins>
          </w:p>
        </w:tc>
        <w:tc>
          <w:tcPr>
            <w:tcW w:w="6600" w:type="dxa"/>
            <w:shd w:val="clear" w:color="auto" w:fill="auto"/>
          </w:tcPr>
          <w:p w14:paraId="54B2E9C2" w14:textId="77777777" w:rsidR="007F1BD2" w:rsidRPr="002707CE" w:rsidRDefault="007F1BD2" w:rsidP="005A6711">
            <w:pPr>
              <w:pStyle w:val="OtherTableBody"/>
              <w:rPr>
                <w:ins w:id="6177" w:author="Merrick, Riki | APHL" w:date="2022-07-17T15:20:00Z"/>
              </w:rPr>
            </w:pPr>
            <w:ins w:id="6178" w:author="Merrick, Riki | APHL" w:date="2022-07-17T15:20:00Z">
              <w:r>
                <w:t>&lt;FRANK TO ASSIGN&gt;</w:t>
              </w:r>
            </w:ins>
          </w:p>
        </w:tc>
      </w:tr>
      <w:tr w:rsidR="007F1BD2" w:rsidRPr="002707CE" w14:paraId="6C7240DA" w14:textId="77777777" w:rsidTr="005A6711">
        <w:trPr>
          <w:ins w:id="6179" w:author="Merrick, Riki | APHL" w:date="2022-07-17T15:20:00Z"/>
        </w:trPr>
        <w:tc>
          <w:tcPr>
            <w:tcW w:w="2600" w:type="dxa"/>
            <w:shd w:val="clear" w:color="auto" w:fill="F3F3F3"/>
          </w:tcPr>
          <w:p w14:paraId="22018945" w14:textId="77777777" w:rsidR="007F1BD2" w:rsidRPr="002707CE" w:rsidRDefault="007F1BD2" w:rsidP="005A6711">
            <w:pPr>
              <w:pStyle w:val="OtherTableHeader"/>
              <w:rPr>
                <w:ins w:id="6180" w:author="Merrick, Riki | APHL" w:date="2022-07-17T15:20:00Z"/>
              </w:rPr>
            </w:pPr>
            <w:ins w:id="6181" w:author="Merrick, Riki | APHL" w:date="2022-07-17T15:20:00Z">
              <w:r w:rsidRPr="002707CE">
                <w:t>Description</w:t>
              </w:r>
            </w:ins>
          </w:p>
        </w:tc>
        <w:tc>
          <w:tcPr>
            <w:tcW w:w="6600" w:type="dxa"/>
            <w:shd w:val="clear" w:color="auto" w:fill="auto"/>
          </w:tcPr>
          <w:p w14:paraId="2FFBDDA1" w14:textId="26667748" w:rsidR="007F1BD2" w:rsidRPr="002707CE" w:rsidRDefault="007F1BD2" w:rsidP="005A6711">
            <w:pPr>
              <w:pStyle w:val="OtherTableBody"/>
              <w:rPr>
                <w:ins w:id="6182" w:author="Merrick, Riki | APHL" w:date="2022-07-17T15:20:00Z"/>
              </w:rPr>
            </w:pPr>
            <w:ins w:id="6183" w:author="Merrick, Riki | APHL" w:date="2022-07-17T15:20:00Z">
              <w:r w:rsidRPr="002707CE">
                <w:t xml:space="preserve">Table of codes specifying </w:t>
              </w:r>
            </w:ins>
            <w:ins w:id="6184" w:author="Merrick, Riki | APHL" w:date="2022-07-17T15:28:00Z">
              <w:r w:rsidR="008F5C4B">
                <w:t xml:space="preserve">a person’s self-asserted </w:t>
              </w:r>
              <w:r w:rsidR="008F5C4B" w:rsidRPr="00CB1A15">
                <w:rPr>
                  <w:noProof/>
                </w:rPr>
                <w:t>personal sense of being a man, woman, boy, girl, nonbinary, or something else</w:t>
              </w:r>
            </w:ins>
            <w:ins w:id="6185" w:author="Merrick, Riki | APHL" w:date="2022-07-17T15:20:00Z">
              <w:r w:rsidRPr="002707CE">
                <w:t>.</w:t>
              </w:r>
            </w:ins>
          </w:p>
        </w:tc>
      </w:tr>
      <w:tr w:rsidR="007F1BD2" w:rsidRPr="002707CE" w14:paraId="3A6AB57F" w14:textId="77777777" w:rsidTr="005A6711">
        <w:trPr>
          <w:ins w:id="6186" w:author="Merrick, Riki | APHL" w:date="2022-07-17T15:20:00Z"/>
        </w:trPr>
        <w:tc>
          <w:tcPr>
            <w:tcW w:w="2600" w:type="dxa"/>
            <w:shd w:val="clear" w:color="auto" w:fill="F3F3F3"/>
          </w:tcPr>
          <w:p w14:paraId="762EE374" w14:textId="77777777" w:rsidR="007F1BD2" w:rsidRPr="002707CE" w:rsidRDefault="007F1BD2" w:rsidP="005A6711">
            <w:pPr>
              <w:pStyle w:val="OtherTableHeader"/>
              <w:rPr>
                <w:ins w:id="6187" w:author="Merrick, Riki | APHL" w:date="2022-07-17T15:20:00Z"/>
              </w:rPr>
            </w:pPr>
            <w:ins w:id="6188" w:author="Merrick, Riki | APHL" w:date="2022-07-17T15:20:00Z">
              <w:r w:rsidRPr="002707CE">
                <w:t>Type</w:t>
              </w:r>
            </w:ins>
          </w:p>
        </w:tc>
        <w:tc>
          <w:tcPr>
            <w:tcW w:w="6600" w:type="dxa"/>
            <w:shd w:val="clear" w:color="auto" w:fill="auto"/>
          </w:tcPr>
          <w:p w14:paraId="7FD8C782" w14:textId="77777777" w:rsidR="007F1BD2" w:rsidRPr="002707CE" w:rsidRDefault="007F1BD2" w:rsidP="005A6711">
            <w:pPr>
              <w:pStyle w:val="OtherTableBody"/>
              <w:rPr>
                <w:ins w:id="6189" w:author="Merrick, Riki | APHL" w:date="2022-07-17T15:20:00Z"/>
              </w:rPr>
            </w:pPr>
            <w:ins w:id="6190" w:author="Merrick, Riki | APHL" w:date="2022-07-17T15:20:00Z">
              <w:r>
                <w:t>External</w:t>
              </w:r>
            </w:ins>
          </w:p>
        </w:tc>
      </w:tr>
      <w:tr w:rsidR="007F1BD2" w:rsidRPr="002707CE" w14:paraId="1EDAA7D1" w14:textId="77777777" w:rsidTr="005A6711">
        <w:trPr>
          <w:ins w:id="6191" w:author="Merrick, Riki | APHL" w:date="2022-07-17T15:20:00Z"/>
        </w:trPr>
        <w:tc>
          <w:tcPr>
            <w:tcW w:w="2600" w:type="dxa"/>
            <w:shd w:val="clear" w:color="auto" w:fill="F3F3F3"/>
          </w:tcPr>
          <w:p w14:paraId="2AC198F0" w14:textId="77777777" w:rsidR="007F1BD2" w:rsidRPr="002707CE" w:rsidRDefault="007F1BD2" w:rsidP="005A6711">
            <w:pPr>
              <w:pStyle w:val="OtherTableHeader"/>
              <w:rPr>
                <w:ins w:id="6192" w:author="Merrick, Riki | APHL" w:date="2022-07-17T15:20:00Z"/>
              </w:rPr>
            </w:pPr>
            <w:ins w:id="6193" w:author="Merrick, Riki | APHL" w:date="2022-07-17T15:20:00Z">
              <w:r w:rsidRPr="002707CE">
                <w:t>Steward</w:t>
              </w:r>
            </w:ins>
          </w:p>
        </w:tc>
        <w:tc>
          <w:tcPr>
            <w:tcW w:w="6600" w:type="dxa"/>
            <w:shd w:val="clear" w:color="auto" w:fill="auto"/>
          </w:tcPr>
          <w:p w14:paraId="6014F3D2" w14:textId="77777777" w:rsidR="007F1BD2" w:rsidRPr="002707CE" w:rsidRDefault="007F1BD2" w:rsidP="005A6711">
            <w:pPr>
              <w:pStyle w:val="OtherTableBody"/>
              <w:rPr>
                <w:ins w:id="6194" w:author="Merrick, Riki | APHL" w:date="2022-07-17T15:20:00Z"/>
              </w:rPr>
            </w:pPr>
            <w:ins w:id="6195" w:author="Merrick, Riki | APHL" w:date="2022-07-17T15:20:00Z">
              <w:r w:rsidRPr="002707CE">
                <w:t>PA</w:t>
              </w:r>
            </w:ins>
          </w:p>
        </w:tc>
      </w:tr>
      <w:tr w:rsidR="007F1BD2" w:rsidRPr="002707CE" w14:paraId="00B468FE" w14:textId="77777777" w:rsidTr="005A6711">
        <w:trPr>
          <w:ins w:id="6196" w:author="Merrick, Riki | APHL" w:date="2022-07-17T15:20:00Z"/>
        </w:trPr>
        <w:tc>
          <w:tcPr>
            <w:tcW w:w="2600" w:type="dxa"/>
            <w:shd w:val="clear" w:color="auto" w:fill="F3F3F3"/>
          </w:tcPr>
          <w:p w14:paraId="4564BF50" w14:textId="77777777" w:rsidR="007F1BD2" w:rsidRPr="002707CE" w:rsidRDefault="007F1BD2" w:rsidP="005A6711">
            <w:pPr>
              <w:pStyle w:val="OtherTableHeader"/>
              <w:rPr>
                <w:ins w:id="6197" w:author="Merrick, Riki | APHL" w:date="2022-07-17T15:20:00Z"/>
              </w:rPr>
            </w:pPr>
            <w:ins w:id="6198" w:author="Merrick, Riki | APHL" w:date="2022-07-17T15:20:00Z">
              <w:r w:rsidRPr="002707CE">
                <w:t>where used</w:t>
              </w:r>
            </w:ins>
          </w:p>
        </w:tc>
        <w:tc>
          <w:tcPr>
            <w:tcW w:w="6600" w:type="dxa"/>
            <w:shd w:val="clear" w:color="auto" w:fill="auto"/>
          </w:tcPr>
          <w:p w14:paraId="450C375B" w14:textId="77777777" w:rsidR="007F1BD2" w:rsidRPr="002707CE" w:rsidRDefault="007F1BD2" w:rsidP="005A6711">
            <w:pPr>
              <w:pStyle w:val="OtherTableBody"/>
              <w:rPr>
                <w:ins w:id="6199" w:author="Merrick, Riki | APHL" w:date="2022-07-17T15:20:00Z"/>
              </w:rPr>
            </w:pPr>
            <w:ins w:id="6200" w:author="Merrick, Riki | APHL" w:date="2022-07-17T15:20:00Z">
              <w:r>
                <w:t>GSP-5</w:t>
              </w:r>
            </w:ins>
          </w:p>
        </w:tc>
      </w:tr>
      <w:tr w:rsidR="007F1BD2" w:rsidRPr="002707CE" w14:paraId="619EF63E" w14:textId="77777777" w:rsidTr="005A6711">
        <w:trPr>
          <w:ins w:id="6201" w:author="Merrick, Riki | APHL" w:date="2022-07-17T15:20:00Z"/>
        </w:trPr>
        <w:tc>
          <w:tcPr>
            <w:tcW w:w="2600" w:type="dxa"/>
            <w:shd w:val="clear" w:color="auto" w:fill="F3F3F3"/>
          </w:tcPr>
          <w:p w14:paraId="242C7DF7" w14:textId="77777777" w:rsidR="007F1BD2" w:rsidRPr="002707CE" w:rsidRDefault="007F1BD2" w:rsidP="005A6711">
            <w:pPr>
              <w:pStyle w:val="OtherTableHeader"/>
              <w:rPr>
                <w:ins w:id="6202" w:author="Merrick, Riki | APHL" w:date="2022-07-17T15:20:00Z"/>
              </w:rPr>
            </w:pPr>
            <w:ins w:id="6203" w:author="Merrick, Riki | APHL" w:date="2022-07-17T15:20:00Z">
              <w:r w:rsidRPr="002707CE">
                <w:t>HL7 Version Introduced</w:t>
              </w:r>
            </w:ins>
          </w:p>
        </w:tc>
        <w:tc>
          <w:tcPr>
            <w:tcW w:w="6600" w:type="dxa"/>
            <w:shd w:val="clear" w:color="auto" w:fill="auto"/>
          </w:tcPr>
          <w:p w14:paraId="59E92E38" w14:textId="77777777" w:rsidR="007F1BD2" w:rsidRPr="002707CE" w:rsidRDefault="007F1BD2" w:rsidP="005A6711">
            <w:pPr>
              <w:pStyle w:val="OtherTableBody"/>
              <w:rPr>
                <w:ins w:id="6204" w:author="Merrick, Riki | APHL" w:date="2022-07-17T15:20:00Z"/>
              </w:rPr>
            </w:pPr>
            <w:ins w:id="6205" w:author="Merrick, Riki | APHL" w:date="2022-07-17T15:20:00Z">
              <w:r w:rsidRPr="002707CE">
                <w:t>2.</w:t>
              </w:r>
              <w:r>
                <w:t>9.</w:t>
              </w:r>
              <w:r w:rsidRPr="002707CE">
                <w:t>1</w:t>
              </w:r>
            </w:ins>
          </w:p>
        </w:tc>
      </w:tr>
    </w:tbl>
    <w:p w14:paraId="2A598D3B" w14:textId="77777777" w:rsidR="007F1BD2" w:rsidRPr="002707CE" w:rsidRDefault="007F1BD2" w:rsidP="007F1BD2">
      <w:pPr>
        <w:rPr>
          <w:ins w:id="6206" w:author="Merrick, Riki | APHL" w:date="2022-07-17T15:20:00Z"/>
        </w:rPr>
      </w:pPr>
    </w:p>
    <w:p w14:paraId="488BC8B4" w14:textId="77777777" w:rsidR="007F1BD2" w:rsidRPr="002707CE" w:rsidRDefault="007F1BD2" w:rsidP="007F1BD2">
      <w:pPr>
        <w:pStyle w:val="Subheading"/>
        <w:rPr>
          <w:ins w:id="6207" w:author="Merrick, Riki | APHL" w:date="2022-07-17T15:20:00Z"/>
        </w:rPr>
      </w:pPr>
      <w:commentRangeStart w:id="6208"/>
      <w:ins w:id="6209" w:author="Merrick, Riki | APHL" w:date="2022-07-17T15:20:00Z">
        <w:r w:rsidRPr="002707CE">
          <w:t xml:space="preserve">Table </w:t>
        </w:r>
        <w:r>
          <w:t>&lt;FRANK TO ASSIGN&gt; Coded Content</w:t>
        </w:r>
      </w:ins>
      <w:commentRangeEnd w:id="6208"/>
      <w:ins w:id="6210" w:author="Merrick, Riki | APHL" w:date="2022-07-17T17:53:00Z">
        <w:r w:rsidR="00F820E8">
          <w:rPr>
            <w:rStyle w:val="CommentReference"/>
            <w:rFonts w:ascii="Verdana" w:eastAsia="Times New Roman" w:hAnsi="Verdana"/>
            <w:b w:val="0"/>
            <w:noProof w:val="0"/>
            <w:lang w:val="en-US"/>
          </w:rPr>
          <w:commentReference w:id="6208"/>
        </w:r>
      </w:ins>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Change w:id="6211" w:author="Merrick, Riki | APHL" w:date="2022-07-17T15:31:00Z">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PrChange>
      </w:tblPr>
      <w:tblGrid>
        <w:gridCol w:w="1515"/>
        <w:gridCol w:w="1485"/>
        <w:gridCol w:w="2600"/>
        <w:gridCol w:w="2800"/>
        <w:gridCol w:w="800"/>
        <w:tblGridChange w:id="6212">
          <w:tblGrid>
            <w:gridCol w:w="1245"/>
            <w:gridCol w:w="1755"/>
            <w:gridCol w:w="2600"/>
            <w:gridCol w:w="2800"/>
            <w:gridCol w:w="800"/>
          </w:tblGrid>
        </w:tblGridChange>
      </w:tblGrid>
      <w:tr w:rsidR="007F1BD2" w:rsidRPr="002707CE" w14:paraId="09E383E3" w14:textId="77777777" w:rsidTr="009A264B">
        <w:trPr>
          <w:tblHeader/>
          <w:ins w:id="6213" w:author="Merrick, Riki | APHL" w:date="2022-07-17T15:20:00Z"/>
          <w:trPrChange w:id="6214" w:author="Merrick, Riki | APHL" w:date="2022-07-17T15:31:00Z">
            <w:trPr>
              <w:tblHeader/>
            </w:trPr>
          </w:trPrChange>
        </w:trPr>
        <w:tc>
          <w:tcPr>
            <w:tcW w:w="1515" w:type="dxa"/>
            <w:tcBorders>
              <w:top w:val="double" w:sz="4" w:space="0" w:color="auto"/>
              <w:bottom w:val="single" w:sz="4" w:space="0" w:color="auto"/>
            </w:tcBorders>
            <w:shd w:val="clear" w:color="auto" w:fill="E6E6E6"/>
            <w:tcPrChange w:id="6215" w:author="Merrick, Riki | APHL" w:date="2022-07-17T15:31:00Z">
              <w:tcPr>
                <w:tcW w:w="1245" w:type="dxa"/>
                <w:tcBorders>
                  <w:top w:val="double" w:sz="4" w:space="0" w:color="auto"/>
                  <w:bottom w:val="single" w:sz="4" w:space="0" w:color="auto"/>
                </w:tcBorders>
                <w:shd w:val="clear" w:color="auto" w:fill="E6E6E6"/>
              </w:tcPr>
            </w:tcPrChange>
          </w:tcPr>
          <w:p w14:paraId="359F8B0A" w14:textId="77777777" w:rsidR="007F1BD2" w:rsidRPr="002707CE" w:rsidRDefault="007F1BD2" w:rsidP="005A6711">
            <w:pPr>
              <w:pStyle w:val="UserTableHeader"/>
              <w:rPr>
                <w:ins w:id="6216" w:author="Merrick, Riki | APHL" w:date="2022-07-17T15:20:00Z"/>
              </w:rPr>
            </w:pPr>
            <w:ins w:id="6217" w:author="Merrick, Riki | APHL" w:date="2022-07-17T15:20:00Z">
              <w:r w:rsidRPr="002707CE">
                <w:t>Value</w:t>
              </w:r>
            </w:ins>
          </w:p>
        </w:tc>
        <w:tc>
          <w:tcPr>
            <w:tcW w:w="1485" w:type="dxa"/>
            <w:tcBorders>
              <w:top w:val="double" w:sz="4" w:space="0" w:color="auto"/>
              <w:bottom w:val="single" w:sz="4" w:space="0" w:color="auto"/>
            </w:tcBorders>
            <w:shd w:val="clear" w:color="auto" w:fill="E6E6E6"/>
            <w:tcPrChange w:id="6218" w:author="Merrick, Riki | APHL" w:date="2022-07-17T15:31:00Z">
              <w:tcPr>
                <w:tcW w:w="1755" w:type="dxa"/>
                <w:tcBorders>
                  <w:top w:val="double" w:sz="4" w:space="0" w:color="auto"/>
                  <w:bottom w:val="single" w:sz="4" w:space="0" w:color="auto"/>
                </w:tcBorders>
                <w:shd w:val="clear" w:color="auto" w:fill="E6E6E6"/>
              </w:tcPr>
            </w:tcPrChange>
          </w:tcPr>
          <w:p w14:paraId="44A5DCD1" w14:textId="77777777" w:rsidR="007F1BD2" w:rsidRPr="002707CE" w:rsidRDefault="007F1BD2" w:rsidP="005A6711">
            <w:pPr>
              <w:pStyle w:val="UserTableHeader"/>
              <w:rPr>
                <w:ins w:id="6219" w:author="Merrick, Riki | APHL" w:date="2022-07-17T15:20:00Z"/>
              </w:rPr>
            </w:pPr>
            <w:ins w:id="6220" w:author="Merrick, Riki | APHL" w:date="2022-07-17T15:20:00Z">
              <w:r w:rsidRPr="002707CE">
                <w:t>Display Name</w:t>
              </w:r>
            </w:ins>
          </w:p>
        </w:tc>
        <w:tc>
          <w:tcPr>
            <w:tcW w:w="2600" w:type="dxa"/>
            <w:tcBorders>
              <w:top w:val="double" w:sz="4" w:space="0" w:color="auto"/>
              <w:bottom w:val="single" w:sz="4" w:space="0" w:color="auto"/>
            </w:tcBorders>
            <w:shd w:val="clear" w:color="auto" w:fill="E6E6E6"/>
            <w:tcPrChange w:id="6221" w:author="Merrick, Riki | APHL" w:date="2022-07-17T15:31:00Z">
              <w:tcPr>
                <w:tcW w:w="2600" w:type="dxa"/>
                <w:tcBorders>
                  <w:top w:val="double" w:sz="4" w:space="0" w:color="auto"/>
                  <w:bottom w:val="single" w:sz="4" w:space="0" w:color="auto"/>
                </w:tcBorders>
                <w:shd w:val="clear" w:color="auto" w:fill="E6E6E6"/>
              </w:tcPr>
            </w:tcPrChange>
          </w:tcPr>
          <w:p w14:paraId="2A152421" w14:textId="77777777" w:rsidR="007F1BD2" w:rsidRPr="002707CE" w:rsidRDefault="007F1BD2" w:rsidP="005A6711">
            <w:pPr>
              <w:pStyle w:val="UserTableHeader"/>
              <w:rPr>
                <w:ins w:id="6222" w:author="Merrick, Riki | APHL" w:date="2022-07-17T15:20:00Z"/>
              </w:rPr>
            </w:pPr>
            <w:ins w:id="6223" w:author="Merrick, Riki | APHL" w:date="2022-07-17T15:20:00Z">
              <w:r w:rsidRPr="002707CE">
                <w:t>Definition</w:t>
              </w:r>
            </w:ins>
          </w:p>
        </w:tc>
        <w:tc>
          <w:tcPr>
            <w:tcW w:w="2800" w:type="dxa"/>
            <w:tcBorders>
              <w:top w:val="double" w:sz="4" w:space="0" w:color="auto"/>
              <w:bottom w:val="single" w:sz="4" w:space="0" w:color="auto"/>
            </w:tcBorders>
            <w:shd w:val="clear" w:color="auto" w:fill="E6E6E6"/>
            <w:tcPrChange w:id="6224" w:author="Merrick, Riki | APHL" w:date="2022-07-17T15:31:00Z">
              <w:tcPr>
                <w:tcW w:w="2800" w:type="dxa"/>
                <w:tcBorders>
                  <w:top w:val="double" w:sz="4" w:space="0" w:color="auto"/>
                  <w:bottom w:val="single" w:sz="4" w:space="0" w:color="auto"/>
                </w:tcBorders>
                <w:shd w:val="clear" w:color="auto" w:fill="E6E6E6"/>
              </w:tcPr>
            </w:tcPrChange>
          </w:tcPr>
          <w:p w14:paraId="0817D68A" w14:textId="77777777" w:rsidR="007F1BD2" w:rsidRPr="002707CE" w:rsidRDefault="007F1BD2" w:rsidP="005A6711">
            <w:pPr>
              <w:pStyle w:val="UserTableHeader"/>
              <w:rPr>
                <w:ins w:id="6225" w:author="Merrick, Riki | APHL" w:date="2022-07-17T15:20:00Z"/>
              </w:rPr>
            </w:pPr>
            <w:ins w:id="6226" w:author="Merrick, Riki | APHL" w:date="2022-07-17T15:20:00Z">
              <w:r w:rsidRPr="002707CE">
                <w:t>Comment/ Usage Note</w:t>
              </w:r>
            </w:ins>
          </w:p>
        </w:tc>
        <w:tc>
          <w:tcPr>
            <w:tcW w:w="800" w:type="dxa"/>
            <w:tcBorders>
              <w:top w:val="double" w:sz="4" w:space="0" w:color="auto"/>
              <w:bottom w:val="single" w:sz="4" w:space="0" w:color="auto"/>
            </w:tcBorders>
            <w:shd w:val="clear" w:color="auto" w:fill="E6E6E6"/>
            <w:tcPrChange w:id="6227" w:author="Merrick, Riki | APHL" w:date="2022-07-17T15:31:00Z">
              <w:tcPr>
                <w:tcW w:w="800" w:type="dxa"/>
                <w:tcBorders>
                  <w:top w:val="double" w:sz="4" w:space="0" w:color="auto"/>
                  <w:bottom w:val="single" w:sz="4" w:space="0" w:color="auto"/>
                </w:tcBorders>
                <w:shd w:val="clear" w:color="auto" w:fill="E6E6E6"/>
              </w:tcPr>
            </w:tcPrChange>
          </w:tcPr>
          <w:p w14:paraId="158E29BA" w14:textId="77777777" w:rsidR="007F1BD2" w:rsidRPr="002707CE" w:rsidRDefault="007F1BD2" w:rsidP="005A6711">
            <w:pPr>
              <w:pStyle w:val="UserTableHeader"/>
              <w:rPr>
                <w:ins w:id="6228" w:author="Merrick, Riki | APHL" w:date="2022-07-17T15:20:00Z"/>
              </w:rPr>
            </w:pPr>
            <w:ins w:id="6229" w:author="Merrick, Riki | APHL" w:date="2022-07-17T15:20:00Z">
              <w:r w:rsidRPr="002707CE">
                <w:t>Status</w:t>
              </w:r>
            </w:ins>
          </w:p>
        </w:tc>
      </w:tr>
      <w:tr w:rsidR="007F1BD2" w:rsidRPr="002707CE" w14:paraId="5CEA6A19" w14:textId="77777777" w:rsidTr="009A264B">
        <w:trPr>
          <w:ins w:id="6230" w:author="Merrick, Riki | APHL" w:date="2022-07-17T15:20:00Z"/>
        </w:trPr>
        <w:tc>
          <w:tcPr>
            <w:tcW w:w="1515" w:type="dxa"/>
            <w:tcBorders>
              <w:top w:val="single" w:sz="4" w:space="0" w:color="auto"/>
              <w:bottom w:val="single" w:sz="4" w:space="0" w:color="auto"/>
            </w:tcBorders>
            <w:shd w:val="clear" w:color="auto" w:fill="FFFFFF"/>
            <w:tcPrChange w:id="6231" w:author="Merrick, Riki | APHL" w:date="2022-07-17T15:31:00Z">
              <w:tcPr>
                <w:tcW w:w="1245" w:type="dxa"/>
                <w:tcBorders>
                  <w:top w:val="single" w:sz="4" w:space="0" w:color="auto"/>
                  <w:bottom w:val="single" w:sz="4" w:space="0" w:color="auto"/>
                </w:tcBorders>
                <w:shd w:val="clear" w:color="auto" w:fill="FFFFFF"/>
              </w:tcPr>
            </w:tcPrChange>
          </w:tcPr>
          <w:p w14:paraId="78476198" w14:textId="6BBE5322" w:rsidR="007F1BD2" w:rsidRPr="005A6711" w:rsidRDefault="00277BFF" w:rsidP="005A6711">
            <w:pPr>
              <w:pStyle w:val="UserTableBody"/>
              <w:rPr>
                <w:ins w:id="6232" w:author="Merrick, Riki | APHL" w:date="2022-07-17T15:20:00Z"/>
              </w:rPr>
            </w:pPr>
            <w:ins w:id="6233" w:author="Merrick, Riki | APHL" w:date="2022-07-17T15:30:00Z">
              <w:r w:rsidRPr="00277BFF">
                <w:t>446141000124107</w:t>
              </w:r>
            </w:ins>
          </w:p>
        </w:tc>
        <w:tc>
          <w:tcPr>
            <w:tcW w:w="1485" w:type="dxa"/>
            <w:tcBorders>
              <w:top w:val="single" w:sz="4" w:space="0" w:color="auto"/>
              <w:bottom w:val="single" w:sz="4" w:space="0" w:color="auto"/>
            </w:tcBorders>
            <w:shd w:val="clear" w:color="auto" w:fill="FFFFFF"/>
            <w:tcPrChange w:id="6234" w:author="Merrick, Riki | APHL" w:date="2022-07-17T15:31:00Z">
              <w:tcPr>
                <w:tcW w:w="1755" w:type="dxa"/>
                <w:tcBorders>
                  <w:top w:val="single" w:sz="4" w:space="0" w:color="auto"/>
                  <w:bottom w:val="single" w:sz="4" w:space="0" w:color="auto"/>
                </w:tcBorders>
                <w:shd w:val="clear" w:color="auto" w:fill="FFFFFF"/>
              </w:tcPr>
            </w:tcPrChange>
          </w:tcPr>
          <w:p w14:paraId="65780505" w14:textId="7D6E91F9" w:rsidR="007F1BD2" w:rsidRPr="002707CE" w:rsidRDefault="00AE5646" w:rsidP="005A6711">
            <w:pPr>
              <w:pStyle w:val="UserTableBody"/>
              <w:rPr>
                <w:ins w:id="6235" w:author="Merrick, Riki | APHL" w:date="2022-07-17T15:20:00Z"/>
              </w:rPr>
            </w:pPr>
            <w:ins w:id="6236" w:author="Merrick, Riki | APHL" w:date="2022-07-17T15:30:00Z">
              <w:r w:rsidRPr="00AE5646">
                <w:t>Female</w:t>
              </w:r>
            </w:ins>
          </w:p>
        </w:tc>
        <w:tc>
          <w:tcPr>
            <w:tcW w:w="2600" w:type="dxa"/>
            <w:tcBorders>
              <w:top w:val="single" w:sz="4" w:space="0" w:color="auto"/>
              <w:bottom w:val="single" w:sz="4" w:space="0" w:color="auto"/>
            </w:tcBorders>
            <w:shd w:val="clear" w:color="auto" w:fill="FFFFFF"/>
            <w:tcPrChange w:id="6237" w:author="Merrick, Riki | APHL" w:date="2022-07-17T15:31:00Z">
              <w:tcPr>
                <w:tcW w:w="2600" w:type="dxa"/>
                <w:tcBorders>
                  <w:top w:val="single" w:sz="4" w:space="0" w:color="auto"/>
                  <w:bottom w:val="single" w:sz="4" w:space="0" w:color="auto"/>
                </w:tcBorders>
                <w:shd w:val="clear" w:color="auto" w:fill="FFFFFF"/>
              </w:tcPr>
            </w:tcPrChange>
          </w:tcPr>
          <w:p w14:paraId="486573F2" w14:textId="59CF9C1B" w:rsidR="007F1BD2" w:rsidRPr="002707CE" w:rsidRDefault="00AE5646" w:rsidP="005A6711">
            <w:pPr>
              <w:pStyle w:val="UserTableBody"/>
              <w:rPr>
                <w:ins w:id="6238" w:author="Merrick, Riki | APHL" w:date="2022-07-17T15:20:00Z"/>
              </w:rPr>
            </w:pPr>
            <w:ins w:id="6239" w:author="Merrick, Riki | APHL" w:date="2022-07-17T15:30:00Z">
              <w:r w:rsidRPr="00AE5646">
                <w:t>A person’s self-identification as a woman, as female, or as a girl.</w:t>
              </w:r>
            </w:ins>
          </w:p>
        </w:tc>
        <w:tc>
          <w:tcPr>
            <w:tcW w:w="2800" w:type="dxa"/>
            <w:tcBorders>
              <w:top w:val="single" w:sz="4" w:space="0" w:color="auto"/>
              <w:bottom w:val="single" w:sz="4" w:space="0" w:color="auto"/>
            </w:tcBorders>
            <w:shd w:val="clear" w:color="auto" w:fill="FFFFFF"/>
            <w:tcPrChange w:id="6240" w:author="Merrick, Riki | APHL" w:date="2022-07-17T15:31:00Z">
              <w:tcPr>
                <w:tcW w:w="2800" w:type="dxa"/>
                <w:tcBorders>
                  <w:top w:val="single" w:sz="4" w:space="0" w:color="auto"/>
                  <w:bottom w:val="single" w:sz="4" w:space="0" w:color="auto"/>
                </w:tcBorders>
                <w:shd w:val="clear" w:color="auto" w:fill="FFFFFF"/>
              </w:tcPr>
            </w:tcPrChange>
          </w:tcPr>
          <w:p w14:paraId="771DF0AA" w14:textId="7D7A7394" w:rsidR="007F1BD2" w:rsidRPr="002707CE" w:rsidRDefault="00277BFF" w:rsidP="005A6711">
            <w:pPr>
              <w:pStyle w:val="UserTableBody"/>
              <w:rPr>
                <w:ins w:id="6241" w:author="Merrick, Riki | APHL" w:date="2022-07-17T15:20:00Z"/>
              </w:rPr>
            </w:pPr>
            <w:ins w:id="6242" w:author="Merrick, Riki | APHL" w:date="2022-07-17T15:31:00Z">
              <w:r>
                <w:t xml:space="preserve">The HL70396 </w:t>
              </w:r>
            </w:ins>
            <w:ins w:id="6243" w:author="Merrick, Riki | APHL" w:date="2022-07-17T18:36:00Z">
              <w:r w:rsidR="00BA1666">
                <w:t>code</w:t>
              </w:r>
            </w:ins>
            <w:ins w:id="6244" w:author="Merrick, Riki | APHL" w:date="2022-07-17T15:31:00Z">
              <w:r>
                <w:t xml:space="preserve"> for this code is ‘SCT’</w:t>
              </w:r>
            </w:ins>
          </w:p>
        </w:tc>
        <w:tc>
          <w:tcPr>
            <w:tcW w:w="800" w:type="dxa"/>
            <w:tcBorders>
              <w:top w:val="single" w:sz="4" w:space="0" w:color="auto"/>
              <w:bottom w:val="single" w:sz="4" w:space="0" w:color="auto"/>
            </w:tcBorders>
            <w:shd w:val="clear" w:color="auto" w:fill="FFFFFF"/>
            <w:tcPrChange w:id="6245" w:author="Merrick, Riki | APHL" w:date="2022-07-17T15:31:00Z">
              <w:tcPr>
                <w:tcW w:w="800" w:type="dxa"/>
                <w:tcBorders>
                  <w:top w:val="single" w:sz="4" w:space="0" w:color="auto"/>
                  <w:bottom w:val="single" w:sz="4" w:space="0" w:color="auto"/>
                </w:tcBorders>
                <w:shd w:val="clear" w:color="auto" w:fill="FFFFFF"/>
              </w:tcPr>
            </w:tcPrChange>
          </w:tcPr>
          <w:p w14:paraId="52A69D39" w14:textId="77777777" w:rsidR="007F1BD2" w:rsidRDefault="007F1BD2" w:rsidP="005A6711">
            <w:pPr>
              <w:pStyle w:val="UserTableBody"/>
              <w:rPr>
                <w:ins w:id="6246" w:author="Merrick, Riki | APHL" w:date="2022-07-17T15:20:00Z"/>
              </w:rPr>
            </w:pPr>
            <w:ins w:id="6247" w:author="Merrick, Riki | APHL" w:date="2022-07-17T15:20:00Z">
              <w:r>
                <w:t>A</w:t>
              </w:r>
            </w:ins>
          </w:p>
        </w:tc>
      </w:tr>
      <w:tr w:rsidR="007F1BD2" w:rsidRPr="002707CE" w14:paraId="13BAF3D1" w14:textId="77777777" w:rsidTr="009A264B">
        <w:trPr>
          <w:ins w:id="6248" w:author="Merrick, Riki | APHL" w:date="2022-07-17T15:20:00Z"/>
        </w:trPr>
        <w:tc>
          <w:tcPr>
            <w:tcW w:w="1515" w:type="dxa"/>
            <w:tcBorders>
              <w:top w:val="single" w:sz="4" w:space="0" w:color="auto"/>
              <w:bottom w:val="single" w:sz="4" w:space="0" w:color="auto"/>
            </w:tcBorders>
            <w:shd w:val="clear" w:color="auto" w:fill="FFFFFF"/>
            <w:tcPrChange w:id="6249" w:author="Merrick, Riki | APHL" w:date="2022-07-17T15:31:00Z">
              <w:tcPr>
                <w:tcW w:w="1245" w:type="dxa"/>
                <w:tcBorders>
                  <w:top w:val="single" w:sz="4" w:space="0" w:color="auto"/>
                  <w:bottom w:val="single" w:sz="4" w:space="0" w:color="auto"/>
                </w:tcBorders>
                <w:shd w:val="clear" w:color="auto" w:fill="FFFFFF"/>
              </w:tcPr>
            </w:tcPrChange>
          </w:tcPr>
          <w:p w14:paraId="27F52B7B" w14:textId="5B451841" w:rsidR="007F1BD2" w:rsidRPr="005A6711" w:rsidRDefault="009A264B" w:rsidP="005A6711">
            <w:pPr>
              <w:pStyle w:val="UserTableBody"/>
              <w:rPr>
                <w:ins w:id="6250" w:author="Merrick, Riki | APHL" w:date="2022-07-17T15:20:00Z"/>
              </w:rPr>
            </w:pPr>
            <w:ins w:id="6251" w:author="Merrick, Riki | APHL" w:date="2022-07-17T15:31:00Z">
              <w:r w:rsidRPr="009A264B">
                <w:t>446151000124109</w:t>
              </w:r>
            </w:ins>
          </w:p>
        </w:tc>
        <w:tc>
          <w:tcPr>
            <w:tcW w:w="1485" w:type="dxa"/>
            <w:tcBorders>
              <w:top w:val="single" w:sz="4" w:space="0" w:color="auto"/>
              <w:bottom w:val="single" w:sz="4" w:space="0" w:color="auto"/>
            </w:tcBorders>
            <w:shd w:val="clear" w:color="auto" w:fill="FFFFFF"/>
            <w:tcPrChange w:id="6252" w:author="Merrick, Riki | APHL" w:date="2022-07-17T15:31:00Z">
              <w:tcPr>
                <w:tcW w:w="1755" w:type="dxa"/>
                <w:tcBorders>
                  <w:top w:val="single" w:sz="4" w:space="0" w:color="auto"/>
                  <w:bottom w:val="single" w:sz="4" w:space="0" w:color="auto"/>
                </w:tcBorders>
                <w:shd w:val="clear" w:color="auto" w:fill="FFFFFF"/>
              </w:tcPr>
            </w:tcPrChange>
          </w:tcPr>
          <w:p w14:paraId="0391E4D4" w14:textId="60AA64C3" w:rsidR="007F1BD2" w:rsidRPr="002707CE" w:rsidRDefault="00277BFF" w:rsidP="005A6711">
            <w:pPr>
              <w:pStyle w:val="UserTableBody"/>
              <w:rPr>
                <w:ins w:id="6253" w:author="Merrick, Riki | APHL" w:date="2022-07-17T15:20:00Z"/>
              </w:rPr>
            </w:pPr>
            <w:ins w:id="6254" w:author="Merrick, Riki | APHL" w:date="2022-07-17T15:31:00Z">
              <w:r w:rsidRPr="00277BFF">
                <w:t>Male</w:t>
              </w:r>
            </w:ins>
          </w:p>
        </w:tc>
        <w:tc>
          <w:tcPr>
            <w:tcW w:w="2600" w:type="dxa"/>
            <w:tcBorders>
              <w:top w:val="single" w:sz="4" w:space="0" w:color="auto"/>
              <w:bottom w:val="single" w:sz="4" w:space="0" w:color="auto"/>
            </w:tcBorders>
            <w:shd w:val="clear" w:color="auto" w:fill="FFFFFF"/>
            <w:tcPrChange w:id="6255" w:author="Merrick, Riki | APHL" w:date="2022-07-17T15:31:00Z">
              <w:tcPr>
                <w:tcW w:w="2600" w:type="dxa"/>
                <w:tcBorders>
                  <w:top w:val="single" w:sz="4" w:space="0" w:color="auto"/>
                  <w:bottom w:val="single" w:sz="4" w:space="0" w:color="auto"/>
                </w:tcBorders>
                <w:shd w:val="clear" w:color="auto" w:fill="FFFFFF"/>
              </w:tcPr>
            </w:tcPrChange>
          </w:tcPr>
          <w:p w14:paraId="0F045603" w14:textId="00D483F1" w:rsidR="007F1BD2" w:rsidRPr="002707CE" w:rsidRDefault="00277BFF" w:rsidP="005A6711">
            <w:pPr>
              <w:pStyle w:val="UserTableBody"/>
              <w:rPr>
                <w:ins w:id="6256" w:author="Merrick, Riki | APHL" w:date="2022-07-17T15:20:00Z"/>
              </w:rPr>
            </w:pPr>
            <w:ins w:id="6257" w:author="Merrick, Riki | APHL" w:date="2022-07-17T15:31:00Z">
              <w:r w:rsidRPr="00277BFF">
                <w:t>A person’s self-identification as a man, as male, or as a boy.</w:t>
              </w:r>
            </w:ins>
          </w:p>
        </w:tc>
        <w:tc>
          <w:tcPr>
            <w:tcW w:w="2800" w:type="dxa"/>
            <w:tcBorders>
              <w:top w:val="single" w:sz="4" w:space="0" w:color="auto"/>
              <w:bottom w:val="single" w:sz="4" w:space="0" w:color="auto"/>
            </w:tcBorders>
            <w:shd w:val="clear" w:color="auto" w:fill="FFFFFF"/>
            <w:tcPrChange w:id="6258" w:author="Merrick, Riki | APHL" w:date="2022-07-17T15:31:00Z">
              <w:tcPr>
                <w:tcW w:w="2800" w:type="dxa"/>
                <w:tcBorders>
                  <w:top w:val="single" w:sz="4" w:space="0" w:color="auto"/>
                  <w:bottom w:val="single" w:sz="4" w:space="0" w:color="auto"/>
                </w:tcBorders>
                <w:shd w:val="clear" w:color="auto" w:fill="FFFFFF"/>
              </w:tcPr>
            </w:tcPrChange>
          </w:tcPr>
          <w:p w14:paraId="34645F06" w14:textId="346A4EFD" w:rsidR="007F1BD2" w:rsidRPr="002707CE" w:rsidRDefault="00277BFF" w:rsidP="005A6711">
            <w:pPr>
              <w:pStyle w:val="UserTableBody"/>
              <w:rPr>
                <w:ins w:id="6259" w:author="Merrick, Riki | APHL" w:date="2022-07-17T15:20:00Z"/>
              </w:rPr>
            </w:pPr>
            <w:ins w:id="6260" w:author="Merrick, Riki | APHL" w:date="2022-07-17T15:31:00Z">
              <w:r>
                <w:t xml:space="preserve">The </w:t>
              </w:r>
            </w:ins>
            <w:ins w:id="6261" w:author="Merrick, Riki | APHL" w:date="2022-07-17T18:36:00Z">
              <w:r w:rsidR="00BA1666">
                <w:t xml:space="preserve">HL70396 code </w:t>
              </w:r>
            </w:ins>
            <w:ins w:id="6262" w:author="Merrick, Riki | APHL" w:date="2022-07-17T15:31:00Z">
              <w:r>
                <w:t>for this code is ‘SCT’</w:t>
              </w:r>
            </w:ins>
          </w:p>
        </w:tc>
        <w:tc>
          <w:tcPr>
            <w:tcW w:w="800" w:type="dxa"/>
            <w:tcBorders>
              <w:top w:val="single" w:sz="4" w:space="0" w:color="auto"/>
              <w:bottom w:val="single" w:sz="4" w:space="0" w:color="auto"/>
            </w:tcBorders>
            <w:shd w:val="clear" w:color="auto" w:fill="FFFFFF"/>
            <w:tcPrChange w:id="6263" w:author="Merrick, Riki | APHL" w:date="2022-07-17T15:31:00Z">
              <w:tcPr>
                <w:tcW w:w="800" w:type="dxa"/>
                <w:tcBorders>
                  <w:top w:val="single" w:sz="4" w:space="0" w:color="auto"/>
                  <w:bottom w:val="single" w:sz="4" w:space="0" w:color="auto"/>
                </w:tcBorders>
                <w:shd w:val="clear" w:color="auto" w:fill="FFFFFF"/>
              </w:tcPr>
            </w:tcPrChange>
          </w:tcPr>
          <w:p w14:paraId="099E29EC" w14:textId="77777777" w:rsidR="007F1BD2" w:rsidRDefault="007F1BD2" w:rsidP="005A6711">
            <w:pPr>
              <w:pStyle w:val="UserTableBody"/>
              <w:rPr>
                <w:ins w:id="6264" w:author="Merrick, Riki | APHL" w:date="2022-07-17T15:20:00Z"/>
              </w:rPr>
            </w:pPr>
            <w:ins w:id="6265" w:author="Merrick, Riki | APHL" w:date="2022-07-17T15:20:00Z">
              <w:r>
                <w:t>A</w:t>
              </w:r>
            </w:ins>
          </w:p>
        </w:tc>
      </w:tr>
      <w:tr w:rsidR="007F1BD2" w:rsidRPr="002707CE" w14:paraId="1096EE94" w14:textId="77777777" w:rsidTr="009A264B">
        <w:trPr>
          <w:ins w:id="6266" w:author="Merrick, Riki | APHL" w:date="2022-07-17T15:20:00Z"/>
        </w:trPr>
        <w:tc>
          <w:tcPr>
            <w:tcW w:w="1515" w:type="dxa"/>
            <w:tcBorders>
              <w:top w:val="single" w:sz="4" w:space="0" w:color="auto"/>
              <w:bottom w:val="single" w:sz="4" w:space="0" w:color="auto"/>
            </w:tcBorders>
            <w:shd w:val="clear" w:color="auto" w:fill="FFFFFF"/>
            <w:tcPrChange w:id="6267" w:author="Merrick, Riki | APHL" w:date="2022-07-17T15:31:00Z">
              <w:tcPr>
                <w:tcW w:w="1245" w:type="dxa"/>
                <w:tcBorders>
                  <w:top w:val="single" w:sz="4" w:space="0" w:color="auto"/>
                  <w:bottom w:val="single" w:sz="4" w:space="0" w:color="auto"/>
                </w:tcBorders>
                <w:shd w:val="clear" w:color="auto" w:fill="FFFFFF"/>
              </w:tcPr>
            </w:tcPrChange>
          </w:tcPr>
          <w:p w14:paraId="06284B6E" w14:textId="0516F5B6" w:rsidR="007F1BD2" w:rsidRPr="005A6711" w:rsidRDefault="00001DC4" w:rsidP="005A6711">
            <w:pPr>
              <w:pStyle w:val="UserTableBody"/>
              <w:rPr>
                <w:ins w:id="6268" w:author="Merrick, Riki | APHL" w:date="2022-07-17T15:20:00Z"/>
              </w:rPr>
            </w:pPr>
            <w:ins w:id="6269" w:author="Merrick, Riki | APHL" w:date="2022-07-17T15:32:00Z">
              <w:r w:rsidRPr="00001DC4">
                <w:t>33791000087105</w:t>
              </w:r>
            </w:ins>
          </w:p>
        </w:tc>
        <w:tc>
          <w:tcPr>
            <w:tcW w:w="1485" w:type="dxa"/>
            <w:tcBorders>
              <w:top w:val="single" w:sz="4" w:space="0" w:color="auto"/>
              <w:bottom w:val="single" w:sz="4" w:space="0" w:color="auto"/>
            </w:tcBorders>
            <w:shd w:val="clear" w:color="auto" w:fill="FFFFFF"/>
            <w:tcPrChange w:id="6270" w:author="Merrick, Riki | APHL" w:date="2022-07-17T15:31:00Z">
              <w:tcPr>
                <w:tcW w:w="1755" w:type="dxa"/>
                <w:tcBorders>
                  <w:top w:val="single" w:sz="4" w:space="0" w:color="auto"/>
                  <w:bottom w:val="single" w:sz="4" w:space="0" w:color="auto"/>
                </w:tcBorders>
                <w:shd w:val="clear" w:color="auto" w:fill="FFFFFF"/>
              </w:tcPr>
            </w:tcPrChange>
          </w:tcPr>
          <w:p w14:paraId="52E27EC5" w14:textId="65E7F642" w:rsidR="007F1BD2" w:rsidRPr="002707CE" w:rsidRDefault="009A264B" w:rsidP="005A6711">
            <w:pPr>
              <w:pStyle w:val="UserTableBody"/>
              <w:rPr>
                <w:ins w:id="6271" w:author="Merrick, Riki | APHL" w:date="2022-07-17T15:20:00Z"/>
              </w:rPr>
            </w:pPr>
            <w:ins w:id="6272" w:author="Merrick, Riki | APHL" w:date="2022-07-17T15:32:00Z">
              <w:r w:rsidRPr="009A264B">
                <w:t>Nonbinary</w:t>
              </w:r>
            </w:ins>
          </w:p>
        </w:tc>
        <w:tc>
          <w:tcPr>
            <w:tcW w:w="2600" w:type="dxa"/>
            <w:tcBorders>
              <w:top w:val="single" w:sz="4" w:space="0" w:color="auto"/>
              <w:bottom w:val="single" w:sz="4" w:space="0" w:color="auto"/>
            </w:tcBorders>
            <w:shd w:val="clear" w:color="auto" w:fill="FFFFFF"/>
            <w:tcPrChange w:id="6273" w:author="Merrick, Riki | APHL" w:date="2022-07-17T15:31:00Z">
              <w:tcPr>
                <w:tcW w:w="2600" w:type="dxa"/>
                <w:tcBorders>
                  <w:top w:val="single" w:sz="4" w:space="0" w:color="auto"/>
                  <w:bottom w:val="single" w:sz="4" w:space="0" w:color="auto"/>
                </w:tcBorders>
                <w:shd w:val="clear" w:color="auto" w:fill="FFFFFF"/>
              </w:tcPr>
            </w:tcPrChange>
          </w:tcPr>
          <w:p w14:paraId="5626342A" w14:textId="479171FC" w:rsidR="007F1BD2" w:rsidRPr="002707CE" w:rsidRDefault="009A264B" w:rsidP="005A6711">
            <w:pPr>
              <w:pStyle w:val="UserTableBody"/>
              <w:rPr>
                <w:ins w:id="6274" w:author="Merrick, Riki | APHL" w:date="2022-07-17T15:20:00Z"/>
              </w:rPr>
            </w:pPr>
            <w:ins w:id="6275" w:author="Merrick, Riki | APHL" w:date="2022-07-17T15:32:00Z">
              <w:r w:rsidRPr="009A264B">
                <w:t>Having a specific identity which is nonbinary (not within a binary construct of male or female) or having an identity which falls under the nonbinary umbrella (i.e., any or all gender identities which are not female or male).</w:t>
              </w:r>
            </w:ins>
          </w:p>
        </w:tc>
        <w:tc>
          <w:tcPr>
            <w:tcW w:w="2800" w:type="dxa"/>
            <w:tcBorders>
              <w:top w:val="single" w:sz="4" w:space="0" w:color="auto"/>
              <w:bottom w:val="single" w:sz="4" w:space="0" w:color="auto"/>
            </w:tcBorders>
            <w:shd w:val="clear" w:color="auto" w:fill="FFFFFF"/>
            <w:tcPrChange w:id="6276" w:author="Merrick, Riki | APHL" w:date="2022-07-17T15:31:00Z">
              <w:tcPr>
                <w:tcW w:w="2800" w:type="dxa"/>
                <w:tcBorders>
                  <w:top w:val="single" w:sz="4" w:space="0" w:color="auto"/>
                  <w:bottom w:val="single" w:sz="4" w:space="0" w:color="auto"/>
                </w:tcBorders>
                <w:shd w:val="clear" w:color="auto" w:fill="FFFFFF"/>
              </w:tcPr>
            </w:tcPrChange>
          </w:tcPr>
          <w:p w14:paraId="12AC1EFB" w14:textId="587A64DD" w:rsidR="007F1BD2" w:rsidRPr="002707CE" w:rsidRDefault="00277BFF" w:rsidP="005A6711">
            <w:pPr>
              <w:pStyle w:val="UserTableBody"/>
              <w:rPr>
                <w:ins w:id="6277" w:author="Merrick, Riki | APHL" w:date="2022-07-17T15:20:00Z"/>
              </w:rPr>
            </w:pPr>
            <w:ins w:id="6278" w:author="Merrick, Riki | APHL" w:date="2022-07-17T15:31:00Z">
              <w:r>
                <w:t xml:space="preserve">The </w:t>
              </w:r>
            </w:ins>
            <w:ins w:id="6279" w:author="Merrick, Riki | APHL" w:date="2022-07-17T18:36:00Z">
              <w:r w:rsidR="00BA1666">
                <w:t xml:space="preserve">HL70396 code </w:t>
              </w:r>
            </w:ins>
            <w:ins w:id="6280" w:author="Merrick, Riki | APHL" w:date="2022-07-17T15:31:00Z">
              <w:r>
                <w:t>for this code is ‘SCT’</w:t>
              </w:r>
            </w:ins>
          </w:p>
        </w:tc>
        <w:tc>
          <w:tcPr>
            <w:tcW w:w="800" w:type="dxa"/>
            <w:tcBorders>
              <w:top w:val="single" w:sz="4" w:space="0" w:color="auto"/>
              <w:bottom w:val="single" w:sz="4" w:space="0" w:color="auto"/>
            </w:tcBorders>
            <w:shd w:val="clear" w:color="auto" w:fill="FFFFFF"/>
            <w:tcPrChange w:id="6281" w:author="Merrick, Riki | APHL" w:date="2022-07-17T15:31:00Z">
              <w:tcPr>
                <w:tcW w:w="800" w:type="dxa"/>
                <w:tcBorders>
                  <w:top w:val="single" w:sz="4" w:space="0" w:color="auto"/>
                  <w:bottom w:val="single" w:sz="4" w:space="0" w:color="auto"/>
                </w:tcBorders>
                <w:shd w:val="clear" w:color="auto" w:fill="FFFFFF"/>
              </w:tcPr>
            </w:tcPrChange>
          </w:tcPr>
          <w:p w14:paraId="702D2FFD" w14:textId="77777777" w:rsidR="007F1BD2" w:rsidRDefault="007F1BD2" w:rsidP="005A6711">
            <w:pPr>
              <w:pStyle w:val="UserTableBody"/>
              <w:rPr>
                <w:ins w:id="6282" w:author="Merrick, Riki | APHL" w:date="2022-07-17T15:20:00Z"/>
              </w:rPr>
            </w:pPr>
            <w:ins w:id="6283" w:author="Merrick, Riki | APHL" w:date="2022-07-17T15:20:00Z">
              <w:r>
                <w:t>A</w:t>
              </w:r>
            </w:ins>
          </w:p>
        </w:tc>
      </w:tr>
      <w:tr w:rsidR="007F1BD2" w:rsidRPr="002707CE" w14:paraId="1B2298DC" w14:textId="77777777" w:rsidTr="009A264B">
        <w:trPr>
          <w:ins w:id="6284" w:author="Merrick, Riki | APHL" w:date="2022-07-17T15:20:00Z"/>
        </w:trPr>
        <w:tc>
          <w:tcPr>
            <w:tcW w:w="1515" w:type="dxa"/>
            <w:tcBorders>
              <w:top w:val="single" w:sz="4" w:space="0" w:color="auto"/>
              <w:bottom w:val="single" w:sz="4" w:space="0" w:color="auto"/>
            </w:tcBorders>
            <w:shd w:val="clear" w:color="auto" w:fill="FFFFFF"/>
            <w:tcPrChange w:id="6285" w:author="Merrick, Riki | APHL" w:date="2022-07-17T15:31:00Z">
              <w:tcPr>
                <w:tcW w:w="1245" w:type="dxa"/>
                <w:tcBorders>
                  <w:top w:val="single" w:sz="4" w:space="0" w:color="auto"/>
                  <w:bottom w:val="single" w:sz="4" w:space="0" w:color="auto"/>
                </w:tcBorders>
                <w:shd w:val="clear" w:color="auto" w:fill="FFFFFF"/>
              </w:tcPr>
            </w:tcPrChange>
          </w:tcPr>
          <w:p w14:paraId="094B6C60" w14:textId="0B34626C" w:rsidR="007F1BD2" w:rsidRPr="005A6711" w:rsidRDefault="00001DC4" w:rsidP="005A6711">
            <w:pPr>
              <w:pStyle w:val="UserTableBody"/>
              <w:rPr>
                <w:ins w:id="6286" w:author="Merrick, Riki | APHL" w:date="2022-07-17T15:20:00Z"/>
              </w:rPr>
            </w:pPr>
            <w:ins w:id="6287" w:author="Merrick, Riki | APHL" w:date="2022-07-17T15:32:00Z">
              <w:r>
                <w:t>UNK</w:t>
              </w:r>
            </w:ins>
          </w:p>
        </w:tc>
        <w:tc>
          <w:tcPr>
            <w:tcW w:w="1485" w:type="dxa"/>
            <w:tcBorders>
              <w:top w:val="single" w:sz="4" w:space="0" w:color="auto"/>
              <w:bottom w:val="single" w:sz="4" w:space="0" w:color="auto"/>
            </w:tcBorders>
            <w:shd w:val="clear" w:color="auto" w:fill="FFFFFF"/>
            <w:tcPrChange w:id="6288" w:author="Merrick, Riki | APHL" w:date="2022-07-17T15:31:00Z">
              <w:tcPr>
                <w:tcW w:w="1755" w:type="dxa"/>
                <w:tcBorders>
                  <w:top w:val="single" w:sz="4" w:space="0" w:color="auto"/>
                  <w:bottom w:val="single" w:sz="4" w:space="0" w:color="auto"/>
                </w:tcBorders>
                <w:shd w:val="clear" w:color="auto" w:fill="FFFFFF"/>
              </w:tcPr>
            </w:tcPrChange>
          </w:tcPr>
          <w:p w14:paraId="2D8952BA" w14:textId="0D979094" w:rsidR="007F1BD2" w:rsidRPr="002707CE" w:rsidRDefault="00B0131A" w:rsidP="005A6711">
            <w:pPr>
              <w:pStyle w:val="UserTableBody"/>
              <w:rPr>
                <w:ins w:id="6289" w:author="Merrick, Riki | APHL" w:date="2022-07-17T15:20:00Z"/>
              </w:rPr>
            </w:pPr>
            <w:ins w:id="6290" w:author="Merrick, Riki | APHL" w:date="2022-07-17T15:33:00Z">
              <w:r>
                <w:t>Unknown</w:t>
              </w:r>
            </w:ins>
          </w:p>
        </w:tc>
        <w:tc>
          <w:tcPr>
            <w:tcW w:w="2600" w:type="dxa"/>
            <w:tcBorders>
              <w:top w:val="single" w:sz="4" w:space="0" w:color="auto"/>
              <w:bottom w:val="single" w:sz="4" w:space="0" w:color="auto"/>
            </w:tcBorders>
            <w:shd w:val="clear" w:color="auto" w:fill="FFFFFF"/>
            <w:tcPrChange w:id="6291" w:author="Merrick, Riki | APHL" w:date="2022-07-17T15:31:00Z">
              <w:tcPr>
                <w:tcW w:w="2600" w:type="dxa"/>
                <w:tcBorders>
                  <w:top w:val="single" w:sz="4" w:space="0" w:color="auto"/>
                  <w:bottom w:val="single" w:sz="4" w:space="0" w:color="auto"/>
                </w:tcBorders>
                <w:shd w:val="clear" w:color="auto" w:fill="FFFFFF"/>
              </w:tcPr>
            </w:tcPrChange>
          </w:tcPr>
          <w:p w14:paraId="083777B9" w14:textId="1298DF3D" w:rsidR="007F1BD2" w:rsidRPr="002707CE" w:rsidRDefault="00B0131A" w:rsidP="005A6711">
            <w:pPr>
              <w:pStyle w:val="UserTableBody"/>
              <w:rPr>
                <w:ins w:id="6292" w:author="Merrick, Riki | APHL" w:date="2022-07-17T15:20:00Z"/>
              </w:rPr>
            </w:pPr>
            <w:ins w:id="6293" w:author="Merrick, Riki | APHL" w:date="2022-07-17T15:33:00Z">
              <w:r w:rsidRPr="00B0131A">
                <w:t>A proper value is applicable, but not known.</w:t>
              </w:r>
            </w:ins>
          </w:p>
        </w:tc>
        <w:tc>
          <w:tcPr>
            <w:tcW w:w="2800" w:type="dxa"/>
            <w:tcBorders>
              <w:top w:val="single" w:sz="4" w:space="0" w:color="auto"/>
              <w:bottom w:val="single" w:sz="4" w:space="0" w:color="auto"/>
            </w:tcBorders>
            <w:shd w:val="clear" w:color="auto" w:fill="FFFFFF"/>
            <w:tcPrChange w:id="6294" w:author="Merrick, Riki | APHL" w:date="2022-07-17T15:31:00Z">
              <w:tcPr>
                <w:tcW w:w="2800" w:type="dxa"/>
                <w:tcBorders>
                  <w:top w:val="single" w:sz="4" w:space="0" w:color="auto"/>
                  <w:bottom w:val="single" w:sz="4" w:space="0" w:color="auto"/>
                </w:tcBorders>
                <w:shd w:val="clear" w:color="auto" w:fill="FFFFFF"/>
              </w:tcPr>
            </w:tcPrChange>
          </w:tcPr>
          <w:p w14:paraId="19B3B920" w14:textId="77777777" w:rsidR="00D139AC" w:rsidRDefault="00D139AC" w:rsidP="00D139AC">
            <w:pPr>
              <w:pStyle w:val="UserTableBody"/>
              <w:rPr>
                <w:ins w:id="6295" w:author="Merrick, Riki | APHL" w:date="2022-07-17T17:51:00Z"/>
              </w:rPr>
            </w:pPr>
            <w:ins w:id="6296" w:author="Merrick, Riki | APHL" w:date="2022-07-17T17:51:00Z">
              <w:r>
                <w:t>This means the actual value is not known. If the only thing that is unknown is how to properly express the value in the necessary constraints (value set, datatype, etc.), then the OTH or UNC flavor should be used. No properties should be included for a datatype with this property unless:</w:t>
              </w:r>
            </w:ins>
          </w:p>
          <w:p w14:paraId="6E5BB697" w14:textId="77777777" w:rsidR="00D139AC" w:rsidRDefault="00D139AC" w:rsidP="00D139AC">
            <w:pPr>
              <w:pStyle w:val="UserTableBody"/>
              <w:rPr>
                <w:ins w:id="6297" w:author="Merrick, Riki | APHL" w:date="2022-07-17T17:51:00Z"/>
              </w:rPr>
            </w:pPr>
            <w:ins w:id="6298" w:author="Merrick, Riki | APHL" w:date="2022-07-17T17:51:00Z">
              <w:r>
                <w:t>1. Those properties themselves directly translate to a semantic of "unknown". (</w:t>
              </w:r>
              <w:proofErr w:type="gramStart"/>
              <w:r>
                <w:t>E.g.</w:t>
              </w:r>
              <w:proofErr w:type="gramEnd"/>
              <w:r>
                <w:t xml:space="preserve"> a local code sent as a translation that conveys 'unknown')</w:t>
              </w:r>
            </w:ins>
          </w:p>
          <w:p w14:paraId="73167758" w14:textId="77777777" w:rsidR="00D139AC" w:rsidRDefault="00D139AC" w:rsidP="00D139AC">
            <w:pPr>
              <w:pStyle w:val="UserTableBody"/>
              <w:rPr>
                <w:ins w:id="6299" w:author="Merrick, Riki | APHL" w:date="2022-07-17T17:51:00Z"/>
              </w:rPr>
            </w:pPr>
            <w:ins w:id="6300" w:author="Merrick, Riki | APHL" w:date="2022-07-17T17:51:00Z">
              <w:r>
                <w:t>2. Those properties further qualify the nature of what is unknown. (</w:t>
              </w:r>
              <w:proofErr w:type="gramStart"/>
              <w:r>
                <w:t>E.g.</w:t>
              </w:r>
              <w:proofErr w:type="gramEnd"/>
              <w:r>
                <w:t xml:space="preserve"> specifying a use code of "H" and a URL prefix of "</w:t>
              </w:r>
              <w:proofErr w:type="spellStart"/>
              <w:r>
                <w:t>tel</w:t>
              </w:r>
              <w:proofErr w:type="spellEnd"/>
              <w:r>
                <w:t>:" to convey that it is the home phone number that is unknown.)</w:t>
              </w:r>
            </w:ins>
          </w:p>
          <w:p w14:paraId="6F883B66" w14:textId="77777777" w:rsidR="00D139AC" w:rsidRDefault="00D139AC" w:rsidP="00D139AC">
            <w:pPr>
              <w:pStyle w:val="UserTableBody"/>
              <w:rPr>
                <w:ins w:id="6301" w:author="Merrick, Riki | APHL" w:date="2022-07-17T17:51:00Z"/>
              </w:rPr>
            </w:pPr>
          </w:p>
          <w:p w14:paraId="2ADDB860" w14:textId="3EC1FD99" w:rsidR="007F1BD2" w:rsidRPr="002707CE" w:rsidRDefault="00F52D9F" w:rsidP="00D139AC">
            <w:pPr>
              <w:pStyle w:val="UserTableBody"/>
              <w:rPr>
                <w:ins w:id="6302" w:author="Merrick, Riki | APHL" w:date="2022-07-17T15:20:00Z"/>
              </w:rPr>
            </w:pPr>
            <w:ins w:id="6303" w:author="Merrick, Riki | APHL" w:date="2022-07-17T15:34:00Z">
              <w:r>
                <w:t xml:space="preserve">The </w:t>
              </w:r>
            </w:ins>
            <w:ins w:id="6304" w:author="Merrick, Riki | APHL" w:date="2022-07-17T18:36:00Z">
              <w:r w:rsidR="00BA1666">
                <w:t xml:space="preserve">HL70396 code </w:t>
              </w:r>
            </w:ins>
            <w:ins w:id="6305" w:author="Merrick, Riki | APHL" w:date="2022-07-17T15:34:00Z">
              <w:r>
                <w:t>for this code is ‘NULLFL’</w:t>
              </w:r>
            </w:ins>
          </w:p>
        </w:tc>
        <w:tc>
          <w:tcPr>
            <w:tcW w:w="800" w:type="dxa"/>
            <w:tcBorders>
              <w:top w:val="single" w:sz="4" w:space="0" w:color="auto"/>
              <w:bottom w:val="single" w:sz="4" w:space="0" w:color="auto"/>
            </w:tcBorders>
            <w:shd w:val="clear" w:color="auto" w:fill="FFFFFF"/>
            <w:tcPrChange w:id="6306" w:author="Merrick, Riki | APHL" w:date="2022-07-17T15:31:00Z">
              <w:tcPr>
                <w:tcW w:w="800" w:type="dxa"/>
                <w:tcBorders>
                  <w:top w:val="single" w:sz="4" w:space="0" w:color="auto"/>
                  <w:bottom w:val="single" w:sz="4" w:space="0" w:color="auto"/>
                </w:tcBorders>
                <w:shd w:val="clear" w:color="auto" w:fill="FFFFFF"/>
              </w:tcPr>
            </w:tcPrChange>
          </w:tcPr>
          <w:p w14:paraId="16F6F506" w14:textId="77777777" w:rsidR="007F1BD2" w:rsidRPr="002707CE" w:rsidRDefault="007F1BD2" w:rsidP="005A6711">
            <w:pPr>
              <w:pStyle w:val="UserTableBody"/>
              <w:rPr>
                <w:ins w:id="6307" w:author="Merrick, Riki | APHL" w:date="2022-07-17T15:20:00Z"/>
              </w:rPr>
            </w:pPr>
            <w:ins w:id="6308" w:author="Merrick, Riki | APHL" w:date="2022-07-17T15:20:00Z">
              <w:r>
                <w:t>A</w:t>
              </w:r>
            </w:ins>
          </w:p>
        </w:tc>
      </w:tr>
    </w:tbl>
    <w:p w14:paraId="444AFF15" w14:textId="77777777" w:rsidR="007F1BD2" w:rsidRDefault="007F1BD2" w:rsidP="007F1BD2">
      <w:pPr>
        <w:pStyle w:val="NormalIndented"/>
        <w:rPr>
          <w:ins w:id="6309" w:author="Merrick, Riki | APHL" w:date="2022-07-17T15:20:00Z"/>
          <w:noProof/>
        </w:rPr>
      </w:pPr>
      <w:ins w:id="6310" w:author="Merrick, Riki | APHL" w:date="2022-07-17T15:20:00Z">
        <w:r>
          <w:rPr>
            <w:noProof/>
          </w:rPr>
          <w:t>&gt;</w:t>
        </w:r>
      </w:ins>
    </w:p>
    <w:p w14:paraId="4E3D7243" w14:textId="77777777" w:rsidR="007F1BD2" w:rsidRDefault="007F1BD2" w:rsidP="002F372A">
      <w:pPr>
        <w:pStyle w:val="NormalIndented"/>
        <w:rPr>
          <w:ins w:id="6311" w:author="Merrick, Riki | APHL" w:date="2022-07-13T12:50:00Z"/>
          <w:noProof/>
        </w:rPr>
      </w:pPr>
    </w:p>
    <w:p w14:paraId="149529BA" w14:textId="10A2F9E2" w:rsidR="002F372A" w:rsidRDefault="004370DE" w:rsidP="002F372A">
      <w:pPr>
        <w:pStyle w:val="NormalIndented"/>
        <w:rPr>
          <w:ins w:id="6312" w:author="Merrick, Riki | APHL" w:date="2022-07-17T15:20:00Z"/>
          <w:noProof/>
        </w:rPr>
      </w:pPr>
      <w:commentRangeStart w:id="6313"/>
      <w:ins w:id="6314" w:author="Merrick, Riki | APHL" w:date="2022-07-13T12:50:00Z">
        <w:r>
          <w:rPr>
            <w:noProof/>
          </w:rPr>
          <w:t xml:space="preserve">For Personal Pronouns </w:t>
        </w:r>
      </w:ins>
      <w:ins w:id="6315" w:author="Merrick, Riki | APHL" w:date="2022-07-17T14:51:00Z">
        <w:r w:rsidR="00F05F9D">
          <w:rPr>
            <w:noProof/>
          </w:rPr>
          <w:t>(GSP-4 is populated with ‘</w:t>
        </w:r>
      </w:ins>
      <w:ins w:id="6316" w:author="Merrick, Riki | APHL" w:date="2022-07-17T14:52:00Z">
        <w:r w:rsidR="00F05F9D" w:rsidRPr="00F05F9D">
          <w:rPr>
            <w:noProof/>
          </w:rPr>
          <w:t>90778-2</w:t>
        </w:r>
        <w:r w:rsidR="00F05F9D">
          <w:rPr>
            <w:noProof/>
          </w:rPr>
          <w:t>^</w:t>
        </w:r>
        <w:r w:rsidR="00F05F9D" w:rsidRPr="00F05F9D">
          <w:rPr>
            <w:noProof/>
          </w:rPr>
          <w:t>Personal pronouns - Reported</w:t>
        </w:r>
      </w:ins>
      <w:ins w:id="6317" w:author="Merrick, Riki | APHL" w:date="2022-07-17T14:51:00Z">
        <w:r w:rsidR="00F05F9D">
          <w:rPr>
            <w:noProof/>
          </w:rPr>
          <w:t>^LN)</w:t>
        </w:r>
      </w:ins>
      <w:ins w:id="6318" w:author="Merrick, Riki | APHL" w:date="2022-08-14T17:31:00Z">
        <w:r w:rsidR="005508E4">
          <w:rPr>
            <w:noProof/>
          </w:rPr>
          <w:t xml:space="preserve"> refer to</w:t>
        </w:r>
      </w:ins>
      <w:ins w:id="6319" w:author="Merrick, Riki | APHL" w:date="2022-07-17T14:51:00Z">
        <w:r w:rsidR="00F05F9D">
          <w:rPr>
            <w:noProof/>
          </w:rPr>
          <w:t xml:space="preserve"> </w:t>
        </w:r>
      </w:ins>
      <w:ins w:id="6320" w:author="Merrick, Riki | APHL" w:date="2022-08-14T17:30:00Z">
        <w:r w:rsidR="005508E4" w:rsidRPr="005D6611">
          <w:rPr>
            <w:rStyle w:val="ReferenceUserTable"/>
            <w:i w:val="0"/>
          </w:rPr>
          <w:t>User-defined Table &lt;</w:t>
        </w:r>
        <w:r w:rsidR="005508E4">
          <w:rPr>
            <w:rStyle w:val="ReferenceUserTable"/>
            <w:i w:val="0"/>
          </w:rPr>
          <w:t>HL7 Table Nnn3 = FRANK TO PROVIDE THE NUMBER</w:t>
        </w:r>
        <w:r w:rsidR="005508E4" w:rsidRPr="005D6611">
          <w:rPr>
            <w:rStyle w:val="ReferenceUserTable"/>
            <w:i w:val="0"/>
          </w:rPr>
          <w:t>&gt; - &lt;</w:t>
        </w:r>
        <w:r w:rsidR="005508E4" w:rsidRPr="005508E4">
          <w:rPr>
            <w:rStyle w:val="ReferenceUserTable"/>
            <w:i w:val="0"/>
          </w:rPr>
          <w:t>Pe</w:t>
        </w:r>
        <w:r w:rsidR="005508E4" w:rsidRPr="005508E4">
          <w:rPr>
            <w:rStyle w:val="ReferenceUserTable"/>
            <w:i w:val="0"/>
            <w:rPrChange w:id="6321" w:author="Merrick, Riki | APHL" w:date="2022-08-14T17:31:00Z">
              <w:rPr>
                <w:rStyle w:val="ReferenceUserTable"/>
              </w:rPr>
            </w:rPrChange>
          </w:rPr>
          <w:t>rsonal P</w:t>
        </w:r>
        <w:r w:rsidR="005508E4">
          <w:rPr>
            <w:rStyle w:val="ReferenceUserTable"/>
            <w:i w:val="0"/>
          </w:rPr>
          <w:t>ronouns</w:t>
        </w:r>
        <w:r w:rsidR="005508E4" w:rsidRPr="005D6611">
          <w:rPr>
            <w:rStyle w:val="ReferenceUserTable"/>
            <w:i w:val="0"/>
          </w:rPr>
          <w:t>&gt;</w:t>
        </w:r>
        <w:r w:rsidR="005508E4">
          <w:rPr>
            <w:i/>
            <w:noProof/>
          </w:rPr>
          <w:t xml:space="preserve"> </w:t>
        </w:r>
        <w:r w:rsidR="005508E4">
          <w:rPr>
            <w:noProof/>
          </w:rPr>
          <w:t>in Chapter 2C, Code Tables,</w:t>
        </w:r>
      </w:ins>
      <w:ins w:id="6322" w:author="Merrick, Riki | APHL" w:date="2022-07-13T12:51:00Z">
        <w:r w:rsidRPr="004370DE">
          <w:rPr>
            <w:noProof/>
          </w:rPr>
          <w:t>for suggested values</w:t>
        </w:r>
      </w:ins>
      <w:ins w:id="6323" w:author="Merrick, Riki | APHL" w:date="2022-07-13T12:42:00Z">
        <w:r w:rsidR="002F372A" w:rsidRPr="00F21240">
          <w:rPr>
            <w:noProof/>
          </w:rPr>
          <w:t>.</w:t>
        </w:r>
      </w:ins>
      <w:commentRangeEnd w:id="6313"/>
      <w:ins w:id="6324" w:author="Merrick, Riki | APHL" w:date="2022-08-14T17:29:00Z">
        <w:r w:rsidR="005508E4">
          <w:rPr>
            <w:rStyle w:val="CommentReference"/>
            <w:rFonts w:ascii="Verdana" w:hAnsi="Verdana"/>
            <w:kern w:val="0"/>
            <w:lang w:eastAsia="en-US"/>
          </w:rPr>
          <w:commentReference w:id="6313"/>
        </w:r>
      </w:ins>
    </w:p>
    <w:p w14:paraId="5091FA6F" w14:textId="77777777" w:rsidR="007F1BD2" w:rsidRDefault="007F1BD2" w:rsidP="007F1BD2">
      <w:pPr>
        <w:pStyle w:val="NormalIndented"/>
        <w:rPr>
          <w:ins w:id="6325" w:author="Merrick, Riki | APHL" w:date="2022-07-17T15:20:00Z"/>
          <w:noProof/>
        </w:rPr>
      </w:pPr>
      <w:ins w:id="6326" w:author="Merrick, Riki | APHL" w:date="2022-07-17T15:20:00Z">
        <w:r>
          <w:rPr>
            <w:noProof/>
          </w:rPr>
          <w:t>&lt;CONTENT FOR CHAPTER 2C:</w:t>
        </w:r>
      </w:ins>
    </w:p>
    <w:p w14:paraId="0B4145A0" w14:textId="70D0E7F3" w:rsidR="007F1BD2" w:rsidRPr="002707CE" w:rsidRDefault="007F1BD2" w:rsidP="007F1BD2">
      <w:pPr>
        <w:pStyle w:val="Heading6"/>
        <w:numPr>
          <w:ilvl w:val="0"/>
          <w:numId w:val="0"/>
        </w:numPr>
        <w:rPr>
          <w:ins w:id="6327" w:author="Merrick, Riki | APHL" w:date="2022-07-17T15:20:00Z"/>
        </w:rPr>
      </w:pPr>
      <w:ins w:id="6328" w:author="Merrick, Riki | APHL" w:date="2022-07-17T15:20:00Z">
        <w:r>
          <w:t>&lt;FRANK TO ASSIGN&gt;</w:t>
        </w:r>
        <w:r w:rsidRPr="002707CE">
          <w:t xml:space="preserve"> - </w:t>
        </w:r>
      </w:ins>
      <w:ins w:id="6329" w:author="Merrick, Riki | APHL" w:date="2022-07-17T15:38:00Z">
        <w:r w:rsidR="001750FC">
          <w:t>Personal Pronouns</w:t>
        </w:r>
      </w:ins>
    </w:p>
    <w:p w14:paraId="6218C1AC" w14:textId="77777777" w:rsidR="007F1BD2" w:rsidRPr="002707CE" w:rsidRDefault="007F1BD2" w:rsidP="007F1BD2">
      <w:pPr>
        <w:pStyle w:val="Subheading"/>
        <w:rPr>
          <w:ins w:id="6330" w:author="Merrick, Riki | APHL" w:date="2022-07-17T15:20:00Z"/>
        </w:rPr>
      </w:pPr>
      <w:ins w:id="6331" w:author="Merrick, Riki | APHL" w:date="2022-07-17T15:20:00Z">
        <w:r>
          <w:t>Concept Domain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F1BD2" w:rsidRPr="002707CE" w14:paraId="6DB81D12" w14:textId="77777777" w:rsidTr="005A6711">
        <w:trPr>
          <w:ins w:id="6332" w:author="Merrick, Riki | APHL" w:date="2022-07-17T15:20:00Z"/>
        </w:trPr>
        <w:tc>
          <w:tcPr>
            <w:tcW w:w="2600" w:type="dxa"/>
            <w:shd w:val="clear" w:color="auto" w:fill="F3F3F3"/>
          </w:tcPr>
          <w:p w14:paraId="6ACAC650" w14:textId="77777777" w:rsidR="007F1BD2" w:rsidRPr="002707CE" w:rsidRDefault="007F1BD2" w:rsidP="005A6711">
            <w:pPr>
              <w:pStyle w:val="OtherTableHeader"/>
              <w:rPr>
                <w:ins w:id="6333" w:author="Merrick, Riki | APHL" w:date="2022-07-17T15:20:00Z"/>
              </w:rPr>
            </w:pPr>
            <w:ins w:id="6334" w:author="Merrick, Riki | APHL" w:date="2022-07-17T15:20:00Z">
              <w:r w:rsidRPr="002707CE">
                <w:t>Concept Domain Name</w:t>
              </w:r>
            </w:ins>
          </w:p>
        </w:tc>
        <w:tc>
          <w:tcPr>
            <w:tcW w:w="6600" w:type="dxa"/>
            <w:shd w:val="clear" w:color="auto" w:fill="auto"/>
          </w:tcPr>
          <w:p w14:paraId="0026DB4F" w14:textId="6F32E990" w:rsidR="007F1BD2" w:rsidRPr="002707CE" w:rsidRDefault="000E11C1" w:rsidP="005A6711">
            <w:pPr>
              <w:pStyle w:val="OtherTableBody"/>
              <w:rPr>
                <w:ins w:id="6335" w:author="Merrick, Riki | APHL" w:date="2022-07-17T15:20:00Z"/>
              </w:rPr>
            </w:pPr>
            <w:ins w:id="6336" w:author="Merrick, Riki | APHL" w:date="2022-07-17T15:34:00Z">
              <w:r>
                <w:t>Personal Pronouns</w:t>
              </w:r>
            </w:ins>
          </w:p>
        </w:tc>
      </w:tr>
      <w:tr w:rsidR="007F1BD2" w:rsidRPr="002707CE" w14:paraId="58301331" w14:textId="77777777" w:rsidTr="005A6711">
        <w:trPr>
          <w:ins w:id="6337" w:author="Merrick, Riki | APHL" w:date="2022-07-17T15:20:00Z"/>
        </w:trPr>
        <w:tc>
          <w:tcPr>
            <w:tcW w:w="2600" w:type="dxa"/>
            <w:shd w:val="clear" w:color="auto" w:fill="F3F3F3"/>
          </w:tcPr>
          <w:p w14:paraId="4B401E4C" w14:textId="77777777" w:rsidR="007F1BD2" w:rsidRPr="002707CE" w:rsidRDefault="007F1BD2" w:rsidP="005A6711">
            <w:pPr>
              <w:pStyle w:val="OtherTableHeader"/>
              <w:rPr>
                <w:ins w:id="6338" w:author="Merrick, Riki | APHL" w:date="2022-07-17T15:20:00Z"/>
              </w:rPr>
            </w:pPr>
            <w:ins w:id="6339" w:author="Merrick, Riki | APHL" w:date="2022-07-17T15:20:00Z">
              <w:r w:rsidRPr="002707CE">
                <w:t>Description</w:t>
              </w:r>
            </w:ins>
          </w:p>
        </w:tc>
        <w:tc>
          <w:tcPr>
            <w:tcW w:w="6600" w:type="dxa"/>
            <w:shd w:val="clear" w:color="auto" w:fill="auto"/>
          </w:tcPr>
          <w:p w14:paraId="75D71AE7" w14:textId="66E7CAB8" w:rsidR="007F1BD2" w:rsidRPr="002707CE" w:rsidRDefault="00CB417C" w:rsidP="005A6711">
            <w:pPr>
              <w:pStyle w:val="OtherTableBody"/>
              <w:rPr>
                <w:ins w:id="6340" w:author="Merrick, Riki | APHL" w:date="2022-07-17T15:20:00Z"/>
              </w:rPr>
            </w:pPr>
            <w:ins w:id="6341" w:author="Merrick, Riki | APHL" w:date="2022-08-08T19:21:00Z">
              <w:r>
                <w:t>P</w:t>
              </w:r>
            </w:ins>
            <w:ins w:id="6342" w:author="Merrick, Riki | APHL" w:date="2022-08-08T19:18:00Z">
              <w:r w:rsidR="00EC4B48">
                <w:t>r</w:t>
              </w:r>
              <w:r w:rsidR="00EC4B48" w:rsidRPr="00EC4B48">
                <w:t>onouns used by an individual to describe themself</w:t>
              </w:r>
            </w:ins>
            <w:ins w:id="6343" w:author="Merrick, Riki | APHL" w:date="2022-07-17T15:38:00Z">
              <w:r w:rsidR="001750FC" w:rsidRPr="001750FC">
                <w:t>.</w:t>
              </w:r>
            </w:ins>
          </w:p>
        </w:tc>
      </w:tr>
      <w:tr w:rsidR="007F1BD2" w:rsidRPr="002707CE" w14:paraId="607B9C84" w14:textId="77777777" w:rsidTr="005A6711">
        <w:trPr>
          <w:ins w:id="6344" w:author="Merrick, Riki | APHL" w:date="2022-07-17T15:20:00Z"/>
        </w:trPr>
        <w:tc>
          <w:tcPr>
            <w:tcW w:w="2600" w:type="dxa"/>
            <w:shd w:val="clear" w:color="auto" w:fill="F3F3F3"/>
          </w:tcPr>
          <w:p w14:paraId="475D21A2" w14:textId="77777777" w:rsidR="007F1BD2" w:rsidRPr="002707CE" w:rsidRDefault="007F1BD2" w:rsidP="005A6711">
            <w:pPr>
              <w:pStyle w:val="OtherTableHeader"/>
              <w:rPr>
                <w:ins w:id="6345" w:author="Merrick, Riki | APHL" w:date="2022-07-17T15:20:00Z"/>
              </w:rPr>
            </w:pPr>
            <w:ins w:id="6346" w:author="Merrick, Riki | APHL" w:date="2022-07-17T15:20:00Z">
              <w:r w:rsidRPr="002707CE">
                <w:t>Concept Domain Only</w:t>
              </w:r>
            </w:ins>
          </w:p>
        </w:tc>
        <w:tc>
          <w:tcPr>
            <w:tcW w:w="6600" w:type="dxa"/>
            <w:shd w:val="clear" w:color="auto" w:fill="auto"/>
          </w:tcPr>
          <w:p w14:paraId="5AE00DBB" w14:textId="77777777" w:rsidR="007F1BD2" w:rsidRPr="002707CE" w:rsidRDefault="007F1BD2" w:rsidP="005A6711">
            <w:pPr>
              <w:pStyle w:val="OtherTableBody"/>
              <w:rPr>
                <w:ins w:id="6347" w:author="Merrick, Riki | APHL" w:date="2022-07-17T15:20:00Z"/>
              </w:rPr>
            </w:pPr>
            <w:ins w:id="6348" w:author="Merrick, Riki | APHL" w:date="2022-07-17T15:20:00Z">
              <w:r>
                <w:t>no</w:t>
              </w:r>
            </w:ins>
          </w:p>
        </w:tc>
      </w:tr>
    </w:tbl>
    <w:p w14:paraId="01306F24" w14:textId="77777777" w:rsidR="007F1BD2" w:rsidRPr="002707CE" w:rsidRDefault="007F1BD2" w:rsidP="007F1BD2">
      <w:pPr>
        <w:rPr>
          <w:ins w:id="6349" w:author="Merrick, Riki | APHL" w:date="2022-07-17T15:20:00Z"/>
        </w:rPr>
      </w:pPr>
    </w:p>
    <w:p w14:paraId="3A245CDE" w14:textId="77777777" w:rsidR="007F1BD2" w:rsidRPr="002707CE" w:rsidRDefault="007F1BD2" w:rsidP="007F1BD2">
      <w:pPr>
        <w:pStyle w:val="Subheading"/>
        <w:rPr>
          <w:ins w:id="6350" w:author="Merrick, Riki | APHL" w:date="2022-07-17T15:20:00Z"/>
        </w:rPr>
      </w:pPr>
      <w:ins w:id="6351" w:author="Merrick, Riki | APHL" w:date="2022-07-17T15:20:00Z">
        <w:r>
          <w:t>Code System Identification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F1BD2" w:rsidRPr="002707CE" w14:paraId="363EA9D8" w14:textId="77777777" w:rsidTr="005A6711">
        <w:trPr>
          <w:ins w:id="6352" w:author="Merrick, Riki | APHL" w:date="2022-07-17T15:20:00Z"/>
        </w:trPr>
        <w:tc>
          <w:tcPr>
            <w:tcW w:w="2000" w:type="dxa"/>
            <w:shd w:val="clear" w:color="auto" w:fill="F3F3F3"/>
          </w:tcPr>
          <w:p w14:paraId="200B919C" w14:textId="77777777" w:rsidR="007F1BD2" w:rsidRPr="002707CE" w:rsidRDefault="007F1BD2" w:rsidP="005A6711">
            <w:pPr>
              <w:pStyle w:val="OtherTableHeader"/>
              <w:rPr>
                <w:ins w:id="6353" w:author="Merrick, Riki | APHL" w:date="2022-07-17T15:20:00Z"/>
              </w:rPr>
            </w:pPr>
            <w:ins w:id="6354" w:author="Merrick, Riki | APHL" w:date="2022-07-17T15:20:00Z">
              <w:r w:rsidRPr="002707CE">
                <w:t>OID</w:t>
              </w:r>
            </w:ins>
          </w:p>
        </w:tc>
        <w:tc>
          <w:tcPr>
            <w:tcW w:w="7200" w:type="dxa"/>
            <w:shd w:val="clear" w:color="auto" w:fill="auto"/>
          </w:tcPr>
          <w:p w14:paraId="76DDCE42" w14:textId="16160430" w:rsidR="007F1BD2" w:rsidRPr="002707CE" w:rsidRDefault="00A635F5" w:rsidP="005A6711">
            <w:pPr>
              <w:pStyle w:val="OtherTableBody"/>
              <w:rPr>
                <w:ins w:id="6355" w:author="Merrick, Riki | APHL" w:date="2022-07-17T15:20:00Z"/>
              </w:rPr>
            </w:pPr>
            <w:ins w:id="6356" w:author="Merrick, Riki | APHL" w:date="2022-07-17T18:01:00Z">
              <w:r w:rsidRPr="00A635F5">
                <w:t>2.16.840.1.113883.6.1</w:t>
              </w:r>
            </w:ins>
          </w:p>
        </w:tc>
      </w:tr>
      <w:tr w:rsidR="00513A72" w:rsidRPr="002707CE" w14:paraId="220EEC30" w14:textId="77777777" w:rsidTr="005A6711">
        <w:trPr>
          <w:ins w:id="6357" w:author="Merrick, Riki | APHL" w:date="2022-07-17T15:20:00Z"/>
        </w:trPr>
        <w:tc>
          <w:tcPr>
            <w:tcW w:w="2000" w:type="dxa"/>
            <w:shd w:val="clear" w:color="auto" w:fill="F3F3F3"/>
          </w:tcPr>
          <w:p w14:paraId="1D06A4A7" w14:textId="77777777" w:rsidR="00513A72" w:rsidRPr="002707CE" w:rsidRDefault="00513A72" w:rsidP="00513A72">
            <w:pPr>
              <w:pStyle w:val="OtherTableHeader"/>
              <w:rPr>
                <w:ins w:id="6358" w:author="Merrick, Riki | APHL" w:date="2022-07-17T15:20:00Z"/>
              </w:rPr>
            </w:pPr>
            <w:ins w:id="6359" w:author="Merrick, Riki | APHL" w:date="2022-07-17T15:20:00Z">
              <w:r w:rsidRPr="002707CE">
                <w:t>Version</w:t>
              </w:r>
            </w:ins>
          </w:p>
        </w:tc>
        <w:tc>
          <w:tcPr>
            <w:tcW w:w="7200" w:type="dxa"/>
            <w:shd w:val="clear" w:color="auto" w:fill="auto"/>
          </w:tcPr>
          <w:p w14:paraId="22E764B3" w14:textId="04850071" w:rsidR="00513A72" w:rsidRDefault="00513A72" w:rsidP="00513A72">
            <w:pPr>
              <w:pStyle w:val="OtherTableBody"/>
              <w:rPr>
                <w:ins w:id="6360" w:author="Merrick, Riki | APHL" w:date="2022-07-17T15:20:00Z"/>
              </w:rPr>
            </w:pPr>
            <w:ins w:id="6361" w:author="Merrick, Riki | APHL" w:date="2022-07-17T18:00:00Z">
              <w:r w:rsidRPr="002707CE">
                <w:t>Versioning defined by external organization; see external source for details.</w:t>
              </w:r>
            </w:ins>
          </w:p>
        </w:tc>
      </w:tr>
      <w:tr w:rsidR="00513A72" w:rsidRPr="002707CE" w14:paraId="49D937F9" w14:textId="77777777" w:rsidTr="005A6711">
        <w:trPr>
          <w:ins w:id="6362" w:author="Merrick, Riki | APHL" w:date="2022-07-17T15:20:00Z"/>
        </w:trPr>
        <w:tc>
          <w:tcPr>
            <w:tcW w:w="2000" w:type="dxa"/>
            <w:shd w:val="clear" w:color="auto" w:fill="F3F3F3"/>
          </w:tcPr>
          <w:p w14:paraId="3187BA04" w14:textId="77777777" w:rsidR="00513A72" w:rsidRPr="002707CE" w:rsidRDefault="00513A72" w:rsidP="00513A72">
            <w:pPr>
              <w:pStyle w:val="OtherTableHeader"/>
              <w:rPr>
                <w:ins w:id="6363" w:author="Merrick, Riki | APHL" w:date="2022-07-17T15:20:00Z"/>
              </w:rPr>
            </w:pPr>
            <w:proofErr w:type="spellStart"/>
            <w:ins w:id="6364" w:author="Merrick, Riki | APHL" w:date="2022-07-17T15:20:00Z">
              <w:r w:rsidRPr="002707CE">
                <w:t>symbolicName</w:t>
              </w:r>
              <w:proofErr w:type="spellEnd"/>
            </w:ins>
          </w:p>
        </w:tc>
        <w:tc>
          <w:tcPr>
            <w:tcW w:w="7200" w:type="dxa"/>
            <w:shd w:val="clear" w:color="auto" w:fill="auto"/>
          </w:tcPr>
          <w:p w14:paraId="3EF7F75B" w14:textId="1A88ADC2" w:rsidR="00513A72" w:rsidRPr="002707CE" w:rsidRDefault="00513A72" w:rsidP="00513A72">
            <w:pPr>
              <w:pStyle w:val="OtherTableBody"/>
              <w:rPr>
                <w:ins w:id="6365" w:author="Merrick, Riki | APHL" w:date="2022-07-17T15:20:00Z"/>
              </w:rPr>
            </w:pPr>
            <w:ins w:id="6366" w:author="Merrick, Riki | APHL" w:date="2022-07-17T18:00:00Z">
              <w:r>
                <w:t>LOINC</w:t>
              </w:r>
            </w:ins>
          </w:p>
        </w:tc>
      </w:tr>
      <w:tr w:rsidR="00513A72" w:rsidRPr="002707CE" w14:paraId="58F5534B" w14:textId="77777777" w:rsidTr="005A6711">
        <w:trPr>
          <w:ins w:id="6367" w:author="Merrick, Riki | APHL" w:date="2022-07-17T15:20:00Z"/>
        </w:trPr>
        <w:tc>
          <w:tcPr>
            <w:tcW w:w="2000" w:type="dxa"/>
            <w:shd w:val="clear" w:color="auto" w:fill="F3F3F3"/>
          </w:tcPr>
          <w:p w14:paraId="2D452419" w14:textId="77777777" w:rsidR="00513A72" w:rsidRPr="002707CE" w:rsidRDefault="00513A72" w:rsidP="00513A72">
            <w:pPr>
              <w:pStyle w:val="OtherTableHeader"/>
              <w:rPr>
                <w:ins w:id="6368" w:author="Merrick, Riki | APHL" w:date="2022-07-17T15:20:00Z"/>
              </w:rPr>
            </w:pPr>
            <w:ins w:id="6369" w:author="Merrick, Riki | APHL" w:date="2022-07-17T15:20:00Z">
              <w:r w:rsidRPr="002707CE">
                <w:t>Description</w:t>
              </w:r>
            </w:ins>
          </w:p>
        </w:tc>
        <w:tc>
          <w:tcPr>
            <w:tcW w:w="7200" w:type="dxa"/>
            <w:shd w:val="clear" w:color="auto" w:fill="auto"/>
          </w:tcPr>
          <w:p w14:paraId="5086A85A" w14:textId="087EA8D9" w:rsidR="00513A72" w:rsidRPr="002707CE" w:rsidRDefault="00513A72" w:rsidP="00513A72">
            <w:pPr>
              <w:pStyle w:val="OtherTableBody"/>
              <w:rPr>
                <w:ins w:id="6370" w:author="Merrick, Riki | APHL" w:date="2022-07-17T15:20:00Z"/>
              </w:rPr>
            </w:pPr>
            <w:ins w:id="6371" w:author="Merrick, Riki | APHL" w:date="2022-07-17T18:00:00Z">
              <w:r>
                <w:t xml:space="preserve">See </w:t>
              </w:r>
              <w:r>
                <w:fldChar w:fldCharType="begin"/>
              </w:r>
              <w:r>
                <w:instrText xml:space="preserve"> HYPERLINK "https://loinc.org/" </w:instrText>
              </w:r>
              <w:r>
                <w:fldChar w:fldCharType="separate"/>
              </w:r>
              <w:r w:rsidRPr="00306E60">
                <w:rPr>
                  <w:rStyle w:val="Hyperlink"/>
                  <w:rFonts w:ascii="Times New Roman" w:hAnsi="Times New Roman" w:cs="Times New Roman"/>
                </w:rPr>
                <w:t xml:space="preserve">http://loinc.org </w:t>
              </w:r>
              <w:r>
                <w:fldChar w:fldCharType="end"/>
              </w:r>
              <w:r>
                <w:t>for a detailed description; the HL70396 code for LOINC is ‘LN’</w:t>
              </w:r>
            </w:ins>
          </w:p>
        </w:tc>
      </w:tr>
    </w:tbl>
    <w:p w14:paraId="568952D7" w14:textId="77777777" w:rsidR="007F1BD2" w:rsidRPr="002707CE" w:rsidRDefault="007F1BD2" w:rsidP="007F1BD2">
      <w:pPr>
        <w:rPr>
          <w:ins w:id="6372" w:author="Merrick, Riki | APHL" w:date="2022-07-17T15:20:00Z"/>
        </w:rPr>
      </w:pPr>
    </w:p>
    <w:p w14:paraId="6D3BDFD7" w14:textId="77777777" w:rsidR="007F1BD2" w:rsidRPr="002707CE" w:rsidRDefault="007F1BD2" w:rsidP="007F1BD2">
      <w:pPr>
        <w:pStyle w:val="Subheading"/>
        <w:rPr>
          <w:ins w:id="6373" w:author="Merrick, Riki | APHL" w:date="2022-07-17T15:20:00Z"/>
        </w:rPr>
      </w:pPr>
      <w:ins w:id="6374" w:author="Merrick, Riki | APHL" w:date="2022-07-17T15:20:00Z">
        <w:r>
          <w:t>Value Set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F1BD2" w:rsidRPr="002707CE" w14:paraId="0829A19E" w14:textId="77777777" w:rsidTr="005A6711">
        <w:trPr>
          <w:ins w:id="6375" w:author="Merrick, Riki | APHL" w:date="2022-07-17T15:20:00Z"/>
        </w:trPr>
        <w:tc>
          <w:tcPr>
            <w:tcW w:w="2800" w:type="dxa"/>
            <w:shd w:val="clear" w:color="auto" w:fill="F3F3F3"/>
          </w:tcPr>
          <w:p w14:paraId="2D071DDD" w14:textId="77777777" w:rsidR="007F1BD2" w:rsidRPr="002707CE" w:rsidRDefault="007F1BD2" w:rsidP="005A6711">
            <w:pPr>
              <w:pStyle w:val="OtherTableHeader"/>
              <w:rPr>
                <w:ins w:id="6376" w:author="Merrick, Riki | APHL" w:date="2022-07-17T15:20:00Z"/>
              </w:rPr>
            </w:pPr>
            <w:ins w:id="6377" w:author="Merrick, Riki | APHL" w:date="2022-07-17T15:20:00Z">
              <w:r w:rsidRPr="002707CE">
                <w:t>OID</w:t>
              </w:r>
            </w:ins>
          </w:p>
        </w:tc>
        <w:tc>
          <w:tcPr>
            <w:tcW w:w="6400" w:type="dxa"/>
            <w:shd w:val="clear" w:color="auto" w:fill="auto"/>
          </w:tcPr>
          <w:p w14:paraId="05116A5A" w14:textId="787D42B8" w:rsidR="007F1BD2" w:rsidRPr="002707CE" w:rsidRDefault="001F65F2" w:rsidP="005A6711">
            <w:pPr>
              <w:pStyle w:val="OtherTableBody"/>
              <w:rPr>
                <w:ins w:id="6378" w:author="Merrick, Riki | APHL" w:date="2022-07-17T15:20:00Z"/>
              </w:rPr>
            </w:pPr>
            <w:commentRangeStart w:id="6379"/>
            <w:ins w:id="6380" w:author="Merrick, Riki | APHL" w:date="2022-07-17T17:56:00Z">
              <w:r w:rsidRPr="001F65F2">
                <w:t>2.16.840.1.113883.4.642.3.0</w:t>
              </w:r>
            </w:ins>
            <w:commentRangeEnd w:id="6379"/>
            <w:ins w:id="6381" w:author="Merrick, Riki | APHL" w:date="2022-07-17T18:31:00Z">
              <w:r w:rsidR="00BC328A">
                <w:rPr>
                  <w:rStyle w:val="CommentReference"/>
                  <w:rFonts w:ascii="Verdana" w:hAnsi="Verdana"/>
                  <w:kern w:val="0"/>
                </w:rPr>
                <w:commentReference w:id="6379"/>
              </w:r>
            </w:ins>
          </w:p>
        </w:tc>
      </w:tr>
      <w:tr w:rsidR="007F1BD2" w:rsidRPr="002707CE" w14:paraId="2392D9A6" w14:textId="77777777" w:rsidTr="005A6711">
        <w:trPr>
          <w:ins w:id="6382" w:author="Merrick, Riki | APHL" w:date="2022-07-17T15:20:00Z"/>
        </w:trPr>
        <w:tc>
          <w:tcPr>
            <w:tcW w:w="2800" w:type="dxa"/>
            <w:shd w:val="clear" w:color="auto" w:fill="F3F3F3"/>
          </w:tcPr>
          <w:p w14:paraId="4029D03D" w14:textId="77777777" w:rsidR="007F1BD2" w:rsidRPr="002707CE" w:rsidRDefault="007F1BD2" w:rsidP="005A6711">
            <w:pPr>
              <w:pStyle w:val="OtherTableHeader"/>
              <w:rPr>
                <w:ins w:id="6383" w:author="Merrick, Riki | APHL" w:date="2022-07-17T15:20:00Z"/>
              </w:rPr>
            </w:pPr>
            <w:proofErr w:type="spellStart"/>
            <w:ins w:id="6384" w:author="Merrick, Riki | APHL" w:date="2022-07-17T15:20:00Z">
              <w:r w:rsidRPr="002707CE">
                <w:t>symbolicName</w:t>
              </w:r>
              <w:proofErr w:type="spellEnd"/>
            </w:ins>
          </w:p>
        </w:tc>
        <w:tc>
          <w:tcPr>
            <w:tcW w:w="6400" w:type="dxa"/>
            <w:shd w:val="clear" w:color="auto" w:fill="auto"/>
          </w:tcPr>
          <w:p w14:paraId="1F268396" w14:textId="15862AB4" w:rsidR="007F1BD2" w:rsidRPr="002707CE" w:rsidRDefault="001F65F2" w:rsidP="005A6711">
            <w:pPr>
              <w:pStyle w:val="OtherTableBody"/>
              <w:rPr>
                <w:ins w:id="6385" w:author="Merrick, Riki | APHL" w:date="2022-07-17T15:20:00Z"/>
              </w:rPr>
            </w:pPr>
            <w:ins w:id="6386" w:author="Merrick, Riki | APHL" w:date="2022-07-17T17:55:00Z">
              <w:r>
                <w:t>Pronouns</w:t>
              </w:r>
            </w:ins>
          </w:p>
        </w:tc>
      </w:tr>
      <w:tr w:rsidR="00247F2B" w:rsidRPr="002707CE" w14:paraId="08FCA190" w14:textId="77777777" w:rsidTr="005A6711">
        <w:trPr>
          <w:ins w:id="6387" w:author="Merrick, Riki | APHL" w:date="2022-07-17T17:55:00Z"/>
        </w:trPr>
        <w:tc>
          <w:tcPr>
            <w:tcW w:w="2800" w:type="dxa"/>
            <w:shd w:val="clear" w:color="auto" w:fill="F3F3F3"/>
          </w:tcPr>
          <w:p w14:paraId="3173C9F2" w14:textId="122E528C" w:rsidR="00247F2B" w:rsidRPr="002707CE" w:rsidRDefault="00247F2B" w:rsidP="005A6711">
            <w:pPr>
              <w:pStyle w:val="OtherTableHeader"/>
              <w:rPr>
                <w:ins w:id="6388" w:author="Merrick, Riki | APHL" w:date="2022-07-17T17:55:00Z"/>
              </w:rPr>
            </w:pPr>
            <w:ins w:id="6389" w:author="Merrick, Riki | APHL" w:date="2022-07-17T17:55:00Z">
              <w:r>
                <w:t>Version</w:t>
              </w:r>
            </w:ins>
          </w:p>
        </w:tc>
        <w:tc>
          <w:tcPr>
            <w:tcW w:w="6400" w:type="dxa"/>
            <w:shd w:val="clear" w:color="auto" w:fill="auto"/>
          </w:tcPr>
          <w:p w14:paraId="42170A8D" w14:textId="461FA029" w:rsidR="00247F2B" w:rsidRPr="002707CE" w:rsidRDefault="001F65F2" w:rsidP="005A6711">
            <w:pPr>
              <w:pStyle w:val="OtherTableBody"/>
              <w:rPr>
                <w:ins w:id="6390" w:author="Merrick, Riki | APHL" w:date="2022-07-17T17:55:00Z"/>
              </w:rPr>
            </w:pPr>
            <w:ins w:id="6391" w:author="Merrick, Riki | APHL" w:date="2022-07-17T17:55:00Z">
              <w:r w:rsidRPr="001F65F2">
                <w:t>4.6.0</w:t>
              </w:r>
            </w:ins>
          </w:p>
        </w:tc>
      </w:tr>
      <w:tr w:rsidR="002F24E0" w:rsidRPr="002707CE" w14:paraId="22BA2BA2" w14:textId="77777777" w:rsidTr="005A6711">
        <w:trPr>
          <w:ins w:id="6392" w:author="Merrick, Riki | APHL" w:date="2022-07-17T15:23:00Z"/>
        </w:trPr>
        <w:tc>
          <w:tcPr>
            <w:tcW w:w="2800" w:type="dxa"/>
            <w:shd w:val="clear" w:color="auto" w:fill="F3F3F3"/>
          </w:tcPr>
          <w:p w14:paraId="6E608AF0" w14:textId="407F587B" w:rsidR="002F24E0" w:rsidRPr="002707CE" w:rsidRDefault="002F24E0" w:rsidP="002F24E0">
            <w:pPr>
              <w:pStyle w:val="OtherTableHeader"/>
              <w:rPr>
                <w:ins w:id="6393" w:author="Merrick, Riki | APHL" w:date="2022-07-17T15:23:00Z"/>
              </w:rPr>
            </w:pPr>
            <w:ins w:id="6394" w:author="Merrick, Riki | APHL" w:date="2022-07-17T15:23:00Z">
              <w:r w:rsidRPr="002707CE">
                <w:t>Webpage Rendering</w:t>
              </w:r>
            </w:ins>
          </w:p>
        </w:tc>
        <w:tc>
          <w:tcPr>
            <w:tcW w:w="6400" w:type="dxa"/>
            <w:shd w:val="clear" w:color="auto" w:fill="auto"/>
          </w:tcPr>
          <w:p w14:paraId="5ACD424D" w14:textId="3E19A25B" w:rsidR="002F24E0" w:rsidRDefault="007832E3" w:rsidP="002F24E0">
            <w:pPr>
              <w:pStyle w:val="OtherTableBody"/>
              <w:rPr>
                <w:ins w:id="6395" w:author="Merrick, Riki | APHL" w:date="2022-07-17T17:56:00Z"/>
              </w:rPr>
            </w:pPr>
            <w:ins w:id="6396" w:author="Merrick, Riki | APHL" w:date="2022-07-17T17:57:00Z">
              <w:r>
                <w:fldChar w:fldCharType="begin"/>
              </w:r>
              <w:r>
                <w:instrText xml:space="preserve"> HYPERLINK "</w:instrText>
              </w:r>
              <w:r w:rsidRPr="007832E3">
                <w:instrText>http://build.fhir.org/valueset-pronouns.html</w:instrText>
              </w:r>
              <w:r>
                <w:instrText xml:space="preserve">" </w:instrText>
              </w:r>
              <w:r>
                <w:fldChar w:fldCharType="separate"/>
              </w:r>
              <w:r w:rsidRPr="007B0B7A">
                <w:rPr>
                  <w:rStyle w:val="Hyperlink"/>
                  <w:rFonts w:ascii="Times New Roman" w:hAnsi="Times New Roman" w:cs="Times New Roman"/>
                </w:rPr>
                <w:t>http://build.fhir.org/valueset-pronouns.html</w:t>
              </w:r>
              <w:r>
                <w:fldChar w:fldCharType="end"/>
              </w:r>
              <w:r>
                <w:t xml:space="preserve"> </w:t>
              </w:r>
            </w:ins>
            <w:ins w:id="6397" w:author="Merrick, Riki | APHL" w:date="2022-07-17T17:56:00Z">
              <w:r w:rsidR="001F65F2">
                <w:t>for ballot</w:t>
              </w:r>
            </w:ins>
          </w:p>
          <w:p w14:paraId="08BF01F1" w14:textId="4A8322BB" w:rsidR="001F65F2" w:rsidRPr="002707CE" w:rsidRDefault="00C71D88" w:rsidP="002F24E0">
            <w:pPr>
              <w:pStyle w:val="OtherTableBody"/>
              <w:rPr>
                <w:ins w:id="6398" w:author="Merrick, Riki | APHL" w:date="2022-07-17T15:23:00Z"/>
              </w:rPr>
            </w:pPr>
            <w:ins w:id="6399" w:author="Merrick, Riki | APHL" w:date="2022-07-17T17:56:00Z">
              <w:r>
                <w:fldChar w:fldCharType="begin"/>
              </w:r>
              <w:r>
                <w:instrText xml:space="preserve"> HYPERLINK "</w:instrText>
              </w:r>
              <w:r w:rsidRPr="00C71D88">
                <w:instrText>http://terminology.hl7.org/ValueSet/pronouns</w:instrText>
              </w:r>
              <w:r>
                <w:instrText xml:space="preserve">" </w:instrText>
              </w:r>
              <w:r>
                <w:fldChar w:fldCharType="separate"/>
              </w:r>
              <w:r w:rsidRPr="007B0B7A">
                <w:rPr>
                  <w:rStyle w:val="Hyperlink"/>
                  <w:rFonts w:ascii="Times New Roman" w:hAnsi="Times New Roman" w:cs="Times New Roman"/>
                </w:rPr>
                <w:t>http://terminology.hl7.org/ValueSet/pronouns</w:t>
              </w:r>
              <w:r>
                <w:fldChar w:fldCharType="end"/>
              </w:r>
              <w:r>
                <w:t xml:space="preserve"> </w:t>
              </w:r>
              <w:r w:rsidR="001F65F2">
                <w:t>for final publication</w:t>
              </w:r>
            </w:ins>
          </w:p>
        </w:tc>
      </w:tr>
      <w:tr w:rsidR="007F1BD2" w:rsidRPr="002707CE" w14:paraId="38CF1703" w14:textId="77777777" w:rsidTr="005A6711">
        <w:trPr>
          <w:ins w:id="6400" w:author="Merrick, Riki | APHL" w:date="2022-07-17T15:20:00Z"/>
        </w:trPr>
        <w:tc>
          <w:tcPr>
            <w:tcW w:w="2800" w:type="dxa"/>
            <w:shd w:val="clear" w:color="auto" w:fill="F3F3F3"/>
          </w:tcPr>
          <w:p w14:paraId="53B48C12" w14:textId="77777777" w:rsidR="007F1BD2" w:rsidRPr="002707CE" w:rsidRDefault="007F1BD2" w:rsidP="005A6711">
            <w:pPr>
              <w:pStyle w:val="OtherTableHeader"/>
              <w:rPr>
                <w:ins w:id="6401" w:author="Merrick, Riki | APHL" w:date="2022-07-17T15:20:00Z"/>
              </w:rPr>
            </w:pPr>
            <w:ins w:id="6402" w:author="Merrick, Riki | APHL" w:date="2022-07-17T15:20:00Z">
              <w:r w:rsidRPr="002707CE">
                <w:t>Description</w:t>
              </w:r>
            </w:ins>
          </w:p>
        </w:tc>
        <w:tc>
          <w:tcPr>
            <w:tcW w:w="6400" w:type="dxa"/>
            <w:shd w:val="clear" w:color="auto" w:fill="auto"/>
          </w:tcPr>
          <w:p w14:paraId="7B4C3501" w14:textId="77777777" w:rsidR="007832E3" w:rsidRDefault="007832E3" w:rsidP="005A6711">
            <w:pPr>
              <w:pStyle w:val="OtherTableBody"/>
              <w:rPr>
                <w:ins w:id="6403" w:author="Merrick, Riki | APHL" w:date="2022-07-17T17:57:00Z"/>
              </w:rPr>
            </w:pPr>
            <w:ins w:id="6404" w:author="Merrick, Riki | APHL" w:date="2022-07-17T17:57:00Z">
              <w:r w:rsidRPr="007832E3">
                <w:t>This value set defines a set of codes that can be used to indicate the pronouns used to communicate about an individual.</w:t>
              </w:r>
            </w:ins>
          </w:p>
          <w:p w14:paraId="389B4C68" w14:textId="01F0507B" w:rsidR="007F1BD2" w:rsidRPr="002707CE" w:rsidRDefault="007F1BD2" w:rsidP="005A6711">
            <w:pPr>
              <w:pStyle w:val="OtherTableBody"/>
              <w:rPr>
                <w:ins w:id="6405" w:author="Merrick, Riki | APHL" w:date="2022-07-17T15:20:00Z"/>
              </w:rPr>
            </w:pPr>
            <w:ins w:id="6406" w:author="Merrick, Riki | APHL" w:date="2022-07-17T15:20:00Z">
              <w:r w:rsidRPr="002707CE">
                <w:t xml:space="preserve">Used in HL7 Version 2.x messages in the </w:t>
              </w:r>
              <w:r>
                <w:t>GSP</w:t>
              </w:r>
              <w:r w:rsidRPr="002707CE">
                <w:t xml:space="preserve"> segment.</w:t>
              </w:r>
            </w:ins>
          </w:p>
        </w:tc>
      </w:tr>
      <w:tr w:rsidR="007F1BD2" w:rsidRPr="002707CE" w14:paraId="30A94C9A" w14:textId="77777777" w:rsidTr="005A6711">
        <w:trPr>
          <w:ins w:id="6407" w:author="Merrick, Riki | APHL" w:date="2022-07-17T15:20:00Z"/>
        </w:trPr>
        <w:tc>
          <w:tcPr>
            <w:tcW w:w="2800" w:type="dxa"/>
            <w:shd w:val="clear" w:color="auto" w:fill="F3F3F3"/>
          </w:tcPr>
          <w:p w14:paraId="7BB290C6" w14:textId="77777777" w:rsidR="007F1BD2" w:rsidRPr="002707CE" w:rsidRDefault="007F1BD2" w:rsidP="005A6711">
            <w:pPr>
              <w:pStyle w:val="OtherTableHeader"/>
              <w:rPr>
                <w:ins w:id="6408" w:author="Merrick, Riki | APHL" w:date="2022-07-17T15:20:00Z"/>
              </w:rPr>
            </w:pPr>
            <w:ins w:id="6409" w:author="Merrick, Riki | APHL" w:date="2022-07-17T15:20:00Z">
              <w:r w:rsidRPr="002707CE">
                <w:t>Content Logical Definition</w:t>
              </w:r>
            </w:ins>
          </w:p>
        </w:tc>
        <w:tc>
          <w:tcPr>
            <w:tcW w:w="6400" w:type="dxa"/>
            <w:shd w:val="clear" w:color="auto" w:fill="auto"/>
          </w:tcPr>
          <w:p w14:paraId="19F098EE" w14:textId="77777777" w:rsidR="00C93CB7" w:rsidRPr="00C93CB7" w:rsidRDefault="00C93CB7" w:rsidP="00C93CB7">
            <w:pPr>
              <w:spacing w:before="0" w:after="0"/>
              <w:rPr>
                <w:ins w:id="6410" w:author="Merrick, Riki | APHL" w:date="2022-07-17T17:58:00Z"/>
                <w:rFonts w:eastAsia="Times New Roman"/>
                <w:sz w:val="16"/>
                <w:szCs w:val="16"/>
                <w:rPrChange w:id="6411" w:author="Merrick, Riki | APHL" w:date="2022-07-17T17:58:00Z">
                  <w:rPr>
                    <w:ins w:id="6412" w:author="Merrick, Riki | APHL" w:date="2022-07-17T17:58:00Z"/>
                    <w:rFonts w:eastAsia="Times New Roman"/>
                    <w:sz w:val="24"/>
                    <w:szCs w:val="24"/>
                  </w:rPr>
                </w:rPrChange>
              </w:rPr>
            </w:pPr>
            <w:ins w:id="6413" w:author="Merrick, Riki | APHL" w:date="2022-07-17T17:58:00Z">
              <w:r w:rsidRPr="00C93CB7">
                <w:rPr>
                  <w:rFonts w:eastAsia="Times New Roman"/>
                  <w:color w:val="333333"/>
                  <w:sz w:val="16"/>
                  <w:szCs w:val="16"/>
                  <w:shd w:val="clear" w:color="auto" w:fill="FFFFFF"/>
                  <w:rPrChange w:id="6414" w:author="Merrick, Riki | APHL" w:date="2022-07-17T17:58:00Z">
                    <w:rPr>
                      <w:rFonts w:ascii="Verdana" w:eastAsia="Times New Roman" w:hAnsi="Verdana"/>
                      <w:color w:val="333333"/>
                      <w:sz w:val="18"/>
                      <w:szCs w:val="18"/>
                      <w:shd w:val="clear" w:color="auto" w:fill="FFFFFF"/>
                    </w:rPr>
                  </w:rPrChange>
                </w:rPr>
                <w:t>Include these codes as defined in </w:t>
              </w:r>
              <w:r w:rsidRPr="00C93CB7">
                <w:rPr>
                  <w:rFonts w:eastAsia="Times New Roman"/>
                  <w:sz w:val="16"/>
                  <w:szCs w:val="16"/>
                  <w:rPrChange w:id="6415" w:author="Merrick, Riki | APHL" w:date="2022-07-17T17:58:00Z">
                    <w:rPr>
                      <w:rFonts w:eastAsia="Times New Roman"/>
                      <w:sz w:val="24"/>
                      <w:szCs w:val="24"/>
                    </w:rPr>
                  </w:rPrChange>
                </w:rPr>
                <w:fldChar w:fldCharType="begin"/>
              </w:r>
              <w:r w:rsidRPr="00C93CB7">
                <w:rPr>
                  <w:rFonts w:eastAsia="Times New Roman"/>
                  <w:sz w:val="16"/>
                  <w:szCs w:val="16"/>
                  <w:rPrChange w:id="6416" w:author="Merrick, Riki | APHL" w:date="2022-07-17T17:58:00Z">
                    <w:rPr>
                      <w:rFonts w:eastAsia="Times New Roman"/>
                      <w:sz w:val="24"/>
                      <w:szCs w:val="24"/>
                    </w:rPr>
                  </w:rPrChange>
                </w:rPr>
                <w:instrText xml:space="preserve"> HYPERLINK "http://loinc.org/" </w:instrText>
              </w:r>
              <w:r w:rsidRPr="00C93CB7">
                <w:rPr>
                  <w:rFonts w:eastAsia="Times New Roman"/>
                  <w:sz w:val="16"/>
                  <w:szCs w:val="16"/>
                  <w:rPrChange w:id="6417" w:author="Merrick, Riki | APHL" w:date="2022-07-17T17:58:00Z">
                    <w:rPr>
                      <w:rFonts w:eastAsia="Times New Roman"/>
                      <w:sz w:val="24"/>
                      <w:szCs w:val="24"/>
                    </w:rPr>
                  </w:rPrChange>
                </w:rPr>
                <w:fldChar w:fldCharType="separate"/>
              </w:r>
              <w:r w:rsidRPr="00C93CB7">
                <w:rPr>
                  <w:rFonts w:eastAsia="Times New Roman"/>
                  <w:color w:val="005C00"/>
                  <w:sz w:val="16"/>
                  <w:szCs w:val="16"/>
                  <w:shd w:val="clear" w:color="auto" w:fill="F9F2F4"/>
                  <w:rPrChange w:id="6418" w:author="Merrick, Riki | APHL" w:date="2022-07-17T17:58:00Z">
                    <w:rPr>
                      <w:rFonts w:ascii="Consolas" w:eastAsia="Times New Roman" w:hAnsi="Consolas" w:cs="Courier New"/>
                      <w:color w:val="005C00"/>
                      <w:sz w:val="18"/>
                      <w:szCs w:val="18"/>
                      <w:shd w:val="clear" w:color="auto" w:fill="F9F2F4"/>
                    </w:rPr>
                  </w:rPrChange>
                </w:rPr>
                <w:t>http://loinc.org</w:t>
              </w:r>
              <w:r w:rsidRPr="00C93CB7">
                <w:rPr>
                  <w:rFonts w:eastAsia="Times New Roman"/>
                  <w:color w:val="428BCA"/>
                  <w:sz w:val="16"/>
                  <w:szCs w:val="16"/>
                  <w:u w:val="single"/>
                  <w:shd w:val="clear" w:color="auto" w:fill="FFFFFF"/>
                  <w:rPrChange w:id="6419" w:author="Merrick, Riki | APHL" w:date="2022-07-17T17:58:00Z">
                    <w:rPr>
                      <w:rFonts w:ascii="Verdana" w:eastAsia="Times New Roman" w:hAnsi="Verdana"/>
                      <w:color w:val="428BCA"/>
                      <w:sz w:val="18"/>
                      <w:szCs w:val="18"/>
                      <w:u w:val="single"/>
                      <w:shd w:val="clear" w:color="auto" w:fill="FFFFFF"/>
                    </w:rPr>
                  </w:rPrChange>
                </w:rPr>
                <w:t> </w:t>
              </w:r>
              <w:r w:rsidRPr="00C93CB7">
                <w:rPr>
                  <w:rFonts w:eastAsia="Times New Roman"/>
                  <w:noProof/>
                  <w:color w:val="428BCA"/>
                  <w:sz w:val="16"/>
                  <w:szCs w:val="16"/>
                  <w:shd w:val="clear" w:color="auto" w:fill="FFFFFF"/>
                  <w:rPrChange w:id="6420" w:author="Merrick, Riki | APHL" w:date="2022-07-17T17:58:00Z">
                    <w:rPr>
                      <w:rFonts w:ascii="Verdana" w:eastAsia="Times New Roman" w:hAnsi="Verdana"/>
                      <w:noProof/>
                      <w:color w:val="428BCA"/>
                      <w:sz w:val="18"/>
                      <w:szCs w:val="18"/>
                      <w:shd w:val="clear" w:color="auto" w:fill="FFFFFF"/>
                    </w:rPr>
                  </w:rPrChange>
                </w:rPr>
                <w:drawing>
                  <wp:inline distT="0" distB="0" distL="0" distR="0" wp14:anchorId="204B37E5" wp14:editId="00AC0764">
                    <wp:extent cx="95250" cy="95250"/>
                    <wp:effectExtent l="0" t="0" r="0" b="0"/>
                    <wp:docPr id="62" name="Picture 62">
                      <a:hlinkClick xmlns:a="http://schemas.openxmlformats.org/drawingml/2006/main" r:id="rId4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06"/>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93CB7">
                <w:rPr>
                  <w:rFonts w:eastAsia="Times New Roman"/>
                  <w:sz w:val="16"/>
                  <w:szCs w:val="16"/>
                  <w:rPrChange w:id="6421" w:author="Merrick, Riki | APHL" w:date="2022-07-17T17:58:00Z">
                    <w:rPr>
                      <w:rFonts w:eastAsia="Times New Roman"/>
                      <w:sz w:val="24"/>
                      <w:szCs w:val="24"/>
                    </w:rPr>
                  </w:rPrChange>
                </w:rPr>
                <w:fldChar w:fldCharType="end"/>
              </w:r>
            </w:ins>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97"/>
              <w:gridCol w:w="3382"/>
            </w:tblGrid>
            <w:tr w:rsidR="00C93CB7" w:rsidRPr="00C93CB7" w14:paraId="48A2B9BB" w14:textId="77777777" w:rsidTr="00C93CB7">
              <w:trPr>
                <w:ins w:id="6422" w:author="Merrick, Riki | APHL" w:date="2022-07-17T17:58:00Z"/>
              </w:trPr>
              <w:tc>
                <w:tcPr>
                  <w:tcW w:w="1297" w:type="dxa"/>
                  <w:shd w:val="clear" w:color="auto" w:fill="FFFFFF"/>
                  <w:noWrap/>
                  <w:tcMar>
                    <w:top w:w="45" w:type="dxa"/>
                    <w:left w:w="45" w:type="dxa"/>
                    <w:bottom w:w="45" w:type="dxa"/>
                    <w:right w:w="45" w:type="dxa"/>
                  </w:tcMar>
                  <w:hideMark/>
                </w:tcPr>
                <w:p w14:paraId="3E27AC44" w14:textId="77777777" w:rsidR="00C93CB7" w:rsidRPr="00C93CB7" w:rsidRDefault="00C93CB7" w:rsidP="00C93CB7">
                  <w:pPr>
                    <w:spacing w:before="0" w:after="150" w:line="336" w:lineRule="atLeast"/>
                    <w:rPr>
                      <w:ins w:id="6423" w:author="Merrick, Riki | APHL" w:date="2022-07-17T17:58:00Z"/>
                      <w:rFonts w:eastAsia="Times New Roman"/>
                      <w:color w:val="333333"/>
                      <w:sz w:val="16"/>
                      <w:szCs w:val="16"/>
                      <w:rPrChange w:id="6424" w:author="Merrick, Riki | APHL" w:date="2022-07-17T17:58:00Z">
                        <w:rPr>
                          <w:ins w:id="6425" w:author="Merrick, Riki | APHL" w:date="2022-07-17T17:58:00Z"/>
                          <w:rFonts w:ascii="Verdana" w:eastAsia="Times New Roman" w:hAnsi="Verdana"/>
                          <w:color w:val="333333"/>
                          <w:sz w:val="18"/>
                          <w:szCs w:val="18"/>
                        </w:rPr>
                      </w:rPrChange>
                    </w:rPr>
                  </w:pPr>
                  <w:ins w:id="6426" w:author="Merrick, Riki | APHL" w:date="2022-07-17T17:58:00Z">
                    <w:r w:rsidRPr="00C93CB7">
                      <w:rPr>
                        <w:rFonts w:eastAsia="Times New Roman"/>
                        <w:b/>
                        <w:bCs/>
                        <w:color w:val="333333"/>
                        <w:sz w:val="16"/>
                        <w:szCs w:val="16"/>
                        <w:rPrChange w:id="6427" w:author="Merrick, Riki | APHL" w:date="2022-07-17T17:58:00Z">
                          <w:rPr>
                            <w:rFonts w:ascii="Verdana" w:eastAsia="Times New Roman" w:hAnsi="Verdana"/>
                            <w:b/>
                            <w:bCs/>
                            <w:color w:val="333333"/>
                            <w:sz w:val="18"/>
                            <w:szCs w:val="18"/>
                          </w:rPr>
                        </w:rPrChange>
                      </w:rPr>
                      <w:t>Code</w:t>
                    </w:r>
                  </w:ins>
                </w:p>
              </w:tc>
              <w:tc>
                <w:tcPr>
                  <w:tcW w:w="3382" w:type="dxa"/>
                  <w:shd w:val="clear" w:color="auto" w:fill="FFFFFF"/>
                  <w:tcMar>
                    <w:top w:w="45" w:type="dxa"/>
                    <w:left w:w="45" w:type="dxa"/>
                    <w:bottom w:w="45" w:type="dxa"/>
                    <w:right w:w="45" w:type="dxa"/>
                  </w:tcMar>
                  <w:hideMark/>
                </w:tcPr>
                <w:p w14:paraId="13088353" w14:textId="77777777" w:rsidR="00C93CB7" w:rsidRPr="00C93CB7" w:rsidRDefault="00C93CB7" w:rsidP="00C93CB7">
                  <w:pPr>
                    <w:spacing w:before="0" w:after="150" w:line="336" w:lineRule="atLeast"/>
                    <w:rPr>
                      <w:ins w:id="6428" w:author="Merrick, Riki | APHL" w:date="2022-07-17T17:58:00Z"/>
                      <w:rFonts w:eastAsia="Times New Roman"/>
                      <w:color w:val="333333"/>
                      <w:sz w:val="16"/>
                      <w:szCs w:val="16"/>
                      <w:rPrChange w:id="6429" w:author="Merrick, Riki | APHL" w:date="2022-07-17T17:58:00Z">
                        <w:rPr>
                          <w:ins w:id="6430" w:author="Merrick, Riki | APHL" w:date="2022-07-17T17:58:00Z"/>
                          <w:rFonts w:ascii="Verdana" w:eastAsia="Times New Roman" w:hAnsi="Verdana"/>
                          <w:color w:val="333333"/>
                          <w:sz w:val="18"/>
                          <w:szCs w:val="18"/>
                        </w:rPr>
                      </w:rPrChange>
                    </w:rPr>
                  </w:pPr>
                  <w:ins w:id="6431" w:author="Merrick, Riki | APHL" w:date="2022-07-17T17:58:00Z">
                    <w:r w:rsidRPr="00C93CB7">
                      <w:rPr>
                        <w:rFonts w:eastAsia="Times New Roman"/>
                        <w:b/>
                        <w:bCs/>
                        <w:color w:val="333333"/>
                        <w:sz w:val="16"/>
                        <w:szCs w:val="16"/>
                        <w:rPrChange w:id="6432" w:author="Merrick, Riki | APHL" w:date="2022-07-17T17:58:00Z">
                          <w:rPr>
                            <w:rFonts w:ascii="Verdana" w:eastAsia="Times New Roman" w:hAnsi="Verdana"/>
                            <w:b/>
                            <w:bCs/>
                            <w:color w:val="333333"/>
                            <w:sz w:val="18"/>
                            <w:szCs w:val="18"/>
                          </w:rPr>
                        </w:rPrChange>
                      </w:rPr>
                      <w:t>Display</w:t>
                    </w:r>
                  </w:ins>
                </w:p>
              </w:tc>
            </w:tr>
            <w:tr w:rsidR="00C93CB7" w:rsidRPr="00C93CB7" w14:paraId="1A47E650" w14:textId="77777777" w:rsidTr="00C93CB7">
              <w:trPr>
                <w:ins w:id="6433" w:author="Merrick, Riki | APHL" w:date="2022-07-17T17:58:00Z"/>
              </w:trPr>
              <w:tc>
                <w:tcPr>
                  <w:tcW w:w="1297" w:type="dxa"/>
                  <w:shd w:val="clear" w:color="auto" w:fill="FFFFFF"/>
                  <w:tcMar>
                    <w:top w:w="45" w:type="dxa"/>
                    <w:left w:w="45" w:type="dxa"/>
                    <w:bottom w:w="45" w:type="dxa"/>
                    <w:right w:w="45" w:type="dxa"/>
                  </w:tcMar>
                  <w:hideMark/>
                </w:tcPr>
                <w:p w14:paraId="25BC05B7" w14:textId="77777777" w:rsidR="00C93CB7" w:rsidRPr="00C93CB7" w:rsidRDefault="00C93CB7" w:rsidP="00C93CB7">
                  <w:pPr>
                    <w:spacing w:before="0" w:after="150" w:line="336" w:lineRule="atLeast"/>
                    <w:rPr>
                      <w:ins w:id="6434" w:author="Merrick, Riki | APHL" w:date="2022-07-17T17:58:00Z"/>
                      <w:rFonts w:eastAsia="Times New Roman"/>
                      <w:color w:val="333333"/>
                      <w:sz w:val="16"/>
                      <w:szCs w:val="16"/>
                      <w:rPrChange w:id="6435" w:author="Merrick, Riki | APHL" w:date="2022-07-17T17:58:00Z">
                        <w:rPr>
                          <w:ins w:id="6436" w:author="Merrick, Riki | APHL" w:date="2022-07-17T17:58:00Z"/>
                          <w:rFonts w:ascii="Verdana" w:eastAsia="Times New Roman" w:hAnsi="Verdana"/>
                          <w:color w:val="333333"/>
                          <w:sz w:val="18"/>
                          <w:szCs w:val="18"/>
                        </w:rPr>
                      </w:rPrChange>
                    </w:rPr>
                  </w:pPr>
                  <w:ins w:id="6437" w:author="Merrick, Riki | APHL" w:date="2022-07-17T17:58:00Z">
                    <w:r w:rsidRPr="00C93CB7">
                      <w:rPr>
                        <w:rFonts w:eastAsia="Times New Roman"/>
                        <w:color w:val="333333"/>
                        <w:sz w:val="16"/>
                        <w:szCs w:val="16"/>
                        <w:rPrChange w:id="6438" w:author="Merrick, Riki | APHL" w:date="2022-07-17T17:58:00Z">
                          <w:rPr>
                            <w:rFonts w:ascii="Verdana" w:eastAsia="Times New Roman" w:hAnsi="Verdana"/>
                            <w:color w:val="333333"/>
                            <w:sz w:val="18"/>
                            <w:szCs w:val="18"/>
                          </w:rPr>
                        </w:rPrChange>
                      </w:rPr>
                      <w:fldChar w:fldCharType="begin"/>
                    </w:r>
                    <w:r w:rsidRPr="00C93CB7">
                      <w:rPr>
                        <w:rFonts w:eastAsia="Times New Roman"/>
                        <w:color w:val="333333"/>
                        <w:sz w:val="16"/>
                        <w:szCs w:val="16"/>
                        <w:rPrChange w:id="6439" w:author="Merrick, Riki | APHL" w:date="2022-07-17T17:58:00Z">
                          <w:rPr>
                            <w:rFonts w:ascii="Verdana" w:eastAsia="Times New Roman" w:hAnsi="Verdana"/>
                            <w:color w:val="333333"/>
                            <w:sz w:val="18"/>
                            <w:szCs w:val="18"/>
                          </w:rPr>
                        </w:rPrChange>
                      </w:rPr>
                      <w:instrText xml:space="preserve"> HYPERLINK "http://details.loinc.org/LOINC/LA29518-0.html" </w:instrText>
                    </w:r>
                    <w:r w:rsidRPr="00C93CB7">
                      <w:rPr>
                        <w:rFonts w:eastAsia="Times New Roman"/>
                        <w:color w:val="333333"/>
                        <w:sz w:val="16"/>
                        <w:szCs w:val="16"/>
                        <w:rPrChange w:id="6440" w:author="Merrick, Riki | APHL" w:date="2022-07-17T17:58:00Z">
                          <w:rPr>
                            <w:rFonts w:ascii="Verdana" w:eastAsia="Times New Roman" w:hAnsi="Verdana"/>
                            <w:color w:val="333333"/>
                            <w:sz w:val="18"/>
                            <w:szCs w:val="18"/>
                          </w:rPr>
                        </w:rPrChange>
                      </w:rPr>
                      <w:fldChar w:fldCharType="separate"/>
                    </w:r>
                    <w:r w:rsidRPr="00C93CB7">
                      <w:rPr>
                        <w:rFonts w:eastAsia="Times New Roman"/>
                        <w:color w:val="428BCA"/>
                        <w:sz w:val="16"/>
                        <w:szCs w:val="16"/>
                        <w:u w:val="single"/>
                        <w:rPrChange w:id="6441" w:author="Merrick, Riki | APHL" w:date="2022-07-17T17:58:00Z">
                          <w:rPr>
                            <w:rFonts w:ascii="Verdana" w:eastAsia="Times New Roman" w:hAnsi="Verdana"/>
                            <w:color w:val="428BCA"/>
                            <w:sz w:val="18"/>
                            <w:szCs w:val="18"/>
                            <w:u w:val="single"/>
                          </w:rPr>
                        </w:rPrChange>
                      </w:rPr>
                      <w:t>LA29518-0 </w:t>
                    </w:r>
                    <w:r w:rsidRPr="00C93CB7">
                      <w:rPr>
                        <w:rFonts w:eastAsia="Times New Roman"/>
                        <w:noProof/>
                        <w:color w:val="428BCA"/>
                        <w:sz w:val="16"/>
                        <w:szCs w:val="16"/>
                        <w:rPrChange w:id="6442" w:author="Merrick, Riki | APHL" w:date="2022-07-17T17:58:00Z">
                          <w:rPr>
                            <w:rFonts w:ascii="Verdana" w:eastAsia="Times New Roman" w:hAnsi="Verdana"/>
                            <w:noProof/>
                            <w:color w:val="428BCA"/>
                            <w:sz w:val="18"/>
                            <w:szCs w:val="18"/>
                          </w:rPr>
                        </w:rPrChange>
                      </w:rPr>
                      <w:drawing>
                        <wp:inline distT="0" distB="0" distL="0" distR="0" wp14:anchorId="62A42778" wp14:editId="4E8B23E0">
                          <wp:extent cx="95250" cy="95250"/>
                          <wp:effectExtent l="0" t="0" r="0" b="0"/>
                          <wp:docPr id="63" name="Picture 63">
                            <a:hlinkClick xmlns:a="http://schemas.openxmlformats.org/drawingml/2006/main" r:id="rId4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07"/>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93CB7">
                      <w:rPr>
                        <w:rFonts w:eastAsia="Times New Roman"/>
                        <w:color w:val="333333"/>
                        <w:sz w:val="16"/>
                        <w:szCs w:val="16"/>
                        <w:rPrChange w:id="6443" w:author="Merrick, Riki | APHL" w:date="2022-07-17T17:58:00Z">
                          <w:rPr>
                            <w:rFonts w:ascii="Verdana" w:eastAsia="Times New Roman" w:hAnsi="Verdana"/>
                            <w:color w:val="333333"/>
                            <w:sz w:val="18"/>
                            <w:szCs w:val="18"/>
                          </w:rPr>
                        </w:rPrChange>
                      </w:rPr>
                      <w:fldChar w:fldCharType="end"/>
                    </w:r>
                  </w:ins>
                </w:p>
              </w:tc>
              <w:tc>
                <w:tcPr>
                  <w:tcW w:w="3382" w:type="dxa"/>
                  <w:shd w:val="clear" w:color="auto" w:fill="FFFFFF"/>
                  <w:tcMar>
                    <w:top w:w="45" w:type="dxa"/>
                    <w:left w:w="45" w:type="dxa"/>
                    <w:bottom w:w="45" w:type="dxa"/>
                    <w:right w:w="45" w:type="dxa"/>
                  </w:tcMar>
                  <w:hideMark/>
                </w:tcPr>
                <w:p w14:paraId="3933FB99" w14:textId="77777777" w:rsidR="00C93CB7" w:rsidRPr="00C93CB7" w:rsidRDefault="00C93CB7" w:rsidP="00C93CB7">
                  <w:pPr>
                    <w:spacing w:before="0" w:after="150" w:line="336" w:lineRule="atLeast"/>
                    <w:rPr>
                      <w:ins w:id="6444" w:author="Merrick, Riki | APHL" w:date="2022-07-17T17:58:00Z"/>
                      <w:rFonts w:eastAsia="Times New Roman"/>
                      <w:color w:val="333333"/>
                      <w:sz w:val="16"/>
                      <w:szCs w:val="16"/>
                      <w:rPrChange w:id="6445" w:author="Merrick, Riki | APHL" w:date="2022-07-17T17:58:00Z">
                        <w:rPr>
                          <w:ins w:id="6446" w:author="Merrick, Riki | APHL" w:date="2022-07-17T17:58:00Z"/>
                          <w:rFonts w:ascii="Verdana" w:eastAsia="Times New Roman" w:hAnsi="Verdana"/>
                          <w:color w:val="333333"/>
                          <w:sz w:val="18"/>
                          <w:szCs w:val="18"/>
                        </w:rPr>
                      </w:rPrChange>
                    </w:rPr>
                  </w:pPr>
                  <w:ins w:id="6447" w:author="Merrick, Riki | APHL" w:date="2022-07-17T17:58:00Z">
                    <w:r w:rsidRPr="00C93CB7">
                      <w:rPr>
                        <w:rFonts w:eastAsia="Times New Roman"/>
                        <w:color w:val="333333"/>
                        <w:sz w:val="16"/>
                        <w:szCs w:val="16"/>
                        <w:rPrChange w:id="6448" w:author="Merrick, Riki | APHL" w:date="2022-07-17T17:58:00Z">
                          <w:rPr>
                            <w:rFonts w:ascii="Verdana" w:eastAsia="Times New Roman" w:hAnsi="Verdana"/>
                            <w:color w:val="333333"/>
                            <w:sz w:val="18"/>
                            <w:szCs w:val="18"/>
                          </w:rPr>
                        </w:rPrChange>
                      </w:rPr>
                      <w:t>He, Him, His, Himself</w:t>
                    </w:r>
                  </w:ins>
                </w:p>
              </w:tc>
            </w:tr>
            <w:tr w:rsidR="00C93CB7" w:rsidRPr="00C93CB7" w14:paraId="7806101D" w14:textId="77777777" w:rsidTr="00C93CB7">
              <w:trPr>
                <w:ins w:id="6449" w:author="Merrick, Riki | APHL" w:date="2022-07-17T17:58:00Z"/>
              </w:trPr>
              <w:tc>
                <w:tcPr>
                  <w:tcW w:w="1297" w:type="dxa"/>
                  <w:shd w:val="clear" w:color="auto" w:fill="FFFFFF"/>
                  <w:tcMar>
                    <w:top w:w="45" w:type="dxa"/>
                    <w:left w:w="45" w:type="dxa"/>
                    <w:bottom w:w="45" w:type="dxa"/>
                    <w:right w:w="45" w:type="dxa"/>
                  </w:tcMar>
                  <w:hideMark/>
                </w:tcPr>
                <w:p w14:paraId="535B5AB6" w14:textId="77777777" w:rsidR="00C93CB7" w:rsidRPr="00C93CB7" w:rsidRDefault="00C93CB7" w:rsidP="00C93CB7">
                  <w:pPr>
                    <w:spacing w:before="0" w:after="150" w:line="336" w:lineRule="atLeast"/>
                    <w:rPr>
                      <w:ins w:id="6450" w:author="Merrick, Riki | APHL" w:date="2022-07-17T17:58:00Z"/>
                      <w:rFonts w:eastAsia="Times New Roman"/>
                      <w:color w:val="333333"/>
                      <w:sz w:val="16"/>
                      <w:szCs w:val="16"/>
                      <w:rPrChange w:id="6451" w:author="Merrick, Riki | APHL" w:date="2022-07-17T17:58:00Z">
                        <w:rPr>
                          <w:ins w:id="6452" w:author="Merrick, Riki | APHL" w:date="2022-07-17T17:58:00Z"/>
                          <w:rFonts w:ascii="Verdana" w:eastAsia="Times New Roman" w:hAnsi="Verdana"/>
                          <w:color w:val="333333"/>
                          <w:sz w:val="18"/>
                          <w:szCs w:val="18"/>
                        </w:rPr>
                      </w:rPrChange>
                    </w:rPr>
                  </w:pPr>
                  <w:ins w:id="6453" w:author="Merrick, Riki | APHL" w:date="2022-07-17T17:58:00Z">
                    <w:r w:rsidRPr="00C93CB7">
                      <w:rPr>
                        <w:rFonts w:eastAsia="Times New Roman"/>
                        <w:color w:val="333333"/>
                        <w:sz w:val="16"/>
                        <w:szCs w:val="16"/>
                        <w:rPrChange w:id="6454" w:author="Merrick, Riki | APHL" w:date="2022-07-17T17:58:00Z">
                          <w:rPr>
                            <w:rFonts w:ascii="Verdana" w:eastAsia="Times New Roman" w:hAnsi="Verdana"/>
                            <w:color w:val="333333"/>
                            <w:sz w:val="18"/>
                            <w:szCs w:val="18"/>
                          </w:rPr>
                        </w:rPrChange>
                      </w:rPr>
                      <w:fldChar w:fldCharType="begin"/>
                    </w:r>
                    <w:r w:rsidRPr="00C93CB7">
                      <w:rPr>
                        <w:rFonts w:eastAsia="Times New Roman"/>
                        <w:color w:val="333333"/>
                        <w:sz w:val="16"/>
                        <w:szCs w:val="16"/>
                        <w:rPrChange w:id="6455" w:author="Merrick, Riki | APHL" w:date="2022-07-17T17:58:00Z">
                          <w:rPr>
                            <w:rFonts w:ascii="Verdana" w:eastAsia="Times New Roman" w:hAnsi="Verdana"/>
                            <w:color w:val="333333"/>
                            <w:sz w:val="18"/>
                            <w:szCs w:val="18"/>
                          </w:rPr>
                        </w:rPrChange>
                      </w:rPr>
                      <w:instrText xml:space="preserve"> HYPERLINK "http://details.loinc.org/LOINC/LA29519-8.html" </w:instrText>
                    </w:r>
                    <w:r w:rsidRPr="00C93CB7">
                      <w:rPr>
                        <w:rFonts w:eastAsia="Times New Roman"/>
                        <w:color w:val="333333"/>
                        <w:sz w:val="16"/>
                        <w:szCs w:val="16"/>
                        <w:rPrChange w:id="6456" w:author="Merrick, Riki | APHL" w:date="2022-07-17T17:58:00Z">
                          <w:rPr>
                            <w:rFonts w:ascii="Verdana" w:eastAsia="Times New Roman" w:hAnsi="Verdana"/>
                            <w:color w:val="333333"/>
                            <w:sz w:val="18"/>
                            <w:szCs w:val="18"/>
                          </w:rPr>
                        </w:rPrChange>
                      </w:rPr>
                      <w:fldChar w:fldCharType="separate"/>
                    </w:r>
                    <w:r w:rsidRPr="00C93CB7">
                      <w:rPr>
                        <w:rFonts w:eastAsia="Times New Roman"/>
                        <w:color w:val="428BCA"/>
                        <w:sz w:val="16"/>
                        <w:szCs w:val="16"/>
                        <w:u w:val="single"/>
                        <w:rPrChange w:id="6457" w:author="Merrick, Riki | APHL" w:date="2022-07-17T17:58:00Z">
                          <w:rPr>
                            <w:rFonts w:ascii="Verdana" w:eastAsia="Times New Roman" w:hAnsi="Verdana"/>
                            <w:color w:val="428BCA"/>
                            <w:sz w:val="18"/>
                            <w:szCs w:val="18"/>
                            <w:u w:val="single"/>
                          </w:rPr>
                        </w:rPrChange>
                      </w:rPr>
                      <w:t>LA29519-8 </w:t>
                    </w:r>
                    <w:r w:rsidRPr="00C93CB7">
                      <w:rPr>
                        <w:rFonts w:eastAsia="Times New Roman"/>
                        <w:noProof/>
                        <w:color w:val="428BCA"/>
                        <w:sz w:val="16"/>
                        <w:szCs w:val="16"/>
                        <w:rPrChange w:id="6458" w:author="Merrick, Riki | APHL" w:date="2022-07-17T17:58:00Z">
                          <w:rPr>
                            <w:rFonts w:ascii="Verdana" w:eastAsia="Times New Roman" w:hAnsi="Verdana"/>
                            <w:noProof/>
                            <w:color w:val="428BCA"/>
                            <w:sz w:val="18"/>
                            <w:szCs w:val="18"/>
                          </w:rPr>
                        </w:rPrChange>
                      </w:rPr>
                      <w:drawing>
                        <wp:inline distT="0" distB="0" distL="0" distR="0" wp14:anchorId="4AEC224A" wp14:editId="5FEC4985">
                          <wp:extent cx="95250" cy="95250"/>
                          <wp:effectExtent l="0" t="0" r="0" b="0"/>
                          <wp:docPr id="64" name="Picture 64">
                            <a:hlinkClick xmlns:a="http://schemas.openxmlformats.org/drawingml/2006/main" r:id="rId4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408"/>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93CB7">
                      <w:rPr>
                        <w:rFonts w:eastAsia="Times New Roman"/>
                        <w:color w:val="333333"/>
                        <w:sz w:val="16"/>
                        <w:szCs w:val="16"/>
                        <w:rPrChange w:id="6459" w:author="Merrick, Riki | APHL" w:date="2022-07-17T17:58:00Z">
                          <w:rPr>
                            <w:rFonts w:ascii="Verdana" w:eastAsia="Times New Roman" w:hAnsi="Verdana"/>
                            <w:color w:val="333333"/>
                            <w:sz w:val="18"/>
                            <w:szCs w:val="18"/>
                          </w:rPr>
                        </w:rPrChange>
                      </w:rPr>
                      <w:fldChar w:fldCharType="end"/>
                    </w:r>
                  </w:ins>
                </w:p>
              </w:tc>
              <w:tc>
                <w:tcPr>
                  <w:tcW w:w="3382" w:type="dxa"/>
                  <w:shd w:val="clear" w:color="auto" w:fill="FFFFFF"/>
                  <w:tcMar>
                    <w:top w:w="45" w:type="dxa"/>
                    <w:left w:w="45" w:type="dxa"/>
                    <w:bottom w:w="45" w:type="dxa"/>
                    <w:right w:w="45" w:type="dxa"/>
                  </w:tcMar>
                  <w:hideMark/>
                </w:tcPr>
                <w:p w14:paraId="72B3D52D" w14:textId="77777777" w:rsidR="00C93CB7" w:rsidRPr="00C93CB7" w:rsidRDefault="00C93CB7" w:rsidP="00C93CB7">
                  <w:pPr>
                    <w:spacing w:before="0" w:after="150" w:line="336" w:lineRule="atLeast"/>
                    <w:rPr>
                      <w:ins w:id="6460" w:author="Merrick, Riki | APHL" w:date="2022-07-17T17:58:00Z"/>
                      <w:rFonts w:eastAsia="Times New Roman"/>
                      <w:color w:val="333333"/>
                      <w:sz w:val="16"/>
                      <w:szCs w:val="16"/>
                      <w:rPrChange w:id="6461" w:author="Merrick, Riki | APHL" w:date="2022-07-17T17:58:00Z">
                        <w:rPr>
                          <w:ins w:id="6462" w:author="Merrick, Riki | APHL" w:date="2022-07-17T17:58:00Z"/>
                          <w:rFonts w:ascii="Verdana" w:eastAsia="Times New Roman" w:hAnsi="Verdana"/>
                          <w:color w:val="333333"/>
                          <w:sz w:val="18"/>
                          <w:szCs w:val="18"/>
                        </w:rPr>
                      </w:rPrChange>
                    </w:rPr>
                  </w:pPr>
                  <w:ins w:id="6463" w:author="Merrick, Riki | APHL" w:date="2022-07-17T17:58:00Z">
                    <w:r w:rsidRPr="00C93CB7">
                      <w:rPr>
                        <w:rFonts w:eastAsia="Times New Roman"/>
                        <w:color w:val="333333"/>
                        <w:sz w:val="16"/>
                        <w:szCs w:val="16"/>
                        <w:rPrChange w:id="6464" w:author="Merrick, Riki | APHL" w:date="2022-07-17T17:58:00Z">
                          <w:rPr>
                            <w:rFonts w:ascii="Verdana" w:eastAsia="Times New Roman" w:hAnsi="Verdana"/>
                            <w:color w:val="333333"/>
                            <w:sz w:val="18"/>
                            <w:szCs w:val="18"/>
                          </w:rPr>
                        </w:rPrChange>
                      </w:rPr>
                      <w:t>She, Her, Hers, Herself</w:t>
                    </w:r>
                  </w:ins>
                </w:p>
              </w:tc>
            </w:tr>
            <w:tr w:rsidR="00C93CB7" w:rsidRPr="00C93CB7" w14:paraId="5B09C158" w14:textId="77777777" w:rsidTr="00C93CB7">
              <w:trPr>
                <w:ins w:id="6465" w:author="Merrick, Riki | APHL" w:date="2022-07-17T17:58:00Z"/>
              </w:trPr>
              <w:tc>
                <w:tcPr>
                  <w:tcW w:w="1297" w:type="dxa"/>
                  <w:shd w:val="clear" w:color="auto" w:fill="FFFFFF"/>
                  <w:tcMar>
                    <w:top w:w="45" w:type="dxa"/>
                    <w:left w:w="45" w:type="dxa"/>
                    <w:bottom w:w="45" w:type="dxa"/>
                    <w:right w:w="45" w:type="dxa"/>
                  </w:tcMar>
                  <w:hideMark/>
                </w:tcPr>
                <w:p w14:paraId="1BA5109D" w14:textId="77777777" w:rsidR="00C93CB7" w:rsidRPr="00C93CB7" w:rsidRDefault="00C93CB7" w:rsidP="00C93CB7">
                  <w:pPr>
                    <w:spacing w:before="0" w:after="150" w:line="336" w:lineRule="atLeast"/>
                    <w:rPr>
                      <w:ins w:id="6466" w:author="Merrick, Riki | APHL" w:date="2022-07-17T17:58:00Z"/>
                      <w:rFonts w:eastAsia="Times New Roman"/>
                      <w:color w:val="333333"/>
                      <w:sz w:val="16"/>
                      <w:szCs w:val="16"/>
                      <w:rPrChange w:id="6467" w:author="Merrick, Riki | APHL" w:date="2022-07-17T17:58:00Z">
                        <w:rPr>
                          <w:ins w:id="6468" w:author="Merrick, Riki | APHL" w:date="2022-07-17T17:58:00Z"/>
                          <w:rFonts w:ascii="Verdana" w:eastAsia="Times New Roman" w:hAnsi="Verdana"/>
                          <w:color w:val="333333"/>
                          <w:sz w:val="18"/>
                          <w:szCs w:val="18"/>
                        </w:rPr>
                      </w:rPrChange>
                    </w:rPr>
                  </w:pPr>
                  <w:ins w:id="6469" w:author="Merrick, Riki | APHL" w:date="2022-07-17T17:58:00Z">
                    <w:r w:rsidRPr="00C93CB7">
                      <w:rPr>
                        <w:rFonts w:eastAsia="Times New Roman"/>
                        <w:color w:val="333333"/>
                        <w:sz w:val="16"/>
                        <w:szCs w:val="16"/>
                        <w:rPrChange w:id="6470" w:author="Merrick, Riki | APHL" w:date="2022-07-17T17:58:00Z">
                          <w:rPr>
                            <w:rFonts w:ascii="Verdana" w:eastAsia="Times New Roman" w:hAnsi="Verdana"/>
                            <w:color w:val="333333"/>
                            <w:sz w:val="18"/>
                            <w:szCs w:val="18"/>
                          </w:rPr>
                        </w:rPrChange>
                      </w:rPr>
                      <w:fldChar w:fldCharType="begin"/>
                    </w:r>
                    <w:r w:rsidRPr="00C93CB7">
                      <w:rPr>
                        <w:rFonts w:eastAsia="Times New Roman"/>
                        <w:color w:val="333333"/>
                        <w:sz w:val="16"/>
                        <w:szCs w:val="16"/>
                        <w:rPrChange w:id="6471" w:author="Merrick, Riki | APHL" w:date="2022-07-17T17:58:00Z">
                          <w:rPr>
                            <w:rFonts w:ascii="Verdana" w:eastAsia="Times New Roman" w:hAnsi="Verdana"/>
                            <w:color w:val="333333"/>
                            <w:sz w:val="18"/>
                            <w:szCs w:val="18"/>
                          </w:rPr>
                        </w:rPrChange>
                      </w:rPr>
                      <w:instrText xml:space="preserve"> HYPERLINK "http://details.loinc.org/LOINC/LA29520-6.html" </w:instrText>
                    </w:r>
                    <w:r w:rsidRPr="00C93CB7">
                      <w:rPr>
                        <w:rFonts w:eastAsia="Times New Roman"/>
                        <w:color w:val="333333"/>
                        <w:sz w:val="16"/>
                        <w:szCs w:val="16"/>
                        <w:rPrChange w:id="6472" w:author="Merrick, Riki | APHL" w:date="2022-07-17T17:58:00Z">
                          <w:rPr>
                            <w:rFonts w:ascii="Verdana" w:eastAsia="Times New Roman" w:hAnsi="Verdana"/>
                            <w:color w:val="333333"/>
                            <w:sz w:val="18"/>
                            <w:szCs w:val="18"/>
                          </w:rPr>
                        </w:rPrChange>
                      </w:rPr>
                      <w:fldChar w:fldCharType="separate"/>
                    </w:r>
                    <w:r w:rsidRPr="00C93CB7">
                      <w:rPr>
                        <w:rFonts w:eastAsia="Times New Roman"/>
                        <w:color w:val="428BCA"/>
                        <w:sz w:val="16"/>
                        <w:szCs w:val="16"/>
                        <w:u w:val="single"/>
                        <w:rPrChange w:id="6473" w:author="Merrick, Riki | APHL" w:date="2022-07-17T17:58:00Z">
                          <w:rPr>
                            <w:rFonts w:ascii="Verdana" w:eastAsia="Times New Roman" w:hAnsi="Verdana"/>
                            <w:color w:val="428BCA"/>
                            <w:sz w:val="18"/>
                            <w:szCs w:val="18"/>
                            <w:u w:val="single"/>
                          </w:rPr>
                        </w:rPrChange>
                      </w:rPr>
                      <w:t>LA29520-6 </w:t>
                    </w:r>
                    <w:r w:rsidRPr="00C93CB7">
                      <w:rPr>
                        <w:rFonts w:eastAsia="Times New Roman"/>
                        <w:noProof/>
                        <w:color w:val="428BCA"/>
                        <w:sz w:val="16"/>
                        <w:szCs w:val="16"/>
                        <w:rPrChange w:id="6474" w:author="Merrick, Riki | APHL" w:date="2022-07-17T17:58:00Z">
                          <w:rPr>
                            <w:rFonts w:ascii="Verdana" w:eastAsia="Times New Roman" w:hAnsi="Verdana"/>
                            <w:noProof/>
                            <w:color w:val="428BCA"/>
                            <w:sz w:val="18"/>
                            <w:szCs w:val="18"/>
                          </w:rPr>
                        </w:rPrChange>
                      </w:rPr>
                      <w:drawing>
                        <wp:inline distT="0" distB="0" distL="0" distR="0" wp14:anchorId="06CD6EF4" wp14:editId="12262EE1">
                          <wp:extent cx="95250" cy="95250"/>
                          <wp:effectExtent l="0" t="0" r="0" b="0"/>
                          <wp:docPr id="65" name="Picture 65">
                            <a:hlinkClick xmlns:a="http://schemas.openxmlformats.org/drawingml/2006/main" r:id="rId4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409"/>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C93CB7">
                      <w:rPr>
                        <w:rFonts w:eastAsia="Times New Roman"/>
                        <w:color w:val="333333"/>
                        <w:sz w:val="16"/>
                        <w:szCs w:val="16"/>
                        <w:rPrChange w:id="6475" w:author="Merrick, Riki | APHL" w:date="2022-07-17T17:58:00Z">
                          <w:rPr>
                            <w:rFonts w:ascii="Verdana" w:eastAsia="Times New Roman" w:hAnsi="Verdana"/>
                            <w:color w:val="333333"/>
                            <w:sz w:val="18"/>
                            <w:szCs w:val="18"/>
                          </w:rPr>
                        </w:rPrChange>
                      </w:rPr>
                      <w:fldChar w:fldCharType="end"/>
                    </w:r>
                  </w:ins>
                </w:p>
              </w:tc>
              <w:tc>
                <w:tcPr>
                  <w:tcW w:w="3382" w:type="dxa"/>
                  <w:shd w:val="clear" w:color="auto" w:fill="FFFFFF"/>
                  <w:tcMar>
                    <w:top w:w="45" w:type="dxa"/>
                    <w:left w:w="45" w:type="dxa"/>
                    <w:bottom w:w="45" w:type="dxa"/>
                    <w:right w:w="45" w:type="dxa"/>
                  </w:tcMar>
                  <w:hideMark/>
                </w:tcPr>
                <w:p w14:paraId="267B160D" w14:textId="77777777" w:rsidR="00C93CB7" w:rsidRPr="00C93CB7" w:rsidRDefault="00C93CB7" w:rsidP="00C93CB7">
                  <w:pPr>
                    <w:spacing w:before="0" w:after="150" w:line="336" w:lineRule="atLeast"/>
                    <w:rPr>
                      <w:ins w:id="6476" w:author="Merrick, Riki | APHL" w:date="2022-07-17T17:58:00Z"/>
                      <w:rFonts w:eastAsia="Times New Roman"/>
                      <w:color w:val="333333"/>
                      <w:sz w:val="16"/>
                      <w:szCs w:val="16"/>
                      <w:rPrChange w:id="6477" w:author="Merrick, Riki | APHL" w:date="2022-07-17T17:58:00Z">
                        <w:rPr>
                          <w:ins w:id="6478" w:author="Merrick, Riki | APHL" w:date="2022-07-17T17:58:00Z"/>
                          <w:rFonts w:ascii="Verdana" w:eastAsia="Times New Roman" w:hAnsi="Verdana"/>
                          <w:color w:val="333333"/>
                          <w:sz w:val="18"/>
                          <w:szCs w:val="18"/>
                        </w:rPr>
                      </w:rPrChange>
                    </w:rPr>
                  </w:pPr>
                  <w:ins w:id="6479" w:author="Merrick, Riki | APHL" w:date="2022-07-17T17:58:00Z">
                    <w:r w:rsidRPr="00C93CB7">
                      <w:rPr>
                        <w:rFonts w:eastAsia="Times New Roman"/>
                        <w:color w:val="333333"/>
                        <w:sz w:val="16"/>
                        <w:szCs w:val="16"/>
                        <w:rPrChange w:id="6480" w:author="Merrick, Riki | APHL" w:date="2022-07-17T17:58:00Z">
                          <w:rPr>
                            <w:rFonts w:ascii="Verdana" w:eastAsia="Times New Roman" w:hAnsi="Verdana"/>
                            <w:color w:val="333333"/>
                            <w:sz w:val="18"/>
                            <w:szCs w:val="18"/>
                          </w:rPr>
                        </w:rPrChange>
                      </w:rPr>
                      <w:t>They, Them, Their, Theirs, Themself</w:t>
                    </w:r>
                  </w:ins>
                </w:p>
              </w:tc>
            </w:tr>
          </w:tbl>
          <w:p w14:paraId="0C68EF19" w14:textId="07EFE9FF" w:rsidR="007F1BD2" w:rsidRPr="002707CE" w:rsidRDefault="007F1BD2" w:rsidP="005A6711">
            <w:pPr>
              <w:pStyle w:val="OtherTableBody"/>
              <w:rPr>
                <w:ins w:id="6481" w:author="Merrick, Riki | APHL" w:date="2022-07-17T15:20:00Z"/>
              </w:rPr>
            </w:pPr>
          </w:p>
        </w:tc>
      </w:tr>
    </w:tbl>
    <w:p w14:paraId="69EC8476" w14:textId="77777777" w:rsidR="007F1BD2" w:rsidRPr="002707CE" w:rsidRDefault="007F1BD2" w:rsidP="007F1BD2">
      <w:pPr>
        <w:rPr>
          <w:ins w:id="6482" w:author="Merrick, Riki | APHL" w:date="2022-07-17T15:20:00Z"/>
        </w:rPr>
      </w:pPr>
    </w:p>
    <w:p w14:paraId="31A29EE0" w14:textId="77777777" w:rsidR="007F1BD2" w:rsidRPr="002707CE" w:rsidRDefault="007F1BD2" w:rsidP="007F1BD2">
      <w:pPr>
        <w:pStyle w:val="Subheading"/>
        <w:rPr>
          <w:ins w:id="6483" w:author="Merrick, Riki | APHL" w:date="2022-07-17T15:20:00Z"/>
        </w:rPr>
      </w:pPr>
      <w:ins w:id="6484" w:author="Merrick, Riki | APHL" w:date="2022-07-17T15:20:00Z">
        <w:r>
          <w:t>Binding Information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F1BD2" w:rsidRPr="002707CE" w14:paraId="64E4EF98" w14:textId="77777777" w:rsidTr="005A6711">
        <w:trPr>
          <w:ins w:id="6485" w:author="Merrick, Riki | APHL" w:date="2022-07-17T15:20:00Z"/>
        </w:trPr>
        <w:tc>
          <w:tcPr>
            <w:tcW w:w="1800" w:type="dxa"/>
            <w:shd w:val="clear" w:color="auto" w:fill="F3F3F3"/>
          </w:tcPr>
          <w:p w14:paraId="46B5C274" w14:textId="77777777" w:rsidR="007F1BD2" w:rsidRPr="002707CE" w:rsidRDefault="007F1BD2" w:rsidP="005A6711">
            <w:pPr>
              <w:pStyle w:val="OtherTableHeader"/>
              <w:rPr>
                <w:ins w:id="6486" w:author="Merrick, Riki | APHL" w:date="2022-07-17T15:20:00Z"/>
              </w:rPr>
            </w:pPr>
            <w:ins w:id="6487" w:author="Merrick, Riki | APHL" w:date="2022-07-17T15:20:00Z">
              <w:r w:rsidRPr="002707CE">
                <w:t>Realm</w:t>
              </w:r>
            </w:ins>
          </w:p>
        </w:tc>
        <w:tc>
          <w:tcPr>
            <w:tcW w:w="2400" w:type="dxa"/>
            <w:shd w:val="clear" w:color="auto" w:fill="auto"/>
          </w:tcPr>
          <w:p w14:paraId="45F1B621" w14:textId="4BBB3A39" w:rsidR="007F1BD2" w:rsidRPr="002707CE" w:rsidRDefault="00FF0382" w:rsidP="005A6711">
            <w:pPr>
              <w:pStyle w:val="OtherTableBody"/>
              <w:rPr>
                <w:ins w:id="6488" w:author="Merrick, Riki | APHL" w:date="2022-07-17T15:20:00Z"/>
              </w:rPr>
            </w:pPr>
            <w:ins w:id="6489" w:author="Merrick, Riki | APHL" w:date="2022-07-25T16:47:00Z">
              <w:r>
                <w:t>Example</w:t>
              </w:r>
            </w:ins>
          </w:p>
        </w:tc>
      </w:tr>
    </w:tbl>
    <w:p w14:paraId="3DC891BB" w14:textId="77777777" w:rsidR="007F1BD2" w:rsidRPr="002707CE" w:rsidRDefault="007F1BD2" w:rsidP="007F1BD2">
      <w:pPr>
        <w:rPr>
          <w:ins w:id="6490" w:author="Merrick, Riki | APHL" w:date="2022-07-17T15:20:00Z"/>
        </w:rPr>
      </w:pPr>
    </w:p>
    <w:p w14:paraId="528B81E8" w14:textId="77777777" w:rsidR="007F1BD2" w:rsidRPr="002707CE" w:rsidRDefault="007F1BD2" w:rsidP="007F1BD2">
      <w:pPr>
        <w:pStyle w:val="Subheading"/>
        <w:rPr>
          <w:ins w:id="6491" w:author="Merrick, Riki | APHL" w:date="2022-07-17T15:20:00Z"/>
        </w:rPr>
      </w:pPr>
      <w:ins w:id="6492" w:author="Merrick, Riki | APHL" w:date="2022-07-17T15:20:00Z">
        <w:r>
          <w:t>Table Metadata</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F1BD2" w:rsidRPr="002707CE" w14:paraId="69DA3E10" w14:textId="77777777" w:rsidTr="005A6711">
        <w:trPr>
          <w:ins w:id="6493" w:author="Merrick, Riki | APHL" w:date="2022-07-17T15:20:00Z"/>
        </w:trPr>
        <w:tc>
          <w:tcPr>
            <w:tcW w:w="2600" w:type="dxa"/>
            <w:shd w:val="clear" w:color="auto" w:fill="F3F3F3"/>
          </w:tcPr>
          <w:p w14:paraId="4D038C5A" w14:textId="77777777" w:rsidR="007F1BD2" w:rsidRPr="002707CE" w:rsidRDefault="007F1BD2" w:rsidP="005A6711">
            <w:pPr>
              <w:pStyle w:val="OtherTableHeader"/>
              <w:rPr>
                <w:ins w:id="6494" w:author="Merrick, Riki | APHL" w:date="2022-07-17T15:20:00Z"/>
              </w:rPr>
            </w:pPr>
            <w:ins w:id="6495" w:author="Merrick, Riki | APHL" w:date="2022-07-17T15:20:00Z">
              <w:r w:rsidRPr="002707CE">
                <w:t>Table</w:t>
              </w:r>
            </w:ins>
          </w:p>
        </w:tc>
        <w:tc>
          <w:tcPr>
            <w:tcW w:w="6600" w:type="dxa"/>
            <w:shd w:val="clear" w:color="auto" w:fill="auto"/>
          </w:tcPr>
          <w:p w14:paraId="1C2C4831" w14:textId="77777777" w:rsidR="007F1BD2" w:rsidRPr="002707CE" w:rsidRDefault="007F1BD2" w:rsidP="005A6711">
            <w:pPr>
              <w:pStyle w:val="OtherTableBody"/>
              <w:rPr>
                <w:ins w:id="6496" w:author="Merrick, Riki | APHL" w:date="2022-07-17T15:20:00Z"/>
              </w:rPr>
            </w:pPr>
            <w:ins w:id="6497" w:author="Merrick, Riki | APHL" w:date="2022-07-17T15:20:00Z">
              <w:r>
                <w:t>&lt;FRANK TO ASSIGN&gt;</w:t>
              </w:r>
            </w:ins>
          </w:p>
        </w:tc>
      </w:tr>
      <w:tr w:rsidR="007F1BD2" w:rsidRPr="002707CE" w14:paraId="51F1D142" w14:textId="77777777" w:rsidTr="005A6711">
        <w:trPr>
          <w:ins w:id="6498" w:author="Merrick, Riki | APHL" w:date="2022-07-17T15:20:00Z"/>
        </w:trPr>
        <w:tc>
          <w:tcPr>
            <w:tcW w:w="2600" w:type="dxa"/>
            <w:shd w:val="clear" w:color="auto" w:fill="F3F3F3"/>
          </w:tcPr>
          <w:p w14:paraId="748BE9D7" w14:textId="77777777" w:rsidR="007F1BD2" w:rsidRPr="002707CE" w:rsidRDefault="007F1BD2" w:rsidP="005A6711">
            <w:pPr>
              <w:pStyle w:val="OtherTableHeader"/>
              <w:rPr>
                <w:ins w:id="6499" w:author="Merrick, Riki | APHL" w:date="2022-07-17T15:20:00Z"/>
              </w:rPr>
            </w:pPr>
            <w:ins w:id="6500" w:author="Merrick, Riki | APHL" w:date="2022-07-17T15:20:00Z">
              <w:r w:rsidRPr="002707CE">
                <w:t>Description</w:t>
              </w:r>
            </w:ins>
          </w:p>
        </w:tc>
        <w:tc>
          <w:tcPr>
            <w:tcW w:w="6600" w:type="dxa"/>
            <w:shd w:val="clear" w:color="auto" w:fill="auto"/>
          </w:tcPr>
          <w:p w14:paraId="3696CAE0" w14:textId="115365FB" w:rsidR="007F1BD2" w:rsidRPr="002707CE" w:rsidRDefault="007F1BD2" w:rsidP="005A6711">
            <w:pPr>
              <w:pStyle w:val="OtherTableBody"/>
              <w:rPr>
                <w:ins w:id="6501" w:author="Merrick, Riki | APHL" w:date="2022-07-17T15:20:00Z"/>
              </w:rPr>
            </w:pPr>
            <w:ins w:id="6502" w:author="Merrick, Riki | APHL" w:date="2022-07-17T15:20:00Z">
              <w:r w:rsidRPr="002707CE">
                <w:t xml:space="preserve">Table of codes specifying </w:t>
              </w:r>
            </w:ins>
            <w:ins w:id="6503" w:author="Merrick, Riki | APHL" w:date="2022-07-17T15:25:00Z">
              <w:r w:rsidR="00EF1795" w:rsidRPr="002707CE">
                <w:t xml:space="preserve">a </w:t>
              </w:r>
              <w:r w:rsidR="00EF1795">
                <w:t>person’s preferred pronouns for communications</w:t>
              </w:r>
            </w:ins>
            <w:ins w:id="6504" w:author="Merrick, Riki | APHL" w:date="2022-07-17T15:20:00Z">
              <w:r w:rsidRPr="002707CE">
                <w:t>.</w:t>
              </w:r>
            </w:ins>
          </w:p>
        </w:tc>
      </w:tr>
      <w:tr w:rsidR="007F1BD2" w:rsidRPr="002707CE" w14:paraId="42A720A0" w14:textId="77777777" w:rsidTr="005A6711">
        <w:trPr>
          <w:ins w:id="6505" w:author="Merrick, Riki | APHL" w:date="2022-07-17T15:20:00Z"/>
        </w:trPr>
        <w:tc>
          <w:tcPr>
            <w:tcW w:w="2600" w:type="dxa"/>
            <w:shd w:val="clear" w:color="auto" w:fill="F3F3F3"/>
          </w:tcPr>
          <w:p w14:paraId="44F5C1AB" w14:textId="77777777" w:rsidR="007F1BD2" w:rsidRPr="002707CE" w:rsidRDefault="007F1BD2" w:rsidP="005A6711">
            <w:pPr>
              <w:pStyle w:val="OtherTableHeader"/>
              <w:rPr>
                <w:ins w:id="6506" w:author="Merrick, Riki | APHL" w:date="2022-07-17T15:20:00Z"/>
              </w:rPr>
            </w:pPr>
            <w:ins w:id="6507" w:author="Merrick, Riki | APHL" w:date="2022-07-17T15:20:00Z">
              <w:r w:rsidRPr="002707CE">
                <w:t>Type</w:t>
              </w:r>
            </w:ins>
          </w:p>
        </w:tc>
        <w:tc>
          <w:tcPr>
            <w:tcW w:w="6600" w:type="dxa"/>
            <w:shd w:val="clear" w:color="auto" w:fill="auto"/>
          </w:tcPr>
          <w:p w14:paraId="23139E28" w14:textId="77777777" w:rsidR="007F1BD2" w:rsidRPr="002707CE" w:rsidRDefault="007F1BD2" w:rsidP="005A6711">
            <w:pPr>
              <w:pStyle w:val="OtherTableBody"/>
              <w:rPr>
                <w:ins w:id="6508" w:author="Merrick, Riki | APHL" w:date="2022-07-17T15:20:00Z"/>
              </w:rPr>
            </w:pPr>
            <w:ins w:id="6509" w:author="Merrick, Riki | APHL" w:date="2022-07-17T15:20:00Z">
              <w:r>
                <w:t>External</w:t>
              </w:r>
            </w:ins>
          </w:p>
        </w:tc>
      </w:tr>
      <w:tr w:rsidR="007F1BD2" w:rsidRPr="002707CE" w14:paraId="0B204AF6" w14:textId="77777777" w:rsidTr="005A6711">
        <w:trPr>
          <w:ins w:id="6510" w:author="Merrick, Riki | APHL" w:date="2022-07-17T15:20:00Z"/>
        </w:trPr>
        <w:tc>
          <w:tcPr>
            <w:tcW w:w="2600" w:type="dxa"/>
            <w:shd w:val="clear" w:color="auto" w:fill="F3F3F3"/>
          </w:tcPr>
          <w:p w14:paraId="209B6787" w14:textId="77777777" w:rsidR="007F1BD2" w:rsidRPr="002707CE" w:rsidRDefault="007F1BD2" w:rsidP="005A6711">
            <w:pPr>
              <w:pStyle w:val="OtherTableHeader"/>
              <w:rPr>
                <w:ins w:id="6511" w:author="Merrick, Riki | APHL" w:date="2022-07-17T15:20:00Z"/>
              </w:rPr>
            </w:pPr>
            <w:ins w:id="6512" w:author="Merrick, Riki | APHL" w:date="2022-07-17T15:20:00Z">
              <w:r w:rsidRPr="002707CE">
                <w:t>Steward</w:t>
              </w:r>
            </w:ins>
          </w:p>
        </w:tc>
        <w:tc>
          <w:tcPr>
            <w:tcW w:w="6600" w:type="dxa"/>
            <w:shd w:val="clear" w:color="auto" w:fill="auto"/>
          </w:tcPr>
          <w:p w14:paraId="04DF71E0" w14:textId="77777777" w:rsidR="007F1BD2" w:rsidRPr="002707CE" w:rsidRDefault="007F1BD2" w:rsidP="005A6711">
            <w:pPr>
              <w:pStyle w:val="OtherTableBody"/>
              <w:rPr>
                <w:ins w:id="6513" w:author="Merrick, Riki | APHL" w:date="2022-07-17T15:20:00Z"/>
              </w:rPr>
            </w:pPr>
            <w:ins w:id="6514" w:author="Merrick, Riki | APHL" w:date="2022-07-17T15:20:00Z">
              <w:r w:rsidRPr="002707CE">
                <w:t>PA</w:t>
              </w:r>
            </w:ins>
          </w:p>
        </w:tc>
      </w:tr>
      <w:tr w:rsidR="007F1BD2" w:rsidRPr="002707CE" w14:paraId="4D025247" w14:textId="77777777" w:rsidTr="005A6711">
        <w:trPr>
          <w:ins w:id="6515" w:author="Merrick, Riki | APHL" w:date="2022-07-17T15:20:00Z"/>
        </w:trPr>
        <w:tc>
          <w:tcPr>
            <w:tcW w:w="2600" w:type="dxa"/>
            <w:shd w:val="clear" w:color="auto" w:fill="F3F3F3"/>
          </w:tcPr>
          <w:p w14:paraId="70E875C3" w14:textId="77777777" w:rsidR="007F1BD2" w:rsidRPr="002707CE" w:rsidRDefault="007F1BD2" w:rsidP="005A6711">
            <w:pPr>
              <w:pStyle w:val="OtherTableHeader"/>
              <w:rPr>
                <w:ins w:id="6516" w:author="Merrick, Riki | APHL" w:date="2022-07-17T15:20:00Z"/>
              </w:rPr>
            </w:pPr>
            <w:ins w:id="6517" w:author="Merrick, Riki | APHL" w:date="2022-07-17T15:20:00Z">
              <w:r w:rsidRPr="002707CE">
                <w:t>where used</w:t>
              </w:r>
            </w:ins>
          </w:p>
        </w:tc>
        <w:tc>
          <w:tcPr>
            <w:tcW w:w="6600" w:type="dxa"/>
            <w:shd w:val="clear" w:color="auto" w:fill="auto"/>
          </w:tcPr>
          <w:p w14:paraId="20FAB519" w14:textId="77777777" w:rsidR="007F1BD2" w:rsidRPr="002707CE" w:rsidRDefault="007F1BD2" w:rsidP="005A6711">
            <w:pPr>
              <w:pStyle w:val="OtherTableBody"/>
              <w:rPr>
                <w:ins w:id="6518" w:author="Merrick, Riki | APHL" w:date="2022-07-17T15:20:00Z"/>
              </w:rPr>
            </w:pPr>
            <w:ins w:id="6519" w:author="Merrick, Riki | APHL" w:date="2022-07-17T15:20:00Z">
              <w:r>
                <w:t>GSP-5</w:t>
              </w:r>
            </w:ins>
          </w:p>
        </w:tc>
      </w:tr>
      <w:tr w:rsidR="007F1BD2" w:rsidRPr="002707CE" w14:paraId="0A95689B" w14:textId="77777777" w:rsidTr="005A6711">
        <w:trPr>
          <w:ins w:id="6520" w:author="Merrick, Riki | APHL" w:date="2022-07-17T15:20:00Z"/>
        </w:trPr>
        <w:tc>
          <w:tcPr>
            <w:tcW w:w="2600" w:type="dxa"/>
            <w:shd w:val="clear" w:color="auto" w:fill="F3F3F3"/>
          </w:tcPr>
          <w:p w14:paraId="6D1B5198" w14:textId="77777777" w:rsidR="007F1BD2" w:rsidRPr="002707CE" w:rsidRDefault="007F1BD2" w:rsidP="005A6711">
            <w:pPr>
              <w:pStyle w:val="OtherTableHeader"/>
              <w:rPr>
                <w:ins w:id="6521" w:author="Merrick, Riki | APHL" w:date="2022-07-17T15:20:00Z"/>
              </w:rPr>
            </w:pPr>
            <w:ins w:id="6522" w:author="Merrick, Riki | APHL" w:date="2022-07-17T15:20:00Z">
              <w:r w:rsidRPr="002707CE">
                <w:t>HL7 Version Introduced</w:t>
              </w:r>
            </w:ins>
          </w:p>
        </w:tc>
        <w:tc>
          <w:tcPr>
            <w:tcW w:w="6600" w:type="dxa"/>
            <w:shd w:val="clear" w:color="auto" w:fill="auto"/>
          </w:tcPr>
          <w:p w14:paraId="4C163253" w14:textId="77777777" w:rsidR="007F1BD2" w:rsidRPr="002707CE" w:rsidRDefault="007F1BD2" w:rsidP="005A6711">
            <w:pPr>
              <w:pStyle w:val="OtherTableBody"/>
              <w:rPr>
                <w:ins w:id="6523" w:author="Merrick, Riki | APHL" w:date="2022-07-17T15:20:00Z"/>
              </w:rPr>
            </w:pPr>
            <w:ins w:id="6524" w:author="Merrick, Riki | APHL" w:date="2022-07-17T15:20:00Z">
              <w:r w:rsidRPr="002707CE">
                <w:t>2.</w:t>
              </w:r>
              <w:r>
                <w:t>9.</w:t>
              </w:r>
              <w:r w:rsidRPr="002707CE">
                <w:t>1</w:t>
              </w:r>
            </w:ins>
          </w:p>
        </w:tc>
      </w:tr>
    </w:tbl>
    <w:p w14:paraId="20DABC9B" w14:textId="77777777" w:rsidR="007F1BD2" w:rsidRPr="002707CE" w:rsidRDefault="007F1BD2" w:rsidP="007F1BD2">
      <w:pPr>
        <w:rPr>
          <w:ins w:id="6525" w:author="Merrick, Riki | APHL" w:date="2022-07-17T15:20:00Z"/>
        </w:rPr>
      </w:pPr>
    </w:p>
    <w:p w14:paraId="028245ED" w14:textId="77777777" w:rsidR="007F1BD2" w:rsidRPr="002707CE" w:rsidRDefault="007F1BD2" w:rsidP="007F1BD2">
      <w:pPr>
        <w:pStyle w:val="Subheading"/>
        <w:rPr>
          <w:ins w:id="6526" w:author="Merrick, Riki | APHL" w:date="2022-07-17T15:20:00Z"/>
        </w:rPr>
      </w:pPr>
      <w:ins w:id="6527" w:author="Merrick, Riki | APHL" w:date="2022-07-17T15:20:00Z">
        <w:r w:rsidRPr="002707CE">
          <w:t xml:space="preserve">Table </w:t>
        </w:r>
        <w:r>
          <w:t>&lt;FRANK TO ASSIGN&gt; Coded Content</w:t>
        </w:r>
      </w:ins>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45"/>
        <w:gridCol w:w="1755"/>
        <w:gridCol w:w="2600"/>
        <w:gridCol w:w="2800"/>
        <w:gridCol w:w="800"/>
      </w:tblGrid>
      <w:tr w:rsidR="007F1BD2" w:rsidRPr="002707CE" w14:paraId="4290C425" w14:textId="77777777" w:rsidTr="005A6711">
        <w:trPr>
          <w:tblHeader/>
          <w:ins w:id="6528" w:author="Merrick, Riki | APHL" w:date="2022-07-17T15:20:00Z"/>
        </w:trPr>
        <w:tc>
          <w:tcPr>
            <w:tcW w:w="1245" w:type="dxa"/>
            <w:tcBorders>
              <w:top w:val="double" w:sz="4" w:space="0" w:color="auto"/>
              <w:bottom w:val="single" w:sz="4" w:space="0" w:color="auto"/>
            </w:tcBorders>
            <w:shd w:val="clear" w:color="auto" w:fill="E6E6E6"/>
          </w:tcPr>
          <w:p w14:paraId="5AC150BD" w14:textId="77777777" w:rsidR="007F1BD2" w:rsidRPr="002707CE" w:rsidRDefault="007F1BD2" w:rsidP="005A6711">
            <w:pPr>
              <w:pStyle w:val="UserTableHeader"/>
              <w:rPr>
                <w:ins w:id="6529" w:author="Merrick, Riki | APHL" w:date="2022-07-17T15:20:00Z"/>
              </w:rPr>
            </w:pPr>
            <w:ins w:id="6530" w:author="Merrick, Riki | APHL" w:date="2022-07-17T15:20:00Z">
              <w:r w:rsidRPr="002707CE">
                <w:t>Value</w:t>
              </w:r>
            </w:ins>
          </w:p>
        </w:tc>
        <w:tc>
          <w:tcPr>
            <w:tcW w:w="1755" w:type="dxa"/>
            <w:tcBorders>
              <w:top w:val="double" w:sz="4" w:space="0" w:color="auto"/>
              <w:bottom w:val="single" w:sz="4" w:space="0" w:color="auto"/>
            </w:tcBorders>
            <w:shd w:val="clear" w:color="auto" w:fill="E6E6E6"/>
          </w:tcPr>
          <w:p w14:paraId="454352FB" w14:textId="77777777" w:rsidR="007F1BD2" w:rsidRPr="002707CE" w:rsidRDefault="007F1BD2" w:rsidP="005A6711">
            <w:pPr>
              <w:pStyle w:val="UserTableHeader"/>
              <w:rPr>
                <w:ins w:id="6531" w:author="Merrick, Riki | APHL" w:date="2022-07-17T15:20:00Z"/>
              </w:rPr>
            </w:pPr>
            <w:ins w:id="6532" w:author="Merrick, Riki | APHL" w:date="2022-07-17T15:20:00Z">
              <w:r w:rsidRPr="002707CE">
                <w:t>Display Name</w:t>
              </w:r>
            </w:ins>
          </w:p>
        </w:tc>
        <w:tc>
          <w:tcPr>
            <w:tcW w:w="2600" w:type="dxa"/>
            <w:tcBorders>
              <w:top w:val="double" w:sz="4" w:space="0" w:color="auto"/>
              <w:bottom w:val="single" w:sz="4" w:space="0" w:color="auto"/>
            </w:tcBorders>
            <w:shd w:val="clear" w:color="auto" w:fill="E6E6E6"/>
          </w:tcPr>
          <w:p w14:paraId="42D33C61" w14:textId="77777777" w:rsidR="007F1BD2" w:rsidRPr="002707CE" w:rsidRDefault="007F1BD2" w:rsidP="005A6711">
            <w:pPr>
              <w:pStyle w:val="UserTableHeader"/>
              <w:rPr>
                <w:ins w:id="6533" w:author="Merrick, Riki | APHL" w:date="2022-07-17T15:20:00Z"/>
              </w:rPr>
            </w:pPr>
            <w:ins w:id="6534" w:author="Merrick, Riki | APHL" w:date="2022-07-17T15:20:00Z">
              <w:r w:rsidRPr="002707CE">
                <w:t>Definition</w:t>
              </w:r>
            </w:ins>
          </w:p>
        </w:tc>
        <w:tc>
          <w:tcPr>
            <w:tcW w:w="2800" w:type="dxa"/>
            <w:tcBorders>
              <w:top w:val="double" w:sz="4" w:space="0" w:color="auto"/>
              <w:bottom w:val="single" w:sz="4" w:space="0" w:color="auto"/>
            </w:tcBorders>
            <w:shd w:val="clear" w:color="auto" w:fill="E6E6E6"/>
          </w:tcPr>
          <w:p w14:paraId="3CC01CDF" w14:textId="77777777" w:rsidR="007F1BD2" w:rsidRPr="002707CE" w:rsidRDefault="007F1BD2" w:rsidP="005A6711">
            <w:pPr>
              <w:pStyle w:val="UserTableHeader"/>
              <w:rPr>
                <w:ins w:id="6535" w:author="Merrick, Riki | APHL" w:date="2022-07-17T15:20:00Z"/>
              </w:rPr>
            </w:pPr>
            <w:ins w:id="6536" w:author="Merrick, Riki | APHL" w:date="2022-07-17T15:20:00Z">
              <w:r w:rsidRPr="002707CE">
                <w:t>Comment/ Usage Note</w:t>
              </w:r>
            </w:ins>
          </w:p>
        </w:tc>
        <w:tc>
          <w:tcPr>
            <w:tcW w:w="800" w:type="dxa"/>
            <w:tcBorders>
              <w:top w:val="double" w:sz="4" w:space="0" w:color="auto"/>
              <w:bottom w:val="single" w:sz="4" w:space="0" w:color="auto"/>
            </w:tcBorders>
            <w:shd w:val="clear" w:color="auto" w:fill="E6E6E6"/>
          </w:tcPr>
          <w:p w14:paraId="3120635D" w14:textId="77777777" w:rsidR="007F1BD2" w:rsidRPr="002707CE" w:rsidRDefault="007F1BD2" w:rsidP="005A6711">
            <w:pPr>
              <w:pStyle w:val="UserTableHeader"/>
              <w:rPr>
                <w:ins w:id="6537" w:author="Merrick, Riki | APHL" w:date="2022-07-17T15:20:00Z"/>
              </w:rPr>
            </w:pPr>
            <w:ins w:id="6538" w:author="Merrick, Riki | APHL" w:date="2022-07-17T15:20:00Z">
              <w:r w:rsidRPr="002707CE">
                <w:t>Status</w:t>
              </w:r>
            </w:ins>
          </w:p>
        </w:tc>
      </w:tr>
      <w:tr w:rsidR="007F1BD2" w:rsidRPr="002707CE" w14:paraId="74671F21" w14:textId="77777777" w:rsidTr="005A6711">
        <w:trPr>
          <w:ins w:id="6539" w:author="Merrick, Riki | APHL" w:date="2022-07-17T15:20:00Z"/>
        </w:trPr>
        <w:tc>
          <w:tcPr>
            <w:tcW w:w="1245" w:type="dxa"/>
            <w:tcBorders>
              <w:top w:val="single" w:sz="4" w:space="0" w:color="auto"/>
              <w:bottom w:val="single" w:sz="4" w:space="0" w:color="auto"/>
            </w:tcBorders>
            <w:shd w:val="clear" w:color="auto" w:fill="FFFFFF"/>
          </w:tcPr>
          <w:p w14:paraId="46C1A5B8" w14:textId="4E8513CA" w:rsidR="007F1BD2" w:rsidRPr="005A6711" w:rsidRDefault="002E500A" w:rsidP="005A6711">
            <w:pPr>
              <w:pStyle w:val="UserTableBody"/>
              <w:rPr>
                <w:ins w:id="6540" w:author="Merrick, Riki | APHL" w:date="2022-07-17T15:20:00Z"/>
              </w:rPr>
            </w:pPr>
            <w:ins w:id="6541" w:author="Merrick, Riki | APHL" w:date="2022-07-17T15:35:00Z">
              <w:r w:rsidRPr="002E500A">
                <w:rPr>
                  <w:rPrChange w:id="6542" w:author="Merrick, Riki | APHL" w:date="2022-07-17T15:36:00Z">
                    <w:rPr>
                      <w:rFonts w:ascii="Verdana" w:hAnsi="Verdana"/>
                      <w:color w:val="333333"/>
                      <w:sz w:val="18"/>
                      <w:szCs w:val="18"/>
                      <w:shd w:val="clear" w:color="auto" w:fill="FFFFFF"/>
                    </w:rPr>
                  </w:rPrChange>
                </w:rPr>
                <w:t>LA29518-0</w:t>
              </w:r>
            </w:ins>
          </w:p>
        </w:tc>
        <w:tc>
          <w:tcPr>
            <w:tcW w:w="1755" w:type="dxa"/>
            <w:tcBorders>
              <w:top w:val="single" w:sz="4" w:space="0" w:color="auto"/>
              <w:bottom w:val="single" w:sz="4" w:space="0" w:color="auto"/>
            </w:tcBorders>
            <w:shd w:val="clear" w:color="auto" w:fill="FFFFFF"/>
          </w:tcPr>
          <w:p w14:paraId="0DFF5B5D" w14:textId="6285ADEC" w:rsidR="007F1BD2" w:rsidRPr="002707CE" w:rsidRDefault="000E11C1" w:rsidP="005A6711">
            <w:pPr>
              <w:pStyle w:val="UserTableBody"/>
              <w:rPr>
                <w:ins w:id="6543" w:author="Merrick, Riki | APHL" w:date="2022-07-17T15:20:00Z"/>
              </w:rPr>
            </w:pPr>
            <w:ins w:id="6544" w:author="Merrick, Riki | APHL" w:date="2022-07-17T15:35:00Z">
              <w:r w:rsidRPr="000E11C1">
                <w:t>He, Him, His, Himself</w:t>
              </w:r>
            </w:ins>
          </w:p>
        </w:tc>
        <w:tc>
          <w:tcPr>
            <w:tcW w:w="2600" w:type="dxa"/>
            <w:tcBorders>
              <w:top w:val="single" w:sz="4" w:space="0" w:color="auto"/>
              <w:bottom w:val="single" w:sz="4" w:space="0" w:color="auto"/>
            </w:tcBorders>
            <w:shd w:val="clear" w:color="auto" w:fill="FFFFFF"/>
          </w:tcPr>
          <w:p w14:paraId="1860B842" w14:textId="53380B60" w:rsidR="007F1BD2" w:rsidRPr="002707CE" w:rsidRDefault="000E11C1" w:rsidP="005A6711">
            <w:pPr>
              <w:pStyle w:val="UserTableBody"/>
              <w:rPr>
                <w:ins w:id="6545" w:author="Merrick, Riki | APHL" w:date="2022-07-17T15:20:00Z"/>
              </w:rPr>
            </w:pPr>
            <w:ins w:id="6546" w:author="Merrick, Riki | APHL" w:date="2022-07-17T15:35:00Z">
              <w:r w:rsidRPr="000E11C1">
                <w:t>English personal pronouns, typically associated with masculinity, that are requested by a person to be used by them.</w:t>
              </w:r>
            </w:ins>
          </w:p>
        </w:tc>
        <w:tc>
          <w:tcPr>
            <w:tcW w:w="2800" w:type="dxa"/>
            <w:tcBorders>
              <w:top w:val="single" w:sz="4" w:space="0" w:color="auto"/>
              <w:bottom w:val="single" w:sz="4" w:space="0" w:color="auto"/>
            </w:tcBorders>
            <w:shd w:val="clear" w:color="auto" w:fill="FFFFFF"/>
          </w:tcPr>
          <w:p w14:paraId="51897BAA" w14:textId="08AD862D" w:rsidR="007F1BD2" w:rsidRPr="002707CE" w:rsidRDefault="000E11C1" w:rsidP="005A6711">
            <w:pPr>
              <w:pStyle w:val="UserTableBody"/>
              <w:rPr>
                <w:ins w:id="6547" w:author="Merrick, Riki | APHL" w:date="2022-07-17T15:20:00Z"/>
              </w:rPr>
            </w:pPr>
            <w:ins w:id="6548" w:author="Merrick, Riki | APHL" w:date="2022-07-17T15:35:00Z">
              <w:r>
                <w:t xml:space="preserve">The </w:t>
              </w:r>
            </w:ins>
            <w:ins w:id="6549" w:author="Merrick, Riki | APHL" w:date="2022-07-17T18:36:00Z">
              <w:r w:rsidR="00BA1666">
                <w:t xml:space="preserve">HL70396 code </w:t>
              </w:r>
            </w:ins>
            <w:ins w:id="6550" w:author="Merrick, Riki | APHL" w:date="2022-07-17T15:35:00Z">
              <w:r>
                <w:t>for this code is ‘LN’</w:t>
              </w:r>
            </w:ins>
          </w:p>
        </w:tc>
        <w:tc>
          <w:tcPr>
            <w:tcW w:w="800" w:type="dxa"/>
            <w:tcBorders>
              <w:top w:val="single" w:sz="4" w:space="0" w:color="auto"/>
              <w:bottom w:val="single" w:sz="4" w:space="0" w:color="auto"/>
            </w:tcBorders>
            <w:shd w:val="clear" w:color="auto" w:fill="FFFFFF"/>
          </w:tcPr>
          <w:p w14:paraId="225A11BC" w14:textId="266858AC" w:rsidR="007F1BD2" w:rsidRDefault="000E11C1" w:rsidP="005A6711">
            <w:pPr>
              <w:pStyle w:val="UserTableBody"/>
              <w:rPr>
                <w:ins w:id="6551" w:author="Merrick, Riki | APHL" w:date="2022-07-17T15:20:00Z"/>
              </w:rPr>
            </w:pPr>
            <w:ins w:id="6552" w:author="Merrick, Riki | APHL" w:date="2022-07-17T15:35:00Z">
              <w:r>
                <w:t>A</w:t>
              </w:r>
            </w:ins>
          </w:p>
        </w:tc>
      </w:tr>
      <w:tr w:rsidR="007F1BD2" w:rsidRPr="002707CE" w14:paraId="009EE4CC" w14:textId="77777777" w:rsidTr="005A6711">
        <w:trPr>
          <w:ins w:id="6553" w:author="Merrick, Riki | APHL" w:date="2022-07-17T15:20:00Z"/>
        </w:trPr>
        <w:tc>
          <w:tcPr>
            <w:tcW w:w="1245" w:type="dxa"/>
            <w:tcBorders>
              <w:top w:val="single" w:sz="4" w:space="0" w:color="auto"/>
              <w:bottom w:val="single" w:sz="4" w:space="0" w:color="auto"/>
            </w:tcBorders>
            <w:shd w:val="clear" w:color="auto" w:fill="FFFFFF"/>
          </w:tcPr>
          <w:p w14:paraId="332219EB" w14:textId="21480956" w:rsidR="007F1BD2" w:rsidRPr="005A6711" w:rsidRDefault="002E500A" w:rsidP="005A6711">
            <w:pPr>
              <w:pStyle w:val="UserTableBody"/>
              <w:rPr>
                <w:ins w:id="6554" w:author="Merrick, Riki | APHL" w:date="2022-07-17T15:20:00Z"/>
              </w:rPr>
            </w:pPr>
            <w:ins w:id="6555" w:author="Merrick, Riki | APHL" w:date="2022-07-17T15:36:00Z">
              <w:r w:rsidRPr="00521F82">
                <w:rPr>
                  <w:rPrChange w:id="6556" w:author="Merrick, Riki | APHL" w:date="2022-07-17T15:37:00Z">
                    <w:rPr>
                      <w:rFonts w:ascii="Verdana" w:hAnsi="Verdana"/>
                      <w:color w:val="333333"/>
                      <w:sz w:val="18"/>
                      <w:szCs w:val="18"/>
                      <w:shd w:val="clear" w:color="auto" w:fill="FFFFFF"/>
                    </w:rPr>
                  </w:rPrChange>
                </w:rPr>
                <w:t>LA29519-8</w:t>
              </w:r>
            </w:ins>
          </w:p>
        </w:tc>
        <w:tc>
          <w:tcPr>
            <w:tcW w:w="1755" w:type="dxa"/>
            <w:tcBorders>
              <w:top w:val="single" w:sz="4" w:space="0" w:color="auto"/>
              <w:bottom w:val="single" w:sz="4" w:space="0" w:color="auto"/>
            </w:tcBorders>
            <w:shd w:val="clear" w:color="auto" w:fill="FFFFFF"/>
          </w:tcPr>
          <w:p w14:paraId="3E49199F" w14:textId="2632E705" w:rsidR="007F1BD2" w:rsidRPr="002707CE" w:rsidRDefault="00D213C4" w:rsidP="005A6711">
            <w:pPr>
              <w:pStyle w:val="UserTableBody"/>
              <w:rPr>
                <w:ins w:id="6557" w:author="Merrick, Riki | APHL" w:date="2022-07-17T15:20:00Z"/>
              </w:rPr>
            </w:pPr>
            <w:ins w:id="6558" w:author="Merrick, Riki | APHL" w:date="2022-07-17T15:36:00Z">
              <w:r w:rsidRPr="00D213C4">
                <w:t>She, Her, Hers, Herself</w:t>
              </w:r>
            </w:ins>
          </w:p>
        </w:tc>
        <w:tc>
          <w:tcPr>
            <w:tcW w:w="2600" w:type="dxa"/>
            <w:tcBorders>
              <w:top w:val="single" w:sz="4" w:space="0" w:color="auto"/>
              <w:bottom w:val="single" w:sz="4" w:space="0" w:color="auto"/>
            </w:tcBorders>
            <w:shd w:val="clear" w:color="auto" w:fill="FFFFFF"/>
          </w:tcPr>
          <w:p w14:paraId="1568CD05" w14:textId="5FE972EC" w:rsidR="007F1BD2" w:rsidRPr="002707CE" w:rsidRDefault="00D213C4" w:rsidP="005A6711">
            <w:pPr>
              <w:pStyle w:val="UserTableBody"/>
              <w:rPr>
                <w:ins w:id="6559" w:author="Merrick, Riki | APHL" w:date="2022-07-17T15:20:00Z"/>
              </w:rPr>
            </w:pPr>
            <w:ins w:id="6560" w:author="Merrick, Riki | APHL" w:date="2022-07-17T15:36:00Z">
              <w:r w:rsidRPr="00D213C4">
                <w:t>English personal pronouns, typically associated with femininity, that are requested by a person to be used by them.</w:t>
              </w:r>
            </w:ins>
          </w:p>
        </w:tc>
        <w:tc>
          <w:tcPr>
            <w:tcW w:w="2800" w:type="dxa"/>
            <w:tcBorders>
              <w:top w:val="single" w:sz="4" w:space="0" w:color="auto"/>
              <w:bottom w:val="single" w:sz="4" w:space="0" w:color="auto"/>
            </w:tcBorders>
            <w:shd w:val="clear" w:color="auto" w:fill="FFFFFF"/>
          </w:tcPr>
          <w:p w14:paraId="708DEDA3" w14:textId="3A990E8A" w:rsidR="007F1BD2" w:rsidRPr="002707CE" w:rsidRDefault="00521F82" w:rsidP="005A6711">
            <w:pPr>
              <w:pStyle w:val="UserTableBody"/>
              <w:rPr>
                <w:ins w:id="6561" w:author="Merrick, Riki | APHL" w:date="2022-07-17T15:20:00Z"/>
              </w:rPr>
            </w:pPr>
            <w:ins w:id="6562" w:author="Merrick, Riki | APHL" w:date="2022-07-17T15:37:00Z">
              <w:r>
                <w:t xml:space="preserve">The </w:t>
              </w:r>
            </w:ins>
            <w:ins w:id="6563" w:author="Merrick, Riki | APHL" w:date="2022-07-17T18:36:00Z">
              <w:r w:rsidR="00BA1666">
                <w:t xml:space="preserve">HL70396 code </w:t>
              </w:r>
            </w:ins>
            <w:ins w:id="6564" w:author="Merrick, Riki | APHL" w:date="2022-07-17T15:37:00Z">
              <w:r>
                <w:t>for this code is ‘LN’</w:t>
              </w:r>
            </w:ins>
          </w:p>
        </w:tc>
        <w:tc>
          <w:tcPr>
            <w:tcW w:w="800" w:type="dxa"/>
            <w:tcBorders>
              <w:top w:val="single" w:sz="4" w:space="0" w:color="auto"/>
              <w:bottom w:val="single" w:sz="4" w:space="0" w:color="auto"/>
            </w:tcBorders>
            <w:shd w:val="clear" w:color="auto" w:fill="FFFFFF"/>
          </w:tcPr>
          <w:p w14:paraId="0FE28898" w14:textId="467234E4" w:rsidR="007F1BD2" w:rsidRDefault="00521F82" w:rsidP="005A6711">
            <w:pPr>
              <w:pStyle w:val="UserTableBody"/>
              <w:rPr>
                <w:ins w:id="6565" w:author="Merrick, Riki | APHL" w:date="2022-07-17T15:20:00Z"/>
              </w:rPr>
            </w:pPr>
            <w:ins w:id="6566" w:author="Merrick, Riki | APHL" w:date="2022-07-17T15:37:00Z">
              <w:r>
                <w:t>A</w:t>
              </w:r>
            </w:ins>
          </w:p>
        </w:tc>
      </w:tr>
      <w:tr w:rsidR="007F1BD2" w:rsidRPr="002707CE" w14:paraId="60E2BEFA" w14:textId="77777777" w:rsidTr="005A6711">
        <w:trPr>
          <w:ins w:id="6567" w:author="Merrick, Riki | APHL" w:date="2022-07-17T15:20:00Z"/>
        </w:trPr>
        <w:tc>
          <w:tcPr>
            <w:tcW w:w="1245" w:type="dxa"/>
            <w:tcBorders>
              <w:top w:val="single" w:sz="4" w:space="0" w:color="auto"/>
              <w:bottom w:val="single" w:sz="4" w:space="0" w:color="auto"/>
            </w:tcBorders>
            <w:shd w:val="clear" w:color="auto" w:fill="FFFFFF"/>
          </w:tcPr>
          <w:p w14:paraId="6ABC14B6" w14:textId="35EAC2EC" w:rsidR="007F1BD2" w:rsidRPr="005A6711" w:rsidRDefault="001750FC" w:rsidP="005A6711">
            <w:pPr>
              <w:pStyle w:val="UserTableBody"/>
              <w:rPr>
                <w:ins w:id="6568" w:author="Merrick, Riki | APHL" w:date="2022-07-17T15:20:00Z"/>
              </w:rPr>
            </w:pPr>
            <w:ins w:id="6569" w:author="Merrick, Riki | APHL" w:date="2022-07-17T15:37:00Z">
              <w:r w:rsidRPr="001750FC">
                <w:t>LA29520-6</w:t>
              </w:r>
            </w:ins>
          </w:p>
        </w:tc>
        <w:tc>
          <w:tcPr>
            <w:tcW w:w="1755" w:type="dxa"/>
            <w:tcBorders>
              <w:top w:val="single" w:sz="4" w:space="0" w:color="auto"/>
              <w:bottom w:val="single" w:sz="4" w:space="0" w:color="auto"/>
            </w:tcBorders>
            <w:shd w:val="clear" w:color="auto" w:fill="FFFFFF"/>
          </w:tcPr>
          <w:p w14:paraId="4C738992" w14:textId="3918D85A" w:rsidR="007F1BD2" w:rsidRPr="002707CE" w:rsidRDefault="00D213C4" w:rsidP="005A6711">
            <w:pPr>
              <w:pStyle w:val="UserTableBody"/>
              <w:rPr>
                <w:ins w:id="6570" w:author="Merrick, Riki | APHL" w:date="2022-07-17T15:20:00Z"/>
              </w:rPr>
            </w:pPr>
            <w:ins w:id="6571" w:author="Merrick, Riki | APHL" w:date="2022-07-17T15:36:00Z">
              <w:r w:rsidRPr="00521F82">
                <w:rPr>
                  <w:rPrChange w:id="6572" w:author="Merrick, Riki | APHL" w:date="2022-07-17T15:37:00Z">
                    <w:rPr>
                      <w:rFonts w:ascii="Verdana" w:hAnsi="Verdana"/>
                      <w:color w:val="333333"/>
                      <w:sz w:val="18"/>
                      <w:szCs w:val="18"/>
                      <w:shd w:val="clear" w:color="auto" w:fill="FFFFFF"/>
                    </w:rPr>
                  </w:rPrChange>
                </w:rPr>
                <w:t>They, Them, Their, Theirs, Themself</w:t>
              </w:r>
            </w:ins>
          </w:p>
        </w:tc>
        <w:tc>
          <w:tcPr>
            <w:tcW w:w="2600" w:type="dxa"/>
            <w:tcBorders>
              <w:top w:val="single" w:sz="4" w:space="0" w:color="auto"/>
              <w:bottom w:val="single" w:sz="4" w:space="0" w:color="auto"/>
            </w:tcBorders>
            <w:shd w:val="clear" w:color="auto" w:fill="FFFFFF"/>
          </w:tcPr>
          <w:p w14:paraId="07718A39" w14:textId="7C8BB567" w:rsidR="007F1BD2" w:rsidRPr="002707CE" w:rsidRDefault="00521F82" w:rsidP="005A6711">
            <w:pPr>
              <w:pStyle w:val="UserTableBody"/>
              <w:rPr>
                <w:ins w:id="6573" w:author="Merrick, Riki | APHL" w:date="2022-07-17T15:20:00Z"/>
              </w:rPr>
            </w:pPr>
            <w:ins w:id="6574" w:author="Merrick, Riki | APHL" w:date="2022-07-17T15:37:00Z">
              <w:r w:rsidRPr="00521F82">
                <w:rPr>
                  <w:rPrChange w:id="6575" w:author="Merrick, Riki | APHL" w:date="2022-07-17T15:37:00Z">
                    <w:rPr>
                      <w:rFonts w:ascii="Verdana" w:hAnsi="Verdana"/>
                      <w:color w:val="333333"/>
                      <w:sz w:val="18"/>
                      <w:szCs w:val="18"/>
                      <w:shd w:val="clear" w:color="auto" w:fill="FFFFFF"/>
                    </w:rPr>
                  </w:rPrChange>
                </w:rPr>
                <w:t>English personal pronouns, typically not associated with masculinity or femininity, that are requested by a person to be used by them.</w:t>
              </w:r>
            </w:ins>
          </w:p>
        </w:tc>
        <w:tc>
          <w:tcPr>
            <w:tcW w:w="2800" w:type="dxa"/>
            <w:tcBorders>
              <w:top w:val="single" w:sz="4" w:space="0" w:color="auto"/>
              <w:bottom w:val="single" w:sz="4" w:space="0" w:color="auto"/>
            </w:tcBorders>
            <w:shd w:val="clear" w:color="auto" w:fill="FFFFFF"/>
          </w:tcPr>
          <w:p w14:paraId="29D05A91" w14:textId="64004A39" w:rsidR="007F1BD2" w:rsidRPr="002707CE" w:rsidRDefault="00521F82" w:rsidP="005A6711">
            <w:pPr>
              <w:pStyle w:val="UserTableBody"/>
              <w:rPr>
                <w:ins w:id="6576" w:author="Merrick, Riki | APHL" w:date="2022-07-17T15:20:00Z"/>
              </w:rPr>
            </w:pPr>
            <w:ins w:id="6577" w:author="Merrick, Riki | APHL" w:date="2022-07-17T15:37:00Z">
              <w:r>
                <w:t xml:space="preserve">The </w:t>
              </w:r>
            </w:ins>
            <w:ins w:id="6578" w:author="Merrick, Riki | APHL" w:date="2022-07-17T18:36:00Z">
              <w:r w:rsidR="00BA1666">
                <w:t xml:space="preserve">HL70396 code </w:t>
              </w:r>
            </w:ins>
            <w:ins w:id="6579" w:author="Merrick, Riki | APHL" w:date="2022-07-17T15:37:00Z">
              <w:r>
                <w:t>for this code is ‘LN’</w:t>
              </w:r>
            </w:ins>
          </w:p>
        </w:tc>
        <w:tc>
          <w:tcPr>
            <w:tcW w:w="800" w:type="dxa"/>
            <w:tcBorders>
              <w:top w:val="single" w:sz="4" w:space="0" w:color="auto"/>
              <w:bottom w:val="single" w:sz="4" w:space="0" w:color="auto"/>
            </w:tcBorders>
            <w:shd w:val="clear" w:color="auto" w:fill="FFFFFF"/>
          </w:tcPr>
          <w:p w14:paraId="392F2672" w14:textId="147FE9D2" w:rsidR="007F1BD2" w:rsidRDefault="00521F82" w:rsidP="005A6711">
            <w:pPr>
              <w:pStyle w:val="UserTableBody"/>
              <w:rPr>
                <w:ins w:id="6580" w:author="Merrick, Riki | APHL" w:date="2022-07-17T15:20:00Z"/>
              </w:rPr>
            </w:pPr>
            <w:ins w:id="6581" w:author="Merrick, Riki | APHL" w:date="2022-07-17T15:37:00Z">
              <w:r>
                <w:t>A</w:t>
              </w:r>
            </w:ins>
          </w:p>
        </w:tc>
      </w:tr>
    </w:tbl>
    <w:p w14:paraId="4A78CB2B" w14:textId="1C6BB56E" w:rsidR="007F1BD2" w:rsidRDefault="007F1BD2" w:rsidP="007F1BD2">
      <w:pPr>
        <w:pStyle w:val="NormalIndented"/>
        <w:rPr>
          <w:ins w:id="6582" w:author="Merrick, Riki | APHL" w:date="2022-07-15T09:27:00Z"/>
          <w:noProof/>
        </w:rPr>
      </w:pPr>
      <w:ins w:id="6583" w:author="Merrick, Riki | APHL" w:date="2022-07-17T15:20:00Z">
        <w:r>
          <w:rPr>
            <w:noProof/>
          </w:rPr>
          <w:t>&gt;</w:t>
        </w:r>
      </w:ins>
    </w:p>
    <w:p w14:paraId="0148452A" w14:textId="3EEA59CA" w:rsidR="00482C30" w:rsidRDefault="00482C30" w:rsidP="00482C30">
      <w:pPr>
        <w:pStyle w:val="NormalIndented"/>
        <w:rPr>
          <w:ins w:id="6584" w:author="Merrick, Riki | APHL" w:date="2022-07-17T14:57:00Z"/>
          <w:noProof/>
        </w:rPr>
      </w:pPr>
      <w:ins w:id="6585" w:author="Merrick, Riki | APHL" w:date="2022-07-15T09:27:00Z">
        <w:r>
          <w:rPr>
            <w:noProof/>
          </w:rPr>
          <w:t xml:space="preserve">For Sexual Orientation </w:t>
        </w:r>
      </w:ins>
      <w:ins w:id="6586" w:author="Merrick, Riki | APHL" w:date="2022-07-17T14:51:00Z">
        <w:r w:rsidR="00F05F9D">
          <w:rPr>
            <w:noProof/>
          </w:rPr>
          <w:t>(GSP-4 is populated with ‘</w:t>
        </w:r>
      </w:ins>
      <w:ins w:id="6587" w:author="Merrick, Riki | APHL" w:date="2022-07-17T14:52:00Z">
        <w:r w:rsidR="00F05F9D" w:rsidRPr="00F05F9D">
          <w:rPr>
            <w:noProof/>
          </w:rPr>
          <w:t>76690-7</w:t>
        </w:r>
        <w:r w:rsidR="00F05F9D">
          <w:rPr>
            <w:noProof/>
          </w:rPr>
          <w:t>^</w:t>
        </w:r>
        <w:r w:rsidR="00F05F9D" w:rsidRPr="00F05F9D">
          <w:rPr>
            <w:noProof/>
          </w:rPr>
          <w:t>Sexual orientation</w:t>
        </w:r>
      </w:ins>
      <w:ins w:id="6588" w:author="Merrick, Riki | APHL" w:date="2022-07-17T14:51:00Z">
        <w:r w:rsidR="00F05F9D">
          <w:rPr>
            <w:noProof/>
          </w:rPr>
          <w:t xml:space="preserve">^LN) </w:t>
        </w:r>
      </w:ins>
      <w:ins w:id="6589" w:author="Merrick, Riki | APHL" w:date="2022-07-15T09:27:00Z">
        <w:r>
          <w:rPr>
            <w:noProof/>
          </w:rPr>
          <w:t>r</w:t>
        </w:r>
        <w:r w:rsidRPr="004370DE">
          <w:rPr>
            <w:noProof/>
          </w:rPr>
          <w:t xml:space="preserve">efer to User-defined Table </w:t>
        </w:r>
      </w:ins>
      <w:ins w:id="6590" w:author="Merrick, Riki | APHL" w:date="2022-08-14T17:31:00Z">
        <w:r w:rsidR="005508E4">
          <w:rPr>
            <w:noProof/>
          </w:rPr>
          <w:t xml:space="preserve">HL7Nnn4 </w:t>
        </w:r>
      </w:ins>
      <w:ins w:id="6591" w:author="Merrick, Riki | APHL" w:date="2022-07-15T09:27:00Z">
        <w:r w:rsidRPr="004370DE">
          <w:rPr>
            <w:noProof/>
          </w:rPr>
          <w:t>&lt;</w:t>
        </w:r>
      </w:ins>
      <w:ins w:id="6592" w:author="Merrick, Riki | APHL" w:date="2022-07-17T14:53:00Z">
        <w:r w:rsidR="00A915F4">
          <w:rPr>
            <w:noProof/>
          </w:rPr>
          <w:t>FRANK TO ASSIGN</w:t>
        </w:r>
      </w:ins>
      <w:ins w:id="6593" w:author="Merrick, Riki | APHL" w:date="2022-07-15T09:27:00Z">
        <w:r w:rsidRPr="004370DE">
          <w:rPr>
            <w:noProof/>
          </w:rPr>
          <w:t>&gt; - &lt;</w:t>
        </w:r>
      </w:ins>
      <w:ins w:id="6594" w:author="Merrick, Riki | APHL" w:date="2022-07-17T14:53:00Z">
        <w:r w:rsidR="00A915F4">
          <w:rPr>
            <w:noProof/>
          </w:rPr>
          <w:t>Sexual Orientation</w:t>
        </w:r>
      </w:ins>
      <w:ins w:id="6595" w:author="Merrick, Riki | APHL" w:date="2022-07-15T09:27:00Z">
        <w:r w:rsidRPr="004370DE">
          <w:rPr>
            <w:noProof/>
          </w:rPr>
          <w:t>&gt; in Chapter 2C, Code Tables, for suggested values</w:t>
        </w:r>
      </w:ins>
      <w:ins w:id="6596" w:author="Merrick, Riki | APHL" w:date="2022-07-17T14:54:00Z">
        <w:r w:rsidR="00176BAA">
          <w:rPr>
            <w:noProof/>
          </w:rPr>
          <w:t xml:space="preserve">; </w:t>
        </w:r>
      </w:ins>
      <w:ins w:id="6597" w:author="Merrick, Riki | APHL" w:date="2022-07-17T14:56:00Z">
        <w:r w:rsidR="00807C8E">
          <w:rPr>
            <w:noProof/>
          </w:rPr>
          <w:t xml:space="preserve">use of </w:t>
        </w:r>
      </w:ins>
      <w:ins w:id="6598" w:author="Merrick, Riki | APHL" w:date="2022-07-17T14:55:00Z">
        <w:r w:rsidR="00176BAA">
          <w:rPr>
            <w:noProof/>
          </w:rPr>
          <w:t xml:space="preserve">external code systems like SNOMED CT </w:t>
        </w:r>
      </w:ins>
      <w:ins w:id="6599" w:author="Merrick, Riki | APHL" w:date="2022-07-17T14:56:00Z">
        <w:r w:rsidR="00807C8E">
          <w:rPr>
            <w:noProof/>
          </w:rPr>
          <w:t xml:space="preserve">to represent these concepts is </w:t>
        </w:r>
      </w:ins>
      <w:ins w:id="6600" w:author="Merrick, Riki | APHL" w:date="2022-07-17T14:55:00Z">
        <w:r w:rsidR="00807C8E">
          <w:rPr>
            <w:noProof/>
          </w:rPr>
          <w:t>recommen</w:t>
        </w:r>
      </w:ins>
      <w:ins w:id="6601" w:author="Merrick, Riki | APHL" w:date="2022-07-17T14:56:00Z">
        <w:r w:rsidR="00807C8E">
          <w:rPr>
            <w:noProof/>
          </w:rPr>
          <w:t>ded</w:t>
        </w:r>
      </w:ins>
      <w:commentRangeStart w:id="6602"/>
      <w:ins w:id="6603" w:author="Merrick, Riki | APHL" w:date="2022-07-17T14:55:00Z">
        <w:r w:rsidR="00807C8E">
          <w:rPr>
            <w:noProof/>
          </w:rPr>
          <w:t>; for example i</w:t>
        </w:r>
      </w:ins>
      <w:ins w:id="6604" w:author="Merrick, Riki | APHL" w:date="2022-07-15T09:27:00Z">
        <w:r w:rsidRPr="004370DE">
          <w:rPr>
            <w:noProof/>
          </w:rPr>
          <w:t>n the US see USCDI v2 values (</w:t>
        </w:r>
      </w:ins>
      <w:ins w:id="6605" w:author="Merrick, Riki | APHL" w:date="2022-07-17T14:53:00Z">
        <w:r w:rsidR="00D32C08">
          <w:rPr>
            <w:noProof/>
          </w:rPr>
          <w:fldChar w:fldCharType="begin"/>
        </w:r>
        <w:r w:rsidR="00D32C08">
          <w:rPr>
            <w:noProof/>
          </w:rPr>
          <w:instrText xml:space="preserve"> HYPERLINK "</w:instrText>
        </w:r>
      </w:ins>
      <w:ins w:id="6606" w:author="Merrick, Riki | APHL" w:date="2022-07-15T09:27:00Z">
        <w:r w:rsidR="00D32C08" w:rsidRPr="004370DE">
          <w:rPr>
            <w:noProof/>
          </w:rPr>
          <w:instrText>https://www.healthit.gov/isa/taxonomy/term/2741/uscdi-v2</w:instrText>
        </w:r>
      </w:ins>
      <w:ins w:id="6607" w:author="Merrick, Riki | APHL" w:date="2022-07-17T14:53:00Z">
        <w:r w:rsidR="00D32C08">
          <w:rPr>
            <w:noProof/>
          </w:rPr>
          <w:instrText xml:space="preserve">" </w:instrText>
        </w:r>
        <w:r w:rsidR="00D32C08">
          <w:rPr>
            <w:noProof/>
          </w:rPr>
          <w:fldChar w:fldCharType="separate"/>
        </w:r>
      </w:ins>
      <w:ins w:id="6608" w:author="Merrick, Riki | APHL" w:date="2022-07-15T09:27:00Z">
        <w:r w:rsidR="00D32C08" w:rsidRPr="00FA3846">
          <w:rPr>
            <w:rStyle w:val="Hyperlink"/>
            <w:rFonts w:ascii="Times New Roman" w:hAnsi="Times New Roman" w:cs="Times New Roman"/>
            <w:noProof/>
            <w:sz w:val="20"/>
          </w:rPr>
          <w:t>https://www.healthit.gov/isa/taxonomy/term/2741/uscdi-v2</w:t>
        </w:r>
      </w:ins>
      <w:ins w:id="6609" w:author="Merrick, Riki | APHL" w:date="2022-07-17T14:53:00Z">
        <w:r w:rsidR="00D32C08">
          <w:rPr>
            <w:noProof/>
          </w:rPr>
          <w:fldChar w:fldCharType="end"/>
        </w:r>
      </w:ins>
      <w:ins w:id="6610" w:author="Merrick, Riki | APHL" w:date="2022-07-15T09:27:00Z">
        <w:r w:rsidRPr="004370DE">
          <w:rPr>
            <w:noProof/>
          </w:rPr>
          <w:t>), which can be used as the base set, if appropriate for the jurisdiction.</w:t>
        </w:r>
      </w:ins>
      <w:commentRangeEnd w:id="6602"/>
      <w:ins w:id="6611" w:author="Merrick, Riki | APHL" w:date="2022-08-14T17:34:00Z">
        <w:r w:rsidR="003A2D04">
          <w:rPr>
            <w:rStyle w:val="CommentReference"/>
            <w:rFonts w:ascii="Verdana" w:hAnsi="Verdana"/>
            <w:kern w:val="0"/>
            <w:lang w:eastAsia="en-US"/>
          </w:rPr>
          <w:commentReference w:id="6602"/>
        </w:r>
      </w:ins>
    </w:p>
    <w:p w14:paraId="6BBC702D" w14:textId="77777777" w:rsidR="00807C8E" w:rsidRDefault="00807C8E" w:rsidP="00807C8E">
      <w:pPr>
        <w:pStyle w:val="NormalIndented"/>
        <w:rPr>
          <w:ins w:id="6612" w:author="Merrick, Riki | APHL" w:date="2022-07-17T14:57:00Z"/>
          <w:noProof/>
        </w:rPr>
      </w:pPr>
      <w:ins w:id="6613" w:author="Merrick, Riki | APHL" w:date="2022-07-17T14:57:00Z">
        <w:r>
          <w:rPr>
            <w:noProof/>
          </w:rPr>
          <w:t>&lt;CONTENT FOR CHAPTER 2C:</w:t>
        </w:r>
      </w:ins>
    </w:p>
    <w:p w14:paraId="37286FE6" w14:textId="62867D03" w:rsidR="00807C8E" w:rsidRPr="002707CE" w:rsidRDefault="00807C8E" w:rsidP="00807C8E">
      <w:pPr>
        <w:pStyle w:val="Heading6"/>
        <w:numPr>
          <w:ilvl w:val="0"/>
          <w:numId w:val="0"/>
        </w:numPr>
        <w:rPr>
          <w:ins w:id="6614" w:author="Merrick, Riki | APHL" w:date="2022-07-17T14:57:00Z"/>
        </w:rPr>
      </w:pPr>
      <w:ins w:id="6615" w:author="Merrick, Riki | APHL" w:date="2022-07-17T14:57:00Z">
        <w:r>
          <w:t>&lt;FR</w:t>
        </w:r>
      </w:ins>
      <w:ins w:id="6616" w:author="Merrick, Riki | APHL" w:date="2022-07-17T15:19:00Z">
        <w:r w:rsidR="00110ABF">
          <w:t>AN</w:t>
        </w:r>
      </w:ins>
      <w:ins w:id="6617" w:author="Merrick, Riki | APHL" w:date="2022-07-17T14:57:00Z">
        <w:r>
          <w:t>K TO ASSIGN&gt;</w:t>
        </w:r>
        <w:r w:rsidRPr="002707CE">
          <w:t xml:space="preserve"> - </w:t>
        </w:r>
      </w:ins>
      <w:ins w:id="6618" w:author="Merrick, Riki | APHL" w:date="2022-07-17T14:58:00Z">
        <w:r w:rsidR="00113C2F">
          <w:t>Sexual Orientation</w:t>
        </w:r>
      </w:ins>
    </w:p>
    <w:p w14:paraId="2559A6A5" w14:textId="77777777" w:rsidR="00807C8E" w:rsidRPr="002707CE" w:rsidRDefault="00807C8E" w:rsidP="00807C8E">
      <w:pPr>
        <w:pStyle w:val="Subheading"/>
        <w:rPr>
          <w:ins w:id="6619" w:author="Merrick, Riki | APHL" w:date="2022-07-17T14:57:00Z"/>
        </w:rPr>
      </w:pPr>
      <w:ins w:id="6620" w:author="Merrick, Riki | APHL" w:date="2022-07-17T14:57:00Z">
        <w:r>
          <w:t>Concept Domain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07C8E" w:rsidRPr="002707CE" w14:paraId="378CBFBB" w14:textId="77777777" w:rsidTr="005A6711">
        <w:trPr>
          <w:ins w:id="6621" w:author="Merrick, Riki | APHL" w:date="2022-07-17T14:57:00Z"/>
        </w:trPr>
        <w:tc>
          <w:tcPr>
            <w:tcW w:w="2600" w:type="dxa"/>
            <w:shd w:val="clear" w:color="auto" w:fill="F3F3F3"/>
          </w:tcPr>
          <w:p w14:paraId="7B5AC47B" w14:textId="77777777" w:rsidR="00807C8E" w:rsidRPr="002707CE" w:rsidRDefault="00807C8E" w:rsidP="005A6711">
            <w:pPr>
              <w:pStyle w:val="OtherTableHeader"/>
              <w:rPr>
                <w:ins w:id="6622" w:author="Merrick, Riki | APHL" w:date="2022-07-17T14:57:00Z"/>
              </w:rPr>
            </w:pPr>
            <w:ins w:id="6623" w:author="Merrick, Riki | APHL" w:date="2022-07-17T14:57:00Z">
              <w:r w:rsidRPr="002707CE">
                <w:t>Concept Domain Name</w:t>
              </w:r>
            </w:ins>
          </w:p>
        </w:tc>
        <w:tc>
          <w:tcPr>
            <w:tcW w:w="6600" w:type="dxa"/>
            <w:shd w:val="clear" w:color="auto" w:fill="auto"/>
          </w:tcPr>
          <w:p w14:paraId="643099E5" w14:textId="29F3B003" w:rsidR="00807C8E" w:rsidRPr="002707CE" w:rsidRDefault="00113C2F" w:rsidP="005A6711">
            <w:pPr>
              <w:pStyle w:val="OtherTableBody"/>
              <w:rPr>
                <w:ins w:id="6624" w:author="Merrick, Riki | APHL" w:date="2022-07-17T14:57:00Z"/>
              </w:rPr>
            </w:pPr>
            <w:ins w:id="6625" w:author="Merrick, Riki | APHL" w:date="2022-07-17T14:58:00Z">
              <w:r>
                <w:t>Sexual Orientation</w:t>
              </w:r>
            </w:ins>
          </w:p>
        </w:tc>
      </w:tr>
      <w:tr w:rsidR="00807C8E" w:rsidRPr="002707CE" w14:paraId="7B59FAF1" w14:textId="77777777" w:rsidTr="005A6711">
        <w:trPr>
          <w:ins w:id="6626" w:author="Merrick, Riki | APHL" w:date="2022-07-17T14:57:00Z"/>
        </w:trPr>
        <w:tc>
          <w:tcPr>
            <w:tcW w:w="2600" w:type="dxa"/>
            <w:shd w:val="clear" w:color="auto" w:fill="F3F3F3"/>
          </w:tcPr>
          <w:p w14:paraId="2DA44519" w14:textId="77777777" w:rsidR="00807C8E" w:rsidRPr="002707CE" w:rsidRDefault="00807C8E" w:rsidP="005A6711">
            <w:pPr>
              <w:pStyle w:val="OtherTableHeader"/>
              <w:rPr>
                <w:ins w:id="6627" w:author="Merrick, Riki | APHL" w:date="2022-07-17T14:57:00Z"/>
              </w:rPr>
            </w:pPr>
            <w:ins w:id="6628" w:author="Merrick, Riki | APHL" w:date="2022-07-17T14:57:00Z">
              <w:r w:rsidRPr="002707CE">
                <w:t>Description</w:t>
              </w:r>
            </w:ins>
          </w:p>
        </w:tc>
        <w:tc>
          <w:tcPr>
            <w:tcW w:w="6600" w:type="dxa"/>
            <w:shd w:val="clear" w:color="auto" w:fill="auto"/>
          </w:tcPr>
          <w:p w14:paraId="11FB9398" w14:textId="47D8D69C" w:rsidR="00807C8E" w:rsidRPr="002707CE" w:rsidRDefault="00CB417C" w:rsidP="005A6711">
            <w:pPr>
              <w:pStyle w:val="OtherTableBody"/>
              <w:rPr>
                <w:ins w:id="6629" w:author="Merrick, Riki | APHL" w:date="2022-07-17T14:57:00Z"/>
              </w:rPr>
            </w:pPr>
            <w:ins w:id="6630" w:author="Merrick, Riki | APHL" w:date="2022-08-08T19:21:00Z">
              <w:r>
                <w:t>C</w:t>
              </w:r>
            </w:ins>
            <w:ins w:id="6631" w:author="Merrick, Riki | APHL" w:date="2022-07-17T14:57:00Z">
              <w:r w:rsidR="00807C8E">
                <w:t xml:space="preserve">oncepts used to properly describe a person’s </w:t>
              </w:r>
            </w:ins>
            <w:ins w:id="6632" w:author="Merrick, Riki | APHL" w:date="2022-07-17T14:59:00Z">
              <w:r w:rsidR="00555199" w:rsidRPr="00555199">
                <w:t>emotional, romantic, sexual, or affectional attraction to another person</w:t>
              </w:r>
            </w:ins>
          </w:p>
        </w:tc>
      </w:tr>
      <w:tr w:rsidR="00807C8E" w:rsidRPr="002707CE" w14:paraId="2C702848" w14:textId="77777777" w:rsidTr="005A6711">
        <w:trPr>
          <w:ins w:id="6633" w:author="Merrick, Riki | APHL" w:date="2022-07-17T14:57:00Z"/>
        </w:trPr>
        <w:tc>
          <w:tcPr>
            <w:tcW w:w="2600" w:type="dxa"/>
            <w:shd w:val="clear" w:color="auto" w:fill="F3F3F3"/>
          </w:tcPr>
          <w:p w14:paraId="45FCEFC1" w14:textId="77777777" w:rsidR="00807C8E" w:rsidRPr="002707CE" w:rsidRDefault="00807C8E" w:rsidP="005A6711">
            <w:pPr>
              <w:pStyle w:val="OtherTableHeader"/>
              <w:rPr>
                <w:ins w:id="6634" w:author="Merrick, Riki | APHL" w:date="2022-07-17T14:57:00Z"/>
              </w:rPr>
            </w:pPr>
            <w:ins w:id="6635" w:author="Merrick, Riki | APHL" w:date="2022-07-17T14:57:00Z">
              <w:r w:rsidRPr="002707CE">
                <w:t>Concept Domain Only</w:t>
              </w:r>
            </w:ins>
          </w:p>
        </w:tc>
        <w:tc>
          <w:tcPr>
            <w:tcW w:w="6600" w:type="dxa"/>
            <w:shd w:val="clear" w:color="auto" w:fill="auto"/>
          </w:tcPr>
          <w:p w14:paraId="138690DD" w14:textId="29E324F0" w:rsidR="00807C8E" w:rsidRPr="002707CE" w:rsidRDefault="00F50565" w:rsidP="005A6711">
            <w:pPr>
              <w:pStyle w:val="OtherTableBody"/>
              <w:rPr>
                <w:ins w:id="6636" w:author="Merrick, Riki | APHL" w:date="2022-07-17T14:57:00Z"/>
              </w:rPr>
            </w:pPr>
            <w:ins w:id="6637" w:author="Merrick, Riki | APHL" w:date="2022-07-17T15:04:00Z">
              <w:r>
                <w:t>no</w:t>
              </w:r>
            </w:ins>
          </w:p>
        </w:tc>
      </w:tr>
    </w:tbl>
    <w:p w14:paraId="65C61C42" w14:textId="77777777" w:rsidR="00807C8E" w:rsidRPr="002707CE" w:rsidRDefault="00807C8E" w:rsidP="00807C8E">
      <w:pPr>
        <w:rPr>
          <w:ins w:id="6638" w:author="Merrick, Riki | APHL" w:date="2022-07-17T14:57:00Z"/>
        </w:rPr>
      </w:pPr>
    </w:p>
    <w:p w14:paraId="7C370277" w14:textId="77777777" w:rsidR="00807C8E" w:rsidRPr="002707CE" w:rsidRDefault="00807C8E" w:rsidP="00807C8E">
      <w:pPr>
        <w:pStyle w:val="Subheading"/>
        <w:rPr>
          <w:ins w:id="6639" w:author="Merrick, Riki | APHL" w:date="2022-07-17T14:57:00Z"/>
        </w:rPr>
      </w:pPr>
      <w:ins w:id="6640" w:author="Merrick, Riki | APHL" w:date="2022-07-17T14:57:00Z">
        <w:r>
          <w:t>Code System Identification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07C8E" w:rsidRPr="002707CE" w14:paraId="6A440743" w14:textId="77777777" w:rsidTr="005A6711">
        <w:trPr>
          <w:ins w:id="6641" w:author="Merrick, Riki | APHL" w:date="2022-07-17T14:57:00Z"/>
        </w:trPr>
        <w:tc>
          <w:tcPr>
            <w:tcW w:w="2000" w:type="dxa"/>
            <w:shd w:val="clear" w:color="auto" w:fill="F3F3F3"/>
          </w:tcPr>
          <w:p w14:paraId="65667E0C" w14:textId="77777777" w:rsidR="00807C8E" w:rsidRPr="002707CE" w:rsidRDefault="00807C8E" w:rsidP="005A6711">
            <w:pPr>
              <w:pStyle w:val="OtherTableHeader"/>
              <w:rPr>
                <w:ins w:id="6642" w:author="Merrick, Riki | APHL" w:date="2022-07-17T14:57:00Z"/>
              </w:rPr>
            </w:pPr>
            <w:ins w:id="6643" w:author="Merrick, Riki | APHL" w:date="2022-07-17T14:57:00Z">
              <w:r w:rsidRPr="002707CE">
                <w:t>OID</w:t>
              </w:r>
            </w:ins>
          </w:p>
        </w:tc>
        <w:tc>
          <w:tcPr>
            <w:tcW w:w="7200" w:type="dxa"/>
            <w:shd w:val="clear" w:color="auto" w:fill="auto"/>
          </w:tcPr>
          <w:p w14:paraId="27FE8514" w14:textId="46092AC9" w:rsidR="00807C8E" w:rsidRPr="002707CE" w:rsidRDefault="00300C55" w:rsidP="005A6711">
            <w:pPr>
              <w:pStyle w:val="OtherTableBody"/>
              <w:rPr>
                <w:ins w:id="6644" w:author="Merrick, Riki | APHL" w:date="2022-07-17T14:57:00Z"/>
              </w:rPr>
            </w:pPr>
            <w:ins w:id="6645" w:author="Merrick, Riki | APHL" w:date="2022-08-01T16:26:00Z">
              <w:r w:rsidRPr="006D66F0">
                <w:t>2.16.840.1.113883.6.96</w:t>
              </w:r>
            </w:ins>
          </w:p>
        </w:tc>
      </w:tr>
      <w:tr w:rsidR="00807C8E" w:rsidRPr="002707CE" w14:paraId="250A77D8" w14:textId="77777777" w:rsidTr="005A6711">
        <w:trPr>
          <w:ins w:id="6646" w:author="Merrick, Riki | APHL" w:date="2022-07-17T14:57:00Z"/>
        </w:trPr>
        <w:tc>
          <w:tcPr>
            <w:tcW w:w="2000" w:type="dxa"/>
            <w:shd w:val="clear" w:color="auto" w:fill="F3F3F3"/>
          </w:tcPr>
          <w:p w14:paraId="4ED77B9E" w14:textId="77777777" w:rsidR="00807C8E" w:rsidRPr="002707CE" w:rsidRDefault="00807C8E" w:rsidP="005A6711">
            <w:pPr>
              <w:pStyle w:val="OtherTableHeader"/>
              <w:rPr>
                <w:ins w:id="6647" w:author="Merrick, Riki | APHL" w:date="2022-07-17T14:57:00Z"/>
              </w:rPr>
            </w:pPr>
            <w:ins w:id="6648" w:author="Merrick, Riki | APHL" w:date="2022-07-17T14:57:00Z">
              <w:r w:rsidRPr="002707CE">
                <w:t>Version</w:t>
              </w:r>
            </w:ins>
          </w:p>
        </w:tc>
        <w:tc>
          <w:tcPr>
            <w:tcW w:w="7200" w:type="dxa"/>
            <w:shd w:val="clear" w:color="auto" w:fill="auto"/>
          </w:tcPr>
          <w:p w14:paraId="3BAE33EA" w14:textId="34E2F353" w:rsidR="00807C8E" w:rsidRDefault="00300C55" w:rsidP="005A6711">
            <w:pPr>
              <w:pStyle w:val="OtherTableBody"/>
              <w:rPr>
                <w:ins w:id="6649" w:author="Merrick, Riki | APHL" w:date="2022-07-17T14:57:00Z"/>
              </w:rPr>
            </w:pPr>
            <w:ins w:id="6650" w:author="Merrick, Riki | APHL" w:date="2022-08-01T16:25:00Z">
              <w:r w:rsidRPr="002707CE">
                <w:t>Versioning defined by external organization; see external source for details.</w:t>
              </w:r>
            </w:ins>
          </w:p>
        </w:tc>
      </w:tr>
      <w:tr w:rsidR="00807C8E" w:rsidRPr="002707CE" w14:paraId="42070D0F" w14:textId="77777777" w:rsidTr="005A6711">
        <w:trPr>
          <w:ins w:id="6651" w:author="Merrick, Riki | APHL" w:date="2022-07-17T14:57:00Z"/>
        </w:trPr>
        <w:tc>
          <w:tcPr>
            <w:tcW w:w="2000" w:type="dxa"/>
            <w:shd w:val="clear" w:color="auto" w:fill="F3F3F3"/>
          </w:tcPr>
          <w:p w14:paraId="1DA45929" w14:textId="77777777" w:rsidR="00807C8E" w:rsidRPr="002707CE" w:rsidRDefault="00807C8E" w:rsidP="005A6711">
            <w:pPr>
              <w:pStyle w:val="OtherTableHeader"/>
              <w:rPr>
                <w:ins w:id="6652" w:author="Merrick, Riki | APHL" w:date="2022-07-17T14:57:00Z"/>
              </w:rPr>
            </w:pPr>
            <w:proofErr w:type="spellStart"/>
            <w:ins w:id="6653" w:author="Merrick, Riki | APHL" w:date="2022-07-17T14:57:00Z">
              <w:r w:rsidRPr="002707CE">
                <w:t>symbolicName</w:t>
              </w:r>
              <w:proofErr w:type="spellEnd"/>
            </w:ins>
          </w:p>
        </w:tc>
        <w:tc>
          <w:tcPr>
            <w:tcW w:w="7200" w:type="dxa"/>
            <w:shd w:val="clear" w:color="auto" w:fill="auto"/>
          </w:tcPr>
          <w:p w14:paraId="44FD3C81" w14:textId="64032680" w:rsidR="00807C8E" w:rsidRPr="002707CE" w:rsidRDefault="00AD20F9" w:rsidP="005A6711">
            <w:pPr>
              <w:pStyle w:val="OtherTableBody"/>
              <w:rPr>
                <w:ins w:id="6654" w:author="Merrick, Riki | APHL" w:date="2022-07-17T14:57:00Z"/>
              </w:rPr>
            </w:pPr>
            <w:ins w:id="6655" w:author="Merrick, Riki | APHL" w:date="2022-07-17T18:26:00Z">
              <w:r>
                <w:t>SNOMED CT</w:t>
              </w:r>
            </w:ins>
          </w:p>
        </w:tc>
      </w:tr>
      <w:tr w:rsidR="00300C55" w:rsidRPr="002707CE" w14:paraId="4E9182CB" w14:textId="77777777" w:rsidTr="005A6711">
        <w:trPr>
          <w:ins w:id="6656" w:author="Merrick, Riki | APHL" w:date="2022-07-17T14:57:00Z"/>
        </w:trPr>
        <w:tc>
          <w:tcPr>
            <w:tcW w:w="2000" w:type="dxa"/>
            <w:shd w:val="clear" w:color="auto" w:fill="F3F3F3"/>
          </w:tcPr>
          <w:p w14:paraId="238CDD61" w14:textId="1962BB82" w:rsidR="00300C55" w:rsidRPr="002707CE" w:rsidRDefault="00300C55" w:rsidP="00300C55">
            <w:pPr>
              <w:pStyle w:val="OtherTableHeader"/>
              <w:rPr>
                <w:ins w:id="6657" w:author="Merrick, Riki | APHL" w:date="2022-07-17T14:57:00Z"/>
              </w:rPr>
            </w:pPr>
            <w:ins w:id="6658" w:author="Merrick, Riki | APHL" w:date="2022-08-01T16:26:00Z">
              <w:r>
                <w:t>Copyright</w:t>
              </w:r>
            </w:ins>
          </w:p>
        </w:tc>
        <w:tc>
          <w:tcPr>
            <w:tcW w:w="7200" w:type="dxa"/>
            <w:shd w:val="clear" w:color="auto" w:fill="auto"/>
          </w:tcPr>
          <w:p w14:paraId="6E159F69" w14:textId="7BC033E1" w:rsidR="00300C55" w:rsidRPr="002707CE" w:rsidRDefault="00300C55" w:rsidP="00300C55">
            <w:pPr>
              <w:pStyle w:val="OtherTableBody"/>
              <w:rPr>
                <w:ins w:id="6659" w:author="Merrick, Riki | APHL" w:date="2022-07-17T14:57:00Z"/>
              </w:rPr>
            </w:pPr>
            <w:ins w:id="6660" w:author="Merrick, Riki | APHL" w:date="2022-08-01T16:26:00Z">
              <w:r w:rsidRPr="00F46F73">
                <w:t xml:space="preserve">This resource includes content from SNOMED Clinical Terms® (SNOMED CT®) which is copyright of the International Health Terminology Standards Development </w:t>
              </w:r>
              <w:proofErr w:type="spellStart"/>
              <w:r w:rsidRPr="00F46F73">
                <w:t>Organisation</w:t>
              </w:r>
              <w:proofErr w:type="spellEnd"/>
              <w:r w:rsidRPr="00F46F73">
                <w:t xml:space="preserve"> (IHTSDO). Implementers of these specifications must have the appropriate SNOMED CT Affiliate license - for more information contact </w:t>
              </w:r>
              <w:r>
                <w:fldChar w:fldCharType="begin"/>
              </w:r>
              <w:r>
                <w:instrText xml:space="preserve"> HYPERLINK "</w:instrText>
              </w:r>
              <w:r w:rsidRPr="00F46F73">
                <w:instrText>http://www.snomed.org/snomed-ct/get-snomed-ct</w:instrText>
              </w:r>
              <w:r>
                <w:instrText xml:space="preserve">" </w:instrText>
              </w:r>
              <w:r>
                <w:fldChar w:fldCharType="separate"/>
              </w:r>
              <w:r w:rsidRPr="007B0B7A">
                <w:rPr>
                  <w:rStyle w:val="Hyperlink"/>
                  <w:rFonts w:ascii="Times New Roman" w:hAnsi="Times New Roman" w:cs="Times New Roman"/>
                </w:rPr>
                <w:t>http://www.snomed.org/snomed-ct/get-snomed-ct</w:t>
              </w:r>
              <w:r>
                <w:fldChar w:fldCharType="end"/>
              </w:r>
              <w:r>
                <w:t xml:space="preserve"> </w:t>
              </w:r>
              <w:r w:rsidRPr="00F46F73">
                <w:t xml:space="preserve"> or </w:t>
              </w:r>
              <w:r>
                <w:fldChar w:fldCharType="begin"/>
              </w:r>
              <w:r>
                <w:instrText xml:space="preserve"> HYPERLINK "mailto:</w:instrText>
              </w:r>
              <w:r w:rsidRPr="00F46F73">
                <w:instrText>info@snomed.org</w:instrText>
              </w:r>
              <w:r>
                <w:instrText xml:space="preserve">" </w:instrText>
              </w:r>
              <w:r>
                <w:fldChar w:fldCharType="separate"/>
              </w:r>
              <w:r w:rsidRPr="007B0B7A">
                <w:rPr>
                  <w:rStyle w:val="Hyperlink"/>
                  <w:rFonts w:ascii="Times New Roman" w:hAnsi="Times New Roman" w:cs="Times New Roman"/>
                </w:rPr>
                <w:t>info@snomed.org</w:t>
              </w:r>
              <w:r>
                <w:fldChar w:fldCharType="end"/>
              </w:r>
              <w:r>
                <w:t xml:space="preserve">  </w:t>
              </w:r>
            </w:ins>
          </w:p>
        </w:tc>
      </w:tr>
      <w:tr w:rsidR="00300C55" w:rsidRPr="002707CE" w14:paraId="2535A15C" w14:textId="77777777" w:rsidTr="005A6711">
        <w:trPr>
          <w:ins w:id="6661" w:author="Merrick, Riki | APHL" w:date="2022-08-01T16:26:00Z"/>
        </w:trPr>
        <w:tc>
          <w:tcPr>
            <w:tcW w:w="2000" w:type="dxa"/>
            <w:shd w:val="clear" w:color="auto" w:fill="F3F3F3"/>
          </w:tcPr>
          <w:p w14:paraId="13C0EBE1" w14:textId="157C0B49" w:rsidR="00300C55" w:rsidRDefault="00300C55" w:rsidP="00300C55">
            <w:pPr>
              <w:pStyle w:val="OtherTableHeader"/>
              <w:rPr>
                <w:ins w:id="6662" w:author="Merrick, Riki | APHL" w:date="2022-08-01T16:26:00Z"/>
              </w:rPr>
            </w:pPr>
            <w:ins w:id="6663" w:author="Merrick, Riki | APHL" w:date="2022-08-01T16:26:00Z">
              <w:r w:rsidRPr="002707CE">
                <w:t>Description</w:t>
              </w:r>
            </w:ins>
          </w:p>
        </w:tc>
        <w:tc>
          <w:tcPr>
            <w:tcW w:w="7200" w:type="dxa"/>
            <w:shd w:val="clear" w:color="auto" w:fill="auto"/>
          </w:tcPr>
          <w:p w14:paraId="52C9A039" w14:textId="77777777" w:rsidR="00300C55" w:rsidRDefault="00300C55" w:rsidP="00300C55">
            <w:pPr>
              <w:pStyle w:val="OtherTableBody"/>
              <w:rPr>
                <w:ins w:id="6664" w:author="Merrick, Riki | APHL" w:date="2022-08-01T16:26:00Z"/>
              </w:rPr>
            </w:pPr>
            <w:ins w:id="6665" w:author="Merrick, Riki | APHL" w:date="2022-08-01T16:26:00Z">
              <w:r>
                <w:t xml:space="preserve">For information go to </w:t>
              </w:r>
              <w:r>
                <w:fldChar w:fldCharType="begin"/>
              </w:r>
              <w:r>
                <w:instrText xml:space="preserve"> HYPERLINK "</w:instrText>
              </w:r>
              <w:r w:rsidRPr="00BA1666">
                <w:instrText>http://www.snomed.org</w:instrText>
              </w:r>
              <w:r>
                <w:instrText xml:space="preserve">" </w:instrText>
              </w:r>
              <w:r>
                <w:fldChar w:fldCharType="separate"/>
              </w:r>
              <w:r w:rsidRPr="007B0B7A">
                <w:rPr>
                  <w:rStyle w:val="Hyperlink"/>
                  <w:rFonts w:ascii="Times New Roman" w:hAnsi="Times New Roman" w:cs="Times New Roman"/>
                </w:rPr>
                <w:t>http://www.snomed.org</w:t>
              </w:r>
              <w:r>
                <w:fldChar w:fldCharType="end"/>
              </w:r>
              <w:r>
                <w:t xml:space="preserve"> </w:t>
              </w:r>
            </w:ins>
          </w:p>
          <w:p w14:paraId="6B25D3A7" w14:textId="1C148719" w:rsidR="00300C55" w:rsidRPr="00F46F73" w:rsidRDefault="00300C55" w:rsidP="00300C55">
            <w:pPr>
              <w:pStyle w:val="OtherTableBody"/>
              <w:rPr>
                <w:ins w:id="6666" w:author="Merrick, Riki | APHL" w:date="2022-08-01T16:26:00Z"/>
              </w:rPr>
            </w:pPr>
            <w:ins w:id="6667" w:author="Merrick, Riki | APHL" w:date="2022-08-01T16:26:00Z">
              <w:r>
                <w:t>The HL70396 code for this code system is ‘SCT’</w:t>
              </w:r>
            </w:ins>
          </w:p>
        </w:tc>
      </w:tr>
    </w:tbl>
    <w:p w14:paraId="3F538521" w14:textId="77777777" w:rsidR="00807C8E" w:rsidRPr="002707CE" w:rsidRDefault="00807C8E" w:rsidP="00807C8E">
      <w:pPr>
        <w:rPr>
          <w:ins w:id="6668" w:author="Merrick, Riki | APHL" w:date="2022-07-17T14:57:00Z"/>
        </w:rPr>
      </w:pPr>
    </w:p>
    <w:p w14:paraId="02272599" w14:textId="77777777" w:rsidR="00807C8E" w:rsidRPr="002707CE" w:rsidRDefault="00807C8E" w:rsidP="00807C8E">
      <w:pPr>
        <w:pStyle w:val="Subheading"/>
        <w:rPr>
          <w:ins w:id="6669" w:author="Merrick, Riki | APHL" w:date="2022-07-17T14:57:00Z"/>
        </w:rPr>
      </w:pPr>
      <w:ins w:id="6670" w:author="Merrick, Riki | APHL" w:date="2022-07-17T14:57:00Z">
        <w:r>
          <w:t>Value Set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07C8E" w:rsidRPr="002707CE" w14:paraId="24132A78" w14:textId="77777777" w:rsidTr="005A6711">
        <w:trPr>
          <w:ins w:id="6671" w:author="Merrick, Riki | APHL" w:date="2022-07-17T14:57:00Z"/>
        </w:trPr>
        <w:tc>
          <w:tcPr>
            <w:tcW w:w="2800" w:type="dxa"/>
            <w:shd w:val="clear" w:color="auto" w:fill="F3F3F3"/>
          </w:tcPr>
          <w:p w14:paraId="32DA138F" w14:textId="77777777" w:rsidR="00807C8E" w:rsidRPr="002707CE" w:rsidRDefault="00807C8E" w:rsidP="005A6711">
            <w:pPr>
              <w:pStyle w:val="OtherTableHeader"/>
              <w:rPr>
                <w:ins w:id="6672" w:author="Merrick, Riki | APHL" w:date="2022-07-17T14:57:00Z"/>
              </w:rPr>
            </w:pPr>
            <w:ins w:id="6673" w:author="Merrick, Riki | APHL" w:date="2022-07-17T14:57:00Z">
              <w:r w:rsidRPr="002707CE">
                <w:t>OID</w:t>
              </w:r>
            </w:ins>
          </w:p>
        </w:tc>
        <w:tc>
          <w:tcPr>
            <w:tcW w:w="6400" w:type="dxa"/>
            <w:shd w:val="clear" w:color="auto" w:fill="auto"/>
          </w:tcPr>
          <w:p w14:paraId="732D1889" w14:textId="1F8F36F7" w:rsidR="00807C8E" w:rsidRPr="002707CE" w:rsidRDefault="00986728" w:rsidP="005A6711">
            <w:pPr>
              <w:pStyle w:val="OtherTableBody"/>
              <w:rPr>
                <w:ins w:id="6674" w:author="Merrick, Riki | APHL" w:date="2022-07-17T14:57:00Z"/>
              </w:rPr>
            </w:pPr>
            <w:ins w:id="6675" w:author="Merrick, Riki | APHL" w:date="2022-08-08T19:38:00Z">
              <w:r>
                <w:rPr>
                  <w:rFonts w:ascii="Arial" w:hAnsi="Arial" w:cs="Arial"/>
                  <w:color w:val="222222"/>
                  <w:shd w:val="clear" w:color="auto" w:fill="FFFFFF"/>
                </w:rPr>
                <w:t>2.16.840.1.113762.1.4.1021.33</w:t>
              </w:r>
            </w:ins>
          </w:p>
        </w:tc>
      </w:tr>
      <w:tr w:rsidR="00807C8E" w:rsidRPr="002707CE" w14:paraId="48351945" w14:textId="77777777" w:rsidTr="005A6711">
        <w:trPr>
          <w:ins w:id="6676" w:author="Merrick, Riki | APHL" w:date="2022-07-17T14:57:00Z"/>
        </w:trPr>
        <w:tc>
          <w:tcPr>
            <w:tcW w:w="2800" w:type="dxa"/>
            <w:shd w:val="clear" w:color="auto" w:fill="F3F3F3"/>
          </w:tcPr>
          <w:p w14:paraId="0E510A40" w14:textId="77777777" w:rsidR="00807C8E" w:rsidRPr="002707CE" w:rsidRDefault="00807C8E" w:rsidP="005A6711">
            <w:pPr>
              <w:pStyle w:val="OtherTableHeader"/>
              <w:rPr>
                <w:ins w:id="6677" w:author="Merrick, Riki | APHL" w:date="2022-07-17T14:57:00Z"/>
              </w:rPr>
            </w:pPr>
            <w:proofErr w:type="spellStart"/>
            <w:ins w:id="6678" w:author="Merrick, Riki | APHL" w:date="2022-07-17T14:57:00Z">
              <w:r w:rsidRPr="002707CE">
                <w:t>symbolicName</w:t>
              </w:r>
              <w:proofErr w:type="spellEnd"/>
            </w:ins>
          </w:p>
        </w:tc>
        <w:tc>
          <w:tcPr>
            <w:tcW w:w="6400" w:type="dxa"/>
            <w:shd w:val="clear" w:color="auto" w:fill="auto"/>
          </w:tcPr>
          <w:p w14:paraId="5602E5C2" w14:textId="7FCF97B5" w:rsidR="00807C8E" w:rsidRPr="002707CE" w:rsidRDefault="00986728" w:rsidP="005A6711">
            <w:pPr>
              <w:pStyle w:val="OtherTableBody"/>
              <w:rPr>
                <w:ins w:id="6679" w:author="Merrick, Riki | APHL" w:date="2022-07-17T14:57:00Z"/>
              </w:rPr>
            </w:pPr>
            <w:proofErr w:type="spellStart"/>
            <w:ins w:id="6680" w:author="Merrick, Riki | APHL" w:date="2022-08-08T19:39:00Z">
              <w:r>
                <w:t>Sexual</w:t>
              </w:r>
            </w:ins>
            <w:ins w:id="6681" w:author="Merrick, Riki | APHL" w:date="2022-08-08T19:38:00Z">
              <w:r>
                <w:t>Orientation</w:t>
              </w:r>
            </w:ins>
            <w:proofErr w:type="spellEnd"/>
          </w:p>
        </w:tc>
      </w:tr>
      <w:tr w:rsidR="00986728" w:rsidRPr="002707CE" w14:paraId="5CFCE803" w14:textId="77777777" w:rsidTr="005A6711">
        <w:trPr>
          <w:ins w:id="6682" w:author="Merrick, Riki | APHL" w:date="2022-08-08T19:39:00Z"/>
        </w:trPr>
        <w:tc>
          <w:tcPr>
            <w:tcW w:w="2800" w:type="dxa"/>
            <w:shd w:val="clear" w:color="auto" w:fill="F3F3F3"/>
          </w:tcPr>
          <w:p w14:paraId="234E5E7E" w14:textId="3AE7DA86" w:rsidR="00986728" w:rsidRPr="002707CE" w:rsidRDefault="00986728" w:rsidP="005A6711">
            <w:pPr>
              <w:pStyle w:val="OtherTableHeader"/>
              <w:rPr>
                <w:ins w:id="6683" w:author="Merrick, Riki | APHL" w:date="2022-08-08T19:39:00Z"/>
              </w:rPr>
            </w:pPr>
            <w:ins w:id="6684" w:author="Merrick, Riki | APHL" w:date="2022-08-08T19:39:00Z">
              <w:r>
                <w:t>Webpage rendering</w:t>
              </w:r>
            </w:ins>
          </w:p>
        </w:tc>
        <w:tc>
          <w:tcPr>
            <w:tcW w:w="6400" w:type="dxa"/>
            <w:shd w:val="clear" w:color="auto" w:fill="auto"/>
          </w:tcPr>
          <w:p w14:paraId="108BC478" w14:textId="1D65389F" w:rsidR="00986728" w:rsidRPr="002707CE" w:rsidRDefault="00986728" w:rsidP="005A6711">
            <w:pPr>
              <w:pStyle w:val="OtherTableBody"/>
              <w:rPr>
                <w:ins w:id="6685" w:author="Merrick, Riki | APHL" w:date="2022-08-08T19:39:00Z"/>
              </w:rPr>
            </w:pPr>
            <w:ins w:id="6686" w:author="Merrick, Riki | APHL" w:date="2022-08-08T19:39:00Z">
              <w:r>
                <w:fldChar w:fldCharType="begin"/>
              </w:r>
              <w:r>
                <w:instrText xml:space="preserve"> HYPERLINK "</w:instrText>
              </w:r>
              <w:r w:rsidRPr="00986728">
                <w:instrText>https://vsac.nlm.nih.gov/valueset/2.16.840.1.113762.1.4.1021.33/expansion/Latest</w:instrText>
              </w:r>
              <w:r>
                <w:instrText xml:space="preserve">" </w:instrText>
              </w:r>
              <w:r>
                <w:fldChar w:fldCharType="separate"/>
              </w:r>
              <w:r w:rsidRPr="003F6AEA">
                <w:rPr>
                  <w:rStyle w:val="Hyperlink"/>
                  <w:rFonts w:ascii="Times New Roman" w:hAnsi="Times New Roman" w:cs="Times New Roman"/>
                </w:rPr>
                <w:t>https://vsac.nlm.nih.gov/valueset/2.16.840.1.113762.1.4.1021.33/expansion/Latest</w:t>
              </w:r>
              <w:r>
                <w:fldChar w:fldCharType="end"/>
              </w:r>
              <w:r>
                <w:t xml:space="preserve"> </w:t>
              </w:r>
            </w:ins>
          </w:p>
        </w:tc>
      </w:tr>
      <w:tr w:rsidR="00807C8E" w:rsidRPr="002707CE" w14:paraId="772F670C" w14:textId="77777777" w:rsidTr="005A6711">
        <w:trPr>
          <w:ins w:id="6687" w:author="Merrick, Riki | APHL" w:date="2022-07-17T14:57:00Z"/>
        </w:trPr>
        <w:tc>
          <w:tcPr>
            <w:tcW w:w="2800" w:type="dxa"/>
            <w:shd w:val="clear" w:color="auto" w:fill="F3F3F3"/>
          </w:tcPr>
          <w:p w14:paraId="38174515" w14:textId="77777777" w:rsidR="00807C8E" w:rsidRPr="002707CE" w:rsidRDefault="00807C8E" w:rsidP="005A6711">
            <w:pPr>
              <w:pStyle w:val="OtherTableHeader"/>
              <w:rPr>
                <w:ins w:id="6688" w:author="Merrick, Riki | APHL" w:date="2022-07-17T14:57:00Z"/>
              </w:rPr>
            </w:pPr>
            <w:ins w:id="6689" w:author="Merrick, Riki | APHL" w:date="2022-07-17T14:57:00Z">
              <w:r w:rsidRPr="002707CE">
                <w:t>Description</w:t>
              </w:r>
            </w:ins>
          </w:p>
        </w:tc>
        <w:tc>
          <w:tcPr>
            <w:tcW w:w="6400" w:type="dxa"/>
            <w:shd w:val="clear" w:color="auto" w:fill="auto"/>
          </w:tcPr>
          <w:p w14:paraId="6FC20860" w14:textId="07166A94" w:rsidR="00807C8E" w:rsidRDefault="00807C8E" w:rsidP="005A6711">
            <w:pPr>
              <w:pStyle w:val="OtherTableBody"/>
              <w:rPr>
                <w:ins w:id="6690" w:author="Merrick, Riki | APHL" w:date="2022-07-17T14:57:00Z"/>
              </w:rPr>
            </w:pPr>
            <w:ins w:id="6691" w:author="Merrick, Riki | APHL" w:date="2022-07-17T14:57:00Z">
              <w:r w:rsidRPr="002707CE">
                <w:t xml:space="preserve">Concepts specifying a </w:t>
              </w:r>
              <w:r>
                <w:t xml:space="preserve">person’s </w:t>
              </w:r>
            </w:ins>
            <w:ins w:id="6692" w:author="Merrick, Riki | APHL" w:date="2022-07-17T14:58:00Z">
              <w:r w:rsidR="00113C2F">
                <w:t>sexual orientation</w:t>
              </w:r>
            </w:ins>
            <w:ins w:id="6693" w:author="Merrick, Riki | APHL" w:date="2022-07-17T14:57:00Z">
              <w:r w:rsidRPr="002707CE">
                <w:t>.</w:t>
              </w:r>
            </w:ins>
          </w:p>
          <w:p w14:paraId="01C82B3D" w14:textId="77777777" w:rsidR="00807C8E" w:rsidRPr="002707CE" w:rsidRDefault="00807C8E" w:rsidP="005A6711">
            <w:pPr>
              <w:pStyle w:val="OtherTableBody"/>
              <w:rPr>
                <w:ins w:id="6694" w:author="Merrick, Riki | APHL" w:date="2022-07-17T14:57:00Z"/>
              </w:rPr>
            </w:pPr>
            <w:ins w:id="6695" w:author="Merrick, Riki | APHL" w:date="2022-07-17T14:57:00Z">
              <w:r w:rsidRPr="002707CE">
                <w:t xml:space="preserve">Used in HL7 Version 2.x messages in the </w:t>
              </w:r>
              <w:r>
                <w:t>GSP</w:t>
              </w:r>
              <w:r w:rsidRPr="002707CE">
                <w:t xml:space="preserve"> segment.</w:t>
              </w:r>
            </w:ins>
          </w:p>
        </w:tc>
      </w:tr>
      <w:tr w:rsidR="00AD20F9" w:rsidRPr="002707CE" w14:paraId="0A108E72" w14:textId="77777777" w:rsidTr="005A6711">
        <w:trPr>
          <w:ins w:id="6696" w:author="Merrick, Riki | APHL" w:date="2022-07-17T18:26:00Z"/>
        </w:trPr>
        <w:tc>
          <w:tcPr>
            <w:tcW w:w="2800" w:type="dxa"/>
            <w:shd w:val="clear" w:color="auto" w:fill="F3F3F3"/>
          </w:tcPr>
          <w:p w14:paraId="1932C6A6" w14:textId="79231B6D" w:rsidR="00AD20F9" w:rsidRPr="002707CE" w:rsidRDefault="00AD20F9" w:rsidP="005A6711">
            <w:pPr>
              <w:pStyle w:val="OtherTableHeader"/>
              <w:rPr>
                <w:ins w:id="6697" w:author="Merrick, Riki | APHL" w:date="2022-07-17T18:26:00Z"/>
              </w:rPr>
            </w:pPr>
            <w:ins w:id="6698" w:author="Merrick, Riki | APHL" w:date="2022-07-17T18:26:00Z">
              <w:r>
                <w:t>Copyright</w:t>
              </w:r>
            </w:ins>
          </w:p>
        </w:tc>
        <w:tc>
          <w:tcPr>
            <w:tcW w:w="6400" w:type="dxa"/>
            <w:shd w:val="clear" w:color="auto" w:fill="auto"/>
          </w:tcPr>
          <w:p w14:paraId="4BFB7DA9" w14:textId="77777777" w:rsidR="00AD20F9" w:rsidRDefault="00AD20F9" w:rsidP="005A6711">
            <w:pPr>
              <w:pStyle w:val="OtherTableBody"/>
              <w:rPr>
                <w:ins w:id="6699" w:author="Merrick, Riki | APHL" w:date="2022-07-17T18:26:00Z"/>
              </w:rPr>
            </w:pPr>
          </w:p>
        </w:tc>
      </w:tr>
      <w:tr w:rsidR="00807C8E" w:rsidRPr="002707CE" w14:paraId="627C675A" w14:textId="77777777" w:rsidTr="005A6711">
        <w:trPr>
          <w:ins w:id="6700" w:author="Merrick, Riki | APHL" w:date="2022-07-17T14:57:00Z"/>
        </w:trPr>
        <w:tc>
          <w:tcPr>
            <w:tcW w:w="2800" w:type="dxa"/>
            <w:shd w:val="clear" w:color="auto" w:fill="F3F3F3"/>
          </w:tcPr>
          <w:p w14:paraId="709137C9" w14:textId="77777777" w:rsidR="00807C8E" w:rsidRPr="002707CE" w:rsidRDefault="00807C8E" w:rsidP="005A6711">
            <w:pPr>
              <w:pStyle w:val="OtherTableHeader"/>
              <w:rPr>
                <w:ins w:id="6701" w:author="Merrick, Riki | APHL" w:date="2022-07-17T14:57:00Z"/>
              </w:rPr>
            </w:pPr>
            <w:ins w:id="6702" w:author="Merrick, Riki | APHL" w:date="2022-07-17T14:57:00Z">
              <w:r w:rsidRPr="002707CE">
                <w:t>Content Logical Definition</w:t>
              </w:r>
            </w:ins>
          </w:p>
        </w:tc>
        <w:tc>
          <w:tcPr>
            <w:tcW w:w="6400" w:type="dxa"/>
            <w:shd w:val="clear" w:color="auto" w:fill="auto"/>
          </w:tcPr>
          <w:p w14:paraId="283709B7" w14:textId="047B5FB0" w:rsidR="00807C8E" w:rsidRPr="002707CE" w:rsidRDefault="00807C8E" w:rsidP="005A6711">
            <w:pPr>
              <w:pStyle w:val="OtherTableBody"/>
              <w:rPr>
                <w:ins w:id="6703" w:author="Merrick, Riki | APHL" w:date="2022-07-17T14:57:00Z"/>
              </w:rPr>
            </w:pPr>
          </w:p>
        </w:tc>
      </w:tr>
    </w:tbl>
    <w:p w14:paraId="5995D889" w14:textId="77777777" w:rsidR="00807C8E" w:rsidRPr="002707CE" w:rsidRDefault="00807C8E" w:rsidP="00807C8E">
      <w:pPr>
        <w:rPr>
          <w:ins w:id="6704" w:author="Merrick, Riki | APHL" w:date="2022-07-17T14:57:00Z"/>
        </w:rPr>
      </w:pPr>
    </w:p>
    <w:p w14:paraId="64A0EEBD" w14:textId="77777777" w:rsidR="00807C8E" w:rsidRPr="002707CE" w:rsidRDefault="00807C8E" w:rsidP="00807C8E">
      <w:pPr>
        <w:pStyle w:val="Subheading"/>
        <w:rPr>
          <w:ins w:id="6705" w:author="Merrick, Riki | APHL" w:date="2022-07-17T14:57:00Z"/>
        </w:rPr>
      </w:pPr>
      <w:ins w:id="6706" w:author="Merrick, Riki | APHL" w:date="2022-07-17T14:57:00Z">
        <w:r>
          <w:t>Binding Information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07C8E" w:rsidRPr="002707CE" w14:paraId="44F7B4D4" w14:textId="77777777" w:rsidTr="005A6711">
        <w:trPr>
          <w:ins w:id="6707" w:author="Merrick, Riki | APHL" w:date="2022-07-17T14:57:00Z"/>
        </w:trPr>
        <w:tc>
          <w:tcPr>
            <w:tcW w:w="1800" w:type="dxa"/>
            <w:shd w:val="clear" w:color="auto" w:fill="F3F3F3"/>
          </w:tcPr>
          <w:p w14:paraId="0CF3A2E1" w14:textId="77777777" w:rsidR="00807C8E" w:rsidRPr="002707CE" w:rsidRDefault="00807C8E" w:rsidP="005A6711">
            <w:pPr>
              <w:pStyle w:val="OtherTableHeader"/>
              <w:rPr>
                <w:ins w:id="6708" w:author="Merrick, Riki | APHL" w:date="2022-07-17T14:57:00Z"/>
              </w:rPr>
            </w:pPr>
            <w:ins w:id="6709" w:author="Merrick, Riki | APHL" w:date="2022-07-17T14:57:00Z">
              <w:r w:rsidRPr="002707CE">
                <w:t>Realm</w:t>
              </w:r>
            </w:ins>
          </w:p>
        </w:tc>
        <w:tc>
          <w:tcPr>
            <w:tcW w:w="2400" w:type="dxa"/>
            <w:shd w:val="clear" w:color="auto" w:fill="auto"/>
          </w:tcPr>
          <w:p w14:paraId="79BC3986" w14:textId="67B40D8B" w:rsidR="00807C8E" w:rsidRPr="002707CE" w:rsidRDefault="004968C1" w:rsidP="005A6711">
            <w:pPr>
              <w:pStyle w:val="OtherTableBody"/>
              <w:rPr>
                <w:ins w:id="6710" w:author="Merrick, Riki | APHL" w:date="2022-07-17T14:57:00Z"/>
              </w:rPr>
            </w:pPr>
            <w:ins w:id="6711" w:author="Merrick, Riki | APHL" w:date="2022-07-17T15:18:00Z">
              <w:r>
                <w:t>Example</w:t>
              </w:r>
            </w:ins>
          </w:p>
        </w:tc>
      </w:tr>
    </w:tbl>
    <w:p w14:paraId="6DE0F943" w14:textId="77777777" w:rsidR="00807C8E" w:rsidRPr="002707CE" w:rsidRDefault="00807C8E" w:rsidP="00807C8E">
      <w:pPr>
        <w:rPr>
          <w:ins w:id="6712" w:author="Merrick, Riki | APHL" w:date="2022-07-17T14:57:00Z"/>
        </w:rPr>
      </w:pPr>
    </w:p>
    <w:p w14:paraId="6AC76DC8" w14:textId="77777777" w:rsidR="00807C8E" w:rsidRPr="002707CE" w:rsidRDefault="00807C8E" w:rsidP="00807C8E">
      <w:pPr>
        <w:pStyle w:val="Subheading"/>
        <w:rPr>
          <w:ins w:id="6713" w:author="Merrick, Riki | APHL" w:date="2022-07-17T14:57:00Z"/>
        </w:rPr>
      </w:pPr>
      <w:ins w:id="6714" w:author="Merrick, Riki | APHL" w:date="2022-07-17T14:57:00Z">
        <w:r>
          <w:t>Table Metadata</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07C8E" w:rsidRPr="002707CE" w14:paraId="3A31C4FD" w14:textId="77777777" w:rsidTr="005A6711">
        <w:trPr>
          <w:ins w:id="6715" w:author="Merrick, Riki | APHL" w:date="2022-07-17T14:57:00Z"/>
        </w:trPr>
        <w:tc>
          <w:tcPr>
            <w:tcW w:w="2600" w:type="dxa"/>
            <w:shd w:val="clear" w:color="auto" w:fill="F3F3F3"/>
          </w:tcPr>
          <w:p w14:paraId="7FCB87F7" w14:textId="77777777" w:rsidR="00807C8E" w:rsidRPr="002707CE" w:rsidRDefault="00807C8E" w:rsidP="005A6711">
            <w:pPr>
              <w:pStyle w:val="OtherTableHeader"/>
              <w:rPr>
                <w:ins w:id="6716" w:author="Merrick, Riki | APHL" w:date="2022-07-17T14:57:00Z"/>
              </w:rPr>
            </w:pPr>
            <w:ins w:id="6717" w:author="Merrick, Riki | APHL" w:date="2022-07-17T14:57:00Z">
              <w:r w:rsidRPr="002707CE">
                <w:t>Table</w:t>
              </w:r>
            </w:ins>
          </w:p>
        </w:tc>
        <w:tc>
          <w:tcPr>
            <w:tcW w:w="6600" w:type="dxa"/>
            <w:shd w:val="clear" w:color="auto" w:fill="auto"/>
          </w:tcPr>
          <w:p w14:paraId="3E2C07BD" w14:textId="77777777" w:rsidR="00807C8E" w:rsidRPr="002707CE" w:rsidRDefault="00807C8E" w:rsidP="005A6711">
            <w:pPr>
              <w:pStyle w:val="OtherTableBody"/>
              <w:rPr>
                <w:ins w:id="6718" w:author="Merrick, Riki | APHL" w:date="2022-07-17T14:57:00Z"/>
              </w:rPr>
            </w:pPr>
            <w:ins w:id="6719" w:author="Merrick, Riki | APHL" w:date="2022-07-17T14:57:00Z">
              <w:r>
                <w:t>&lt;FRANK TO ASSIGN&gt;</w:t>
              </w:r>
            </w:ins>
          </w:p>
        </w:tc>
      </w:tr>
      <w:tr w:rsidR="00807C8E" w:rsidRPr="002707CE" w14:paraId="60AA3599" w14:textId="77777777" w:rsidTr="005A6711">
        <w:trPr>
          <w:ins w:id="6720" w:author="Merrick, Riki | APHL" w:date="2022-07-17T14:57:00Z"/>
        </w:trPr>
        <w:tc>
          <w:tcPr>
            <w:tcW w:w="2600" w:type="dxa"/>
            <w:shd w:val="clear" w:color="auto" w:fill="F3F3F3"/>
          </w:tcPr>
          <w:p w14:paraId="225EE3E5" w14:textId="77777777" w:rsidR="00807C8E" w:rsidRPr="002707CE" w:rsidRDefault="00807C8E" w:rsidP="005A6711">
            <w:pPr>
              <w:pStyle w:val="OtherTableHeader"/>
              <w:rPr>
                <w:ins w:id="6721" w:author="Merrick, Riki | APHL" w:date="2022-07-17T14:57:00Z"/>
              </w:rPr>
            </w:pPr>
            <w:ins w:id="6722" w:author="Merrick, Riki | APHL" w:date="2022-07-17T14:57:00Z">
              <w:r w:rsidRPr="002707CE">
                <w:t>Description</w:t>
              </w:r>
            </w:ins>
          </w:p>
        </w:tc>
        <w:tc>
          <w:tcPr>
            <w:tcW w:w="6600" w:type="dxa"/>
            <w:shd w:val="clear" w:color="auto" w:fill="auto"/>
          </w:tcPr>
          <w:p w14:paraId="2D5994B2" w14:textId="76894408" w:rsidR="00807C8E" w:rsidRPr="002707CE" w:rsidRDefault="00807C8E" w:rsidP="005A6711">
            <w:pPr>
              <w:pStyle w:val="OtherTableBody"/>
              <w:rPr>
                <w:ins w:id="6723" w:author="Merrick, Riki | APHL" w:date="2022-07-17T14:57:00Z"/>
              </w:rPr>
            </w:pPr>
            <w:ins w:id="6724" w:author="Merrick, Riki | APHL" w:date="2022-07-17T14:57:00Z">
              <w:r w:rsidRPr="002707CE">
                <w:t xml:space="preserve">Table of codes specifying a </w:t>
              </w:r>
              <w:r>
                <w:t xml:space="preserve">person’s sexual </w:t>
              </w:r>
            </w:ins>
            <w:ins w:id="6725" w:author="Merrick, Riki | APHL" w:date="2022-07-17T15:06:00Z">
              <w:r w:rsidR="00D407C2">
                <w:t>orientation</w:t>
              </w:r>
            </w:ins>
            <w:ins w:id="6726" w:author="Merrick, Riki | APHL" w:date="2022-07-17T14:57:00Z">
              <w:r w:rsidRPr="002707CE">
                <w:t>.</w:t>
              </w:r>
            </w:ins>
          </w:p>
        </w:tc>
      </w:tr>
      <w:tr w:rsidR="00807C8E" w:rsidRPr="002707CE" w14:paraId="1FDD0FB3" w14:textId="77777777" w:rsidTr="005A6711">
        <w:trPr>
          <w:ins w:id="6727" w:author="Merrick, Riki | APHL" w:date="2022-07-17T14:57:00Z"/>
        </w:trPr>
        <w:tc>
          <w:tcPr>
            <w:tcW w:w="2600" w:type="dxa"/>
            <w:shd w:val="clear" w:color="auto" w:fill="F3F3F3"/>
          </w:tcPr>
          <w:p w14:paraId="7CD70C9D" w14:textId="77777777" w:rsidR="00807C8E" w:rsidRPr="002707CE" w:rsidRDefault="00807C8E" w:rsidP="005A6711">
            <w:pPr>
              <w:pStyle w:val="OtherTableHeader"/>
              <w:rPr>
                <w:ins w:id="6728" w:author="Merrick, Riki | APHL" w:date="2022-07-17T14:57:00Z"/>
              </w:rPr>
            </w:pPr>
            <w:ins w:id="6729" w:author="Merrick, Riki | APHL" w:date="2022-07-17T14:57:00Z">
              <w:r w:rsidRPr="002707CE">
                <w:t>Type</w:t>
              </w:r>
            </w:ins>
          </w:p>
        </w:tc>
        <w:tc>
          <w:tcPr>
            <w:tcW w:w="6600" w:type="dxa"/>
            <w:shd w:val="clear" w:color="auto" w:fill="auto"/>
          </w:tcPr>
          <w:p w14:paraId="610BE1AA" w14:textId="77777777" w:rsidR="00807C8E" w:rsidRPr="002707CE" w:rsidRDefault="00807C8E" w:rsidP="005A6711">
            <w:pPr>
              <w:pStyle w:val="OtherTableBody"/>
              <w:rPr>
                <w:ins w:id="6730" w:author="Merrick, Riki | APHL" w:date="2022-07-17T14:57:00Z"/>
              </w:rPr>
            </w:pPr>
            <w:ins w:id="6731" w:author="Merrick, Riki | APHL" w:date="2022-07-17T14:57:00Z">
              <w:r>
                <w:t>External</w:t>
              </w:r>
            </w:ins>
          </w:p>
        </w:tc>
      </w:tr>
      <w:tr w:rsidR="00807C8E" w:rsidRPr="002707CE" w14:paraId="5CFD543B" w14:textId="77777777" w:rsidTr="005A6711">
        <w:trPr>
          <w:ins w:id="6732" w:author="Merrick, Riki | APHL" w:date="2022-07-17T14:57:00Z"/>
        </w:trPr>
        <w:tc>
          <w:tcPr>
            <w:tcW w:w="2600" w:type="dxa"/>
            <w:shd w:val="clear" w:color="auto" w:fill="F3F3F3"/>
          </w:tcPr>
          <w:p w14:paraId="7EB010CD" w14:textId="77777777" w:rsidR="00807C8E" w:rsidRPr="002707CE" w:rsidRDefault="00807C8E" w:rsidP="005A6711">
            <w:pPr>
              <w:pStyle w:val="OtherTableHeader"/>
              <w:rPr>
                <w:ins w:id="6733" w:author="Merrick, Riki | APHL" w:date="2022-07-17T14:57:00Z"/>
              </w:rPr>
            </w:pPr>
            <w:ins w:id="6734" w:author="Merrick, Riki | APHL" w:date="2022-07-17T14:57:00Z">
              <w:r w:rsidRPr="002707CE">
                <w:t>Steward</w:t>
              </w:r>
            </w:ins>
          </w:p>
        </w:tc>
        <w:tc>
          <w:tcPr>
            <w:tcW w:w="6600" w:type="dxa"/>
            <w:shd w:val="clear" w:color="auto" w:fill="auto"/>
          </w:tcPr>
          <w:p w14:paraId="43819351" w14:textId="77777777" w:rsidR="00807C8E" w:rsidRPr="002707CE" w:rsidRDefault="00807C8E" w:rsidP="005A6711">
            <w:pPr>
              <w:pStyle w:val="OtherTableBody"/>
              <w:rPr>
                <w:ins w:id="6735" w:author="Merrick, Riki | APHL" w:date="2022-07-17T14:57:00Z"/>
              </w:rPr>
            </w:pPr>
            <w:ins w:id="6736" w:author="Merrick, Riki | APHL" w:date="2022-07-17T14:57:00Z">
              <w:r w:rsidRPr="002707CE">
                <w:t>PA</w:t>
              </w:r>
            </w:ins>
          </w:p>
        </w:tc>
      </w:tr>
      <w:tr w:rsidR="00807C8E" w:rsidRPr="002707CE" w14:paraId="2FB6459D" w14:textId="77777777" w:rsidTr="005A6711">
        <w:trPr>
          <w:ins w:id="6737" w:author="Merrick, Riki | APHL" w:date="2022-07-17T14:57:00Z"/>
        </w:trPr>
        <w:tc>
          <w:tcPr>
            <w:tcW w:w="2600" w:type="dxa"/>
            <w:shd w:val="clear" w:color="auto" w:fill="F3F3F3"/>
          </w:tcPr>
          <w:p w14:paraId="7D95320C" w14:textId="77777777" w:rsidR="00807C8E" w:rsidRPr="002707CE" w:rsidRDefault="00807C8E" w:rsidP="005A6711">
            <w:pPr>
              <w:pStyle w:val="OtherTableHeader"/>
              <w:rPr>
                <w:ins w:id="6738" w:author="Merrick, Riki | APHL" w:date="2022-07-17T14:57:00Z"/>
              </w:rPr>
            </w:pPr>
            <w:ins w:id="6739" w:author="Merrick, Riki | APHL" w:date="2022-07-17T14:57:00Z">
              <w:r w:rsidRPr="002707CE">
                <w:t>where used</w:t>
              </w:r>
            </w:ins>
          </w:p>
        </w:tc>
        <w:tc>
          <w:tcPr>
            <w:tcW w:w="6600" w:type="dxa"/>
            <w:shd w:val="clear" w:color="auto" w:fill="auto"/>
          </w:tcPr>
          <w:p w14:paraId="5FADF5A9" w14:textId="11C4B448" w:rsidR="00807C8E" w:rsidRPr="002707CE" w:rsidRDefault="00807C8E" w:rsidP="005A6711">
            <w:pPr>
              <w:pStyle w:val="OtherTableBody"/>
              <w:rPr>
                <w:ins w:id="6740" w:author="Merrick, Riki | APHL" w:date="2022-07-17T14:57:00Z"/>
              </w:rPr>
            </w:pPr>
            <w:ins w:id="6741" w:author="Merrick, Riki | APHL" w:date="2022-07-17T14:57:00Z">
              <w:r>
                <w:t>GSP-</w:t>
              </w:r>
              <w:r w:rsidR="000856B5">
                <w:t>5</w:t>
              </w:r>
            </w:ins>
          </w:p>
        </w:tc>
      </w:tr>
      <w:tr w:rsidR="00807C8E" w:rsidRPr="002707CE" w14:paraId="0950C21D" w14:textId="77777777" w:rsidTr="005A6711">
        <w:trPr>
          <w:ins w:id="6742" w:author="Merrick, Riki | APHL" w:date="2022-07-17T14:57:00Z"/>
        </w:trPr>
        <w:tc>
          <w:tcPr>
            <w:tcW w:w="2600" w:type="dxa"/>
            <w:shd w:val="clear" w:color="auto" w:fill="F3F3F3"/>
          </w:tcPr>
          <w:p w14:paraId="7E995D1E" w14:textId="77777777" w:rsidR="00807C8E" w:rsidRPr="002707CE" w:rsidRDefault="00807C8E" w:rsidP="005A6711">
            <w:pPr>
              <w:pStyle w:val="OtherTableHeader"/>
              <w:rPr>
                <w:ins w:id="6743" w:author="Merrick, Riki | APHL" w:date="2022-07-17T14:57:00Z"/>
              </w:rPr>
            </w:pPr>
            <w:ins w:id="6744" w:author="Merrick, Riki | APHL" w:date="2022-07-17T14:57:00Z">
              <w:r w:rsidRPr="002707CE">
                <w:t>HL7 Version Introduced</w:t>
              </w:r>
            </w:ins>
          </w:p>
        </w:tc>
        <w:tc>
          <w:tcPr>
            <w:tcW w:w="6600" w:type="dxa"/>
            <w:shd w:val="clear" w:color="auto" w:fill="auto"/>
          </w:tcPr>
          <w:p w14:paraId="5C9633DE" w14:textId="77777777" w:rsidR="00807C8E" w:rsidRPr="002707CE" w:rsidRDefault="00807C8E" w:rsidP="005A6711">
            <w:pPr>
              <w:pStyle w:val="OtherTableBody"/>
              <w:rPr>
                <w:ins w:id="6745" w:author="Merrick, Riki | APHL" w:date="2022-07-17T14:57:00Z"/>
              </w:rPr>
            </w:pPr>
            <w:ins w:id="6746" w:author="Merrick, Riki | APHL" w:date="2022-07-17T14:57:00Z">
              <w:r w:rsidRPr="002707CE">
                <w:t>2.</w:t>
              </w:r>
              <w:r>
                <w:t>9.</w:t>
              </w:r>
              <w:r w:rsidRPr="002707CE">
                <w:t>1</w:t>
              </w:r>
            </w:ins>
          </w:p>
        </w:tc>
      </w:tr>
    </w:tbl>
    <w:p w14:paraId="7A338CAD" w14:textId="77777777" w:rsidR="00807C8E" w:rsidRPr="002707CE" w:rsidRDefault="00807C8E" w:rsidP="00807C8E">
      <w:pPr>
        <w:rPr>
          <w:ins w:id="6747" w:author="Merrick, Riki | APHL" w:date="2022-07-17T14:57:00Z"/>
        </w:rPr>
      </w:pPr>
    </w:p>
    <w:p w14:paraId="26A8C741" w14:textId="77777777" w:rsidR="00807C8E" w:rsidRPr="002707CE" w:rsidRDefault="00807C8E" w:rsidP="00807C8E">
      <w:pPr>
        <w:pStyle w:val="Subheading"/>
        <w:rPr>
          <w:ins w:id="6748" w:author="Merrick, Riki | APHL" w:date="2022-07-17T14:57:00Z"/>
        </w:rPr>
      </w:pPr>
      <w:ins w:id="6749" w:author="Merrick, Riki | APHL" w:date="2022-07-17T14:57:00Z">
        <w:r w:rsidRPr="002707CE">
          <w:t xml:space="preserve">Table </w:t>
        </w:r>
        <w:r>
          <w:t>&lt;FRANK TO ASSIGN&gt; Coded Content</w:t>
        </w:r>
      </w:ins>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45"/>
        <w:gridCol w:w="1755"/>
        <w:gridCol w:w="2600"/>
        <w:gridCol w:w="2800"/>
        <w:gridCol w:w="800"/>
      </w:tblGrid>
      <w:tr w:rsidR="00807C8E" w:rsidRPr="002707CE" w14:paraId="23DE79B7" w14:textId="77777777" w:rsidTr="005A6711">
        <w:trPr>
          <w:tblHeader/>
          <w:ins w:id="6750" w:author="Merrick, Riki | APHL" w:date="2022-07-17T14:57:00Z"/>
        </w:trPr>
        <w:tc>
          <w:tcPr>
            <w:tcW w:w="1245" w:type="dxa"/>
            <w:tcBorders>
              <w:top w:val="double" w:sz="4" w:space="0" w:color="auto"/>
              <w:bottom w:val="single" w:sz="4" w:space="0" w:color="auto"/>
            </w:tcBorders>
            <w:shd w:val="clear" w:color="auto" w:fill="E6E6E6"/>
          </w:tcPr>
          <w:p w14:paraId="33F0CC93" w14:textId="77777777" w:rsidR="00807C8E" w:rsidRPr="002707CE" w:rsidRDefault="00807C8E" w:rsidP="005A6711">
            <w:pPr>
              <w:pStyle w:val="UserTableHeader"/>
              <w:rPr>
                <w:ins w:id="6751" w:author="Merrick, Riki | APHL" w:date="2022-07-17T14:57:00Z"/>
              </w:rPr>
            </w:pPr>
            <w:ins w:id="6752" w:author="Merrick, Riki | APHL" w:date="2022-07-17T14:57:00Z">
              <w:r w:rsidRPr="002707CE">
                <w:t>Value</w:t>
              </w:r>
            </w:ins>
          </w:p>
        </w:tc>
        <w:tc>
          <w:tcPr>
            <w:tcW w:w="1755" w:type="dxa"/>
            <w:tcBorders>
              <w:top w:val="double" w:sz="4" w:space="0" w:color="auto"/>
              <w:bottom w:val="single" w:sz="4" w:space="0" w:color="auto"/>
            </w:tcBorders>
            <w:shd w:val="clear" w:color="auto" w:fill="E6E6E6"/>
          </w:tcPr>
          <w:p w14:paraId="37E4F394" w14:textId="77777777" w:rsidR="00807C8E" w:rsidRPr="002707CE" w:rsidRDefault="00807C8E" w:rsidP="005A6711">
            <w:pPr>
              <w:pStyle w:val="UserTableHeader"/>
              <w:rPr>
                <w:ins w:id="6753" w:author="Merrick, Riki | APHL" w:date="2022-07-17T14:57:00Z"/>
              </w:rPr>
            </w:pPr>
            <w:ins w:id="6754" w:author="Merrick, Riki | APHL" w:date="2022-07-17T14:57:00Z">
              <w:r w:rsidRPr="002707CE">
                <w:t>Display Name</w:t>
              </w:r>
            </w:ins>
          </w:p>
        </w:tc>
        <w:tc>
          <w:tcPr>
            <w:tcW w:w="2600" w:type="dxa"/>
            <w:tcBorders>
              <w:top w:val="double" w:sz="4" w:space="0" w:color="auto"/>
              <w:bottom w:val="single" w:sz="4" w:space="0" w:color="auto"/>
            </w:tcBorders>
            <w:shd w:val="clear" w:color="auto" w:fill="E6E6E6"/>
          </w:tcPr>
          <w:p w14:paraId="656135E0" w14:textId="77777777" w:rsidR="00807C8E" w:rsidRPr="002707CE" w:rsidRDefault="00807C8E" w:rsidP="005A6711">
            <w:pPr>
              <w:pStyle w:val="UserTableHeader"/>
              <w:rPr>
                <w:ins w:id="6755" w:author="Merrick, Riki | APHL" w:date="2022-07-17T14:57:00Z"/>
              </w:rPr>
            </w:pPr>
            <w:ins w:id="6756" w:author="Merrick, Riki | APHL" w:date="2022-07-17T14:57:00Z">
              <w:r w:rsidRPr="002707CE">
                <w:t>Definition</w:t>
              </w:r>
            </w:ins>
          </w:p>
        </w:tc>
        <w:tc>
          <w:tcPr>
            <w:tcW w:w="2800" w:type="dxa"/>
            <w:tcBorders>
              <w:top w:val="double" w:sz="4" w:space="0" w:color="auto"/>
              <w:bottom w:val="single" w:sz="4" w:space="0" w:color="auto"/>
            </w:tcBorders>
            <w:shd w:val="clear" w:color="auto" w:fill="E6E6E6"/>
          </w:tcPr>
          <w:p w14:paraId="5D5CCCA8" w14:textId="77777777" w:rsidR="00807C8E" w:rsidRPr="002707CE" w:rsidRDefault="00807C8E" w:rsidP="005A6711">
            <w:pPr>
              <w:pStyle w:val="UserTableHeader"/>
              <w:rPr>
                <w:ins w:id="6757" w:author="Merrick, Riki | APHL" w:date="2022-07-17T14:57:00Z"/>
              </w:rPr>
            </w:pPr>
            <w:ins w:id="6758" w:author="Merrick, Riki | APHL" w:date="2022-07-17T14:57:00Z">
              <w:r w:rsidRPr="002707CE">
                <w:t>Comment/ Usage Note</w:t>
              </w:r>
            </w:ins>
          </w:p>
        </w:tc>
        <w:tc>
          <w:tcPr>
            <w:tcW w:w="800" w:type="dxa"/>
            <w:tcBorders>
              <w:top w:val="double" w:sz="4" w:space="0" w:color="auto"/>
              <w:bottom w:val="single" w:sz="4" w:space="0" w:color="auto"/>
            </w:tcBorders>
            <w:shd w:val="clear" w:color="auto" w:fill="E6E6E6"/>
          </w:tcPr>
          <w:p w14:paraId="4C2433A7" w14:textId="77777777" w:rsidR="00807C8E" w:rsidRPr="002707CE" w:rsidRDefault="00807C8E" w:rsidP="005A6711">
            <w:pPr>
              <w:pStyle w:val="UserTableHeader"/>
              <w:rPr>
                <w:ins w:id="6759" w:author="Merrick, Riki | APHL" w:date="2022-07-17T14:57:00Z"/>
              </w:rPr>
            </w:pPr>
            <w:ins w:id="6760" w:author="Merrick, Riki | APHL" w:date="2022-07-17T14:57:00Z">
              <w:r w:rsidRPr="002707CE">
                <w:t>Status</w:t>
              </w:r>
            </w:ins>
          </w:p>
        </w:tc>
      </w:tr>
      <w:tr w:rsidR="00D407C2" w:rsidRPr="002707CE" w14:paraId="3D1CD4B7" w14:textId="77777777" w:rsidTr="005A6711">
        <w:trPr>
          <w:ins w:id="6761" w:author="Merrick, Riki | APHL" w:date="2022-07-17T15:06:00Z"/>
        </w:trPr>
        <w:tc>
          <w:tcPr>
            <w:tcW w:w="1245" w:type="dxa"/>
            <w:tcBorders>
              <w:top w:val="single" w:sz="4" w:space="0" w:color="auto"/>
              <w:bottom w:val="single" w:sz="4" w:space="0" w:color="auto"/>
            </w:tcBorders>
            <w:shd w:val="clear" w:color="auto" w:fill="FFFFFF"/>
          </w:tcPr>
          <w:p w14:paraId="0FAA0B89" w14:textId="26B90FEC" w:rsidR="00D407C2" w:rsidRPr="003A2D04" w:rsidRDefault="00496DC5" w:rsidP="003A2D04">
            <w:pPr>
              <w:pStyle w:val="OtherTableBody"/>
              <w:rPr>
                <w:ins w:id="6762" w:author="Merrick, Riki | APHL" w:date="2022-07-17T15:06:00Z"/>
                <w:rPrChange w:id="6763" w:author="Merrick, Riki | APHL" w:date="2022-08-14T17:35:00Z">
                  <w:rPr>
                    <w:ins w:id="6764" w:author="Merrick, Riki | APHL" w:date="2022-07-17T15:06:00Z"/>
                    <w:lang w:val="fr-FR"/>
                  </w:rPr>
                </w:rPrChange>
              </w:rPr>
            </w:pPr>
            <w:ins w:id="6765" w:author="Merrick, Riki | APHL" w:date="2022-07-17T15:13:00Z">
              <w:r>
                <w:t>20430005</w:t>
              </w:r>
            </w:ins>
          </w:p>
        </w:tc>
        <w:tc>
          <w:tcPr>
            <w:tcW w:w="1755" w:type="dxa"/>
            <w:tcBorders>
              <w:top w:val="single" w:sz="4" w:space="0" w:color="auto"/>
              <w:bottom w:val="single" w:sz="4" w:space="0" w:color="auto"/>
            </w:tcBorders>
            <w:shd w:val="clear" w:color="auto" w:fill="FFFFFF"/>
          </w:tcPr>
          <w:p w14:paraId="098940EB" w14:textId="42068FC2" w:rsidR="00D407C2" w:rsidRPr="002707CE" w:rsidRDefault="00AD49DA">
            <w:pPr>
              <w:pStyle w:val="OtherTableBody"/>
              <w:rPr>
                <w:ins w:id="6766" w:author="Merrick, Riki | APHL" w:date="2022-07-17T15:06:00Z"/>
              </w:rPr>
              <w:pPrChange w:id="6767" w:author="Merrick, Riki | APHL" w:date="2022-08-14T17:35:00Z">
                <w:pPr>
                  <w:pStyle w:val="UserTableBody"/>
                </w:pPr>
              </w:pPrChange>
            </w:pPr>
            <w:ins w:id="6768" w:author="Merrick, Riki | APHL" w:date="2022-07-17T15:07:00Z">
              <w:r>
                <w:t>Lesbian, gay or homosexual</w:t>
              </w:r>
            </w:ins>
          </w:p>
        </w:tc>
        <w:tc>
          <w:tcPr>
            <w:tcW w:w="2600" w:type="dxa"/>
            <w:tcBorders>
              <w:top w:val="single" w:sz="4" w:space="0" w:color="auto"/>
              <w:bottom w:val="single" w:sz="4" w:space="0" w:color="auto"/>
            </w:tcBorders>
            <w:shd w:val="clear" w:color="auto" w:fill="FFFFFF"/>
          </w:tcPr>
          <w:p w14:paraId="718C290C" w14:textId="66AB6D04" w:rsidR="00D407C2" w:rsidRPr="002707CE" w:rsidRDefault="00D61C0A">
            <w:pPr>
              <w:pStyle w:val="OtherTableBody"/>
              <w:rPr>
                <w:ins w:id="6769" w:author="Merrick, Riki | APHL" w:date="2022-07-17T15:06:00Z"/>
              </w:rPr>
              <w:pPrChange w:id="6770" w:author="Merrick, Riki | APHL" w:date="2022-08-14T17:35:00Z">
                <w:pPr>
                  <w:pStyle w:val="UserTableBody"/>
                </w:pPr>
              </w:pPrChange>
            </w:pPr>
            <w:ins w:id="6771" w:author="Merrick, Riki | APHL" w:date="2022-07-17T15:14:00Z">
              <w:r w:rsidRPr="00D61C0A">
                <w:t>romantic attraction, sexual attraction, or sexual behavior between members of the same sex or gender</w:t>
              </w:r>
            </w:ins>
          </w:p>
        </w:tc>
        <w:tc>
          <w:tcPr>
            <w:tcW w:w="2800" w:type="dxa"/>
            <w:tcBorders>
              <w:top w:val="single" w:sz="4" w:space="0" w:color="auto"/>
              <w:bottom w:val="single" w:sz="4" w:space="0" w:color="auto"/>
            </w:tcBorders>
            <w:shd w:val="clear" w:color="auto" w:fill="FFFFFF"/>
          </w:tcPr>
          <w:p w14:paraId="290F9B9C" w14:textId="10F70AE3" w:rsidR="00D407C2" w:rsidRPr="002707CE" w:rsidRDefault="003C6EB0">
            <w:pPr>
              <w:pStyle w:val="OtherTableBody"/>
              <w:rPr>
                <w:ins w:id="6772" w:author="Merrick, Riki | APHL" w:date="2022-07-17T15:06:00Z"/>
              </w:rPr>
              <w:pPrChange w:id="6773" w:author="Merrick, Riki | APHL" w:date="2022-08-14T17:35:00Z">
                <w:pPr>
                  <w:pStyle w:val="UserTableBody"/>
                </w:pPr>
              </w:pPrChange>
            </w:pPr>
            <w:ins w:id="6774" w:author="Merrick, Riki | APHL" w:date="2022-07-17T15:16:00Z">
              <w:r>
                <w:t xml:space="preserve">The </w:t>
              </w:r>
            </w:ins>
            <w:ins w:id="6775" w:author="Merrick, Riki | APHL" w:date="2022-07-17T18:36:00Z">
              <w:r w:rsidR="00BA1666">
                <w:t xml:space="preserve">HL70396 code </w:t>
              </w:r>
            </w:ins>
            <w:ins w:id="6776" w:author="Merrick, Riki | APHL" w:date="2022-07-17T15:16:00Z">
              <w:r>
                <w:t>for this code is ‘SCT’</w:t>
              </w:r>
            </w:ins>
          </w:p>
        </w:tc>
        <w:tc>
          <w:tcPr>
            <w:tcW w:w="800" w:type="dxa"/>
            <w:tcBorders>
              <w:top w:val="single" w:sz="4" w:space="0" w:color="auto"/>
              <w:bottom w:val="single" w:sz="4" w:space="0" w:color="auto"/>
            </w:tcBorders>
            <w:shd w:val="clear" w:color="auto" w:fill="FFFFFF"/>
          </w:tcPr>
          <w:p w14:paraId="56D17907" w14:textId="53F2CFFF" w:rsidR="00D407C2" w:rsidRDefault="00496DC5">
            <w:pPr>
              <w:pStyle w:val="OtherTableBody"/>
              <w:rPr>
                <w:ins w:id="6777" w:author="Merrick, Riki | APHL" w:date="2022-07-17T15:06:00Z"/>
              </w:rPr>
              <w:pPrChange w:id="6778" w:author="Merrick, Riki | APHL" w:date="2022-08-14T17:35:00Z">
                <w:pPr>
                  <w:pStyle w:val="UserTableBody"/>
                </w:pPr>
              </w:pPrChange>
            </w:pPr>
            <w:ins w:id="6779" w:author="Merrick, Riki | APHL" w:date="2022-07-17T15:13:00Z">
              <w:r>
                <w:t>A</w:t>
              </w:r>
            </w:ins>
          </w:p>
        </w:tc>
      </w:tr>
      <w:tr w:rsidR="00D407C2" w:rsidRPr="002707CE" w14:paraId="5D974711" w14:textId="77777777" w:rsidTr="005A6711">
        <w:trPr>
          <w:ins w:id="6780" w:author="Merrick, Riki | APHL" w:date="2022-07-17T15:06:00Z"/>
        </w:trPr>
        <w:tc>
          <w:tcPr>
            <w:tcW w:w="1245" w:type="dxa"/>
            <w:tcBorders>
              <w:top w:val="single" w:sz="4" w:space="0" w:color="auto"/>
              <w:bottom w:val="single" w:sz="4" w:space="0" w:color="auto"/>
            </w:tcBorders>
            <w:shd w:val="clear" w:color="auto" w:fill="FFFFFF"/>
          </w:tcPr>
          <w:p w14:paraId="16193BC9" w14:textId="71D09921" w:rsidR="00D407C2" w:rsidRPr="003A2D04" w:rsidRDefault="00496DC5" w:rsidP="003A2D04">
            <w:pPr>
              <w:pStyle w:val="OtherTableBody"/>
              <w:rPr>
                <w:ins w:id="6781" w:author="Merrick, Riki | APHL" w:date="2022-07-17T15:06:00Z"/>
                <w:rPrChange w:id="6782" w:author="Merrick, Riki | APHL" w:date="2022-08-14T17:35:00Z">
                  <w:rPr>
                    <w:ins w:id="6783" w:author="Merrick, Riki | APHL" w:date="2022-07-17T15:06:00Z"/>
                    <w:lang w:val="fr-FR"/>
                  </w:rPr>
                </w:rPrChange>
              </w:rPr>
            </w:pPr>
            <w:ins w:id="6784" w:author="Merrick, Riki | APHL" w:date="2022-07-17T15:13:00Z">
              <w:r>
                <w:t>20430005</w:t>
              </w:r>
            </w:ins>
          </w:p>
        </w:tc>
        <w:tc>
          <w:tcPr>
            <w:tcW w:w="1755" w:type="dxa"/>
            <w:tcBorders>
              <w:top w:val="single" w:sz="4" w:space="0" w:color="auto"/>
              <w:bottom w:val="single" w:sz="4" w:space="0" w:color="auto"/>
            </w:tcBorders>
            <w:shd w:val="clear" w:color="auto" w:fill="FFFFFF"/>
          </w:tcPr>
          <w:p w14:paraId="6117568C" w14:textId="23E0BB13" w:rsidR="00D407C2" w:rsidRPr="002707CE" w:rsidRDefault="00EE791E">
            <w:pPr>
              <w:pStyle w:val="OtherTableBody"/>
              <w:rPr>
                <w:ins w:id="6785" w:author="Merrick, Riki | APHL" w:date="2022-07-17T15:06:00Z"/>
              </w:rPr>
              <w:pPrChange w:id="6786" w:author="Merrick, Riki | APHL" w:date="2022-08-14T17:35:00Z">
                <w:pPr>
                  <w:pStyle w:val="UserTableBody"/>
                </w:pPr>
              </w:pPrChange>
            </w:pPr>
            <w:ins w:id="6787" w:author="Merrick, Riki | APHL" w:date="2022-07-17T15:08:00Z">
              <w:r>
                <w:t>Straight or heterosexual</w:t>
              </w:r>
            </w:ins>
          </w:p>
        </w:tc>
        <w:tc>
          <w:tcPr>
            <w:tcW w:w="2600" w:type="dxa"/>
            <w:tcBorders>
              <w:top w:val="single" w:sz="4" w:space="0" w:color="auto"/>
              <w:bottom w:val="single" w:sz="4" w:space="0" w:color="auto"/>
            </w:tcBorders>
            <w:shd w:val="clear" w:color="auto" w:fill="FFFFFF"/>
          </w:tcPr>
          <w:p w14:paraId="57603278" w14:textId="5DD46A05" w:rsidR="00D407C2" w:rsidRPr="002707CE" w:rsidRDefault="002C13AE">
            <w:pPr>
              <w:pStyle w:val="OtherTableBody"/>
              <w:rPr>
                <w:ins w:id="6788" w:author="Merrick, Riki | APHL" w:date="2022-07-17T15:06:00Z"/>
              </w:rPr>
              <w:pPrChange w:id="6789" w:author="Merrick, Riki | APHL" w:date="2022-08-14T17:35:00Z">
                <w:pPr>
                  <w:pStyle w:val="UserTableBody"/>
                </w:pPr>
              </w:pPrChange>
            </w:pPr>
            <w:ins w:id="6790" w:author="Merrick, Riki | APHL" w:date="2022-07-17T15:15:00Z">
              <w:r w:rsidRPr="00D61C0A">
                <w:t xml:space="preserve">romantic attraction, sexual attraction, or sexual behavior between members of the </w:t>
              </w:r>
              <w:r>
                <w:t>opposite</w:t>
              </w:r>
              <w:r w:rsidRPr="00D61C0A">
                <w:t xml:space="preserve"> sex or gender</w:t>
              </w:r>
            </w:ins>
          </w:p>
        </w:tc>
        <w:tc>
          <w:tcPr>
            <w:tcW w:w="2800" w:type="dxa"/>
            <w:tcBorders>
              <w:top w:val="single" w:sz="4" w:space="0" w:color="auto"/>
              <w:bottom w:val="single" w:sz="4" w:space="0" w:color="auto"/>
            </w:tcBorders>
            <w:shd w:val="clear" w:color="auto" w:fill="FFFFFF"/>
          </w:tcPr>
          <w:p w14:paraId="207CF7DE" w14:textId="14A0C4BE" w:rsidR="00D407C2" w:rsidRPr="002707CE" w:rsidRDefault="003C6EB0">
            <w:pPr>
              <w:pStyle w:val="OtherTableBody"/>
              <w:rPr>
                <w:ins w:id="6791" w:author="Merrick, Riki | APHL" w:date="2022-07-17T15:06:00Z"/>
              </w:rPr>
              <w:pPrChange w:id="6792" w:author="Merrick, Riki | APHL" w:date="2022-08-14T17:35:00Z">
                <w:pPr>
                  <w:pStyle w:val="UserTableBody"/>
                </w:pPr>
              </w:pPrChange>
            </w:pPr>
            <w:ins w:id="6793" w:author="Merrick, Riki | APHL" w:date="2022-07-17T15:16:00Z">
              <w:r>
                <w:t xml:space="preserve">The </w:t>
              </w:r>
            </w:ins>
            <w:ins w:id="6794" w:author="Merrick, Riki | APHL" w:date="2022-07-17T18:36:00Z">
              <w:r w:rsidR="00BA1666">
                <w:t xml:space="preserve">HL70396 code </w:t>
              </w:r>
            </w:ins>
            <w:ins w:id="6795" w:author="Merrick, Riki | APHL" w:date="2022-07-17T15:16:00Z">
              <w:r>
                <w:t>for this code is ‘SCT’</w:t>
              </w:r>
            </w:ins>
          </w:p>
        </w:tc>
        <w:tc>
          <w:tcPr>
            <w:tcW w:w="800" w:type="dxa"/>
            <w:tcBorders>
              <w:top w:val="single" w:sz="4" w:space="0" w:color="auto"/>
              <w:bottom w:val="single" w:sz="4" w:space="0" w:color="auto"/>
            </w:tcBorders>
            <w:shd w:val="clear" w:color="auto" w:fill="FFFFFF"/>
          </w:tcPr>
          <w:p w14:paraId="753DC40E" w14:textId="42BA1527" w:rsidR="00D407C2" w:rsidRDefault="00496DC5">
            <w:pPr>
              <w:pStyle w:val="OtherTableBody"/>
              <w:rPr>
                <w:ins w:id="6796" w:author="Merrick, Riki | APHL" w:date="2022-07-17T15:06:00Z"/>
              </w:rPr>
              <w:pPrChange w:id="6797" w:author="Merrick, Riki | APHL" w:date="2022-08-14T17:35:00Z">
                <w:pPr>
                  <w:pStyle w:val="UserTableBody"/>
                </w:pPr>
              </w:pPrChange>
            </w:pPr>
            <w:ins w:id="6798" w:author="Merrick, Riki | APHL" w:date="2022-07-17T15:13:00Z">
              <w:r>
                <w:t>A</w:t>
              </w:r>
            </w:ins>
          </w:p>
        </w:tc>
      </w:tr>
      <w:tr w:rsidR="00D407C2" w:rsidRPr="002707CE" w14:paraId="761D67A6" w14:textId="77777777" w:rsidTr="005A6711">
        <w:trPr>
          <w:ins w:id="6799" w:author="Merrick, Riki | APHL" w:date="2022-07-17T15:06:00Z"/>
        </w:trPr>
        <w:tc>
          <w:tcPr>
            <w:tcW w:w="1245" w:type="dxa"/>
            <w:tcBorders>
              <w:top w:val="single" w:sz="4" w:space="0" w:color="auto"/>
              <w:bottom w:val="single" w:sz="4" w:space="0" w:color="auto"/>
            </w:tcBorders>
            <w:shd w:val="clear" w:color="auto" w:fill="FFFFFF"/>
          </w:tcPr>
          <w:p w14:paraId="0F8E4C4B" w14:textId="3B62B79F" w:rsidR="00D407C2" w:rsidRPr="003A2D04" w:rsidRDefault="00496DC5" w:rsidP="003A2D04">
            <w:pPr>
              <w:pStyle w:val="OtherTableBody"/>
              <w:rPr>
                <w:ins w:id="6800" w:author="Merrick, Riki | APHL" w:date="2022-07-17T15:06:00Z"/>
                <w:rPrChange w:id="6801" w:author="Merrick, Riki | APHL" w:date="2022-08-14T17:35:00Z">
                  <w:rPr>
                    <w:ins w:id="6802" w:author="Merrick, Riki | APHL" w:date="2022-07-17T15:06:00Z"/>
                    <w:lang w:val="fr-FR"/>
                  </w:rPr>
                </w:rPrChange>
              </w:rPr>
            </w:pPr>
            <w:ins w:id="6803" w:author="Merrick, Riki | APHL" w:date="2022-07-17T15:13:00Z">
              <w:r>
                <w:t>42035005</w:t>
              </w:r>
            </w:ins>
          </w:p>
        </w:tc>
        <w:tc>
          <w:tcPr>
            <w:tcW w:w="1755" w:type="dxa"/>
            <w:tcBorders>
              <w:top w:val="single" w:sz="4" w:space="0" w:color="auto"/>
              <w:bottom w:val="single" w:sz="4" w:space="0" w:color="auto"/>
            </w:tcBorders>
            <w:shd w:val="clear" w:color="auto" w:fill="FFFFFF"/>
          </w:tcPr>
          <w:p w14:paraId="6111890C" w14:textId="2A3297EF" w:rsidR="00D407C2" w:rsidRPr="002707CE" w:rsidRDefault="00EE791E">
            <w:pPr>
              <w:pStyle w:val="OtherTableBody"/>
              <w:rPr>
                <w:ins w:id="6804" w:author="Merrick, Riki | APHL" w:date="2022-07-17T15:06:00Z"/>
              </w:rPr>
              <w:pPrChange w:id="6805" w:author="Merrick, Riki | APHL" w:date="2022-08-14T17:35:00Z">
                <w:pPr>
                  <w:pStyle w:val="UserTableBody"/>
                </w:pPr>
              </w:pPrChange>
            </w:pPr>
            <w:ins w:id="6806" w:author="Merrick, Riki | APHL" w:date="2022-07-17T15:08:00Z">
              <w:r>
                <w:t>Bisexual</w:t>
              </w:r>
            </w:ins>
          </w:p>
        </w:tc>
        <w:tc>
          <w:tcPr>
            <w:tcW w:w="2600" w:type="dxa"/>
            <w:tcBorders>
              <w:top w:val="single" w:sz="4" w:space="0" w:color="auto"/>
              <w:bottom w:val="single" w:sz="4" w:space="0" w:color="auto"/>
            </w:tcBorders>
            <w:shd w:val="clear" w:color="auto" w:fill="FFFFFF"/>
          </w:tcPr>
          <w:p w14:paraId="78C38D36" w14:textId="20B51043" w:rsidR="00D407C2" w:rsidRPr="002707CE" w:rsidRDefault="003C6EB0">
            <w:pPr>
              <w:pStyle w:val="OtherTableBody"/>
              <w:rPr>
                <w:ins w:id="6807" w:author="Merrick, Riki | APHL" w:date="2022-07-17T15:06:00Z"/>
              </w:rPr>
              <w:pPrChange w:id="6808" w:author="Merrick, Riki | APHL" w:date="2022-08-14T17:35:00Z">
                <w:pPr>
                  <w:pStyle w:val="UserTableBody"/>
                </w:pPr>
              </w:pPrChange>
            </w:pPr>
            <w:ins w:id="6809" w:author="Merrick, Riki | APHL" w:date="2022-07-17T15:15:00Z">
              <w:r>
                <w:t>r</w:t>
              </w:r>
              <w:r w:rsidRPr="003C6EB0">
                <w:t>omantic attraction, sexual attraction, or sexual behavior toward both males and females, or to more than one gender</w:t>
              </w:r>
            </w:ins>
          </w:p>
        </w:tc>
        <w:tc>
          <w:tcPr>
            <w:tcW w:w="2800" w:type="dxa"/>
            <w:tcBorders>
              <w:top w:val="single" w:sz="4" w:space="0" w:color="auto"/>
              <w:bottom w:val="single" w:sz="4" w:space="0" w:color="auto"/>
            </w:tcBorders>
            <w:shd w:val="clear" w:color="auto" w:fill="FFFFFF"/>
          </w:tcPr>
          <w:p w14:paraId="010D5A7D" w14:textId="36F7C43D" w:rsidR="00D407C2" w:rsidRPr="002707CE" w:rsidRDefault="003C6EB0">
            <w:pPr>
              <w:pStyle w:val="OtherTableBody"/>
              <w:rPr>
                <w:ins w:id="6810" w:author="Merrick, Riki | APHL" w:date="2022-07-17T15:06:00Z"/>
              </w:rPr>
              <w:pPrChange w:id="6811" w:author="Merrick, Riki | APHL" w:date="2022-08-14T17:35:00Z">
                <w:pPr>
                  <w:pStyle w:val="UserTableBody"/>
                </w:pPr>
              </w:pPrChange>
            </w:pPr>
            <w:ins w:id="6812" w:author="Merrick, Riki | APHL" w:date="2022-07-17T15:16:00Z">
              <w:r>
                <w:t xml:space="preserve">The </w:t>
              </w:r>
            </w:ins>
            <w:ins w:id="6813" w:author="Merrick, Riki | APHL" w:date="2022-07-17T18:36:00Z">
              <w:r w:rsidR="00BA1666">
                <w:t xml:space="preserve">HL70396 code </w:t>
              </w:r>
            </w:ins>
            <w:ins w:id="6814" w:author="Merrick, Riki | APHL" w:date="2022-07-17T15:16:00Z">
              <w:r>
                <w:t>for this code is ‘SCT’</w:t>
              </w:r>
            </w:ins>
          </w:p>
        </w:tc>
        <w:tc>
          <w:tcPr>
            <w:tcW w:w="800" w:type="dxa"/>
            <w:tcBorders>
              <w:top w:val="single" w:sz="4" w:space="0" w:color="auto"/>
              <w:bottom w:val="single" w:sz="4" w:space="0" w:color="auto"/>
            </w:tcBorders>
            <w:shd w:val="clear" w:color="auto" w:fill="FFFFFF"/>
          </w:tcPr>
          <w:p w14:paraId="78552946" w14:textId="03EA2815" w:rsidR="00D407C2" w:rsidRDefault="00496DC5">
            <w:pPr>
              <w:pStyle w:val="OtherTableBody"/>
              <w:rPr>
                <w:ins w:id="6815" w:author="Merrick, Riki | APHL" w:date="2022-07-17T15:06:00Z"/>
              </w:rPr>
              <w:pPrChange w:id="6816" w:author="Merrick, Riki | APHL" w:date="2022-08-14T17:35:00Z">
                <w:pPr>
                  <w:pStyle w:val="UserTableBody"/>
                </w:pPr>
              </w:pPrChange>
            </w:pPr>
            <w:ins w:id="6817" w:author="Merrick, Riki | APHL" w:date="2022-07-17T15:13:00Z">
              <w:r>
                <w:t>A</w:t>
              </w:r>
            </w:ins>
          </w:p>
        </w:tc>
      </w:tr>
      <w:tr w:rsidR="00807C8E" w:rsidRPr="002707CE" w14:paraId="13E1297A" w14:textId="77777777" w:rsidTr="005A6711">
        <w:trPr>
          <w:ins w:id="6818" w:author="Merrick, Riki | APHL" w:date="2022-07-17T14:57:00Z"/>
        </w:trPr>
        <w:tc>
          <w:tcPr>
            <w:tcW w:w="1245" w:type="dxa"/>
            <w:tcBorders>
              <w:top w:val="single" w:sz="4" w:space="0" w:color="auto"/>
              <w:bottom w:val="single" w:sz="4" w:space="0" w:color="auto"/>
            </w:tcBorders>
            <w:shd w:val="clear" w:color="auto" w:fill="FFFFFF"/>
          </w:tcPr>
          <w:p w14:paraId="28F03879" w14:textId="2B710535" w:rsidR="00807C8E" w:rsidRPr="003A2D04" w:rsidRDefault="003F2351" w:rsidP="003A2D04">
            <w:pPr>
              <w:pStyle w:val="OtherTableBody"/>
              <w:rPr>
                <w:ins w:id="6819" w:author="Merrick, Riki | APHL" w:date="2022-07-17T14:57:00Z"/>
                <w:rPrChange w:id="6820" w:author="Merrick, Riki | APHL" w:date="2022-08-14T17:35:00Z">
                  <w:rPr>
                    <w:ins w:id="6821" w:author="Merrick, Riki | APHL" w:date="2022-07-17T14:57:00Z"/>
                    <w:lang w:val="fr-FR"/>
                  </w:rPr>
                </w:rPrChange>
              </w:rPr>
            </w:pPr>
            <w:ins w:id="6822" w:author="Merrick, Riki | APHL" w:date="2022-07-17T15:12:00Z">
              <w:r>
                <w:t>OTH</w:t>
              </w:r>
            </w:ins>
          </w:p>
        </w:tc>
        <w:tc>
          <w:tcPr>
            <w:tcW w:w="1755" w:type="dxa"/>
            <w:tcBorders>
              <w:top w:val="single" w:sz="4" w:space="0" w:color="auto"/>
              <w:bottom w:val="single" w:sz="4" w:space="0" w:color="auto"/>
            </w:tcBorders>
            <w:shd w:val="clear" w:color="auto" w:fill="FFFFFF"/>
          </w:tcPr>
          <w:p w14:paraId="22B34F61" w14:textId="62A63D4F" w:rsidR="00807C8E" w:rsidRPr="002707CE" w:rsidRDefault="00125EAC">
            <w:pPr>
              <w:pStyle w:val="OtherTableBody"/>
              <w:rPr>
                <w:ins w:id="6823" w:author="Merrick, Riki | APHL" w:date="2022-07-17T14:57:00Z"/>
              </w:rPr>
              <w:pPrChange w:id="6824" w:author="Merrick, Riki | APHL" w:date="2022-08-14T17:35:00Z">
                <w:pPr>
                  <w:pStyle w:val="UserTableBody"/>
                </w:pPr>
              </w:pPrChange>
            </w:pPr>
            <w:ins w:id="6825" w:author="Merrick, Riki | APHL" w:date="2022-07-17T15:46:00Z">
              <w:r>
                <w:t>Other</w:t>
              </w:r>
            </w:ins>
          </w:p>
        </w:tc>
        <w:tc>
          <w:tcPr>
            <w:tcW w:w="2600" w:type="dxa"/>
            <w:tcBorders>
              <w:top w:val="single" w:sz="4" w:space="0" w:color="auto"/>
              <w:bottom w:val="single" w:sz="4" w:space="0" w:color="auto"/>
            </w:tcBorders>
            <w:shd w:val="clear" w:color="auto" w:fill="FFFFFF"/>
          </w:tcPr>
          <w:p w14:paraId="53F8F269" w14:textId="2830A09C" w:rsidR="00807C8E" w:rsidRPr="002707CE" w:rsidRDefault="00EE791E">
            <w:pPr>
              <w:pStyle w:val="OtherTableBody"/>
              <w:rPr>
                <w:ins w:id="6826" w:author="Merrick, Riki | APHL" w:date="2022-07-17T14:57:00Z"/>
              </w:rPr>
              <w:pPrChange w:id="6827" w:author="Merrick, Riki | APHL" w:date="2022-08-14T17:35:00Z">
                <w:pPr>
                  <w:pStyle w:val="UserTableBody"/>
                </w:pPr>
              </w:pPrChange>
            </w:pPr>
            <w:ins w:id="6828" w:author="Merrick, Riki | APHL" w:date="2022-07-17T15:08:00Z">
              <w:r>
                <w:t>Something else, not yet listed, please describe</w:t>
              </w:r>
            </w:ins>
          </w:p>
        </w:tc>
        <w:tc>
          <w:tcPr>
            <w:tcW w:w="2800" w:type="dxa"/>
            <w:tcBorders>
              <w:top w:val="single" w:sz="4" w:space="0" w:color="auto"/>
              <w:bottom w:val="single" w:sz="4" w:space="0" w:color="auto"/>
            </w:tcBorders>
            <w:shd w:val="clear" w:color="auto" w:fill="FFFFFF"/>
          </w:tcPr>
          <w:p w14:paraId="313003A7" w14:textId="77777777" w:rsidR="00807C8E" w:rsidRDefault="00EE791E">
            <w:pPr>
              <w:pStyle w:val="OtherTableBody"/>
              <w:rPr>
                <w:ins w:id="6829" w:author="Merrick, Riki | APHL" w:date="2022-07-17T15:10:00Z"/>
              </w:rPr>
              <w:pPrChange w:id="6830" w:author="Merrick, Riki | APHL" w:date="2022-08-14T17:35:00Z">
                <w:pPr>
                  <w:pStyle w:val="UserTableBody"/>
                </w:pPr>
              </w:pPrChange>
            </w:pPr>
            <w:ins w:id="6831" w:author="Merrick, Riki | APHL" w:date="2022-07-17T15:08:00Z">
              <w:r>
                <w:t>Use when none of the other concepts are fit</w:t>
              </w:r>
            </w:ins>
            <w:ins w:id="6832" w:author="Merrick, Riki | APHL" w:date="2022-07-17T15:09:00Z">
              <w:r>
                <w:t xml:space="preserve">ting – expected to include the description of the </w:t>
              </w:r>
            </w:ins>
            <w:ins w:id="6833" w:author="Merrick, Riki | APHL" w:date="2022-07-17T15:10:00Z">
              <w:r w:rsidR="006A2898">
                <w:t>concept in the original text of the CWE datatype</w:t>
              </w:r>
            </w:ins>
          </w:p>
          <w:p w14:paraId="10788C80" w14:textId="04C489A5" w:rsidR="006A2898" w:rsidRPr="002707CE" w:rsidRDefault="006A2898">
            <w:pPr>
              <w:pStyle w:val="OtherTableBody"/>
              <w:rPr>
                <w:ins w:id="6834" w:author="Merrick, Riki | APHL" w:date="2022-07-17T14:57:00Z"/>
              </w:rPr>
              <w:pPrChange w:id="6835" w:author="Merrick, Riki | APHL" w:date="2022-08-14T17:35:00Z">
                <w:pPr>
                  <w:pStyle w:val="UserTableBody"/>
                </w:pPr>
              </w:pPrChange>
            </w:pPr>
            <w:ins w:id="6836" w:author="Merrick, Riki | APHL" w:date="2022-07-17T15:10:00Z">
              <w:r>
                <w:t xml:space="preserve">The </w:t>
              </w:r>
            </w:ins>
            <w:ins w:id="6837" w:author="Merrick, Riki | APHL" w:date="2022-07-17T18:36:00Z">
              <w:r w:rsidR="00BA1666">
                <w:t xml:space="preserve">HL70396 code </w:t>
              </w:r>
            </w:ins>
            <w:ins w:id="6838" w:author="Merrick, Riki | APHL" w:date="2022-07-17T15:10:00Z">
              <w:r>
                <w:t xml:space="preserve">for this code is </w:t>
              </w:r>
              <w:r w:rsidR="00D30135">
                <w:t>‘</w:t>
              </w:r>
              <w:r>
                <w:t>NULLFL</w:t>
              </w:r>
              <w:r w:rsidR="00D30135">
                <w:t>’</w:t>
              </w:r>
            </w:ins>
          </w:p>
        </w:tc>
        <w:tc>
          <w:tcPr>
            <w:tcW w:w="800" w:type="dxa"/>
            <w:tcBorders>
              <w:top w:val="single" w:sz="4" w:space="0" w:color="auto"/>
              <w:bottom w:val="single" w:sz="4" w:space="0" w:color="auto"/>
            </w:tcBorders>
            <w:shd w:val="clear" w:color="auto" w:fill="FFFFFF"/>
          </w:tcPr>
          <w:p w14:paraId="7BB2C29E" w14:textId="77777777" w:rsidR="00807C8E" w:rsidRPr="002707CE" w:rsidRDefault="00807C8E">
            <w:pPr>
              <w:pStyle w:val="OtherTableBody"/>
              <w:rPr>
                <w:ins w:id="6839" w:author="Merrick, Riki | APHL" w:date="2022-07-17T14:57:00Z"/>
              </w:rPr>
              <w:pPrChange w:id="6840" w:author="Merrick, Riki | APHL" w:date="2022-08-14T17:35:00Z">
                <w:pPr>
                  <w:pStyle w:val="UserTableBody"/>
                </w:pPr>
              </w:pPrChange>
            </w:pPr>
            <w:ins w:id="6841" w:author="Merrick, Riki | APHL" w:date="2022-07-17T14:57:00Z">
              <w:r>
                <w:t>A</w:t>
              </w:r>
            </w:ins>
          </w:p>
        </w:tc>
      </w:tr>
      <w:tr w:rsidR="00807C8E" w:rsidRPr="002707CE" w14:paraId="4B4C3409" w14:textId="77777777" w:rsidTr="005A6711">
        <w:trPr>
          <w:ins w:id="6842" w:author="Merrick, Riki | APHL" w:date="2022-07-17T14:57:00Z"/>
        </w:trPr>
        <w:tc>
          <w:tcPr>
            <w:tcW w:w="1245" w:type="dxa"/>
            <w:tcBorders>
              <w:top w:val="single" w:sz="4" w:space="0" w:color="auto"/>
              <w:bottom w:val="single" w:sz="4" w:space="0" w:color="auto"/>
            </w:tcBorders>
            <w:shd w:val="clear" w:color="auto" w:fill="F3F3F3"/>
          </w:tcPr>
          <w:p w14:paraId="4000ED62" w14:textId="17061383" w:rsidR="00807C8E" w:rsidRPr="002707CE" w:rsidRDefault="003F2351">
            <w:pPr>
              <w:pStyle w:val="OtherTableBody"/>
              <w:rPr>
                <w:ins w:id="6843" w:author="Merrick, Riki | APHL" w:date="2022-07-17T14:57:00Z"/>
              </w:rPr>
              <w:pPrChange w:id="6844" w:author="Merrick, Riki | APHL" w:date="2022-08-14T17:35:00Z">
                <w:pPr/>
              </w:pPrChange>
            </w:pPr>
            <w:ins w:id="6845" w:author="Merrick, Riki | APHL" w:date="2022-07-17T15:11:00Z">
              <w:r>
                <w:t>UNK</w:t>
              </w:r>
            </w:ins>
          </w:p>
        </w:tc>
        <w:tc>
          <w:tcPr>
            <w:tcW w:w="1755" w:type="dxa"/>
            <w:tcBorders>
              <w:top w:val="single" w:sz="4" w:space="0" w:color="auto"/>
              <w:bottom w:val="single" w:sz="4" w:space="0" w:color="auto"/>
            </w:tcBorders>
            <w:shd w:val="clear" w:color="auto" w:fill="F3F3F3"/>
          </w:tcPr>
          <w:p w14:paraId="7E9FAE0D" w14:textId="7A1296EF" w:rsidR="00807C8E" w:rsidRPr="002707CE" w:rsidRDefault="003F2351">
            <w:pPr>
              <w:pStyle w:val="OtherTableBody"/>
              <w:rPr>
                <w:ins w:id="6846" w:author="Merrick, Riki | APHL" w:date="2022-07-17T14:57:00Z"/>
              </w:rPr>
              <w:pPrChange w:id="6847" w:author="Merrick, Riki | APHL" w:date="2022-08-14T17:35:00Z">
                <w:pPr/>
              </w:pPrChange>
            </w:pPr>
            <w:ins w:id="6848" w:author="Merrick, Riki | APHL" w:date="2022-07-17T15:11:00Z">
              <w:r>
                <w:t>Unknown</w:t>
              </w:r>
            </w:ins>
          </w:p>
        </w:tc>
        <w:tc>
          <w:tcPr>
            <w:tcW w:w="2600" w:type="dxa"/>
            <w:tcBorders>
              <w:top w:val="single" w:sz="4" w:space="0" w:color="auto"/>
              <w:bottom w:val="single" w:sz="4" w:space="0" w:color="auto"/>
            </w:tcBorders>
            <w:shd w:val="clear" w:color="auto" w:fill="F3F3F3"/>
          </w:tcPr>
          <w:p w14:paraId="4EE526AD" w14:textId="6EEA91DE" w:rsidR="00807C8E" w:rsidRPr="002707CE" w:rsidRDefault="003F2351">
            <w:pPr>
              <w:pStyle w:val="OtherTableBody"/>
              <w:rPr>
                <w:ins w:id="6849" w:author="Merrick, Riki | APHL" w:date="2022-07-17T14:57:00Z"/>
              </w:rPr>
              <w:pPrChange w:id="6850" w:author="Merrick, Riki | APHL" w:date="2022-08-14T17:35:00Z">
                <w:pPr/>
              </w:pPrChange>
            </w:pPr>
            <w:ins w:id="6851" w:author="Merrick, Riki | APHL" w:date="2022-07-17T15:11:00Z">
              <w:r>
                <w:t>Person does not know how to answer this question</w:t>
              </w:r>
            </w:ins>
          </w:p>
        </w:tc>
        <w:tc>
          <w:tcPr>
            <w:tcW w:w="2800" w:type="dxa"/>
            <w:tcBorders>
              <w:top w:val="single" w:sz="4" w:space="0" w:color="auto"/>
              <w:bottom w:val="single" w:sz="4" w:space="0" w:color="auto"/>
            </w:tcBorders>
            <w:shd w:val="clear" w:color="auto" w:fill="F3F3F3"/>
          </w:tcPr>
          <w:p w14:paraId="4809A1B9" w14:textId="11FC5FB4" w:rsidR="00807C8E" w:rsidRPr="002707CE" w:rsidRDefault="00D30135">
            <w:pPr>
              <w:pStyle w:val="OtherTableBody"/>
              <w:rPr>
                <w:ins w:id="6852" w:author="Merrick, Riki | APHL" w:date="2022-07-17T14:57:00Z"/>
              </w:rPr>
              <w:pPrChange w:id="6853" w:author="Merrick, Riki | APHL" w:date="2022-08-14T17:35:00Z">
                <w:pPr/>
              </w:pPrChange>
            </w:pPr>
            <w:ins w:id="6854" w:author="Merrick, Riki | APHL" w:date="2022-07-17T15:10:00Z">
              <w:r w:rsidRPr="00D30135">
                <w:t xml:space="preserve">The </w:t>
              </w:r>
            </w:ins>
            <w:ins w:id="6855" w:author="Merrick, Riki | APHL" w:date="2022-07-17T18:36:00Z">
              <w:r w:rsidR="00BA1666">
                <w:t xml:space="preserve">HL70396 code </w:t>
              </w:r>
            </w:ins>
            <w:ins w:id="6856" w:author="Merrick, Riki | APHL" w:date="2022-07-17T15:10:00Z">
              <w:r w:rsidRPr="00D30135">
                <w:t>for this code is ‘NULLFL’</w:t>
              </w:r>
            </w:ins>
          </w:p>
        </w:tc>
        <w:tc>
          <w:tcPr>
            <w:tcW w:w="800" w:type="dxa"/>
            <w:tcBorders>
              <w:top w:val="single" w:sz="4" w:space="0" w:color="auto"/>
              <w:bottom w:val="single" w:sz="4" w:space="0" w:color="auto"/>
            </w:tcBorders>
            <w:shd w:val="clear" w:color="auto" w:fill="F3F3F3"/>
          </w:tcPr>
          <w:p w14:paraId="348E1F1C" w14:textId="77777777" w:rsidR="00807C8E" w:rsidRPr="002707CE" w:rsidRDefault="00807C8E">
            <w:pPr>
              <w:pStyle w:val="OtherTableBody"/>
              <w:rPr>
                <w:ins w:id="6857" w:author="Merrick, Riki | APHL" w:date="2022-07-17T14:57:00Z"/>
              </w:rPr>
              <w:pPrChange w:id="6858" w:author="Merrick, Riki | APHL" w:date="2022-08-14T17:35:00Z">
                <w:pPr/>
              </w:pPrChange>
            </w:pPr>
            <w:ins w:id="6859" w:author="Merrick, Riki | APHL" w:date="2022-07-17T14:57:00Z">
              <w:r>
                <w:t>A</w:t>
              </w:r>
            </w:ins>
          </w:p>
        </w:tc>
      </w:tr>
      <w:tr w:rsidR="00807C8E" w:rsidRPr="002707CE" w14:paraId="61D9F7EF" w14:textId="77777777" w:rsidTr="005A6711">
        <w:trPr>
          <w:ins w:id="6860" w:author="Merrick, Riki | APHL" w:date="2022-07-17T14:57:00Z"/>
        </w:trPr>
        <w:tc>
          <w:tcPr>
            <w:tcW w:w="1245" w:type="dxa"/>
            <w:tcBorders>
              <w:top w:val="single" w:sz="4" w:space="0" w:color="auto"/>
              <w:bottom w:val="single" w:sz="4" w:space="0" w:color="auto"/>
            </w:tcBorders>
            <w:shd w:val="clear" w:color="auto" w:fill="FFFFFF"/>
          </w:tcPr>
          <w:p w14:paraId="45752652" w14:textId="56A69D6B" w:rsidR="00807C8E" w:rsidRPr="002707CE" w:rsidRDefault="003F2351">
            <w:pPr>
              <w:pStyle w:val="OtherTableBody"/>
              <w:rPr>
                <w:ins w:id="6861" w:author="Merrick, Riki | APHL" w:date="2022-07-17T14:57:00Z"/>
              </w:rPr>
              <w:pPrChange w:id="6862" w:author="Merrick, Riki | APHL" w:date="2022-08-14T17:35:00Z">
                <w:pPr/>
              </w:pPrChange>
            </w:pPr>
            <w:ins w:id="6863" w:author="Merrick, Riki | APHL" w:date="2022-07-17T15:12:00Z">
              <w:r>
                <w:t>ASKU</w:t>
              </w:r>
            </w:ins>
          </w:p>
        </w:tc>
        <w:tc>
          <w:tcPr>
            <w:tcW w:w="1755" w:type="dxa"/>
            <w:tcBorders>
              <w:top w:val="single" w:sz="4" w:space="0" w:color="auto"/>
              <w:bottom w:val="single" w:sz="4" w:space="0" w:color="auto"/>
            </w:tcBorders>
            <w:shd w:val="clear" w:color="auto" w:fill="FFFFFF"/>
          </w:tcPr>
          <w:p w14:paraId="3A4BE497" w14:textId="60B135DC" w:rsidR="00807C8E" w:rsidRPr="002707CE" w:rsidRDefault="003F2351">
            <w:pPr>
              <w:pStyle w:val="OtherTableBody"/>
              <w:rPr>
                <w:ins w:id="6864" w:author="Merrick, Riki | APHL" w:date="2022-07-17T14:57:00Z"/>
              </w:rPr>
              <w:pPrChange w:id="6865" w:author="Merrick, Riki | APHL" w:date="2022-08-14T17:35:00Z">
                <w:pPr/>
              </w:pPrChange>
            </w:pPr>
            <w:ins w:id="6866" w:author="Merrick, Riki | APHL" w:date="2022-07-17T15:11:00Z">
              <w:r>
                <w:t>Asked but unknown</w:t>
              </w:r>
            </w:ins>
          </w:p>
        </w:tc>
        <w:tc>
          <w:tcPr>
            <w:tcW w:w="2600" w:type="dxa"/>
            <w:tcBorders>
              <w:top w:val="single" w:sz="4" w:space="0" w:color="auto"/>
              <w:bottom w:val="single" w:sz="4" w:space="0" w:color="auto"/>
            </w:tcBorders>
            <w:shd w:val="clear" w:color="auto" w:fill="FFFFFF"/>
          </w:tcPr>
          <w:p w14:paraId="0C8D55AB" w14:textId="21F8A4E8" w:rsidR="00807C8E" w:rsidRPr="002707CE" w:rsidRDefault="003F2351">
            <w:pPr>
              <w:pStyle w:val="OtherTableBody"/>
              <w:rPr>
                <w:ins w:id="6867" w:author="Merrick, Riki | APHL" w:date="2022-07-17T14:57:00Z"/>
              </w:rPr>
              <w:pPrChange w:id="6868" w:author="Merrick, Riki | APHL" w:date="2022-08-14T17:35:00Z">
                <w:pPr/>
              </w:pPrChange>
            </w:pPr>
            <w:ins w:id="6869" w:author="Merrick, Riki | APHL" w:date="2022-07-17T15:11:00Z">
              <w:r>
                <w:t>The person cho</w:t>
              </w:r>
            </w:ins>
            <w:ins w:id="6870" w:author="Merrick, Riki | APHL" w:date="2022-08-08T19:29:00Z">
              <w:r w:rsidR="00CB0DE3">
                <w:t>o</w:t>
              </w:r>
            </w:ins>
            <w:ins w:id="6871" w:author="Merrick, Riki | APHL" w:date="2022-07-17T15:11:00Z">
              <w:r>
                <w:t xml:space="preserve">ses to </w:t>
              </w:r>
            </w:ins>
            <w:ins w:id="6872" w:author="Merrick, Riki | APHL" w:date="2022-07-17T15:12:00Z">
              <w:r>
                <w:t>not disclose this information</w:t>
              </w:r>
            </w:ins>
          </w:p>
        </w:tc>
        <w:tc>
          <w:tcPr>
            <w:tcW w:w="2800" w:type="dxa"/>
            <w:tcBorders>
              <w:top w:val="single" w:sz="4" w:space="0" w:color="auto"/>
              <w:bottom w:val="single" w:sz="4" w:space="0" w:color="auto"/>
            </w:tcBorders>
            <w:shd w:val="clear" w:color="auto" w:fill="FFFFFF"/>
          </w:tcPr>
          <w:p w14:paraId="251C2850" w14:textId="318E1C1D" w:rsidR="00807C8E" w:rsidRPr="002707CE" w:rsidRDefault="003F2351">
            <w:pPr>
              <w:pStyle w:val="OtherTableBody"/>
              <w:rPr>
                <w:ins w:id="6873" w:author="Merrick, Riki | APHL" w:date="2022-07-17T14:57:00Z"/>
              </w:rPr>
              <w:pPrChange w:id="6874" w:author="Merrick, Riki | APHL" w:date="2022-08-14T17:35:00Z">
                <w:pPr/>
              </w:pPrChange>
            </w:pPr>
            <w:ins w:id="6875" w:author="Merrick, Riki | APHL" w:date="2022-07-17T15:12:00Z">
              <w:r w:rsidRPr="00D30135">
                <w:t xml:space="preserve">The </w:t>
              </w:r>
            </w:ins>
            <w:ins w:id="6876" w:author="Merrick, Riki | APHL" w:date="2022-07-17T18:36:00Z">
              <w:r w:rsidR="00BA1666">
                <w:t xml:space="preserve">HL70396 code </w:t>
              </w:r>
            </w:ins>
            <w:ins w:id="6877" w:author="Merrick, Riki | APHL" w:date="2022-07-17T15:12:00Z">
              <w:r w:rsidRPr="00D30135">
                <w:t>for this code is ‘NULLFL’</w:t>
              </w:r>
            </w:ins>
          </w:p>
        </w:tc>
        <w:tc>
          <w:tcPr>
            <w:tcW w:w="800" w:type="dxa"/>
            <w:tcBorders>
              <w:top w:val="single" w:sz="4" w:space="0" w:color="auto"/>
              <w:bottom w:val="single" w:sz="4" w:space="0" w:color="auto"/>
            </w:tcBorders>
            <w:shd w:val="clear" w:color="auto" w:fill="FFFFFF"/>
          </w:tcPr>
          <w:p w14:paraId="44433877" w14:textId="77777777" w:rsidR="00807C8E" w:rsidRPr="002707CE" w:rsidRDefault="00807C8E">
            <w:pPr>
              <w:pStyle w:val="OtherTableBody"/>
              <w:rPr>
                <w:ins w:id="6878" w:author="Merrick, Riki | APHL" w:date="2022-07-17T14:57:00Z"/>
              </w:rPr>
              <w:pPrChange w:id="6879" w:author="Merrick, Riki | APHL" w:date="2022-08-14T17:35:00Z">
                <w:pPr/>
              </w:pPrChange>
            </w:pPr>
            <w:ins w:id="6880" w:author="Merrick, Riki | APHL" w:date="2022-07-17T14:57:00Z">
              <w:r>
                <w:t>A</w:t>
              </w:r>
            </w:ins>
          </w:p>
        </w:tc>
      </w:tr>
    </w:tbl>
    <w:p w14:paraId="02096957" w14:textId="77777777" w:rsidR="00807C8E" w:rsidRDefault="00807C8E" w:rsidP="00807C8E">
      <w:pPr>
        <w:pStyle w:val="NormalIndented"/>
        <w:rPr>
          <w:ins w:id="6881" w:author="Merrick, Riki | APHL" w:date="2022-07-17T14:57:00Z"/>
          <w:noProof/>
        </w:rPr>
      </w:pPr>
      <w:ins w:id="6882" w:author="Merrick, Riki | APHL" w:date="2022-07-17T14:57:00Z">
        <w:r>
          <w:rPr>
            <w:noProof/>
          </w:rPr>
          <w:t>&gt;</w:t>
        </w:r>
      </w:ins>
    </w:p>
    <w:p w14:paraId="47B52E8B" w14:textId="77777777" w:rsidR="00482C30" w:rsidRDefault="00482C30" w:rsidP="002F372A">
      <w:pPr>
        <w:pStyle w:val="NormalIndented"/>
        <w:rPr>
          <w:ins w:id="6883" w:author="Merrick, Riki | APHL" w:date="2022-07-13T12:42:00Z"/>
          <w:noProof/>
        </w:rPr>
      </w:pPr>
    </w:p>
    <w:p w14:paraId="396E8948" w14:textId="77777777" w:rsidR="002F372A" w:rsidRDefault="002F372A" w:rsidP="002F372A">
      <w:pPr>
        <w:pStyle w:val="Heading4"/>
        <w:numPr>
          <w:ilvl w:val="3"/>
          <w:numId w:val="52"/>
        </w:numPr>
        <w:tabs>
          <w:tab w:val="clear" w:pos="2160"/>
          <w:tab w:val="num" w:pos="360"/>
          <w:tab w:val="num" w:pos="964"/>
        </w:tabs>
        <w:ind w:left="964" w:hanging="316"/>
        <w:rPr>
          <w:ins w:id="6884" w:author="Merrick, Riki | APHL" w:date="2022-07-13T12:42:00Z"/>
          <w:noProof/>
        </w:rPr>
      </w:pPr>
      <w:ins w:id="6885" w:author="Merrick, Riki | APHL" w:date="2022-07-13T12:42:00Z">
        <w:r>
          <w:rPr>
            <w:noProof/>
          </w:rPr>
          <w:t>GSP-6   Validity Period</w:t>
        </w:r>
        <w:r>
          <w:rPr>
            <w:noProof/>
            <w:vanish/>
          </w:rPr>
          <w:fldChar w:fldCharType="begin"/>
        </w:r>
        <w:r>
          <w:rPr>
            <w:noProof/>
            <w:vanish/>
          </w:rPr>
          <w:instrText>XE "OH4-4 Combat Zone</w:instrText>
        </w:r>
        <w:r>
          <w:rPr>
            <w:noProof/>
          </w:rPr>
          <w:instrText xml:space="preserve"> End Date</w:instrText>
        </w:r>
        <w:r w:rsidDel="004136D9">
          <w:rPr>
            <w:noProof/>
            <w:vanish/>
          </w:rPr>
          <w:instrText xml:space="preserve"> </w:instrText>
        </w:r>
        <w:r>
          <w:rPr>
            <w:noProof/>
            <w:vanish/>
          </w:rPr>
          <w:instrText>"</w:instrText>
        </w:r>
        <w:r>
          <w:rPr>
            <w:noProof/>
            <w:vanish/>
          </w:rPr>
          <w:fldChar w:fldCharType="end"/>
        </w:r>
        <w:r>
          <w:rPr>
            <w:noProof/>
          </w:rPr>
          <w:t xml:space="preserve">   (DR)   &lt;TBD&gt;</w:t>
        </w:r>
      </w:ins>
    </w:p>
    <w:p w14:paraId="0DAE1073" w14:textId="77777777" w:rsidR="002F372A" w:rsidRDefault="002F372A" w:rsidP="002F372A">
      <w:pPr>
        <w:pStyle w:val="Components"/>
        <w:rPr>
          <w:ins w:id="6886" w:author="Merrick, Riki | APHL" w:date="2022-07-13T12:49:00Z"/>
        </w:rPr>
      </w:pPr>
      <w:ins w:id="6887" w:author="Merrick, Riki | APHL" w:date="2022-07-13T12:49:00Z">
        <w:r>
          <w:t>Components:  &lt;Range Start Date/Time (DTM)&gt; ^ &lt;Range End Date/Time (DTM)&gt;</w:t>
        </w:r>
      </w:ins>
    </w:p>
    <w:p w14:paraId="60955849" w14:textId="77777777" w:rsidR="002F372A" w:rsidRPr="00E12FEC" w:rsidRDefault="002F372A" w:rsidP="002F372A">
      <w:pPr>
        <w:pStyle w:val="NormalIndented"/>
        <w:rPr>
          <w:ins w:id="6888" w:author="Merrick, Riki | APHL" w:date="2022-07-13T12:42:00Z"/>
          <w:noProof/>
        </w:rPr>
      </w:pPr>
      <w:ins w:id="6889" w:author="Merrick, Riki | APHL" w:date="2022-07-13T12:42:00Z">
        <w:r w:rsidRPr="00594536">
          <w:rPr>
            <w:noProof/>
          </w:rPr>
          <w:t xml:space="preserve">Definition: </w:t>
        </w:r>
        <w:r w:rsidRPr="00D36C5F">
          <w:rPr>
            <w:noProof/>
          </w:rPr>
          <w:t>This field asserts the time frame during which the value in GSP-5 applies to the individual. This field may contain values for both the Start Date/Time and End Date/Time for values known to no longer be in use. Alternatively, the field may be populated with just a Start Date/Time which indicates that the value is still currently in use.</w:t>
        </w:r>
        <w:r>
          <w:rPr>
            <w:noProof/>
          </w:rPr>
          <w:t xml:space="preserve"> </w:t>
        </w:r>
        <w:r w:rsidRPr="00493AD0">
          <w:rPr>
            <w:b/>
            <w:bCs/>
            <w:noProof/>
          </w:rPr>
          <w:t>Note that the Start Date/Time for the Validitity Period may be different than the date on which the data was collected and/or entered.</w:t>
        </w:r>
      </w:ins>
    </w:p>
    <w:p w14:paraId="5C68CD26" w14:textId="77777777" w:rsidR="002F372A" w:rsidRDefault="002F372A" w:rsidP="002F372A">
      <w:pPr>
        <w:pStyle w:val="Heading4"/>
        <w:numPr>
          <w:ilvl w:val="3"/>
          <w:numId w:val="52"/>
        </w:numPr>
        <w:tabs>
          <w:tab w:val="clear" w:pos="2160"/>
          <w:tab w:val="num" w:pos="360"/>
          <w:tab w:val="num" w:pos="964"/>
        </w:tabs>
        <w:ind w:left="964" w:hanging="316"/>
        <w:rPr>
          <w:ins w:id="6890" w:author="Merrick, Riki | APHL" w:date="2022-07-13T12:42:00Z"/>
          <w:noProof/>
        </w:rPr>
      </w:pPr>
      <w:ins w:id="6891" w:author="Merrick, Riki | APHL" w:date="2022-07-13T12:42:00Z">
        <w:r>
          <w:rPr>
            <w:noProof/>
          </w:rPr>
          <w:t>GSP-7   Comment  (TX)   &lt;TBD&gt;</w:t>
        </w:r>
      </w:ins>
    </w:p>
    <w:p w14:paraId="3B930279" w14:textId="77777777" w:rsidR="002F372A" w:rsidRDefault="002F372A" w:rsidP="002F372A">
      <w:pPr>
        <w:pStyle w:val="NormalIndented"/>
        <w:rPr>
          <w:ins w:id="6892" w:author="Merrick, Riki | APHL" w:date="2022-07-13T12:42:00Z"/>
          <w:noProof/>
        </w:rPr>
      </w:pPr>
      <w:ins w:id="6893" w:author="Merrick, Riki | APHL" w:date="2022-07-13T12:42:00Z">
        <w:r w:rsidRPr="00594536">
          <w:rPr>
            <w:noProof/>
          </w:rPr>
          <w:t xml:space="preserve">Definition: </w:t>
        </w:r>
        <w:r w:rsidRPr="00D36C5F">
          <w:rPr>
            <w:noProof/>
          </w:rPr>
          <w:t>This field contains a free text comment pertaining to the value conveyed in GSP-</w:t>
        </w:r>
        <w:r>
          <w:rPr>
            <w:noProof/>
          </w:rPr>
          <w:t>5</w:t>
        </w:r>
        <w:r w:rsidRPr="00D36C5F">
          <w:rPr>
            <w:noProof/>
          </w:rPr>
          <w:t>.</w:t>
        </w:r>
      </w:ins>
    </w:p>
    <w:p w14:paraId="11D2A35E" w14:textId="77777777" w:rsidR="002F372A" w:rsidRDefault="002F372A" w:rsidP="002F372A">
      <w:pPr>
        <w:rPr>
          <w:ins w:id="6894" w:author="Merrick, Riki | APHL" w:date="2022-07-13T12:42:00Z"/>
        </w:rPr>
      </w:pPr>
    </w:p>
    <w:p w14:paraId="58D20498" w14:textId="77777777" w:rsidR="002F372A" w:rsidRDefault="002F372A" w:rsidP="002F372A">
      <w:pPr>
        <w:rPr>
          <w:ins w:id="6895" w:author="Merrick, Riki | APHL" w:date="2022-07-13T12:42:00Z"/>
        </w:rPr>
      </w:pPr>
      <w:ins w:id="6896" w:author="Merrick, Riki | APHL" w:date="2022-07-13T12:42:00Z">
        <w:r>
          <w:t>As an example, consider an individual who identified as male as of January 1</w:t>
        </w:r>
        <w:proofErr w:type="gramStart"/>
        <w:r>
          <w:t xml:space="preserve"> 2021</w:t>
        </w:r>
        <w:proofErr w:type="gramEnd"/>
        <w:r>
          <w:t xml:space="preserve"> and used he/him/his pronouns until July 1 2021 when the individual began to also identify as non-binary and adopt the they/them/theirs pronouns. If the individual had encounters with a provider in March and October, the following segments would represent the Person Gender and Sex information known at those times.</w:t>
        </w:r>
      </w:ins>
    </w:p>
    <w:p w14:paraId="0C0724F2" w14:textId="77777777" w:rsidR="002F372A" w:rsidRDefault="002F372A" w:rsidP="002F372A">
      <w:pPr>
        <w:rPr>
          <w:ins w:id="6897" w:author="Merrick, Riki | APHL" w:date="2022-07-13T12:42:00Z"/>
        </w:rPr>
      </w:pPr>
      <w:ins w:id="6898" w:author="Merrick, Riki | APHL" w:date="2022-07-13T12:42:00Z">
        <w:r>
          <w:t>Message generated in March:</w:t>
        </w:r>
      </w:ins>
    </w:p>
    <w:p w14:paraId="092116B5" w14:textId="77777777" w:rsidR="002F372A" w:rsidRPr="00493AD0" w:rsidRDefault="002F372A" w:rsidP="002F372A">
      <w:pPr>
        <w:spacing w:before="0" w:after="0"/>
        <w:rPr>
          <w:ins w:id="6899" w:author="Merrick, Riki | APHL" w:date="2022-07-13T12:42:00Z"/>
        </w:rPr>
      </w:pPr>
      <w:ins w:id="6900" w:author="Merrick, Riki | APHL" w:date="2022-07-13T12:42:00Z">
        <w:r w:rsidRPr="00493AD0">
          <w:t>GSP|1|S|</w:t>
        </w:r>
        <w:r>
          <w:t>|</w:t>
        </w:r>
        <w:r w:rsidRPr="005A3148">
          <w:t>76691-5</w:t>
        </w:r>
        <w:r>
          <w:t>^</w:t>
        </w:r>
        <w:r w:rsidRPr="005A3148">
          <w:t xml:space="preserve">Gender </w:t>
        </w:r>
        <w:proofErr w:type="spellStart"/>
        <w:r w:rsidRPr="005A3148">
          <w:t>identity</w:t>
        </w:r>
        <w:r>
          <w:t>^LN</w:t>
        </w:r>
        <w:proofErr w:type="spellEnd"/>
        <w:r w:rsidRPr="00493AD0" w:rsidDel="00113E64">
          <w:t xml:space="preserve"> </w:t>
        </w:r>
        <w:r w:rsidRPr="00493AD0">
          <w:t>|</w:t>
        </w:r>
        <w:r w:rsidRPr="001B3371">
          <w:t>446151000124109</w:t>
        </w:r>
        <w:r>
          <w:t>^</w:t>
        </w:r>
        <w:r w:rsidRPr="001B3371">
          <w:t>Identifies as male gender</w:t>
        </w:r>
        <w:r>
          <w:t>^SCT</w:t>
        </w:r>
        <w:r w:rsidRPr="00493AD0">
          <w:t>|20210101</w:t>
        </w:r>
      </w:ins>
    </w:p>
    <w:p w14:paraId="5570D979" w14:textId="021DFCEC" w:rsidR="002F372A" w:rsidRDefault="002F372A" w:rsidP="002F372A">
      <w:pPr>
        <w:spacing w:before="0" w:after="0"/>
        <w:rPr>
          <w:ins w:id="6901" w:author="Merrick, Riki | APHL" w:date="2022-07-17T15:47:00Z"/>
        </w:rPr>
      </w:pPr>
      <w:ins w:id="6902" w:author="Merrick, Riki | APHL" w:date="2022-07-13T12:42:00Z">
        <w:r w:rsidRPr="00493AD0">
          <w:t>GSP|2|S|</w:t>
        </w:r>
        <w:r>
          <w:t>|</w:t>
        </w:r>
        <w:r w:rsidRPr="005A3148">
          <w:t>90778-2</w:t>
        </w:r>
        <w:r>
          <w:t>^</w:t>
        </w:r>
        <w:r w:rsidRPr="005A3148">
          <w:t xml:space="preserve">Personal pronouns </w:t>
        </w:r>
        <w:r>
          <w:t>–</w:t>
        </w:r>
        <w:r w:rsidRPr="005A3148">
          <w:t xml:space="preserve"> </w:t>
        </w:r>
        <w:proofErr w:type="spellStart"/>
        <w:r w:rsidRPr="005A3148">
          <w:t>Reported</w:t>
        </w:r>
        <w:r>
          <w:t>^LN</w:t>
        </w:r>
        <w:proofErr w:type="spellEnd"/>
        <w:r w:rsidRPr="00493AD0" w:rsidDel="00113E64">
          <w:t xml:space="preserve"> </w:t>
        </w:r>
        <w:r w:rsidRPr="00493AD0">
          <w:t>|LA29518-0^he/him/his/his/himself^LN|20210101</w:t>
        </w:r>
      </w:ins>
    </w:p>
    <w:p w14:paraId="6EA7F24A" w14:textId="391A483C" w:rsidR="00125EAC" w:rsidRPr="0025501A" w:rsidRDefault="00125EAC" w:rsidP="00125EAC">
      <w:pPr>
        <w:spacing w:before="0" w:after="0"/>
        <w:rPr>
          <w:ins w:id="6903" w:author="Merrick, Riki | APHL" w:date="2022-07-17T15:47:00Z"/>
          <w:rPrChange w:id="6904" w:author="Merrick, Riki | APHL" w:date="2022-07-17T17:45:00Z">
            <w:rPr>
              <w:ins w:id="6905" w:author="Merrick, Riki | APHL" w:date="2022-07-17T15:47:00Z"/>
              <w:lang w:val="fr-FR"/>
            </w:rPr>
          </w:rPrChange>
        </w:rPr>
      </w:pPr>
      <w:ins w:id="6906" w:author="Merrick, Riki | APHL" w:date="2022-07-17T15:47:00Z">
        <w:r w:rsidRPr="0025501A">
          <w:rPr>
            <w:rPrChange w:id="6907" w:author="Merrick, Riki | APHL" w:date="2022-07-17T17:45:00Z">
              <w:rPr>
                <w:lang w:val="fr-FR"/>
              </w:rPr>
            </w:rPrChange>
          </w:rPr>
          <w:t>GSP|3|S||76690-7^Sexual orientation^LN|42035005^Bisexual^SCT</w:t>
        </w:r>
        <w:r w:rsidRPr="00493AD0">
          <w:t>|20210101</w:t>
        </w:r>
      </w:ins>
    </w:p>
    <w:p w14:paraId="537C9D36" w14:textId="77777777" w:rsidR="00125EAC" w:rsidRPr="00493AD0" w:rsidRDefault="00125EAC" w:rsidP="002F372A">
      <w:pPr>
        <w:spacing w:before="0" w:after="0"/>
        <w:rPr>
          <w:ins w:id="6908" w:author="Merrick, Riki | APHL" w:date="2022-07-13T12:42:00Z"/>
        </w:rPr>
      </w:pPr>
    </w:p>
    <w:p w14:paraId="6553C7E1" w14:textId="77777777" w:rsidR="002F372A" w:rsidRPr="00493AD0" w:rsidRDefault="002F372A" w:rsidP="002F372A">
      <w:pPr>
        <w:rPr>
          <w:ins w:id="6909" w:author="Merrick, Riki | APHL" w:date="2022-07-13T12:42:00Z"/>
        </w:rPr>
      </w:pPr>
      <w:ins w:id="6910" w:author="Merrick, Riki | APHL" w:date="2022-07-13T12:42:00Z">
        <w:r w:rsidRPr="00493AD0">
          <w:t>Message generated in October where the entire individual’s history is conveyed:</w:t>
        </w:r>
      </w:ins>
    </w:p>
    <w:p w14:paraId="5A27E32B" w14:textId="77777777" w:rsidR="002F372A" w:rsidRPr="00493AD0" w:rsidRDefault="002F372A" w:rsidP="002F372A">
      <w:pPr>
        <w:spacing w:before="0" w:after="0"/>
        <w:rPr>
          <w:ins w:id="6911" w:author="Merrick, Riki | APHL" w:date="2022-07-13T12:42:00Z"/>
        </w:rPr>
      </w:pPr>
      <w:ins w:id="6912" w:author="Merrick, Riki | APHL" w:date="2022-07-13T12:42:00Z">
        <w:r w:rsidRPr="00493AD0">
          <w:t>GSP|1|S|</w:t>
        </w:r>
        <w:r>
          <w:t>|</w:t>
        </w:r>
        <w:r w:rsidRPr="005A3148">
          <w:t>76691-5</w:t>
        </w:r>
        <w:r>
          <w:t>^</w:t>
        </w:r>
        <w:r w:rsidRPr="005A3148">
          <w:t xml:space="preserve">Gender </w:t>
        </w:r>
        <w:proofErr w:type="spellStart"/>
        <w:r w:rsidRPr="005A3148">
          <w:t>identity</w:t>
        </w:r>
        <w:r>
          <w:t>^LN</w:t>
        </w:r>
        <w:proofErr w:type="spellEnd"/>
        <w:r w:rsidRPr="00493AD0" w:rsidDel="00113E64">
          <w:t xml:space="preserve"> </w:t>
        </w:r>
        <w:r w:rsidRPr="00493AD0">
          <w:t>|</w:t>
        </w:r>
        <w:r w:rsidRPr="001B3371">
          <w:t>446151000124109</w:t>
        </w:r>
        <w:r>
          <w:t>^</w:t>
        </w:r>
        <w:r w:rsidRPr="001B3371">
          <w:t>Identifies as male gender</w:t>
        </w:r>
        <w:r>
          <w:t>^SCT</w:t>
        </w:r>
        <w:r w:rsidRPr="00493AD0">
          <w:t>|20210101</w:t>
        </w:r>
      </w:ins>
    </w:p>
    <w:p w14:paraId="4742E00F" w14:textId="77777777" w:rsidR="002F372A" w:rsidRPr="00493AD0" w:rsidRDefault="002F372A" w:rsidP="002F372A">
      <w:pPr>
        <w:spacing w:before="0" w:after="0"/>
        <w:rPr>
          <w:ins w:id="6913" w:author="Merrick, Riki | APHL" w:date="2022-07-13T12:42:00Z"/>
        </w:rPr>
      </w:pPr>
      <w:ins w:id="6914" w:author="Merrick, Riki | APHL" w:date="2022-07-13T12:42:00Z">
        <w:r w:rsidRPr="00493AD0">
          <w:t>GSP|2|S|</w:t>
        </w:r>
        <w:r>
          <w:t>|</w:t>
        </w:r>
        <w:r w:rsidRPr="005A3148">
          <w:t>76691-5</w:t>
        </w:r>
        <w:r>
          <w:t>^</w:t>
        </w:r>
        <w:r w:rsidRPr="005A3148">
          <w:t xml:space="preserve">Gender </w:t>
        </w:r>
        <w:proofErr w:type="spellStart"/>
        <w:r w:rsidRPr="005A3148">
          <w:t>identity</w:t>
        </w:r>
        <w:r>
          <w:t>^LN</w:t>
        </w:r>
        <w:proofErr w:type="spellEnd"/>
        <w:r w:rsidRPr="00493AD0" w:rsidDel="00113E64">
          <w:t xml:space="preserve"> </w:t>
        </w:r>
        <w:r w:rsidRPr="00493AD0">
          <w:t>|</w:t>
        </w:r>
        <w:r w:rsidRPr="001B3371">
          <w:t>33791000087105</w:t>
        </w:r>
        <w:r>
          <w:t>^</w:t>
        </w:r>
        <w:r w:rsidRPr="001B3371">
          <w:t>Identifies as nonbinary gender</w:t>
        </w:r>
        <w:r>
          <w:t>^SCT</w:t>
        </w:r>
        <w:r w:rsidRPr="00493AD0">
          <w:t>|20210701</w:t>
        </w:r>
      </w:ins>
    </w:p>
    <w:p w14:paraId="6B9A6774" w14:textId="77777777" w:rsidR="002F372A" w:rsidRPr="00493AD0" w:rsidRDefault="002F372A" w:rsidP="002F372A">
      <w:pPr>
        <w:spacing w:before="0" w:after="0"/>
        <w:rPr>
          <w:ins w:id="6915" w:author="Merrick, Riki | APHL" w:date="2022-07-13T12:42:00Z"/>
        </w:rPr>
      </w:pPr>
      <w:ins w:id="6916" w:author="Merrick, Riki | APHL" w:date="2022-07-13T12:42:00Z">
        <w:r w:rsidRPr="00493AD0">
          <w:t>GSP|3|S|</w:t>
        </w:r>
        <w:r>
          <w:t>|</w:t>
        </w:r>
        <w:r w:rsidRPr="005A3148">
          <w:t>90778-2</w:t>
        </w:r>
        <w:r>
          <w:t>^</w:t>
        </w:r>
        <w:r w:rsidRPr="005A3148">
          <w:t xml:space="preserve">Personal pronouns </w:t>
        </w:r>
        <w:r>
          <w:t>–</w:t>
        </w:r>
        <w:r w:rsidRPr="005A3148">
          <w:t xml:space="preserve"> </w:t>
        </w:r>
        <w:proofErr w:type="spellStart"/>
        <w:r w:rsidRPr="005A3148">
          <w:t>Reported</w:t>
        </w:r>
        <w:r>
          <w:t>^LN</w:t>
        </w:r>
        <w:proofErr w:type="spellEnd"/>
        <w:r w:rsidRPr="00493AD0" w:rsidDel="00113E64">
          <w:t xml:space="preserve"> </w:t>
        </w:r>
        <w:r w:rsidRPr="00493AD0">
          <w:t>|LA29518-0^he/him/his/his/himself^LN|20210101^20210630</w:t>
        </w:r>
      </w:ins>
    </w:p>
    <w:p w14:paraId="1D7FBC56" w14:textId="5B9403D2" w:rsidR="002F372A" w:rsidRDefault="002F372A" w:rsidP="002F372A">
      <w:pPr>
        <w:spacing w:before="0" w:after="0"/>
        <w:rPr>
          <w:ins w:id="6917" w:author="Merrick, Riki | APHL" w:date="2022-07-17T15:47:00Z"/>
        </w:rPr>
      </w:pPr>
      <w:ins w:id="6918" w:author="Merrick, Riki | APHL" w:date="2022-07-13T12:42:00Z">
        <w:r w:rsidRPr="00493AD0">
          <w:t>GSP|4|S|</w:t>
        </w:r>
        <w:r>
          <w:t>|</w:t>
        </w:r>
        <w:r w:rsidRPr="005A3148">
          <w:t>90778-2</w:t>
        </w:r>
        <w:r>
          <w:t>^</w:t>
        </w:r>
        <w:r w:rsidRPr="005A3148">
          <w:t xml:space="preserve">Personal pronouns </w:t>
        </w:r>
        <w:r>
          <w:t>–</w:t>
        </w:r>
        <w:r w:rsidRPr="005A3148">
          <w:t xml:space="preserve"> </w:t>
        </w:r>
        <w:proofErr w:type="spellStart"/>
        <w:r w:rsidRPr="005A3148">
          <w:t>Reported</w:t>
        </w:r>
        <w:r>
          <w:t>^LN</w:t>
        </w:r>
        <w:proofErr w:type="spellEnd"/>
        <w:r w:rsidRPr="00493AD0" w:rsidDel="00113E64">
          <w:t xml:space="preserve"> </w:t>
        </w:r>
        <w:r w:rsidRPr="00493AD0">
          <w:t>|LA29520-6^they/them/their/theirs/themselves^LN|20210701</w:t>
        </w:r>
      </w:ins>
    </w:p>
    <w:p w14:paraId="11B7F0C1" w14:textId="353468EE" w:rsidR="00125EAC" w:rsidRPr="0025501A" w:rsidRDefault="00125EAC" w:rsidP="00125EAC">
      <w:pPr>
        <w:spacing w:before="0" w:after="0"/>
        <w:rPr>
          <w:ins w:id="6919" w:author="Merrick, Riki | APHL" w:date="2022-07-17T15:47:00Z"/>
          <w:rPrChange w:id="6920" w:author="Merrick, Riki | APHL" w:date="2022-07-17T17:45:00Z">
            <w:rPr>
              <w:ins w:id="6921" w:author="Merrick, Riki | APHL" w:date="2022-07-17T15:47:00Z"/>
              <w:lang w:val="fr-FR"/>
            </w:rPr>
          </w:rPrChange>
        </w:rPr>
      </w:pPr>
      <w:ins w:id="6922" w:author="Merrick, Riki | APHL" w:date="2022-07-17T15:47:00Z">
        <w:r w:rsidRPr="0025501A">
          <w:rPr>
            <w:rPrChange w:id="6923" w:author="Merrick, Riki | APHL" w:date="2022-07-17T17:45:00Z">
              <w:rPr>
                <w:lang w:val="fr-FR"/>
              </w:rPr>
            </w:rPrChange>
          </w:rPr>
          <w:t>GSP|5|S||76690-7^Sexual orientation^LN|42035005^Bisexual^SCT</w:t>
        </w:r>
        <w:r w:rsidRPr="00493AD0">
          <w:t>|20210101</w:t>
        </w:r>
      </w:ins>
    </w:p>
    <w:p w14:paraId="4868F7FF" w14:textId="18023896" w:rsidR="002F372A" w:rsidRPr="00493AD0" w:rsidRDefault="002F372A" w:rsidP="002F372A">
      <w:pPr>
        <w:rPr>
          <w:ins w:id="6924" w:author="Merrick, Riki | APHL" w:date="2022-07-13T12:42:00Z"/>
        </w:rPr>
      </w:pPr>
      <w:ins w:id="6925" w:author="Merrick, Riki | APHL" w:date="2022-07-13T12:42:00Z">
        <w:r w:rsidRPr="00493AD0">
          <w:t>OR</w:t>
        </w:r>
      </w:ins>
    </w:p>
    <w:p w14:paraId="7DFED9C9" w14:textId="77777777" w:rsidR="002F372A" w:rsidRPr="00493AD0" w:rsidRDefault="002F372A" w:rsidP="002F372A">
      <w:pPr>
        <w:rPr>
          <w:ins w:id="6926" w:author="Merrick, Riki | APHL" w:date="2022-07-13T12:42:00Z"/>
        </w:rPr>
      </w:pPr>
      <w:ins w:id="6927" w:author="Merrick, Riki | APHL" w:date="2022-07-13T12:42:00Z">
        <w:r w:rsidRPr="00493AD0">
          <w:t>Message generated in October where only the individual’s current valid values are being conveyed</w:t>
        </w:r>
      </w:ins>
    </w:p>
    <w:p w14:paraId="34F5E04B" w14:textId="77777777" w:rsidR="002F372A" w:rsidRPr="00493AD0" w:rsidRDefault="002F372A" w:rsidP="002F372A">
      <w:pPr>
        <w:spacing w:before="0" w:after="0"/>
        <w:rPr>
          <w:ins w:id="6928" w:author="Merrick, Riki | APHL" w:date="2022-07-13T12:42:00Z"/>
        </w:rPr>
      </w:pPr>
      <w:ins w:id="6929" w:author="Merrick, Riki | APHL" w:date="2022-07-13T12:42:00Z">
        <w:r w:rsidRPr="00493AD0">
          <w:t>GSP|1|S|</w:t>
        </w:r>
        <w:r>
          <w:t>|</w:t>
        </w:r>
        <w:r w:rsidRPr="005A3148">
          <w:t>76691-5</w:t>
        </w:r>
        <w:r>
          <w:t>^</w:t>
        </w:r>
        <w:r w:rsidRPr="005A3148">
          <w:t xml:space="preserve">Gender </w:t>
        </w:r>
        <w:proofErr w:type="spellStart"/>
        <w:r w:rsidRPr="005A3148">
          <w:t>identity</w:t>
        </w:r>
        <w:r>
          <w:t>^LN</w:t>
        </w:r>
        <w:proofErr w:type="spellEnd"/>
        <w:r w:rsidRPr="00493AD0" w:rsidDel="00113E64">
          <w:t xml:space="preserve"> </w:t>
        </w:r>
        <w:r w:rsidRPr="00493AD0">
          <w:t>|</w:t>
        </w:r>
        <w:r w:rsidRPr="001B3371">
          <w:t>446151000124109</w:t>
        </w:r>
        <w:r>
          <w:t>^</w:t>
        </w:r>
        <w:r w:rsidRPr="001B3371">
          <w:t>Identifies as male gender</w:t>
        </w:r>
        <w:r>
          <w:t>^SCT</w:t>
        </w:r>
        <w:r w:rsidRPr="00493AD0">
          <w:t>|20210101</w:t>
        </w:r>
      </w:ins>
    </w:p>
    <w:p w14:paraId="57AA62DA" w14:textId="77777777" w:rsidR="002F372A" w:rsidRPr="00493AD0" w:rsidRDefault="002F372A" w:rsidP="002F372A">
      <w:pPr>
        <w:spacing w:before="0" w:after="0"/>
        <w:rPr>
          <w:ins w:id="6930" w:author="Merrick, Riki | APHL" w:date="2022-07-13T12:42:00Z"/>
        </w:rPr>
      </w:pPr>
      <w:ins w:id="6931" w:author="Merrick, Riki | APHL" w:date="2022-07-13T12:42:00Z">
        <w:r w:rsidRPr="00493AD0">
          <w:t>GSP|2|S|</w:t>
        </w:r>
        <w:r>
          <w:t>|</w:t>
        </w:r>
        <w:r w:rsidRPr="005A3148">
          <w:t>76691-5</w:t>
        </w:r>
        <w:r>
          <w:t>^</w:t>
        </w:r>
        <w:r w:rsidRPr="005A3148">
          <w:t xml:space="preserve">Gender </w:t>
        </w:r>
        <w:proofErr w:type="spellStart"/>
        <w:r w:rsidRPr="005A3148">
          <w:t>identity</w:t>
        </w:r>
        <w:r>
          <w:t>^LN</w:t>
        </w:r>
        <w:proofErr w:type="spellEnd"/>
        <w:r w:rsidRPr="00493AD0" w:rsidDel="00113E64">
          <w:t xml:space="preserve"> </w:t>
        </w:r>
        <w:r w:rsidRPr="00493AD0">
          <w:t>|</w:t>
        </w:r>
        <w:r w:rsidRPr="001B3371">
          <w:t>33791000087105</w:t>
        </w:r>
        <w:r>
          <w:t>^</w:t>
        </w:r>
        <w:r w:rsidRPr="001B3371">
          <w:t>Identifies as nonbinary gender</w:t>
        </w:r>
        <w:r>
          <w:t>^SCT</w:t>
        </w:r>
        <w:r w:rsidRPr="00493AD0">
          <w:t>|20210701</w:t>
        </w:r>
      </w:ins>
    </w:p>
    <w:p w14:paraId="3E9F3B95" w14:textId="40A44240" w:rsidR="002F372A" w:rsidRDefault="002F372A" w:rsidP="002F372A">
      <w:pPr>
        <w:spacing w:before="0" w:after="0"/>
        <w:rPr>
          <w:ins w:id="6932" w:author="Merrick, Riki | APHL" w:date="2022-07-17T15:45:00Z"/>
        </w:rPr>
      </w:pPr>
      <w:ins w:id="6933" w:author="Merrick, Riki | APHL" w:date="2022-07-13T12:42:00Z">
        <w:r w:rsidRPr="00493AD0">
          <w:t>GSP|3|S|</w:t>
        </w:r>
        <w:r>
          <w:t>|</w:t>
        </w:r>
        <w:r w:rsidRPr="005A3148">
          <w:t>90778-2</w:t>
        </w:r>
        <w:r>
          <w:t>^</w:t>
        </w:r>
        <w:r w:rsidRPr="005A3148">
          <w:t xml:space="preserve">Personal pronouns </w:t>
        </w:r>
        <w:r>
          <w:t>–</w:t>
        </w:r>
        <w:r w:rsidRPr="005A3148">
          <w:t xml:space="preserve"> </w:t>
        </w:r>
        <w:proofErr w:type="spellStart"/>
        <w:r w:rsidRPr="005A3148">
          <w:t>Reported</w:t>
        </w:r>
        <w:r>
          <w:t>^LN</w:t>
        </w:r>
        <w:proofErr w:type="spellEnd"/>
        <w:r w:rsidRPr="00493AD0" w:rsidDel="00113E64">
          <w:t xml:space="preserve"> </w:t>
        </w:r>
        <w:r w:rsidRPr="00493AD0">
          <w:t>|LA29520-6^they/them/their/theirs/themselves^LN|20210701</w:t>
        </w:r>
      </w:ins>
    </w:p>
    <w:p w14:paraId="788E7593" w14:textId="48DF8A3F" w:rsidR="00D9321D" w:rsidRPr="00125EAC" w:rsidRDefault="00D9321D" w:rsidP="002F372A">
      <w:pPr>
        <w:spacing w:before="0" w:after="0"/>
        <w:rPr>
          <w:ins w:id="6934" w:author="Merrick, Riki | APHL" w:date="2022-07-13T12:42:00Z"/>
          <w:lang w:val="fr-FR"/>
          <w:rPrChange w:id="6935" w:author="Merrick, Riki | APHL" w:date="2022-07-17T15:46:00Z">
            <w:rPr>
              <w:ins w:id="6936" w:author="Merrick, Riki | APHL" w:date="2022-07-13T12:42:00Z"/>
            </w:rPr>
          </w:rPrChange>
        </w:rPr>
      </w:pPr>
      <w:ins w:id="6937" w:author="Merrick, Riki | APHL" w:date="2022-07-17T15:45:00Z">
        <w:r w:rsidRPr="00125EAC">
          <w:rPr>
            <w:lang w:val="fr-FR"/>
            <w:rPrChange w:id="6938" w:author="Merrick, Riki | APHL" w:date="2022-07-17T15:46:00Z">
              <w:rPr/>
            </w:rPrChange>
          </w:rPr>
          <w:t>GSP|4|S||</w:t>
        </w:r>
      </w:ins>
      <w:ins w:id="6939" w:author="Merrick, Riki | APHL" w:date="2022-07-17T15:46:00Z">
        <w:r w:rsidRPr="00125EAC">
          <w:rPr>
            <w:lang w:val="fr-FR"/>
            <w:rPrChange w:id="6940" w:author="Merrick, Riki | APHL" w:date="2022-07-17T15:46:00Z">
              <w:rPr/>
            </w:rPrChange>
          </w:rPr>
          <w:t>76690-7^Sexual orientation^LN|</w:t>
        </w:r>
        <w:r w:rsidR="00125EAC" w:rsidRPr="00125EAC">
          <w:rPr>
            <w:lang w:val="fr-FR"/>
          </w:rPr>
          <w:t>42035005</w:t>
        </w:r>
        <w:r w:rsidR="00125EAC">
          <w:rPr>
            <w:lang w:val="fr-FR"/>
          </w:rPr>
          <w:t>^</w:t>
        </w:r>
        <w:r w:rsidR="00125EAC" w:rsidRPr="00125EAC">
          <w:rPr>
            <w:lang w:val="fr-FR"/>
          </w:rPr>
          <w:t>Bisexual</w:t>
        </w:r>
        <w:r w:rsidR="00125EAC">
          <w:rPr>
            <w:lang w:val="fr-FR"/>
          </w:rPr>
          <w:t>^SCT</w:t>
        </w:r>
      </w:ins>
      <w:ins w:id="6941" w:author="Merrick, Riki | APHL" w:date="2022-07-17T15:47:00Z">
        <w:r w:rsidR="00125EAC" w:rsidRPr="00493AD0">
          <w:t>|20210101</w:t>
        </w:r>
      </w:ins>
    </w:p>
    <w:p w14:paraId="7DBD9CAA" w14:textId="77777777" w:rsidR="002F372A" w:rsidRPr="00125EAC" w:rsidRDefault="002F372A" w:rsidP="002F372A">
      <w:pPr>
        <w:rPr>
          <w:ins w:id="6942" w:author="Merrick, Riki | APHL" w:date="2022-07-13T12:42:00Z"/>
          <w:lang w:val="fr-FR"/>
          <w:rPrChange w:id="6943" w:author="Merrick, Riki | APHL" w:date="2022-07-17T15:46:00Z">
            <w:rPr>
              <w:ins w:id="6944" w:author="Merrick, Riki | APHL" w:date="2022-07-13T12:42:00Z"/>
            </w:rPr>
          </w:rPrChange>
        </w:rPr>
      </w:pPr>
    </w:p>
    <w:p w14:paraId="6E302848" w14:textId="77777777" w:rsidR="002F372A" w:rsidRDefault="002F372A" w:rsidP="002F372A">
      <w:pPr>
        <w:pStyle w:val="Heading3"/>
        <w:rPr>
          <w:ins w:id="6945" w:author="Merrick, Riki | APHL" w:date="2022-07-13T12:42:00Z"/>
          <w:noProof/>
        </w:rPr>
      </w:pPr>
      <w:bookmarkStart w:id="6946" w:name="_Toc109892164"/>
      <w:bookmarkStart w:id="6947" w:name="_Hlk109817634"/>
      <w:ins w:id="6948" w:author="Merrick, Riki | APHL" w:date="2022-07-13T12:42:00Z">
        <w:r>
          <w:rPr>
            <w:noProof/>
          </w:rPr>
          <w:t>GSR – Recorded Gender and Sex Segment</w:t>
        </w:r>
        <w:bookmarkEnd w:id="6946"/>
      </w:ins>
    </w:p>
    <w:bookmarkEnd w:id="6947"/>
    <w:p w14:paraId="48863C2E" w14:textId="77777777" w:rsidR="002F372A" w:rsidRPr="00493AD0" w:rsidRDefault="002F372A" w:rsidP="002F372A">
      <w:pPr>
        <w:pStyle w:val="AttributeTableCaption"/>
        <w:ind w:left="720"/>
        <w:jc w:val="left"/>
        <w:rPr>
          <w:ins w:id="6949" w:author="Merrick, Riki | APHL" w:date="2022-07-13T12:42:00Z"/>
          <w:noProof/>
        </w:rPr>
      </w:pPr>
      <w:ins w:id="6950" w:author="Merrick, Riki | APHL" w:date="2022-07-13T12:42:00Z">
        <w:r w:rsidRPr="00493AD0">
          <w:rPr>
            <w:noProof/>
          </w:rPr>
          <w:t xml:space="preserve">The recorded sex and gender is to be used to differentiate existing sex or gender data. This element is used for existing 'sex' or 'gender' elements in a document or record when the intent and meaning is unclear. An individual may have zero to many such attributes. For example, the individual’s birth certificate information, passport information, driver’s license information and national identity document information may all be present. Sex assigned at birth (SAAB), while very common and considered essential in some jurisdictions, is considered a recorded sex and gender entry. </w:t>
        </w:r>
      </w:ins>
    </w:p>
    <w:p w14:paraId="60BF8B73" w14:textId="77777777" w:rsidR="002F372A" w:rsidRDefault="002F372A" w:rsidP="002F372A">
      <w:pPr>
        <w:pStyle w:val="AttributeTableCaption"/>
        <w:ind w:left="720"/>
        <w:jc w:val="left"/>
        <w:rPr>
          <w:ins w:id="6951" w:author="Merrick, Riki | APHL" w:date="2022-07-13T12:42:00Z"/>
          <w:noProof/>
        </w:rPr>
      </w:pPr>
      <w:ins w:id="6952" w:author="Merrick, Riki | APHL" w:date="2022-07-13T12:42:00Z">
        <w:r w:rsidRPr="00493AD0">
          <w:rPr>
            <w:noProof/>
          </w:rPr>
          <w:t xml:space="preserve">Documenting the recorded gender or sex is an important aspect of transgender and gender-diverse care as an individual’s identity documents may be updated at different rates or for different reasons. For instance, a trans woman may be able to update her driver’s license to ‘F’ but her state might not allow changing a value on her birth certificate, which may still read ‘M’. </w:t>
        </w:r>
      </w:ins>
    </w:p>
    <w:p w14:paraId="2F559358" w14:textId="74C50494" w:rsidR="002F372A" w:rsidRDefault="002F372A" w:rsidP="002F372A">
      <w:pPr>
        <w:pStyle w:val="AttributeTableCaption"/>
        <w:ind w:left="720"/>
        <w:jc w:val="left"/>
        <w:rPr>
          <w:ins w:id="6953" w:author="Merrick, Riki | APHL" w:date="2022-07-13T12:42:00Z"/>
          <w:noProof/>
        </w:rPr>
      </w:pPr>
      <w:ins w:id="6954" w:author="Merrick, Riki | APHL" w:date="2022-07-13T12:42:00Z">
        <w:r>
          <w:rPr>
            <w:noProof/>
          </w:rPr>
          <w:t>The HL7 base specification does not proscribe if/how a system maintains an audit trail of changes to the data represented in the GS</w:t>
        </w:r>
      </w:ins>
      <w:ins w:id="6955" w:author="Merrick, Riki | APHL" w:date="2022-07-26T13:25:00Z">
        <w:r w:rsidR="00AE3E5B">
          <w:rPr>
            <w:noProof/>
          </w:rPr>
          <w:t>R</w:t>
        </w:r>
      </w:ins>
      <w:ins w:id="6956" w:author="Merrick, Riki | APHL" w:date="2022-07-13T12:42:00Z">
        <w:r>
          <w:rPr>
            <w:noProof/>
          </w:rPr>
          <w:t xml:space="preserve"> segment. Depending on system design and workflow needs, it may be necessary to retain the recorded gender and sex history for an individual.</w:t>
        </w:r>
      </w:ins>
    </w:p>
    <w:p w14:paraId="01026546" w14:textId="77777777" w:rsidR="002F372A" w:rsidRPr="00662703" w:rsidRDefault="002F372A" w:rsidP="002F372A">
      <w:pPr>
        <w:pStyle w:val="AttributeTableCaption"/>
        <w:ind w:left="720"/>
        <w:jc w:val="left"/>
        <w:rPr>
          <w:ins w:id="6957" w:author="Merrick, Riki | APHL" w:date="2022-07-13T12:42:00Z"/>
          <w:noProof/>
        </w:rPr>
      </w:pPr>
      <w:ins w:id="6958" w:author="Merrick, Riki | APHL" w:date="2022-07-13T12:42:00Z">
        <w:r>
          <w:rPr>
            <w:noProof/>
          </w:rPr>
          <w:t xml:space="preserve">The use of the GSR segment is not restricted to use with a patient alone. Other individuals represented in a message (e.g. a next of kin) may also have recorded gender and sex values.  </w:t>
        </w:r>
      </w:ins>
    </w:p>
    <w:p w14:paraId="53F3DAC9" w14:textId="77777777" w:rsidR="002F372A" w:rsidRDefault="002F372A" w:rsidP="002F372A">
      <w:pPr>
        <w:pStyle w:val="AttributeTableCaption"/>
        <w:ind w:left="720"/>
        <w:rPr>
          <w:ins w:id="6959" w:author="Merrick, Riki | APHL" w:date="2022-07-13T12:42:00Z"/>
          <w:noProof/>
        </w:rPr>
      </w:pPr>
      <w:ins w:id="6960" w:author="Merrick, Riki | APHL" w:date="2022-07-13T12:42:00Z">
        <w:r>
          <w:rPr>
            <w:noProof/>
          </w:rPr>
          <w:t>HL7 Attribute Table – GSR – Recorded Gender and Sex</w:t>
        </w:r>
        <w:r w:rsidRPr="00F21240">
          <w:rPr>
            <w:noProof/>
          </w:rPr>
          <w:fldChar w:fldCharType="begin"/>
        </w:r>
        <w:r w:rsidRPr="00BC5F82">
          <w:rPr>
            <w:noProof/>
          </w:rPr>
          <w:instrText>XE "HL7 Attribute Table: OH4"</w:instrText>
        </w:r>
        <w:r w:rsidRPr="00F21240">
          <w:rPr>
            <w:noProof/>
          </w:rPr>
          <w:fldChar w:fldCharType="end"/>
        </w:r>
      </w:ins>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3E7AFAC9" w14:textId="77777777" w:rsidTr="00051FC3">
        <w:trPr>
          <w:tblHeader/>
          <w:jc w:val="center"/>
          <w:ins w:id="6961"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4D1D3F3D" w14:textId="77777777" w:rsidR="002F372A" w:rsidRPr="00493AD0" w:rsidRDefault="002F372A" w:rsidP="005D6611">
            <w:pPr>
              <w:pStyle w:val="AttributeTableHeader"/>
              <w:rPr>
                <w:ins w:id="6962" w:author="Merrick, Riki | APHL" w:date="2022-07-13T12:42:00Z"/>
                <w:noProof/>
              </w:rPr>
            </w:pPr>
            <w:ins w:id="6963"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760FF3E1" w14:textId="77777777" w:rsidR="002F372A" w:rsidRPr="00493AD0" w:rsidRDefault="002F372A" w:rsidP="005D6611">
            <w:pPr>
              <w:pStyle w:val="AttributeTableHeader"/>
              <w:rPr>
                <w:ins w:id="6964" w:author="Merrick, Riki | APHL" w:date="2022-07-13T12:42:00Z"/>
                <w:noProof/>
              </w:rPr>
            </w:pPr>
            <w:ins w:id="6965"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5D0BEE15" w14:textId="77777777" w:rsidR="002F372A" w:rsidRPr="00493AD0" w:rsidRDefault="002F372A" w:rsidP="005D6611">
            <w:pPr>
              <w:pStyle w:val="AttributeTableHeader"/>
              <w:rPr>
                <w:ins w:id="6966" w:author="Merrick, Riki | APHL" w:date="2022-07-13T12:42:00Z"/>
                <w:noProof/>
              </w:rPr>
            </w:pPr>
            <w:ins w:id="6967"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2DB97279" w14:textId="77777777" w:rsidR="002F372A" w:rsidRPr="00493AD0" w:rsidRDefault="002F372A" w:rsidP="005D6611">
            <w:pPr>
              <w:pStyle w:val="AttributeTableHeader"/>
              <w:rPr>
                <w:ins w:id="6968" w:author="Merrick, Riki | APHL" w:date="2022-07-13T12:42:00Z"/>
                <w:noProof/>
              </w:rPr>
            </w:pPr>
            <w:ins w:id="6969"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3E695370" w14:textId="77777777" w:rsidR="002F372A" w:rsidRPr="00493AD0" w:rsidRDefault="002F372A" w:rsidP="005D6611">
            <w:pPr>
              <w:pStyle w:val="AttributeTableHeader"/>
              <w:rPr>
                <w:ins w:id="6970" w:author="Merrick, Riki | APHL" w:date="2022-07-13T12:42:00Z"/>
                <w:noProof/>
              </w:rPr>
            </w:pPr>
            <w:ins w:id="6971"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69B2D477" w14:textId="77777777" w:rsidR="002F372A" w:rsidRPr="00493AD0" w:rsidRDefault="002F372A" w:rsidP="005D6611">
            <w:pPr>
              <w:pStyle w:val="AttributeTableHeader"/>
              <w:rPr>
                <w:ins w:id="6972" w:author="Merrick, Riki | APHL" w:date="2022-07-13T12:42:00Z"/>
                <w:noProof/>
              </w:rPr>
            </w:pPr>
            <w:ins w:id="6973"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0C8DBED6" w14:textId="77777777" w:rsidR="002F372A" w:rsidRPr="00493AD0" w:rsidRDefault="002F372A" w:rsidP="005D6611">
            <w:pPr>
              <w:pStyle w:val="AttributeTableHeader"/>
              <w:rPr>
                <w:ins w:id="6974" w:author="Merrick, Riki | APHL" w:date="2022-07-13T12:42:00Z"/>
                <w:noProof/>
              </w:rPr>
            </w:pPr>
            <w:ins w:id="6975"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34DED6E8" w14:textId="77777777" w:rsidR="002F372A" w:rsidRPr="00493AD0" w:rsidRDefault="002F372A" w:rsidP="005D6611">
            <w:pPr>
              <w:pStyle w:val="AttributeTableHeader"/>
              <w:rPr>
                <w:ins w:id="6976" w:author="Merrick, Riki | APHL" w:date="2022-07-13T12:42:00Z"/>
                <w:noProof/>
              </w:rPr>
            </w:pPr>
            <w:ins w:id="6977"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63E760D7" w14:textId="77777777" w:rsidR="002F372A" w:rsidRPr="00493AD0" w:rsidRDefault="002F372A" w:rsidP="005D6611">
            <w:pPr>
              <w:pStyle w:val="AttributeTableHeader"/>
              <w:jc w:val="left"/>
              <w:rPr>
                <w:ins w:id="6978" w:author="Merrick, Riki | APHL" w:date="2022-07-13T12:42:00Z"/>
                <w:noProof/>
              </w:rPr>
            </w:pPr>
            <w:ins w:id="6979" w:author="Merrick, Riki | APHL" w:date="2022-07-13T12:42:00Z">
              <w:r w:rsidRPr="00493AD0">
                <w:rPr>
                  <w:noProof/>
                </w:rPr>
                <w:t>ELEMENT NAME</w:t>
              </w:r>
            </w:ins>
          </w:p>
        </w:tc>
      </w:tr>
      <w:tr w:rsidR="002F372A" w:rsidRPr="00493AD0" w14:paraId="44A1179A" w14:textId="77777777" w:rsidTr="00051FC3">
        <w:trPr>
          <w:jc w:val="center"/>
          <w:ins w:id="6980" w:author="Merrick, Riki | APHL" w:date="2022-07-13T12:42:00Z"/>
        </w:trPr>
        <w:tc>
          <w:tcPr>
            <w:tcW w:w="648" w:type="dxa"/>
            <w:tcBorders>
              <w:top w:val="single" w:sz="4" w:space="0" w:color="auto"/>
              <w:left w:val="nil"/>
              <w:bottom w:val="dotted" w:sz="4" w:space="0" w:color="auto"/>
              <w:right w:val="nil"/>
            </w:tcBorders>
            <w:shd w:val="clear" w:color="auto" w:fill="FFFFFF"/>
            <w:hideMark/>
          </w:tcPr>
          <w:p w14:paraId="0EF3D354" w14:textId="77777777" w:rsidR="002F372A" w:rsidRPr="00493AD0" w:rsidRDefault="002F372A" w:rsidP="005D6611">
            <w:pPr>
              <w:pStyle w:val="AttributeTableBody"/>
              <w:rPr>
                <w:ins w:id="6981" w:author="Merrick, Riki | APHL" w:date="2022-07-13T12:42:00Z"/>
                <w:noProof/>
              </w:rPr>
            </w:pPr>
            <w:ins w:id="6982" w:author="Merrick, Riki | APHL" w:date="2022-07-13T12:42:00Z">
              <w:r w:rsidRPr="00493AD0">
                <w:t>1</w:t>
              </w:r>
            </w:ins>
          </w:p>
        </w:tc>
        <w:tc>
          <w:tcPr>
            <w:tcW w:w="648" w:type="dxa"/>
            <w:tcBorders>
              <w:top w:val="single" w:sz="4" w:space="0" w:color="auto"/>
              <w:left w:val="nil"/>
              <w:bottom w:val="dotted" w:sz="4" w:space="0" w:color="auto"/>
              <w:right w:val="nil"/>
            </w:tcBorders>
            <w:shd w:val="clear" w:color="auto" w:fill="FFFFFF"/>
          </w:tcPr>
          <w:p w14:paraId="3AFEFCFB" w14:textId="77777777" w:rsidR="002F372A" w:rsidRPr="00493AD0" w:rsidRDefault="002F372A" w:rsidP="005D6611">
            <w:pPr>
              <w:pStyle w:val="AttributeTableBody"/>
              <w:rPr>
                <w:ins w:id="6983"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633BFD40" w14:textId="77777777" w:rsidR="002F372A" w:rsidRPr="00493AD0" w:rsidRDefault="002F372A" w:rsidP="005D6611">
            <w:pPr>
              <w:pStyle w:val="AttributeTableBody"/>
              <w:rPr>
                <w:ins w:id="6984" w:author="Merrick, Riki | APHL" w:date="2022-07-13T12:42:00Z"/>
                <w:noProof/>
              </w:rPr>
            </w:pPr>
          </w:p>
        </w:tc>
        <w:tc>
          <w:tcPr>
            <w:tcW w:w="648" w:type="dxa"/>
            <w:tcBorders>
              <w:top w:val="single" w:sz="4" w:space="0" w:color="auto"/>
              <w:left w:val="nil"/>
              <w:bottom w:val="dotted" w:sz="4" w:space="0" w:color="auto"/>
              <w:right w:val="nil"/>
            </w:tcBorders>
            <w:shd w:val="clear" w:color="auto" w:fill="FFFFFF"/>
          </w:tcPr>
          <w:p w14:paraId="0F6F78D0" w14:textId="77777777" w:rsidR="002F372A" w:rsidRPr="00493AD0" w:rsidRDefault="002F372A" w:rsidP="005D6611">
            <w:pPr>
              <w:pStyle w:val="AttributeTableBody"/>
              <w:rPr>
                <w:ins w:id="6985" w:author="Merrick, Riki | APHL" w:date="2022-07-13T12:42:00Z"/>
                <w:noProof/>
              </w:rPr>
            </w:pPr>
            <w:ins w:id="6986" w:author="Merrick, Riki | APHL" w:date="2022-07-13T12:42:00Z">
              <w:r w:rsidRPr="00493AD0">
                <w:rPr>
                  <w:noProof/>
                </w:rPr>
                <w:t>SI</w:t>
              </w:r>
            </w:ins>
          </w:p>
        </w:tc>
        <w:tc>
          <w:tcPr>
            <w:tcW w:w="648" w:type="dxa"/>
            <w:tcBorders>
              <w:top w:val="single" w:sz="4" w:space="0" w:color="auto"/>
              <w:left w:val="nil"/>
              <w:bottom w:val="dotted" w:sz="4" w:space="0" w:color="auto"/>
              <w:right w:val="nil"/>
            </w:tcBorders>
            <w:shd w:val="clear" w:color="auto" w:fill="FFFFFF"/>
          </w:tcPr>
          <w:p w14:paraId="427A8101" w14:textId="77777777" w:rsidR="002F372A" w:rsidRPr="00493AD0" w:rsidRDefault="002F372A" w:rsidP="005D6611">
            <w:pPr>
              <w:pStyle w:val="AttributeTableBody"/>
              <w:rPr>
                <w:ins w:id="6987" w:author="Merrick, Riki | APHL" w:date="2022-07-13T12:42:00Z"/>
                <w:noProof/>
              </w:rPr>
            </w:pPr>
            <w:ins w:id="6988" w:author="Merrick, Riki | APHL" w:date="2022-07-13T12:42:00Z">
              <w:r w:rsidRPr="00493AD0">
                <w:rPr>
                  <w:noProof/>
                </w:rPr>
                <w:t>R</w:t>
              </w:r>
            </w:ins>
          </w:p>
        </w:tc>
        <w:tc>
          <w:tcPr>
            <w:tcW w:w="648" w:type="dxa"/>
            <w:tcBorders>
              <w:top w:val="single" w:sz="4" w:space="0" w:color="auto"/>
              <w:left w:val="nil"/>
              <w:bottom w:val="dotted" w:sz="4" w:space="0" w:color="auto"/>
              <w:right w:val="nil"/>
            </w:tcBorders>
            <w:shd w:val="clear" w:color="auto" w:fill="FFFFFF"/>
          </w:tcPr>
          <w:p w14:paraId="70B3DB1A" w14:textId="77777777" w:rsidR="002F372A" w:rsidRPr="00493AD0" w:rsidRDefault="002F372A" w:rsidP="005D6611">
            <w:pPr>
              <w:pStyle w:val="AttributeTableBody"/>
              <w:rPr>
                <w:ins w:id="6989"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3EE9692F" w14:textId="77777777" w:rsidR="002F372A" w:rsidRPr="00493AD0" w:rsidRDefault="002F372A" w:rsidP="005D6611">
            <w:pPr>
              <w:pStyle w:val="AttributeTableBody"/>
              <w:rPr>
                <w:ins w:id="6990"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1B7509EA" w14:textId="77777777" w:rsidR="002F372A" w:rsidRPr="00493AD0" w:rsidRDefault="002F372A" w:rsidP="005D6611">
            <w:pPr>
              <w:pStyle w:val="AttributeTableBody"/>
              <w:rPr>
                <w:ins w:id="6991" w:author="Merrick, Riki | APHL" w:date="2022-07-13T12:42:00Z"/>
                <w:noProof/>
              </w:rPr>
            </w:pPr>
            <w:ins w:id="6992" w:author="Merrick, Riki | APHL" w:date="2022-07-13T12:42:00Z">
              <w:r w:rsidRPr="00493AD0">
                <w:rPr>
                  <w:noProof/>
                </w:rPr>
                <w:t>03543</w:t>
              </w:r>
            </w:ins>
          </w:p>
        </w:tc>
        <w:tc>
          <w:tcPr>
            <w:tcW w:w="3888" w:type="dxa"/>
            <w:tcBorders>
              <w:top w:val="single" w:sz="4" w:space="0" w:color="auto"/>
              <w:left w:val="nil"/>
              <w:bottom w:val="dotted" w:sz="4" w:space="0" w:color="auto"/>
              <w:right w:val="nil"/>
            </w:tcBorders>
            <w:shd w:val="clear" w:color="auto" w:fill="FFFFFF"/>
            <w:hideMark/>
          </w:tcPr>
          <w:p w14:paraId="740A27AD" w14:textId="77777777" w:rsidR="002F372A" w:rsidRPr="00493AD0" w:rsidRDefault="002F372A" w:rsidP="005D6611">
            <w:pPr>
              <w:pStyle w:val="AttributeTableBody"/>
              <w:jc w:val="left"/>
              <w:rPr>
                <w:ins w:id="6993" w:author="Merrick, Riki | APHL" w:date="2022-07-13T12:42:00Z"/>
                <w:noProof/>
              </w:rPr>
            </w:pPr>
            <w:ins w:id="6994" w:author="Merrick, Riki | APHL" w:date="2022-07-13T12:42:00Z">
              <w:r w:rsidRPr="00493AD0">
                <w:t>Set ID</w:t>
              </w:r>
            </w:ins>
          </w:p>
        </w:tc>
      </w:tr>
      <w:tr w:rsidR="002F372A" w:rsidRPr="00493AD0" w14:paraId="37EA359C" w14:textId="77777777" w:rsidTr="00051FC3">
        <w:trPr>
          <w:jc w:val="center"/>
          <w:ins w:id="6995"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73133D3E" w14:textId="77777777" w:rsidR="002F372A" w:rsidRPr="00493AD0" w:rsidRDefault="002F372A" w:rsidP="005D6611">
            <w:pPr>
              <w:pStyle w:val="AttributeTableBody"/>
              <w:rPr>
                <w:ins w:id="6996" w:author="Merrick, Riki | APHL" w:date="2022-07-13T12:42:00Z"/>
                <w:noProof/>
              </w:rPr>
            </w:pPr>
            <w:ins w:id="6997" w:author="Merrick, Riki | APHL" w:date="2022-07-13T12:42:00Z">
              <w:r w:rsidRPr="00493AD0">
                <w:t>2</w:t>
              </w:r>
            </w:ins>
          </w:p>
        </w:tc>
        <w:tc>
          <w:tcPr>
            <w:tcW w:w="648" w:type="dxa"/>
            <w:tcBorders>
              <w:top w:val="dotted" w:sz="4" w:space="0" w:color="auto"/>
              <w:left w:val="nil"/>
              <w:bottom w:val="dotted" w:sz="4" w:space="0" w:color="auto"/>
              <w:right w:val="nil"/>
            </w:tcBorders>
            <w:shd w:val="clear" w:color="auto" w:fill="FFFFFF"/>
          </w:tcPr>
          <w:p w14:paraId="44216C9C" w14:textId="77777777" w:rsidR="002F372A" w:rsidRPr="00493AD0" w:rsidRDefault="002F372A" w:rsidP="005D6611">
            <w:pPr>
              <w:pStyle w:val="AttributeTableBody"/>
              <w:rPr>
                <w:ins w:id="6998" w:author="Merrick, Riki | APHL" w:date="2022-07-13T12:42:00Z"/>
                <w:noProof/>
              </w:rPr>
            </w:pPr>
            <w:ins w:id="6999"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51506487" w14:textId="77777777" w:rsidR="002F372A" w:rsidRPr="00493AD0" w:rsidRDefault="002F372A" w:rsidP="005D6611">
            <w:pPr>
              <w:pStyle w:val="AttributeTableBody"/>
              <w:rPr>
                <w:ins w:id="7000"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142D704E" w14:textId="77777777" w:rsidR="002F372A" w:rsidRPr="00493AD0" w:rsidRDefault="002F372A" w:rsidP="005D6611">
            <w:pPr>
              <w:pStyle w:val="AttributeTableBody"/>
              <w:rPr>
                <w:ins w:id="7001" w:author="Merrick, Riki | APHL" w:date="2022-07-13T12:42:00Z"/>
                <w:noProof/>
              </w:rPr>
            </w:pPr>
            <w:ins w:id="7002"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2E3A0AF9" w14:textId="77777777" w:rsidR="002F372A" w:rsidRPr="00493AD0" w:rsidRDefault="002F372A" w:rsidP="005D6611">
            <w:pPr>
              <w:pStyle w:val="AttributeTableBody"/>
              <w:rPr>
                <w:ins w:id="7003" w:author="Merrick, Riki | APHL" w:date="2022-07-13T12:42:00Z"/>
                <w:noProof/>
              </w:rPr>
            </w:pPr>
            <w:ins w:id="7004"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03C3B380" w14:textId="77777777" w:rsidR="002F372A" w:rsidRPr="00493AD0" w:rsidRDefault="002F372A" w:rsidP="005D6611">
            <w:pPr>
              <w:pStyle w:val="AttributeTableBody"/>
              <w:rPr>
                <w:ins w:id="700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5C9DC18" w14:textId="77777777" w:rsidR="002F372A" w:rsidRPr="00493AD0" w:rsidRDefault="002F372A" w:rsidP="005D6611">
            <w:pPr>
              <w:pStyle w:val="AttributeTableBody"/>
              <w:rPr>
                <w:ins w:id="7006" w:author="Merrick, Riki | APHL" w:date="2022-07-13T12:42:00Z"/>
                <w:rStyle w:val="HyperlinkTable"/>
                <w:rFonts w:eastAsia="Arial Unicode MS"/>
              </w:rPr>
            </w:pPr>
            <w:ins w:id="7007"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2C0D26BD" w14:textId="77777777" w:rsidR="002F372A" w:rsidRPr="00493AD0" w:rsidRDefault="002F372A" w:rsidP="005D6611">
            <w:pPr>
              <w:pStyle w:val="AttributeTableBody"/>
              <w:rPr>
                <w:ins w:id="7008" w:author="Merrick, Riki | APHL" w:date="2022-07-13T12:42:00Z"/>
                <w:rFonts w:cs="Times New Roman"/>
              </w:rPr>
            </w:pPr>
            <w:ins w:id="7009"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hideMark/>
          </w:tcPr>
          <w:p w14:paraId="0F93E5F9" w14:textId="77777777" w:rsidR="002F372A" w:rsidRPr="00493AD0" w:rsidRDefault="002F372A" w:rsidP="005D6611">
            <w:pPr>
              <w:pStyle w:val="AttributeTableBody"/>
              <w:jc w:val="left"/>
              <w:rPr>
                <w:ins w:id="7010" w:author="Merrick, Riki | APHL" w:date="2022-07-13T12:42:00Z"/>
                <w:noProof/>
              </w:rPr>
            </w:pPr>
            <w:ins w:id="7011" w:author="Merrick, Riki | APHL" w:date="2022-07-13T12:42:00Z">
              <w:r w:rsidRPr="00493AD0">
                <w:t>Action Code</w:t>
              </w:r>
            </w:ins>
          </w:p>
        </w:tc>
      </w:tr>
      <w:tr w:rsidR="002F372A" w:rsidRPr="00493AD0" w14:paraId="43A7FEEB" w14:textId="77777777" w:rsidTr="00051FC3">
        <w:trPr>
          <w:jc w:val="center"/>
          <w:ins w:id="7012" w:author="Merrick, Riki | APHL" w:date="2022-07-13T12:42:00Z"/>
        </w:trPr>
        <w:tc>
          <w:tcPr>
            <w:tcW w:w="648" w:type="dxa"/>
            <w:tcBorders>
              <w:top w:val="dotted" w:sz="4" w:space="0" w:color="auto"/>
              <w:left w:val="nil"/>
              <w:bottom w:val="dotted" w:sz="4" w:space="0" w:color="auto"/>
              <w:right w:val="nil"/>
            </w:tcBorders>
            <w:shd w:val="clear" w:color="auto" w:fill="FFFFFF"/>
          </w:tcPr>
          <w:p w14:paraId="2F176555" w14:textId="77777777" w:rsidR="002F372A" w:rsidRPr="00493AD0" w:rsidRDefault="002F372A" w:rsidP="005D6611">
            <w:pPr>
              <w:pStyle w:val="AttributeTableBody"/>
              <w:rPr>
                <w:ins w:id="7013" w:author="Merrick, Riki | APHL" w:date="2022-07-13T12:42:00Z"/>
                <w:noProof/>
              </w:rPr>
            </w:pPr>
            <w:ins w:id="7014" w:author="Merrick, Riki | APHL" w:date="2022-07-13T12:42:00Z">
              <w:r>
                <w:rPr>
                  <w:noProof/>
                </w:rPr>
                <w:t>3</w:t>
              </w:r>
            </w:ins>
          </w:p>
        </w:tc>
        <w:tc>
          <w:tcPr>
            <w:tcW w:w="648" w:type="dxa"/>
            <w:tcBorders>
              <w:top w:val="dotted" w:sz="4" w:space="0" w:color="auto"/>
              <w:left w:val="nil"/>
              <w:bottom w:val="dotted" w:sz="4" w:space="0" w:color="auto"/>
              <w:right w:val="nil"/>
            </w:tcBorders>
            <w:shd w:val="clear" w:color="auto" w:fill="FFFFFF"/>
          </w:tcPr>
          <w:p w14:paraId="2F97488B" w14:textId="77777777" w:rsidR="002F372A" w:rsidRPr="00493AD0" w:rsidRDefault="002F372A" w:rsidP="005D6611">
            <w:pPr>
              <w:pStyle w:val="AttributeTableBody"/>
              <w:rPr>
                <w:ins w:id="701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9C6CE17" w14:textId="77777777" w:rsidR="002F372A" w:rsidRPr="00493AD0" w:rsidRDefault="002F372A" w:rsidP="005D6611">
            <w:pPr>
              <w:pStyle w:val="AttributeTableBody"/>
              <w:rPr>
                <w:ins w:id="7016"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ADD4124" w14:textId="77777777" w:rsidR="002F372A" w:rsidRPr="00493AD0" w:rsidRDefault="002F372A" w:rsidP="005D6611">
            <w:pPr>
              <w:pStyle w:val="AttributeTableBody"/>
              <w:rPr>
                <w:ins w:id="7017" w:author="Merrick, Riki | APHL" w:date="2022-07-13T12:42:00Z"/>
              </w:rPr>
            </w:pPr>
            <w:ins w:id="7018"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5518D46C" w14:textId="77777777" w:rsidR="002F372A" w:rsidRPr="00493AD0" w:rsidRDefault="002F372A" w:rsidP="005D6611">
            <w:pPr>
              <w:pStyle w:val="AttributeTableBody"/>
              <w:rPr>
                <w:ins w:id="7019" w:author="Merrick, Riki | APHL" w:date="2022-07-13T12:42:00Z"/>
                <w:noProof/>
              </w:rPr>
            </w:pPr>
            <w:ins w:id="7020"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349A24FA" w14:textId="77777777" w:rsidR="002F372A" w:rsidRPr="00493AD0" w:rsidRDefault="002F372A" w:rsidP="005D6611">
            <w:pPr>
              <w:pStyle w:val="AttributeTableBody"/>
              <w:rPr>
                <w:ins w:id="702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8895A52" w14:textId="77777777" w:rsidR="002F372A" w:rsidRPr="00493AD0" w:rsidRDefault="002F372A" w:rsidP="005D6611">
            <w:pPr>
              <w:pStyle w:val="AttributeTableBody"/>
              <w:rPr>
                <w:ins w:id="7022"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685ACAE9" w14:textId="77777777" w:rsidR="002F372A" w:rsidRPr="00493AD0" w:rsidRDefault="002F372A" w:rsidP="005D6611">
            <w:pPr>
              <w:pStyle w:val="AttributeTableBody"/>
              <w:rPr>
                <w:ins w:id="7023" w:author="Merrick, Riki | APHL" w:date="2022-07-13T12:42:00Z"/>
                <w:rFonts w:cs="Times New Roman"/>
              </w:rPr>
            </w:pPr>
            <w:ins w:id="7024" w:author="Merrick, Riki | APHL" w:date="2022-07-13T12:42:00Z">
              <w:r>
                <w:rPr>
                  <w:rFonts w:cs="Times New Roman"/>
                </w:rPr>
                <w:t>&lt;TBD&gt;</w:t>
              </w:r>
            </w:ins>
          </w:p>
        </w:tc>
        <w:tc>
          <w:tcPr>
            <w:tcW w:w="3888" w:type="dxa"/>
            <w:tcBorders>
              <w:top w:val="dotted" w:sz="4" w:space="0" w:color="auto"/>
              <w:left w:val="nil"/>
              <w:bottom w:val="dotted" w:sz="4" w:space="0" w:color="auto"/>
              <w:right w:val="nil"/>
            </w:tcBorders>
            <w:shd w:val="clear" w:color="auto" w:fill="FFFFFF"/>
          </w:tcPr>
          <w:p w14:paraId="7E2745A6" w14:textId="77777777" w:rsidR="002F372A" w:rsidRPr="00493AD0" w:rsidRDefault="002F372A" w:rsidP="005D6611">
            <w:pPr>
              <w:pStyle w:val="AttributeTableBody"/>
              <w:jc w:val="left"/>
              <w:rPr>
                <w:ins w:id="7025" w:author="Merrick, Riki | APHL" w:date="2022-07-13T12:42:00Z"/>
              </w:rPr>
            </w:pPr>
            <w:ins w:id="7026" w:author="Merrick, Riki | APHL" w:date="2022-07-13T12:42:00Z">
              <w:r>
                <w:t>GSR Instance Identifier</w:t>
              </w:r>
            </w:ins>
          </w:p>
        </w:tc>
      </w:tr>
      <w:tr w:rsidR="002F372A" w:rsidRPr="00493AD0" w14:paraId="78D8FE19" w14:textId="77777777" w:rsidTr="00051FC3">
        <w:trPr>
          <w:jc w:val="center"/>
          <w:ins w:id="7027"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EEB62E7" w14:textId="77777777" w:rsidR="002F372A" w:rsidRPr="00493AD0" w:rsidRDefault="002F372A" w:rsidP="005D6611">
            <w:pPr>
              <w:pStyle w:val="AttributeTableBody"/>
              <w:rPr>
                <w:ins w:id="7028" w:author="Merrick, Riki | APHL" w:date="2022-07-13T12:42:00Z"/>
                <w:noProof/>
              </w:rPr>
            </w:pPr>
            <w:ins w:id="7029" w:author="Merrick, Riki | APHL" w:date="2022-07-13T12:42:00Z">
              <w:r>
                <w:rPr>
                  <w:noProof/>
                </w:rPr>
                <w:t>4</w:t>
              </w:r>
            </w:ins>
          </w:p>
        </w:tc>
        <w:tc>
          <w:tcPr>
            <w:tcW w:w="648" w:type="dxa"/>
            <w:tcBorders>
              <w:top w:val="dotted" w:sz="4" w:space="0" w:color="auto"/>
              <w:left w:val="nil"/>
              <w:bottom w:val="dotted" w:sz="4" w:space="0" w:color="auto"/>
              <w:right w:val="nil"/>
            </w:tcBorders>
            <w:shd w:val="clear" w:color="auto" w:fill="FFFFFF"/>
          </w:tcPr>
          <w:p w14:paraId="473DF01D" w14:textId="77777777" w:rsidR="002F372A" w:rsidRPr="00493AD0" w:rsidRDefault="002F372A" w:rsidP="005D6611">
            <w:pPr>
              <w:pStyle w:val="AttributeTableBody"/>
              <w:rPr>
                <w:ins w:id="703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E316B38" w14:textId="77777777" w:rsidR="002F372A" w:rsidRPr="00493AD0" w:rsidRDefault="002F372A" w:rsidP="005D6611">
            <w:pPr>
              <w:pStyle w:val="AttributeTableBody"/>
              <w:rPr>
                <w:ins w:id="7031"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38EAFF4A" w14:textId="77777777" w:rsidR="002F372A" w:rsidRPr="00493AD0" w:rsidRDefault="002F372A" w:rsidP="005D6611">
            <w:pPr>
              <w:pStyle w:val="AttributeTableBody"/>
              <w:rPr>
                <w:ins w:id="7032" w:author="Merrick, Riki | APHL" w:date="2022-07-13T12:42:00Z"/>
                <w:noProof/>
              </w:rPr>
            </w:pPr>
            <w:ins w:id="7033"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2A507959" w14:textId="77777777" w:rsidR="002F372A" w:rsidRPr="00493AD0" w:rsidRDefault="002F372A" w:rsidP="005D6611">
            <w:pPr>
              <w:pStyle w:val="AttributeTableBody"/>
              <w:rPr>
                <w:ins w:id="7034" w:author="Merrick, Riki | APHL" w:date="2022-07-13T12:42:00Z"/>
                <w:noProof/>
              </w:rPr>
            </w:pPr>
            <w:ins w:id="7035"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6C4C1F66" w14:textId="77777777" w:rsidR="002F372A" w:rsidRPr="00493AD0" w:rsidRDefault="002F372A" w:rsidP="005D6611">
            <w:pPr>
              <w:pStyle w:val="AttributeTableBody"/>
              <w:rPr>
                <w:ins w:id="703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F5D849D" w14:textId="329F9C43" w:rsidR="002F372A" w:rsidRPr="00493AD0" w:rsidRDefault="00051FC3" w:rsidP="005D6611">
            <w:pPr>
              <w:pStyle w:val="AttributeTableBody"/>
              <w:rPr>
                <w:ins w:id="7037" w:author="Merrick, Riki | APHL" w:date="2022-07-13T12:42:00Z"/>
                <w:rStyle w:val="HyperlinkTable"/>
                <w:rFonts w:eastAsia="Arial Unicode MS"/>
              </w:rPr>
            </w:pPr>
            <w:ins w:id="7038" w:author="Merrick, Riki | APHL" w:date="2022-08-16T18:02:00Z">
              <w:r>
                <w:rPr>
                  <w:rStyle w:val="HyperlinkTable"/>
                  <w:rFonts w:eastAsia="Arial Unicode MS"/>
                </w:rPr>
                <w:t>0001</w:t>
              </w:r>
            </w:ins>
          </w:p>
        </w:tc>
        <w:tc>
          <w:tcPr>
            <w:tcW w:w="720" w:type="dxa"/>
            <w:tcBorders>
              <w:top w:val="dotted" w:sz="4" w:space="0" w:color="auto"/>
              <w:left w:val="nil"/>
              <w:bottom w:val="dotted" w:sz="4" w:space="0" w:color="auto"/>
              <w:right w:val="nil"/>
            </w:tcBorders>
            <w:shd w:val="clear" w:color="auto" w:fill="FFFFFF"/>
          </w:tcPr>
          <w:p w14:paraId="01B55EEB" w14:textId="77777777" w:rsidR="002F372A" w:rsidRPr="00493AD0" w:rsidRDefault="002F372A" w:rsidP="005D6611">
            <w:pPr>
              <w:pStyle w:val="AttributeTableBody"/>
              <w:rPr>
                <w:ins w:id="7039" w:author="Merrick, Riki | APHL" w:date="2022-07-13T12:42:00Z"/>
                <w:rFonts w:cs="Times New Roman"/>
              </w:rPr>
            </w:pPr>
            <w:ins w:id="7040" w:author="Merrick, Riki | APHL" w:date="2022-07-13T12:42:00Z">
              <w:r w:rsidRPr="00493AD0">
                <w:rPr>
                  <w:rFonts w:cs="Times New Roman"/>
                </w:rPr>
                <w:t>&lt;TBD&gt;</w:t>
              </w:r>
            </w:ins>
          </w:p>
        </w:tc>
        <w:tc>
          <w:tcPr>
            <w:tcW w:w="3888" w:type="dxa"/>
            <w:tcBorders>
              <w:top w:val="dotted" w:sz="4" w:space="0" w:color="auto"/>
              <w:left w:val="nil"/>
              <w:bottom w:val="dotted" w:sz="4" w:space="0" w:color="auto"/>
              <w:right w:val="nil"/>
            </w:tcBorders>
            <w:shd w:val="clear" w:color="auto" w:fill="FFFFFF"/>
            <w:hideMark/>
          </w:tcPr>
          <w:p w14:paraId="260715B8" w14:textId="77777777" w:rsidR="002F372A" w:rsidRPr="00493AD0" w:rsidRDefault="002F372A" w:rsidP="005D6611">
            <w:pPr>
              <w:pStyle w:val="AttributeTableBody"/>
              <w:jc w:val="left"/>
              <w:rPr>
                <w:ins w:id="7041" w:author="Merrick, Riki | APHL" w:date="2022-07-13T12:42:00Z"/>
                <w:noProof/>
              </w:rPr>
            </w:pPr>
            <w:ins w:id="7042" w:author="Merrick, Riki | APHL" w:date="2022-07-13T12:42:00Z">
              <w:r w:rsidRPr="00493AD0">
                <w:t>Recorded Gender or Sex</w:t>
              </w:r>
            </w:ins>
          </w:p>
        </w:tc>
      </w:tr>
      <w:tr w:rsidR="00971D6F" w:rsidRPr="00493AD0" w14:paraId="5C95776F" w14:textId="77777777" w:rsidTr="00051FC3">
        <w:trPr>
          <w:jc w:val="center"/>
          <w:ins w:id="7043" w:author="Merrick, Riki | APHL" w:date="2022-07-25T16:29:00Z"/>
        </w:trPr>
        <w:tc>
          <w:tcPr>
            <w:tcW w:w="648" w:type="dxa"/>
            <w:tcBorders>
              <w:top w:val="dotted" w:sz="4" w:space="0" w:color="auto"/>
              <w:left w:val="nil"/>
              <w:bottom w:val="dotted" w:sz="4" w:space="0" w:color="auto"/>
              <w:right w:val="nil"/>
            </w:tcBorders>
            <w:shd w:val="clear" w:color="auto" w:fill="FFFFFF"/>
          </w:tcPr>
          <w:p w14:paraId="742E9F45" w14:textId="7419DE5E" w:rsidR="00971D6F" w:rsidRDefault="00971D6F" w:rsidP="005D6611">
            <w:pPr>
              <w:pStyle w:val="AttributeTableBody"/>
              <w:rPr>
                <w:ins w:id="7044" w:author="Merrick, Riki | APHL" w:date="2022-07-25T16:29:00Z"/>
              </w:rPr>
            </w:pPr>
            <w:ins w:id="7045" w:author="Merrick, Riki | APHL" w:date="2022-07-25T16:29:00Z">
              <w:r>
                <w:t>5</w:t>
              </w:r>
            </w:ins>
          </w:p>
        </w:tc>
        <w:tc>
          <w:tcPr>
            <w:tcW w:w="648" w:type="dxa"/>
            <w:tcBorders>
              <w:top w:val="dotted" w:sz="4" w:space="0" w:color="auto"/>
              <w:left w:val="nil"/>
              <w:bottom w:val="dotted" w:sz="4" w:space="0" w:color="auto"/>
              <w:right w:val="nil"/>
            </w:tcBorders>
            <w:shd w:val="clear" w:color="auto" w:fill="FFFFFF"/>
          </w:tcPr>
          <w:p w14:paraId="3BA0FE8C" w14:textId="77777777" w:rsidR="00971D6F" w:rsidRPr="00493AD0" w:rsidRDefault="00971D6F" w:rsidP="005D6611">
            <w:pPr>
              <w:pStyle w:val="AttributeTableBody"/>
              <w:rPr>
                <w:ins w:id="7046" w:author="Merrick, Riki | APHL" w:date="2022-07-25T16:29:00Z"/>
                <w:noProof/>
              </w:rPr>
            </w:pPr>
          </w:p>
        </w:tc>
        <w:tc>
          <w:tcPr>
            <w:tcW w:w="720" w:type="dxa"/>
            <w:tcBorders>
              <w:top w:val="dotted" w:sz="4" w:space="0" w:color="auto"/>
              <w:left w:val="nil"/>
              <w:bottom w:val="dotted" w:sz="4" w:space="0" w:color="auto"/>
              <w:right w:val="nil"/>
            </w:tcBorders>
            <w:shd w:val="clear" w:color="auto" w:fill="FFFFFF"/>
          </w:tcPr>
          <w:p w14:paraId="2A520AAA" w14:textId="77777777" w:rsidR="00971D6F" w:rsidRPr="00493AD0" w:rsidRDefault="00971D6F" w:rsidP="005D6611">
            <w:pPr>
              <w:pStyle w:val="AttributeTableBody"/>
              <w:rPr>
                <w:ins w:id="7047" w:author="Merrick, Riki | APHL" w:date="2022-07-25T16:29:00Z"/>
              </w:rPr>
            </w:pPr>
          </w:p>
        </w:tc>
        <w:tc>
          <w:tcPr>
            <w:tcW w:w="648" w:type="dxa"/>
            <w:tcBorders>
              <w:top w:val="dotted" w:sz="4" w:space="0" w:color="auto"/>
              <w:left w:val="nil"/>
              <w:bottom w:val="dotted" w:sz="4" w:space="0" w:color="auto"/>
              <w:right w:val="nil"/>
            </w:tcBorders>
            <w:shd w:val="clear" w:color="auto" w:fill="FFFFFF"/>
          </w:tcPr>
          <w:p w14:paraId="286FF260" w14:textId="0B447753" w:rsidR="00971D6F" w:rsidRDefault="00D9103F" w:rsidP="005D6611">
            <w:pPr>
              <w:pStyle w:val="AttributeTableBody"/>
              <w:rPr>
                <w:ins w:id="7048" w:author="Merrick, Riki | APHL" w:date="2022-07-25T16:29:00Z"/>
              </w:rPr>
            </w:pPr>
            <w:ins w:id="7049" w:author="Merrick, Riki | APHL" w:date="2022-08-16T12:19:00Z">
              <w:r>
                <w:t>CWE</w:t>
              </w:r>
            </w:ins>
          </w:p>
        </w:tc>
        <w:tc>
          <w:tcPr>
            <w:tcW w:w="648" w:type="dxa"/>
            <w:tcBorders>
              <w:top w:val="dotted" w:sz="4" w:space="0" w:color="auto"/>
              <w:left w:val="nil"/>
              <w:bottom w:val="dotted" w:sz="4" w:space="0" w:color="auto"/>
              <w:right w:val="nil"/>
            </w:tcBorders>
            <w:shd w:val="clear" w:color="auto" w:fill="FFFFFF"/>
          </w:tcPr>
          <w:p w14:paraId="69B225D0" w14:textId="02FA3669" w:rsidR="00971D6F" w:rsidRDefault="00971D6F" w:rsidP="005D6611">
            <w:pPr>
              <w:pStyle w:val="AttributeTableBody"/>
              <w:rPr>
                <w:ins w:id="7050" w:author="Merrick, Riki | APHL" w:date="2022-07-25T16:29:00Z"/>
              </w:rPr>
            </w:pPr>
            <w:ins w:id="7051" w:author="Merrick, Riki | APHL" w:date="2022-07-25T16:29:00Z">
              <w:r>
                <w:t>O</w:t>
              </w:r>
            </w:ins>
          </w:p>
        </w:tc>
        <w:tc>
          <w:tcPr>
            <w:tcW w:w="648" w:type="dxa"/>
            <w:tcBorders>
              <w:top w:val="dotted" w:sz="4" w:space="0" w:color="auto"/>
              <w:left w:val="nil"/>
              <w:bottom w:val="dotted" w:sz="4" w:space="0" w:color="auto"/>
              <w:right w:val="nil"/>
            </w:tcBorders>
            <w:shd w:val="clear" w:color="auto" w:fill="FFFFFF"/>
          </w:tcPr>
          <w:p w14:paraId="72618DB4" w14:textId="77777777" w:rsidR="00971D6F" w:rsidRPr="00493AD0" w:rsidRDefault="00971D6F" w:rsidP="005D6611">
            <w:pPr>
              <w:pStyle w:val="AttributeTableBody"/>
              <w:rPr>
                <w:ins w:id="7052" w:author="Merrick, Riki | APHL" w:date="2022-07-25T16:29:00Z"/>
                <w:noProof/>
              </w:rPr>
            </w:pPr>
          </w:p>
        </w:tc>
        <w:tc>
          <w:tcPr>
            <w:tcW w:w="720" w:type="dxa"/>
            <w:tcBorders>
              <w:top w:val="dotted" w:sz="4" w:space="0" w:color="auto"/>
              <w:left w:val="nil"/>
              <w:bottom w:val="dotted" w:sz="4" w:space="0" w:color="auto"/>
              <w:right w:val="nil"/>
            </w:tcBorders>
            <w:shd w:val="clear" w:color="auto" w:fill="FFFFFF"/>
          </w:tcPr>
          <w:p w14:paraId="238616DF" w14:textId="5A21CB61" w:rsidR="00971D6F" w:rsidRDefault="00051FC3" w:rsidP="005D6611">
            <w:pPr>
              <w:pStyle w:val="AttributeTableBody"/>
              <w:rPr>
                <w:ins w:id="7053" w:author="Merrick, Riki | APHL" w:date="2022-07-25T16:29:00Z"/>
                <w:noProof/>
              </w:rPr>
            </w:pPr>
            <w:ins w:id="7054" w:author="Merrick, Riki | APHL" w:date="2022-08-16T18:02:00Z">
              <w:r>
                <w:rPr>
                  <w:rStyle w:val="HyperlinkTable"/>
                  <w:rFonts w:eastAsia="Arial Unicode MS"/>
                </w:rPr>
                <w:t>Nnn5</w:t>
              </w:r>
            </w:ins>
          </w:p>
        </w:tc>
        <w:tc>
          <w:tcPr>
            <w:tcW w:w="720" w:type="dxa"/>
            <w:tcBorders>
              <w:top w:val="dotted" w:sz="4" w:space="0" w:color="auto"/>
              <w:left w:val="nil"/>
              <w:bottom w:val="dotted" w:sz="4" w:space="0" w:color="auto"/>
              <w:right w:val="nil"/>
            </w:tcBorders>
            <w:shd w:val="clear" w:color="auto" w:fill="FFFFFF"/>
          </w:tcPr>
          <w:p w14:paraId="6A2832D0" w14:textId="4D7B3671" w:rsidR="00971D6F" w:rsidRDefault="00971D6F" w:rsidP="005D6611">
            <w:pPr>
              <w:pStyle w:val="AttributeTableBody"/>
              <w:rPr>
                <w:ins w:id="7055" w:author="Merrick, Riki | APHL" w:date="2022-07-25T16:29:00Z"/>
                <w:rFonts w:cs="Times New Roman"/>
              </w:rPr>
            </w:pPr>
            <w:ins w:id="7056" w:author="Merrick, Riki | APHL" w:date="2022-07-25T16:29:00Z">
              <w:r>
                <w:rPr>
                  <w:rFonts w:cs="Times New Roman"/>
                </w:rPr>
                <w:t>&lt;TBD&gt;</w:t>
              </w:r>
            </w:ins>
          </w:p>
        </w:tc>
        <w:tc>
          <w:tcPr>
            <w:tcW w:w="3888" w:type="dxa"/>
            <w:tcBorders>
              <w:top w:val="dotted" w:sz="4" w:space="0" w:color="auto"/>
              <w:left w:val="nil"/>
              <w:bottom w:val="dotted" w:sz="4" w:space="0" w:color="auto"/>
              <w:right w:val="nil"/>
            </w:tcBorders>
            <w:shd w:val="clear" w:color="auto" w:fill="FFFFFF"/>
          </w:tcPr>
          <w:p w14:paraId="2332528C" w14:textId="213EB697" w:rsidR="00971D6F" w:rsidRDefault="00971D6F" w:rsidP="005D6611">
            <w:pPr>
              <w:pStyle w:val="AttributeTableBody"/>
              <w:jc w:val="left"/>
              <w:rPr>
                <w:ins w:id="7057" w:author="Merrick, Riki | APHL" w:date="2022-07-25T16:29:00Z"/>
              </w:rPr>
            </w:pPr>
            <w:ins w:id="7058" w:author="Merrick, Riki | APHL" w:date="2022-07-25T16:30:00Z">
              <w:r>
                <w:t xml:space="preserve">Source Document Field </w:t>
              </w:r>
            </w:ins>
            <w:ins w:id="7059" w:author="Merrick, Riki | APHL" w:date="2022-07-25T16:48:00Z">
              <w:r w:rsidR="00FF0382">
                <w:t>Label</w:t>
              </w:r>
            </w:ins>
          </w:p>
        </w:tc>
      </w:tr>
      <w:tr w:rsidR="001764E3" w:rsidRPr="00493AD0" w14:paraId="6418A755" w14:textId="77777777" w:rsidTr="00051FC3">
        <w:trPr>
          <w:jc w:val="center"/>
          <w:ins w:id="7060" w:author="Merrick, Riki | APHL" w:date="2022-07-17T15:48:00Z"/>
        </w:trPr>
        <w:tc>
          <w:tcPr>
            <w:tcW w:w="648" w:type="dxa"/>
            <w:tcBorders>
              <w:top w:val="dotted" w:sz="4" w:space="0" w:color="auto"/>
              <w:left w:val="nil"/>
              <w:bottom w:val="dotted" w:sz="4" w:space="0" w:color="auto"/>
              <w:right w:val="nil"/>
            </w:tcBorders>
            <w:shd w:val="clear" w:color="auto" w:fill="FFFFFF"/>
          </w:tcPr>
          <w:p w14:paraId="1BB2B80B" w14:textId="3DDB5C2C" w:rsidR="001764E3" w:rsidRDefault="00971D6F" w:rsidP="005D6611">
            <w:pPr>
              <w:pStyle w:val="AttributeTableBody"/>
              <w:rPr>
                <w:ins w:id="7061" w:author="Merrick, Riki | APHL" w:date="2022-07-17T15:48:00Z"/>
              </w:rPr>
            </w:pPr>
            <w:ins w:id="7062" w:author="Merrick, Riki | APHL" w:date="2022-07-25T16:29:00Z">
              <w:r>
                <w:t>6</w:t>
              </w:r>
            </w:ins>
          </w:p>
        </w:tc>
        <w:tc>
          <w:tcPr>
            <w:tcW w:w="648" w:type="dxa"/>
            <w:tcBorders>
              <w:top w:val="dotted" w:sz="4" w:space="0" w:color="auto"/>
              <w:left w:val="nil"/>
              <w:bottom w:val="dotted" w:sz="4" w:space="0" w:color="auto"/>
              <w:right w:val="nil"/>
            </w:tcBorders>
            <w:shd w:val="clear" w:color="auto" w:fill="FFFFFF"/>
          </w:tcPr>
          <w:p w14:paraId="324B3EE3" w14:textId="77777777" w:rsidR="001764E3" w:rsidRPr="00493AD0" w:rsidRDefault="001764E3" w:rsidP="005D6611">
            <w:pPr>
              <w:pStyle w:val="AttributeTableBody"/>
              <w:rPr>
                <w:ins w:id="7063" w:author="Merrick, Riki | APHL" w:date="2022-07-17T15:48:00Z"/>
                <w:noProof/>
              </w:rPr>
            </w:pPr>
          </w:p>
        </w:tc>
        <w:tc>
          <w:tcPr>
            <w:tcW w:w="720" w:type="dxa"/>
            <w:tcBorders>
              <w:top w:val="dotted" w:sz="4" w:space="0" w:color="auto"/>
              <w:left w:val="nil"/>
              <w:bottom w:val="dotted" w:sz="4" w:space="0" w:color="auto"/>
              <w:right w:val="nil"/>
            </w:tcBorders>
            <w:shd w:val="clear" w:color="auto" w:fill="FFFFFF"/>
          </w:tcPr>
          <w:p w14:paraId="0BB8497C" w14:textId="77777777" w:rsidR="001764E3" w:rsidRPr="00493AD0" w:rsidRDefault="001764E3" w:rsidP="005D6611">
            <w:pPr>
              <w:pStyle w:val="AttributeTableBody"/>
              <w:rPr>
                <w:ins w:id="7064" w:author="Merrick, Riki | APHL" w:date="2022-07-17T15:48:00Z"/>
              </w:rPr>
            </w:pPr>
          </w:p>
        </w:tc>
        <w:tc>
          <w:tcPr>
            <w:tcW w:w="648" w:type="dxa"/>
            <w:tcBorders>
              <w:top w:val="dotted" w:sz="4" w:space="0" w:color="auto"/>
              <w:left w:val="nil"/>
              <w:bottom w:val="dotted" w:sz="4" w:space="0" w:color="auto"/>
              <w:right w:val="nil"/>
            </w:tcBorders>
            <w:shd w:val="clear" w:color="auto" w:fill="FFFFFF"/>
          </w:tcPr>
          <w:p w14:paraId="37E7C44F" w14:textId="7F603D91" w:rsidR="001764E3" w:rsidRPr="00493AD0" w:rsidRDefault="001764E3" w:rsidP="005D6611">
            <w:pPr>
              <w:pStyle w:val="AttributeTableBody"/>
              <w:rPr>
                <w:ins w:id="7065" w:author="Merrick, Riki | APHL" w:date="2022-07-17T15:48:00Z"/>
              </w:rPr>
            </w:pPr>
            <w:ins w:id="7066" w:author="Merrick, Riki | APHL" w:date="2022-07-17T15:48:00Z">
              <w:r>
                <w:t>CWE</w:t>
              </w:r>
            </w:ins>
          </w:p>
        </w:tc>
        <w:tc>
          <w:tcPr>
            <w:tcW w:w="648" w:type="dxa"/>
            <w:tcBorders>
              <w:top w:val="dotted" w:sz="4" w:space="0" w:color="auto"/>
              <w:left w:val="nil"/>
              <w:bottom w:val="dotted" w:sz="4" w:space="0" w:color="auto"/>
              <w:right w:val="nil"/>
            </w:tcBorders>
            <w:shd w:val="clear" w:color="auto" w:fill="FFFFFF"/>
          </w:tcPr>
          <w:p w14:paraId="5162CF42" w14:textId="3A4B46D4" w:rsidR="001764E3" w:rsidRPr="00493AD0" w:rsidRDefault="001764E3" w:rsidP="005D6611">
            <w:pPr>
              <w:pStyle w:val="AttributeTableBody"/>
              <w:rPr>
                <w:ins w:id="7067" w:author="Merrick, Riki | APHL" w:date="2022-07-17T15:48:00Z"/>
              </w:rPr>
            </w:pPr>
            <w:ins w:id="7068" w:author="Merrick, Riki | APHL" w:date="2022-07-17T15:48:00Z">
              <w:r>
                <w:t>O</w:t>
              </w:r>
            </w:ins>
          </w:p>
        </w:tc>
        <w:tc>
          <w:tcPr>
            <w:tcW w:w="648" w:type="dxa"/>
            <w:tcBorders>
              <w:top w:val="dotted" w:sz="4" w:space="0" w:color="auto"/>
              <w:left w:val="nil"/>
              <w:bottom w:val="dotted" w:sz="4" w:space="0" w:color="auto"/>
              <w:right w:val="nil"/>
            </w:tcBorders>
            <w:shd w:val="clear" w:color="auto" w:fill="FFFFFF"/>
          </w:tcPr>
          <w:p w14:paraId="56B5F888" w14:textId="77777777" w:rsidR="001764E3" w:rsidRPr="00493AD0" w:rsidRDefault="001764E3" w:rsidP="005D6611">
            <w:pPr>
              <w:pStyle w:val="AttributeTableBody"/>
              <w:rPr>
                <w:ins w:id="7069" w:author="Merrick, Riki | APHL" w:date="2022-07-17T15:48:00Z"/>
                <w:noProof/>
              </w:rPr>
            </w:pPr>
          </w:p>
        </w:tc>
        <w:tc>
          <w:tcPr>
            <w:tcW w:w="720" w:type="dxa"/>
            <w:tcBorders>
              <w:top w:val="dotted" w:sz="4" w:space="0" w:color="auto"/>
              <w:left w:val="nil"/>
              <w:bottom w:val="dotted" w:sz="4" w:space="0" w:color="auto"/>
              <w:right w:val="nil"/>
            </w:tcBorders>
            <w:shd w:val="clear" w:color="auto" w:fill="FFFFFF"/>
          </w:tcPr>
          <w:p w14:paraId="1E0C6648" w14:textId="0FC83F6C" w:rsidR="001764E3" w:rsidRPr="00493AD0" w:rsidRDefault="00B972DE" w:rsidP="005D6611">
            <w:pPr>
              <w:pStyle w:val="AttributeTableBody"/>
              <w:rPr>
                <w:ins w:id="7070" w:author="Merrick, Riki | APHL" w:date="2022-07-17T15:48:00Z"/>
                <w:noProof/>
              </w:rPr>
            </w:pPr>
            <w:ins w:id="7071" w:author="Merrick, Riki | APHL" w:date="2022-08-14T17:36:00Z">
              <w:r>
                <w:rPr>
                  <w:noProof/>
                </w:rPr>
                <w:t>Nnn6</w:t>
              </w:r>
            </w:ins>
          </w:p>
        </w:tc>
        <w:tc>
          <w:tcPr>
            <w:tcW w:w="720" w:type="dxa"/>
            <w:tcBorders>
              <w:top w:val="dotted" w:sz="4" w:space="0" w:color="auto"/>
              <w:left w:val="nil"/>
              <w:bottom w:val="dotted" w:sz="4" w:space="0" w:color="auto"/>
              <w:right w:val="nil"/>
            </w:tcBorders>
            <w:shd w:val="clear" w:color="auto" w:fill="FFFFFF"/>
          </w:tcPr>
          <w:p w14:paraId="5CBC88B5" w14:textId="27B974C5" w:rsidR="001764E3" w:rsidRPr="00493AD0" w:rsidRDefault="00064FDC" w:rsidP="005D6611">
            <w:pPr>
              <w:pStyle w:val="AttributeTableBody"/>
              <w:rPr>
                <w:ins w:id="7072" w:author="Merrick, Riki | APHL" w:date="2022-07-17T15:48:00Z"/>
                <w:rFonts w:cs="Times New Roman"/>
              </w:rPr>
            </w:pPr>
            <w:ins w:id="7073" w:author="Merrick, Riki | APHL" w:date="2022-07-17T15:48:00Z">
              <w:r>
                <w:rPr>
                  <w:rFonts w:cs="Times New Roman"/>
                </w:rPr>
                <w:t>&lt;TBD&gt;</w:t>
              </w:r>
            </w:ins>
          </w:p>
        </w:tc>
        <w:tc>
          <w:tcPr>
            <w:tcW w:w="3888" w:type="dxa"/>
            <w:tcBorders>
              <w:top w:val="dotted" w:sz="4" w:space="0" w:color="auto"/>
              <w:left w:val="nil"/>
              <w:bottom w:val="dotted" w:sz="4" w:space="0" w:color="auto"/>
              <w:right w:val="nil"/>
            </w:tcBorders>
            <w:shd w:val="clear" w:color="auto" w:fill="FFFFFF"/>
          </w:tcPr>
          <w:p w14:paraId="47D57C91" w14:textId="6356F68D" w:rsidR="001764E3" w:rsidRPr="00493AD0" w:rsidRDefault="00064FDC" w:rsidP="005D6611">
            <w:pPr>
              <w:pStyle w:val="AttributeTableBody"/>
              <w:jc w:val="left"/>
              <w:rPr>
                <w:ins w:id="7074" w:author="Merrick, Riki | APHL" w:date="2022-07-17T15:48:00Z"/>
              </w:rPr>
            </w:pPr>
            <w:ins w:id="7075" w:author="Merrick, Riki | APHL" w:date="2022-07-17T15:48:00Z">
              <w:r>
                <w:t xml:space="preserve">International </w:t>
              </w:r>
            </w:ins>
            <w:ins w:id="7076" w:author="Merrick, Riki | APHL" w:date="2022-07-17T15:49:00Z">
              <w:r>
                <w:t>Equivalent Sex Value</w:t>
              </w:r>
            </w:ins>
          </w:p>
        </w:tc>
      </w:tr>
      <w:tr w:rsidR="002F372A" w:rsidRPr="00493AD0" w14:paraId="406C0B5D" w14:textId="77777777" w:rsidTr="00051FC3">
        <w:trPr>
          <w:jc w:val="center"/>
          <w:ins w:id="7077"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3798F626" w14:textId="6BE23767" w:rsidR="002F372A" w:rsidRPr="00493AD0" w:rsidRDefault="00971D6F" w:rsidP="005D6611">
            <w:pPr>
              <w:pStyle w:val="AttributeTableBody"/>
              <w:rPr>
                <w:ins w:id="7078" w:author="Merrick, Riki | APHL" w:date="2022-07-13T12:42:00Z"/>
                <w:noProof/>
              </w:rPr>
            </w:pPr>
            <w:ins w:id="7079" w:author="Merrick, Riki | APHL" w:date="2022-07-25T16:29:00Z">
              <w:r>
                <w:t>7</w:t>
              </w:r>
            </w:ins>
          </w:p>
        </w:tc>
        <w:tc>
          <w:tcPr>
            <w:tcW w:w="648" w:type="dxa"/>
            <w:tcBorders>
              <w:top w:val="dotted" w:sz="4" w:space="0" w:color="auto"/>
              <w:left w:val="nil"/>
              <w:bottom w:val="dotted" w:sz="4" w:space="0" w:color="auto"/>
              <w:right w:val="nil"/>
            </w:tcBorders>
            <w:shd w:val="clear" w:color="auto" w:fill="FFFFFF"/>
          </w:tcPr>
          <w:p w14:paraId="0227ED65" w14:textId="77777777" w:rsidR="002F372A" w:rsidRPr="00493AD0" w:rsidRDefault="002F372A" w:rsidP="005D6611">
            <w:pPr>
              <w:pStyle w:val="AttributeTableBody"/>
              <w:rPr>
                <w:ins w:id="708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0CAEA25" w14:textId="77777777" w:rsidR="002F372A" w:rsidRPr="00493AD0" w:rsidRDefault="002F372A" w:rsidP="005D6611">
            <w:pPr>
              <w:pStyle w:val="AttributeTableBody"/>
              <w:rPr>
                <w:ins w:id="7081"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13857EF7" w14:textId="77777777" w:rsidR="002F372A" w:rsidRPr="00493AD0" w:rsidRDefault="002F372A" w:rsidP="005D6611">
            <w:pPr>
              <w:pStyle w:val="AttributeTableBody"/>
              <w:rPr>
                <w:ins w:id="7082" w:author="Merrick, Riki | APHL" w:date="2022-07-13T12:42:00Z"/>
                <w:noProof/>
              </w:rPr>
            </w:pPr>
            <w:ins w:id="7083"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036474F8" w14:textId="77777777" w:rsidR="002F372A" w:rsidRPr="00493AD0" w:rsidRDefault="002F372A" w:rsidP="005D6611">
            <w:pPr>
              <w:pStyle w:val="AttributeTableBody"/>
              <w:rPr>
                <w:ins w:id="7084" w:author="Merrick, Riki | APHL" w:date="2022-07-13T12:42:00Z"/>
                <w:noProof/>
              </w:rPr>
            </w:pPr>
            <w:ins w:id="7085"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3FE7FA27" w14:textId="77777777" w:rsidR="002F372A" w:rsidRPr="00493AD0" w:rsidRDefault="002F372A" w:rsidP="005D6611">
            <w:pPr>
              <w:pStyle w:val="AttributeTableBody"/>
              <w:rPr>
                <w:ins w:id="708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1747C84" w14:textId="56928477" w:rsidR="002F372A" w:rsidRPr="00493AD0" w:rsidRDefault="00B972DE" w:rsidP="005D6611">
            <w:pPr>
              <w:pStyle w:val="AttributeTableBody"/>
              <w:rPr>
                <w:ins w:id="7087" w:author="Merrick, Riki | APHL" w:date="2022-07-13T12:42:00Z"/>
                <w:noProof/>
              </w:rPr>
            </w:pPr>
            <w:ins w:id="7088" w:author="Merrick, Riki | APHL" w:date="2022-08-14T17:36:00Z">
              <w:r>
                <w:rPr>
                  <w:noProof/>
                </w:rPr>
                <w:t>Nnn7</w:t>
              </w:r>
            </w:ins>
          </w:p>
        </w:tc>
        <w:tc>
          <w:tcPr>
            <w:tcW w:w="720" w:type="dxa"/>
            <w:tcBorders>
              <w:top w:val="dotted" w:sz="4" w:space="0" w:color="auto"/>
              <w:left w:val="nil"/>
              <w:bottom w:val="dotted" w:sz="4" w:space="0" w:color="auto"/>
              <w:right w:val="nil"/>
            </w:tcBorders>
            <w:shd w:val="clear" w:color="auto" w:fill="FFFFFF"/>
          </w:tcPr>
          <w:p w14:paraId="2CD99F55" w14:textId="77777777" w:rsidR="002F372A" w:rsidRPr="00493AD0" w:rsidRDefault="002F372A" w:rsidP="005D6611">
            <w:pPr>
              <w:pStyle w:val="AttributeTableBody"/>
              <w:rPr>
                <w:ins w:id="7089" w:author="Merrick, Riki | APHL" w:date="2022-07-13T12:42:00Z"/>
                <w:noProof/>
              </w:rPr>
            </w:pPr>
            <w:ins w:id="7090" w:author="Merrick, Riki | APHL" w:date="2022-07-13T12:42:00Z">
              <w:r w:rsidRPr="00493AD0">
                <w:rPr>
                  <w:rFonts w:cs="Times New Roman"/>
                </w:rPr>
                <w:t>&lt;TBD&gt;</w:t>
              </w:r>
            </w:ins>
          </w:p>
        </w:tc>
        <w:tc>
          <w:tcPr>
            <w:tcW w:w="3888" w:type="dxa"/>
            <w:tcBorders>
              <w:top w:val="dotted" w:sz="4" w:space="0" w:color="auto"/>
              <w:left w:val="nil"/>
              <w:bottom w:val="dotted" w:sz="4" w:space="0" w:color="auto"/>
              <w:right w:val="nil"/>
            </w:tcBorders>
            <w:shd w:val="clear" w:color="auto" w:fill="FFFFFF"/>
            <w:hideMark/>
          </w:tcPr>
          <w:p w14:paraId="33C24F61" w14:textId="77777777" w:rsidR="002F372A" w:rsidRPr="00493AD0" w:rsidRDefault="002F372A" w:rsidP="005D6611">
            <w:pPr>
              <w:pStyle w:val="AttributeTableBody"/>
              <w:jc w:val="left"/>
              <w:rPr>
                <w:ins w:id="7091" w:author="Merrick, Riki | APHL" w:date="2022-07-13T12:42:00Z"/>
                <w:noProof/>
              </w:rPr>
            </w:pPr>
            <w:ins w:id="7092" w:author="Merrick, Riki | APHL" w:date="2022-07-13T12:42:00Z">
              <w:r w:rsidRPr="00493AD0">
                <w:t>Document Type</w:t>
              </w:r>
            </w:ins>
          </w:p>
        </w:tc>
      </w:tr>
      <w:tr w:rsidR="002F372A" w:rsidRPr="00493AD0" w14:paraId="5F335D50" w14:textId="77777777" w:rsidTr="00051FC3">
        <w:trPr>
          <w:jc w:val="center"/>
          <w:ins w:id="7093" w:author="Merrick, Riki | APHL" w:date="2022-07-13T12:42:00Z"/>
        </w:trPr>
        <w:tc>
          <w:tcPr>
            <w:tcW w:w="648" w:type="dxa"/>
            <w:tcBorders>
              <w:top w:val="dotted" w:sz="4" w:space="0" w:color="auto"/>
              <w:left w:val="nil"/>
              <w:bottom w:val="dotted" w:sz="4" w:space="0" w:color="auto"/>
              <w:right w:val="nil"/>
            </w:tcBorders>
            <w:shd w:val="clear" w:color="auto" w:fill="FFFFFF"/>
          </w:tcPr>
          <w:p w14:paraId="0BFCC16F" w14:textId="599CA601" w:rsidR="002F372A" w:rsidRPr="00493AD0" w:rsidRDefault="00971D6F" w:rsidP="005D6611">
            <w:pPr>
              <w:pStyle w:val="AttributeTableBody"/>
              <w:rPr>
                <w:ins w:id="7094" w:author="Merrick, Riki | APHL" w:date="2022-07-13T12:42:00Z"/>
              </w:rPr>
            </w:pPr>
            <w:ins w:id="7095" w:author="Merrick, Riki | APHL" w:date="2022-07-25T16:29:00Z">
              <w:r>
                <w:t>8</w:t>
              </w:r>
            </w:ins>
          </w:p>
        </w:tc>
        <w:tc>
          <w:tcPr>
            <w:tcW w:w="648" w:type="dxa"/>
            <w:tcBorders>
              <w:top w:val="dotted" w:sz="4" w:space="0" w:color="auto"/>
              <w:left w:val="nil"/>
              <w:bottom w:val="dotted" w:sz="4" w:space="0" w:color="auto"/>
              <w:right w:val="nil"/>
            </w:tcBorders>
            <w:shd w:val="clear" w:color="auto" w:fill="FFFFFF"/>
          </w:tcPr>
          <w:p w14:paraId="7A958035" w14:textId="77777777" w:rsidR="002F372A" w:rsidRPr="00493AD0" w:rsidRDefault="002F372A" w:rsidP="005D6611">
            <w:pPr>
              <w:pStyle w:val="AttributeTableBody"/>
              <w:rPr>
                <w:ins w:id="709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647CFF" w14:textId="77777777" w:rsidR="002F372A" w:rsidRPr="00493AD0" w:rsidRDefault="002F372A" w:rsidP="005D6611">
            <w:pPr>
              <w:pStyle w:val="AttributeTableBody"/>
              <w:rPr>
                <w:ins w:id="7097"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E1C1356" w14:textId="77777777" w:rsidR="002F372A" w:rsidRPr="00493AD0" w:rsidRDefault="002F372A" w:rsidP="005D6611">
            <w:pPr>
              <w:pStyle w:val="AttributeTableBody"/>
              <w:rPr>
                <w:ins w:id="7098" w:author="Merrick, Riki | APHL" w:date="2022-07-13T12:42:00Z"/>
              </w:rPr>
            </w:pPr>
            <w:ins w:id="7099"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tcPr>
          <w:p w14:paraId="061E95C6" w14:textId="77777777" w:rsidR="002F372A" w:rsidRPr="00493AD0" w:rsidRDefault="002F372A" w:rsidP="005D6611">
            <w:pPr>
              <w:pStyle w:val="AttributeTableBody"/>
              <w:rPr>
                <w:ins w:id="7100" w:author="Merrick, Riki | APHL" w:date="2022-07-13T12:42:00Z"/>
              </w:rPr>
            </w:pPr>
            <w:ins w:id="7101"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5E648400" w14:textId="77777777" w:rsidR="002F372A" w:rsidRPr="00493AD0" w:rsidRDefault="002F372A" w:rsidP="005D6611">
            <w:pPr>
              <w:pStyle w:val="AttributeTableBody"/>
              <w:rPr>
                <w:ins w:id="710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128E13F" w14:textId="37CCFD43" w:rsidR="002F372A" w:rsidRPr="00493AD0" w:rsidRDefault="00B972DE" w:rsidP="005D6611">
            <w:pPr>
              <w:pStyle w:val="AttributeTableBody"/>
              <w:rPr>
                <w:ins w:id="7103" w:author="Merrick, Riki | APHL" w:date="2022-07-13T12:42:00Z"/>
                <w:noProof/>
              </w:rPr>
            </w:pPr>
            <w:ins w:id="7104" w:author="Merrick, Riki | APHL" w:date="2022-08-14T17:36:00Z">
              <w:r>
                <w:rPr>
                  <w:noProof/>
                </w:rPr>
                <w:t>Nnn8</w:t>
              </w:r>
            </w:ins>
          </w:p>
        </w:tc>
        <w:tc>
          <w:tcPr>
            <w:tcW w:w="720" w:type="dxa"/>
            <w:tcBorders>
              <w:top w:val="dotted" w:sz="4" w:space="0" w:color="auto"/>
              <w:left w:val="nil"/>
              <w:bottom w:val="dotted" w:sz="4" w:space="0" w:color="auto"/>
              <w:right w:val="nil"/>
            </w:tcBorders>
            <w:shd w:val="clear" w:color="auto" w:fill="FFFFFF"/>
          </w:tcPr>
          <w:p w14:paraId="28560149" w14:textId="77777777" w:rsidR="002F372A" w:rsidRPr="00493AD0" w:rsidRDefault="002F372A" w:rsidP="005D6611">
            <w:pPr>
              <w:pStyle w:val="AttributeTableBody"/>
              <w:rPr>
                <w:ins w:id="7105" w:author="Merrick, Riki | APHL" w:date="2022-07-13T12:42:00Z"/>
                <w:noProof/>
              </w:rPr>
            </w:pPr>
            <w:ins w:id="7106" w:author="Merrick, Riki | APHL" w:date="2022-07-13T12:42:00Z">
              <w:r w:rsidRPr="00493AD0">
                <w:rPr>
                  <w:rFonts w:cs="Times New Roman"/>
                </w:rPr>
                <w:t>&lt;TBD&gt;</w:t>
              </w:r>
            </w:ins>
          </w:p>
        </w:tc>
        <w:tc>
          <w:tcPr>
            <w:tcW w:w="3888" w:type="dxa"/>
            <w:tcBorders>
              <w:top w:val="dotted" w:sz="4" w:space="0" w:color="auto"/>
              <w:left w:val="nil"/>
              <w:bottom w:val="dotted" w:sz="4" w:space="0" w:color="auto"/>
              <w:right w:val="nil"/>
            </w:tcBorders>
            <w:shd w:val="clear" w:color="auto" w:fill="FFFFFF"/>
          </w:tcPr>
          <w:p w14:paraId="067C075E" w14:textId="77777777" w:rsidR="002F372A" w:rsidRPr="00493AD0" w:rsidRDefault="002F372A" w:rsidP="005D6611">
            <w:pPr>
              <w:pStyle w:val="AttributeTableBody"/>
              <w:jc w:val="left"/>
              <w:rPr>
                <w:ins w:id="7107" w:author="Merrick, Riki | APHL" w:date="2022-07-13T12:42:00Z"/>
              </w:rPr>
            </w:pPr>
            <w:ins w:id="7108" w:author="Merrick, Riki | APHL" w:date="2022-07-13T12:42:00Z">
              <w:r w:rsidRPr="00493AD0">
                <w:t>Jurisdiction</w:t>
              </w:r>
            </w:ins>
          </w:p>
        </w:tc>
      </w:tr>
      <w:tr w:rsidR="002F372A" w:rsidRPr="00493AD0" w14:paraId="044C1520" w14:textId="77777777" w:rsidTr="00051FC3">
        <w:trPr>
          <w:jc w:val="center"/>
          <w:ins w:id="7109" w:author="Merrick, Riki | APHL" w:date="2022-07-13T12:42:00Z"/>
        </w:trPr>
        <w:tc>
          <w:tcPr>
            <w:tcW w:w="648" w:type="dxa"/>
            <w:tcBorders>
              <w:top w:val="dotted" w:sz="4" w:space="0" w:color="auto"/>
              <w:left w:val="nil"/>
              <w:bottom w:val="dotted" w:sz="4" w:space="0" w:color="auto"/>
              <w:right w:val="nil"/>
            </w:tcBorders>
            <w:shd w:val="clear" w:color="auto" w:fill="FFFFFF"/>
          </w:tcPr>
          <w:p w14:paraId="508FC0CB" w14:textId="70BEDAD0" w:rsidR="002F372A" w:rsidRPr="00493AD0" w:rsidRDefault="00971D6F" w:rsidP="005D6611">
            <w:pPr>
              <w:pStyle w:val="AttributeTableBody"/>
              <w:rPr>
                <w:ins w:id="7110" w:author="Merrick, Riki | APHL" w:date="2022-07-13T12:42:00Z"/>
              </w:rPr>
            </w:pPr>
            <w:ins w:id="7111" w:author="Merrick, Riki | APHL" w:date="2022-07-25T16:29:00Z">
              <w:r>
                <w:t>9</w:t>
              </w:r>
            </w:ins>
          </w:p>
        </w:tc>
        <w:tc>
          <w:tcPr>
            <w:tcW w:w="648" w:type="dxa"/>
            <w:tcBorders>
              <w:top w:val="dotted" w:sz="4" w:space="0" w:color="auto"/>
              <w:left w:val="nil"/>
              <w:bottom w:val="dotted" w:sz="4" w:space="0" w:color="auto"/>
              <w:right w:val="nil"/>
            </w:tcBorders>
            <w:shd w:val="clear" w:color="auto" w:fill="FFFFFF"/>
          </w:tcPr>
          <w:p w14:paraId="35E419D1" w14:textId="77777777" w:rsidR="002F372A" w:rsidRPr="00493AD0" w:rsidRDefault="002F372A" w:rsidP="005D6611">
            <w:pPr>
              <w:pStyle w:val="AttributeTableBody"/>
              <w:rPr>
                <w:ins w:id="711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ABF3A40" w14:textId="77777777" w:rsidR="002F372A" w:rsidRPr="00493AD0" w:rsidRDefault="002F372A" w:rsidP="005D6611">
            <w:pPr>
              <w:pStyle w:val="AttributeTableBody"/>
              <w:rPr>
                <w:ins w:id="7113"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652A5C20" w14:textId="77777777" w:rsidR="002F372A" w:rsidRPr="00493AD0" w:rsidRDefault="002F372A" w:rsidP="005D6611">
            <w:pPr>
              <w:pStyle w:val="AttributeTableBody"/>
              <w:rPr>
                <w:ins w:id="7114" w:author="Merrick, Riki | APHL" w:date="2022-07-13T12:42:00Z"/>
              </w:rPr>
            </w:pPr>
            <w:ins w:id="7115" w:author="Merrick, Riki | APHL" w:date="2022-07-13T12:42:00Z">
              <w:r w:rsidRPr="00493AD0">
                <w:t>DTM</w:t>
              </w:r>
            </w:ins>
          </w:p>
        </w:tc>
        <w:tc>
          <w:tcPr>
            <w:tcW w:w="648" w:type="dxa"/>
            <w:tcBorders>
              <w:top w:val="dotted" w:sz="4" w:space="0" w:color="auto"/>
              <w:left w:val="nil"/>
              <w:bottom w:val="dotted" w:sz="4" w:space="0" w:color="auto"/>
              <w:right w:val="nil"/>
            </w:tcBorders>
            <w:shd w:val="clear" w:color="auto" w:fill="FFFFFF"/>
          </w:tcPr>
          <w:p w14:paraId="251D1E47" w14:textId="77777777" w:rsidR="002F372A" w:rsidRPr="00493AD0" w:rsidRDefault="002F372A" w:rsidP="005D6611">
            <w:pPr>
              <w:pStyle w:val="AttributeTableBody"/>
              <w:rPr>
                <w:ins w:id="7116" w:author="Merrick, Riki | APHL" w:date="2022-07-13T12:42:00Z"/>
              </w:rPr>
            </w:pPr>
            <w:ins w:id="7117"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691F5DC9" w14:textId="77777777" w:rsidR="002F372A" w:rsidRPr="00493AD0" w:rsidRDefault="002F372A" w:rsidP="005D6611">
            <w:pPr>
              <w:pStyle w:val="AttributeTableBody"/>
              <w:rPr>
                <w:ins w:id="711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35DD99C" w14:textId="77777777" w:rsidR="002F372A" w:rsidRPr="00493AD0" w:rsidRDefault="002F372A" w:rsidP="005D6611">
            <w:pPr>
              <w:pStyle w:val="AttributeTableBody"/>
              <w:rPr>
                <w:ins w:id="711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2721D98" w14:textId="77777777" w:rsidR="002F372A" w:rsidRPr="00493AD0" w:rsidRDefault="002F372A" w:rsidP="005D6611">
            <w:pPr>
              <w:pStyle w:val="AttributeTableBody"/>
              <w:rPr>
                <w:ins w:id="7120" w:author="Merrick, Riki | APHL" w:date="2022-07-13T12:42:00Z"/>
                <w:noProof/>
              </w:rPr>
            </w:pPr>
            <w:ins w:id="7121" w:author="Merrick, Riki | APHL" w:date="2022-07-13T12:42:00Z">
              <w:r w:rsidRPr="00493AD0">
                <w:rPr>
                  <w:rFonts w:cs="Times New Roman"/>
                </w:rPr>
                <w:t>&lt;TBD&gt;</w:t>
              </w:r>
            </w:ins>
          </w:p>
        </w:tc>
        <w:tc>
          <w:tcPr>
            <w:tcW w:w="3888" w:type="dxa"/>
            <w:tcBorders>
              <w:top w:val="dotted" w:sz="4" w:space="0" w:color="auto"/>
              <w:left w:val="nil"/>
              <w:bottom w:val="dotted" w:sz="4" w:space="0" w:color="auto"/>
              <w:right w:val="nil"/>
            </w:tcBorders>
            <w:shd w:val="clear" w:color="auto" w:fill="FFFFFF"/>
          </w:tcPr>
          <w:p w14:paraId="1EE64E07" w14:textId="77777777" w:rsidR="002F372A" w:rsidRPr="00493AD0" w:rsidRDefault="002F372A" w:rsidP="005D6611">
            <w:pPr>
              <w:pStyle w:val="AttributeTableBody"/>
              <w:jc w:val="left"/>
              <w:rPr>
                <w:ins w:id="7122" w:author="Merrick, Riki | APHL" w:date="2022-07-13T12:42:00Z"/>
              </w:rPr>
            </w:pPr>
            <w:ins w:id="7123" w:author="Merrick, Riki | APHL" w:date="2022-07-13T12:42:00Z">
              <w:r w:rsidRPr="00493AD0">
                <w:t>Acquisition Date</w:t>
              </w:r>
            </w:ins>
          </w:p>
        </w:tc>
      </w:tr>
      <w:tr w:rsidR="002F372A" w:rsidRPr="00493AD0" w14:paraId="79F74186" w14:textId="77777777" w:rsidTr="00051FC3">
        <w:trPr>
          <w:jc w:val="center"/>
          <w:ins w:id="7124" w:author="Merrick, Riki | APHL" w:date="2022-07-13T12:42:00Z"/>
        </w:trPr>
        <w:tc>
          <w:tcPr>
            <w:tcW w:w="648" w:type="dxa"/>
            <w:tcBorders>
              <w:top w:val="dotted" w:sz="4" w:space="0" w:color="auto"/>
              <w:left w:val="nil"/>
              <w:bottom w:val="dotted" w:sz="4" w:space="0" w:color="auto"/>
              <w:right w:val="nil"/>
            </w:tcBorders>
            <w:shd w:val="clear" w:color="auto" w:fill="FFFFFF"/>
          </w:tcPr>
          <w:p w14:paraId="75D3110A" w14:textId="01697664" w:rsidR="002F372A" w:rsidRPr="00493AD0" w:rsidRDefault="00971D6F" w:rsidP="005D6611">
            <w:pPr>
              <w:pStyle w:val="AttributeTableBody"/>
              <w:rPr>
                <w:ins w:id="7125" w:author="Merrick, Riki | APHL" w:date="2022-07-13T12:42:00Z"/>
              </w:rPr>
            </w:pPr>
            <w:ins w:id="7126" w:author="Merrick, Riki | APHL" w:date="2022-07-25T16:29:00Z">
              <w:r>
                <w:t>10</w:t>
              </w:r>
            </w:ins>
          </w:p>
        </w:tc>
        <w:tc>
          <w:tcPr>
            <w:tcW w:w="648" w:type="dxa"/>
            <w:tcBorders>
              <w:top w:val="dotted" w:sz="4" w:space="0" w:color="auto"/>
              <w:left w:val="nil"/>
              <w:bottom w:val="dotted" w:sz="4" w:space="0" w:color="auto"/>
              <w:right w:val="nil"/>
            </w:tcBorders>
            <w:shd w:val="clear" w:color="auto" w:fill="FFFFFF"/>
          </w:tcPr>
          <w:p w14:paraId="3D41911D" w14:textId="77777777" w:rsidR="002F372A" w:rsidRPr="00493AD0" w:rsidRDefault="002F372A" w:rsidP="005D6611">
            <w:pPr>
              <w:pStyle w:val="AttributeTableBody"/>
              <w:rPr>
                <w:ins w:id="712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768CF58" w14:textId="77777777" w:rsidR="002F372A" w:rsidRPr="00493AD0" w:rsidRDefault="002F372A" w:rsidP="005D6611">
            <w:pPr>
              <w:pStyle w:val="AttributeTableBody"/>
              <w:rPr>
                <w:ins w:id="7128"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AE71339" w14:textId="77777777" w:rsidR="002F372A" w:rsidRPr="00493AD0" w:rsidRDefault="002F372A" w:rsidP="005D6611">
            <w:pPr>
              <w:pStyle w:val="AttributeTableBody"/>
              <w:rPr>
                <w:ins w:id="7129" w:author="Merrick, Riki | APHL" w:date="2022-07-13T12:42:00Z"/>
              </w:rPr>
            </w:pPr>
            <w:ins w:id="7130"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tcPr>
          <w:p w14:paraId="7DD94AA5" w14:textId="77777777" w:rsidR="002F372A" w:rsidRPr="00493AD0" w:rsidRDefault="002F372A" w:rsidP="005D6611">
            <w:pPr>
              <w:pStyle w:val="AttributeTableBody"/>
              <w:rPr>
                <w:ins w:id="7131" w:author="Merrick, Riki | APHL" w:date="2022-07-13T12:42:00Z"/>
              </w:rPr>
            </w:pPr>
            <w:ins w:id="7132"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4118D16" w14:textId="77777777" w:rsidR="002F372A" w:rsidRPr="00493AD0" w:rsidRDefault="002F372A" w:rsidP="005D6611">
            <w:pPr>
              <w:pStyle w:val="AttributeTableBody"/>
              <w:rPr>
                <w:ins w:id="713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05E4343" w14:textId="77777777" w:rsidR="002F372A" w:rsidRPr="00493AD0" w:rsidRDefault="002F372A" w:rsidP="005D6611">
            <w:pPr>
              <w:pStyle w:val="AttributeTableBody"/>
              <w:rPr>
                <w:ins w:id="713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B4712A5" w14:textId="77777777" w:rsidR="002F372A" w:rsidRPr="00493AD0" w:rsidRDefault="002F372A" w:rsidP="005D6611">
            <w:pPr>
              <w:pStyle w:val="AttributeTableBody"/>
              <w:rPr>
                <w:ins w:id="7135" w:author="Merrick, Riki | APHL" w:date="2022-07-13T12:42:00Z"/>
                <w:noProof/>
              </w:rPr>
            </w:pPr>
            <w:ins w:id="7136" w:author="Merrick, Riki | APHL" w:date="2022-07-13T12:42:00Z">
              <w:r w:rsidRPr="00493AD0">
                <w:rPr>
                  <w:rFonts w:cs="Times New Roman"/>
                </w:rPr>
                <w:t>&lt;TBD&gt;</w:t>
              </w:r>
            </w:ins>
          </w:p>
        </w:tc>
        <w:tc>
          <w:tcPr>
            <w:tcW w:w="3888" w:type="dxa"/>
            <w:tcBorders>
              <w:top w:val="dotted" w:sz="4" w:space="0" w:color="auto"/>
              <w:left w:val="nil"/>
              <w:bottom w:val="dotted" w:sz="4" w:space="0" w:color="auto"/>
              <w:right w:val="nil"/>
            </w:tcBorders>
            <w:shd w:val="clear" w:color="auto" w:fill="FFFFFF"/>
          </w:tcPr>
          <w:p w14:paraId="30A30B5A" w14:textId="77777777" w:rsidR="002F372A" w:rsidRPr="00493AD0" w:rsidRDefault="002F372A" w:rsidP="005D6611">
            <w:pPr>
              <w:pStyle w:val="AttributeTableBody"/>
              <w:jc w:val="left"/>
              <w:rPr>
                <w:ins w:id="7137" w:author="Merrick, Riki | APHL" w:date="2022-07-13T12:42:00Z"/>
              </w:rPr>
            </w:pPr>
            <w:ins w:id="7138" w:author="Merrick, Riki | APHL" w:date="2022-07-13T12:42:00Z">
              <w:r w:rsidRPr="00493AD0">
                <w:t>Validity Period</w:t>
              </w:r>
            </w:ins>
          </w:p>
        </w:tc>
      </w:tr>
      <w:tr w:rsidR="002F372A" w:rsidRPr="00493AD0" w14:paraId="5FD3BF17" w14:textId="77777777" w:rsidTr="00051FC3">
        <w:trPr>
          <w:jc w:val="center"/>
          <w:ins w:id="7139" w:author="Merrick, Riki | APHL" w:date="2022-07-13T12:42:00Z"/>
        </w:trPr>
        <w:tc>
          <w:tcPr>
            <w:tcW w:w="648" w:type="dxa"/>
            <w:tcBorders>
              <w:top w:val="dotted" w:sz="4" w:space="0" w:color="auto"/>
              <w:left w:val="nil"/>
              <w:bottom w:val="single" w:sz="4" w:space="0" w:color="auto"/>
              <w:right w:val="nil"/>
            </w:tcBorders>
            <w:shd w:val="clear" w:color="auto" w:fill="FFFFFF"/>
          </w:tcPr>
          <w:p w14:paraId="1D99BCF9" w14:textId="26A64CC5" w:rsidR="002F372A" w:rsidRPr="00493AD0" w:rsidRDefault="00064FDC" w:rsidP="005D6611">
            <w:pPr>
              <w:pStyle w:val="AttributeTableBody"/>
              <w:rPr>
                <w:ins w:id="7140" w:author="Merrick, Riki | APHL" w:date="2022-07-13T12:42:00Z"/>
              </w:rPr>
            </w:pPr>
            <w:ins w:id="7141" w:author="Merrick, Riki | APHL" w:date="2022-07-17T15:49:00Z">
              <w:r>
                <w:t>1</w:t>
              </w:r>
            </w:ins>
            <w:ins w:id="7142" w:author="Merrick, Riki | APHL" w:date="2022-07-25T16:29:00Z">
              <w:r w:rsidR="00971D6F">
                <w:t>1</w:t>
              </w:r>
            </w:ins>
          </w:p>
        </w:tc>
        <w:tc>
          <w:tcPr>
            <w:tcW w:w="648" w:type="dxa"/>
            <w:tcBorders>
              <w:top w:val="dotted" w:sz="4" w:space="0" w:color="auto"/>
              <w:left w:val="nil"/>
              <w:bottom w:val="single" w:sz="4" w:space="0" w:color="auto"/>
              <w:right w:val="nil"/>
            </w:tcBorders>
            <w:shd w:val="clear" w:color="auto" w:fill="FFFFFF"/>
          </w:tcPr>
          <w:p w14:paraId="2DF369B6" w14:textId="77777777" w:rsidR="002F372A" w:rsidRPr="00493AD0" w:rsidRDefault="002F372A" w:rsidP="005D6611">
            <w:pPr>
              <w:pStyle w:val="AttributeTableBody"/>
              <w:rPr>
                <w:ins w:id="7143"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6E2B2901" w14:textId="77777777" w:rsidR="002F372A" w:rsidRPr="00493AD0" w:rsidRDefault="002F372A" w:rsidP="005D6611">
            <w:pPr>
              <w:pStyle w:val="AttributeTableBody"/>
              <w:rPr>
                <w:ins w:id="7144" w:author="Merrick, Riki | APHL" w:date="2022-07-13T12:42:00Z"/>
              </w:rPr>
            </w:pPr>
          </w:p>
        </w:tc>
        <w:tc>
          <w:tcPr>
            <w:tcW w:w="648" w:type="dxa"/>
            <w:tcBorders>
              <w:top w:val="dotted" w:sz="4" w:space="0" w:color="auto"/>
              <w:left w:val="nil"/>
              <w:bottom w:val="single" w:sz="4" w:space="0" w:color="auto"/>
              <w:right w:val="nil"/>
            </w:tcBorders>
            <w:shd w:val="clear" w:color="auto" w:fill="FFFFFF"/>
          </w:tcPr>
          <w:p w14:paraId="08D10CEB" w14:textId="77777777" w:rsidR="002F372A" w:rsidRPr="00493AD0" w:rsidRDefault="002F372A" w:rsidP="005D6611">
            <w:pPr>
              <w:pStyle w:val="AttributeTableBody"/>
              <w:rPr>
                <w:ins w:id="7145" w:author="Merrick, Riki | APHL" w:date="2022-07-13T12:42:00Z"/>
              </w:rPr>
            </w:pPr>
            <w:ins w:id="7146" w:author="Merrick, Riki | APHL" w:date="2022-07-13T12:42:00Z">
              <w:r w:rsidRPr="00493AD0">
                <w:t>TX</w:t>
              </w:r>
            </w:ins>
          </w:p>
        </w:tc>
        <w:tc>
          <w:tcPr>
            <w:tcW w:w="648" w:type="dxa"/>
            <w:tcBorders>
              <w:top w:val="dotted" w:sz="4" w:space="0" w:color="auto"/>
              <w:left w:val="nil"/>
              <w:bottom w:val="single" w:sz="4" w:space="0" w:color="auto"/>
              <w:right w:val="nil"/>
            </w:tcBorders>
            <w:shd w:val="clear" w:color="auto" w:fill="FFFFFF"/>
          </w:tcPr>
          <w:p w14:paraId="56E94918" w14:textId="77777777" w:rsidR="002F372A" w:rsidRPr="00493AD0" w:rsidRDefault="002F372A" w:rsidP="005D6611">
            <w:pPr>
              <w:pStyle w:val="AttributeTableBody"/>
              <w:rPr>
                <w:ins w:id="7147" w:author="Merrick, Riki | APHL" w:date="2022-07-13T12:42:00Z"/>
              </w:rPr>
            </w:pPr>
            <w:ins w:id="7148" w:author="Merrick, Riki | APHL" w:date="2022-07-13T12:42:00Z">
              <w:r w:rsidRPr="00493AD0">
                <w:t>O</w:t>
              </w:r>
            </w:ins>
          </w:p>
        </w:tc>
        <w:tc>
          <w:tcPr>
            <w:tcW w:w="648" w:type="dxa"/>
            <w:tcBorders>
              <w:top w:val="dotted" w:sz="4" w:space="0" w:color="auto"/>
              <w:left w:val="nil"/>
              <w:bottom w:val="single" w:sz="4" w:space="0" w:color="auto"/>
              <w:right w:val="nil"/>
            </w:tcBorders>
            <w:shd w:val="clear" w:color="auto" w:fill="FFFFFF"/>
          </w:tcPr>
          <w:p w14:paraId="4EA600A0" w14:textId="77777777" w:rsidR="002F372A" w:rsidRPr="00493AD0" w:rsidRDefault="002F372A" w:rsidP="005D6611">
            <w:pPr>
              <w:pStyle w:val="AttributeTableBody"/>
              <w:rPr>
                <w:ins w:id="7149"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5172CAF9" w14:textId="77777777" w:rsidR="002F372A" w:rsidRPr="00493AD0" w:rsidRDefault="002F372A" w:rsidP="005D6611">
            <w:pPr>
              <w:pStyle w:val="AttributeTableBody"/>
              <w:rPr>
                <w:ins w:id="7150"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3BE18BEC" w14:textId="77777777" w:rsidR="002F372A" w:rsidRPr="00493AD0" w:rsidRDefault="002F372A" w:rsidP="005D6611">
            <w:pPr>
              <w:pStyle w:val="AttributeTableBody"/>
              <w:rPr>
                <w:ins w:id="7151" w:author="Merrick, Riki | APHL" w:date="2022-07-13T12:42:00Z"/>
                <w:rFonts w:cs="Times New Roman"/>
              </w:rPr>
            </w:pPr>
            <w:ins w:id="7152" w:author="Merrick, Riki | APHL" w:date="2022-07-13T12:42:00Z">
              <w:r w:rsidRPr="00493AD0">
                <w:rPr>
                  <w:rFonts w:cs="Times New Roman"/>
                </w:rPr>
                <w:t>&lt;TBD&gt;</w:t>
              </w:r>
            </w:ins>
          </w:p>
        </w:tc>
        <w:tc>
          <w:tcPr>
            <w:tcW w:w="3888" w:type="dxa"/>
            <w:tcBorders>
              <w:top w:val="dotted" w:sz="4" w:space="0" w:color="auto"/>
              <w:left w:val="nil"/>
              <w:bottom w:val="single" w:sz="4" w:space="0" w:color="auto"/>
              <w:right w:val="nil"/>
            </w:tcBorders>
            <w:shd w:val="clear" w:color="auto" w:fill="FFFFFF"/>
          </w:tcPr>
          <w:p w14:paraId="56C1B1ED" w14:textId="77777777" w:rsidR="002F372A" w:rsidRPr="00493AD0" w:rsidRDefault="002F372A" w:rsidP="005D6611">
            <w:pPr>
              <w:pStyle w:val="AttributeTableBody"/>
              <w:jc w:val="left"/>
              <w:rPr>
                <w:ins w:id="7153" w:author="Merrick, Riki | APHL" w:date="2022-07-13T12:42:00Z"/>
              </w:rPr>
            </w:pPr>
            <w:ins w:id="7154" w:author="Merrick, Riki | APHL" w:date="2022-07-13T12:42:00Z">
              <w:r w:rsidRPr="00493AD0">
                <w:t>Comment</w:t>
              </w:r>
            </w:ins>
          </w:p>
        </w:tc>
      </w:tr>
    </w:tbl>
    <w:p w14:paraId="5956C812" w14:textId="77777777" w:rsidR="002F372A" w:rsidRDefault="002F372A" w:rsidP="002F372A">
      <w:pPr>
        <w:pStyle w:val="NormalIndented"/>
        <w:rPr>
          <w:ins w:id="7155" w:author="Merrick, Riki | APHL" w:date="2022-07-13T12:42:00Z"/>
          <w:noProof/>
        </w:rPr>
      </w:pPr>
    </w:p>
    <w:p w14:paraId="714637E6" w14:textId="77777777" w:rsidR="002F372A" w:rsidRPr="00F21240" w:rsidRDefault="002F372A" w:rsidP="002F372A">
      <w:pPr>
        <w:pStyle w:val="Heading4"/>
        <w:rPr>
          <w:ins w:id="7156" w:author="Merrick, Riki | APHL" w:date="2022-07-13T12:42:00Z"/>
          <w:noProof/>
          <w:vanish/>
        </w:rPr>
      </w:pPr>
      <w:ins w:id="7157" w:author="Merrick, Riki | APHL" w:date="2022-07-13T12:42:00Z">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ins>
    </w:p>
    <w:p w14:paraId="2DDB58D5" w14:textId="77777777" w:rsidR="002F372A" w:rsidRDefault="002F372A" w:rsidP="002F372A">
      <w:pPr>
        <w:pStyle w:val="Heading4"/>
        <w:numPr>
          <w:ilvl w:val="3"/>
          <w:numId w:val="52"/>
        </w:numPr>
        <w:tabs>
          <w:tab w:val="clear" w:pos="2160"/>
          <w:tab w:val="num" w:pos="360"/>
          <w:tab w:val="num" w:pos="964"/>
        </w:tabs>
        <w:ind w:left="964" w:hanging="316"/>
        <w:rPr>
          <w:ins w:id="7158" w:author="Merrick, Riki | APHL" w:date="2022-07-13T12:42:00Z"/>
          <w:rFonts w:ascii="Arial Bold" w:hAnsi="Arial Bold" w:cs="Arial Unicode MS"/>
          <w:noProof/>
          <w:kern w:val="36"/>
          <w:sz w:val="22"/>
          <w:szCs w:val="22"/>
        </w:rPr>
      </w:pPr>
      <w:ins w:id="7159" w:author="Merrick, Riki | APHL" w:date="2022-07-13T12:42:00Z">
        <w:r>
          <w:rPr>
            <w:noProof/>
          </w:rPr>
          <w:t>GSR-1   Set ID</w:t>
        </w:r>
        <w:r>
          <w:rPr>
            <w:noProof/>
            <w:vanish/>
          </w:rPr>
          <w:fldChar w:fldCharType="begin"/>
        </w:r>
        <w:r>
          <w:rPr>
            <w:noProof/>
            <w:vanish/>
          </w:rPr>
          <w:instrText>XE "</w:instrText>
        </w:r>
        <w:r w:rsidRPr="00646A48">
          <w:rPr>
            <w:noProof/>
          </w:rPr>
          <w:instrText xml:space="preserve"> </w:instrText>
        </w:r>
        <w:r>
          <w:rPr>
            <w:noProof/>
          </w:rPr>
          <w:instrText>OH4-1</w:instrText>
        </w:r>
        <w:r>
          <w:rPr>
            <w:noProof/>
            <w:vanish/>
          </w:rPr>
          <w:instrText xml:space="preserve"> Set id"</w:instrText>
        </w:r>
        <w:r>
          <w:rPr>
            <w:noProof/>
            <w:vanish/>
          </w:rPr>
          <w:fldChar w:fldCharType="end"/>
        </w:r>
        <w:r>
          <w:rPr>
            <w:noProof/>
          </w:rPr>
          <w:t xml:space="preserve">   (SI)   03543</w:t>
        </w:r>
      </w:ins>
    </w:p>
    <w:p w14:paraId="52EBBAF8" w14:textId="77777777" w:rsidR="002F372A" w:rsidRDefault="002F372A" w:rsidP="002F372A">
      <w:pPr>
        <w:pStyle w:val="NormalIndented"/>
        <w:rPr>
          <w:ins w:id="7160" w:author="Merrick, Riki | APHL" w:date="2022-07-13T12:42:00Z"/>
          <w:noProof/>
        </w:rPr>
      </w:pPr>
      <w:ins w:id="7161" w:author="Merrick, Riki | APHL" w:date="2022-07-13T12:42:00Z">
        <w:r>
          <w:rPr>
            <w:noProof/>
          </w:rPr>
          <w:t xml:space="preserve">Definition: This field contains the sequence number used to identify the GSR segment instances in a message. </w:t>
        </w:r>
      </w:ins>
    </w:p>
    <w:p w14:paraId="3870A2E5" w14:textId="77777777" w:rsidR="002F372A" w:rsidRDefault="002F372A" w:rsidP="002F372A">
      <w:pPr>
        <w:pStyle w:val="Heading4"/>
        <w:numPr>
          <w:ilvl w:val="3"/>
          <w:numId w:val="52"/>
        </w:numPr>
        <w:tabs>
          <w:tab w:val="clear" w:pos="2160"/>
          <w:tab w:val="num" w:pos="360"/>
          <w:tab w:val="num" w:pos="964"/>
        </w:tabs>
        <w:ind w:left="964" w:hanging="316"/>
        <w:rPr>
          <w:ins w:id="7162" w:author="Merrick, Riki | APHL" w:date="2022-07-13T12:42:00Z"/>
          <w:noProof/>
          <w:lang w:val="fr-FR"/>
        </w:rPr>
      </w:pPr>
      <w:ins w:id="7163" w:author="Merrick, Riki | APHL" w:date="2022-07-13T12:42:00Z">
        <w:r>
          <w:rPr>
            <w:noProof/>
          </w:rPr>
          <w:t>GSR-2</w:t>
        </w:r>
        <w:r>
          <w:rPr>
            <w:noProof/>
            <w:lang w:val="fr-FR"/>
          </w:rPr>
          <w:t xml:space="preserve">   Action Code</w:t>
        </w:r>
        <w:r>
          <w:rPr>
            <w:noProof/>
            <w:vanish/>
          </w:rPr>
          <w:fldChar w:fldCharType="begin"/>
        </w:r>
        <w:r>
          <w:rPr>
            <w:noProof/>
            <w:vanish/>
            <w:lang w:val="fr-FR"/>
          </w:rPr>
          <w:instrText>XE "</w:instrText>
        </w:r>
        <w:r w:rsidRPr="00646A48">
          <w:rPr>
            <w:noProof/>
          </w:rPr>
          <w:instrText xml:space="preserve"> </w:instrText>
        </w:r>
        <w:r w:rsidRPr="002C32A4">
          <w:rPr>
            <w:noProof/>
          </w:rPr>
          <w:instrText>OH4</w:instrText>
        </w:r>
        <w:r>
          <w:rPr>
            <w:noProof/>
            <w:lang w:val="fr-FR"/>
          </w:rPr>
          <w:instrText>-2   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54260D1F" w14:textId="77777777" w:rsidR="002F372A" w:rsidRDefault="002F372A" w:rsidP="002F372A">
      <w:pPr>
        <w:pStyle w:val="NormalIndented"/>
        <w:rPr>
          <w:ins w:id="7164" w:author="Merrick, Riki | APHL" w:date="2022-07-13T12:42:00Z"/>
          <w:noProof/>
        </w:rPr>
      </w:pPr>
      <w:ins w:id="7165" w:author="Merrick, Riki | APHL" w:date="2022-07-13T12:42:00Z">
        <w:r w:rsidRPr="00C47FDB">
          <w:rPr>
            <w:noProof/>
          </w:rPr>
          <w:t xml:space="preserve">Definition: This field </w:t>
        </w:r>
        <w:r>
          <w:rPr>
            <w:noProof/>
          </w:rPr>
          <w:t>contains a code defining the action to be taken for this segment.</w:t>
        </w:r>
      </w:ins>
    </w:p>
    <w:p w14:paraId="52D2479C" w14:textId="77777777" w:rsidR="002F372A" w:rsidRDefault="002F372A" w:rsidP="002F372A">
      <w:pPr>
        <w:pStyle w:val="Heading4"/>
        <w:numPr>
          <w:ilvl w:val="3"/>
          <w:numId w:val="52"/>
        </w:numPr>
        <w:tabs>
          <w:tab w:val="clear" w:pos="2160"/>
          <w:tab w:val="num" w:pos="360"/>
          <w:tab w:val="num" w:pos="964"/>
        </w:tabs>
        <w:ind w:left="964" w:hanging="316"/>
        <w:rPr>
          <w:ins w:id="7166" w:author="Merrick, Riki | APHL" w:date="2022-07-13T12:42:00Z"/>
          <w:noProof/>
        </w:rPr>
      </w:pPr>
      <w:ins w:id="7167" w:author="Merrick, Riki | APHL" w:date="2022-07-13T12:42:00Z">
        <w:r>
          <w:rPr>
            <w:noProof/>
          </w:rPr>
          <w:t>GSR-3   GSR</w:t>
        </w:r>
        <w:r w:rsidRPr="00BB35D6">
          <w:rPr>
            <w:noProof/>
          </w:rPr>
          <w:t xml:space="preserve"> </w:t>
        </w:r>
        <w:r>
          <w:rPr>
            <w:noProof/>
          </w:rPr>
          <w:t>Instance Identifier (EI) &lt;TBD&gt;</w:t>
        </w:r>
      </w:ins>
    </w:p>
    <w:p w14:paraId="5ADD2607" w14:textId="77777777" w:rsidR="002F372A" w:rsidRPr="003D16BD" w:rsidRDefault="002F372A" w:rsidP="002F372A">
      <w:pPr>
        <w:pStyle w:val="Components"/>
        <w:rPr>
          <w:ins w:id="7168" w:author="Merrick, Riki | APHL" w:date="2022-07-13T12:45:00Z"/>
        </w:rPr>
      </w:pPr>
      <w:ins w:id="7169"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68121458" w14:textId="77777777" w:rsidR="002F372A" w:rsidRPr="000D7B8D" w:rsidRDefault="002F372A" w:rsidP="002F372A">
      <w:pPr>
        <w:pStyle w:val="NormalIndented"/>
        <w:rPr>
          <w:ins w:id="7170" w:author="Merrick, Riki | APHL" w:date="2022-07-13T12:42:00Z"/>
        </w:rPr>
      </w:pPr>
      <w:commentRangeStart w:id="7171"/>
      <w:ins w:id="7172" w:author="Merrick, Riki | APHL" w:date="2022-07-13T12:42:00Z">
        <w:r>
          <w:t xml:space="preserve">Definition: This field contains the value that uniquely identifies a single GSR declaration for an individual. </w:t>
        </w:r>
        <w:r w:rsidRPr="00F21240">
          <w:rPr>
            <w:noProof/>
          </w:rPr>
          <w:t>This field is conditionally required</w:t>
        </w:r>
        <w:r>
          <w:rPr>
            <w:noProof/>
          </w:rPr>
          <w:t xml:space="preserve"> when the Action Code in GSR-2 indicates data is not being sent in Snapshot Mode (valued “S”)</w:t>
        </w:r>
        <w:r w:rsidRPr="00F21240">
          <w:rPr>
            <w:noProof/>
          </w:rPr>
          <w:t xml:space="preserve">.  </w:t>
        </w:r>
        <w:commentRangeEnd w:id="7171"/>
        <w:r>
          <w:rPr>
            <w:rStyle w:val="CommentReference"/>
            <w:rFonts w:ascii="Verdana" w:hAnsi="Verdana"/>
            <w:kern w:val="0"/>
            <w:lang w:eastAsia="en-US"/>
          </w:rPr>
          <w:commentReference w:id="7171"/>
        </w:r>
      </w:ins>
    </w:p>
    <w:p w14:paraId="18A36AA8" w14:textId="77777777" w:rsidR="002F372A" w:rsidRPr="00493AD0" w:rsidRDefault="002F372A" w:rsidP="002F372A">
      <w:pPr>
        <w:pStyle w:val="Heading4"/>
        <w:numPr>
          <w:ilvl w:val="3"/>
          <w:numId w:val="52"/>
        </w:numPr>
        <w:tabs>
          <w:tab w:val="clear" w:pos="2160"/>
          <w:tab w:val="num" w:pos="360"/>
          <w:tab w:val="num" w:pos="964"/>
        </w:tabs>
        <w:ind w:left="964" w:hanging="316"/>
        <w:rPr>
          <w:ins w:id="7173" w:author="Merrick, Riki | APHL" w:date="2022-07-13T12:42:00Z"/>
          <w:noProof/>
        </w:rPr>
      </w:pPr>
      <w:ins w:id="7174" w:author="Merrick, Riki | APHL" w:date="2022-07-13T12:42:00Z">
        <w:r w:rsidRPr="00493AD0">
          <w:rPr>
            <w:noProof/>
          </w:rPr>
          <w:t>GSR-</w:t>
        </w:r>
        <w:r>
          <w:rPr>
            <w:noProof/>
          </w:rPr>
          <w:t>4</w:t>
        </w:r>
        <w:r w:rsidRPr="00493AD0">
          <w:rPr>
            <w:noProof/>
          </w:rPr>
          <w:t xml:space="preserve">   Recorded </w:t>
        </w:r>
        <w:r w:rsidRPr="00F74ED3">
          <w:rPr>
            <w:noProof/>
          </w:rPr>
          <w:t>Gender or Sex</w:t>
        </w:r>
        <w:r w:rsidRPr="00493AD0">
          <w:rPr>
            <w:noProof/>
          </w:rPr>
          <w:t xml:space="preserve">   (CWE)   &lt;TBD&gt;</w:t>
        </w:r>
      </w:ins>
    </w:p>
    <w:p w14:paraId="597D8BDA" w14:textId="77777777" w:rsidR="002F372A" w:rsidRDefault="002F372A" w:rsidP="002F372A">
      <w:pPr>
        <w:pStyle w:val="Components"/>
        <w:rPr>
          <w:ins w:id="7175" w:author="Merrick, Riki | APHL" w:date="2022-07-13T12:46:00Z"/>
          <w:noProof/>
        </w:rPr>
      </w:pPr>
      <w:bookmarkStart w:id="7176" w:name="_Hlk103611708"/>
      <w:ins w:id="7177"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03F7E14" w14:textId="3E0AB0BA" w:rsidR="002F372A" w:rsidRDefault="002F372A" w:rsidP="002F372A">
      <w:pPr>
        <w:pStyle w:val="NormalIndented"/>
        <w:rPr>
          <w:ins w:id="7178" w:author="Merrick, Riki | APHL" w:date="2022-07-17T15:59:00Z"/>
          <w:noProof/>
        </w:rPr>
      </w:pPr>
      <w:ins w:id="7179" w:author="Merrick, Riki | APHL" w:date="2022-07-13T12:42:00Z">
        <w:r w:rsidRPr="00493AD0">
          <w:rPr>
            <w:noProof/>
          </w:rPr>
          <w:t xml:space="preserve">Definition: This field contains the sex or gender property for the individual from a document or other record. </w:t>
        </w:r>
        <w:bookmarkEnd w:id="7176"/>
        <w:commentRangeStart w:id="7180"/>
        <w:commentRangeStart w:id="7181"/>
        <w:commentRangeStart w:id="7182"/>
        <w:commentRangeStart w:id="7183"/>
        <w:r w:rsidRPr="00493AD0">
          <w:rPr>
            <w:noProof/>
          </w:rPr>
          <w:t xml:space="preserve">Refer to </w:t>
        </w:r>
        <w:r>
          <w:fldChar w:fldCharType="begin"/>
        </w:r>
        <w:r>
          <w:instrText xml:space="preserve"> HYPERLINK "file:///E:\\V2\\v2.9%20final%20Nov%20from%20Frank\\V29_CH02C_Tables.docx" \l "HL70001" </w:instrText>
        </w:r>
        <w:r>
          <w:fldChar w:fldCharType="separate"/>
        </w:r>
        <w:r w:rsidRPr="00493AD0">
          <w:rPr>
            <w:i/>
            <w:noProof/>
          </w:rPr>
          <w:t xml:space="preserve">User-defined Table </w:t>
        </w:r>
      </w:ins>
      <w:ins w:id="7184" w:author="Merrick, Riki | APHL" w:date="2022-08-14T17:37:00Z">
        <w:r w:rsidR="00F31EB6">
          <w:rPr>
            <w:i/>
            <w:noProof/>
          </w:rPr>
          <w:t>HL7</w:t>
        </w:r>
      </w:ins>
      <w:ins w:id="7185" w:author="Merrick, Riki | APHL" w:date="2022-08-16T18:02:00Z">
        <w:r w:rsidR="00051FC3">
          <w:rPr>
            <w:i/>
            <w:noProof/>
          </w:rPr>
          <w:t>000</w:t>
        </w:r>
      </w:ins>
      <w:ins w:id="7186" w:author="Merrick, Riki | APHL" w:date="2022-07-13T12:42:00Z">
        <w:r w:rsidRPr="00493AD0">
          <w:rPr>
            <w:i/>
            <w:noProof/>
          </w:rPr>
          <w:t xml:space="preserve"> </w:t>
        </w:r>
      </w:ins>
      <w:ins w:id="7187" w:author="Merrick, Riki | APHL" w:date="2022-08-16T18:03:00Z">
        <w:r w:rsidR="00051FC3">
          <w:rPr>
            <w:i/>
            <w:noProof/>
          </w:rPr>
          <w:t>–</w:t>
        </w:r>
      </w:ins>
      <w:ins w:id="7188" w:author="Merrick, Riki | APHL" w:date="2022-07-13T12:42:00Z">
        <w:r w:rsidRPr="00493AD0">
          <w:rPr>
            <w:i/>
            <w:noProof/>
          </w:rPr>
          <w:t xml:space="preserve"> </w:t>
        </w:r>
        <w:r>
          <w:rPr>
            <w:i/>
            <w:noProof/>
          </w:rPr>
          <w:fldChar w:fldCharType="end"/>
        </w:r>
      </w:ins>
      <w:ins w:id="7189" w:author="Merrick, Riki | APHL" w:date="2022-08-16T18:03:00Z">
        <w:r w:rsidR="00051FC3">
          <w:rPr>
            <w:i/>
            <w:noProof/>
          </w:rPr>
          <w:t>Administrative Sex</w:t>
        </w:r>
      </w:ins>
      <w:ins w:id="7190" w:author="Merrick, Riki | APHL" w:date="2022-07-13T12:42:00Z">
        <w:r w:rsidRPr="00493AD0">
          <w:rPr>
            <w:i/>
            <w:noProof/>
          </w:rPr>
          <w:t xml:space="preserve"> </w:t>
        </w:r>
        <w:r w:rsidRPr="00493AD0">
          <w:rPr>
            <w:noProof/>
          </w:rPr>
          <w:t>in Chapter 2C, Code Tables, for suggested values</w:t>
        </w:r>
        <w:commentRangeEnd w:id="7180"/>
        <w:r>
          <w:rPr>
            <w:rStyle w:val="CommentReference"/>
            <w:rFonts w:ascii="Verdana" w:hAnsi="Verdana"/>
            <w:kern w:val="0"/>
            <w:lang w:eastAsia="en-US"/>
          </w:rPr>
          <w:commentReference w:id="7180"/>
        </w:r>
        <w:commentRangeEnd w:id="7181"/>
        <w:r>
          <w:rPr>
            <w:rStyle w:val="CommentReference"/>
            <w:rFonts w:ascii="Verdana" w:hAnsi="Verdana"/>
            <w:kern w:val="0"/>
            <w:lang w:eastAsia="en-US"/>
          </w:rPr>
          <w:commentReference w:id="7181"/>
        </w:r>
        <w:commentRangeEnd w:id="7182"/>
        <w:r>
          <w:rPr>
            <w:rStyle w:val="CommentReference"/>
            <w:rFonts w:ascii="Verdana" w:hAnsi="Verdana"/>
            <w:kern w:val="0"/>
            <w:lang w:eastAsia="en-US"/>
          </w:rPr>
          <w:commentReference w:id="7182"/>
        </w:r>
      </w:ins>
      <w:commentRangeEnd w:id="7183"/>
      <w:ins w:id="7191" w:author="Merrick, Riki | APHL" w:date="2022-08-14T17:46:00Z">
        <w:r w:rsidR="006A236D">
          <w:rPr>
            <w:rStyle w:val="CommentReference"/>
            <w:rFonts w:ascii="Verdana" w:hAnsi="Verdana"/>
            <w:kern w:val="0"/>
            <w:lang w:eastAsia="en-US"/>
          </w:rPr>
          <w:commentReference w:id="7183"/>
        </w:r>
      </w:ins>
      <w:ins w:id="7192" w:author="Merrick, Riki | APHL" w:date="2022-08-16T18:03:00Z">
        <w:r w:rsidR="00051FC3">
          <w:rPr>
            <w:noProof/>
          </w:rPr>
          <w:t>.</w:t>
        </w:r>
      </w:ins>
    </w:p>
    <w:p w14:paraId="53CEDC74" w14:textId="77777777" w:rsidR="00C2013F" w:rsidRDefault="00C2013F" w:rsidP="002F372A">
      <w:pPr>
        <w:pStyle w:val="NormalIndented"/>
        <w:rPr>
          <w:ins w:id="7193" w:author="Merrick, Riki | APHL" w:date="2022-07-15T09:39:00Z"/>
          <w:noProof/>
        </w:rPr>
      </w:pPr>
    </w:p>
    <w:p w14:paraId="34A9F153" w14:textId="6E236D55" w:rsidR="008532DB" w:rsidRDefault="008532DB" w:rsidP="00064FDC">
      <w:pPr>
        <w:pStyle w:val="Heading4"/>
        <w:numPr>
          <w:ilvl w:val="3"/>
          <w:numId w:val="52"/>
        </w:numPr>
        <w:tabs>
          <w:tab w:val="clear" w:pos="2160"/>
          <w:tab w:val="num" w:pos="360"/>
          <w:tab w:val="num" w:pos="964"/>
        </w:tabs>
        <w:ind w:left="964" w:hanging="316"/>
        <w:rPr>
          <w:ins w:id="7194" w:author="Merrick, Riki | APHL" w:date="2022-07-28T18:36:00Z"/>
          <w:noProof/>
        </w:rPr>
      </w:pPr>
      <w:ins w:id="7195" w:author="Merrick, Riki | APHL" w:date="2022-07-28T13:30:00Z">
        <w:r>
          <w:rPr>
            <w:noProof/>
          </w:rPr>
          <w:t>GSR-5</w:t>
        </w:r>
      </w:ins>
      <w:ins w:id="7196" w:author="Merrick, Riki | APHL" w:date="2022-07-28T13:31:00Z">
        <w:r>
          <w:rPr>
            <w:noProof/>
          </w:rPr>
          <w:tab/>
        </w:r>
      </w:ins>
      <w:ins w:id="7197" w:author="Merrick, Riki | APHL" w:date="2022-07-28T18:36:00Z">
        <w:r w:rsidR="00EA0889" w:rsidRPr="00EA0889">
          <w:rPr>
            <w:noProof/>
          </w:rPr>
          <w:t xml:space="preserve">Source Document Field </w:t>
        </w:r>
      </w:ins>
      <w:ins w:id="7198" w:author="Merrick, Riki | APHL" w:date="2022-08-16T18:02:00Z">
        <w:r w:rsidR="00051FC3">
          <w:rPr>
            <w:noProof/>
          </w:rPr>
          <w:t xml:space="preserve">Type and or </w:t>
        </w:r>
      </w:ins>
      <w:ins w:id="7199" w:author="Merrick, Riki | APHL" w:date="2022-07-28T18:36:00Z">
        <w:r w:rsidR="00EA0889" w:rsidRPr="00EA0889">
          <w:rPr>
            <w:noProof/>
          </w:rPr>
          <w:t>Label</w:t>
        </w:r>
        <w:r w:rsidR="00EA0889" w:rsidRPr="00A51CFB">
          <w:rPr>
            <w:noProof/>
          </w:rPr>
          <w:t xml:space="preserve">  (</w:t>
        </w:r>
      </w:ins>
      <w:ins w:id="7200" w:author="Merrick, Riki | APHL" w:date="2022-08-16T18:01:00Z">
        <w:r w:rsidR="00051FC3">
          <w:rPr>
            <w:noProof/>
          </w:rPr>
          <w:t>CWE</w:t>
        </w:r>
      </w:ins>
      <w:ins w:id="7201" w:author="Merrick, Riki | APHL" w:date="2022-07-28T18:36:00Z">
        <w:r w:rsidR="00EA0889" w:rsidRPr="00A51CFB">
          <w:rPr>
            <w:noProof/>
          </w:rPr>
          <w:t>)   &lt;TBD&gt;</w:t>
        </w:r>
      </w:ins>
    </w:p>
    <w:p w14:paraId="033997EF" w14:textId="77777777" w:rsidR="00051FC3" w:rsidRDefault="00051FC3" w:rsidP="00051FC3">
      <w:pPr>
        <w:pStyle w:val="Components"/>
        <w:rPr>
          <w:ins w:id="7202" w:author="Merrick, Riki | APHL" w:date="2022-08-16T18:01:00Z"/>
          <w:noProof/>
        </w:rPr>
      </w:pPr>
      <w:ins w:id="7203" w:author="Merrick, Riki | APHL" w:date="2022-08-16T18:01: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3865BC7" w14:textId="2CE892B3" w:rsidR="00051FC3" w:rsidRDefault="00051FC3" w:rsidP="00051FC3">
      <w:pPr>
        <w:pStyle w:val="NormalIndented"/>
        <w:rPr>
          <w:ins w:id="7204" w:author="Merrick, Riki | APHL" w:date="2022-08-16T18:01:00Z"/>
          <w:noProof/>
        </w:rPr>
      </w:pPr>
      <w:ins w:id="7205" w:author="Merrick, Riki | APHL" w:date="2022-08-16T18:01:00Z">
        <w:r w:rsidRPr="00493AD0">
          <w:rPr>
            <w:noProof/>
          </w:rPr>
          <w:t>Definition: This field contains</w:t>
        </w:r>
        <w:r>
          <w:rPr>
            <w:noProof/>
          </w:rPr>
          <w:t xml:space="preserve"> the label of the </w:t>
        </w:r>
        <w:r w:rsidRPr="00315BB4">
          <w:rPr>
            <w:noProof/>
          </w:rPr>
          <w:t>source field on the document</w:t>
        </w:r>
        <w:r>
          <w:rPr>
            <w:noProof/>
          </w:rPr>
          <w:t>. From a data modleling perspective this is similar to the use of GSP-4 (Gender Harmony Concept), when there is a formal definition for the source field, for example in an EHR-s or in an electronic data exchange object. For paper documents this will be just the words and can be represented in any characters set. For example, on a Russian identity card it could be ‘Пол’, which would be populated in the original text component of the CWE datatype. Refer to HL7 defined table &lt;</w:t>
        </w:r>
      </w:ins>
      <w:ins w:id="7206" w:author="Merrick, Riki | APHL" w:date="2022-08-16T18:13:00Z">
        <w:r w:rsidR="00B7152F">
          <w:rPr>
            <w:noProof/>
          </w:rPr>
          <w:t>Nnn5 – FRANK TO ASSIGN</w:t>
        </w:r>
      </w:ins>
      <w:ins w:id="7207" w:author="Merrick, Riki | APHL" w:date="2022-08-16T18:01:00Z">
        <w:r>
          <w:rPr>
            <w:noProof/>
          </w:rPr>
          <w:t xml:space="preserve">&gt; - </w:t>
        </w:r>
      </w:ins>
      <w:ins w:id="7208" w:author="Merrick, Riki | APHL" w:date="2022-08-16T18:12:00Z">
        <w:r w:rsidR="00B7152F" w:rsidRPr="00B7152F">
          <w:rPr>
            <w:i/>
            <w:iCs/>
            <w:noProof/>
            <w:rPrChange w:id="7209" w:author="Merrick, Riki | APHL" w:date="2022-08-16T18:12:00Z">
              <w:rPr>
                <w:noProof/>
              </w:rPr>
            </w:rPrChange>
          </w:rPr>
          <w:t>Recorded Sex Or Gender Type</w:t>
        </w:r>
      </w:ins>
      <w:ins w:id="7210" w:author="Merrick, Riki | APHL" w:date="2022-08-16T18:01:00Z">
        <w:r>
          <w:rPr>
            <w:noProof/>
          </w:rPr>
          <w:t xml:space="preserve"> </w:t>
        </w:r>
        <w:r w:rsidRPr="0064235A">
          <w:rPr>
            <w:noProof/>
          </w:rPr>
          <w:t>in Chapter 2 C, for suggested values</w:t>
        </w:r>
        <w:r>
          <w:rPr>
            <w:noProof/>
          </w:rPr>
          <w:t xml:space="preserve">. </w:t>
        </w:r>
      </w:ins>
    </w:p>
    <w:p w14:paraId="2A6FDEB0" w14:textId="77777777" w:rsidR="00051FC3" w:rsidRDefault="00051FC3" w:rsidP="00051FC3">
      <w:pPr>
        <w:pStyle w:val="NormalIndented"/>
        <w:rPr>
          <w:ins w:id="7211" w:author="Merrick, Riki | APHL" w:date="2022-08-16T18:04:00Z"/>
          <w:noProof/>
        </w:rPr>
      </w:pPr>
      <w:ins w:id="7212" w:author="Merrick, Riki | APHL" w:date="2022-08-16T18:04:00Z">
        <w:r>
          <w:rPr>
            <w:noProof/>
          </w:rPr>
          <w:t>&lt;CONTENT FOR CHAPTER 2C:</w:t>
        </w:r>
      </w:ins>
    </w:p>
    <w:p w14:paraId="20BECEFF" w14:textId="1A22DEF2" w:rsidR="00051FC3" w:rsidRPr="002707CE" w:rsidRDefault="00051FC3" w:rsidP="00051FC3">
      <w:pPr>
        <w:pStyle w:val="Heading6"/>
        <w:numPr>
          <w:ilvl w:val="0"/>
          <w:numId w:val="0"/>
        </w:numPr>
        <w:rPr>
          <w:ins w:id="7213" w:author="Merrick, Riki | APHL" w:date="2022-08-16T18:04:00Z"/>
        </w:rPr>
      </w:pPr>
      <w:ins w:id="7214" w:author="Merrick, Riki | APHL" w:date="2022-08-16T18:04:00Z">
        <w:r>
          <w:t>&lt;</w:t>
        </w:r>
      </w:ins>
      <w:ins w:id="7215" w:author="Merrick, Riki | APHL" w:date="2022-08-16T18:13:00Z">
        <w:r w:rsidR="00B7152F">
          <w:t xml:space="preserve">Nnn5 - </w:t>
        </w:r>
      </w:ins>
      <w:ins w:id="7216" w:author="Merrick, Riki | APHL" w:date="2022-08-16T18:04:00Z">
        <w:r>
          <w:t>FRANK TO ASSIGN&gt;</w:t>
        </w:r>
        <w:r w:rsidRPr="002707CE">
          <w:t xml:space="preserve"> - </w:t>
        </w:r>
      </w:ins>
      <w:ins w:id="7217" w:author="Merrick, Riki | APHL" w:date="2022-08-16T18:12:00Z">
        <w:r w:rsidR="00B7152F" w:rsidRPr="00B7152F">
          <w:t xml:space="preserve">Recorded Sex </w:t>
        </w:r>
        <w:proofErr w:type="gramStart"/>
        <w:r w:rsidR="00B7152F" w:rsidRPr="00B7152F">
          <w:t>Or</w:t>
        </w:r>
        <w:proofErr w:type="gramEnd"/>
        <w:r w:rsidR="00B7152F" w:rsidRPr="00B7152F">
          <w:t xml:space="preserve"> Gender Type</w:t>
        </w:r>
      </w:ins>
    </w:p>
    <w:p w14:paraId="5317C3EF" w14:textId="77777777" w:rsidR="00051FC3" w:rsidRPr="002707CE" w:rsidRDefault="00051FC3" w:rsidP="00051FC3">
      <w:pPr>
        <w:pStyle w:val="Subheading"/>
        <w:rPr>
          <w:ins w:id="7218" w:author="Merrick, Riki | APHL" w:date="2022-08-16T18:04:00Z"/>
        </w:rPr>
      </w:pPr>
      <w:ins w:id="7219" w:author="Merrick, Riki | APHL" w:date="2022-08-16T18:04:00Z">
        <w:r>
          <w:t>Concept Domain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51FC3" w:rsidRPr="002707CE" w14:paraId="5FD59E82" w14:textId="77777777" w:rsidTr="00D30A92">
        <w:trPr>
          <w:ins w:id="7220" w:author="Merrick, Riki | APHL" w:date="2022-08-16T18:04:00Z"/>
        </w:trPr>
        <w:tc>
          <w:tcPr>
            <w:tcW w:w="2600" w:type="dxa"/>
            <w:shd w:val="clear" w:color="auto" w:fill="F3F3F3"/>
          </w:tcPr>
          <w:p w14:paraId="51C4839C" w14:textId="77777777" w:rsidR="00051FC3" w:rsidRPr="002707CE" w:rsidRDefault="00051FC3" w:rsidP="00D30A92">
            <w:pPr>
              <w:pStyle w:val="OtherTableHeader"/>
              <w:rPr>
                <w:ins w:id="7221" w:author="Merrick, Riki | APHL" w:date="2022-08-16T18:04:00Z"/>
              </w:rPr>
            </w:pPr>
            <w:ins w:id="7222" w:author="Merrick, Riki | APHL" w:date="2022-08-16T18:04:00Z">
              <w:r w:rsidRPr="002707CE">
                <w:t>Concept Domain Name</w:t>
              </w:r>
            </w:ins>
          </w:p>
        </w:tc>
        <w:tc>
          <w:tcPr>
            <w:tcW w:w="6600" w:type="dxa"/>
            <w:shd w:val="clear" w:color="auto" w:fill="auto"/>
          </w:tcPr>
          <w:p w14:paraId="7AF9E510" w14:textId="11224B5C" w:rsidR="00051FC3" w:rsidRPr="002707CE" w:rsidRDefault="00B7152F" w:rsidP="00D30A92">
            <w:pPr>
              <w:pStyle w:val="OtherTableBody"/>
              <w:rPr>
                <w:ins w:id="7223" w:author="Merrick, Riki | APHL" w:date="2022-08-16T18:04:00Z"/>
              </w:rPr>
            </w:pPr>
            <w:ins w:id="7224" w:author="Merrick, Riki | APHL" w:date="2022-08-16T18:13:00Z">
              <w:r w:rsidRPr="00B7152F">
                <w:t xml:space="preserve">Recorded Sex </w:t>
              </w:r>
              <w:proofErr w:type="gramStart"/>
              <w:r w:rsidRPr="00B7152F">
                <w:t>Or</w:t>
              </w:r>
              <w:proofErr w:type="gramEnd"/>
              <w:r w:rsidRPr="00B7152F">
                <w:t xml:space="preserve"> Gender Type</w:t>
              </w:r>
            </w:ins>
          </w:p>
        </w:tc>
      </w:tr>
      <w:tr w:rsidR="00051FC3" w:rsidRPr="002707CE" w14:paraId="73B60CD8" w14:textId="77777777" w:rsidTr="00D30A92">
        <w:trPr>
          <w:ins w:id="7225" w:author="Merrick, Riki | APHL" w:date="2022-08-16T18:04:00Z"/>
        </w:trPr>
        <w:tc>
          <w:tcPr>
            <w:tcW w:w="2600" w:type="dxa"/>
            <w:shd w:val="clear" w:color="auto" w:fill="F3F3F3"/>
          </w:tcPr>
          <w:p w14:paraId="212EB945" w14:textId="77777777" w:rsidR="00051FC3" w:rsidRPr="002707CE" w:rsidRDefault="00051FC3" w:rsidP="00D30A92">
            <w:pPr>
              <w:pStyle w:val="OtherTableHeader"/>
              <w:rPr>
                <w:ins w:id="7226" w:author="Merrick, Riki | APHL" w:date="2022-08-16T18:04:00Z"/>
              </w:rPr>
            </w:pPr>
            <w:ins w:id="7227" w:author="Merrick, Riki | APHL" w:date="2022-08-16T18:04:00Z">
              <w:r w:rsidRPr="002707CE">
                <w:t>Description</w:t>
              </w:r>
            </w:ins>
          </w:p>
        </w:tc>
        <w:tc>
          <w:tcPr>
            <w:tcW w:w="6600" w:type="dxa"/>
            <w:shd w:val="clear" w:color="auto" w:fill="auto"/>
          </w:tcPr>
          <w:p w14:paraId="18864FF4" w14:textId="02FB9E8D" w:rsidR="00051FC3" w:rsidRPr="002707CE" w:rsidRDefault="00051FC3" w:rsidP="00D30A92">
            <w:pPr>
              <w:pStyle w:val="OtherTableBody"/>
              <w:rPr>
                <w:ins w:id="7228" w:author="Merrick, Riki | APHL" w:date="2022-08-16T18:04:00Z"/>
              </w:rPr>
            </w:pPr>
            <w:ins w:id="7229" w:author="Merrick, Riki | APHL" w:date="2022-08-16T18:04:00Z">
              <w:r>
                <w:t xml:space="preserve">Concepts </w:t>
              </w:r>
            </w:ins>
            <w:ins w:id="7230" w:author="Merrick, Riki | APHL" w:date="2022-08-16T18:13:00Z">
              <w:r w:rsidR="00B7152F" w:rsidRPr="00B7152F">
                <w:t>that represent the type of the recorded sex and gender</w:t>
              </w:r>
              <w:r w:rsidR="00B7152F">
                <w:t>, where that is known, fo</w:t>
              </w:r>
            </w:ins>
            <w:ins w:id="7231" w:author="Merrick, Riki | APHL" w:date="2022-08-16T18:14:00Z">
              <w:r w:rsidR="00B7152F">
                <w:t>r example Sex at Birth in a medical record or Sex as defined by DICOM.</w:t>
              </w:r>
            </w:ins>
          </w:p>
        </w:tc>
      </w:tr>
      <w:tr w:rsidR="00051FC3" w:rsidRPr="002707CE" w14:paraId="13F759FE" w14:textId="77777777" w:rsidTr="00D30A92">
        <w:trPr>
          <w:ins w:id="7232" w:author="Merrick, Riki | APHL" w:date="2022-08-16T18:04:00Z"/>
        </w:trPr>
        <w:tc>
          <w:tcPr>
            <w:tcW w:w="2600" w:type="dxa"/>
            <w:shd w:val="clear" w:color="auto" w:fill="F3F3F3"/>
          </w:tcPr>
          <w:p w14:paraId="2A17A611" w14:textId="77777777" w:rsidR="00051FC3" w:rsidRPr="002707CE" w:rsidRDefault="00051FC3" w:rsidP="00D30A92">
            <w:pPr>
              <w:pStyle w:val="OtherTableHeader"/>
              <w:rPr>
                <w:ins w:id="7233" w:author="Merrick, Riki | APHL" w:date="2022-08-16T18:04:00Z"/>
              </w:rPr>
            </w:pPr>
            <w:ins w:id="7234" w:author="Merrick, Riki | APHL" w:date="2022-08-16T18:04:00Z">
              <w:r w:rsidRPr="002707CE">
                <w:t>Concept Domain Only</w:t>
              </w:r>
            </w:ins>
          </w:p>
        </w:tc>
        <w:tc>
          <w:tcPr>
            <w:tcW w:w="6600" w:type="dxa"/>
            <w:shd w:val="clear" w:color="auto" w:fill="auto"/>
          </w:tcPr>
          <w:p w14:paraId="684AADB8" w14:textId="77777777" w:rsidR="00051FC3" w:rsidRPr="002707CE" w:rsidRDefault="00051FC3" w:rsidP="00D30A92">
            <w:pPr>
              <w:pStyle w:val="OtherTableBody"/>
              <w:rPr>
                <w:ins w:id="7235" w:author="Merrick, Riki | APHL" w:date="2022-08-16T18:04:00Z"/>
              </w:rPr>
            </w:pPr>
            <w:ins w:id="7236" w:author="Merrick, Riki | APHL" w:date="2022-08-16T18:04:00Z">
              <w:r>
                <w:t>no</w:t>
              </w:r>
            </w:ins>
          </w:p>
        </w:tc>
      </w:tr>
    </w:tbl>
    <w:p w14:paraId="13441934" w14:textId="77777777" w:rsidR="00051FC3" w:rsidRPr="002707CE" w:rsidRDefault="00051FC3" w:rsidP="00051FC3">
      <w:pPr>
        <w:rPr>
          <w:ins w:id="7237" w:author="Merrick, Riki | APHL" w:date="2022-08-16T18:04:00Z"/>
        </w:rPr>
      </w:pPr>
    </w:p>
    <w:p w14:paraId="36878EA6" w14:textId="77777777" w:rsidR="00051FC3" w:rsidRPr="002707CE" w:rsidRDefault="00051FC3" w:rsidP="00051FC3">
      <w:pPr>
        <w:pStyle w:val="Subheading"/>
        <w:rPr>
          <w:ins w:id="7238" w:author="Merrick, Riki | APHL" w:date="2022-08-16T18:04:00Z"/>
        </w:rPr>
      </w:pPr>
      <w:commentRangeStart w:id="7239"/>
      <w:ins w:id="7240" w:author="Merrick, Riki | APHL" w:date="2022-08-16T18:04:00Z">
        <w:r>
          <w:t>Code System Identification Information</w:t>
        </w:r>
      </w:ins>
      <w:commentRangeEnd w:id="7239"/>
      <w:ins w:id="7241" w:author="Merrick, Riki | APHL" w:date="2022-08-16T18:27:00Z">
        <w:r w:rsidR="00F25538">
          <w:rPr>
            <w:rStyle w:val="CommentReference"/>
            <w:rFonts w:ascii="Verdana" w:eastAsia="Times New Roman" w:hAnsi="Verdana"/>
            <w:b w:val="0"/>
            <w:noProof w:val="0"/>
            <w:lang w:val="en-US"/>
          </w:rPr>
          <w:commentReference w:id="7239"/>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F25538" w:rsidRPr="002707CE" w14:paraId="60A6CFA9" w14:textId="77777777" w:rsidTr="00D30A92">
        <w:trPr>
          <w:ins w:id="7242" w:author="Merrick, Riki | APHL" w:date="2022-08-16T18:04:00Z"/>
        </w:trPr>
        <w:tc>
          <w:tcPr>
            <w:tcW w:w="2000" w:type="dxa"/>
            <w:shd w:val="clear" w:color="auto" w:fill="F3F3F3"/>
          </w:tcPr>
          <w:p w14:paraId="097836F9" w14:textId="0CFB38F8" w:rsidR="00F25538" w:rsidRPr="002707CE" w:rsidRDefault="00F25538" w:rsidP="00F25538">
            <w:pPr>
              <w:pStyle w:val="OtherTableHeader"/>
              <w:rPr>
                <w:ins w:id="7243" w:author="Merrick, Riki | APHL" w:date="2022-08-16T18:04:00Z"/>
              </w:rPr>
            </w:pPr>
            <w:ins w:id="7244" w:author="Merrick, Riki | APHL" w:date="2022-08-16T18:27:00Z">
              <w:r w:rsidRPr="002707CE">
                <w:t>OID</w:t>
              </w:r>
            </w:ins>
          </w:p>
        </w:tc>
        <w:tc>
          <w:tcPr>
            <w:tcW w:w="7200" w:type="dxa"/>
            <w:shd w:val="clear" w:color="auto" w:fill="auto"/>
          </w:tcPr>
          <w:p w14:paraId="63E19891" w14:textId="55150EAB" w:rsidR="00F25538" w:rsidRPr="002707CE" w:rsidRDefault="00F25538" w:rsidP="00F25538">
            <w:pPr>
              <w:pStyle w:val="OtherTableBody"/>
              <w:rPr>
                <w:ins w:id="7245" w:author="Merrick, Riki | APHL" w:date="2022-08-16T18:04:00Z"/>
              </w:rPr>
            </w:pPr>
            <w:ins w:id="7246" w:author="Merrick, Riki | APHL" w:date="2022-08-16T18:27:00Z">
              <w:r w:rsidRPr="00A635F5">
                <w:t>2.16.840.1.113883.6.1</w:t>
              </w:r>
            </w:ins>
          </w:p>
        </w:tc>
      </w:tr>
      <w:tr w:rsidR="00F25538" w:rsidRPr="002707CE" w14:paraId="548782C5" w14:textId="77777777" w:rsidTr="00D30A92">
        <w:trPr>
          <w:ins w:id="7247" w:author="Merrick, Riki | APHL" w:date="2022-08-16T18:04:00Z"/>
        </w:trPr>
        <w:tc>
          <w:tcPr>
            <w:tcW w:w="2000" w:type="dxa"/>
            <w:shd w:val="clear" w:color="auto" w:fill="F3F3F3"/>
          </w:tcPr>
          <w:p w14:paraId="7A797031" w14:textId="77D78F5B" w:rsidR="00F25538" w:rsidRPr="002707CE" w:rsidRDefault="00F25538" w:rsidP="00F25538">
            <w:pPr>
              <w:pStyle w:val="OtherTableHeader"/>
              <w:rPr>
                <w:ins w:id="7248" w:author="Merrick, Riki | APHL" w:date="2022-08-16T18:04:00Z"/>
              </w:rPr>
            </w:pPr>
            <w:ins w:id="7249" w:author="Merrick, Riki | APHL" w:date="2022-08-16T18:27:00Z">
              <w:r w:rsidRPr="002707CE">
                <w:t>Version</w:t>
              </w:r>
            </w:ins>
          </w:p>
        </w:tc>
        <w:tc>
          <w:tcPr>
            <w:tcW w:w="7200" w:type="dxa"/>
            <w:shd w:val="clear" w:color="auto" w:fill="auto"/>
          </w:tcPr>
          <w:p w14:paraId="1FD1F3ED" w14:textId="23A39849" w:rsidR="00F25538" w:rsidRDefault="00F25538" w:rsidP="00F25538">
            <w:pPr>
              <w:pStyle w:val="OtherTableBody"/>
              <w:rPr>
                <w:ins w:id="7250" w:author="Merrick, Riki | APHL" w:date="2022-08-16T18:04:00Z"/>
              </w:rPr>
            </w:pPr>
            <w:ins w:id="7251" w:author="Merrick, Riki | APHL" w:date="2022-08-16T18:27:00Z">
              <w:r w:rsidRPr="002707CE">
                <w:t>Versioning defined by external organization; see external source for details.</w:t>
              </w:r>
            </w:ins>
          </w:p>
        </w:tc>
      </w:tr>
      <w:tr w:rsidR="00F25538" w:rsidRPr="002707CE" w14:paraId="479017E7" w14:textId="77777777" w:rsidTr="00D30A92">
        <w:trPr>
          <w:ins w:id="7252" w:author="Merrick, Riki | APHL" w:date="2022-08-16T18:04:00Z"/>
        </w:trPr>
        <w:tc>
          <w:tcPr>
            <w:tcW w:w="2000" w:type="dxa"/>
            <w:shd w:val="clear" w:color="auto" w:fill="F3F3F3"/>
          </w:tcPr>
          <w:p w14:paraId="6DB097D4" w14:textId="23A4E945" w:rsidR="00F25538" w:rsidRPr="002707CE" w:rsidRDefault="00F25538" w:rsidP="00F25538">
            <w:pPr>
              <w:pStyle w:val="OtherTableHeader"/>
              <w:rPr>
                <w:ins w:id="7253" w:author="Merrick, Riki | APHL" w:date="2022-08-16T18:04:00Z"/>
              </w:rPr>
            </w:pPr>
            <w:proofErr w:type="spellStart"/>
            <w:ins w:id="7254" w:author="Merrick, Riki | APHL" w:date="2022-08-16T18:27:00Z">
              <w:r w:rsidRPr="002707CE">
                <w:t>symbolicName</w:t>
              </w:r>
            </w:ins>
            <w:proofErr w:type="spellEnd"/>
          </w:p>
        </w:tc>
        <w:tc>
          <w:tcPr>
            <w:tcW w:w="7200" w:type="dxa"/>
            <w:shd w:val="clear" w:color="auto" w:fill="auto"/>
          </w:tcPr>
          <w:p w14:paraId="2ABD9F2C" w14:textId="0895CC2B" w:rsidR="00F25538" w:rsidRPr="002707CE" w:rsidRDefault="00F25538" w:rsidP="00F25538">
            <w:pPr>
              <w:pStyle w:val="OtherTableBody"/>
              <w:rPr>
                <w:ins w:id="7255" w:author="Merrick, Riki | APHL" w:date="2022-08-16T18:04:00Z"/>
              </w:rPr>
            </w:pPr>
            <w:ins w:id="7256" w:author="Merrick, Riki | APHL" w:date="2022-08-16T18:27:00Z">
              <w:r>
                <w:t>LOINC</w:t>
              </w:r>
            </w:ins>
          </w:p>
        </w:tc>
      </w:tr>
      <w:tr w:rsidR="00F25538" w:rsidRPr="002707CE" w14:paraId="5A1B2D87" w14:textId="77777777" w:rsidTr="00D30A92">
        <w:trPr>
          <w:ins w:id="7257" w:author="Merrick, Riki | APHL" w:date="2022-08-16T18:04:00Z"/>
        </w:trPr>
        <w:tc>
          <w:tcPr>
            <w:tcW w:w="2000" w:type="dxa"/>
            <w:shd w:val="clear" w:color="auto" w:fill="F3F3F3"/>
          </w:tcPr>
          <w:p w14:paraId="7DF1C63E" w14:textId="52BC023E" w:rsidR="00F25538" w:rsidRPr="002707CE" w:rsidRDefault="00F25538" w:rsidP="00F25538">
            <w:pPr>
              <w:pStyle w:val="OtherTableHeader"/>
              <w:rPr>
                <w:ins w:id="7258" w:author="Merrick, Riki | APHL" w:date="2022-08-16T18:04:00Z"/>
              </w:rPr>
            </w:pPr>
            <w:ins w:id="7259" w:author="Merrick, Riki | APHL" w:date="2022-08-16T18:27:00Z">
              <w:r w:rsidRPr="002707CE">
                <w:t>Description</w:t>
              </w:r>
            </w:ins>
          </w:p>
        </w:tc>
        <w:tc>
          <w:tcPr>
            <w:tcW w:w="7200" w:type="dxa"/>
            <w:shd w:val="clear" w:color="auto" w:fill="auto"/>
          </w:tcPr>
          <w:p w14:paraId="3F4F23BF" w14:textId="11AEEEDA" w:rsidR="00F25538" w:rsidRPr="002707CE" w:rsidRDefault="00F25538" w:rsidP="00F25538">
            <w:pPr>
              <w:pStyle w:val="OtherTableBody"/>
              <w:rPr>
                <w:ins w:id="7260" w:author="Merrick, Riki | APHL" w:date="2022-08-16T18:04:00Z"/>
              </w:rPr>
            </w:pPr>
            <w:ins w:id="7261" w:author="Merrick, Riki | APHL" w:date="2022-08-16T18:27:00Z">
              <w:r>
                <w:t xml:space="preserve">See </w:t>
              </w:r>
              <w:r>
                <w:fldChar w:fldCharType="begin"/>
              </w:r>
              <w:r>
                <w:instrText xml:space="preserve"> HYPERLINK "https://loinc.org/" </w:instrText>
              </w:r>
              <w:r>
                <w:fldChar w:fldCharType="separate"/>
              </w:r>
              <w:r w:rsidRPr="00306E60">
                <w:rPr>
                  <w:rStyle w:val="Hyperlink"/>
                  <w:rFonts w:ascii="Times New Roman" w:hAnsi="Times New Roman" w:cs="Times New Roman"/>
                </w:rPr>
                <w:t xml:space="preserve">http://loinc.org </w:t>
              </w:r>
              <w:r>
                <w:fldChar w:fldCharType="end"/>
              </w:r>
              <w:r>
                <w:t>for a detailed description; the HL70396 code for LOINC is ‘LN’</w:t>
              </w:r>
            </w:ins>
          </w:p>
        </w:tc>
      </w:tr>
    </w:tbl>
    <w:p w14:paraId="5FAE7765" w14:textId="77777777" w:rsidR="00051FC3" w:rsidRPr="002707CE" w:rsidRDefault="00051FC3" w:rsidP="00051FC3">
      <w:pPr>
        <w:rPr>
          <w:ins w:id="7262" w:author="Merrick, Riki | APHL" w:date="2022-08-16T18:04:00Z"/>
        </w:rPr>
      </w:pPr>
    </w:p>
    <w:p w14:paraId="43275859" w14:textId="77777777" w:rsidR="00051FC3" w:rsidRPr="002707CE" w:rsidRDefault="00051FC3" w:rsidP="00051FC3">
      <w:pPr>
        <w:pStyle w:val="Subheading"/>
        <w:rPr>
          <w:ins w:id="7263" w:author="Merrick, Riki | APHL" w:date="2022-08-16T18:04:00Z"/>
        </w:rPr>
      </w:pPr>
      <w:ins w:id="7264" w:author="Merrick, Riki | APHL" w:date="2022-08-16T18:04:00Z">
        <w:r>
          <w:t>Value Set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51FC3" w:rsidRPr="002707CE" w14:paraId="12FCCA12" w14:textId="77777777" w:rsidTr="00D30A92">
        <w:trPr>
          <w:ins w:id="7265" w:author="Merrick, Riki | APHL" w:date="2022-08-16T18:04:00Z"/>
        </w:trPr>
        <w:tc>
          <w:tcPr>
            <w:tcW w:w="2800" w:type="dxa"/>
            <w:shd w:val="clear" w:color="auto" w:fill="F3F3F3"/>
          </w:tcPr>
          <w:p w14:paraId="5775356F" w14:textId="77777777" w:rsidR="00051FC3" w:rsidRPr="002707CE" w:rsidRDefault="00051FC3" w:rsidP="00D30A92">
            <w:pPr>
              <w:pStyle w:val="OtherTableHeader"/>
              <w:rPr>
                <w:ins w:id="7266" w:author="Merrick, Riki | APHL" w:date="2022-08-16T18:04:00Z"/>
              </w:rPr>
            </w:pPr>
            <w:ins w:id="7267" w:author="Merrick, Riki | APHL" w:date="2022-08-16T18:04:00Z">
              <w:r w:rsidRPr="002707CE">
                <w:t>OID</w:t>
              </w:r>
            </w:ins>
          </w:p>
        </w:tc>
        <w:tc>
          <w:tcPr>
            <w:tcW w:w="6400" w:type="dxa"/>
            <w:shd w:val="clear" w:color="auto" w:fill="auto"/>
          </w:tcPr>
          <w:p w14:paraId="468FBAC4" w14:textId="77777777" w:rsidR="00051FC3" w:rsidRPr="002707CE" w:rsidRDefault="00051FC3" w:rsidP="00D30A92">
            <w:pPr>
              <w:pStyle w:val="OtherTableBody"/>
              <w:rPr>
                <w:ins w:id="7268" w:author="Merrick, Riki | APHL" w:date="2022-08-16T18:04:00Z"/>
              </w:rPr>
            </w:pPr>
            <w:ins w:id="7269" w:author="Merrick, Riki | APHL" w:date="2022-08-16T18:04:00Z">
              <w:r>
                <w:t>&lt;TBD&gt;</w:t>
              </w:r>
            </w:ins>
          </w:p>
        </w:tc>
      </w:tr>
      <w:tr w:rsidR="00051FC3" w:rsidRPr="002707CE" w14:paraId="66EEB82D" w14:textId="77777777" w:rsidTr="00D30A92">
        <w:trPr>
          <w:ins w:id="7270" w:author="Merrick, Riki | APHL" w:date="2022-08-16T18:04:00Z"/>
        </w:trPr>
        <w:tc>
          <w:tcPr>
            <w:tcW w:w="2800" w:type="dxa"/>
            <w:shd w:val="clear" w:color="auto" w:fill="F3F3F3"/>
          </w:tcPr>
          <w:p w14:paraId="06E0D85A" w14:textId="77777777" w:rsidR="00051FC3" w:rsidRPr="002707CE" w:rsidRDefault="00051FC3" w:rsidP="00D30A92">
            <w:pPr>
              <w:pStyle w:val="OtherTableHeader"/>
              <w:rPr>
                <w:ins w:id="7271" w:author="Merrick, Riki | APHL" w:date="2022-08-16T18:04:00Z"/>
              </w:rPr>
            </w:pPr>
            <w:proofErr w:type="spellStart"/>
            <w:ins w:id="7272" w:author="Merrick, Riki | APHL" w:date="2022-08-16T18:04:00Z">
              <w:r w:rsidRPr="002707CE">
                <w:t>symbolicName</w:t>
              </w:r>
              <w:proofErr w:type="spellEnd"/>
            </w:ins>
          </w:p>
        </w:tc>
        <w:tc>
          <w:tcPr>
            <w:tcW w:w="6400" w:type="dxa"/>
            <w:shd w:val="clear" w:color="auto" w:fill="auto"/>
          </w:tcPr>
          <w:p w14:paraId="7AD8B6EE" w14:textId="094208B6" w:rsidR="00051FC3" w:rsidRPr="002707CE" w:rsidRDefault="00051FC3" w:rsidP="00D30A92">
            <w:pPr>
              <w:pStyle w:val="OtherTableBody"/>
              <w:rPr>
                <w:ins w:id="7273" w:author="Merrick, Riki | APHL" w:date="2022-08-16T18:04:00Z"/>
              </w:rPr>
            </w:pPr>
            <w:ins w:id="7274" w:author="Merrick, Riki | APHL" w:date="2022-08-16T18:04:00Z">
              <w:r w:rsidRPr="002707CE">
                <w:t>hl7VS-</w:t>
              </w:r>
            </w:ins>
            <w:ins w:id="7275" w:author="Merrick, Riki | APHL" w:date="2022-08-16T18:15:00Z">
              <w:r w:rsidR="00B3530A" w:rsidRPr="00B3530A">
                <w:t>recordedSexOrGenderType</w:t>
              </w:r>
            </w:ins>
          </w:p>
        </w:tc>
      </w:tr>
      <w:tr w:rsidR="00CC3EB9" w:rsidRPr="002707CE" w14:paraId="127EFDFF" w14:textId="77777777" w:rsidTr="00D30A92">
        <w:trPr>
          <w:ins w:id="7276" w:author="Merrick, Riki | APHL" w:date="2022-08-16T18:10:00Z"/>
        </w:trPr>
        <w:tc>
          <w:tcPr>
            <w:tcW w:w="2800" w:type="dxa"/>
            <w:shd w:val="clear" w:color="auto" w:fill="F3F3F3"/>
          </w:tcPr>
          <w:p w14:paraId="71717B74" w14:textId="0BD856B8" w:rsidR="00CC3EB9" w:rsidRPr="002707CE" w:rsidRDefault="00CC3EB9" w:rsidP="00D30A92">
            <w:pPr>
              <w:pStyle w:val="OtherTableHeader"/>
              <w:rPr>
                <w:ins w:id="7277" w:author="Merrick, Riki | APHL" w:date="2022-08-16T18:10:00Z"/>
              </w:rPr>
            </w:pPr>
            <w:ins w:id="7278" w:author="Merrick, Riki | APHL" w:date="2022-08-16T18:10:00Z">
              <w:r>
                <w:t>Web Rendering</w:t>
              </w:r>
            </w:ins>
          </w:p>
        </w:tc>
        <w:tc>
          <w:tcPr>
            <w:tcW w:w="6400" w:type="dxa"/>
            <w:shd w:val="clear" w:color="auto" w:fill="auto"/>
          </w:tcPr>
          <w:p w14:paraId="2999F5FF" w14:textId="08CFC998" w:rsidR="00CC3EB9" w:rsidRPr="002707CE" w:rsidRDefault="00CC3EB9" w:rsidP="00D30A92">
            <w:pPr>
              <w:pStyle w:val="OtherTableBody"/>
              <w:rPr>
                <w:ins w:id="7279" w:author="Merrick, Riki | APHL" w:date="2022-08-16T18:10:00Z"/>
              </w:rPr>
            </w:pPr>
            <w:ins w:id="7280" w:author="Merrick, Riki | APHL" w:date="2022-08-16T18:10:00Z">
              <w:r>
                <w:fldChar w:fldCharType="begin"/>
              </w:r>
              <w:r>
                <w:instrText xml:space="preserve"> HYPERLINK "</w:instrText>
              </w:r>
              <w:r w:rsidRPr="00CC3EB9">
                <w:instrText>https://build.fhir.org/valueset-recorded-sex-or-gender-type.html</w:instrText>
              </w:r>
              <w:r>
                <w:instrText xml:space="preserve">" </w:instrText>
              </w:r>
              <w:r>
                <w:fldChar w:fldCharType="separate"/>
              </w:r>
              <w:r w:rsidRPr="00307BB2">
                <w:rPr>
                  <w:rStyle w:val="Hyperlink"/>
                  <w:rFonts w:ascii="Times New Roman" w:hAnsi="Times New Roman" w:cs="Times New Roman"/>
                </w:rPr>
                <w:t>https://build.fhir.org/valueset-recorded-sex-or-gender-type.html</w:t>
              </w:r>
              <w:r>
                <w:fldChar w:fldCharType="end"/>
              </w:r>
              <w:r>
                <w:t xml:space="preserve"> </w:t>
              </w:r>
            </w:ins>
          </w:p>
        </w:tc>
      </w:tr>
      <w:tr w:rsidR="00051FC3" w:rsidRPr="002707CE" w14:paraId="675B8240" w14:textId="77777777" w:rsidTr="00D30A92">
        <w:trPr>
          <w:ins w:id="7281" w:author="Merrick, Riki | APHL" w:date="2022-08-16T18:04:00Z"/>
        </w:trPr>
        <w:tc>
          <w:tcPr>
            <w:tcW w:w="2800" w:type="dxa"/>
            <w:shd w:val="clear" w:color="auto" w:fill="F3F3F3"/>
          </w:tcPr>
          <w:p w14:paraId="6F1C8FF4" w14:textId="77777777" w:rsidR="00051FC3" w:rsidRPr="002707CE" w:rsidRDefault="00051FC3" w:rsidP="00D30A92">
            <w:pPr>
              <w:pStyle w:val="OtherTableHeader"/>
              <w:rPr>
                <w:ins w:id="7282" w:author="Merrick, Riki | APHL" w:date="2022-08-16T18:04:00Z"/>
              </w:rPr>
            </w:pPr>
            <w:ins w:id="7283" w:author="Merrick, Riki | APHL" w:date="2022-08-16T18:04:00Z">
              <w:r w:rsidRPr="002707CE">
                <w:t>Description</w:t>
              </w:r>
            </w:ins>
          </w:p>
        </w:tc>
        <w:tc>
          <w:tcPr>
            <w:tcW w:w="6400" w:type="dxa"/>
            <w:shd w:val="clear" w:color="auto" w:fill="auto"/>
          </w:tcPr>
          <w:p w14:paraId="35CB7C47" w14:textId="73FA9428" w:rsidR="00051FC3" w:rsidRDefault="00B3530A" w:rsidP="00D30A92">
            <w:pPr>
              <w:pStyle w:val="OtherTableBody"/>
              <w:rPr>
                <w:ins w:id="7284" w:author="Merrick, Riki | APHL" w:date="2022-08-16T18:04:00Z"/>
              </w:rPr>
            </w:pPr>
            <w:ins w:id="7285" w:author="Merrick, Riki | APHL" w:date="2022-08-16T18:16:00Z">
              <w:r w:rsidRPr="00B3530A">
                <w:t>Codes that represent the type of the recorded sex and gender</w:t>
              </w:r>
            </w:ins>
            <w:ins w:id="7286" w:author="Merrick, Riki | APHL" w:date="2022-08-16T18:04:00Z">
              <w:r w:rsidR="00051FC3">
                <w:t>.</w:t>
              </w:r>
            </w:ins>
          </w:p>
          <w:p w14:paraId="5A6B745A" w14:textId="77777777" w:rsidR="00051FC3" w:rsidRPr="002707CE" w:rsidRDefault="00051FC3" w:rsidP="00D30A92">
            <w:pPr>
              <w:pStyle w:val="OtherTableBody"/>
              <w:rPr>
                <w:ins w:id="7287" w:author="Merrick, Riki | APHL" w:date="2022-08-16T18:04:00Z"/>
              </w:rPr>
            </w:pPr>
            <w:ins w:id="7288" w:author="Merrick, Riki | APHL" w:date="2022-08-16T18:04:00Z">
              <w:r w:rsidRPr="002707CE">
                <w:t xml:space="preserve">Used in HL7 Version 2.x messages in the </w:t>
              </w:r>
              <w:r>
                <w:t>GSR</w:t>
              </w:r>
              <w:r w:rsidRPr="002707CE">
                <w:t xml:space="preserve"> segment.</w:t>
              </w:r>
            </w:ins>
          </w:p>
        </w:tc>
      </w:tr>
      <w:tr w:rsidR="00051FC3" w:rsidRPr="002707CE" w14:paraId="1150ED2A" w14:textId="77777777" w:rsidTr="00D30A92">
        <w:trPr>
          <w:ins w:id="7289" w:author="Merrick, Riki | APHL" w:date="2022-08-16T18:04:00Z"/>
        </w:trPr>
        <w:tc>
          <w:tcPr>
            <w:tcW w:w="2800" w:type="dxa"/>
            <w:shd w:val="clear" w:color="auto" w:fill="F3F3F3"/>
          </w:tcPr>
          <w:p w14:paraId="3CA0BE1F" w14:textId="77777777" w:rsidR="00051FC3" w:rsidRPr="002707CE" w:rsidRDefault="00051FC3" w:rsidP="00D30A92">
            <w:pPr>
              <w:pStyle w:val="OtherTableHeader"/>
              <w:rPr>
                <w:ins w:id="7290" w:author="Merrick, Riki | APHL" w:date="2022-08-16T18:04:00Z"/>
              </w:rPr>
            </w:pPr>
            <w:ins w:id="7291" w:author="Merrick, Riki | APHL" w:date="2022-08-16T18:04:00Z">
              <w:r w:rsidRPr="002707CE">
                <w:t>Content Logical Definition</w:t>
              </w:r>
            </w:ins>
          </w:p>
        </w:tc>
        <w:tc>
          <w:tcPr>
            <w:tcW w:w="6400" w:type="dxa"/>
            <w:shd w:val="clear" w:color="auto" w:fill="auto"/>
          </w:tcPr>
          <w:p w14:paraId="15D2D1A0" w14:textId="77777777" w:rsidR="00B3530A" w:rsidRDefault="00B3530A" w:rsidP="00B3530A">
            <w:pPr>
              <w:pStyle w:val="NormalWeb"/>
              <w:shd w:val="clear" w:color="auto" w:fill="FFFFFF"/>
              <w:spacing w:before="0" w:beforeAutospacing="0" w:after="150" w:afterAutospacing="0" w:line="336" w:lineRule="atLeast"/>
              <w:rPr>
                <w:ins w:id="7292" w:author="Merrick, Riki | APHL" w:date="2022-08-16T18:16:00Z"/>
                <w:rFonts w:ascii="Verdana" w:hAnsi="Verdana"/>
                <w:color w:val="333333"/>
                <w:sz w:val="18"/>
                <w:szCs w:val="18"/>
              </w:rPr>
            </w:pPr>
            <w:ins w:id="7293" w:author="Merrick, Riki | APHL" w:date="2022-08-16T18:16:00Z">
              <w:r>
                <w:rPr>
                  <w:rFonts w:ascii="Verdana" w:hAnsi="Verdana"/>
                  <w:color w:val="333333"/>
                  <w:sz w:val="18"/>
                  <w:szCs w:val="18"/>
                </w:rPr>
                <w:t>This value set includes codes based on the following rules:</w:t>
              </w:r>
            </w:ins>
          </w:p>
          <w:p w14:paraId="53C09641" w14:textId="7FB5FC35" w:rsidR="00B3530A" w:rsidRDefault="00B3530A" w:rsidP="00B3530A">
            <w:pPr>
              <w:numPr>
                <w:ilvl w:val="0"/>
                <w:numId w:val="69"/>
              </w:numPr>
              <w:shd w:val="clear" w:color="auto" w:fill="FFFFFF"/>
              <w:spacing w:before="0" w:after="75" w:line="336" w:lineRule="atLeast"/>
              <w:rPr>
                <w:ins w:id="7294" w:author="Merrick, Riki | APHL" w:date="2022-08-16T18:16:00Z"/>
                <w:rFonts w:ascii="Verdana" w:hAnsi="Verdana"/>
                <w:color w:val="333333"/>
                <w:sz w:val="18"/>
                <w:szCs w:val="18"/>
              </w:rPr>
            </w:pPr>
            <w:ins w:id="7295" w:author="Merrick, Riki | APHL" w:date="2022-08-16T18:16:00Z">
              <w:r>
                <w:rPr>
                  <w:rFonts w:ascii="Verdana" w:hAnsi="Verdana"/>
                  <w:color w:val="333333"/>
                  <w:sz w:val="18"/>
                  <w:szCs w:val="18"/>
                </w:rPr>
                <w:t>Include these codes as defined in </w:t>
              </w:r>
              <w:r>
                <w:rPr>
                  <w:rFonts w:ascii="Verdana" w:hAnsi="Verdana"/>
                  <w:color w:val="333333"/>
                  <w:sz w:val="18"/>
                  <w:szCs w:val="18"/>
                </w:rPr>
                <w:fldChar w:fldCharType="begin"/>
              </w:r>
              <w:r>
                <w:rPr>
                  <w:rFonts w:ascii="Verdana" w:hAnsi="Verdana"/>
                  <w:color w:val="333333"/>
                  <w:sz w:val="18"/>
                  <w:szCs w:val="18"/>
                </w:rPr>
                <w:instrText xml:space="preserve"> HYPERLINK "http://loinc.org/" </w:instrText>
              </w:r>
              <w:r>
                <w:rPr>
                  <w:rFonts w:ascii="Verdana" w:hAnsi="Verdana"/>
                  <w:color w:val="333333"/>
                  <w:sz w:val="18"/>
                  <w:szCs w:val="18"/>
                </w:rPr>
                <w:fldChar w:fldCharType="separate"/>
              </w:r>
              <w:r>
                <w:rPr>
                  <w:rStyle w:val="HTMLCode"/>
                  <w:rFonts w:ascii="Consolas" w:eastAsia="Calibri" w:hAnsi="Consolas"/>
                  <w:color w:val="005C00"/>
                  <w:sz w:val="18"/>
                  <w:szCs w:val="18"/>
                  <w:shd w:val="clear" w:color="auto" w:fill="F9F2F4"/>
                </w:rPr>
                <w:t>http://loinc.org</w:t>
              </w:r>
              <w:r>
                <w:rPr>
                  <w:rStyle w:val="Hyperlink"/>
                  <w:rFonts w:ascii="Verdana" w:hAnsi="Verdana"/>
                  <w:color w:val="428BCA"/>
                  <w:sz w:val="18"/>
                  <w:szCs w:val="18"/>
                </w:rPr>
                <w:t> </w:t>
              </w:r>
              <w:r>
                <w:rPr>
                  <w:rFonts w:ascii="Verdana" w:hAnsi="Verdana"/>
                  <w:noProof/>
                  <w:color w:val="428BCA"/>
                  <w:sz w:val="18"/>
                  <w:szCs w:val="18"/>
                </w:rPr>
                <w:drawing>
                  <wp:inline distT="0" distB="0" distL="0" distR="0" wp14:anchorId="6430672A" wp14:editId="11A19AA2">
                    <wp:extent cx="95250" cy="95250"/>
                    <wp:effectExtent l="0" t="0" r="0" b="0"/>
                    <wp:docPr id="55" name="Picture 55">
                      <a:hlinkClick xmlns:a="http://schemas.openxmlformats.org/drawingml/2006/main" r:id="rId4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06"/>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Verdana" w:hAnsi="Verdana"/>
                  <w:color w:val="333333"/>
                  <w:sz w:val="18"/>
                  <w:szCs w:val="18"/>
                </w:rPr>
                <w:fldChar w:fldCharType="end"/>
              </w:r>
            </w:ins>
          </w:p>
          <w:tbl>
            <w:tblPr>
              <w:tblW w:w="0" w:type="auto"/>
              <w:tblInd w:w="720" w:type="dxa"/>
              <w:tblLayout w:type="fixed"/>
              <w:tblCellMar>
                <w:top w:w="15" w:type="dxa"/>
                <w:left w:w="15" w:type="dxa"/>
                <w:bottom w:w="15" w:type="dxa"/>
                <w:right w:w="15" w:type="dxa"/>
              </w:tblCellMar>
              <w:tblLook w:val="04A0" w:firstRow="1" w:lastRow="0" w:firstColumn="1" w:lastColumn="0" w:noHBand="0" w:noVBand="1"/>
            </w:tblPr>
            <w:tblGrid>
              <w:gridCol w:w="1073"/>
              <w:gridCol w:w="2010"/>
            </w:tblGrid>
            <w:tr w:rsidR="00B3530A" w14:paraId="575C64D9" w14:textId="77777777" w:rsidTr="00B3530A">
              <w:trPr>
                <w:ins w:id="7296" w:author="Merrick, Riki | APHL" w:date="2022-08-16T18:16:00Z"/>
              </w:trPr>
              <w:tc>
                <w:tcPr>
                  <w:tcW w:w="1073" w:type="dxa"/>
                  <w:shd w:val="clear" w:color="auto" w:fill="auto"/>
                  <w:noWrap/>
                  <w:tcMar>
                    <w:top w:w="45" w:type="dxa"/>
                    <w:left w:w="45" w:type="dxa"/>
                    <w:bottom w:w="45" w:type="dxa"/>
                    <w:right w:w="45" w:type="dxa"/>
                  </w:tcMar>
                  <w:hideMark/>
                </w:tcPr>
                <w:p w14:paraId="1E511F1F" w14:textId="77777777" w:rsidR="00B3530A" w:rsidRDefault="00B3530A" w:rsidP="00B3530A">
                  <w:pPr>
                    <w:spacing w:after="150" w:line="336" w:lineRule="atLeast"/>
                    <w:rPr>
                      <w:ins w:id="7297" w:author="Merrick, Riki | APHL" w:date="2022-08-16T18:16:00Z"/>
                      <w:rFonts w:ascii="Verdana" w:hAnsi="Verdana"/>
                      <w:sz w:val="18"/>
                      <w:szCs w:val="18"/>
                    </w:rPr>
                  </w:pPr>
                  <w:ins w:id="7298" w:author="Merrick, Riki | APHL" w:date="2022-08-16T18:16:00Z">
                    <w:r>
                      <w:rPr>
                        <w:rFonts w:ascii="Verdana" w:hAnsi="Verdana"/>
                        <w:b/>
                        <w:bCs/>
                        <w:sz w:val="18"/>
                        <w:szCs w:val="18"/>
                      </w:rPr>
                      <w:t>Code</w:t>
                    </w:r>
                  </w:ins>
                </w:p>
              </w:tc>
              <w:tc>
                <w:tcPr>
                  <w:tcW w:w="2010" w:type="dxa"/>
                  <w:shd w:val="clear" w:color="auto" w:fill="auto"/>
                  <w:tcMar>
                    <w:top w:w="45" w:type="dxa"/>
                    <w:left w:w="45" w:type="dxa"/>
                    <w:bottom w:w="45" w:type="dxa"/>
                    <w:right w:w="45" w:type="dxa"/>
                  </w:tcMar>
                  <w:hideMark/>
                </w:tcPr>
                <w:p w14:paraId="2923A422" w14:textId="77777777" w:rsidR="00B3530A" w:rsidRDefault="00B3530A" w:rsidP="00B3530A">
                  <w:pPr>
                    <w:spacing w:after="150" w:line="336" w:lineRule="atLeast"/>
                    <w:rPr>
                      <w:ins w:id="7299" w:author="Merrick, Riki | APHL" w:date="2022-08-16T18:16:00Z"/>
                      <w:rFonts w:ascii="Verdana" w:hAnsi="Verdana"/>
                      <w:sz w:val="18"/>
                      <w:szCs w:val="18"/>
                    </w:rPr>
                  </w:pPr>
                  <w:ins w:id="7300" w:author="Merrick, Riki | APHL" w:date="2022-08-16T18:16:00Z">
                    <w:r>
                      <w:rPr>
                        <w:rFonts w:ascii="Verdana" w:hAnsi="Verdana"/>
                        <w:b/>
                        <w:bCs/>
                        <w:sz w:val="18"/>
                        <w:szCs w:val="18"/>
                      </w:rPr>
                      <w:t>Display</w:t>
                    </w:r>
                  </w:ins>
                </w:p>
              </w:tc>
            </w:tr>
            <w:tr w:rsidR="00B3530A" w14:paraId="7E8DB853" w14:textId="77777777" w:rsidTr="00B3530A">
              <w:trPr>
                <w:ins w:id="7301" w:author="Merrick, Riki | APHL" w:date="2022-08-16T18:16:00Z"/>
              </w:trPr>
              <w:tc>
                <w:tcPr>
                  <w:tcW w:w="1073" w:type="dxa"/>
                  <w:shd w:val="clear" w:color="auto" w:fill="auto"/>
                  <w:tcMar>
                    <w:top w:w="45" w:type="dxa"/>
                    <w:left w:w="45" w:type="dxa"/>
                    <w:bottom w:w="45" w:type="dxa"/>
                    <w:right w:w="45" w:type="dxa"/>
                  </w:tcMar>
                  <w:hideMark/>
                </w:tcPr>
                <w:p w14:paraId="0E95B107" w14:textId="21815B8D" w:rsidR="00B3530A" w:rsidRDefault="00B3530A" w:rsidP="00B3530A">
                  <w:pPr>
                    <w:spacing w:after="150" w:line="336" w:lineRule="atLeast"/>
                    <w:rPr>
                      <w:ins w:id="7302" w:author="Merrick, Riki | APHL" w:date="2022-08-16T18:16:00Z"/>
                      <w:rFonts w:ascii="Verdana" w:hAnsi="Verdana"/>
                      <w:sz w:val="18"/>
                      <w:szCs w:val="18"/>
                    </w:rPr>
                  </w:pPr>
                  <w:ins w:id="7303" w:author="Merrick, Riki | APHL" w:date="2022-08-16T18:16:00Z">
                    <w:r>
                      <w:rPr>
                        <w:rFonts w:ascii="Verdana" w:hAnsi="Verdana"/>
                        <w:sz w:val="18"/>
                        <w:szCs w:val="18"/>
                      </w:rPr>
                      <w:fldChar w:fldCharType="begin"/>
                    </w:r>
                    <w:r>
                      <w:rPr>
                        <w:rFonts w:ascii="Verdana" w:hAnsi="Verdana"/>
                        <w:sz w:val="18"/>
                        <w:szCs w:val="18"/>
                      </w:rPr>
                      <w:instrText xml:space="preserve"> HYPERLINK "http://details.loinc.org/LOINC/46098-0.html" </w:instrText>
                    </w:r>
                    <w:r>
                      <w:rPr>
                        <w:rFonts w:ascii="Verdana" w:hAnsi="Verdana"/>
                        <w:sz w:val="18"/>
                        <w:szCs w:val="18"/>
                      </w:rPr>
                      <w:fldChar w:fldCharType="separate"/>
                    </w:r>
                    <w:r>
                      <w:rPr>
                        <w:rStyle w:val="Hyperlink"/>
                        <w:rFonts w:ascii="Verdana" w:hAnsi="Verdana"/>
                        <w:color w:val="428BCA"/>
                        <w:sz w:val="18"/>
                        <w:szCs w:val="18"/>
                      </w:rPr>
                      <w:t>46098-0 </w:t>
                    </w:r>
                    <w:r>
                      <w:rPr>
                        <w:rFonts w:ascii="Verdana" w:hAnsi="Verdana"/>
                        <w:noProof/>
                        <w:color w:val="428BCA"/>
                        <w:sz w:val="18"/>
                        <w:szCs w:val="18"/>
                      </w:rPr>
                      <w:drawing>
                        <wp:inline distT="0" distB="0" distL="0" distR="0" wp14:anchorId="2FF29F4F" wp14:editId="122E9E73">
                          <wp:extent cx="95250" cy="95250"/>
                          <wp:effectExtent l="0" t="0" r="0" b="0"/>
                          <wp:docPr id="54" name="Picture 54">
                            <a:hlinkClick xmlns:a="http://schemas.openxmlformats.org/drawingml/2006/main" r:id="rId4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10"/>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Verdana" w:hAnsi="Verdana"/>
                        <w:sz w:val="18"/>
                        <w:szCs w:val="18"/>
                      </w:rPr>
                      <w:fldChar w:fldCharType="end"/>
                    </w:r>
                  </w:ins>
                </w:p>
              </w:tc>
              <w:tc>
                <w:tcPr>
                  <w:tcW w:w="2010" w:type="dxa"/>
                  <w:shd w:val="clear" w:color="auto" w:fill="auto"/>
                  <w:tcMar>
                    <w:top w:w="45" w:type="dxa"/>
                    <w:left w:w="45" w:type="dxa"/>
                    <w:bottom w:w="45" w:type="dxa"/>
                    <w:right w:w="45" w:type="dxa"/>
                  </w:tcMar>
                  <w:hideMark/>
                </w:tcPr>
                <w:p w14:paraId="1FB50501" w14:textId="77777777" w:rsidR="00B3530A" w:rsidRDefault="00B3530A" w:rsidP="00B3530A">
                  <w:pPr>
                    <w:spacing w:after="150" w:line="336" w:lineRule="atLeast"/>
                    <w:rPr>
                      <w:ins w:id="7304" w:author="Merrick, Riki | APHL" w:date="2022-08-16T18:16:00Z"/>
                      <w:rFonts w:ascii="Verdana" w:hAnsi="Verdana"/>
                      <w:sz w:val="18"/>
                      <w:szCs w:val="18"/>
                    </w:rPr>
                  </w:pPr>
                  <w:ins w:id="7305" w:author="Merrick, Riki | APHL" w:date="2022-08-16T18:16:00Z">
                    <w:r>
                      <w:rPr>
                        <w:rFonts w:ascii="Verdana" w:hAnsi="Verdana"/>
                        <w:sz w:val="18"/>
                        <w:szCs w:val="18"/>
                      </w:rPr>
                      <w:t>Sex</w:t>
                    </w:r>
                  </w:ins>
                </w:p>
              </w:tc>
            </w:tr>
            <w:tr w:rsidR="00B3530A" w14:paraId="314CAE0A" w14:textId="77777777" w:rsidTr="00B3530A">
              <w:trPr>
                <w:ins w:id="7306" w:author="Merrick, Riki | APHL" w:date="2022-08-16T18:16:00Z"/>
              </w:trPr>
              <w:tc>
                <w:tcPr>
                  <w:tcW w:w="1073" w:type="dxa"/>
                  <w:shd w:val="clear" w:color="auto" w:fill="auto"/>
                  <w:tcMar>
                    <w:top w:w="45" w:type="dxa"/>
                    <w:left w:w="45" w:type="dxa"/>
                    <w:bottom w:w="45" w:type="dxa"/>
                    <w:right w:w="45" w:type="dxa"/>
                  </w:tcMar>
                  <w:hideMark/>
                </w:tcPr>
                <w:p w14:paraId="1DE53480" w14:textId="3648ED66" w:rsidR="00B3530A" w:rsidRDefault="00B3530A" w:rsidP="00B3530A">
                  <w:pPr>
                    <w:spacing w:after="150" w:line="336" w:lineRule="atLeast"/>
                    <w:rPr>
                      <w:ins w:id="7307" w:author="Merrick, Riki | APHL" w:date="2022-08-16T18:16:00Z"/>
                      <w:rFonts w:ascii="Verdana" w:hAnsi="Verdana"/>
                      <w:sz w:val="18"/>
                      <w:szCs w:val="18"/>
                    </w:rPr>
                  </w:pPr>
                  <w:ins w:id="7308" w:author="Merrick, Riki | APHL" w:date="2022-08-16T18:16:00Z">
                    <w:r>
                      <w:rPr>
                        <w:rFonts w:ascii="Verdana" w:hAnsi="Verdana"/>
                        <w:sz w:val="18"/>
                        <w:szCs w:val="18"/>
                      </w:rPr>
                      <w:fldChar w:fldCharType="begin"/>
                    </w:r>
                    <w:r>
                      <w:rPr>
                        <w:rFonts w:ascii="Verdana" w:hAnsi="Verdana"/>
                        <w:sz w:val="18"/>
                        <w:szCs w:val="18"/>
                      </w:rPr>
                      <w:instrText xml:space="preserve"> HYPERLINK "http://details.loinc.org/LOINC/76689-9.html" </w:instrText>
                    </w:r>
                    <w:r>
                      <w:rPr>
                        <w:rFonts w:ascii="Verdana" w:hAnsi="Verdana"/>
                        <w:sz w:val="18"/>
                        <w:szCs w:val="18"/>
                      </w:rPr>
                      <w:fldChar w:fldCharType="separate"/>
                    </w:r>
                    <w:r>
                      <w:rPr>
                        <w:rStyle w:val="Hyperlink"/>
                        <w:rFonts w:ascii="Verdana" w:hAnsi="Verdana"/>
                        <w:color w:val="428BCA"/>
                        <w:sz w:val="18"/>
                        <w:szCs w:val="18"/>
                      </w:rPr>
                      <w:t>76689-9 </w:t>
                    </w:r>
                    <w:r>
                      <w:rPr>
                        <w:rFonts w:ascii="Verdana" w:hAnsi="Verdana"/>
                        <w:noProof/>
                        <w:color w:val="428BCA"/>
                        <w:sz w:val="18"/>
                        <w:szCs w:val="18"/>
                      </w:rPr>
                      <w:drawing>
                        <wp:inline distT="0" distB="0" distL="0" distR="0" wp14:anchorId="09D66681" wp14:editId="307C9410">
                          <wp:extent cx="95250" cy="95250"/>
                          <wp:effectExtent l="0" t="0" r="0" b="0"/>
                          <wp:docPr id="53" name="Picture 53">
                            <a:hlinkClick xmlns:a="http://schemas.openxmlformats.org/drawingml/2006/main" r:id="rId4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11"/>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Verdana" w:hAnsi="Verdana"/>
                        <w:sz w:val="18"/>
                        <w:szCs w:val="18"/>
                      </w:rPr>
                      <w:fldChar w:fldCharType="end"/>
                    </w:r>
                  </w:ins>
                </w:p>
              </w:tc>
              <w:tc>
                <w:tcPr>
                  <w:tcW w:w="2010" w:type="dxa"/>
                  <w:shd w:val="clear" w:color="auto" w:fill="auto"/>
                  <w:tcMar>
                    <w:top w:w="45" w:type="dxa"/>
                    <w:left w:w="45" w:type="dxa"/>
                    <w:bottom w:w="45" w:type="dxa"/>
                    <w:right w:w="45" w:type="dxa"/>
                  </w:tcMar>
                  <w:hideMark/>
                </w:tcPr>
                <w:p w14:paraId="7D1BDF26" w14:textId="77777777" w:rsidR="00B3530A" w:rsidRDefault="00B3530A" w:rsidP="00B3530A">
                  <w:pPr>
                    <w:spacing w:after="150" w:line="336" w:lineRule="atLeast"/>
                    <w:rPr>
                      <w:ins w:id="7309" w:author="Merrick, Riki | APHL" w:date="2022-08-16T18:16:00Z"/>
                      <w:rFonts w:ascii="Verdana" w:hAnsi="Verdana"/>
                      <w:sz w:val="18"/>
                      <w:szCs w:val="18"/>
                    </w:rPr>
                  </w:pPr>
                  <w:ins w:id="7310" w:author="Merrick, Riki | APHL" w:date="2022-08-16T18:16:00Z">
                    <w:r>
                      <w:rPr>
                        <w:rFonts w:ascii="Verdana" w:hAnsi="Verdana"/>
                        <w:sz w:val="18"/>
                        <w:szCs w:val="18"/>
                      </w:rPr>
                      <w:t>Sex assigned at birth</w:t>
                    </w:r>
                  </w:ins>
                </w:p>
              </w:tc>
            </w:tr>
            <w:tr w:rsidR="00B3530A" w14:paraId="2C900591" w14:textId="77777777" w:rsidTr="00B3530A">
              <w:trPr>
                <w:ins w:id="7311" w:author="Merrick, Riki | APHL" w:date="2022-08-16T18:16:00Z"/>
              </w:trPr>
              <w:tc>
                <w:tcPr>
                  <w:tcW w:w="1073" w:type="dxa"/>
                  <w:shd w:val="clear" w:color="auto" w:fill="auto"/>
                  <w:tcMar>
                    <w:top w:w="45" w:type="dxa"/>
                    <w:left w:w="45" w:type="dxa"/>
                    <w:bottom w:w="45" w:type="dxa"/>
                    <w:right w:w="45" w:type="dxa"/>
                  </w:tcMar>
                  <w:hideMark/>
                </w:tcPr>
                <w:p w14:paraId="65BD8B93" w14:textId="0A85FA0B" w:rsidR="00B3530A" w:rsidRDefault="00B3530A" w:rsidP="00B3530A">
                  <w:pPr>
                    <w:spacing w:after="150" w:line="336" w:lineRule="atLeast"/>
                    <w:rPr>
                      <w:ins w:id="7312" w:author="Merrick, Riki | APHL" w:date="2022-08-16T18:16:00Z"/>
                      <w:rFonts w:ascii="Verdana" w:hAnsi="Verdana"/>
                      <w:sz w:val="18"/>
                      <w:szCs w:val="18"/>
                    </w:rPr>
                  </w:pPr>
                  <w:ins w:id="7313" w:author="Merrick, Riki | APHL" w:date="2022-08-16T18:16:00Z">
                    <w:r>
                      <w:rPr>
                        <w:rFonts w:ascii="Verdana" w:hAnsi="Verdana"/>
                        <w:sz w:val="18"/>
                        <w:szCs w:val="18"/>
                      </w:rPr>
                      <w:fldChar w:fldCharType="begin"/>
                    </w:r>
                    <w:r>
                      <w:rPr>
                        <w:rFonts w:ascii="Verdana" w:hAnsi="Verdana"/>
                        <w:sz w:val="18"/>
                        <w:szCs w:val="18"/>
                      </w:rPr>
                      <w:instrText xml:space="preserve"> HYPERLINK "http://details.loinc.org/LOINC/76691-5.html" </w:instrText>
                    </w:r>
                    <w:r>
                      <w:rPr>
                        <w:rFonts w:ascii="Verdana" w:hAnsi="Verdana"/>
                        <w:sz w:val="18"/>
                        <w:szCs w:val="18"/>
                      </w:rPr>
                      <w:fldChar w:fldCharType="separate"/>
                    </w:r>
                    <w:r>
                      <w:rPr>
                        <w:rStyle w:val="Hyperlink"/>
                        <w:rFonts w:ascii="Verdana" w:hAnsi="Verdana"/>
                        <w:color w:val="428BCA"/>
                        <w:sz w:val="18"/>
                        <w:szCs w:val="18"/>
                      </w:rPr>
                      <w:t>76691-5 </w:t>
                    </w:r>
                    <w:r>
                      <w:rPr>
                        <w:rFonts w:ascii="Verdana" w:hAnsi="Verdana"/>
                        <w:noProof/>
                        <w:color w:val="428BCA"/>
                        <w:sz w:val="18"/>
                        <w:szCs w:val="18"/>
                      </w:rPr>
                      <w:drawing>
                        <wp:inline distT="0" distB="0" distL="0" distR="0" wp14:anchorId="01271D50" wp14:editId="5D225E3C">
                          <wp:extent cx="95250" cy="95250"/>
                          <wp:effectExtent l="0" t="0" r="0" b="0"/>
                          <wp:docPr id="52" name="Picture 52">
                            <a:hlinkClick xmlns:a="http://schemas.openxmlformats.org/drawingml/2006/main" r:id="rId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12"/>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Verdana" w:hAnsi="Verdana"/>
                        <w:sz w:val="18"/>
                        <w:szCs w:val="18"/>
                      </w:rPr>
                      <w:fldChar w:fldCharType="end"/>
                    </w:r>
                  </w:ins>
                </w:p>
              </w:tc>
              <w:tc>
                <w:tcPr>
                  <w:tcW w:w="2010" w:type="dxa"/>
                  <w:shd w:val="clear" w:color="auto" w:fill="auto"/>
                  <w:tcMar>
                    <w:top w:w="45" w:type="dxa"/>
                    <w:left w:w="45" w:type="dxa"/>
                    <w:bottom w:w="45" w:type="dxa"/>
                    <w:right w:w="45" w:type="dxa"/>
                  </w:tcMar>
                  <w:hideMark/>
                </w:tcPr>
                <w:p w14:paraId="33A06D5B" w14:textId="77777777" w:rsidR="00B3530A" w:rsidRDefault="00B3530A" w:rsidP="00B3530A">
                  <w:pPr>
                    <w:spacing w:after="150" w:line="336" w:lineRule="atLeast"/>
                    <w:rPr>
                      <w:ins w:id="7314" w:author="Merrick, Riki | APHL" w:date="2022-08-16T18:16:00Z"/>
                      <w:rFonts w:ascii="Verdana" w:hAnsi="Verdana"/>
                      <w:sz w:val="18"/>
                      <w:szCs w:val="18"/>
                    </w:rPr>
                  </w:pPr>
                  <w:ins w:id="7315" w:author="Merrick, Riki | APHL" w:date="2022-08-16T18:16:00Z">
                    <w:r>
                      <w:rPr>
                        <w:rFonts w:ascii="Verdana" w:hAnsi="Verdana"/>
                        <w:sz w:val="18"/>
                        <w:szCs w:val="18"/>
                      </w:rPr>
                      <w:t>Gender identity</w:t>
                    </w:r>
                  </w:ins>
                </w:p>
              </w:tc>
            </w:tr>
          </w:tbl>
          <w:p w14:paraId="2C32466C" w14:textId="1EBBB573" w:rsidR="00B3530A" w:rsidRDefault="00B3530A" w:rsidP="00B3530A">
            <w:pPr>
              <w:numPr>
                <w:ilvl w:val="0"/>
                <w:numId w:val="69"/>
              </w:numPr>
              <w:shd w:val="clear" w:color="auto" w:fill="FFFFFF"/>
              <w:spacing w:before="0" w:after="75" w:line="336" w:lineRule="atLeast"/>
              <w:rPr>
                <w:ins w:id="7316" w:author="Merrick, Riki | APHL" w:date="2022-08-16T18:16:00Z"/>
                <w:rFonts w:ascii="Verdana" w:hAnsi="Verdana"/>
                <w:color w:val="333333"/>
                <w:sz w:val="18"/>
                <w:szCs w:val="18"/>
              </w:rPr>
            </w:pPr>
            <w:ins w:id="7317" w:author="Merrick, Riki | APHL" w:date="2022-08-16T18:16:00Z">
              <w:r>
                <w:rPr>
                  <w:rFonts w:ascii="Verdana" w:hAnsi="Verdana"/>
                  <w:color w:val="333333"/>
                  <w:sz w:val="18"/>
                  <w:szCs w:val="18"/>
                </w:rPr>
                <w:t>Include these codes as defined in </w:t>
              </w:r>
              <w:r>
                <w:rPr>
                  <w:rFonts w:ascii="Verdana" w:hAnsi="Verdana"/>
                  <w:color w:val="333333"/>
                  <w:sz w:val="18"/>
                  <w:szCs w:val="18"/>
                </w:rPr>
                <w:fldChar w:fldCharType="begin"/>
              </w:r>
              <w:r>
                <w:rPr>
                  <w:rFonts w:ascii="Verdana" w:hAnsi="Verdana"/>
                  <w:color w:val="333333"/>
                  <w:sz w:val="18"/>
                  <w:szCs w:val="18"/>
                </w:rPr>
                <w:instrText xml:space="preserve"> HYPERLINK "http://dicom.nema.org/resources/ontology/DCM" </w:instrText>
              </w:r>
              <w:r>
                <w:rPr>
                  <w:rFonts w:ascii="Verdana" w:hAnsi="Verdana"/>
                  <w:color w:val="333333"/>
                  <w:sz w:val="18"/>
                  <w:szCs w:val="18"/>
                </w:rPr>
                <w:fldChar w:fldCharType="separate"/>
              </w:r>
              <w:r>
                <w:rPr>
                  <w:rStyle w:val="HTMLCode"/>
                  <w:rFonts w:ascii="Consolas" w:eastAsia="Calibri" w:hAnsi="Consolas"/>
                  <w:color w:val="005C00"/>
                  <w:sz w:val="18"/>
                  <w:szCs w:val="18"/>
                  <w:shd w:val="clear" w:color="auto" w:fill="F9F2F4"/>
                </w:rPr>
                <w:t>http://dicom.nema.org/resources/ontology/DCM</w:t>
              </w:r>
              <w:r>
                <w:rPr>
                  <w:rStyle w:val="Hyperlink"/>
                  <w:rFonts w:ascii="Verdana" w:hAnsi="Verdana"/>
                  <w:color w:val="428BCA"/>
                  <w:sz w:val="18"/>
                  <w:szCs w:val="18"/>
                </w:rPr>
                <w:t> </w:t>
              </w:r>
              <w:r>
                <w:rPr>
                  <w:rFonts w:ascii="Verdana" w:hAnsi="Verdana"/>
                  <w:noProof/>
                  <w:color w:val="428BCA"/>
                  <w:sz w:val="18"/>
                  <w:szCs w:val="18"/>
                </w:rPr>
                <w:drawing>
                  <wp:inline distT="0" distB="0" distL="0" distR="0" wp14:anchorId="549C2D40" wp14:editId="3C6F8E87">
                    <wp:extent cx="95250" cy="95250"/>
                    <wp:effectExtent l="0" t="0" r="0" b="0"/>
                    <wp:docPr id="51" name="Picture 51">
                      <a:hlinkClick xmlns:a="http://schemas.openxmlformats.org/drawingml/2006/main" r:id="rId4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13"/>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Verdana" w:hAnsi="Verdana"/>
                  <w:color w:val="333333"/>
                  <w:sz w:val="18"/>
                  <w:szCs w:val="18"/>
                </w:rPr>
                <w:fldChar w:fldCharType="end"/>
              </w:r>
            </w:ins>
          </w:p>
          <w:tbl>
            <w:tblPr>
              <w:tblW w:w="0" w:type="auto"/>
              <w:tblInd w:w="720" w:type="dxa"/>
              <w:tblLayout w:type="fixed"/>
              <w:tblCellMar>
                <w:top w:w="15" w:type="dxa"/>
                <w:left w:w="15" w:type="dxa"/>
                <w:bottom w:w="15" w:type="dxa"/>
                <w:right w:w="15" w:type="dxa"/>
              </w:tblCellMar>
              <w:tblLook w:val="04A0" w:firstRow="1" w:lastRow="0" w:firstColumn="1" w:lastColumn="0" w:noHBand="0" w:noVBand="1"/>
            </w:tblPr>
            <w:tblGrid>
              <w:gridCol w:w="1286"/>
              <w:gridCol w:w="1262"/>
            </w:tblGrid>
            <w:tr w:rsidR="00B3530A" w14:paraId="158E5308" w14:textId="77777777" w:rsidTr="00B3530A">
              <w:trPr>
                <w:ins w:id="7318" w:author="Merrick, Riki | APHL" w:date="2022-08-16T18:16:00Z"/>
              </w:trPr>
              <w:tc>
                <w:tcPr>
                  <w:tcW w:w="1286" w:type="dxa"/>
                  <w:shd w:val="clear" w:color="auto" w:fill="auto"/>
                  <w:noWrap/>
                  <w:tcMar>
                    <w:top w:w="45" w:type="dxa"/>
                    <w:left w:w="45" w:type="dxa"/>
                    <w:bottom w:w="45" w:type="dxa"/>
                    <w:right w:w="45" w:type="dxa"/>
                  </w:tcMar>
                  <w:hideMark/>
                </w:tcPr>
                <w:p w14:paraId="1FC4604C" w14:textId="77777777" w:rsidR="00B3530A" w:rsidRDefault="00B3530A" w:rsidP="00B3530A">
                  <w:pPr>
                    <w:spacing w:after="150" w:line="336" w:lineRule="atLeast"/>
                    <w:rPr>
                      <w:ins w:id="7319" w:author="Merrick, Riki | APHL" w:date="2022-08-16T18:16:00Z"/>
                      <w:rFonts w:ascii="Verdana" w:hAnsi="Verdana"/>
                      <w:sz w:val="18"/>
                      <w:szCs w:val="18"/>
                    </w:rPr>
                  </w:pPr>
                  <w:ins w:id="7320" w:author="Merrick, Riki | APHL" w:date="2022-08-16T18:16:00Z">
                    <w:r>
                      <w:rPr>
                        <w:rFonts w:ascii="Verdana" w:hAnsi="Verdana"/>
                        <w:b/>
                        <w:bCs/>
                        <w:sz w:val="18"/>
                        <w:szCs w:val="18"/>
                      </w:rPr>
                      <w:t>Code</w:t>
                    </w:r>
                  </w:ins>
                </w:p>
              </w:tc>
              <w:tc>
                <w:tcPr>
                  <w:tcW w:w="1262" w:type="dxa"/>
                  <w:shd w:val="clear" w:color="auto" w:fill="auto"/>
                  <w:tcMar>
                    <w:top w:w="45" w:type="dxa"/>
                    <w:left w:w="45" w:type="dxa"/>
                    <w:bottom w:w="45" w:type="dxa"/>
                    <w:right w:w="45" w:type="dxa"/>
                  </w:tcMar>
                  <w:hideMark/>
                </w:tcPr>
                <w:p w14:paraId="4BAF0CE4" w14:textId="77777777" w:rsidR="00B3530A" w:rsidRDefault="00B3530A" w:rsidP="00B3530A">
                  <w:pPr>
                    <w:spacing w:after="150" w:line="336" w:lineRule="atLeast"/>
                    <w:rPr>
                      <w:ins w:id="7321" w:author="Merrick, Riki | APHL" w:date="2022-08-16T18:16:00Z"/>
                      <w:rFonts w:ascii="Verdana" w:hAnsi="Verdana"/>
                      <w:sz w:val="18"/>
                      <w:szCs w:val="18"/>
                    </w:rPr>
                  </w:pPr>
                  <w:ins w:id="7322" w:author="Merrick, Riki | APHL" w:date="2022-08-16T18:16:00Z">
                    <w:r>
                      <w:rPr>
                        <w:rFonts w:ascii="Verdana" w:hAnsi="Verdana"/>
                        <w:b/>
                        <w:bCs/>
                        <w:sz w:val="18"/>
                        <w:szCs w:val="18"/>
                      </w:rPr>
                      <w:t>Display</w:t>
                    </w:r>
                  </w:ins>
                </w:p>
              </w:tc>
            </w:tr>
            <w:commentRangeStart w:id="7323"/>
            <w:tr w:rsidR="00B3530A" w14:paraId="562AB209" w14:textId="77777777" w:rsidTr="00B3530A">
              <w:trPr>
                <w:ins w:id="7324" w:author="Merrick, Riki | APHL" w:date="2022-08-16T18:16:00Z"/>
              </w:trPr>
              <w:tc>
                <w:tcPr>
                  <w:tcW w:w="1286" w:type="dxa"/>
                  <w:shd w:val="clear" w:color="auto" w:fill="auto"/>
                  <w:tcMar>
                    <w:top w:w="45" w:type="dxa"/>
                    <w:left w:w="45" w:type="dxa"/>
                    <w:bottom w:w="45" w:type="dxa"/>
                    <w:right w:w="45" w:type="dxa"/>
                  </w:tcMar>
                  <w:hideMark/>
                </w:tcPr>
                <w:p w14:paraId="10142955" w14:textId="419C4764" w:rsidR="00B3530A" w:rsidRDefault="00B3530A" w:rsidP="00B3530A">
                  <w:pPr>
                    <w:spacing w:after="150" w:line="336" w:lineRule="atLeast"/>
                    <w:rPr>
                      <w:ins w:id="7325" w:author="Merrick, Riki | APHL" w:date="2022-08-16T18:16:00Z"/>
                      <w:rFonts w:ascii="Verdana" w:hAnsi="Verdana"/>
                      <w:sz w:val="18"/>
                      <w:szCs w:val="18"/>
                    </w:rPr>
                  </w:pPr>
                  <w:ins w:id="7326" w:author="Merrick, Riki | APHL" w:date="2022-08-16T18:16:00Z">
                    <w:r>
                      <w:rPr>
                        <w:rFonts w:ascii="Verdana" w:hAnsi="Verdana"/>
                        <w:sz w:val="18"/>
                        <w:szCs w:val="18"/>
                      </w:rPr>
                      <w:fldChar w:fldCharType="begin"/>
                    </w:r>
                    <w:r>
                      <w:rPr>
                        <w:rFonts w:ascii="Verdana" w:hAnsi="Verdana"/>
                        <w:sz w:val="18"/>
                        <w:szCs w:val="18"/>
                      </w:rPr>
                      <w:instrText xml:space="preserve"> HYPERLINK "http://dicom.nema.org/resources/ontology/DCM.html" \l "DCM-0010.440040" </w:instrText>
                    </w:r>
                    <w:r>
                      <w:rPr>
                        <w:rFonts w:ascii="Verdana" w:hAnsi="Verdana"/>
                        <w:sz w:val="18"/>
                        <w:szCs w:val="18"/>
                      </w:rPr>
                      <w:fldChar w:fldCharType="separate"/>
                    </w:r>
                    <w:r>
                      <w:rPr>
                        <w:rStyle w:val="Hyperlink"/>
                        <w:rFonts w:ascii="Verdana" w:hAnsi="Verdana"/>
                        <w:color w:val="428BCA"/>
                        <w:sz w:val="18"/>
                        <w:szCs w:val="18"/>
                      </w:rPr>
                      <w:t>0010,0040 </w:t>
                    </w:r>
                    <w:r>
                      <w:rPr>
                        <w:rFonts w:ascii="Verdana" w:hAnsi="Verdana"/>
                        <w:noProof/>
                        <w:color w:val="428BCA"/>
                        <w:sz w:val="18"/>
                        <w:szCs w:val="18"/>
                      </w:rPr>
                      <w:drawing>
                        <wp:inline distT="0" distB="0" distL="0" distR="0" wp14:anchorId="0680CA05" wp14:editId="12E3A0CB">
                          <wp:extent cx="95250" cy="95250"/>
                          <wp:effectExtent l="0" t="0" r="0" b="0"/>
                          <wp:docPr id="47" name="Picture 47">
                            <a:hlinkClick xmlns:a="http://schemas.openxmlformats.org/drawingml/2006/main" r:id="rId4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414"/>
                                  </pic:cNvP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Verdana" w:hAnsi="Verdana"/>
                        <w:sz w:val="18"/>
                        <w:szCs w:val="18"/>
                      </w:rPr>
                      <w:fldChar w:fldCharType="end"/>
                    </w:r>
                  </w:ins>
                  <w:commentRangeEnd w:id="7323"/>
                  <w:ins w:id="7327" w:author="Merrick, Riki | APHL" w:date="2022-08-16T18:20:00Z">
                    <w:r>
                      <w:rPr>
                        <w:rStyle w:val="CommentReference"/>
                        <w:rFonts w:ascii="Verdana" w:eastAsia="Times New Roman" w:hAnsi="Verdana"/>
                      </w:rPr>
                      <w:commentReference w:id="7323"/>
                    </w:r>
                  </w:ins>
                </w:p>
              </w:tc>
              <w:tc>
                <w:tcPr>
                  <w:tcW w:w="1262" w:type="dxa"/>
                  <w:shd w:val="clear" w:color="auto" w:fill="auto"/>
                  <w:tcMar>
                    <w:top w:w="45" w:type="dxa"/>
                    <w:left w:w="45" w:type="dxa"/>
                    <w:bottom w:w="45" w:type="dxa"/>
                    <w:right w:w="45" w:type="dxa"/>
                  </w:tcMar>
                  <w:hideMark/>
                </w:tcPr>
                <w:p w14:paraId="70826A08" w14:textId="77777777" w:rsidR="00B3530A" w:rsidRDefault="00B3530A" w:rsidP="00B3530A">
                  <w:pPr>
                    <w:spacing w:after="150" w:line="336" w:lineRule="atLeast"/>
                    <w:rPr>
                      <w:ins w:id="7328" w:author="Merrick, Riki | APHL" w:date="2022-08-16T18:16:00Z"/>
                      <w:rFonts w:ascii="Verdana" w:hAnsi="Verdana"/>
                      <w:sz w:val="18"/>
                      <w:szCs w:val="18"/>
                    </w:rPr>
                  </w:pPr>
                  <w:ins w:id="7329" w:author="Merrick, Riki | APHL" w:date="2022-08-16T18:16:00Z">
                    <w:r>
                      <w:rPr>
                        <w:rFonts w:ascii="Verdana" w:hAnsi="Verdana"/>
                        <w:sz w:val="18"/>
                        <w:szCs w:val="18"/>
                      </w:rPr>
                      <w:t>Patient's Sex</w:t>
                    </w:r>
                  </w:ins>
                </w:p>
              </w:tc>
            </w:tr>
          </w:tbl>
          <w:p w14:paraId="7DAA822D" w14:textId="781DCB9C" w:rsidR="00051FC3" w:rsidRPr="002707CE" w:rsidRDefault="00051FC3" w:rsidP="00D30A92">
            <w:pPr>
              <w:pStyle w:val="OtherTableBody"/>
              <w:rPr>
                <w:ins w:id="7330" w:author="Merrick, Riki | APHL" w:date="2022-08-16T18:04:00Z"/>
              </w:rPr>
            </w:pPr>
          </w:p>
        </w:tc>
      </w:tr>
    </w:tbl>
    <w:p w14:paraId="68A71EA0" w14:textId="77777777" w:rsidR="00051FC3" w:rsidRPr="002707CE" w:rsidRDefault="00051FC3" w:rsidP="00051FC3">
      <w:pPr>
        <w:rPr>
          <w:ins w:id="7331" w:author="Merrick, Riki | APHL" w:date="2022-08-16T18:04:00Z"/>
        </w:rPr>
      </w:pPr>
    </w:p>
    <w:p w14:paraId="6E4ECD11" w14:textId="77777777" w:rsidR="00051FC3" w:rsidRPr="002707CE" w:rsidRDefault="00051FC3" w:rsidP="00051FC3">
      <w:pPr>
        <w:pStyle w:val="Subheading"/>
        <w:rPr>
          <w:ins w:id="7332" w:author="Merrick, Riki | APHL" w:date="2022-08-16T18:04:00Z"/>
        </w:rPr>
      </w:pPr>
      <w:ins w:id="7333" w:author="Merrick, Riki | APHL" w:date="2022-08-16T18:04:00Z">
        <w:r>
          <w:t>Binding Information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51FC3" w:rsidRPr="002707CE" w14:paraId="229B9901" w14:textId="77777777" w:rsidTr="00D30A92">
        <w:trPr>
          <w:ins w:id="7334" w:author="Merrick, Riki | APHL" w:date="2022-08-16T18:04:00Z"/>
        </w:trPr>
        <w:tc>
          <w:tcPr>
            <w:tcW w:w="1800" w:type="dxa"/>
            <w:shd w:val="clear" w:color="auto" w:fill="F3F3F3"/>
          </w:tcPr>
          <w:p w14:paraId="601E096C" w14:textId="77777777" w:rsidR="00051FC3" w:rsidRPr="002707CE" w:rsidRDefault="00051FC3" w:rsidP="00D30A92">
            <w:pPr>
              <w:pStyle w:val="OtherTableHeader"/>
              <w:rPr>
                <w:ins w:id="7335" w:author="Merrick, Riki | APHL" w:date="2022-08-16T18:04:00Z"/>
              </w:rPr>
            </w:pPr>
            <w:ins w:id="7336" w:author="Merrick, Riki | APHL" w:date="2022-08-16T18:04:00Z">
              <w:r w:rsidRPr="002707CE">
                <w:t>Realm</w:t>
              </w:r>
            </w:ins>
          </w:p>
        </w:tc>
        <w:tc>
          <w:tcPr>
            <w:tcW w:w="2400" w:type="dxa"/>
            <w:shd w:val="clear" w:color="auto" w:fill="auto"/>
          </w:tcPr>
          <w:p w14:paraId="7B5C6500" w14:textId="77777777" w:rsidR="00051FC3" w:rsidRPr="002707CE" w:rsidRDefault="00051FC3" w:rsidP="00D30A92">
            <w:pPr>
              <w:pStyle w:val="OtherTableBody"/>
              <w:rPr>
                <w:ins w:id="7337" w:author="Merrick, Riki | APHL" w:date="2022-08-16T18:04:00Z"/>
              </w:rPr>
            </w:pPr>
            <w:commentRangeStart w:id="7338"/>
            <w:ins w:id="7339" w:author="Merrick, Riki | APHL" w:date="2022-08-16T18:04:00Z">
              <w:r>
                <w:t>Example</w:t>
              </w:r>
              <w:commentRangeEnd w:id="7338"/>
              <w:r>
                <w:rPr>
                  <w:rStyle w:val="CommentReference"/>
                  <w:rFonts w:ascii="Verdana" w:hAnsi="Verdana"/>
                  <w:kern w:val="0"/>
                </w:rPr>
                <w:commentReference w:id="7338"/>
              </w:r>
            </w:ins>
          </w:p>
        </w:tc>
      </w:tr>
    </w:tbl>
    <w:p w14:paraId="46497356" w14:textId="77777777" w:rsidR="00051FC3" w:rsidRPr="002707CE" w:rsidRDefault="00051FC3" w:rsidP="00051FC3">
      <w:pPr>
        <w:rPr>
          <w:ins w:id="7340" w:author="Merrick, Riki | APHL" w:date="2022-08-16T18:04:00Z"/>
        </w:rPr>
      </w:pPr>
    </w:p>
    <w:p w14:paraId="0ADA7805" w14:textId="77777777" w:rsidR="00051FC3" w:rsidRPr="002707CE" w:rsidRDefault="00051FC3" w:rsidP="00051FC3">
      <w:pPr>
        <w:pStyle w:val="Subheading"/>
        <w:rPr>
          <w:ins w:id="7341" w:author="Merrick, Riki | APHL" w:date="2022-08-16T18:04:00Z"/>
        </w:rPr>
      </w:pPr>
      <w:ins w:id="7342" w:author="Merrick, Riki | APHL" w:date="2022-08-16T18:04:00Z">
        <w:r>
          <w:t>Table Metadata</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51FC3" w:rsidRPr="002707CE" w14:paraId="09F2C75E" w14:textId="77777777" w:rsidTr="00D30A92">
        <w:trPr>
          <w:ins w:id="7343" w:author="Merrick, Riki | APHL" w:date="2022-08-16T18:04:00Z"/>
        </w:trPr>
        <w:tc>
          <w:tcPr>
            <w:tcW w:w="2600" w:type="dxa"/>
            <w:shd w:val="clear" w:color="auto" w:fill="F3F3F3"/>
          </w:tcPr>
          <w:p w14:paraId="7A3B201E" w14:textId="77777777" w:rsidR="00051FC3" w:rsidRPr="002707CE" w:rsidRDefault="00051FC3" w:rsidP="00D30A92">
            <w:pPr>
              <w:pStyle w:val="OtherTableHeader"/>
              <w:rPr>
                <w:ins w:id="7344" w:author="Merrick, Riki | APHL" w:date="2022-08-16T18:04:00Z"/>
              </w:rPr>
            </w:pPr>
            <w:ins w:id="7345" w:author="Merrick, Riki | APHL" w:date="2022-08-16T18:04:00Z">
              <w:r w:rsidRPr="002707CE">
                <w:t>Table</w:t>
              </w:r>
            </w:ins>
          </w:p>
        </w:tc>
        <w:tc>
          <w:tcPr>
            <w:tcW w:w="6600" w:type="dxa"/>
            <w:shd w:val="clear" w:color="auto" w:fill="auto"/>
          </w:tcPr>
          <w:p w14:paraId="494C29F7" w14:textId="77777777" w:rsidR="00051FC3" w:rsidRPr="002707CE" w:rsidRDefault="00051FC3" w:rsidP="00D30A92">
            <w:pPr>
              <w:pStyle w:val="OtherTableBody"/>
              <w:rPr>
                <w:ins w:id="7346" w:author="Merrick, Riki | APHL" w:date="2022-08-16T18:04:00Z"/>
              </w:rPr>
            </w:pPr>
            <w:ins w:id="7347" w:author="Merrick, Riki | APHL" w:date="2022-08-16T18:04:00Z">
              <w:r>
                <w:t>&lt;FRANK TO ASSIGN&gt;</w:t>
              </w:r>
            </w:ins>
          </w:p>
        </w:tc>
      </w:tr>
      <w:tr w:rsidR="00051FC3" w:rsidRPr="002707CE" w14:paraId="3957256E" w14:textId="77777777" w:rsidTr="00D30A92">
        <w:trPr>
          <w:ins w:id="7348" w:author="Merrick, Riki | APHL" w:date="2022-08-16T18:04:00Z"/>
        </w:trPr>
        <w:tc>
          <w:tcPr>
            <w:tcW w:w="2600" w:type="dxa"/>
            <w:shd w:val="clear" w:color="auto" w:fill="F3F3F3"/>
          </w:tcPr>
          <w:p w14:paraId="41D7246F" w14:textId="77777777" w:rsidR="00051FC3" w:rsidRPr="002707CE" w:rsidRDefault="00051FC3" w:rsidP="00D30A92">
            <w:pPr>
              <w:pStyle w:val="OtherTableHeader"/>
              <w:rPr>
                <w:ins w:id="7349" w:author="Merrick, Riki | APHL" w:date="2022-08-16T18:04:00Z"/>
              </w:rPr>
            </w:pPr>
            <w:ins w:id="7350" w:author="Merrick, Riki | APHL" w:date="2022-08-16T18:04:00Z">
              <w:r w:rsidRPr="002707CE">
                <w:t>Description</w:t>
              </w:r>
            </w:ins>
          </w:p>
        </w:tc>
        <w:tc>
          <w:tcPr>
            <w:tcW w:w="6600" w:type="dxa"/>
            <w:shd w:val="clear" w:color="auto" w:fill="auto"/>
          </w:tcPr>
          <w:p w14:paraId="759D9482" w14:textId="77777777" w:rsidR="00051FC3" w:rsidRPr="002707CE" w:rsidRDefault="00051FC3" w:rsidP="00D30A92">
            <w:pPr>
              <w:pStyle w:val="OtherTableBody"/>
              <w:rPr>
                <w:ins w:id="7351" w:author="Merrick, Riki | APHL" w:date="2022-08-16T18:04:00Z"/>
              </w:rPr>
            </w:pPr>
            <w:ins w:id="7352" w:author="Merrick, Riki | APHL" w:date="2022-08-16T18:04:00Z">
              <w:r w:rsidRPr="002707CE">
                <w:t xml:space="preserve">Table of codes specifying </w:t>
              </w:r>
            </w:ins>
          </w:p>
        </w:tc>
      </w:tr>
      <w:tr w:rsidR="00051FC3" w:rsidRPr="002707CE" w14:paraId="15A8B264" w14:textId="77777777" w:rsidTr="00D30A92">
        <w:trPr>
          <w:ins w:id="7353" w:author="Merrick, Riki | APHL" w:date="2022-08-16T18:04:00Z"/>
        </w:trPr>
        <w:tc>
          <w:tcPr>
            <w:tcW w:w="2600" w:type="dxa"/>
            <w:shd w:val="clear" w:color="auto" w:fill="F3F3F3"/>
          </w:tcPr>
          <w:p w14:paraId="5F43BD82" w14:textId="77777777" w:rsidR="00051FC3" w:rsidRPr="002707CE" w:rsidRDefault="00051FC3" w:rsidP="00D30A92">
            <w:pPr>
              <w:pStyle w:val="OtherTableHeader"/>
              <w:rPr>
                <w:ins w:id="7354" w:author="Merrick, Riki | APHL" w:date="2022-08-16T18:04:00Z"/>
              </w:rPr>
            </w:pPr>
            <w:ins w:id="7355" w:author="Merrick, Riki | APHL" w:date="2022-08-16T18:04:00Z">
              <w:r w:rsidRPr="002707CE">
                <w:t>Type</w:t>
              </w:r>
            </w:ins>
          </w:p>
        </w:tc>
        <w:tc>
          <w:tcPr>
            <w:tcW w:w="6600" w:type="dxa"/>
            <w:shd w:val="clear" w:color="auto" w:fill="auto"/>
          </w:tcPr>
          <w:p w14:paraId="44CA082E" w14:textId="77777777" w:rsidR="00051FC3" w:rsidRPr="002707CE" w:rsidRDefault="00051FC3" w:rsidP="00D30A92">
            <w:pPr>
              <w:pStyle w:val="OtherTableBody"/>
              <w:rPr>
                <w:ins w:id="7356" w:author="Merrick, Riki | APHL" w:date="2022-08-16T18:04:00Z"/>
              </w:rPr>
            </w:pPr>
            <w:ins w:id="7357" w:author="Merrick, Riki | APHL" w:date="2022-08-16T18:04:00Z">
              <w:r>
                <w:t>User</w:t>
              </w:r>
            </w:ins>
          </w:p>
        </w:tc>
      </w:tr>
      <w:tr w:rsidR="00051FC3" w:rsidRPr="002707CE" w14:paraId="6FE72463" w14:textId="77777777" w:rsidTr="00D30A92">
        <w:trPr>
          <w:ins w:id="7358" w:author="Merrick, Riki | APHL" w:date="2022-08-16T18:04:00Z"/>
        </w:trPr>
        <w:tc>
          <w:tcPr>
            <w:tcW w:w="2600" w:type="dxa"/>
            <w:shd w:val="clear" w:color="auto" w:fill="F3F3F3"/>
          </w:tcPr>
          <w:p w14:paraId="03D06C77" w14:textId="77777777" w:rsidR="00051FC3" w:rsidRPr="002707CE" w:rsidRDefault="00051FC3" w:rsidP="00D30A92">
            <w:pPr>
              <w:pStyle w:val="OtherTableHeader"/>
              <w:rPr>
                <w:ins w:id="7359" w:author="Merrick, Riki | APHL" w:date="2022-08-16T18:04:00Z"/>
              </w:rPr>
            </w:pPr>
            <w:ins w:id="7360" w:author="Merrick, Riki | APHL" w:date="2022-08-16T18:04:00Z">
              <w:r w:rsidRPr="002707CE">
                <w:t>Steward</w:t>
              </w:r>
            </w:ins>
          </w:p>
        </w:tc>
        <w:tc>
          <w:tcPr>
            <w:tcW w:w="6600" w:type="dxa"/>
            <w:shd w:val="clear" w:color="auto" w:fill="auto"/>
          </w:tcPr>
          <w:p w14:paraId="6DDDC54E" w14:textId="77777777" w:rsidR="00051FC3" w:rsidRPr="002707CE" w:rsidRDefault="00051FC3" w:rsidP="00D30A92">
            <w:pPr>
              <w:pStyle w:val="OtherTableBody"/>
              <w:rPr>
                <w:ins w:id="7361" w:author="Merrick, Riki | APHL" w:date="2022-08-16T18:04:00Z"/>
              </w:rPr>
            </w:pPr>
            <w:ins w:id="7362" w:author="Merrick, Riki | APHL" w:date="2022-08-16T18:04:00Z">
              <w:r w:rsidRPr="002707CE">
                <w:t>PA</w:t>
              </w:r>
            </w:ins>
          </w:p>
        </w:tc>
      </w:tr>
      <w:tr w:rsidR="00051FC3" w:rsidRPr="002707CE" w14:paraId="073D2813" w14:textId="77777777" w:rsidTr="00D30A92">
        <w:trPr>
          <w:ins w:id="7363" w:author="Merrick, Riki | APHL" w:date="2022-08-16T18:04:00Z"/>
        </w:trPr>
        <w:tc>
          <w:tcPr>
            <w:tcW w:w="2600" w:type="dxa"/>
            <w:shd w:val="clear" w:color="auto" w:fill="F3F3F3"/>
          </w:tcPr>
          <w:p w14:paraId="116BEF44" w14:textId="77777777" w:rsidR="00051FC3" w:rsidRPr="002707CE" w:rsidRDefault="00051FC3" w:rsidP="00D30A92">
            <w:pPr>
              <w:pStyle w:val="OtherTableHeader"/>
              <w:rPr>
                <w:ins w:id="7364" w:author="Merrick, Riki | APHL" w:date="2022-08-16T18:04:00Z"/>
              </w:rPr>
            </w:pPr>
            <w:ins w:id="7365" w:author="Merrick, Riki | APHL" w:date="2022-08-16T18:04:00Z">
              <w:r w:rsidRPr="002707CE">
                <w:t>where used</w:t>
              </w:r>
            </w:ins>
          </w:p>
        </w:tc>
        <w:tc>
          <w:tcPr>
            <w:tcW w:w="6600" w:type="dxa"/>
            <w:shd w:val="clear" w:color="auto" w:fill="auto"/>
          </w:tcPr>
          <w:p w14:paraId="74C6BC92" w14:textId="1E9FD4F5" w:rsidR="00051FC3" w:rsidRPr="002707CE" w:rsidRDefault="00B3530A" w:rsidP="00D30A92">
            <w:pPr>
              <w:pStyle w:val="OtherTableBody"/>
              <w:rPr>
                <w:ins w:id="7366" w:author="Merrick, Riki | APHL" w:date="2022-08-16T18:04:00Z"/>
              </w:rPr>
            </w:pPr>
            <w:ins w:id="7367" w:author="Merrick, Riki | APHL" w:date="2022-08-16T18:16:00Z">
              <w:r>
                <w:t>GSR-</w:t>
              </w:r>
            </w:ins>
            <w:ins w:id="7368" w:author="Merrick, Riki | APHL" w:date="2022-08-16T18:17:00Z">
              <w:r>
                <w:t>5</w:t>
              </w:r>
            </w:ins>
          </w:p>
        </w:tc>
      </w:tr>
      <w:tr w:rsidR="00051FC3" w:rsidRPr="002707CE" w14:paraId="70CCC399" w14:textId="77777777" w:rsidTr="00D30A92">
        <w:trPr>
          <w:ins w:id="7369" w:author="Merrick, Riki | APHL" w:date="2022-08-16T18:04:00Z"/>
        </w:trPr>
        <w:tc>
          <w:tcPr>
            <w:tcW w:w="2600" w:type="dxa"/>
            <w:shd w:val="clear" w:color="auto" w:fill="F3F3F3"/>
          </w:tcPr>
          <w:p w14:paraId="50371E45" w14:textId="77777777" w:rsidR="00051FC3" w:rsidRPr="002707CE" w:rsidRDefault="00051FC3" w:rsidP="00D30A92">
            <w:pPr>
              <w:pStyle w:val="OtherTableHeader"/>
              <w:rPr>
                <w:ins w:id="7370" w:author="Merrick, Riki | APHL" w:date="2022-08-16T18:04:00Z"/>
              </w:rPr>
            </w:pPr>
            <w:ins w:id="7371" w:author="Merrick, Riki | APHL" w:date="2022-08-16T18:04:00Z">
              <w:r w:rsidRPr="002707CE">
                <w:t>HL7 Version Introduced</w:t>
              </w:r>
            </w:ins>
          </w:p>
        </w:tc>
        <w:tc>
          <w:tcPr>
            <w:tcW w:w="6600" w:type="dxa"/>
            <w:shd w:val="clear" w:color="auto" w:fill="auto"/>
          </w:tcPr>
          <w:p w14:paraId="6D910DD6" w14:textId="77777777" w:rsidR="00051FC3" w:rsidRPr="002707CE" w:rsidRDefault="00051FC3" w:rsidP="00D30A92">
            <w:pPr>
              <w:pStyle w:val="OtherTableBody"/>
              <w:rPr>
                <w:ins w:id="7372" w:author="Merrick, Riki | APHL" w:date="2022-08-16T18:04:00Z"/>
              </w:rPr>
            </w:pPr>
            <w:ins w:id="7373" w:author="Merrick, Riki | APHL" w:date="2022-08-16T18:04:00Z">
              <w:r w:rsidRPr="002707CE">
                <w:t>2.</w:t>
              </w:r>
              <w:r>
                <w:t>9.</w:t>
              </w:r>
              <w:r w:rsidRPr="002707CE">
                <w:t>1</w:t>
              </w:r>
            </w:ins>
          </w:p>
        </w:tc>
      </w:tr>
    </w:tbl>
    <w:p w14:paraId="7A78C455" w14:textId="77777777" w:rsidR="00051FC3" w:rsidRPr="002707CE" w:rsidRDefault="00051FC3" w:rsidP="00051FC3">
      <w:pPr>
        <w:rPr>
          <w:ins w:id="7374" w:author="Merrick, Riki | APHL" w:date="2022-08-16T18:04:00Z"/>
        </w:rPr>
      </w:pPr>
    </w:p>
    <w:p w14:paraId="0610E58C" w14:textId="77777777" w:rsidR="00051FC3" w:rsidRPr="002707CE" w:rsidRDefault="00051FC3" w:rsidP="00051FC3">
      <w:pPr>
        <w:pStyle w:val="Subheading"/>
        <w:rPr>
          <w:ins w:id="7375" w:author="Merrick, Riki | APHL" w:date="2022-08-16T18:04:00Z"/>
        </w:rPr>
      </w:pPr>
      <w:ins w:id="7376" w:author="Merrick, Riki | APHL" w:date="2022-08-16T18:04:00Z">
        <w:r w:rsidRPr="002707CE">
          <w:t xml:space="preserve">Table </w:t>
        </w:r>
        <w:r>
          <w:t>&lt;FRANK TO ASSIGN&gt; Coded Content</w:t>
        </w:r>
      </w:ins>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45"/>
        <w:gridCol w:w="1755"/>
        <w:gridCol w:w="2600"/>
        <w:gridCol w:w="2800"/>
        <w:gridCol w:w="800"/>
      </w:tblGrid>
      <w:tr w:rsidR="00051FC3" w:rsidRPr="002707CE" w14:paraId="412F4E6B" w14:textId="77777777" w:rsidTr="00D30A92">
        <w:trPr>
          <w:tblHeader/>
          <w:ins w:id="7377" w:author="Merrick, Riki | APHL" w:date="2022-08-16T18:04:00Z"/>
        </w:trPr>
        <w:tc>
          <w:tcPr>
            <w:tcW w:w="1245" w:type="dxa"/>
            <w:tcBorders>
              <w:top w:val="double" w:sz="4" w:space="0" w:color="auto"/>
              <w:bottom w:val="single" w:sz="4" w:space="0" w:color="auto"/>
            </w:tcBorders>
            <w:shd w:val="clear" w:color="auto" w:fill="E6E6E6"/>
          </w:tcPr>
          <w:p w14:paraId="5142D84B" w14:textId="77777777" w:rsidR="00051FC3" w:rsidRPr="002707CE" w:rsidRDefault="00051FC3" w:rsidP="00D30A92">
            <w:pPr>
              <w:pStyle w:val="UserTableHeader"/>
              <w:rPr>
                <w:ins w:id="7378" w:author="Merrick, Riki | APHL" w:date="2022-08-16T18:04:00Z"/>
              </w:rPr>
            </w:pPr>
            <w:ins w:id="7379" w:author="Merrick, Riki | APHL" w:date="2022-08-16T18:04:00Z">
              <w:r w:rsidRPr="002707CE">
                <w:t>Value</w:t>
              </w:r>
            </w:ins>
          </w:p>
        </w:tc>
        <w:tc>
          <w:tcPr>
            <w:tcW w:w="1755" w:type="dxa"/>
            <w:tcBorders>
              <w:top w:val="double" w:sz="4" w:space="0" w:color="auto"/>
              <w:bottom w:val="single" w:sz="4" w:space="0" w:color="auto"/>
            </w:tcBorders>
            <w:shd w:val="clear" w:color="auto" w:fill="E6E6E6"/>
          </w:tcPr>
          <w:p w14:paraId="0C708413" w14:textId="77777777" w:rsidR="00051FC3" w:rsidRPr="002707CE" w:rsidRDefault="00051FC3" w:rsidP="00D30A92">
            <w:pPr>
              <w:pStyle w:val="UserTableHeader"/>
              <w:rPr>
                <w:ins w:id="7380" w:author="Merrick, Riki | APHL" w:date="2022-08-16T18:04:00Z"/>
              </w:rPr>
            </w:pPr>
            <w:ins w:id="7381" w:author="Merrick, Riki | APHL" w:date="2022-08-16T18:04:00Z">
              <w:r w:rsidRPr="002707CE">
                <w:t>Display Name</w:t>
              </w:r>
            </w:ins>
          </w:p>
        </w:tc>
        <w:tc>
          <w:tcPr>
            <w:tcW w:w="2600" w:type="dxa"/>
            <w:tcBorders>
              <w:top w:val="double" w:sz="4" w:space="0" w:color="auto"/>
              <w:bottom w:val="single" w:sz="4" w:space="0" w:color="auto"/>
            </w:tcBorders>
            <w:shd w:val="clear" w:color="auto" w:fill="E6E6E6"/>
          </w:tcPr>
          <w:p w14:paraId="538783AD" w14:textId="77777777" w:rsidR="00051FC3" w:rsidRPr="002707CE" w:rsidRDefault="00051FC3" w:rsidP="00D30A92">
            <w:pPr>
              <w:pStyle w:val="UserTableHeader"/>
              <w:rPr>
                <w:ins w:id="7382" w:author="Merrick, Riki | APHL" w:date="2022-08-16T18:04:00Z"/>
              </w:rPr>
            </w:pPr>
            <w:ins w:id="7383" w:author="Merrick, Riki | APHL" w:date="2022-08-16T18:04:00Z">
              <w:r w:rsidRPr="002707CE">
                <w:t>Definition</w:t>
              </w:r>
            </w:ins>
          </w:p>
        </w:tc>
        <w:tc>
          <w:tcPr>
            <w:tcW w:w="2800" w:type="dxa"/>
            <w:tcBorders>
              <w:top w:val="double" w:sz="4" w:space="0" w:color="auto"/>
              <w:bottom w:val="single" w:sz="4" w:space="0" w:color="auto"/>
            </w:tcBorders>
            <w:shd w:val="clear" w:color="auto" w:fill="E6E6E6"/>
          </w:tcPr>
          <w:p w14:paraId="10D35539" w14:textId="77777777" w:rsidR="00051FC3" w:rsidRPr="002707CE" w:rsidRDefault="00051FC3" w:rsidP="00D30A92">
            <w:pPr>
              <w:pStyle w:val="UserTableHeader"/>
              <w:rPr>
                <w:ins w:id="7384" w:author="Merrick, Riki | APHL" w:date="2022-08-16T18:04:00Z"/>
              </w:rPr>
            </w:pPr>
            <w:ins w:id="7385" w:author="Merrick, Riki | APHL" w:date="2022-08-16T18:04:00Z">
              <w:r w:rsidRPr="002707CE">
                <w:t>Comment/ Usage Note</w:t>
              </w:r>
            </w:ins>
          </w:p>
        </w:tc>
        <w:tc>
          <w:tcPr>
            <w:tcW w:w="800" w:type="dxa"/>
            <w:tcBorders>
              <w:top w:val="double" w:sz="4" w:space="0" w:color="auto"/>
              <w:bottom w:val="single" w:sz="4" w:space="0" w:color="auto"/>
            </w:tcBorders>
            <w:shd w:val="clear" w:color="auto" w:fill="E6E6E6"/>
          </w:tcPr>
          <w:p w14:paraId="1679293A" w14:textId="77777777" w:rsidR="00051FC3" w:rsidRPr="002707CE" w:rsidRDefault="00051FC3" w:rsidP="00D30A92">
            <w:pPr>
              <w:pStyle w:val="UserTableHeader"/>
              <w:rPr>
                <w:ins w:id="7386" w:author="Merrick, Riki | APHL" w:date="2022-08-16T18:04:00Z"/>
              </w:rPr>
            </w:pPr>
            <w:ins w:id="7387" w:author="Merrick, Riki | APHL" w:date="2022-08-16T18:04:00Z">
              <w:r w:rsidRPr="002707CE">
                <w:t>Status</w:t>
              </w:r>
            </w:ins>
          </w:p>
        </w:tc>
      </w:tr>
      <w:tr w:rsidR="00051FC3" w:rsidRPr="002707CE" w14:paraId="7B33C0F4" w14:textId="77777777" w:rsidTr="00D30A92">
        <w:trPr>
          <w:ins w:id="7388" w:author="Merrick, Riki | APHL" w:date="2022-08-16T18:04:00Z"/>
        </w:trPr>
        <w:tc>
          <w:tcPr>
            <w:tcW w:w="1245" w:type="dxa"/>
            <w:tcBorders>
              <w:top w:val="single" w:sz="4" w:space="0" w:color="auto"/>
              <w:bottom w:val="single" w:sz="4" w:space="0" w:color="auto"/>
            </w:tcBorders>
            <w:shd w:val="clear" w:color="auto" w:fill="FFFFFF"/>
          </w:tcPr>
          <w:p w14:paraId="4EE02920" w14:textId="51BEC2AD" w:rsidR="00051FC3" w:rsidRPr="005A6711" w:rsidRDefault="00B3530A" w:rsidP="00D30A92">
            <w:pPr>
              <w:pStyle w:val="OtherTableBody"/>
              <w:rPr>
                <w:ins w:id="7389" w:author="Merrick, Riki | APHL" w:date="2022-08-16T18:04:00Z"/>
              </w:rPr>
            </w:pPr>
            <w:ins w:id="7390" w:author="Merrick, Riki | APHL" w:date="2022-08-16T18:17:00Z">
              <w:r w:rsidRPr="00B3530A">
                <w:t>46098-0</w:t>
              </w:r>
            </w:ins>
          </w:p>
        </w:tc>
        <w:tc>
          <w:tcPr>
            <w:tcW w:w="1755" w:type="dxa"/>
            <w:tcBorders>
              <w:top w:val="single" w:sz="4" w:space="0" w:color="auto"/>
              <w:bottom w:val="single" w:sz="4" w:space="0" w:color="auto"/>
            </w:tcBorders>
            <w:shd w:val="clear" w:color="auto" w:fill="FFFFFF"/>
          </w:tcPr>
          <w:p w14:paraId="08968AB1" w14:textId="24B67D18" w:rsidR="00051FC3" w:rsidRPr="002707CE" w:rsidRDefault="00B3530A" w:rsidP="00D30A92">
            <w:pPr>
              <w:pStyle w:val="OtherTableBody"/>
              <w:rPr>
                <w:ins w:id="7391" w:author="Merrick, Riki | APHL" w:date="2022-08-16T18:04:00Z"/>
              </w:rPr>
            </w:pPr>
            <w:ins w:id="7392" w:author="Merrick, Riki | APHL" w:date="2022-08-16T18:17:00Z">
              <w:r>
                <w:t>Sex</w:t>
              </w:r>
            </w:ins>
          </w:p>
        </w:tc>
        <w:tc>
          <w:tcPr>
            <w:tcW w:w="2600" w:type="dxa"/>
            <w:tcBorders>
              <w:top w:val="single" w:sz="4" w:space="0" w:color="auto"/>
              <w:bottom w:val="single" w:sz="4" w:space="0" w:color="auto"/>
            </w:tcBorders>
            <w:shd w:val="clear" w:color="auto" w:fill="FFFFFF"/>
          </w:tcPr>
          <w:p w14:paraId="12536884" w14:textId="1CCFE757" w:rsidR="00051FC3" w:rsidRPr="002707CE" w:rsidRDefault="00421D9C" w:rsidP="00D30A92">
            <w:pPr>
              <w:pStyle w:val="OtherTableBody"/>
              <w:rPr>
                <w:ins w:id="7393" w:author="Merrick, Riki | APHL" w:date="2022-08-16T18:04:00Z"/>
              </w:rPr>
            </w:pPr>
            <w:ins w:id="7394" w:author="Merrick, Riki | APHL" w:date="2022-08-16T18:22:00Z">
              <w:r w:rsidRPr="00421D9C">
                <w:t xml:space="preserve">In LOINC, sex refers to the biological sex of an organism, which is </w:t>
              </w:r>
              <w:proofErr w:type="gramStart"/>
              <w:r w:rsidRPr="00421D9C">
                <w:t>most commonly determined</w:t>
              </w:r>
              <w:proofErr w:type="gramEnd"/>
              <w:r w:rsidRPr="00421D9C">
                <w:t xml:space="preserve"> based on anatomy and physiology or genetic (chromosome) analysis. Our definition is based on the World Health Organization's definition of sex and gender: sex (male, female) refers to biological and physiological characteristics, and gender (masculine, feminine) refers to socially constructed roles, behaviors, activities, and attributes. (http://www.who.int/gender/whatisgender/en)</w:t>
              </w:r>
            </w:ins>
          </w:p>
        </w:tc>
        <w:tc>
          <w:tcPr>
            <w:tcW w:w="2800" w:type="dxa"/>
            <w:tcBorders>
              <w:top w:val="single" w:sz="4" w:space="0" w:color="auto"/>
              <w:bottom w:val="single" w:sz="4" w:space="0" w:color="auto"/>
            </w:tcBorders>
            <w:shd w:val="clear" w:color="auto" w:fill="FFFFFF"/>
          </w:tcPr>
          <w:p w14:paraId="0438E38E" w14:textId="25CEF319" w:rsidR="00421D9C" w:rsidRDefault="00421D9C" w:rsidP="00D30A92">
            <w:pPr>
              <w:pStyle w:val="OtherTableBody"/>
              <w:rPr>
                <w:ins w:id="7395" w:author="Merrick, Riki | APHL" w:date="2022-08-16T18:22:00Z"/>
              </w:rPr>
            </w:pPr>
            <w:ins w:id="7396" w:author="Merrick, Riki | APHL" w:date="2022-08-16T18:22:00Z">
              <w:r>
                <w:t>This is a rather ambiguous definition</w:t>
              </w:r>
            </w:ins>
            <w:ins w:id="7397" w:author="Merrick, Riki | APHL" w:date="2022-08-16T18:23:00Z">
              <w:r>
                <w:t>, but this LOINC is mapped to PID-8, so it</w:t>
              </w:r>
            </w:ins>
            <w:ins w:id="7398" w:author="Merrick, Riki | APHL" w:date="2022-08-16T18:22:00Z">
              <w:r>
                <w:t xml:space="preserve"> is probably appropriate to represent data elements in many data base</w:t>
              </w:r>
            </w:ins>
            <w:ins w:id="7399" w:author="Merrick, Riki | APHL" w:date="2022-08-16T18:23:00Z">
              <w:r>
                <w:t>s today, where the exchange partners relied on the definition of PID-8.</w:t>
              </w:r>
            </w:ins>
          </w:p>
          <w:p w14:paraId="24DD5CFB" w14:textId="6381C394" w:rsidR="00B3530A" w:rsidRPr="002707CE" w:rsidRDefault="00B3530A" w:rsidP="00D30A92">
            <w:pPr>
              <w:pStyle w:val="OtherTableBody"/>
              <w:rPr>
                <w:ins w:id="7400" w:author="Merrick, Riki | APHL" w:date="2022-08-16T18:04:00Z"/>
              </w:rPr>
            </w:pPr>
            <w:ins w:id="7401" w:author="Merrick, Riki | APHL" w:date="2022-08-16T18:19:00Z">
              <w:r w:rsidRPr="00B3530A">
                <w:t>The HL70396 code for this code is ‘LN’</w:t>
              </w:r>
            </w:ins>
          </w:p>
        </w:tc>
        <w:tc>
          <w:tcPr>
            <w:tcW w:w="800" w:type="dxa"/>
            <w:tcBorders>
              <w:top w:val="single" w:sz="4" w:space="0" w:color="auto"/>
              <w:bottom w:val="single" w:sz="4" w:space="0" w:color="auto"/>
            </w:tcBorders>
            <w:shd w:val="clear" w:color="auto" w:fill="FFFFFF"/>
          </w:tcPr>
          <w:p w14:paraId="5B44D888" w14:textId="146EF525" w:rsidR="00051FC3" w:rsidRDefault="00421D9C" w:rsidP="00D30A92">
            <w:pPr>
              <w:pStyle w:val="OtherTableBody"/>
              <w:rPr>
                <w:ins w:id="7402" w:author="Merrick, Riki | APHL" w:date="2022-08-16T18:04:00Z"/>
              </w:rPr>
            </w:pPr>
            <w:ins w:id="7403" w:author="Merrick, Riki | APHL" w:date="2022-08-16T18:23:00Z">
              <w:r>
                <w:t>A</w:t>
              </w:r>
            </w:ins>
          </w:p>
        </w:tc>
      </w:tr>
      <w:tr w:rsidR="00051FC3" w:rsidRPr="002707CE" w14:paraId="0BB3ED09" w14:textId="77777777" w:rsidTr="00D30A92">
        <w:trPr>
          <w:ins w:id="7404" w:author="Merrick, Riki | APHL" w:date="2022-08-16T18:04:00Z"/>
        </w:trPr>
        <w:tc>
          <w:tcPr>
            <w:tcW w:w="1245" w:type="dxa"/>
            <w:tcBorders>
              <w:top w:val="single" w:sz="4" w:space="0" w:color="auto"/>
              <w:bottom w:val="single" w:sz="4" w:space="0" w:color="auto"/>
            </w:tcBorders>
            <w:shd w:val="clear" w:color="auto" w:fill="FFFFFF"/>
          </w:tcPr>
          <w:p w14:paraId="0B7E51E5" w14:textId="78BB6E7D" w:rsidR="00051FC3" w:rsidRPr="005A6711" w:rsidRDefault="00B3530A" w:rsidP="00D30A92">
            <w:pPr>
              <w:pStyle w:val="OtherTableBody"/>
              <w:rPr>
                <w:ins w:id="7405" w:author="Merrick, Riki | APHL" w:date="2022-08-16T18:04:00Z"/>
              </w:rPr>
            </w:pPr>
            <w:ins w:id="7406" w:author="Merrick, Riki | APHL" w:date="2022-08-16T18:17:00Z">
              <w:r w:rsidRPr="00B3530A">
                <w:t>76689-9</w:t>
              </w:r>
            </w:ins>
          </w:p>
        </w:tc>
        <w:tc>
          <w:tcPr>
            <w:tcW w:w="1755" w:type="dxa"/>
            <w:tcBorders>
              <w:top w:val="single" w:sz="4" w:space="0" w:color="auto"/>
              <w:bottom w:val="single" w:sz="4" w:space="0" w:color="auto"/>
            </w:tcBorders>
            <w:shd w:val="clear" w:color="auto" w:fill="FFFFFF"/>
          </w:tcPr>
          <w:p w14:paraId="08187E69" w14:textId="41F6A658" w:rsidR="00051FC3" w:rsidRPr="002707CE" w:rsidRDefault="00B3530A" w:rsidP="00D30A92">
            <w:pPr>
              <w:pStyle w:val="OtherTableBody"/>
              <w:rPr>
                <w:ins w:id="7407" w:author="Merrick, Riki | APHL" w:date="2022-08-16T18:04:00Z"/>
              </w:rPr>
            </w:pPr>
            <w:ins w:id="7408" w:author="Merrick, Riki | APHL" w:date="2022-08-16T18:17:00Z">
              <w:r>
                <w:t xml:space="preserve">Sex assigned at </w:t>
              </w:r>
            </w:ins>
            <w:ins w:id="7409" w:author="Merrick, Riki | APHL" w:date="2022-08-16T18:19:00Z">
              <w:r>
                <w:t>b</w:t>
              </w:r>
            </w:ins>
            <w:ins w:id="7410" w:author="Merrick, Riki | APHL" w:date="2022-08-16T18:17:00Z">
              <w:r>
                <w:t>irth</w:t>
              </w:r>
            </w:ins>
          </w:p>
        </w:tc>
        <w:tc>
          <w:tcPr>
            <w:tcW w:w="2600" w:type="dxa"/>
            <w:tcBorders>
              <w:top w:val="single" w:sz="4" w:space="0" w:color="auto"/>
              <w:bottom w:val="single" w:sz="4" w:space="0" w:color="auto"/>
            </w:tcBorders>
            <w:shd w:val="clear" w:color="auto" w:fill="FFFFFF"/>
          </w:tcPr>
          <w:p w14:paraId="2EB628CF" w14:textId="07BC6F17" w:rsidR="00051FC3" w:rsidRPr="002707CE" w:rsidRDefault="00421D9C" w:rsidP="00D30A92">
            <w:pPr>
              <w:pStyle w:val="OtherTableBody"/>
              <w:rPr>
                <w:ins w:id="7411" w:author="Merrick, Riki | APHL" w:date="2022-08-16T18:04:00Z"/>
              </w:rPr>
            </w:pPr>
            <w:ins w:id="7412" w:author="Merrick, Riki | APHL" w:date="2022-08-16T18:21:00Z">
              <w:r w:rsidRPr="00421D9C">
                <w:t>The sex that was assigned and recorded on the birth certificate at the time of an individual's birth.</w:t>
              </w:r>
            </w:ins>
          </w:p>
        </w:tc>
        <w:tc>
          <w:tcPr>
            <w:tcW w:w="2800" w:type="dxa"/>
            <w:tcBorders>
              <w:top w:val="single" w:sz="4" w:space="0" w:color="auto"/>
              <w:bottom w:val="single" w:sz="4" w:space="0" w:color="auto"/>
            </w:tcBorders>
            <w:shd w:val="clear" w:color="auto" w:fill="FFFFFF"/>
          </w:tcPr>
          <w:p w14:paraId="1D485C8D" w14:textId="3435E580" w:rsidR="00051FC3" w:rsidRPr="002707CE" w:rsidRDefault="00B3530A" w:rsidP="00D30A92">
            <w:pPr>
              <w:pStyle w:val="OtherTableBody"/>
              <w:rPr>
                <w:ins w:id="7413" w:author="Merrick, Riki | APHL" w:date="2022-08-16T18:04:00Z"/>
              </w:rPr>
            </w:pPr>
            <w:ins w:id="7414" w:author="Merrick, Riki | APHL" w:date="2022-08-16T18:19:00Z">
              <w:r w:rsidRPr="00B3530A">
                <w:t>The HL70396 code for this code is ‘LN’</w:t>
              </w:r>
            </w:ins>
          </w:p>
        </w:tc>
        <w:tc>
          <w:tcPr>
            <w:tcW w:w="800" w:type="dxa"/>
            <w:tcBorders>
              <w:top w:val="single" w:sz="4" w:space="0" w:color="auto"/>
              <w:bottom w:val="single" w:sz="4" w:space="0" w:color="auto"/>
            </w:tcBorders>
            <w:shd w:val="clear" w:color="auto" w:fill="FFFFFF"/>
          </w:tcPr>
          <w:p w14:paraId="7C134E68" w14:textId="14891A79" w:rsidR="00051FC3" w:rsidRPr="002707CE" w:rsidRDefault="00421D9C" w:rsidP="00D30A92">
            <w:pPr>
              <w:pStyle w:val="OtherTableBody"/>
              <w:rPr>
                <w:ins w:id="7415" w:author="Merrick, Riki | APHL" w:date="2022-08-16T18:04:00Z"/>
              </w:rPr>
            </w:pPr>
            <w:ins w:id="7416" w:author="Merrick, Riki | APHL" w:date="2022-08-16T18:23:00Z">
              <w:r>
                <w:t>A</w:t>
              </w:r>
            </w:ins>
          </w:p>
        </w:tc>
      </w:tr>
      <w:tr w:rsidR="00051FC3" w:rsidRPr="002707CE" w14:paraId="6D9698EC" w14:textId="77777777" w:rsidTr="00D30A92">
        <w:trPr>
          <w:ins w:id="7417" w:author="Merrick, Riki | APHL" w:date="2022-08-16T18:04:00Z"/>
        </w:trPr>
        <w:tc>
          <w:tcPr>
            <w:tcW w:w="1245" w:type="dxa"/>
            <w:tcBorders>
              <w:top w:val="single" w:sz="4" w:space="0" w:color="auto"/>
              <w:bottom w:val="single" w:sz="4" w:space="0" w:color="auto"/>
            </w:tcBorders>
            <w:shd w:val="clear" w:color="auto" w:fill="F3F3F3"/>
          </w:tcPr>
          <w:p w14:paraId="1099327C" w14:textId="62E2F80D" w:rsidR="00051FC3" w:rsidRPr="002707CE" w:rsidRDefault="00B3530A" w:rsidP="00D30A92">
            <w:pPr>
              <w:pStyle w:val="OtherTableBody"/>
              <w:rPr>
                <w:ins w:id="7418" w:author="Merrick, Riki | APHL" w:date="2022-08-16T18:04:00Z"/>
              </w:rPr>
            </w:pPr>
            <w:ins w:id="7419" w:author="Merrick, Riki | APHL" w:date="2022-08-16T18:18:00Z">
              <w:r w:rsidRPr="00B3530A">
                <w:t>76691-5</w:t>
              </w:r>
            </w:ins>
          </w:p>
        </w:tc>
        <w:tc>
          <w:tcPr>
            <w:tcW w:w="1755" w:type="dxa"/>
            <w:tcBorders>
              <w:top w:val="single" w:sz="4" w:space="0" w:color="auto"/>
              <w:bottom w:val="single" w:sz="4" w:space="0" w:color="auto"/>
            </w:tcBorders>
            <w:shd w:val="clear" w:color="auto" w:fill="F3F3F3"/>
          </w:tcPr>
          <w:p w14:paraId="60328C12" w14:textId="52D6E16A" w:rsidR="00051FC3" w:rsidRPr="002707CE" w:rsidRDefault="00B3530A" w:rsidP="00D30A92">
            <w:pPr>
              <w:pStyle w:val="OtherTableBody"/>
              <w:rPr>
                <w:ins w:id="7420" w:author="Merrick, Riki | APHL" w:date="2022-08-16T18:04:00Z"/>
              </w:rPr>
            </w:pPr>
            <w:ins w:id="7421" w:author="Merrick, Riki | APHL" w:date="2022-08-16T18:18:00Z">
              <w:r>
                <w:t>Gender Identity</w:t>
              </w:r>
            </w:ins>
          </w:p>
        </w:tc>
        <w:tc>
          <w:tcPr>
            <w:tcW w:w="2600" w:type="dxa"/>
            <w:tcBorders>
              <w:top w:val="single" w:sz="4" w:space="0" w:color="auto"/>
              <w:bottom w:val="single" w:sz="4" w:space="0" w:color="auto"/>
            </w:tcBorders>
            <w:shd w:val="clear" w:color="auto" w:fill="F3F3F3"/>
          </w:tcPr>
          <w:p w14:paraId="0E348441" w14:textId="2EDEA465" w:rsidR="00051FC3" w:rsidRPr="002707CE" w:rsidRDefault="00421D9C" w:rsidP="00D30A92">
            <w:pPr>
              <w:pStyle w:val="OtherTableBody"/>
              <w:rPr>
                <w:ins w:id="7422" w:author="Merrick, Riki | APHL" w:date="2022-08-16T18:04:00Z"/>
              </w:rPr>
            </w:pPr>
            <w:ins w:id="7423" w:author="Merrick, Riki | APHL" w:date="2022-08-16T18:21:00Z">
              <w:r w:rsidRPr="00421D9C">
                <w:t>An individual's personal sense of being a man, woman, or other gender, regardless of the sex that person was assigned at birth.</w:t>
              </w:r>
            </w:ins>
          </w:p>
        </w:tc>
        <w:tc>
          <w:tcPr>
            <w:tcW w:w="2800" w:type="dxa"/>
            <w:tcBorders>
              <w:top w:val="single" w:sz="4" w:space="0" w:color="auto"/>
              <w:bottom w:val="single" w:sz="4" w:space="0" w:color="auto"/>
            </w:tcBorders>
            <w:shd w:val="clear" w:color="auto" w:fill="F3F3F3"/>
          </w:tcPr>
          <w:p w14:paraId="0FC272CE" w14:textId="0458BCA0" w:rsidR="00051FC3" w:rsidRPr="002707CE" w:rsidRDefault="00B3530A" w:rsidP="00D30A92">
            <w:pPr>
              <w:pStyle w:val="OtherTableBody"/>
              <w:rPr>
                <w:ins w:id="7424" w:author="Merrick, Riki | APHL" w:date="2022-08-16T18:04:00Z"/>
              </w:rPr>
            </w:pPr>
            <w:ins w:id="7425" w:author="Merrick, Riki | APHL" w:date="2022-08-16T18:19:00Z">
              <w:r w:rsidRPr="00B3530A">
                <w:t>The HL70396 code for this code is ‘LN’</w:t>
              </w:r>
            </w:ins>
          </w:p>
        </w:tc>
        <w:tc>
          <w:tcPr>
            <w:tcW w:w="800" w:type="dxa"/>
            <w:tcBorders>
              <w:top w:val="single" w:sz="4" w:space="0" w:color="auto"/>
              <w:bottom w:val="single" w:sz="4" w:space="0" w:color="auto"/>
            </w:tcBorders>
            <w:shd w:val="clear" w:color="auto" w:fill="F3F3F3"/>
          </w:tcPr>
          <w:p w14:paraId="31BAFD5D" w14:textId="5171BF73" w:rsidR="00051FC3" w:rsidRPr="002707CE" w:rsidRDefault="00421D9C" w:rsidP="00D30A92">
            <w:pPr>
              <w:pStyle w:val="OtherTableBody"/>
              <w:rPr>
                <w:ins w:id="7426" w:author="Merrick, Riki | APHL" w:date="2022-08-16T18:04:00Z"/>
              </w:rPr>
            </w:pPr>
            <w:ins w:id="7427" w:author="Merrick, Riki | APHL" w:date="2022-08-16T18:23:00Z">
              <w:r>
                <w:t>A</w:t>
              </w:r>
            </w:ins>
          </w:p>
        </w:tc>
      </w:tr>
      <w:tr w:rsidR="00051FC3" w:rsidRPr="002707CE" w14:paraId="3B9FDC43" w14:textId="77777777" w:rsidTr="00D30A92">
        <w:trPr>
          <w:ins w:id="7428" w:author="Merrick, Riki | APHL" w:date="2022-08-16T18:04:00Z"/>
        </w:trPr>
        <w:tc>
          <w:tcPr>
            <w:tcW w:w="1245" w:type="dxa"/>
            <w:tcBorders>
              <w:top w:val="single" w:sz="4" w:space="0" w:color="auto"/>
              <w:bottom w:val="single" w:sz="4" w:space="0" w:color="auto"/>
            </w:tcBorders>
            <w:shd w:val="clear" w:color="auto" w:fill="FFFFFF"/>
          </w:tcPr>
          <w:p w14:paraId="45758228" w14:textId="438429E8" w:rsidR="00051FC3" w:rsidRPr="002707CE" w:rsidRDefault="00B3530A" w:rsidP="00D30A92">
            <w:pPr>
              <w:pStyle w:val="OtherTableBody"/>
              <w:rPr>
                <w:ins w:id="7429" w:author="Merrick, Riki | APHL" w:date="2022-08-16T18:04:00Z"/>
              </w:rPr>
            </w:pPr>
            <w:ins w:id="7430" w:author="Merrick, Riki | APHL" w:date="2022-08-16T18:19:00Z">
              <w:r w:rsidRPr="00B3530A">
                <w:t>0010,0040</w:t>
              </w:r>
            </w:ins>
          </w:p>
        </w:tc>
        <w:tc>
          <w:tcPr>
            <w:tcW w:w="1755" w:type="dxa"/>
            <w:tcBorders>
              <w:top w:val="single" w:sz="4" w:space="0" w:color="auto"/>
              <w:bottom w:val="single" w:sz="4" w:space="0" w:color="auto"/>
            </w:tcBorders>
            <w:shd w:val="clear" w:color="auto" w:fill="FFFFFF"/>
          </w:tcPr>
          <w:p w14:paraId="480F0C13" w14:textId="43F227A4" w:rsidR="00051FC3" w:rsidRPr="002707CE" w:rsidRDefault="00B3530A" w:rsidP="00D30A92">
            <w:pPr>
              <w:pStyle w:val="OtherTableBody"/>
              <w:rPr>
                <w:ins w:id="7431" w:author="Merrick, Riki | APHL" w:date="2022-08-16T18:04:00Z"/>
              </w:rPr>
            </w:pPr>
            <w:ins w:id="7432" w:author="Merrick, Riki | APHL" w:date="2022-08-16T18:19:00Z">
              <w:r w:rsidRPr="00B3530A">
                <w:t>Patient's Sex</w:t>
              </w:r>
            </w:ins>
          </w:p>
        </w:tc>
        <w:tc>
          <w:tcPr>
            <w:tcW w:w="2600" w:type="dxa"/>
            <w:tcBorders>
              <w:top w:val="single" w:sz="4" w:space="0" w:color="auto"/>
              <w:bottom w:val="single" w:sz="4" w:space="0" w:color="auto"/>
            </w:tcBorders>
            <w:shd w:val="clear" w:color="auto" w:fill="FFFFFF"/>
          </w:tcPr>
          <w:p w14:paraId="044F230D" w14:textId="77777777" w:rsidR="00051FC3" w:rsidRPr="002707CE" w:rsidRDefault="00051FC3" w:rsidP="00D30A92">
            <w:pPr>
              <w:pStyle w:val="OtherTableBody"/>
              <w:rPr>
                <w:ins w:id="7433" w:author="Merrick, Riki | APHL" w:date="2022-08-16T18:04:00Z"/>
              </w:rPr>
            </w:pPr>
          </w:p>
        </w:tc>
        <w:tc>
          <w:tcPr>
            <w:tcW w:w="2800" w:type="dxa"/>
            <w:tcBorders>
              <w:top w:val="single" w:sz="4" w:space="0" w:color="auto"/>
              <w:bottom w:val="single" w:sz="4" w:space="0" w:color="auto"/>
            </w:tcBorders>
            <w:shd w:val="clear" w:color="auto" w:fill="FFFFFF"/>
          </w:tcPr>
          <w:p w14:paraId="6B005DA5" w14:textId="77777777" w:rsidR="00051FC3" w:rsidRPr="002707CE" w:rsidRDefault="00051FC3" w:rsidP="00D30A92">
            <w:pPr>
              <w:pStyle w:val="OtherTableBody"/>
              <w:rPr>
                <w:ins w:id="7434" w:author="Merrick, Riki | APHL" w:date="2022-08-16T18:04:00Z"/>
              </w:rPr>
            </w:pPr>
          </w:p>
        </w:tc>
        <w:tc>
          <w:tcPr>
            <w:tcW w:w="800" w:type="dxa"/>
            <w:tcBorders>
              <w:top w:val="single" w:sz="4" w:space="0" w:color="auto"/>
              <w:bottom w:val="single" w:sz="4" w:space="0" w:color="auto"/>
            </w:tcBorders>
            <w:shd w:val="clear" w:color="auto" w:fill="FFFFFF"/>
          </w:tcPr>
          <w:p w14:paraId="08157E6D" w14:textId="7DFFEA29" w:rsidR="00051FC3" w:rsidRPr="002707CE" w:rsidRDefault="00421D9C" w:rsidP="00D30A92">
            <w:pPr>
              <w:pStyle w:val="OtherTableBody"/>
              <w:rPr>
                <w:ins w:id="7435" w:author="Merrick, Riki | APHL" w:date="2022-08-16T18:04:00Z"/>
              </w:rPr>
            </w:pPr>
            <w:ins w:id="7436" w:author="Merrick, Riki | APHL" w:date="2022-08-16T18:24:00Z">
              <w:r>
                <w:t>A</w:t>
              </w:r>
            </w:ins>
          </w:p>
        </w:tc>
      </w:tr>
    </w:tbl>
    <w:p w14:paraId="7ED1C6CF" w14:textId="77777777" w:rsidR="00051FC3" w:rsidRDefault="00051FC3" w:rsidP="00051FC3">
      <w:pPr>
        <w:pStyle w:val="NormalIndented"/>
        <w:rPr>
          <w:ins w:id="7437" w:author="Merrick, Riki | APHL" w:date="2022-08-16T18:04:00Z"/>
          <w:noProof/>
        </w:rPr>
      </w:pPr>
      <w:ins w:id="7438" w:author="Merrick, Riki | APHL" w:date="2022-08-16T18:04:00Z">
        <w:r>
          <w:rPr>
            <w:noProof/>
          </w:rPr>
          <w:t>&gt;</w:t>
        </w:r>
      </w:ins>
    </w:p>
    <w:p w14:paraId="18AA89EB" w14:textId="77777777" w:rsidR="00051FC3" w:rsidRDefault="00051FC3" w:rsidP="00051FC3">
      <w:pPr>
        <w:pStyle w:val="NormalIndented"/>
        <w:rPr>
          <w:ins w:id="7439" w:author="Merrick, Riki | APHL" w:date="2022-08-16T18:01:00Z"/>
          <w:noProof/>
        </w:rPr>
      </w:pPr>
    </w:p>
    <w:p w14:paraId="3F265F3A" w14:textId="77777777" w:rsidR="00D51D67" w:rsidRPr="00EA0889" w:rsidRDefault="00D51D67">
      <w:pPr>
        <w:pStyle w:val="NormalIndented"/>
        <w:rPr>
          <w:ins w:id="7440" w:author="Merrick, Riki | APHL" w:date="2022-07-28T13:30:00Z"/>
          <w:rPrChange w:id="7441" w:author="Merrick, Riki | APHL" w:date="2022-07-28T18:36:00Z">
            <w:rPr>
              <w:ins w:id="7442" w:author="Merrick, Riki | APHL" w:date="2022-07-28T13:30:00Z"/>
              <w:noProof/>
            </w:rPr>
          </w:rPrChange>
        </w:rPr>
        <w:pPrChange w:id="7443" w:author="Merrick, Riki | APHL" w:date="2022-07-28T18:36:00Z">
          <w:pPr>
            <w:pStyle w:val="Heading4"/>
            <w:numPr>
              <w:numId w:val="52"/>
            </w:numPr>
            <w:tabs>
              <w:tab w:val="clear" w:pos="2160"/>
              <w:tab w:val="num" w:pos="360"/>
              <w:tab w:val="num" w:pos="964"/>
            </w:tabs>
            <w:ind w:left="964" w:hanging="316"/>
          </w:pPr>
        </w:pPrChange>
      </w:pPr>
    </w:p>
    <w:p w14:paraId="564D08FC" w14:textId="522A892D" w:rsidR="00064FDC" w:rsidRPr="00064FDC" w:rsidRDefault="00064FDC" w:rsidP="00064FDC">
      <w:pPr>
        <w:pStyle w:val="Heading4"/>
        <w:numPr>
          <w:ilvl w:val="3"/>
          <w:numId w:val="52"/>
        </w:numPr>
        <w:tabs>
          <w:tab w:val="clear" w:pos="2160"/>
          <w:tab w:val="num" w:pos="360"/>
          <w:tab w:val="num" w:pos="964"/>
        </w:tabs>
        <w:ind w:left="964" w:hanging="316"/>
        <w:rPr>
          <w:ins w:id="7444" w:author="Merrick, Riki | APHL" w:date="2022-07-17T15:50:00Z"/>
          <w:noProof/>
          <w:rPrChange w:id="7445" w:author="Merrick, Riki | APHL" w:date="2022-07-17T15:50:00Z">
            <w:rPr>
              <w:ins w:id="7446" w:author="Merrick, Riki | APHL" w:date="2022-07-17T15:50:00Z"/>
              <w:noProof/>
              <w:lang w:val="fr-FR"/>
            </w:rPr>
          </w:rPrChange>
        </w:rPr>
      </w:pPr>
      <w:ins w:id="7447" w:author="Merrick, Riki | APHL" w:date="2022-07-17T15:50:00Z">
        <w:r w:rsidRPr="00064FDC">
          <w:rPr>
            <w:noProof/>
            <w:rPrChange w:id="7448" w:author="Merrick, Riki | APHL" w:date="2022-07-17T15:50:00Z">
              <w:rPr>
                <w:noProof/>
                <w:lang w:val="fr-FR"/>
              </w:rPr>
            </w:rPrChange>
          </w:rPr>
          <w:t>GSR-</w:t>
        </w:r>
      </w:ins>
      <w:ins w:id="7449" w:author="Merrick, Riki | APHL" w:date="2022-07-28T13:30:00Z">
        <w:r w:rsidR="008532DB">
          <w:rPr>
            <w:noProof/>
          </w:rPr>
          <w:t>6</w:t>
        </w:r>
      </w:ins>
      <w:ins w:id="7450" w:author="Merrick, Riki | APHL" w:date="2022-07-17T15:50:00Z">
        <w:r w:rsidRPr="00064FDC">
          <w:rPr>
            <w:noProof/>
            <w:rPrChange w:id="7451" w:author="Merrick, Riki | APHL" w:date="2022-07-17T15:50:00Z">
              <w:rPr>
                <w:noProof/>
                <w:lang w:val="fr-FR"/>
              </w:rPr>
            </w:rPrChange>
          </w:rPr>
          <w:t xml:space="preserve">   International Equivalent Sex Value</w:t>
        </w:r>
        <w:r w:rsidRPr="00493AD0">
          <w:rPr>
            <w:noProof/>
            <w:vanish/>
          </w:rPr>
          <w:fldChar w:fldCharType="begin"/>
        </w:r>
        <w:r w:rsidRPr="00064FDC">
          <w:rPr>
            <w:noProof/>
            <w:vanish/>
            <w:rPrChange w:id="7452" w:author="Merrick, Riki | APHL" w:date="2022-07-17T15:50:00Z">
              <w:rPr>
                <w:noProof/>
                <w:vanish/>
                <w:lang w:val="fr-FR"/>
              </w:rPr>
            </w:rPrChange>
          </w:rPr>
          <w:instrText>XE "OH4-4 Combat Zone</w:instrText>
        </w:r>
        <w:r w:rsidRPr="00064FDC">
          <w:rPr>
            <w:noProof/>
            <w:rPrChange w:id="7453" w:author="Merrick, Riki | APHL" w:date="2022-07-17T15:50:00Z">
              <w:rPr>
                <w:noProof/>
                <w:lang w:val="fr-FR"/>
              </w:rPr>
            </w:rPrChange>
          </w:rPr>
          <w:instrText xml:space="preserve"> End Date</w:instrText>
        </w:r>
        <w:r w:rsidRPr="00064FDC" w:rsidDel="004136D9">
          <w:rPr>
            <w:noProof/>
            <w:vanish/>
            <w:rPrChange w:id="7454" w:author="Merrick, Riki | APHL" w:date="2022-07-17T15:50:00Z">
              <w:rPr>
                <w:noProof/>
                <w:vanish/>
                <w:lang w:val="fr-FR"/>
              </w:rPr>
            </w:rPrChange>
          </w:rPr>
          <w:instrText xml:space="preserve"> </w:instrText>
        </w:r>
        <w:r w:rsidRPr="00064FDC">
          <w:rPr>
            <w:noProof/>
            <w:vanish/>
            <w:rPrChange w:id="7455" w:author="Merrick, Riki | APHL" w:date="2022-07-17T15:50:00Z">
              <w:rPr>
                <w:noProof/>
                <w:vanish/>
                <w:lang w:val="fr-FR"/>
              </w:rPr>
            </w:rPrChange>
          </w:rPr>
          <w:instrText>"</w:instrText>
        </w:r>
        <w:r w:rsidRPr="00493AD0">
          <w:rPr>
            <w:noProof/>
            <w:vanish/>
          </w:rPr>
          <w:fldChar w:fldCharType="end"/>
        </w:r>
        <w:r w:rsidRPr="00064FDC">
          <w:rPr>
            <w:noProof/>
            <w:rPrChange w:id="7456" w:author="Merrick, Riki | APHL" w:date="2022-07-17T15:50:00Z">
              <w:rPr>
                <w:noProof/>
                <w:lang w:val="fr-FR"/>
              </w:rPr>
            </w:rPrChange>
          </w:rPr>
          <w:t xml:space="preserve">   (CWE)   &lt;TBD&gt;</w:t>
        </w:r>
      </w:ins>
    </w:p>
    <w:p w14:paraId="645EA29B" w14:textId="77777777" w:rsidR="00064FDC" w:rsidRDefault="00064FDC" w:rsidP="00064FDC">
      <w:pPr>
        <w:pStyle w:val="Components"/>
        <w:rPr>
          <w:ins w:id="7457" w:author="Merrick, Riki | APHL" w:date="2022-07-17T15:50:00Z"/>
          <w:noProof/>
        </w:rPr>
      </w:pPr>
      <w:ins w:id="7458" w:author="Merrick, Riki | APHL" w:date="2022-07-17T15:50: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2F678D01" w14:textId="5C2CD6EB" w:rsidR="00064FDC" w:rsidRDefault="00064FDC" w:rsidP="00064FDC">
      <w:pPr>
        <w:pStyle w:val="NormalIndented"/>
        <w:rPr>
          <w:ins w:id="7459" w:author="Merrick, Riki | APHL" w:date="2022-07-17T16:02:00Z"/>
          <w:noProof/>
        </w:rPr>
      </w:pPr>
      <w:ins w:id="7460" w:author="Merrick, Riki | APHL" w:date="2022-07-17T15:50:00Z">
        <w:r w:rsidRPr="00493AD0">
          <w:rPr>
            <w:noProof/>
          </w:rPr>
          <w:t>Definition: This field contains</w:t>
        </w:r>
      </w:ins>
      <w:ins w:id="7461" w:author="Merrick, Riki | APHL" w:date="2022-07-17T15:51:00Z">
        <w:r>
          <w:rPr>
            <w:noProof/>
          </w:rPr>
          <w:t xml:space="preserve"> </w:t>
        </w:r>
      </w:ins>
      <w:ins w:id="7462" w:author="Merrick, Riki | APHL" w:date="2022-07-17T15:54:00Z">
        <w:r w:rsidR="00427E21">
          <w:rPr>
            <w:noProof/>
          </w:rPr>
          <w:t>a</w:t>
        </w:r>
        <w:r w:rsidR="00427E21" w:rsidRPr="00427E21">
          <w:rPr>
            <w:noProof/>
          </w:rPr>
          <w:t>n international representation of the value found on the document</w:t>
        </w:r>
        <w:r w:rsidR="00427E21">
          <w:rPr>
            <w:noProof/>
          </w:rPr>
          <w:t xml:space="preserve"> and </w:t>
        </w:r>
        <w:r w:rsidR="004C793B">
          <w:rPr>
            <w:noProof/>
          </w:rPr>
          <w:t xml:space="preserve">documented in </w:t>
        </w:r>
        <w:r w:rsidR="004C793B" w:rsidRPr="004C793B">
          <w:rPr>
            <w:noProof/>
          </w:rPr>
          <w:t>Recorded Gender or Sex</w:t>
        </w:r>
        <w:r w:rsidR="004C793B">
          <w:rPr>
            <w:noProof/>
          </w:rPr>
          <w:t xml:space="preserve"> (GSR-4)</w:t>
        </w:r>
        <w:r w:rsidR="00427E21" w:rsidRPr="00427E21">
          <w:rPr>
            <w:noProof/>
          </w:rPr>
          <w:t xml:space="preserve">. </w:t>
        </w:r>
      </w:ins>
      <w:ins w:id="7463" w:author="Merrick, Riki | APHL" w:date="2022-07-17T15:56:00Z">
        <w:r w:rsidR="004A0F0B">
          <w:rPr>
            <w:noProof/>
          </w:rPr>
          <w:t>Refer to HL7 defined table &lt;</w:t>
        </w:r>
      </w:ins>
      <w:ins w:id="7464" w:author="Merrick, Riki | APHL" w:date="2022-08-14T17:41:00Z">
        <w:r w:rsidR="00376DC1">
          <w:rPr>
            <w:noProof/>
          </w:rPr>
          <w:t>HL7Nnn6 – FRANK TO ASSIGN</w:t>
        </w:r>
      </w:ins>
      <w:ins w:id="7465" w:author="Merrick, Riki | APHL" w:date="2022-07-17T15:56:00Z">
        <w:r w:rsidR="004A0F0B">
          <w:rPr>
            <w:noProof/>
          </w:rPr>
          <w:t xml:space="preserve">&gt; - </w:t>
        </w:r>
      </w:ins>
      <w:bookmarkStart w:id="7466" w:name="_Hlk109926442"/>
      <w:ins w:id="7467" w:author="Merrick, Riki | APHL" w:date="2022-08-14T17:44:00Z">
        <w:r w:rsidR="00346DAE" w:rsidRPr="00346DAE">
          <w:rPr>
            <w:noProof/>
          </w:rPr>
          <w:t>International Civil Aviation Organization Sex Or Gender</w:t>
        </w:r>
        <w:r w:rsidR="00346DAE">
          <w:rPr>
            <w:noProof/>
          </w:rPr>
          <w:t xml:space="preserve"> </w:t>
        </w:r>
      </w:ins>
      <w:ins w:id="7468" w:author="Merrick, Riki | APHL" w:date="2022-07-17T15:57:00Z">
        <w:r w:rsidR="000C03F5">
          <w:rPr>
            <w:noProof/>
          </w:rPr>
          <w:t xml:space="preserve">in Chapter 2 C, for suggested values </w:t>
        </w:r>
        <w:bookmarkEnd w:id="7466"/>
        <w:r w:rsidR="000C03F5">
          <w:rPr>
            <w:noProof/>
          </w:rPr>
          <w:t xml:space="preserve">drawn from </w:t>
        </w:r>
      </w:ins>
      <w:ins w:id="7469" w:author="Merrick, Riki | APHL" w:date="2022-07-17T15:54:00Z">
        <w:r w:rsidR="00427E21" w:rsidRPr="00427E21">
          <w:rPr>
            <w:noProof/>
          </w:rPr>
          <w:t xml:space="preserve">ISO/IEC 8859-1 (Latin 1) or equivalent. For example a Russian identity card might have the value ‘ж’ for sex which is the source value, but the international equivalent would be ‘F’ for interoperability and international legal purposes, </w:t>
        </w:r>
        <w:commentRangeStart w:id="7470"/>
        <w:r w:rsidR="00427E21" w:rsidRPr="00427E21">
          <w:rPr>
            <w:noProof/>
          </w:rPr>
          <w:t>as outlined in documentation by the International Civil Aviation Organization (ICAO)</w:t>
        </w:r>
      </w:ins>
      <w:ins w:id="7471" w:author="Merrick, Riki | APHL" w:date="2022-07-17T15:55:00Z">
        <w:r w:rsidR="004C793B">
          <w:rPr>
            <w:noProof/>
          </w:rPr>
          <w:t>.</w:t>
        </w:r>
        <w:commentRangeEnd w:id="7470"/>
        <w:r w:rsidR="0092556B">
          <w:rPr>
            <w:rStyle w:val="CommentReference"/>
            <w:rFonts w:ascii="Verdana" w:hAnsi="Verdana"/>
            <w:kern w:val="0"/>
            <w:lang w:eastAsia="en-US"/>
          </w:rPr>
          <w:commentReference w:id="7470"/>
        </w:r>
      </w:ins>
    </w:p>
    <w:p w14:paraId="0FB251D3" w14:textId="77777777" w:rsidR="0095291D" w:rsidRDefault="0095291D" w:rsidP="0095291D">
      <w:pPr>
        <w:pStyle w:val="NormalIndented"/>
        <w:rPr>
          <w:ins w:id="7472" w:author="Merrick, Riki | APHL" w:date="2022-07-17T16:02:00Z"/>
          <w:noProof/>
        </w:rPr>
      </w:pPr>
      <w:ins w:id="7473" w:author="Merrick, Riki | APHL" w:date="2022-07-17T16:02:00Z">
        <w:r>
          <w:rPr>
            <w:noProof/>
          </w:rPr>
          <w:t>&lt;CONTENT FOR CHAPTER 2C:</w:t>
        </w:r>
      </w:ins>
    </w:p>
    <w:p w14:paraId="46F9D070" w14:textId="17BC2822" w:rsidR="0095291D" w:rsidRPr="002707CE" w:rsidRDefault="0095291D" w:rsidP="0095291D">
      <w:pPr>
        <w:pStyle w:val="Heading6"/>
        <w:numPr>
          <w:ilvl w:val="0"/>
          <w:numId w:val="0"/>
        </w:numPr>
        <w:rPr>
          <w:ins w:id="7474" w:author="Merrick, Riki | APHL" w:date="2022-07-17T16:02:00Z"/>
        </w:rPr>
      </w:pPr>
      <w:ins w:id="7475" w:author="Merrick, Riki | APHL" w:date="2022-07-17T16:02:00Z">
        <w:r>
          <w:t>&lt;FRANK TO ASSIGN&gt;</w:t>
        </w:r>
        <w:r w:rsidRPr="002707CE">
          <w:t xml:space="preserve"> - </w:t>
        </w:r>
      </w:ins>
      <w:ins w:id="7476" w:author="Merrick, Riki | APHL" w:date="2022-08-14T17:44:00Z">
        <w:r w:rsidR="00346DAE" w:rsidRPr="00346DAE">
          <w:t xml:space="preserve">International Civil Aviation Organization Sex </w:t>
        </w:r>
        <w:proofErr w:type="gramStart"/>
        <w:r w:rsidR="00346DAE" w:rsidRPr="00346DAE">
          <w:t>Or</w:t>
        </w:r>
        <w:proofErr w:type="gramEnd"/>
        <w:r w:rsidR="00346DAE" w:rsidRPr="00346DAE">
          <w:t xml:space="preserve"> Gender</w:t>
        </w:r>
      </w:ins>
    </w:p>
    <w:p w14:paraId="78BE3FC9" w14:textId="77777777" w:rsidR="0095291D" w:rsidRPr="002707CE" w:rsidRDefault="0095291D" w:rsidP="0095291D">
      <w:pPr>
        <w:pStyle w:val="Subheading"/>
        <w:rPr>
          <w:ins w:id="7477" w:author="Merrick, Riki | APHL" w:date="2022-07-17T16:02:00Z"/>
        </w:rPr>
      </w:pPr>
      <w:ins w:id="7478" w:author="Merrick, Riki | APHL" w:date="2022-07-17T16:02:00Z">
        <w:r>
          <w:t>Concept Domain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5291D" w:rsidRPr="002707CE" w14:paraId="0A690400" w14:textId="77777777" w:rsidTr="005A6711">
        <w:trPr>
          <w:ins w:id="7479" w:author="Merrick, Riki | APHL" w:date="2022-07-17T16:02:00Z"/>
        </w:trPr>
        <w:tc>
          <w:tcPr>
            <w:tcW w:w="2600" w:type="dxa"/>
            <w:shd w:val="clear" w:color="auto" w:fill="F3F3F3"/>
          </w:tcPr>
          <w:p w14:paraId="35A1FFD3" w14:textId="77777777" w:rsidR="0095291D" w:rsidRPr="002707CE" w:rsidRDefault="0095291D" w:rsidP="005A6711">
            <w:pPr>
              <w:pStyle w:val="OtherTableHeader"/>
              <w:rPr>
                <w:ins w:id="7480" w:author="Merrick, Riki | APHL" w:date="2022-07-17T16:02:00Z"/>
              </w:rPr>
            </w:pPr>
            <w:ins w:id="7481" w:author="Merrick, Riki | APHL" w:date="2022-07-17T16:02:00Z">
              <w:r w:rsidRPr="002707CE">
                <w:t>Concept Domain Name</w:t>
              </w:r>
            </w:ins>
          </w:p>
        </w:tc>
        <w:tc>
          <w:tcPr>
            <w:tcW w:w="6600" w:type="dxa"/>
            <w:shd w:val="clear" w:color="auto" w:fill="auto"/>
          </w:tcPr>
          <w:p w14:paraId="22E01A98" w14:textId="12F819CF" w:rsidR="0095291D" w:rsidRPr="002707CE" w:rsidRDefault="00EC0B79" w:rsidP="005A6711">
            <w:pPr>
              <w:pStyle w:val="OtherTableBody"/>
              <w:rPr>
                <w:ins w:id="7482" w:author="Merrick, Riki | APHL" w:date="2022-07-17T16:02:00Z"/>
              </w:rPr>
            </w:pPr>
            <w:ins w:id="7483" w:author="Merrick, Riki | APHL" w:date="2022-07-17T16:18:00Z">
              <w:r>
                <w:t xml:space="preserve">International Equivalent Sex </w:t>
              </w:r>
            </w:ins>
            <w:ins w:id="7484" w:author="Merrick, Riki | APHL" w:date="2022-07-17T16:19:00Z">
              <w:r>
                <w:t>Value</w:t>
              </w:r>
            </w:ins>
          </w:p>
        </w:tc>
      </w:tr>
      <w:tr w:rsidR="0095291D" w:rsidRPr="002707CE" w14:paraId="73905A22" w14:textId="77777777" w:rsidTr="005A6711">
        <w:trPr>
          <w:ins w:id="7485" w:author="Merrick, Riki | APHL" w:date="2022-07-17T16:02:00Z"/>
        </w:trPr>
        <w:tc>
          <w:tcPr>
            <w:tcW w:w="2600" w:type="dxa"/>
            <w:shd w:val="clear" w:color="auto" w:fill="F3F3F3"/>
          </w:tcPr>
          <w:p w14:paraId="79CB321D" w14:textId="77777777" w:rsidR="0095291D" w:rsidRPr="002707CE" w:rsidRDefault="0095291D" w:rsidP="005A6711">
            <w:pPr>
              <w:pStyle w:val="OtherTableHeader"/>
              <w:rPr>
                <w:ins w:id="7486" w:author="Merrick, Riki | APHL" w:date="2022-07-17T16:02:00Z"/>
              </w:rPr>
            </w:pPr>
            <w:ins w:id="7487" w:author="Merrick, Riki | APHL" w:date="2022-07-17T16:02:00Z">
              <w:r w:rsidRPr="002707CE">
                <w:t>Description</w:t>
              </w:r>
            </w:ins>
          </w:p>
        </w:tc>
        <w:tc>
          <w:tcPr>
            <w:tcW w:w="6600" w:type="dxa"/>
            <w:shd w:val="clear" w:color="auto" w:fill="auto"/>
          </w:tcPr>
          <w:p w14:paraId="034E72A2" w14:textId="6C0B6A90" w:rsidR="0095291D" w:rsidRPr="002707CE" w:rsidRDefault="0095291D" w:rsidP="005A6711">
            <w:pPr>
              <w:pStyle w:val="OtherTableBody"/>
              <w:rPr>
                <w:ins w:id="7488" w:author="Merrick, Riki | APHL" w:date="2022-07-17T16:02:00Z"/>
              </w:rPr>
            </w:pPr>
            <w:ins w:id="7489" w:author="Merrick, Riki | APHL" w:date="2022-07-17T16:02:00Z">
              <w:r w:rsidRPr="002707CE">
                <w:t xml:space="preserve">The domain of possible </w:t>
              </w:r>
            </w:ins>
            <w:ins w:id="7490" w:author="Merrick, Riki | APHL" w:date="2022-08-08T19:19:00Z">
              <w:r w:rsidR="00EC4B48">
                <w:t>c</w:t>
              </w:r>
              <w:r w:rsidR="00EC4B48" w:rsidRPr="00EC4B48">
                <w:t>oncepts representing recorded sex or gender values for international exchange.</w:t>
              </w:r>
            </w:ins>
          </w:p>
        </w:tc>
      </w:tr>
      <w:tr w:rsidR="0095291D" w:rsidRPr="002707CE" w14:paraId="4A878DD5" w14:textId="77777777" w:rsidTr="005A6711">
        <w:trPr>
          <w:ins w:id="7491" w:author="Merrick, Riki | APHL" w:date="2022-07-17T16:02:00Z"/>
        </w:trPr>
        <w:tc>
          <w:tcPr>
            <w:tcW w:w="2600" w:type="dxa"/>
            <w:shd w:val="clear" w:color="auto" w:fill="F3F3F3"/>
          </w:tcPr>
          <w:p w14:paraId="03DECDC8" w14:textId="77777777" w:rsidR="0095291D" w:rsidRPr="002707CE" w:rsidRDefault="0095291D" w:rsidP="005A6711">
            <w:pPr>
              <w:pStyle w:val="OtherTableHeader"/>
              <w:rPr>
                <w:ins w:id="7492" w:author="Merrick, Riki | APHL" w:date="2022-07-17T16:02:00Z"/>
              </w:rPr>
            </w:pPr>
            <w:ins w:id="7493" w:author="Merrick, Riki | APHL" w:date="2022-07-17T16:02:00Z">
              <w:r w:rsidRPr="002707CE">
                <w:t>Concept Domain Only</w:t>
              </w:r>
            </w:ins>
          </w:p>
        </w:tc>
        <w:tc>
          <w:tcPr>
            <w:tcW w:w="6600" w:type="dxa"/>
            <w:shd w:val="clear" w:color="auto" w:fill="auto"/>
          </w:tcPr>
          <w:p w14:paraId="15892CC7" w14:textId="77777777" w:rsidR="0095291D" w:rsidRPr="002707CE" w:rsidRDefault="0095291D" w:rsidP="005A6711">
            <w:pPr>
              <w:pStyle w:val="OtherTableBody"/>
              <w:rPr>
                <w:ins w:id="7494" w:author="Merrick, Riki | APHL" w:date="2022-07-17T16:02:00Z"/>
              </w:rPr>
            </w:pPr>
            <w:ins w:id="7495" w:author="Merrick, Riki | APHL" w:date="2022-07-17T16:02:00Z">
              <w:r>
                <w:t>no</w:t>
              </w:r>
            </w:ins>
          </w:p>
        </w:tc>
      </w:tr>
    </w:tbl>
    <w:p w14:paraId="4D58FF6B" w14:textId="77777777" w:rsidR="0095291D" w:rsidRPr="002707CE" w:rsidRDefault="0095291D" w:rsidP="0095291D">
      <w:pPr>
        <w:rPr>
          <w:ins w:id="7496" w:author="Merrick, Riki | APHL" w:date="2022-07-17T16:02:00Z"/>
        </w:rPr>
      </w:pPr>
    </w:p>
    <w:p w14:paraId="6A4B79F2" w14:textId="77777777" w:rsidR="0095291D" w:rsidRPr="002707CE" w:rsidRDefault="0095291D" w:rsidP="0095291D">
      <w:pPr>
        <w:pStyle w:val="Subheading"/>
        <w:rPr>
          <w:ins w:id="7497" w:author="Merrick, Riki | APHL" w:date="2022-07-17T16:02:00Z"/>
        </w:rPr>
      </w:pPr>
      <w:ins w:id="7498" w:author="Merrick, Riki | APHL" w:date="2022-07-17T16:02:00Z">
        <w:r>
          <w:t>Code System Identification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5291D" w:rsidRPr="002707CE" w14:paraId="2151D853" w14:textId="77777777" w:rsidTr="005A6711">
        <w:trPr>
          <w:ins w:id="7499" w:author="Merrick, Riki | APHL" w:date="2022-07-17T16:02:00Z"/>
        </w:trPr>
        <w:tc>
          <w:tcPr>
            <w:tcW w:w="2000" w:type="dxa"/>
            <w:shd w:val="clear" w:color="auto" w:fill="F3F3F3"/>
          </w:tcPr>
          <w:p w14:paraId="6C921D17" w14:textId="77777777" w:rsidR="0095291D" w:rsidRPr="002707CE" w:rsidRDefault="0095291D" w:rsidP="005A6711">
            <w:pPr>
              <w:pStyle w:val="OtherTableHeader"/>
              <w:rPr>
                <w:ins w:id="7500" w:author="Merrick, Riki | APHL" w:date="2022-07-17T16:02:00Z"/>
              </w:rPr>
            </w:pPr>
            <w:ins w:id="7501" w:author="Merrick, Riki | APHL" w:date="2022-07-17T16:02:00Z">
              <w:r w:rsidRPr="002707CE">
                <w:t>OID</w:t>
              </w:r>
            </w:ins>
          </w:p>
        </w:tc>
        <w:tc>
          <w:tcPr>
            <w:tcW w:w="7200" w:type="dxa"/>
            <w:shd w:val="clear" w:color="auto" w:fill="auto"/>
          </w:tcPr>
          <w:p w14:paraId="3C72F5F0" w14:textId="08501A36" w:rsidR="0095291D" w:rsidRPr="002707CE" w:rsidRDefault="00346DAE" w:rsidP="005A6711">
            <w:pPr>
              <w:pStyle w:val="OtherTableBody"/>
              <w:rPr>
                <w:ins w:id="7502" w:author="Merrick, Riki | APHL" w:date="2022-07-17T16:02:00Z"/>
              </w:rPr>
            </w:pPr>
            <w:ins w:id="7503" w:author="Merrick, Riki | APHL" w:date="2022-08-14T17:44:00Z">
              <w:r w:rsidRPr="00346DAE">
                <w:t>2.16.840.1.113883.11.19756</w:t>
              </w:r>
            </w:ins>
          </w:p>
        </w:tc>
      </w:tr>
      <w:tr w:rsidR="0095291D" w:rsidRPr="002707CE" w14:paraId="6DAB1EC4" w14:textId="77777777" w:rsidTr="005A6711">
        <w:trPr>
          <w:ins w:id="7504" w:author="Merrick, Riki | APHL" w:date="2022-07-17T16:02:00Z"/>
        </w:trPr>
        <w:tc>
          <w:tcPr>
            <w:tcW w:w="2000" w:type="dxa"/>
            <w:shd w:val="clear" w:color="auto" w:fill="F3F3F3"/>
          </w:tcPr>
          <w:p w14:paraId="5BE49D5A" w14:textId="77777777" w:rsidR="0095291D" w:rsidRPr="002707CE" w:rsidRDefault="0095291D" w:rsidP="005A6711">
            <w:pPr>
              <w:pStyle w:val="OtherTableHeader"/>
              <w:rPr>
                <w:ins w:id="7505" w:author="Merrick, Riki | APHL" w:date="2022-07-17T16:02:00Z"/>
              </w:rPr>
            </w:pPr>
            <w:ins w:id="7506" w:author="Merrick, Riki | APHL" w:date="2022-07-17T16:02:00Z">
              <w:r w:rsidRPr="002707CE">
                <w:t>Version</w:t>
              </w:r>
            </w:ins>
          </w:p>
        </w:tc>
        <w:tc>
          <w:tcPr>
            <w:tcW w:w="7200" w:type="dxa"/>
            <w:shd w:val="clear" w:color="auto" w:fill="auto"/>
          </w:tcPr>
          <w:p w14:paraId="6C755E2F" w14:textId="4834CD03" w:rsidR="0095291D" w:rsidRDefault="00090FEC" w:rsidP="005A6711">
            <w:pPr>
              <w:pStyle w:val="OtherTableBody"/>
              <w:rPr>
                <w:ins w:id="7507" w:author="Merrick, Riki | APHL" w:date="2022-07-17T16:02:00Z"/>
              </w:rPr>
            </w:pPr>
            <w:ins w:id="7508" w:author="Merrick, Riki | APHL" w:date="2022-07-17T18:13:00Z">
              <w:r>
                <w:t>4.6.0</w:t>
              </w:r>
            </w:ins>
          </w:p>
        </w:tc>
      </w:tr>
      <w:tr w:rsidR="0095291D" w:rsidRPr="002707CE" w14:paraId="7BEB27C5" w14:textId="77777777" w:rsidTr="005A6711">
        <w:trPr>
          <w:ins w:id="7509" w:author="Merrick, Riki | APHL" w:date="2022-07-17T16:02:00Z"/>
        </w:trPr>
        <w:tc>
          <w:tcPr>
            <w:tcW w:w="2000" w:type="dxa"/>
            <w:shd w:val="clear" w:color="auto" w:fill="F3F3F3"/>
          </w:tcPr>
          <w:p w14:paraId="58C84268" w14:textId="77777777" w:rsidR="0095291D" w:rsidRPr="002707CE" w:rsidRDefault="0095291D" w:rsidP="005A6711">
            <w:pPr>
              <w:pStyle w:val="OtherTableHeader"/>
              <w:rPr>
                <w:ins w:id="7510" w:author="Merrick, Riki | APHL" w:date="2022-07-17T16:02:00Z"/>
              </w:rPr>
            </w:pPr>
            <w:proofErr w:type="spellStart"/>
            <w:ins w:id="7511" w:author="Merrick, Riki | APHL" w:date="2022-07-17T16:02:00Z">
              <w:r w:rsidRPr="002707CE">
                <w:t>symbolicName</w:t>
              </w:r>
              <w:proofErr w:type="spellEnd"/>
            </w:ins>
          </w:p>
        </w:tc>
        <w:tc>
          <w:tcPr>
            <w:tcW w:w="7200" w:type="dxa"/>
            <w:shd w:val="clear" w:color="auto" w:fill="auto"/>
          </w:tcPr>
          <w:p w14:paraId="15A87DB4" w14:textId="4931FAF3" w:rsidR="0095291D" w:rsidRPr="002707CE" w:rsidRDefault="00B22C6E" w:rsidP="005A6711">
            <w:pPr>
              <w:pStyle w:val="OtherTableBody"/>
              <w:rPr>
                <w:ins w:id="7512" w:author="Merrick, Riki | APHL" w:date="2022-07-17T16:02:00Z"/>
              </w:rPr>
            </w:pPr>
            <w:proofErr w:type="spellStart"/>
            <w:ins w:id="7513" w:author="Merrick, Riki | APHL" w:date="2022-08-14T17:43:00Z">
              <w:r w:rsidRPr="00B22C6E">
                <w:t>icaoSexGender</w:t>
              </w:r>
            </w:ins>
            <w:proofErr w:type="spellEnd"/>
          </w:p>
        </w:tc>
      </w:tr>
      <w:tr w:rsidR="00030375" w:rsidRPr="002707CE" w14:paraId="7CD4B5AA" w14:textId="77777777" w:rsidTr="005A6711">
        <w:trPr>
          <w:ins w:id="7514" w:author="Merrick, Riki | APHL" w:date="2022-07-17T18:13:00Z"/>
        </w:trPr>
        <w:tc>
          <w:tcPr>
            <w:tcW w:w="2000" w:type="dxa"/>
            <w:shd w:val="clear" w:color="auto" w:fill="F3F3F3"/>
          </w:tcPr>
          <w:p w14:paraId="634BD565" w14:textId="08A48FA8" w:rsidR="00030375" w:rsidRPr="002707CE" w:rsidRDefault="00090FEC" w:rsidP="005A6711">
            <w:pPr>
              <w:pStyle w:val="OtherTableHeader"/>
              <w:rPr>
                <w:ins w:id="7515" w:author="Merrick, Riki | APHL" w:date="2022-07-17T18:13:00Z"/>
              </w:rPr>
            </w:pPr>
            <w:ins w:id="7516" w:author="Merrick, Riki | APHL" w:date="2022-07-17T18:14:00Z">
              <w:r>
                <w:t>Webpage Rendering</w:t>
              </w:r>
            </w:ins>
          </w:p>
        </w:tc>
        <w:tc>
          <w:tcPr>
            <w:tcW w:w="7200" w:type="dxa"/>
            <w:shd w:val="clear" w:color="auto" w:fill="auto"/>
          </w:tcPr>
          <w:p w14:paraId="6F4673C8" w14:textId="713202E0" w:rsidR="00030375" w:rsidRPr="00832BCB" w:rsidRDefault="00090FEC" w:rsidP="005A6711">
            <w:pPr>
              <w:pStyle w:val="OtherTableBody"/>
              <w:rPr>
                <w:ins w:id="7517" w:author="Merrick, Riki | APHL" w:date="2022-07-17T18:13:00Z"/>
              </w:rPr>
            </w:pPr>
            <w:ins w:id="7518" w:author="Merrick, Riki | APHL" w:date="2022-07-17T18:14:00Z">
              <w:r>
                <w:fldChar w:fldCharType="begin"/>
              </w:r>
              <w:r>
                <w:instrText xml:space="preserve"> HYPERLINK "</w:instrText>
              </w:r>
              <w:r w:rsidRPr="00090FEC">
                <w:instrText>http://hl7.org/fhir/international-civil-aviation-organization-sex-or-gender</w:instrText>
              </w:r>
              <w:r>
                <w:instrText xml:space="preserve">" </w:instrText>
              </w:r>
              <w:r>
                <w:fldChar w:fldCharType="separate"/>
              </w:r>
              <w:r w:rsidRPr="007B0B7A">
                <w:rPr>
                  <w:rStyle w:val="Hyperlink"/>
                  <w:rFonts w:ascii="Times New Roman" w:hAnsi="Times New Roman" w:cs="Times New Roman"/>
                </w:rPr>
                <w:t>http://hl7.org/fhir/international-civil-aviation-organization-sex-or-gender</w:t>
              </w:r>
              <w:r>
                <w:fldChar w:fldCharType="end"/>
              </w:r>
              <w:r>
                <w:t xml:space="preserve"> for ballot</w:t>
              </w:r>
              <w:r w:rsidRPr="00090FEC">
                <w:t xml:space="preserve"> </w:t>
              </w:r>
              <w:r>
                <w:t xml:space="preserve"> </w:t>
              </w:r>
              <w:r>
                <w:fldChar w:fldCharType="begin"/>
              </w:r>
              <w:r>
                <w:instrText xml:space="preserve"> HYPERLINK "</w:instrText>
              </w:r>
              <w:r w:rsidRPr="00090FEC">
                <w:instrText>http://terminology.hl7.org/CodeSystem/international-civil-aviation-organization-sex-or-gender</w:instrText>
              </w:r>
              <w:r>
                <w:instrText xml:space="preserve">" </w:instrText>
              </w:r>
              <w:r>
                <w:fldChar w:fldCharType="separate"/>
              </w:r>
              <w:r w:rsidRPr="007B0B7A">
                <w:rPr>
                  <w:rStyle w:val="Hyperlink"/>
                  <w:rFonts w:ascii="Times New Roman" w:hAnsi="Times New Roman" w:cs="Times New Roman"/>
                </w:rPr>
                <w:t>http://terminology.hl7.org/CodeSystem/international-civil-aviation-organization-sex-or-gender</w:t>
              </w:r>
              <w:r>
                <w:fldChar w:fldCharType="end"/>
              </w:r>
              <w:r>
                <w:t xml:space="preserve"> for final publication</w:t>
              </w:r>
            </w:ins>
          </w:p>
        </w:tc>
      </w:tr>
      <w:tr w:rsidR="0095291D" w:rsidRPr="002707CE" w14:paraId="6D15D944" w14:textId="77777777" w:rsidTr="005A6711">
        <w:trPr>
          <w:ins w:id="7519" w:author="Merrick, Riki | APHL" w:date="2022-07-17T16:02:00Z"/>
        </w:trPr>
        <w:tc>
          <w:tcPr>
            <w:tcW w:w="2000" w:type="dxa"/>
            <w:shd w:val="clear" w:color="auto" w:fill="F3F3F3"/>
          </w:tcPr>
          <w:p w14:paraId="0761B86A" w14:textId="77777777" w:rsidR="0095291D" w:rsidRPr="002707CE" w:rsidRDefault="0095291D" w:rsidP="005A6711">
            <w:pPr>
              <w:pStyle w:val="OtherTableHeader"/>
              <w:rPr>
                <w:ins w:id="7520" w:author="Merrick, Riki | APHL" w:date="2022-07-17T16:02:00Z"/>
              </w:rPr>
            </w:pPr>
            <w:ins w:id="7521" w:author="Merrick, Riki | APHL" w:date="2022-07-17T16:02:00Z">
              <w:r w:rsidRPr="002707CE">
                <w:t>Description</w:t>
              </w:r>
            </w:ins>
          </w:p>
        </w:tc>
        <w:tc>
          <w:tcPr>
            <w:tcW w:w="7200" w:type="dxa"/>
            <w:shd w:val="clear" w:color="auto" w:fill="auto"/>
          </w:tcPr>
          <w:p w14:paraId="52284128" w14:textId="5E4C2F2D" w:rsidR="008745AD" w:rsidRDefault="008745AD" w:rsidP="008745AD">
            <w:pPr>
              <w:pStyle w:val="OtherTableBody"/>
              <w:rPr>
                <w:ins w:id="7522" w:author="Merrick, Riki | APHL" w:date="2022-07-17T18:15:00Z"/>
              </w:rPr>
            </w:pPr>
            <w:ins w:id="7523" w:author="Merrick, Riki | APHL" w:date="2022-07-17T18:15:00Z">
              <w:r>
                <w:t>The complete set of concepts used for exchange of the 'sex' value as represented in international travel documents as defined by Doc 9303: Machine Readable Travel Documents, Part 7: Machine Readable Visas published by the International Civil Aviation Organization (ICAO). Initially aligned with the Eighth Edition (2021).</w:t>
              </w:r>
            </w:ins>
          </w:p>
          <w:p w14:paraId="4AEC7A1F" w14:textId="338212D1" w:rsidR="0095291D" w:rsidRPr="002707CE" w:rsidRDefault="00832BCB" w:rsidP="008745AD">
            <w:pPr>
              <w:pStyle w:val="OtherTableBody"/>
              <w:rPr>
                <w:ins w:id="7524" w:author="Merrick, Riki | APHL" w:date="2022-07-17T16:02:00Z"/>
              </w:rPr>
            </w:pPr>
            <w:ins w:id="7525" w:author="Merrick, Riki | APHL" w:date="2022-07-17T18:11:00Z">
              <w:r w:rsidRPr="00832BCB">
                <w:t xml:space="preserve">The </w:t>
              </w:r>
            </w:ins>
            <w:ins w:id="7526" w:author="Merrick, Riki | APHL" w:date="2022-07-17T18:36:00Z">
              <w:r w:rsidR="00BA1666">
                <w:t xml:space="preserve">HL70396 code </w:t>
              </w:r>
            </w:ins>
            <w:ins w:id="7527" w:author="Merrick, Riki | APHL" w:date="2022-07-17T18:11:00Z">
              <w:r w:rsidRPr="00832BCB">
                <w:t>for this code</w:t>
              </w:r>
              <w:r>
                <w:t xml:space="preserve"> system</w:t>
              </w:r>
              <w:r w:rsidRPr="00832BCB">
                <w:t xml:space="preserve"> is </w:t>
              </w:r>
            </w:ins>
            <w:ins w:id="7528" w:author="Merrick, Riki | APHL" w:date="2022-08-08T19:16:00Z">
              <w:r w:rsidR="00EC4B48">
                <w:t>‘</w:t>
              </w:r>
            </w:ins>
            <w:proofErr w:type="spellStart"/>
            <w:ins w:id="7529" w:author="Merrick, Riki | APHL" w:date="2022-08-08T19:13:00Z">
              <w:r w:rsidR="00A8567E" w:rsidRPr="00A8567E">
                <w:t>iacoSex</w:t>
              </w:r>
            </w:ins>
            <w:proofErr w:type="spellEnd"/>
            <w:ins w:id="7530" w:author="Merrick, Riki | APHL" w:date="2022-08-08T19:16:00Z">
              <w:r w:rsidR="00EC4B48">
                <w:t>’</w:t>
              </w:r>
            </w:ins>
          </w:p>
        </w:tc>
      </w:tr>
    </w:tbl>
    <w:p w14:paraId="7A3CF604" w14:textId="77777777" w:rsidR="0095291D" w:rsidRPr="002707CE" w:rsidRDefault="0095291D" w:rsidP="0095291D">
      <w:pPr>
        <w:rPr>
          <w:ins w:id="7531" w:author="Merrick, Riki | APHL" w:date="2022-07-17T16:02:00Z"/>
        </w:rPr>
      </w:pPr>
    </w:p>
    <w:p w14:paraId="0FB70273" w14:textId="77777777" w:rsidR="0095291D" w:rsidRPr="002707CE" w:rsidRDefault="0095291D" w:rsidP="0095291D">
      <w:pPr>
        <w:pStyle w:val="Subheading"/>
        <w:rPr>
          <w:ins w:id="7532" w:author="Merrick, Riki | APHL" w:date="2022-07-17T16:02:00Z"/>
        </w:rPr>
      </w:pPr>
      <w:ins w:id="7533" w:author="Merrick, Riki | APHL" w:date="2022-07-17T16:02:00Z">
        <w:r>
          <w:t>Value Set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5291D" w:rsidRPr="002707CE" w14:paraId="5EE6D91E" w14:textId="77777777" w:rsidTr="005A6711">
        <w:trPr>
          <w:ins w:id="7534" w:author="Merrick, Riki | APHL" w:date="2022-07-17T16:02:00Z"/>
        </w:trPr>
        <w:tc>
          <w:tcPr>
            <w:tcW w:w="2800" w:type="dxa"/>
            <w:shd w:val="clear" w:color="auto" w:fill="F3F3F3"/>
          </w:tcPr>
          <w:p w14:paraId="7AE5A727" w14:textId="77777777" w:rsidR="0095291D" w:rsidRPr="002707CE" w:rsidRDefault="0095291D" w:rsidP="005A6711">
            <w:pPr>
              <w:pStyle w:val="OtherTableHeader"/>
              <w:rPr>
                <w:ins w:id="7535" w:author="Merrick, Riki | APHL" w:date="2022-07-17T16:02:00Z"/>
              </w:rPr>
            </w:pPr>
            <w:ins w:id="7536" w:author="Merrick, Riki | APHL" w:date="2022-07-17T16:02:00Z">
              <w:r w:rsidRPr="002707CE">
                <w:t>OID</w:t>
              </w:r>
            </w:ins>
          </w:p>
        </w:tc>
        <w:tc>
          <w:tcPr>
            <w:tcW w:w="6400" w:type="dxa"/>
            <w:shd w:val="clear" w:color="auto" w:fill="auto"/>
          </w:tcPr>
          <w:p w14:paraId="574A77E8" w14:textId="118BCD86" w:rsidR="0095291D" w:rsidRPr="002707CE" w:rsidRDefault="000A4DE4" w:rsidP="005A6711">
            <w:pPr>
              <w:pStyle w:val="OtherTableBody"/>
              <w:rPr>
                <w:ins w:id="7537" w:author="Merrick, Riki | APHL" w:date="2022-07-17T16:02:00Z"/>
              </w:rPr>
            </w:pPr>
            <w:commentRangeStart w:id="7538"/>
            <w:ins w:id="7539" w:author="Merrick, Riki | APHL" w:date="2022-07-17T18:05:00Z">
              <w:r w:rsidRPr="000A4DE4">
                <w:t>2.16.840.1.113883.4.642.3.0</w:t>
              </w:r>
            </w:ins>
            <w:commentRangeEnd w:id="7538"/>
            <w:ins w:id="7540" w:author="Merrick, Riki | APHL" w:date="2022-07-17T18:24:00Z">
              <w:r w:rsidR="00AD20F9">
                <w:rPr>
                  <w:rStyle w:val="CommentReference"/>
                  <w:rFonts w:ascii="Verdana" w:hAnsi="Verdana"/>
                  <w:kern w:val="0"/>
                </w:rPr>
                <w:commentReference w:id="7538"/>
              </w:r>
            </w:ins>
          </w:p>
        </w:tc>
      </w:tr>
      <w:tr w:rsidR="0095291D" w:rsidRPr="002707CE" w14:paraId="72DCB134" w14:textId="77777777" w:rsidTr="005A6711">
        <w:trPr>
          <w:ins w:id="7541" w:author="Merrick, Riki | APHL" w:date="2022-07-17T16:02:00Z"/>
        </w:trPr>
        <w:tc>
          <w:tcPr>
            <w:tcW w:w="2800" w:type="dxa"/>
            <w:shd w:val="clear" w:color="auto" w:fill="F3F3F3"/>
          </w:tcPr>
          <w:p w14:paraId="59244BEF" w14:textId="77777777" w:rsidR="0095291D" w:rsidRPr="002707CE" w:rsidRDefault="0095291D" w:rsidP="005A6711">
            <w:pPr>
              <w:pStyle w:val="OtherTableHeader"/>
              <w:rPr>
                <w:ins w:id="7542" w:author="Merrick, Riki | APHL" w:date="2022-07-17T16:02:00Z"/>
              </w:rPr>
            </w:pPr>
            <w:proofErr w:type="spellStart"/>
            <w:ins w:id="7543" w:author="Merrick, Riki | APHL" w:date="2022-07-17T16:02:00Z">
              <w:r w:rsidRPr="002707CE">
                <w:t>symbolicName</w:t>
              </w:r>
              <w:proofErr w:type="spellEnd"/>
            </w:ins>
          </w:p>
        </w:tc>
        <w:tc>
          <w:tcPr>
            <w:tcW w:w="6400" w:type="dxa"/>
            <w:shd w:val="clear" w:color="auto" w:fill="auto"/>
          </w:tcPr>
          <w:p w14:paraId="6081E936" w14:textId="3E11585E" w:rsidR="0095291D" w:rsidRPr="002707CE" w:rsidRDefault="00B22C6E" w:rsidP="005A6711">
            <w:pPr>
              <w:pStyle w:val="OtherTableBody"/>
              <w:rPr>
                <w:ins w:id="7544" w:author="Merrick, Riki | APHL" w:date="2022-07-17T16:02:00Z"/>
              </w:rPr>
            </w:pPr>
            <w:proofErr w:type="spellStart"/>
            <w:ins w:id="7545" w:author="Merrick, Riki | APHL" w:date="2022-08-14T17:43:00Z">
              <w:r w:rsidRPr="00B22C6E">
                <w:t>icaoSexGender</w:t>
              </w:r>
            </w:ins>
            <w:proofErr w:type="spellEnd"/>
          </w:p>
        </w:tc>
      </w:tr>
      <w:tr w:rsidR="00792A51" w:rsidRPr="002707CE" w14:paraId="5B6DE55C" w14:textId="77777777" w:rsidTr="005A6711">
        <w:trPr>
          <w:ins w:id="7546" w:author="Merrick, Riki | APHL" w:date="2022-07-17T18:06:00Z"/>
        </w:trPr>
        <w:tc>
          <w:tcPr>
            <w:tcW w:w="2800" w:type="dxa"/>
            <w:shd w:val="clear" w:color="auto" w:fill="F3F3F3"/>
          </w:tcPr>
          <w:p w14:paraId="1640E33A" w14:textId="651B3F22" w:rsidR="00792A51" w:rsidRPr="002707CE" w:rsidRDefault="00792A51" w:rsidP="005A6711">
            <w:pPr>
              <w:pStyle w:val="OtherTableHeader"/>
              <w:rPr>
                <w:ins w:id="7547" w:author="Merrick, Riki | APHL" w:date="2022-07-17T18:06:00Z"/>
              </w:rPr>
            </w:pPr>
            <w:ins w:id="7548" w:author="Merrick, Riki | APHL" w:date="2022-07-17T18:06:00Z">
              <w:r>
                <w:t>Version</w:t>
              </w:r>
            </w:ins>
          </w:p>
        </w:tc>
        <w:tc>
          <w:tcPr>
            <w:tcW w:w="6400" w:type="dxa"/>
            <w:shd w:val="clear" w:color="auto" w:fill="auto"/>
          </w:tcPr>
          <w:p w14:paraId="5259D5DA" w14:textId="6786583F" w:rsidR="00792A51" w:rsidRDefault="00792A51" w:rsidP="005A6711">
            <w:pPr>
              <w:pStyle w:val="OtherTableBody"/>
              <w:rPr>
                <w:ins w:id="7549" w:author="Merrick, Riki | APHL" w:date="2022-07-17T18:06:00Z"/>
              </w:rPr>
            </w:pPr>
            <w:ins w:id="7550" w:author="Merrick, Riki | APHL" w:date="2022-07-17T18:06:00Z">
              <w:r>
                <w:t>4.6.0</w:t>
              </w:r>
            </w:ins>
          </w:p>
        </w:tc>
      </w:tr>
      <w:tr w:rsidR="004F7ADE" w:rsidRPr="002707CE" w14:paraId="01B7125A" w14:textId="77777777" w:rsidTr="005A6711">
        <w:trPr>
          <w:ins w:id="7551" w:author="Merrick, Riki | APHL" w:date="2022-07-17T18:03:00Z"/>
        </w:trPr>
        <w:tc>
          <w:tcPr>
            <w:tcW w:w="2800" w:type="dxa"/>
            <w:shd w:val="clear" w:color="auto" w:fill="F3F3F3"/>
          </w:tcPr>
          <w:p w14:paraId="75840F4B" w14:textId="2F9ABEDE" w:rsidR="004F7ADE" w:rsidRPr="002707CE" w:rsidRDefault="00842BCB" w:rsidP="005A6711">
            <w:pPr>
              <w:pStyle w:val="OtherTableHeader"/>
              <w:rPr>
                <w:ins w:id="7552" w:author="Merrick, Riki | APHL" w:date="2022-07-17T18:03:00Z"/>
              </w:rPr>
            </w:pPr>
            <w:ins w:id="7553" w:author="Merrick, Riki | APHL" w:date="2022-07-17T18:07:00Z">
              <w:r w:rsidRPr="002707CE">
                <w:t>Webpage Rendering</w:t>
              </w:r>
            </w:ins>
          </w:p>
        </w:tc>
        <w:tc>
          <w:tcPr>
            <w:tcW w:w="6400" w:type="dxa"/>
            <w:shd w:val="clear" w:color="auto" w:fill="auto"/>
          </w:tcPr>
          <w:p w14:paraId="43C72FD1" w14:textId="2FF3BEE1" w:rsidR="004F7ADE" w:rsidRDefault="004F7ADE" w:rsidP="005A6711">
            <w:pPr>
              <w:pStyle w:val="OtherTableBody"/>
              <w:rPr>
                <w:ins w:id="7554" w:author="Merrick, Riki | APHL" w:date="2022-07-17T18:03:00Z"/>
              </w:rPr>
            </w:pPr>
            <w:ins w:id="7555" w:author="Merrick, Riki | APHL" w:date="2022-07-17T18:03:00Z">
              <w:r>
                <w:fldChar w:fldCharType="begin"/>
              </w:r>
              <w:r>
                <w:instrText xml:space="preserve"> HYPERLINK "</w:instrText>
              </w:r>
              <w:r w:rsidRPr="004F7ADE">
                <w:instrText>http://hl7.org/fhir/ValueSet/international-civil-aviation-organization-sex-or-gender</w:instrText>
              </w:r>
              <w:r>
                <w:instrText xml:space="preserve">" </w:instrText>
              </w:r>
              <w:r>
                <w:fldChar w:fldCharType="separate"/>
              </w:r>
              <w:r w:rsidRPr="007B0B7A">
                <w:rPr>
                  <w:rStyle w:val="Hyperlink"/>
                  <w:rFonts w:ascii="Times New Roman" w:hAnsi="Times New Roman" w:cs="Times New Roman"/>
                </w:rPr>
                <w:t>http://hl7.org/fhir/ValueSet/international-civil-aviation-organization-sex-or-gender</w:t>
              </w:r>
              <w:r>
                <w:fldChar w:fldCharType="end"/>
              </w:r>
              <w:r>
                <w:t xml:space="preserve"> for ballot</w:t>
              </w:r>
            </w:ins>
          </w:p>
          <w:p w14:paraId="664BB6F7" w14:textId="2E5FA912" w:rsidR="004F7ADE" w:rsidRPr="002707CE" w:rsidRDefault="004F7ADE" w:rsidP="005A6711">
            <w:pPr>
              <w:pStyle w:val="OtherTableBody"/>
              <w:rPr>
                <w:ins w:id="7556" w:author="Merrick, Riki | APHL" w:date="2022-07-17T18:03:00Z"/>
              </w:rPr>
            </w:pPr>
            <w:ins w:id="7557" w:author="Merrick, Riki | APHL" w:date="2022-07-17T18:03:00Z">
              <w:r>
                <w:fldChar w:fldCharType="begin"/>
              </w:r>
              <w:r>
                <w:instrText xml:space="preserve"> HYPERLINK "</w:instrText>
              </w:r>
              <w:r w:rsidRPr="004F7ADE">
                <w:instrText>http://terminology.hl7.org/ValueSet/international-civil-aviation-organization-sex-or-gender</w:instrText>
              </w:r>
              <w:r>
                <w:instrText xml:space="preserve">" </w:instrText>
              </w:r>
              <w:r>
                <w:fldChar w:fldCharType="separate"/>
              </w:r>
              <w:r w:rsidRPr="007B0B7A">
                <w:rPr>
                  <w:rStyle w:val="Hyperlink"/>
                  <w:rFonts w:ascii="Times New Roman" w:hAnsi="Times New Roman" w:cs="Times New Roman"/>
                </w:rPr>
                <w:t>http://terminology.hl7.org/ValueSet/international-civil-aviation-organization-sex-or-gender</w:t>
              </w:r>
              <w:r>
                <w:fldChar w:fldCharType="end"/>
              </w:r>
              <w:r>
                <w:t xml:space="preserve"> for final publication</w:t>
              </w:r>
            </w:ins>
          </w:p>
        </w:tc>
      </w:tr>
      <w:tr w:rsidR="0095291D" w:rsidRPr="002707CE" w14:paraId="54A6F7D7" w14:textId="77777777" w:rsidTr="005A6711">
        <w:trPr>
          <w:ins w:id="7558" w:author="Merrick, Riki | APHL" w:date="2022-07-17T16:02:00Z"/>
        </w:trPr>
        <w:tc>
          <w:tcPr>
            <w:tcW w:w="2800" w:type="dxa"/>
            <w:shd w:val="clear" w:color="auto" w:fill="F3F3F3"/>
          </w:tcPr>
          <w:p w14:paraId="17870A02" w14:textId="77777777" w:rsidR="0095291D" w:rsidRPr="002707CE" w:rsidRDefault="0095291D" w:rsidP="005A6711">
            <w:pPr>
              <w:pStyle w:val="OtherTableHeader"/>
              <w:rPr>
                <w:ins w:id="7559" w:author="Merrick, Riki | APHL" w:date="2022-07-17T16:02:00Z"/>
              </w:rPr>
            </w:pPr>
            <w:ins w:id="7560" w:author="Merrick, Riki | APHL" w:date="2022-07-17T16:02:00Z">
              <w:r w:rsidRPr="002707CE">
                <w:t>Description</w:t>
              </w:r>
            </w:ins>
          </w:p>
        </w:tc>
        <w:tc>
          <w:tcPr>
            <w:tcW w:w="6400" w:type="dxa"/>
            <w:shd w:val="clear" w:color="auto" w:fill="auto"/>
          </w:tcPr>
          <w:p w14:paraId="1D663E89" w14:textId="77777777" w:rsidR="005368F8" w:rsidRDefault="005368F8" w:rsidP="00C052F8">
            <w:pPr>
              <w:pStyle w:val="OtherTableBody"/>
              <w:rPr>
                <w:ins w:id="7561" w:author="Merrick, Riki | APHL" w:date="2022-07-17T18:05:00Z"/>
              </w:rPr>
            </w:pPr>
            <w:ins w:id="7562" w:author="Merrick, Riki | APHL" w:date="2022-07-17T18:05:00Z">
              <w:r w:rsidRPr="005368F8">
                <w:t xml:space="preserve">The complete set of concepts used for exchange of the 'sex' value as represented in international travel documents as defined by Doc 9303: Machine Readable Travel Documents, Part 7: Machine Readable Visas published by the International Civil Aviation Organization (ICAO). Initially aligned with the Eighth Edition (2021). </w:t>
              </w:r>
            </w:ins>
          </w:p>
          <w:p w14:paraId="01E54C26" w14:textId="6179EC2C" w:rsidR="0095291D" w:rsidRPr="002707CE" w:rsidRDefault="0095291D" w:rsidP="00C052F8">
            <w:pPr>
              <w:pStyle w:val="OtherTableBody"/>
              <w:rPr>
                <w:ins w:id="7563" w:author="Merrick, Riki | APHL" w:date="2022-07-17T16:02:00Z"/>
              </w:rPr>
            </w:pPr>
            <w:ins w:id="7564" w:author="Merrick, Riki | APHL" w:date="2022-07-17T16:02:00Z">
              <w:r w:rsidRPr="002707CE">
                <w:t xml:space="preserve">Used in HL7 Version 2.x messages in the </w:t>
              </w:r>
              <w:r>
                <w:t>GSR</w:t>
              </w:r>
              <w:r w:rsidRPr="002707CE">
                <w:t xml:space="preserve"> segment.</w:t>
              </w:r>
            </w:ins>
          </w:p>
        </w:tc>
      </w:tr>
      <w:tr w:rsidR="00842BCB" w:rsidRPr="002707CE" w14:paraId="1260B2E6" w14:textId="77777777" w:rsidTr="005A6711">
        <w:trPr>
          <w:ins w:id="7565" w:author="Merrick, Riki | APHL" w:date="2022-07-17T18:07:00Z"/>
        </w:trPr>
        <w:tc>
          <w:tcPr>
            <w:tcW w:w="2800" w:type="dxa"/>
            <w:shd w:val="clear" w:color="auto" w:fill="F3F3F3"/>
          </w:tcPr>
          <w:p w14:paraId="014B897B" w14:textId="48266003" w:rsidR="00842BCB" w:rsidRPr="002707CE" w:rsidRDefault="00842BCB" w:rsidP="005A6711">
            <w:pPr>
              <w:pStyle w:val="OtherTableHeader"/>
              <w:rPr>
                <w:ins w:id="7566" w:author="Merrick, Riki | APHL" w:date="2022-07-17T18:07:00Z"/>
              </w:rPr>
            </w:pPr>
            <w:ins w:id="7567" w:author="Merrick, Riki | APHL" w:date="2022-07-17T18:07:00Z">
              <w:r>
                <w:t>Copyright</w:t>
              </w:r>
            </w:ins>
          </w:p>
        </w:tc>
        <w:tc>
          <w:tcPr>
            <w:tcW w:w="6400" w:type="dxa"/>
            <w:shd w:val="clear" w:color="auto" w:fill="auto"/>
          </w:tcPr>
          <w:p w14:paraId="49E5DD1E" w14:textId="4259FE38" w:rsidR="00842BCB" w:rsidRDefault="00D45449" w:rsidP="005A6711">
            <w:pPr>
              <w:pStyle w:val="OtherTableBody"/>
              <w:rPr>
                <w:ins w:id="7568" w:author="Merrick, Riki | APHL" w:date="2022-07-17T18:07:00Z"/>
              </w:rPr>
            </w:pPr>
            <w:ins w:id="7569" w:author="Merrick, Riki | APHL" w:date="2022-07-17T18:08:00Z">
              <w:r w:rsidRPr="00D45449">
                <w:t>ICAO 2021</w:t>
              </w:r>
            </w:ins>
          </w:p>
        </w:tc>
      </w:tr>
      <w:tr w:rsidR="0095291D" w:rsidRPr="002707CE" w14:paraId="48AB80C1" w14:textId="77777777" w:rsidTr="005A6711">
        <w:trPr>
          <w:ins w:id="7570" w:author="Merrick, Riki | APHL" w:date="2022-07-17T16:02:00Z"/>
        </w:trPr>
        <w:tc>
          <w:tcPr>
            <w:tcW w:w="2800" w:type="dxa"/>
            <w:shd w:val="clear" w:color="auto" w:fill="F3F3F3"/>
          </w:tcPr>
          <w:p w14:paraId="247EC921" w14:textId="77777777" w:rsidR="0095291D" w:rsidRPr="002707CE" w:rsidRDefault="0095291D" w:rsidP="005A6711">
            <w:pPr>
              <w:pStyle w:val="OtherTableHeader"/>
              <w:rPr>
                <w:ins w:id="7571" w:author="Merrick, Riki | APHL" w:date="2022-07-17T16:02:00Z"/>
              </w:rPr>
            </w:pPr>
            <w:ins w:id="7572" w:author="Merrick, Riki | APHL" w:date="2022-07-17T16:02:00Z">
              <w:r w:rsidRPr="002707CE">
                <w:t>Content Logical Definition</w:t>
              </w:r>
            </w:ins>
          </w:p>
        </w:tc>
        <w:tc>
          <w:tcPr>
            <w:tcW w:w="6400" w:type="dxa"/>
            <w:shd w:val="clear" w:color="auto" w:fill="auto"/>
          </w:tcPr>
          <w:p w14:paraId="2EF6AF30" w14:textId="77777777" w:rsidR="0095291D" w:rsidRPr="002707CE" w:rsidRDefault="0095291D" w:rsidP="005A6711">
            <w:pPr>
              <w:pStyle w:val="OtherTableBody"/>
              <w:rPr>
                <w:ins w:id="7573" w:author="Merrick, Riki | APHL" w:date="2022-07-17T16:02:00Z"/>
              </w:rPr>
            </w:pPr>
            <w:ins w:id="7574" w:author="Merrick, Riki | APHL" w:date="2022-07-17T16:02:00Z">
              <w:r>
                <w:t>All codes from the code system.</w:t>
              </w:r>
            </w:ins>
          </w:p>
        </w:tc>
      </w:tr>
    </w:tbl>
    <w:p w14:paraId="76774E6B" w14:textId="77777777" w:rsidR="0095291D" w:rsidRPr="002707CE" w:rsidRDefault="0095291D" w:rsidP="0095291D">
      <w:pPr>
        <w:rPr>
          <w:ins w:id="7575" w:author="Merrick, Riki | APHL" w:date="2022-07-17T16:02:00Z"/>
        </w:rPr>
      </w:pPr>
    </w:p>
    <w:p w14:paraId="5A0844B3" w14:textId="77777777" w:rsidR="0095291D" w:rsidRPr="002707CE" w:rsidRDefault="0095291D" w:rsidP="0095291D">
      <w:pPr>
        <w:pStyle w:val="Subheading"/>
        <w:rPr>
          <w:ins w:id="7576" w:author="Merrick, Riki | APHL" w:date="2022-07-17T16:02:00Z"/>
        </w:rPr>
      </w:pPr>
      <w:ins w:id="7577" w:author="Merrick, Riki | APHL" w:date="2022-07-17T16:02:00Z">
        <w:r>
          <w:t>Binding Information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Change w:id="7578" w:author="Merrick, Riki | APHL" w:date="2022-07-17T16:21: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PrChange>
      </w:tblPr>
      <w:tblGrid>
        <w:gridCol w:w="1800"/>
        <w:gridCol w:w="7285"/>
        <w:tblGridChange w:id="7579">
          <w:tblGrid>
            <w:gridCol w:w="1800"/>
            <w:gridCol w:w="2400"/>
          </w:tblGrid>
        </w:tblGridChange>
      </w:tblGrid>
      <w:tr w:rsidR="0095291D" w:rsidRPr="002707CE" w14:paraId="489F117D" w14:textId="77777777" w:rsidTr="00E77ECA">
        <w:trPr>
          <w:ins w:id="7580" w:author="Merrick, Riki | APHL" w:date="2022-07-17T16:02:00Z"/>
        </w:trPr>
        <w:tc>
          <w:tcPr>
            <w:tcW w:w="1800" w:type="dxa"/>
            <w:shd w:val="clear" w:color="auto" w:fill="F3F3F3"/>
            <w:tcPrChange w:id="7581" w:author="Merrick, Riki | APHL" w:date="2022-07-17T16:21:00Z">
              <w:tcPr>
                <w:tcW w:w="1800" w:type="dxa"/>
                <w:shd w:val="clear" w:color="auto" w:fill="F3F3F3"/>
              </w:tcPr>
            </w:tcPrChange>
          </w:tcPr>
          <w:p w14:paraId="0A405B2D" w14:textId="77777777" w:rsidR="0095291D" w:rsidRPr="002707CE" w:rsidRDefault="0095291D" w:rsidP="005A6711">
            <w:pPr>
              <w:pStyle w:val="OtherTableHeader"/>
              <w:rPr>
                <w:ins w:id="7582" w:author="Merrick, Riki | APHL" w:date="2022-07-17T16:02:00Z"/>
              </w:rPr>
            </w:pPr>
            <w:ins w:id="7583" w:author="Merrick, Riki | APHL" w:date="2022-07-17T16:02:00Z">
              <w:r w:rsidRPr="002707CE">
                <w:t>Realm</w:t>
              </w:r>
            </w:ins>
          </w:p>
        </w:tc>
        <w:tc>
          <w:tcPr>
            <w:tcW w:w="7285" w:type="dxa"/>
            <w:shd w:val="clear" w:color="auto" w:fill="auto"/>
            <w:tcPrChange w:id="7584" w:author="Merrick, Riki | APHL" w:date="2022-07-17T16:21:00Z">
              <w:tcPr>
                <w:tcW w:w="2400" w:type="dxa"/>
                <w:shd w:val="clear" w:color="auto" w:fill="auto"/>
              </w:tcPr>
            </w:tcPrChange>
          </w:tcPr>
          <w:p w14:paraId="61F68026" w14:textId="19190D59" w:rsidR="0095291D" w:rsidRPr="002707CE" w:rsidRDefault="006F5FF1" w:rsidP="005A6711">
            <w:pPr>
              <w:pStyle w:val="OtherTableBody"/>
              <w:rPr>
                <w:ins w:id="7585" w:author="Merrick, Riki | APHL" w:date="2022-07-17T16:02:00Z"/>
              </w:rPr>
            </w:pPr>
            <w:ins w:id="7586" w:author="Merrick, Riki | APHL" w:date="2022-07-25T16:46:00Z">
              <w:r>
                <w:t>Example</w:t>
              </w:r>
            </w:ins>
          </w:p>
        </w:tc>
      </w:tr>
    </w:tbl>
    <w:p w14:paraId="196EC087" w14:textId="77777777" w:rsidR="0095291D" w:rsidRPr="002707CE" w:rsidRDefault="0095291D" w:rsidP="0095291D">
      <w:pPr>
        <w:rPr>
          <w:ins w:id="7587" w:author="Merrick, Riki | APHL" w:date="2022-07-17T16:02:00Z"/>
        </w:rPr>
      </w:pPr>
    </w:p>
    <w:p w14:paraId="48DCC5E5" w14:textId="77777777" w:rsidR="0095291D" w:rsidRPr="002707CE" w:rsidRDefault="0095291D" w:rsidP="0095291D">
      <w:pPr>
        <w:pStyle w:val="Subheading"/>
        <w:rPr>
          <w:ins w:id="7588" w:author="Merrick, Riki | APHL" w:date="2022-07-17T16:02:00Z"/>
        </w:rPr>
      </w:pPr>
      <w:ins w:id="7589" w:author="Merrick, Riki | APHL" w:date="2022-07-17T16:02:00Z">
        <w:r>
          <w:t>Table Metadata</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5291D" w:rsidRPr="002707CE" w14:paraId="43754B76" w14:textId="77777777" w:rsidTr="005A6711">
        <w:trPr>
          <w:ins w:id="7590" w:author="Merrick, Riki | APHL" w:date="2022-07-17T16:02:00Z"/>
        </w:trPr>
        <w:tc>
          <w:tcPr>
            <w:tcW w:w="2600" w:type="dxa"/>
            <w:shd w:val="clear" w:color="auto" w:fill="F3F3F3"/>
          </w:tcPr>
          <w:p w14:paraId="58A0CDA3" w14:textId="77777777" w:rsidR="0095291D" w:rsidRPr="002707CE" w:rsidRDefault="0095291D" w:rsidP="005A6711">
            <w:pPr>
              <w:pStyle w:val="OtherTableHeader"/>
              <w:rPr>
                <w:ins w:id="7591" w:author="Merrick, Riki | APHL" w:date="2022-07-17T16:02:00Z"/>
              </w:rPr>
            </w:pPr>
            <w:ins w:id="7592" w:author="Merrick, Riki | APHL" w:date="2022-07-17T16:02:00Z">
              <w:r w:rsidRPr="002707CE">
                <w:t>Table</w:t>
              </w:r>
            </w:ins>
          </w:p>
        </w:tc>
        <w:tc>
          <w:tcPr>
            <w:tcW w:w="6600" w:type="dxa"/>
            <w:shd w:val="clear" w:color="auto" w:fill="auto"/>
          </w:tcPr>
          <w:p w14:paraId="2BFDD230" w14:textId="77777777" w:rsidR="0095291D" w:rsidRPr="002707CE" w:rsidRDefault="0095291D" w:rsidP="005A6711">
            <w:pPr>
              <w:pStyle w:val="OtherTableBody"/>
              <w:rPr>
                <w:ins w:id="7593" w:author="Merrick, Riki | APHL" w:date="2022-07-17T16:02:00Z"/>
              </w:rPr>
            </w:pPr>
            <w:ins w:id="7594" w:author="Merrick, Riki | APHL" w:date="2022-07-17T16:02:00Z">
              <w:r>
                <w:t>&lt;FRANK TO ASSIGN&gt;</w:t>
              </w:r>
            </w:ins>
          </w:p>
        </w:tc>
      </w:tr>
      <w:tr w:rsidR="0095291D" w:rsidRPr="002707CE" w14:paraId="3F8F536D" w14:textId="77777777" w:rsidTr="005A6711">
        <w:trPr>
          <w:ins w:id="7595" w:author="Merrick, Riki | APHL" w:date="2022-07-17T16:02:00Z"/>
        </w:trPr>
        <w:tc>
          <w:tcPr>
            <w:tcW w:w="2600" w:type="dxa"/>
            <w:shd w:val="clear" w:color="auto" w:fill="F3F3F3"/>
          </w:tcPr>
          <w:p w14:paraId="05DCC769" w14:textId="77777777" w:rsidR="0095291D" w:rsidRPr="002707CE" w:rsidRDefault="0095291D" w:rsidP="005A6711">
            <w:pPr>
              <w:pStyle w:val="OtherTableHeader"/>
              <w:rPr>
                <w:ins w:id="7596" w:author="Merrick, Riki | APHL" w:date="2022-07-17T16:02:00Z"/>
              </w:rPr>
            </w:pPr>
            <w:ins w:id="7597" w:author="Merrick, Riki | APHL" w:date="2022-07-17T16:02:00Z">
              <w:r w:rsidRPr="002707CE">
                <w:t>Description</w:t>
              </w:r>
            </w:ins>
          </w:p>
        </w:tc>
        <w:tc>
          <w:tcPr>
            <w:tcW w:w="6600" w:type="dxa"/>
            <w:shd w:val="clear" w:color="auto" w:fill="auto"/>
          </w:tcPr>
          <w:p w14:paraId="01DABCF2" w14:textId="245BBD93" w:rsidR="0095291D" w:rsidRPr="002707CE" w:rsidRDefault="0095291D" w:rsidP="005A6711">
            <w:pPr>
              <w:pStyle w:val="OtherTableBody"/>
              <w:rPr>
                <w:ins w:id="7598" w:author="Merrick, Riki | APHL" w:date="2022-07-17T16:02:00Z"/>
              </w:rPr>
            </w:pPr>
            <w:ins w:id="7599" w:author="Merrick, Riki | APHL" w:date="2022-07-17T16:02:00Z">
              <w:r w:rsidRPr="002707CE">
                <w:t xml:space="preserve">Table of codes specifying </w:t>
              </w:r>
            </w:ins>
            <w:ins w:id="7600" w:author="Merrick, Riki | APHL" w:date="2022-07-17T16:22:00Z">
              <w:r w:rsidR="00C052F8">
                <w:t>concepts used to document a person’s gender or sex in a legal document as defined by the International Civil Aviation Organization.</w:t>
              </w:r>
            </w:ins>
          </w:p>
        </w:tc>
      </w:tr>
      <w:tr w:rsidR="0095291D" w:rsidRPr="002707CE" w14:paraId="01493065" w14:textId="77777777" w:rsidTr="005A6711">
        <w:trPr>
          <w:ins w:id="7601" w:author="Merrick, Riki | APHL" w:date="2022-07-17T16:02:00Z"/>
        </w:trPr>
        <w:tc>
          <w:tcPr>
            <w:tcW w:w="2600" w:type="dxa"/>
            <w:shd w:val="clear" w:color="auto" w:fill="F3F3F3"/>
          </w:tcPr>
          <w:p w14:paraId="78804953" w14:textId="77777777" w:rsidR="0095291D" w:rsidRPr="002707CE" w:rsidRDefault="0095291D" w:rsidP="005A6711">
            <w:pPr>
              <w:pStyle w:val="OtherTableHeader"/>
              <w:rPr>
                <w:ins w:id="7602" w:author="Merrick, Riki | APHL" w:date="2022-07-17T16:02:00Z"/>
              </w:rPr>
            </w:pPr>
            <w:ins w:id="7603" w:author="Merrick, Riki | APHL" w:date="2022-07-17T16:02:00Z">
              <w:r w:rsidRPr="002707CE">
                <w:t>Type</w:t>
              </w:r>
            </w:ins>
          </w:p>
        </w:tc>
        <w:tc>
          <w:tcPr>
            <w:tcW w:w="6600" w:type="dxa"/>
            <w:shd w:val="clear" w:color="auto" w:fill="auto"/>
          </w:tcPr>
          <w:p w14:paraId="6C89E5FE" w14:textId="77777777" w:rsidR="0095291D" w:rsidRPr="002707CE" w:rsidRDefault="0095291D" w:rsidP="005A6711">
            <w:pPr>
              <w:pStyle w:val="OtherTableBody"/>
              <w:rPr>
                <w:ins w:id="7604" w:author="Merrick, Riki | APHL" w:date="2022-07-17T16:02:00Z"/>
              </w:rPr>
            </w:pPr>
            <w:ins w:id="7605" w:author="Merrick, Riki | APHL" w:date="2022-07-17T16:02:00Z">
              <w:r>
                <w:t>User</w:t>
              </w:r>
            </w:ins>
          </w:p>
        </w:tc>
      </w:tr>
      <w:tr w:rsidR="0095291D" w:rsidRPr="002707CE" w14:paraId="459FDA2F" w14:textId="77777777" w:rsidTr="005A6711">
        <w:trPr>
          <w:ins w:id="7606" w:author="Merrick, Riki | APHL" w:date="2022-07-17T16:02:00Z"/>
        </w:trPr>
        <w:tc>
          <w:tcPr>
            <w:tcW w:w="2600" w:type="dxa"/>
            <w:shd w:val="clear" w:color="auto" w:fill="F3F3F3"/>
          </w:tcPr>
          <w:p w14:paraId="6FD2548D" w14:textId="77777777" w:rsidR="0095291D" w:rsidRPr="002707CE" w:rsidRDefault="0095291D" w:rsidP="005A6711">
            <w:pPr>
              <w:pStyle w:val="OtherTableHeader"/>
              <w:rPr>
                <w:ins w:id="7607" w:author="Merrick, Riki | APHL" w:date="2022-07-17T16:02:00Z"/>
              </w:rPr>
            </w:pPr>
            <w:ins w:id="7608" w:author="Merrick, Riki | APHL" w:date="2022-07-17T16:02:00Z">
              <w:r w:rsidRPr="002707CE">
                <w:t>Steward</w:t>
              </w:r>
            </w:ins>
          </w:p>
        </w:tc>
        <w:tc>
          <w:tcPr>
            <w:tcW w:w="6600" w:type="dxa"/>
            <w:shd w:val="clear" w:color="auto" w:fill="auto"/>
          </w:tcPr>
          <w:p w14:paraId="73029876" w14:textId="77777777" w:rsidR="0095291D" w:rsidRPr="002707CE" w:rsidRDefault="0095291D" w:rsidP="005A6711">
            <w:pPr>
              <w:pStyle w:val="OtherTableBody"/>
              <w:rPr>
                <w:ins w:id="7609" w:author="Merrick, Riki | APHL" w:date="2022-07-17T16:02:00Z"/>
              </w:rPr>
            </w:pPr>
            <w:ins w:id="7610" w:author="Merrick, Riki | APHL" w:date="2022-07-17T16:02:00Z">
              <w:r w:rsidRPr="002707CE">
                <w:t>PA</w:t>
              </w:r>
            </w:ins>
          </w:p>
        </w:tc>
      </w:tr>
      <w:tr w:rsidR="0095291D" w:rsidRPr="002707CE" w14:paraId="21A955F8" w14:textId="77777777" w:rsidTr="005A6711">
        <w:trPr>
          <w:ins w:id="7611" w:author="Merrick, Riki | APHL" w:date="2022-07-17T16:02:00Z"/>
        </w:trPr>
        <w:tc>
          <w:tcPr>
            <w:tcW w:w="2600" w:type="dxa"/>
            <w:shd w:val="clear" w:color="auto" w:fill="F3F3F3"/>
          </w:tcPr>
          <w:p w14:paraId="20820588" w14:textId="77777777" w:rsidR="0095291D" w:rsidRPr="002707CE" w:rsidRDefault="0095291D" w:rsidP="005A6711">
            <w:pPr>
              <w:pStyle w:val="OtherTableHeader"/>
              <w:rPr>
                <w:ins w:id="7612" w:author="Merrick, Riki | APHL" w:date="2022-07-17T16:02:00Z"/>
              </w:rPr>
            </w:pPr>
            <w:ins w:id="7613" w:author="Merrick, Riki | APHL" w:date="2022-07-17T16:02:00Z">
              <w:r w:rsidRPr="002707CE">
                <w:t>where used</w:t>
              </w:r>
            </w:ins>
          </w:p>
        </w:tc>
        <w:tc>
          <w:tcPr>
            <w:tcW w:w="6600" w:type="dxa"/>
            <w:shd w:val="clear" w:color="auto" w:fill="auto"/>
          </w:tcPr>
          <w:p w14:paraId="371AFEAF" w14:textId="59DAF2B1" w:rsidR="0095291D" w:rsidRPr="002707CE" w:rsidRDefault="00C052F8" w:rsidP="005A6711">
            <w:pPr>
              <w:pStyle w:val="OtherTableBody"/>
              <w:rPr>
                <w:ins w:id="7614" w:author="Merrick, Riki | APHL" w:date="2022-07-17T16:02:00Z"/>
              </w:rPr>
            </w:pPr>
            <w:ins w:id="7615" w:author="Merrick, Riki | APHL" w:date="2022-07-17T16:22:00Z">
              <w:r>
                <w:t>GSR-5</w:t>
              </w:r>
            </w:ins>
          </w:p>
        </w:tc>
      </w:tr>
      <w:tr w:rsidR="0095291D" w:rsidRPr="002707CE" w14:paraId="5EFE616B" w14:textId="77777777" w:rsidTr="005A6711">
        <w:trPr>
          <w:ins w:id="7616" w:author="Merrick, Riki | APHL" w:date="2022-07-17T16:02:00Z"/>
        </w:trPr>
        <w:tc>
          <w:tcPr>
            <w:tcW w:w="2600" w:type="dxa"/>
            <w:shd w:val="clear" w:color="auto" w:fill="F3F3F3"/>
          </w:tcPr>
          <w:p w14:paraId="7853CF20" w14:textId="77777777" w:rsidR="0095291D" w:rsidRPr="002707CE" w:rsidRDefault="0095291D" w:rsidP="005A6711">
            <w:pPr>
              <w:pStyle w:val="OtherTableHeader"/>
              <w:rPr>
                <w:ins w:id="7617" w:author="Merrick, Riki | APHL" w:date="2022-07-17T16:02:00Z"/>
              </w:rPr>
            </w:pPr>
            <w:ins w:id="7618" w:author="Merrick, Riki | APHL" w:date="2022-07-17T16:02:00Z">
              <w:r w:rsidRPr="002707CE">
                <w:t>HL7 Version Introduced</w:t>
              </w:r>
            </w:ins>
          </w:p>
        </w:tc>
        <w:tc>
          <w:tcPr>
            <w:tcW w:w="6600" w:type="dxa"/>
            <w:shd w:val="clear" w:color="auto" w:fill="auto"/>
          </w:tcPr>
          <w:p w14:paraId="423DFC21" w14:textId="77777777" w:rsidR="0095291D" w:rsidRPr="002707CE" w:rsidRDefault="0095291D" w:rsidP="005A6711">
            <w:pPr>
              <w:pStyle w:val="OtherTableBody"/>
              <w:rPr>
                <w:ins w:id="7619" w:author="Merrick, Riki | APHL" w:date="2022-07-17T16:02:00Z"/>
              </w:rPr>
            </w:pPr>
            <w:ins w:id="7620" w:author="Merrick, Riki | APHL" w:date="2022-07-17T16:02:00Z">
              <w:r w:rsidRPr="002707CE">
                <w:t>2.</w:t>
              </w:r>
              <w:r>
                <w:t>9.</w:t>
              </w:r>
              <w:r w:rsidRPr="002707CE">
                <w:t>1</w:t>
              </w:r>
            </w:ins>
          </w:p>
        </w:tc>
      </w:tr>
    </w:tbl>
    <w:p w14:paraId="5FEC2122" w14:textId="77777777" w:rsidR="0095291D" w:rsidRPr="002707CE" w:rsidRDefault="0095291D" w:rsidP="0095291D">
      <w:pPr>
        <w:rPr>
          <w:ins w:id="7621" w:author="Merrick, Riki | APHL" w:date="2022-07-17T16:02:00Z"/>
        </w:rPr>
      </w:pPr>
    </w:p>
    <w:p w14:paraId="00BFF856" w14:textId="77777777" w:rsidR="0095291D" w:rsidRPr="002707CE" w:rsidRDefault="0095291D" w:rsidP="0095291D">
      <w:pPr>
        <w:pStyle w:val="Subheading"/>
        <w:rPr>
          <w:ins w:id="7622" w:author="Merrick, Riki | APHL" w:date="2022-07-17T16:02:00Z"/>
        </w:rPr>
      </w:pPr>
      <w:ins w:id="7623" w:author="Merrick, Riki | APHL" w:date="2022-07-17T16:02:00Z">
        <w:r w:rsidRPr="002707CE">
          <w:t xml:space="preserve">Table </w:t>
        </w:r>
        <w:r>
          <w:t>&lt;FRANK TO ASSIGN&gt; Coded Content</w:t>
        </w:r>
      </w:ins>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45"/>
        <w:gridCol w:w="1755"/>
        <w:gridCol w:w="2600"/>
        <w:gridCol w:w="2800"/>
        <w:gridCol w:w="800"/>
      </w:tblGrid>
      <w:tr w:rsidR="0095291D" w:rsidRPr="002707CE" w14:paraId="21DDB5E6" w14:textId="77777777" w:rsidTr="005A6711">
        <w:trPr>
          <w:tblHeader/>
          <w:ins w:id="7624" w:author="Merrick, Riki | APHL" w:date="2022-07-17T16:02:00Z"/>
        </w:trPr>
        <w:tc>
          <w:tcPr>
            <w:tcW w:w="1245" w:type="dxa"/>
            <w:tcBorders>
              <w:top w:val="double" w:sz="4" w:space="0" w:color="auto"/>
              <w:bottom w:val="single" w:sz="4" w:space="0" w:color="auto"/>
            </w:tcBorders>
            <w:shd w:val="clear" w:color="auto" w:fill="E6E6E6"/>
          </w:tcPr>
          <w:p w14:paraId="5FA6ACB1" w14:textId="77777777" w:rsidR="0095291D" w:rsidRPr="002707CE" w:rsidRDefault="0095291D" w:rsidP="005A6711">
            <w:pPr>
              <w:pStyle w:val="UserTableHeader"/>
              <w:rPr>
                <w:ins w:id="7625" w:author="Merrick, Riki | APHL" w:date="2022-07-17T16:02:00Z"/>
              </w:rPr>
            </w:pPr>
            <w:ins w:id="7626" w:author="Merrick, Riki | APHL" w:date="2022-07-17T16:02:00Z">
              <w:r w:rsidRPr="002707CE">
                <w:t>Value</w:t>
              </w:r>
            </w:ins>
          </w:p>
        </w:tc>
        <w:tc>
          <w:tcPr>
            <w:tcW w:w="1755" w:type="dxa"/>
            <w:tcBorders>
              <w:top w:val="double" w:sz="4" w:space="0" w:color="auto"/>
              <w:bottom w:val="single" w:sz="4" w:space="0" w:color="auto"/>
            </w:tcBorders>
            <w:shd w:val="clear" w:color="auto" w:fill="E6E6E6"/>
          </w:tcPr>
          <w:p w14:paraId="183BFE03" w14:textId="77777777" w:rsidR="0095291D" w:rsidRPr="002707CE" w:rsidRDefault="0095291D" w:rsidP="005A6711">
            <w:pPr>
              <w:pStyle w:val="UserTableHeader"/>
              <w:rPr>
                <w:ins w:id="7627" w:author="Merrick, Riki | APHL" w:date="2022-07-17T16:02:00Z"/>
              </w:rPr>
            </w:pPr>
            <w:ins w:id="7628" w:author="Merrick, Riki | APHL" w:date="2022-07-17T16:02:00Z">
              <w:r w:rsidRPr="002707CE">
                <w:t>Display Name</w:t>
              </w:r>
            </w:ins>
          </w:p>
        </w:tc>
        <w:tc>
          <w:tcPr>
            <w:tcW w:w="2600" w:type="dxa"/>
            <w:tcBorders>
              <w:top w:val="double" w:sz="4" w:space="0" w:color="auto"/>
              <w:bottom w:val="single" w:sz="4" w:space="0" w:color="auto"/>
            </w:tcBorders>
            <w:shd w:val="clear" w:color="auto" w:fill="E6E6E6"/>
          </w:tcPr>
          <w:p w14:paraId="508C73C2" w14:textId="77777777" w:rsidR="0095291D" w:rsidRPr="002707CE" w:rsidRDefault="0095291D" w:rsidP="005A6711">
            <w:pPr>
              <w:pStyle w:val="UserTableHeader"/>
              <w:rPr>
                <w:ins w:id="7629" w:author="Merrick, Riki | APHL" w:date="2022-07-17T16:02:00Z"/>
              </w:rPr>
            </w:pPr>
            <w:ins w:id="7630" w:author="Merrick, Riki | APHL" w:date="2022-07-17T16:02:00Z">
              <w:r w:rsidRPr="002707CE">
                <w:t>Definition</w:t>
              </w:r>
            </w:ins>
          </w:p>
        </w:tc>
        <w:tc>
          <w:tcPr>
            <w:tcW w:w="2800" w:type="dxa"/>
            <w:tcBorders>
              <w:top w:val="double" w:sz="4" w:space="0" w:color="auto"/>
              <w:bottom w:val="single" w:sz="4" w:space="0" w:color="auto"/>
            </w:tcBorders>
            <w:shd w:val="clear" w:color="auto" w:fill="E6E6E6"/>
          </w:tcPr>
          <w:p w14:paraId="3741BBEF" w14:textId="77777777" w:rsidR="0095291D" w:rsidRPr="002707CE" w:rsidRDefault="0095291D" w:rsidP="005A6711">
            <w:pPr>
              <w:pStyle w:val="UserTableHeader"/>
              <w:rPr>
                <w:ins w:id="7631" w:author="Merrick, Riki | APHL" w:date="2022-07-17T16:02:00Z"/>
              </w:rPr>
            </w:pPr>
            <w:ins w:id="7632" w:author="Merrick, Riki | APHL" w:date="2022-07-17T16:02:00Z">
              <w:r w:rsidRPr="002707CE">
                <w:t>Comment/ Usage Note</w:t>
              </w:r>
            </w:ins>
          </w:p>
        </w:tc>
        <w:tc>
          <w:tcPr>
            <w:tcW w:w="800" w:type="dxa"/>
            <w:tcBorders>
              <w:top w:val="double" w:sz="4" w:space="0" w:color="auto"/>
              <w:bottom w:val="single" w:sz="4" w:space="0" w:color="auto"/>
            </w:tcBorders>
            <w:shd w:val="clear" w:color="auto" w:fill="E6E6E6"/>
          </w:tcPr>
          <w:p w14:paraId="6FD38D39" w14:textId="77777777" w:rsidR="0095291D" w:rsidRPr="002707CE" w:rsidRDefault="0095291D" w:rsidP="005A6711">
            <w:pPr>
              <w:pStyle w:val="UserTableHeader"/>
              <w:rPr>
                <w:ins w:id="7633" w:author="Merrick, Riki | APHL" w:date="2022-07-17T16:02:00Z"/>
              </w:rPr>
            </w:pPr>
            <w:ins w:id="7634" w:author="Merrick, Riki | APHL" w:date="2022-07-17T16:02:00Z">
              <w:r w:rsidRPr="002707CE">
                <w:t>Status</w:t>
              </w:r>
            </w:ins>
          </w:p>
        </w:tc>
      </w:tr>
      <w:tr w:rsidR="0095291D" w:rsidRPr="002707CE" w14:paraId="358D1D31" w14:textId="77777777" w:rsidTr="005A6711">
        <w:trPr>
          <w:ins w:id="7635" w:author="Merrick, Riki | APHL" w:date="2022-07-17T16:02:00Z"/>
        </w:trPr>
        <w:tc>
          <w:tcPr>
            <w:tcW w:w="1245" w:type="dxa"/>
            <w:tcBorders>
              <w:top w:val="single" w:sz="4" w:space="0" w:color="auto"/>
              <w:bottom w:val="single" w:sz="4" w:space="0" w:color="auto"/>
            </w:tcBorders>
            <w:shd w:val="clear" w:color="auto" w:fill="FFFFFF"/>
          </w:tcPr>
          <w:p w14:paraId="51980B80" w14:textId="49778C2B" w:rsidR="0095291D" w:rsidRPr="0009728C" w:rsidRDefault="0009728C" w:rsidP="005A6711">
            <w:pPr>
              <w:pStyle w:val="UserTableBody"/>
              <w:rPr>
                <w:ins w:id="7636" w:author="Merrick, Riki | APHL" w:date="2022-07-17T16:02:00Z"/>
              </w:rPr>
            </w:pPr>
            <w:ins w:id="7637" w:author="Merrick, Riki | APHL" w:date="2022-07-17T18:23:00Z">
              <w:r w:rsidRPr="0009728C">
                <w:rPr>
                  <w:rPrChange w:id="7638" w:author="Merrick, Riki | APHL" w:date="2022-07-17T18:23:00Z">
                    <w:rPr>
                      <w:rStyle w:val="Hyperlink"/>
                      <w:rFonts w:ascii="Verdana" w:hAnsi="Verdana"/>
                      <w:color w:val="2A6496"/>
                      <w:sz w:val="18"/>
                      <w:szCs w:val="18"/>
                      <w:shd w:val="clear" w:color="auto" w:fill="FFFFFF"/>
                    </w:rPr>
                  </w:rPrChange>
                </w:rPr>
                <w:t>F</w:t>
              </w:r>
            </w:ins>
          </w:p>
        </w:tc>
        <w:tc>
          <w:tcPr>
            <w:tcW w:w="1755" w:type="dxa"/>
            <w:tcBorders>
              <w:top w:val="single" w:sz="4" w:space="0" w:color="auto"/>
              <w:bottom w:val="single" w:sz="4" w:space="0" w:color="auto"/>
            </w:tcBorders>
            <w:shd w:val="clear" w:color="auto" w:fill="FFFFFF"/>
          </w:tcPr>
          <w:p w14:paraId="50FE0A43" w14:textId="69CC377F" w:rsidR="0095291D" w:rsidRPr="002707CE" w:rsidRDefault="008C3549" w:rsidP="005A6711">
            <w:pPr>
              <w:pStyle w:val="UserTableBody"/>
              <w:rPr>
                <w:ins w:id="7639" w:author="Merrick, Riki | APHL" w:date="2022-07-17T16:02:00Z"/>
              </w:rPr>
            </w:pPr>
            <w:ins w:id="7640" w:author="Merrick, Riki | APHL" w:date="2022-07-17T18:09:00Z">
              <w:r>
                <w:t>Female</w:t>
              </w:r>
            </w:ins>
          </w:p>
        </w:tc>
        <w:tc>
          <w:tcPr>
            <w:tcW w:w="2600" w:type="dxa"/>
            <w:tcBorders>
              <w:top w:val="single" w:sz="4" w:space="0" w:color="auto"/>
              <w:bottom w:val="single" w:sz="4" w:space="0" w:color="auto"/>
            </w:tcBorders>
            <w:shd w:val="clear" w:color="auto" w:fill="FFFFFF"/>
          </w:tcPr>
          <w:p w14:paraId="3CDC813C" w14:textId="559E15E5" w:rsidR="0095291D" w:rsidRPr="002707CE" w:rsidRDefault="008C3549" w:rsidP="005A6711">
            <w:pPr>
              <w:pStyle w:val="UserTableBody"/>
              <w:rPr>
                <w:ins w:id="7641" w:author="Merrick, Riki | APHL" w:date="2022-07-17T16:02:00Z"/>
              </w:rPr>
            </w:pPr>
            <w:ins w:id="7642" w:author="Merrick, Riki | APHL" w:date="2022-07-17T18:09:00Z">
              <w:r w:rsidRPr="008C3549">
                <w:t>A value which corresponds to female ('F') has been recorded in some context.</w:t>
              </w:r>
            </w:ins>
          </w:p>
        </w:tc>
        <w:tc>
          <w:tcPr>
            <w:tcW w:w="2800" w:type="dxa"/>
            <w:tcBorders>
              <w:top w:val="single" w:sz="4" w:space="0" w:color="auto"/>
              <w:bottom w:val="single" w:sz="4" w:space="0" w:color="auto"/>
            </w:tcBorders>
            <w:shd w:val="clear" w:color="auto" w:fill="FFFFFF"/>
          </w:tcPr>
          <w:p w14:paraId="7256ACEA" w14:textId="47AABD1F" w:rsidR="0095291D" w:rsidRPr="002707CE" w:rsidRDefault="0095291D" w:rsidP="005A6711">
            <w:pPr>
              <w:pStyle w:val="UserTableBody"/>
              <w:rPr>
                <w:ins w:id="7643" w:author="Merrick, Riki | APHL" w:date="2022-07-17T16:02:00Z"/>
              </w:rPr>
            </w:pPr>
            <w:ins w:id="7644" w:author="Merrick, Riki | APHL" w:date="2022-07-17T16:02:00Z">
              <w:r>
                <w:t xml:space="preserve">The </w:t>
              </w:r>
            </w:ins>
            <w:ins w:id="7645" w:author="Merrick, Riki | APHL" w:date="2022-07-17T18:36:00Z">
              <w:r w:rsidR="00BA1666">
                <w:t xml:space="preserve">HL70396 code </w:t>
              </w:r>
            </w:ins>
            <w:ins w:id="7646" w:author="Merrick, Riki | APHL" w:date="2022-07-17T16:02:00Z">
              <w:r>
                <w:t>for this code</w:t>
              </w:r>
            </w:ins>
            <w:ins w:id="7647" w:author="Merrick, Riki | APHL" w:date="2022-07-17T18:12:00Z">
              <w:r w:rsidR="00832BCB">
                <w:t xml:space="preserve"> system</w:t>
              </w:r>
            </w:ins>
            <w:ins w:id="7648" w:author="Merrick, Riki | APHL" w:date="2022-07-17T16:02:00Z">
              <w:r>
                <w:t xml:space="preserve"> is ‘</w:t>
              </w:r>
            </w:ins>
            <w:ins w:id="7649" w:author="Merrick, Riki | APHL" w:date="2022-07-17T18:10:00Z">
              <w:r w:rsidR="008C3549">
                <w:t>&lt;</w:t>
              </w:r>
              <w:r w:rsidR="003173EB">
                <w:t xml:space="preserve">Get </w:t>
              </w:r>
              <w:proofErr w:type="gramStart"/>
              <w:r w:rsidR="003173EB">
                <w:t>From</w:t>
              </w:r>
              <w:proofErr w:type="gramEnd"/>
              <w:r w:rsidR="003173EB">
                <w:t xml:space="preserve"> Rob&gt;</w:t>
              </w:r>
            </w:ins>
            <w:ins w:id="7650" w:author="Merrick, Riki | APHL" w:date="2022-07-17T16:02:00Z">
              <w:r>
                <w:t>’</w:t>
              </w:r>
            </w:ins>
          </w:p>
        </w:tc>
        <w:tc>
          <w:tcPr>
            <w:tcW w:w="800" w:type="dxa"/>
            <w:tcBorders>
              <w:top w:val="single" w:sz="4" w:space="0" w:color="auto"/>
              <w:bottom w:val="single" w:sz="4" w:space="0" w:color="auto"/>
            </w:tcBorders>
            <w:shd w:val="clear" w:color="auto" w:fill="FFFFFF"/>
          </w:tcPr>
          <w:p w14:paraId="02349036" w14:textId="77777777" w:rsidR="0095291D" w:rsidRDefault="0095291D" w:rsidP="005A6711">
            <w:pPr>
              <w:pStyle w:val="UserTableBody"/>
              <w:rPr>
                <w:ins w:id="7651" w:author="Merrick, Riki | APHL" w:date="2022-07-17T16:02:00Z"/>
              </w:rPr>
            </w:pPr>
            <w:ins w:id="7652" w:author="Merrick, Riki | APHL" w:date="2022-07-17T16:02:00Z">
              <w:r>
                <w:t>A</w:t>
              </w:r>
            </w:ins>
          </w:p>
        </w:tc>
      </w:tr>
      <w:tr w:rsidR="0095291D" w:rsidRPr="002707CE" w14:paraId="1155A157" w14:textId="77777777" w:rsidTr="005A6711">
        <w:trPr>
          <w:ins w:id="7653" w:author="Merrick, Riki | APHL" w:date="2022-07-17T16:02:00Z"/>
        </w:trPr>
        <w:tc>
          <w:tcPr>
            <w:tcW w:w="1245" w:type="dxa"/>
            <w:tcBorders>
              <w:top w:val="single" w:sz="4" w:space="0" w:color="auto"/>
              <w:bottom w:val="single" w:sz="4" w:space="0" w:color="auto"/>
            </w:tcBorders>
            <w:shd w:val="clear" w:color="auto" w:fill="FFFFFF"/>
          </w:tcPr>
          <w:p w14:paraId="01A5B5C7" w14:textId="65372AEB" w:rsidR="0095291D" w:rsidRPr="0009728C" w:rsidRDefault="0009728C" w:rsidP="005A6711">
            <w:pPr>
              <w:pStyle w:val="UserTableBody"/>
              <w:rPr>
                <w:ins w:id="7654" w:author="Merrick, Riki | APHL" w:date="2022-07-17T16:02:00Z"/>
              </w:rPr>
            </w:pPr>
            <w:ins w:id="7655" w:author="Merrick, Riki | APHL" w:date="2022-07-17T18:23:00Z">
              <w:r w:rsidRPr="0009728C">
                <w:rPr>
                  <w:rPrChange w:id="7656" w:author="Merrick, Riki | APHL" w:date="2022-07-17T18:23:00Z">
                    <w:rPr>
                      <w:rStyle w:val="Hyperlink"/>
                      <w:rFonts w:ascii="Verdana" w:hAnsi="Verdana"/>
                      <w:color w:val="428BCA"/>
                      <w:sz w:val="18"/>
                      <w:szCs w:val="18"/>
                      <w:shd w:val="clear" w:color="auto" w:fill="FFFFFF"/>
                    </w:rPr>
                  </w:rPrChange>
                </w:rPr>
                <w:t>M</w:t>
              </w:r>
            </w:ins>
          </w:p>
        </w:tc>
        <w:tc>
          <w:tcPr>
            <w:tcW w:w="1755" w:type="dxa"/>
            <w:tcBorders>
              <w:top w:val="single" w:sz="4" w:space="0" w:color="auto"/>
              <w:bottom w:val="single" w:sz="4" w:space="0" w:color="auto"/>
            </w:tcBorders>
            <w:shd w:val="clear" w:color="auto" w:fill="FFFFFF"/>
          </w:tcPr>
          <w:p w14:paraId="4D3B36A9" w14:textId="26D23C6F" w:rsidR="0095291D" w:rsidRPr="002707CE" w:rsidRDefault="008C3549" w:rsidP="005A6711">
            <w:pPr>
              <w:pStyle w:val="UserTableBody"/>
              <w:rPr>
                <w:ins w:id="7657" w:author="Merrick, Riki | APHL" w:date="2022-07-17T16:02:00Z"/>
              </w:rPr>
            </w:pPr>
            <w:ins w:id="7658" w:author="Merrick, Riki | APHL" w:date="2022-07-17T18:09:00Z">
              <w:r>
                <w:t>Male</w:t>
              </w:r>
            </w:ins>
          </w:p>
        </w:tc>
        <w:tc>
          <w:tcPr>
            <w:tcW w:w="2600" w:type="dxa"/>
            <w:tcBorders>
              <w:top w:val="single" w:sz="4" w:space="0" w:color="auto"/>
              <w:bottom w:val="single" w:sz="4" w:space="0" w:color="auto"/>
            </w:tcBorders>
            <w:shd w:val="clear" w:color="auto" w:fill="FFFFFF"/>
          </w:tcPr>
          <w:p w14:paraId="73ACC10B" w14:textId="71C79A0B" w:rsidR="0095291D" w:rsidRPr="002707CE" w:rsidRDefault="008C3549" w:rsidP="005A6711">
            <w:pPr>
              <w:pStyle w:val="UserTableBody"/>
              <w:rPr>
                <w:ins w:id="7659" w:author="Merrick, Riki | APHL" w:date="2022-07-17T16:02:00Z"/>
              </w:rPr>
            </w:pPr>
            <w:ins w:id="7660" w:author="Merrick, Riki | APHL" w:date="2022-07-17T18:09:00Z">
              <w:r w:rsidRPr="008C3549">
                <w:t>A value which corresponds to female ('M') has been recorded in some context. A value which corresponds to 'X' (any non-M or non-F value) has been recorded or the value is unspecified.</w:t>
              </w:r>
            </w:ins>
          </w:p>
        </w:tc>
        <w:tc>
          <w:tcPr>
            <w:tcW w:w="2800" w:type="dxa"/>
            <w:tcBorders>
              <w:top w:val="single" w:sz="4" w:space="0" w:color="auto"/>
              <w:bottom w:val="single" w:sz="4" w:space="0" w:color="auto"/>
            </w:tcBorders>
            <w:shd w:val="clear" w:color="auto" w:fill="FFFFFF"/>
          </w:tcPr>
          <w:p w14:paraId="4576AB85" w14:textId="61080628" w:rsidR="0095291D" w:rsidRPr="002707CE" w:rsidRDefault="003173EB" w:rsidP="005A6711">
            <w:pPr>
              <w:pStyle w:val="UserTableBody"/>
              <w:rPr>
                <w:ins w:id="7661" w:author="Merrick, Riki | APHL" w:date="2022-07-17T16:02:00Z"/>
              </w:rPr>
            </w:pPr>
            <w:ins w:id="7662" w:author="Merrick, Riki | APHL" w:date="2022-07-17T18:10:00Z">
              <w:r>
                <w:t xml:space="preserve">The </w:t>
              </w:r>
            </w:ins>
            <w:ins w:id="7663" w:author="Merrick, Riki | APHL" w:date="2022-07-17T18:36:00Z">
              <w:r w:rsidR="00BA1666">
                <w:t xml:space="preserve">HL70396 code </w:t>
              </w:r>
            </w:ins>
            <w:ins w:id="7664" w:author="Merrick, Riki | APHL" w:date="2022-07-17T18:10:00Z">
              <w:r>
                <w:t>for this code</w:t>
              </w:r>
            </w:ins>
            <w:ins w:id="7665" w:author="Merrick, Riki | APHL" w:date="2022-07-17T18:12:00Z">
              <w:r w:rsidR="00832BCB">
                <w:t xml:space="preserve"> system</w:t>
              </w:r>
            </w:ins>
            <w:ins w:id="7666" w:author="Merrick, Riki | APHL" w:date="2022-07-17T18:10:00Z">
              <w:r>
                <w:t xml:space="preserve"> is ‘&lt;Get </w:t>
              </w:r>
              <w:proofErr w:type="gramStart"/>
              <w:r>
                <w:t>From</w:t>
              </w:r>
              <w:proofErr w:type="gramEnd"/>
              <w:r>
                <w:t xml:space="preserve"> Rob&gt;’</w:t>
              </w:r>
            </w:ins>
          </w:p>
        </w:tc>
        <w:tc>
          <w:tcPr>
            <w:tcW w:w="800" w:type="dxa"/>
            <w:tcBorders>
              <w:top w:val="single" w:sz="4" w:space="0" w:color="auto"/>
              <w:bottom w:val="single" w:sz="4" w:space="0" w:color="auto"/>
            </w:tcBorders>
            <w:shd w:val="clear" w:color="auto" w:fill="FFFFFF"/>
          </w:tcPr>
          <w:p w14:paraId="749EF623" w14:textId="77777777" w:rsidR="0095291D" w:rsidRPr="002707CE" w:rsidRDefault="0095291D" w:rsidP="005A6711">
            <w:pPr>
              <w:pStyle w:val="UserTableBody"/>
              <w:rPr>
                <w:ins w:id="7667" w:author="Merrick, Riki | APHL" w:date="2022-07-17T16:02:00Z"/>
              </w:rPr>
            </w:pPr>
            <w:ins w:id="7668" w:author="Merrick, Riki | APHL" w:date="2022-07-17T16:02:00Z">
              <w:r>
                <w:t>A</w:t>
              </w:r>
            </w:ins>
          </w:p>
        </w:tc>
      </w:tr>
      <w:tr w:rsidR="0095291D" w:rsidRPr="002707CE" w14:paraId="17BA0DE1" w14:textId="77777777" w:rsidTr="005A6711">
        <w:trPr>
          <w:ins w:id="7669" w:author="Merrick, Riki | APHL" w:date="2022-07-17T16:02:00Z"/>
        </w:trPr>
        <w:tc>
          <w:tcPr>
            <w:tcW w:w="1245" w:type="dxa"/>
            <w:tcBorders>
              <w:top w:val="single" w:sz="4" w:space="0" w:color="auto"/>
              <w:bottom w:val="single" w:sz="4" w:space="0" w:color="auto"/>
            </w:tcBorders>
            <w:shd w:val="clear" w:color="auto" w:fill="FFFFFF"/>
          </w:tcPr>
          <w:p w14:paraId="0CA8EC75" w14:textId="4F17297F" w:rsidR="0095291D" w:rsidRPr="0009728C" w:rsidRDefault="0009728C" w:rsidP="005A6711">
            <w:pPr>
              <w:pStyle w:val="UserTableBody"/>
              <w:rPr>
                <w:ins w:id="7670" w:author="Merrick, Riki | APHL" w:date="2022-07-17T16:02:00Z"/>
              </w:rPr>
            </w:pPr>
            <w:ins w:id="7671" w:author="Merrick, Riki | APHL" w:date="2022-07-17T18:23:00Z">
              <w:r w:rsidRPr="0009728C">
                <w:rPr>
                  <w:rPrChange w:id="7672" w:author="Merrick, Riki | APHL" w:date="2022-07-17T18:23:00Z">
                    <w:rPr>
                      <w:rStyle w:val="Hyperlink"/>
                      <w:rFonts w:ascii="Verdana" w:hAnsi="Verdana"/>
                      <w:color w:val="428BCA"/>
                      <w:sz w:val="18"/>
                      <w:szCs w:val="18"/>
                      <w:shd w:val="clear" w:color="auto" w:fill="FFFFFF"/>
                    </w:rPr>
                  </w:rPrChange>
                </w:rPr>
                <w:t>&lt;</w:t>
              </w:r>
            </w:ins>
          </w:p>
        </w:tc>
        <w:tc>
          <w:tcPr>
            <w:tcW w:w="1755" w:type="dxa"/>
            <w:tcBorders>
              <w:top w:val="single" w:sz="4" w:space="0" w:color="auto"/>
              <w:bottom w:val="single" w:sz="4" w:space="0" w:color="auto"/>
            </w:tcBorders>
            <w:shd w:val="clear" w:color="auto" w:fill="FFFFFF"/>
          </w:tcPr>
          <w:p w14:paraId="47840C23" w14:textId="1F4A2C0F" w:rsidR="0095291D" w:rsidRPr="002707CE" w:rsidRDefault="00FC440E" w:rsidP="005A6711">
            <w:pPr>
              <w:pStyle w:val="UserTableBody"/>
              <w:rPr>
                <w:ins w:id="7673" w:author="Merrick, Riki | APHL" w:date="2022-07-17T16:02:00Z"/>
              </w:rPr>
            </w:pPr>
            <w:ins w:id="7674" w:author="Merrick, Riki | APHL" w:date="2022-07-17T18:08:00Z">
              <w:r>
                <w:t>X</w:t>
              </w:r>
            </w:ins>
          </w:p>
        </w:tc>
        <w:tc>
          <w:tcPr>
            <w:tcW w:w="2600" w:type="dxa"/>
            <w:tcBorders>
              <w:top w:val="single" w:sz="4" w:space="0" w:color="auto"/>
              <w:bottom w:val="single" w:sz="4" w:space="0" w:color="auto"/>
            </w:tcBorders>
            <w:shd w:val="clear" w:color="auto" w:fill="FFFFFF"/>
          </w:tcPr>
          <w:p w14:paraId="2FD26711" w14:textId="3F2055AF" w:rsidR="0095291D" w:rsidRPr="002707CE" w:rsidRDefault="00FC440E" w:rsidP="005A6711">
            <w:pPr>
              <w:pStyle w:val="UserTableBody"/>
              <w:rPr>
                <w:ins w:id="7675" w:author="Merrick, Riki | APHL" w:date="2022-07-17T16:02:00Z"/>
              </w:rPr>
            </w:pPr>
            <w:ins w:id="7676" w:author="Merrick, Riki | APHL" w:date="2022-07-17T18:08:00Z">
              <w:r w:rsidRPr="00FC440E">
                <w:t>A value which corresponds to 'X' (any non-M or non-F value) has been recorded or the value is unspecified.</w:t>
              </w:r>
            </w:ins>
          </w:p>
        </w:tc>
        <w:tc>
          <w:tcPr>
            <w:tcW w:w="2800" w:type="dxa"/>
            <w:tcBorders>
              <w:top w:val="single" w:sz="4" w:space="0" w:color="auto"/>
              <w:bottom w:val="single" w:sz="4" w:space="0" w:color="auto"/>
            </w:tcBorders>
            <w:shd w:val="clear" w:color="auto" w:fill="FFFFFF"/>
          </w:tcPr>
          <w:p w14:paraId="35C8D48A" w14:textId="5439AB1D" w:rsidR="0095291D" w:rsidRPr="002707CE" w:rsidRDefault="003173EB" w:rsidP="005A6711">
            <w:pPr>
              <w:pStyle w:val="UserTableBody"/>
              <w:rPr>
                <w:ins w:id="7677" w:author="Merrick, Riki | APHL" w:date="2022-07-17T16:02:00Z"/>
              </w:rPr>
            </w:pPr>
            <w:ins w:id="7678" w:author="Merrick, Riki | APHL" w:date="2022-07-17T18:10:00Z">
              <w:r>
                <w:t xml:space="preserve">The </w:t>
              </w:r>
            </w:ins>
            <w:ins w:id="7679" w:author="Merrick, Riki | APHL" w:date="2022-07-17T18:36:00Z">
              <w:r w:rsidR="00BA1666">
                <w:t xml:space="preserve">HL70396 code </w:t>
              </w:r>
            </w:ins>
            <w:ins w:id="7680" w:author="Merrick, Riki | APHL" w:date="2022-07-17T18:10:00Z">
              <w:r>
                <w:t>for this code</w:t>
              </w:r>
            </w:ins>
            <w:ins w:id="7681" w:author="Merrick, Riki | APHL" w:date="2022-07-17T18:12:00Z">
              <w:r w:rsidR="00832BCB">
                <w:t xml:space="preserve"> system</w:t>
              </w:r>
            </w:ins>
            <w:ins w:id="7682" w:author="Merrick, Riki | APHL" w:date="2022-07-17T18:10:00Z">
              <w:r>
                <w:t xml:space="preserve"> is ‘&lt;Get </w:t>
              </w:r>
              <w:proofErr w:type="gramStart"/>
              <w:r>
                <w:t>From</w:t>
              </w:r>
              <w:proofErr w:type="gramEnd"/>
              <w:r>
                <w:t xml:space="preserve"> Rob&gt;’</w:t>
              </w:r>
            </w:ins>
          </w:p>
        </w:tc>
        <w:tc>
          <w:tcPr>
            <w:tcW w:w="800" w:type="dxa"/>
            <w:tcBorders>
              <w:top w:val="single" w:sz="4" w:space="0" w:color="auto"/>
              <w:bottom w:val="single" w:sz="4" w:space="0" w:color="auto"/>
            </w:tcBorders>
            <w:shd w:val="clear" w:color="auto" w:fill="FFFFFF"/>
          </w:tcPr>
          <w:p w14:paraId="748E720B" w14:textId="77777777" w:rsidR="0095291D" w:rsidRPr="002707CE" w:rsidRDefault="0095291D" w:rsidP="005A6711">
            <w:pPr>
              <w:pStyle w:val="UserTableBody"/>
              <w:rPr>
                <w:ins w:id="7683" w:author="Merrick, Riki | APHL" w:date="2022-07-17T16:02:00Z"/>
              </w:rPr>
            </w:pPr>
            <w:ins w:id="7684" w:author="Merrick, Riki | APHL" w:date="2022-07-17T16:02:00Z">
              <w:r>
                <w:t>A</w:t>
              </w:r>
            </w:ins>
          </w:p>
        </w:tc>
      </w:tr>
    </w:tbl>
    <w:p w14:paraId="57B32A35" w14:textId="77777777" w:rsidR="0095291D" w:rsidRDefault="0095291D" w:rsidP="0095291D">
      <w:pPr>
        <w:pStyle w:val="NormalIndented"/>
        <w:rPr>
          <w:ins w:id="7685" w:author="Merrick, Riki | APHL" w:date="2022-07-17T16:02:00Z"/>
          <w:noProof/>
        </w:rPr>
      </w:pPr>
      <w:ins w:id="7686" w:author="Merrick, Riki | APHL" w:date="2022-07-17T16:02:00Z">
        <w:r>
          <w:rPr>
            <w:noProof/>
          </w:rPr>
          <w:t>&gt;</w:t>
        </w:r>
      </w:ins>
    </w:p>
    <w:p w14:paraId="7A2A8DBD" w14:textId="77777777" w:rsidR="0095291D" w:rsidRDefault="0095291D" w:rsidP="00064FDC">
      <w:pPr>
        <w:pStyle w:val="NormalIndented"/>
        <w:rPr>
          <w:ins w:id="7687" w:author="Merrick, Riki | APHL" w:date="2022-07-17T15:49:00Z"/>
          <w:noProof/>
        </w:rPr>
      </w:pPr>
    </w:p>
    <w:p w14:paraId="2ED4B74F" w14:textId="6889A329" w:rsidR="002F372A" w:rsidRPr="00F74ED3" w:rsidRDefault="006F5FF1" w:rsidP="002F372A">
      <w:pPr>
        <w:pStyle w:val="Heading4"/>
        <w:numPr>
          <w:ilvl w:val="3"/>
          <w:numId w:val="52"/>
        </w:numPr>
        <w:tabs>
          <w:tab w:val="clear" w:pos="2160"/>
          <w:tab w:val="num" w:pos="360"/>
          <w:tab w:val="num" w:pos="964"/>
        </w:tabs>
        <w:ind w:left="964" w:hanging="316"/>
        <w:rPr>
          <w:ins w:id="7688" w:author="Merrick, Riki | APHL" w:date="2022-07-13T12:42:00Z"/>
          <w:noProof/>
          <w:lang w:val="fr-FR"/>
        </w:rPr>
      </w:pPr>
      <w:bookmarkStart w:id="7689" w:name="_Hlk103612486"/>
      <w:ins w:id="7690" w:author="Merrick, Riki | APHL" w:date="2022-07-25T16:41:00Z">
        <w:r>
          <w:rPr>
            <w:noProof/>
            <w:lang w:val="fr-FR"/>
          </w:rPr>
          <w:t>GSR-7</w:t>
        </w:r>
        <w:r>
          <w:rPr>
            <w:noProof/>
            <w:lang w:val="fr-FR"/>
          </w:rPr>
          <w:tab/>
        </w:r>
      </w:ins>
      <w:ins w:id="7691" w:author="Merrick, Riki | APHL" w:date="2022-07-13T12:42:00Z">
        <w:r w:rsidR="002F372A" w:rsidRPr="00F74ED3">
          <w:rPr>
            <w:noProof/>
            <w:lang w:val="fr-FR"/>
          </w:rPr>
          <w:t>Document Type</w:t>
        </w:r>
        <w:r w:rsidR="002F372A" w:rsidRPr="00493AD0">
          <w:rPr>
            <w:noProof/>
            <w:vanish/>
          </w:rPr>
          <w:fldChar w:fldCharType="begin"/>
        </w:r>
        <w:r w:rsidR="002F372A" w:rsidRPr="00F74ED3">
          <w:rPr>
            <w:noProof/>
            <w:vanish/>
            <w:lang w:val="fr-FR"/>
          </w:rPr>
          <w:instrText>XE "OH4-4 Combat Zone</w:instrText>
        </w:r>
        <w:r w:rsidR="002F372A" w:rsidRPr="00F74ED3">
          <w:rPr>
            <w:noProof/>
            <w:lang w:val="fr-FR"/>
          </w:rPr>
          <w:instrText xml:space="preserve"> End Date</w:instrText>
        </w:r>
        <w:r w:rsidR="002F372A" w:rsidRPr="00F74ED3" w:rsidDel="004136D9">
          <w:rPr>
            <w:noProof/>
            <w:vanish/>
            <w:lang w:val="fr-FR"/>
          </w:rPr>
          <w:instrText xml:space="preserve"> </w:instrText>
        </w:r>
        <w:r w:rsidR="002F372A" w:rsidRPr="00F74ED3">
          <w:rPr>
            <w:noProof/>
            <w:vanish/>
            <w:lang w:val="fr-FR"/>
          </w:rPr>
          <w:instrText>"</w:instrText>
        </w:r>
        <w:r w:rsidR="002F372A" w:rsidRPr="00493AD0">
          <w:rPr>
            <w:noProof/>
            <w:vanish/>
          </w:rPr>
          <w:fldChar w:fldCharType="end"/>
        </w:r>
        <w:r w:rsidR="002F372A" w:rsidRPr="00F74ED3">
          <w:rPr>
            <w:noProof/>
            <w:lang w:val="fr-FR"/>
          </w:rPr>
          <w:t xml:space="preserve">   (</w:t>
        </w:r>
        <w:r w:rsidR="002F372A">
          <w:rPr>
            <w:noProof/>
            <w:lang w:val="fr-FR"/>
          </w:rPr>
          <w:t>CWE</w:t>
        </w:r>
        <w:r w:rsidR="002F372A" w:rsidRPr="00F74ED3">
          <w:rPr>
            <w:noProof/>
            <w:lang w:val="fr-FR"/>
          </w:rPr>
          <w:t>)   &lt;TBD&gt;</w:t>
        </w:r>
      </w:ins>
    </w:p>
    <w:p w14:paraId="4639EFCE" w14:textId="77777777" w:rsidR="002F372A" w:rsidRDefault="002F372A" w:rsidP="002F372A">
      <w:pPr>
        <w:pStyle w:val="Components"/>
        <w:rPr>
          <w:ins w:id="7692" w:author="Merrick, Riki | APHL" w:date="2022-07-13T12:46:00Z"/>
          <w:noProof/>
        </w:rPr>
      </w:pPr>
      <w:ins w:id="7693"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318916B6" w14:textId="77EA9AB2" w:rsidR="002F372A" w:rsidRDefault="002F372A" w:rsidP="002F372A">
      <w:pPr>
        <w:pStyle w:val="NormalIndented"/>
        <w:rPr>
          <w:ins w:id="7694" w:author="Merrick, Riki | APHL" w:date="2022-07-17T15:51:00Z"/>
          <w:noProof/>
        </w:rPr>
      </w:pPr>
      <w:ins w:id="7695" w:author="Merrick, Riki | APHL" w:date="2022-07-13T12:42:00Z">
        <w:r w:rsidRPr="00493AD0">
          <w:rPr>
            <w:noProof/>
          </w:rPr>
          <w:t>Definition: This field contains the source document where this sex or gender property is recorded. E.g., national ID card, birth certificate, passport, patient medical record.</w:t>
        </w:r>
      </w:ins>
      <w:ins w:id="7696" w:author="Merrick, Riki | APHL" w:date="2022-07-17T15:51:00Z">
        <w:r w:rsidR="00064FDC">
          <w:rPr>
            <w:noProof/>
          </w:rPr>
          <w:t xml:space="preserve"> Refer to </w:t>
        </w:r>
      </w:ins>
      <w:ins w:id="7697" w:author="Merrick, Riki | APHL" w:date="2022-08-14T17:50:00Z">
        <w:r w:rsidR="00832534">
          <w:rPr>
            <w:noProof/>
          </w:rPr>
          <w:t xml:space="preserve">User-defined </w:t>
        </w:r>
      </w:ins>
      <w:ins w:id="7698" w:author="Merrick, Riki | APHL" w:date="2022-08-14T17:51:00Z">
        <w:r w:rsidR="00832534">
          <w:rPr>
            <w:noProof/>
          </w:rPr>
          <w:t xml:space="preserve">Table &lt;HL7 Nnn7&gt; - Document Type </w:t>
        </w:r>
        <w:r w:rsidR="001441EC">
          <w:rPr>
            <w:noProof/>
          </w:rPr>
          <w:t>for suggested values.</w:t>
        </w:r>
      </w:ins>
    </w:p>
    <w:p w14:paraId="26C45E60" w14:textId="77777777" w:rsidR="0095291D" w:rsidRDefault="0095291D" w:rsidP="0095291D">
      <w:pPr>
        <w:pStyle w:val="NormalIndented"/>
        <w:rPr>
          <w:ins w:id="7699" w:author="Merrick, Riki | APHL" w:date="2022-07-17T16:02:00Z"/>
          <w:noProof/>
        </w:rPr>
      </w:pPr>
      <w:ins w:id="7700" w:author="Merrick, Riki | APHL" w:date="2022-07-17T16:02:00Z">
        <w:r>
          <w:rPr>
            <w:noProof/>
          </w:rPr>
          <w:t>&lt;CONTENT FOR CHAPTER 2C:</w:t>
        </w:r>
      </w:ins>
    </w:p>
    <w:p w14:paraId="56653DA0" w14:textId="79737FEB" w:rsidR="0095291D" w:rsidRPr="002707CE" w:rsidRDefault="0095291D" w:rsidP="0095291D">
      <w:pPr>
        <w:pStyle w:val="Heading6"/>
        <w:numPr>
          <w:ilvl w:val="0"/>
          <w:numId w:val="0"/>
        </w:numPr>
        <w:rPr>
          <w:ins w:id="7701" w:author="Merrick, Riki | APHL" w:date="2022-07-17T16:02:00Z"/>
        </w:rPr>
      </w:pPr>
      <w:ins w:id="7702" w:author="Merrick, Riki | APHL" w:date="2022-07-17T16:02:00Z">
        <w:r>
          <w:t>&lt;FRANK TO ASSIGN&gt;</w:t>
        </w:r>
        <w:r w:rsidRPr="002707CE">
          <w:t xml:space="preserve"> - </w:t>
        </w:r>
      </w:ins>
      <w:commentRangeStart w:id="7703"/>
      <w:commentRangeStart w:id="7704"/>
      <w:ins w:id="7705" w:author="Merrick, Riki | APHL" w:date="2022-07-17T16:22:00Z">
        <w:r w:rsidR="00C052F8">
          <w:t>Document Type</w:t>
        </w:r>
      </w:ins>
      <w:commentRangeEnd w:id="7703"/>
      <w:ins w:id="7706" w:author="Merrick, Riki | APHL" w:date="2022-07-17T16:23:00Z">
        <w:r w:rsidR="008E3A2E">
          <w:rPr>
            <w:rStyle w:val="CommentReference"/>
            <w:rFonts w:ascii="Verdana" w:eastAsia="Times New Roman" w:hAnsi="Verdana" w:cs="Times New Roman"/>
            <w:b w:val="0"/>
            <w:i w:val="0"/>
            <w:kern w:val="0"/>
          </w:rPr>
          <w:commentReference w:id="7703"/>
        </w:r>
      </w:ins>
      <w:commentRangeEnd w:id="7704"/>
      <w:ins w:id="7707" w:author="Merrick, Riki | APHL" w:date="2022-08-14T17:51:00Z">
        <w:r w:rsidR="001441EC">
          <w:rPr>
            <w:rStyle w:val="CommentReference"/>
            <w:rFonts w:ascii="Verdana" w:eastAsia="Times New Roman" w:hAnsi="Verdana" w:cs="Times New Roman"/>
            <w:b w:val="0"/>
            <w:i w:val="0"/>
            <w:kern w:val="0"/>
          </w:rPr>
          <w:commentReference w:id="7704"/>
        </w:r>
      </w:ins>
    </w:p>
    <w:p w14:paraId="04F9F82C" w14:textId="77777777" w:rsidR="0095291D" w:rsidRPr="002707CE" w:rsidRDefault="0095291D" w:rsidP="0095291D">
      <w:pPr>
        <w:pStyle w:val="Subheading"/>
        <w:rPr>
          <w:ins w:id="7708" w:author="Merrick, Riki | APHL" w:date="2022-07-17T16:02:00Z"/>
        </w:rPr>
      </w:pPr>
      <w:ins w:id="7709" w:author="Merrick, Riki | APHL" w:date="2022-07-17T16:02:00Z">
        <w:r>
          <w:t>Concept Domain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5291D" w:rsidRPr="002707CE" w14:paraId="7D311772" w14:textId="77777777" w:rsidTr="005A6711">
        <w:trPr>
          <w:ins w:id="7710" w:author="Merrick, Riki | APHL" w:date="2022-07-17T16:02:00Z"/>
        </w:trPr>
        <w:tc>
          <w:tcPr>
            <w:tcW w:w="2600" w:type="dxa"/>
            <w:shd w:val="clear" w:color="auto" w:fill="F3F3F3"/>
          </w:tcPr>
          <w:p w14:paraId="04B269AF" w14:textId="77777777" w:rsidR="0095291D" w:rsidRPr="002707CE" w:rsidRDefault="0095291D" w:rsidP="005A6711">
            <w:pPr>
              <w:pStyle w:val="OtherTableHeader"/>
              <w:rPr>
                <w:ins w:id="7711" w:author="Merrick, Riki | APHL" w:date="2022-07-17T16:02:00Z"/>
              </w:rPr>
            </w:pPr>
            <w:ins w:id="7712" w:author="Merrick, Riki | APHL" w:date="2022-07-17T16:02:00Z">
              <w:r w:rsidRPr="002707CE">
                <w:t>Concept Domain Name</w:t>
              </w:r>
            </w:ins>
          </w:p>
        </w:tc>
        <w:tc>
          <w:tcPr>
            <w:tcW w:w="6600" w:type="dxa"/>
            <w:shd w:val="clear" w:color="auto" w:fill="auto"/>
          </w:tcPr>
          <w:p w14:paraId="4B8D0CCE" w14:textId="09282C2B" w:rsidR="0095291D" w:rsidRPr="002707CE" w:rsidRDefault="00C052F8" w:rsidP="005A6711">
            <w:pPr>
              <w:pStyle w:val="OtherTableBody"/>
              <w:rPr>
                <w:ins w:id="7713" w:author="Merrick, Riki | APHL" w:date="2022-07-17T16:02:00Z"/>
              </w:rPr>
            </w:pPr>
            <w:proofErr w:type="spellStart"/>
            <w:ins w:id="7714" w:author="Merrick, Riki | APHL" w:date="2022-07-17T16:22:00Z">
              <w:r>
                <w:t>Document</w:t>
              </w:r>
              <w:r w:rsidR="008E3A2E">
                <w:t>Type</w:t>
              </w:r>
            </w:ins>
            <w:proofErr w:type="spellEnd"/>
          </w:p>
        </w:tc>
      </w:tr>
      <w:tr w:rsidR="0095291D" w:rsidRPr="002707CE" w14:paraId="40EB425A" w14:textId="77777777" w:rsidTr="005A6711">
        <w:trPr>
          <w:ins w:id="7715" w:author="Merrick, Riki | APHL" w:date="2022-07-17T16:02:00Z"/>
        </w:trPr>
        <w:tc>
          <w:tcPr>
            <w:tcW w:w="2600" w:type="dxa"/>
            <w:shd w:val="clear" w:color="auto" w:fill="F3F3F3"/>
          </w:tcPr>
          <w:p w14:paraId="5F5D5DBC" w14:textId="77777777" w:rsidR="0095291D" w:rsidRPr="002707CE" w:rsidRDefault="0095291D" w:rsidP="005A6711">
            <w:pPr>
              <w:pStyle w:val="OtherTableHeader"/>
              <w:rPr>
                <w:ins w:id="7716" w:author="Merrick, Riki | APHL" w:date="2022-07-17T16:02:00Z"/>
              </w:rPr>
            </w:pPr>
            <w:ins w:id="7717" w:author="Merrick, Riki | APHL" w:date="2022-07-17T16:02:00Z">
              <w:r w:rsidRPr="002707CE">
                <w:t>Description</w:t>
              </w:r>
            </w:ins>
          </w:p>
        </w:tc>
        <w:tc>
          <w:tcPr>
            <w:tcW w:w="6600" w:type="dxa"/>
            <w:shd w:val="clear" w:color="auto" w:fill="auto"/>
          </w:tcPr>
          <w:p w14:paraId="1BE1CFBD" w14:textId="505E4F8F" w:rsidR="0095291D" w:rsidRPr="002707CE" w:rsidRDefault="0095291D" w:rsidP="005A6711">
            <w:pPr>
              <w:pStyle w:val="OtherTableBody"/>
              <w:rPr>
                <w:ins w:id="7718" w:author="Merrick, Riki | APHL" w:date="2022-07-17T16:02:00Z"/>
              </w:rPr>
            </w:pPr>
            <w:ins w:id="7719" w:author="Merrick, Riki | APHL" w:date="2022-07-17T16:02:00Z">
              <w:r w:rsidRPr="002707CE">
                <w:t xml:space="preserve">The domain of possible </w:t>
              </w:r>
              <w:r>
                <w:t xml:space="preserve">concepts used to </w:t>
              </w:r>
            </w:ins>
            <w:ins w:id="7720" w:author="Merrick, Riki | APHL" w:date="2022-07-17T16:13:00Z">
              <w:r w:rsidR="0071789F">
                <w:t>identify what kind of document is referenced.</w:t>
              </w:r>
            </w:ins>
          </w:p>
        </w:tc>
      </w:tr>
      <w:tr w:rsidR="0095291D" w:rsidRPr="002707CE" w14:paraId="30EC3A3A" w14:textId="77777777" w:rsidTr="005A6711">
        <w:trPr>
          <w:ins w:id="7721" w:author="Merrick, Riki | APHL" w:date="2022-07-17T16:02:00Z"/>
        </w:trPr>
        <w:tc>
          <w:tcPr>
            <w:tcW w:w="2600" w:type="dxa"/>
            <w:shd w:val="clear" w:color="auto" w:fill="F3F3F3"/>
          </w:tcPr>
          <w:p w14:paraId="1C5D557B" w14:textId="77777777" w:rsidR="0095291D" w:rsidRPr="002707CE" w:rsidRDefault="0095291D" w:rsidP="005A6711">
            <w:pPr>
              <w:pStyle w:val="OtherTableHeader"/>
              <w:rPr>
                <w:ins w:id="7722" w:author="Merrick, Riki | APHL" w:date="2022-07-17T16:02:00Z"/>
              </w:rPr>
            </w:pPr>
            <w:ins w:id="7723" w:author="Merrick, Riki | APHL" w:date="2022-07-17T16:02:00Z">
              <w:r w:rsidRPr="002707CE">
                <w:t>Concept Domain Only</w:t>
              </w:r>
            </w:ins>
          </w:p>
        </w:tc>
        <w:tc>
          <w:tcPr>
            <w:tcW w:w="6600" w:type="dxa"/>
            <w:shd w:val="clear" w:color="auto" w:fill="auto"/>
          </w:tcPr>
          <w:p w14:paraId="43A520E8" w14:textId="77777777" w:rsidR="0095291D" w:rsidRPr="002707CE" w:rsidRDefault="0095291D" w:rsidP="005A6711">
            <w:pPr>
              <w:pStyle w:val="OtherTableBody"/>
              <w:rPr>
                <w:ins w:id="7724" w:author="Merrick, Riki | APHL" w:date="2022-07-17T16:02:00Z"/>
              </w:rPr>
            </w:pPr>
            <w:ins w:id="7725" w:author="Merrick, Riki | APHL" w:date="2022-07-17T16:02:00Z">
              <w:r>
                <w:t>no</w:t>
              </w:r>
            </w:ins>
          </w:p>
        </w:tc>
      </w:tr>
    </w:tbl>
    <w:p w14:paraId="718283A8" w14:textId="77777777" w:rsidR="0095291D" w:rsidRPr="002707CE" w:rsidRDefault="0095291D" w:rsidP="0095291D">
      <w:pPr>
        <w:rPr>
          <w:ins w:id="7726" w:author="Merrick, Riki | APHL" w:date="2022-07-17T16:02:00Z"/>
        </w:rPr>
      </w:pPr>
    </w:p>
    <w:p w14:paraId="3701B3E6" w14:textId="77777777" w:rsidR="0095291D" w:rsidRPr="002707CE" w:rsidRDefault="0095291D" w:rsidP="0095291D">
      <w:pPr>
        <w:pStyle w:val="Subheading"/>
        <w:rPr>
          <w:ins w:id="7727" w:author="Merrick, Riki | APHL" w:date="2022-07-17T16:02:00Z"/>
        </w:rPr>
      </w:pPr>
      <w:ins w:id="7728" w:author="Merrick, Riki | APHL" w:date="2022-07-17T16:02:00Z">
        <w:r>
          <w:t>Code System Identification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5291D" w:rsidRPr="002707CE" w14:paraId="77430E75" w14:textId="77777777" w:rsidTr="005A6711">
        <w:trPr>
          <w:ins w:id="7729" w:author="Merrick, Riki | APHL" w:date="2022-07-17T16:02:00Z"/>
        </w:trPr>
        <w:tc>
          <w:tcPr>
            <w:tcW w:w="2000" w:type="dxa"/>
            <w:shd w:val="clear" w:color="auto" w:fill="F3F3F3"/>
          </w:tcPr>
          <w:p w14:paraId="575F5FBC" w14:textId="77777777" w:rsidR="0095291D" w:rsidRPr="002707CE" w:rsidRDefault="0095291D" w:rsidP="005A6711">
            <w:pPr>
              <w:pStyle w:val="OtherTableHeader"/>
              <w:rPr>
                <w:ins w:id="7730" w:author="Merrick, Riki | APHL" w:date="2022-07-17T16:02:00Z"/>
              </w:rPr>
            </w:pPr>
            <w:ins w:id="7731" w:author="Merrick, Riki | APHL" w:date="2022-07-17T16:02:00Z">
              <w:r w:rsidRPr="002707CE">
                <w:t>OID</w:t>
              </w:r>
            </w:ins>
          </w:p>
        </w:tc>
        <w:tc>
          <w:tcPr>
            <w:tcW w:w="7200" w:type="dxa"/>
            <w:shd w:val="clear" w:color="auto" w:fill="auto"/>
          </w:tcPr>
          <w:p w14:paraId="00E89FB2" w14:textId="77777777" w:rsidR="0095291D" w:rsidRPr="002707CE" w:rsidRDefault="0095291D" w:rsidP="005A6711">
            <w:pPr>
              <w:pStyle w:val="OtherTableBody"/>
              <w:rPr>
                <w:ins w:id="7732" w:author="Merrick, Riki | APHL" w:date="2022-07-17T16:02:00Z"/>
              </w:rPr>
            </w:pPr>
            <w:ins w:id="7733" w:author="Merrick, Riki | APHL" w:date="2022-07-17T16:02:00Z">
              <w:r>
                <w:t>&lt;TBD&gt;</w:t>
              </w:r>
            </w:ins>
          </w:p>
        </w:tc>
      </w:tr>
      <w:tr w:rsidR="0095291D" w:rsidRPr="002707CE" w14:paraId="38113F6D" w14:textId="77777777" w:rsidTr="005A6711">
        <w:trPr>
          <w:ins w:id="7734" w:author="Merrick, Riki | APHL" w:date="2022-07-17T16:02:00Z"/>
        </w:trPr>
        <w:tc>
          <w:tcPr>
            <w:tcW w:w="2000" w:type="dxa"/>
            <w:shd w:val="clear" w:color="auto" w:fill="F3F3F3"/>
          </w:tcPr>
          <w:p w14:paraId="628E9171" w14:textId="77777777" w:rsidR="0095291D" w:rsidRPr="002707CE" w:rsidRDefault="0095291D" w:rsidP="005A6711">
            <w:pPr>
              <w:pStyle w:val="OtherTableHeader"/>
              <w:rPr>
                <w:ins w:id="7735" w:author="Merrick, Riki | APHL" w:date="2022-07-17T16:02:00Z"/>
              </w:rPr>
            </w:pPr>
            <w:ins w:id="7736" w:author="Merrick, Riki | APHL" w:date="2022-07-17T16:02:00Z">
              <w:r w:rsidRPr="002707CE">
                <w:t>Version</w:t>
              </w:r>
            </w:ins>
          </w:p>
        </w:tc>
        <w:tc>
          <w:tcPr>
            <w:tcW w:w="7200" w:type="dxa"/>
            <w:shd w:val="clear" w:color="auto" w:fill="auto"/>
          </w:tcPr>
          <w:p w14:paraId="126E99DC" w14:textId="77777777" w:rsidR="0095291D" w:rsidRDefault="0095291D" w:rsidP="005A6711">
            <w:pPr>
              <w:pStyle w:val="OtherTableBody"/>
              <w:rPr>
                <w:ins w:id="7737" w:author="Merrick, Riki | APHL" w:date="2022-07-17T16:02:00Z"/>
              </w:rPr>
            </w:pPr>
            <w:ins w:id="7738" w:author="Merrick, Riki | APHL" w:date="2022-07-17T16:02:00Z">
              <w:r>
                <w:t>Version 1</w:t>
              </w:r>
            </w:ins>
          </w:p>
        </w:tc>
      </w:tr>
      <w:tr w:rsidR="0095291D" w:rsidRPr="002707CE" w14:paraId="1A051AF6" w14:textId="77777777" w:rsidTr="005A6711">
        <w:trPr>
          <w:ins w:id="7739" w:author="Merrick, Riki | APHL" w:date="2022-07-17T16:02:00Z"/>
        </w:trPr>
        <w:tc>
          <w:tcPr>
            <w:tcW w:w="2000" w:type="dxa"/>
            <w:shd w:val="clear" w:color="auto" w:fill="F3F3F3"/>
          </w:tcPr>
          <w:p w14:paraId="08BAFC69" w14:textId="77777777" w:rsidR="0095291D" w:rsidRPr="002707CE" w:rsidRDefault="0095291D" w:rsidP="005A6711">
            <w:pPr>
              <w:pStyle w:val="OtherTableHeader"/>
              <w:rPr>
                <w:ins w:id="7740" w:author="Merrick, Riki | APHL" w:date="2022-07-17T16:02:00Z"/>
              </w:rPr>
            </w:pPr>
            <w:proofErr w:type="spellStart"/>
            <w:ins w:id="7741" w:author="Merrick, Riki | APHL" w:date="2022-07-17T16:02:00Z">
              <w:r w:rsidRPr="002707CE">
                <w:t>symbolicName</w:t>
              </w:r>
              <w:proofErr w:type="spellEnd"/>
            </w:ins>
          </w:p>
        </w:tc>
        <w:tc>
          <w:tcPr>
            <w:tcW w:w="7200" w:type="dxa"/>
            <w:shd w:val="clear" w:color="auto" w:fill="auto"/>
          </w:tcPr>
          <w:p w14:paraId="08720A63" w14:textId="4CF1DF86" w:rsidR="0095291D" w:rsidRPr="002707CE" w:rsidRDefault="008E3A2E" w:rsidP="005A6711">
            <w:pPr>
              <w:pStyle w:val="OtherTableBody"/>
              <w:rPr>
                <w:ins w:id="7742" w:author="Merrick, Riki | APHL" w:date="2022-07-17T16:02:00Z"/>
              </w:rPr>
            </w:pPr>
            <w:proofErr w:type="spellStart"/>
            <w:ins w:id="7743" w:author="Merrick, Riki | APHL" w:date="2022-07-17T16:23:00Z">
              <w:r>
                <w:t>documentType</w:t>
              </w:r>
            </w:ins>
            <w:proofErr w:type="spellEnd"/>
          </w:p>
        </w:tc>
      </w:tr>
      <w:tr w:rsidR="0095291D" w:rsidRPr="002707CE" w14:paraId="26C57033" w14:textId="77777777" w:rsidTr="005A6711">
        <w:trPr>
          <w:ins w:id="7744" w:author="Merrick, Riki | APHL" w:date="2022-07-17T16:02:00Z"/>
        </w:trPr>
        <w:tc>
          <w:tcPr>
            <w:tcW w:w="2000" w:type="dxa"/>
            <w:shd w:val="clear" w:color="auto" w:fill="F3F3F3"/>
          </w:tcPr>
          <w:p w14:paraId="50E7FC2C" w14:textId="77777777" w:rsidR="0095291D" w:rsidRPr="002707CE" w:rsidRDefault="0095291D" w:rsidP="005A6711">
            <w:pPr>
              <w:pStyle w:val="OtherTableHeader"/>
              <w:rPr>
                <w:ins w:id="7745" w:author="Merrick, Riki | APHL" w:date="2022-07-17T16:02:00Z"/>
              </w:rPr>
            </w:pPr>
            <w:ins w:id="7746" w:author="Merrick, Riki | APHL" w:date="2022-07-17T16:02:00Z">
              <w:r w:rsidRPr="002707CE">
                <w:t>Description</w:t>
              </w:r>
            </w:ins>
          </w:p>
        </w:tc>
        <w:tc>
          <w:tcPr>
            <w:tcW w:w="7200" w:type="dxa"/>
            <w:shd w:val="clear" w:color="auto" w:fill="auto"/>
          </w:tcPr>
          <w:p w14:paraId="6EC215A6" w14:textId="77777777" w:rsidR="0095291D" w:rsidRPr="002707CE" w:rsidRDefault="0095291D" w:rsidP="005A6711">
            <w:pPr>
              <w:pStyle w:val="OtherTableBody"/>
              <w:rPr>
                <w:ins w:id="7747" w:author="Merrick, Riki | APHL" w:date="2022-07-17T16:02:00Z"/>
              </w:rPr>
            </w:pPr>
          </w:p>
        </w:tc>
      </w:tr>
    </w:tbl>
    <w:p w14:paraId="7F6E27C5" w14:textId="77777777" w:rsidR="0095291D" w:rsidRPr="002707CE" w:rsidRDefault="0095291D" w:rsidP="0095291D">
      <w:pPr>
        <w:rPr>
          <w:ins w:id="7748" w:author="Merrick, Riki | APHL" w:date="2022-07-17T16:02:00Z"/>
        </w:rPr>
      </w:pPr>
    </w:p>
    <w:p w14:paraId="3FF8A934" w14:textId="77777777" w:rsidR="0095291D" w:rsidRPr="002707CE" w:rsidRDefault="0095291D" w:rsidP="0095291D">
      <w:pPr>
        <w:pStyle w:val="Subheading"/>
        <w:rPr>
          <w:ins w:id="7749" w:author="Merrick, Riki | APHL" w:date="2022-07-17T16:02:00Z"/>
        </w:rPr>
      </w:pPr>
      <w:ins w:id="7750" w:author="Merrick, Riki | APHL" w:date="2022-07-17T16:02:00Z">
        <w:r>
          <w:t>Value Set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5291D" w:rsidRPr="002707CE" w14:paraId="5DF2C6C0" w14:textId="77777777" w:rsidTr="005A6711">
        <w:trPr>
          <w:ins w:id="7751" w:author="Merrick, Riki | APHL" w:date="2022-07-17T16:02:00Z"/>
        </w:trPr>
        <w:tc>
          <w:tcPr>
            <w:tcW w:w="2800" w:type="dxa"/>
            <w:shd w:val="clear" w:color="auto" w:fill="F3F3F3"/>
          </w:tcPr>
          <w:p w14:paraId="417FF473" w14:textId="77777777" w:rsidR="0095291D" w:rsidRPr="002707CE" w:rsidRDefault="0095291D" w:rsidP="005A6711">
            <w:pPr>
              <w:pStyle w:val="OtherTableHeader"/>
              <w:rPr>
                <w:ins w:id="7752" w:author="Merrick, Riki | APHL" w:date="2022-07-17T16:02:00Z"/>
              </w:rPr>
            </w:pPr>
            <w:ins w:id="7753" w:author="Merrick, Riki | APHL" w:date="2022-07-17T16:02:00Z">
              <w:r w:rsidRPr="002707CE">
                <w:t>OID</w:t>
              </w:r>
            </w:ins>
          </w:p>
        </w:tc>
        <w:tc>
          <w:tcPr>
            <w:tcW w:w="6400" w:type="dxa"/>
            <w:shd w:val="clear" w:color="auto" w:fill="auto"/>
          </w:tcPr>
          <w:p w14:paraId="64D1C155" w14:textId="77777777" w:rsidR="0095291D" w:rsidRPr="002707CE" w:rsidRDefault="0095291D" w:rsidP="005A6711">
            <w:pPr>
              <w:pStyle w:val="OtherTableBody"/>
              <w:rPr>
                <w:ins w:id="7754" w:author="Merrick, Riki | APHL" w:date="2022-07-17T16:02:00Z"/>
              </w:rPr>
            </w:pPr>
            <w:ins w:id="7755" w:author="Merrick, Riki | APHL" w:date="2022-07-17T16:02:00Z">
              <w:r>
                <w:t>&lt;TBD&gt;</w:t>
              </w:r>
            </w:ins>
          </w:p>
        </w:tc>
      </w:tr>
      <w:tr w:rsidR="0095291D" w:rsidRPr="002707CE" w14:paraId="4EB211B2" w14:textId="77777777" w:rsidTr="005A6711">
        <w:trPr>
          <w:ins w:id="7756" w:author="Merrick, Riki | APHL" w:date="2022-07-17T16:02:00Z"/>
        </w:trPr>
        <w:tc>
          <w:tcPr>
            <w:tcW w:w="2800" w:type="dxa"/>
            <w:shd w:val="clear" w:color="auto" w:fill="F3F3F3"/>
          </w:tcPr>
          <w:p w14:paraId="45BF8AAB" w14:textId="77777777" w:rsidR="0095291D" w:rsidRPr="002707CE" w:rsidRDefault="0095291D" w:rsidP="005A6711">
            <w:pPr>
              <w:pStyle w:val="OtherTableHeader"/>
              <w:rPr>
                <w:ins w:id="7757" w:author="Merrick, Riki | APHL" w:date="2022-07-17T16:02:00Z"/>
              </w:rPr>
            </w:pPr>
            <w:proofErr w:type="spellStart"/>
            <w:ins w:id="7758" w:author="Merrick, Riki | APHL" w:date="2022-07-17T16:02:00Z">
              <w:r w:rsidRPr="002707CE">
                <w:t>symbolicName</w:t>
              </w:r>
              <w:proofErr w:type="spellEnd"/>
            </w:ins>
          </w:p>
        </w:tc>
        <w:tc>
          <w:tcPr>
            <w:tcW w:w="6400" w:type="dxa"/>
            <w:shd w:val="clear" w:color="auto" w:fill="auto"/>
          </w:tcPr>
          <w:p w14:paraId="60379092" w14:textId="70094D41" w:rsidR="0095291D" w:rsidRPr="002707CE" w:rsidRDefault="0095291D" w:rsidP="005A6711">
            <w:pPr>
              <w:pStyle w:val="OtherTableBody"/>
              <w:rPr>
                <w:ins w:id="7759" w:author="Merrick, Riki | APHL" w:date="2022-07-17T16:02:00Z"/>
              </w:rPr>
            </w:pPr>
            <w:ins w:id="7760" w:author="Merrick, Riki | APHL" w:date="2022-07-17T16:02:00Z">
              <w:r w:rsidRPr="002707CE">
                <w:t>hl7VS-</w:t>
              </w:r>
              <w:r>
                <w:t xml:space="preserve"> </w:t>
              </w:r>
            </w:ins>
            <w:proofErr w:type="spellStart"/>
            <w:ins w:id="7761" w:author="Merrick, Riki | APHL" w:date="2022-07-17T16:11:00Z">
              <w:r w:rsidR="008F13B3">
                <w:t>documentType</w:t>
              </w:r>
            </w:ins>
            <w:proofErr w:type="spellEnd"/>
          </w:p>
        </w:tc>
      </w:tr>
      <w:tr w:rsidR="0095291D" w:rsidRPr="002707CE" w14:paraId="41DC45F8" w14:textId="77777777" w:rsidTr="005A6711">
        <w:trPr>
          <w:ins w:id="7762" w:author="Merrick, Riki | APHL" w:date="2022-07-17T16:02:00Z"/>
        </w:trPr>
        <w:tc>
          <w:tcPr>
            <w:tcW w:w="2800" w:type="dxa"/>
            <w:shd w:val="clear" w:color="auto" w:fill="F3F3F3"/>
          </w:tcPr>
          <w:p w14:paraId="205DBFA5" w14:textId="77777777" w:rsidR="0095291D" w:rsidRPr="002707CE" w:rsidRDefault="0095291D" w:rsidP="005A6711">
            <w:pPr>
              <w:pStyle w:val="OtherTableHeader"/>
              <w:rPr>
                <w:ins w:id="7763" w:author="Merrick, Riki | APHL" w:date="2022-07-17T16:02:00Z"/>
              </w:rPr>
            </w:pPr>
            <w:ins w:id="7764" w:author="Merrick, Riki | APHL" w:date="2022-07-17T16:02:00Z">
              <w:r w:rsidRPr="002707CE">
                <w:t>Description</w:t>
              </w:r>
            </w:ins>
          </w:p>
        </w:tc>
        <w:tc>
          <w:tcPr>
            <w:tcW w:w="6400" w:type="dxa"/>
            <w:shd w:val="clear" w:color="auto" w:fill="auto"/>
          </w:tcPr>
          <w:p w14:paraId="478DD896" w14:textId="3554A6B8" w:rsidR="0095291D" w:rsidRDefault="00B7152F" w:rsidP="005A6711">
            <w:pPr>
              <w:pStyle w:val="OtherTableBody"/>
              <w:rPr>
                <w:ins w:id="7765" w:author="Merrick, Riki | APHL" w:date="2022-07-17T16:02:00Z"/>
              </w:rPr>
            </w:pPr>
            <w:ins w:id="7766" w:author="Merrick, Riki | APHL" w:date="2022-08-16T18:11:00Z">
              <w:r w:rsidRPr="00B7152F">
                <w:t xml:space="preserve">Codes that represent the type of the recorded sex and </w:t>
              </w:r>
              <w:proofErr w:type="gramStart"/>
              <w:r w:rsidRPr="00B7152F">
                <w:t>gender.</w:t>
              </w:r>
            </w:ins>
            <w:ins w:id="7767" w:author="Merrick, Riki | APHL" w:date="2022-07-17T16:02:00Z">
              <w:r w:rsidR="0095291D">
                <w:t>.</w:t>
              </w:r>
              <w:proofErr w:type="gramEnd"/>
            </w:ins>
          </w:p>
          <w:p w14:paraId="27BABC73" w14:textId="77777777" w:rsidR="0095291D" w:rsidRPr="002707CE" w:rsidRDefault="0095291D" w:rsidP="005A6711">
            <w:pPr>
              <w:pStyle w:val="OtherTableBody"/>
              <w:rPr>
                <w:ins w:id="7768" w:author="Merrick, Riki | APHL" w:date="2022-07-17T16:02:00Z"/>
              </w:rPr>
            </w:pPr>
            <w:ins w:id="7769" w:author="Merrick, Riki | APHL" w:date="2022-07-17T16:02:00Z">
              <w:r w:rsidRPr="002707CE">
                <w:t xml:space="preserve">Used in HL7 Version 2.x messages in the </w:t>
              </w:r>
              <w:r>
                <w:t>GSR</w:t>
              </w:r>
              <w:r w:rsidRPr="002707CE">
                <w:t xml:space="preserve"> segment.</w:t>
              </w:r>
            </w:ins>
          </w:p>
        </w:tc>
      </w:tr>
      <w:tr w:rsidR="0095291D" w:rsidRPr="002707CE" w14:paraId="67F8F8DD" w14:textId="77777777" w:rsidTr="005A6711">
        <w:trPr>
          <w:ins w:id="7770" w:author="Merrick, Riki | APHL" w:date="2022-07-17T16:02:00Z"/>
        </w:trPr>
        <w:tc>
          <w:tcPr>
            <w:tcW w:w="2800" w:type="dxa"/>
            <w:shd w:val="clear" w:color="auto" w:fill="F3F3F3"/>
          </w:tcPr>
          <w:p w14:paraId="3A750BCB" w14:textId="77777777" w:rsidR="0095291D" w:rsidRPr="002707CE" w:rsidRDefault="0095291D" w:rsidP="005A6711">
            <w:pPr>
              <w:pStyle w:val="OtherTableHeader"/>
              <w:rPr>
                <w:ins w:id="7771" w:author="Merrick, Riki | APHL" w:date="2022-07-17T16:02:00Z"/>
              </w:rPr>
            </w:pPr>
            <w:ins w:id="7772" w:author="Merrick, Riki | APHL" w:date="2022-07-17T16:02:00Z">
              <w:r w:rsidRPr="002707CE">
                <w:t>Content Logical Definition</w:t>
              </w:r>
            </w:ins>
          </w:p>
        </w:tc>
        <w:tc>
          <w:tcPr>
            <w:tcW w:w="6400" w:type="dxa"/>
            <w:shd w:val="clear" w:color="auto" w:fill="auto"/>
          </w:tcPr>
          <w:p w14:paraId="37523646" w14:textId="77777777" w:rsidR="0095291D" w:rsidRPr="002707CE" w:rsidRDefault="0095291D" w:rsidP="005A6711">
            <w:pPr>
              <w:pStyle w:val="OtherTableBody"/>
              <w:rPr>
                <w:ins w:id="7773" w:author="Merrick, Riki | APHL" w:date="2022-07-17T16:02:00Z"/>
              </w:rPr>
            </w:pPr>
            <w:ins w:id="7774" w:author="Merrick, Riki | APHL" w:date="2022-07-17T16:02:00Z">
              <w:r>
                <w:t>All codes from the code system.</w:t>
              </w:r>
            </w:ins>
          </w:p>
        </w:tc>
      </w:tr>
    </w:tbl>
    <w:p w14:paraId="55702388" w14:textId="77777777" w:rsidR="0095291D" w:rsidRPr="002707CE" w:rsidRDefault="0095291D" w:rsidP="0095291D">
      <w:pPr>
        <w:rPr>
          <w:ins w:id="7775" w:author="Merrick, Riki | APHL" w:date="2022-07-17T16:02:00Z"/>
        </w:rPr>
      </w:pPr>
    </w:p>
    <w:p w14:paraId="4A0FEBCD" w14:textId="77777777" w:rsidR="0095291D" w:rsidRPr="002707CE" w:rsidRDefault="0095291D" w:rsidP="0095291D">
      <w:pPr>
        <w:pStyle w:val="Subheading"/>
        <w:rPr>
          <w:ins w:id="7776" w:author="Merrick, Riki | APHL" w:date="2022-07-17T16:02:00Z"/>
        </w:rPr>
      </w:pPr>
      <w:ins w:id="7777" w:author="Merrick, Riki | APHL" w:date="2022-07-17T16:02:00Z">
        <w:r>
          <w:t>Binding Information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5291D" w:rsidRPr="002707CE" w14:paraId="40083D65" w14:textId="77777777" w:rsidTr="005A6711">
        <w:trPr>
          <w:ins w:id="7778" w:author="Merrick, Riki | APHL" w:date="2022-07-17T16:02:00Z"/>
        </w:trPr>
        <w:tc>
          <w:tcPr>
            <w:tcW w:w="1800" w:type="dxa"/>
            <w:shd w:val="clear" w:color="auto" w:fill="F3F3F3"/>
          </w:tcPr>
          <w:p w14:paraId="5FD5F7AE" w14:textId="77777777" w:rsidR="0095291D" w:rsidRPr="002707CE" w:rsidRDefault="0095291D" w:rsidP="005A6711">
            <w:pPr>
              <w:pStyle w:val="OtherTableHeader"/>
              <w:rPr>
                <w:ins w:id="7779" w:author="Merrick, Riki | APHL" w:date="2022-07-17T16:02:00Z"/>
              </w:rPr>
            </w:pPr>
            <w:ins w:id="7780" w:author="Merrick, Riki | APHL" w:date="2022-07-17T16:02:00Z">
              <w:r w:rsidRPr="002707CE">
                <w:t>Realm</w:t>
              </w:r>
            </w:ins>
          </w:p>
        </w:tc>
        <w:tc>
          <w:tcPr>
            <w:tcW w:w="2400" w:type="dxa"/>
            <w:shd w:val="clear" w:color="auto" w:fill="auto"/>
          </w:tcPr>
          <w:p w14:paraId="2E8BB0BE" w14:textId="77777777" w:rsidR="0095291D" w:rsidRPr="002707CE" w:rsidRDefault="0095291D" w:rsidP="005A6711">
            <w:pPr>
              <w:pStyle w:val="OtherTableBody"/>
              <w:rPr>
                <w:ins w:id="7781" w:author="Merrick, Riki | APHL" w:date="2022-07-17T16:02:00Z"/>
              </w:rPr>
            </w:pPr>
            <w:ins w:id="7782" w:author="Merrick, Riki | APHL" w:date="2022-07-17T16:02:00Z">
              <w:r>
                <w:t>Example</w:t>
              </w:r>
            </w:ins>
          </w:p>
        </w:tc>
      </w:tr>
    </w:tbl>
    <w:p w14:paraId="17281367" w14:textId="77777777" w:rsidR="0095291D" w:rsidRPr="002707CE" w:rsidRDefault="0095291D" w:rsidP="0095291D">
      <w:pPr>
        <w:rPr>
          <w:ins w:id="7783" w:author="Merrick, Riki | APHL" w:date="2022-07-17T16:02:00Z"/>
        </w:rPr>
      </w:pPr>
    </w:p>
    <w:p w14:paraId="777D035F" w14:textId="77777777" w:rsidR="0095291D" w:rsidRPr="002707CE" w:rsidRDefault="0095291D" w:rsidP="0095291D">
      <w:pPr>
        <w:pStyle w:val="Subheading"/>
        <w:rPr>
          <w:ins w:id="7784" w:author="Merrick, Riki | APHL" w:date="2022-07-17T16:02:00Z"/>
        </w:rPr>
      </w:pPr>
      <w:ins w:id="7785" w:author="Merrick, Riki | APHL" w:date="2022-07-17T16:02:00Z">
        <w:r>
          <w:t>Table Metadata</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5291D" w:rsidRPr="002707CE" w14:paraId="202BF34E" w14:textId="77777777" w:rsidTr="005A6711">
        <w:trPr>
          <w:ins w:id="7786" w:author="Merrick, Riki | APHL" w:date="2022-07-17T16:02:00Z"/>
        </w:trPr>
        <w:tc>
          <w:tcPr>
            <w:tcW w:w="2600" w:type="dxa"/>
            <w:shd w:val="clear" w:color="auto" w:fill="F3F3F3"/>
          </w:tcPr>
          <w:p w14:paraId="11F7531E" w14:textId="77777777" w:rsidR="0095291D" w:rsidRPr="002707CE" w:rsidRDefault="0095291D" w:rsidP="005A6711">
            <w:pPr>
              <w:pStyle w:val="OtherTableHeader"/>
              <w:rPr>
                <w:ins w:id="7787" w:author="Merrick, Riki | APHL" w:date="2022-07-17T16:02:00Z"/>
              </w:rPr>
            </w:pPr>
            <w:ins w:id="7788" w:author="Merrick, Riki | APHL" w:date="2022-07-17T16:02:00Z">
              <w:r w:rsidRPr="002707CE">
                <w:t>Table</w:t>
              </w:r>
            </w:ins>
          </w:p>
        </w:tc>
        <w:tc>
          <w:tcPr>
            <w:tcW w:w="6600" w:type="dxa"/>
            <w:shd w:val="clear" w:color="auto" w:fill="auto"/>
          </w:tcPr>
          <w:p w14:paraId="583C6643" w14:textId="77777777" w:rsidR="0095291D" w:rsidRPr="002707CE" w:rsidRDefault="0095291D" w:rsidP="005A6711">
            <w:pPr>
              <w:pStyle w:val="OtherTableBody"/>
              <w:rPr>
                <w:ins w:id="7789" w:author="Merrick, Riki | APHL" w:date="2022-07-17T16:02:00Z"/>
              </w:rPr>
            </w:pPr>
            <w:ins w:id="7790" w:author="Merrick, Riki | APHL" w:date="2022-07-17T16:02:00Z">
              <w:r>
                <w:t>&lt;FRANK TO ASSIGN&gt;</w:t>
              </w:r>
            </w:ins>
          </w:p>
        </w:tc>
      </w:tr>
      <w:tr w:rsidR="0095291D" w:rsidRPr="002707CE" w14:paraId="419F998A" w14:textId="77777777" w:rsidTr="005A6711">
        <w:trPr>
          <w:ins w:id="7791" w:author="Merrick, Riki | APHL" w:date="2022-07-17T16:02:00Z"/>
        </w:trPr>
        <w:tc>
          <w:tcPr>
            <w:tcW w:w="2600" w:type="dxa"/>
            <w:shd w:val="clear" w:color="auto" w:fill="F3F3F3"/>
          </w:tcPr>
          <w:p w14:paraId="5121BE71" w14:textId="77777777" w:rsidR="0095291D" w:rsidRPr="002707CE" w:rsidRDefault="0095291D" w:rsidP="005A6711">
            <w:pPr>
              <w:pStyle w:val="OtherTableHeader"/>
              <w:rPr>
                <w:ins w:id="7792" w:author="Merrick, Riki | APHL" w:date="2022-07-17T16:02:00Z"/>
              </w:rPr>
            </w:pPr>
            <w:ins w:id="7793" w:author="Merrick, Riki | APHL" w:date="2022-07-17T16:02:00Z">
              <w:r w:rsidRPr="002707CE">
                <w:t>Description</w:t>
              </w:r>
            </w:ins>
          </w:p>
        </w:tc>
        <w:tc>
          <w:tcPr>
            <w:tcW w:w="6600" w:type="dxa"/>
            <w:shd w:val="clear" w:color="auto" w:fill="auto"/>
          </w:tcPr>
          <w:p w14:paraId="1693DD5B" w14:textId="6A7A5377" w:rsidR="0095291D" w:rsidRPr="002707CE" w:rsidRDefault="0095291D" w:rsidP="005A6711">
            <w:pPr>
              <w:pStyle w:val="OtherTableBody"/>
              <w:rPr>
                <w:ins w:id="7794" w:author="Merrick, Riki | APHL" w:date="2022-07-17T16:02:00Z"/>
              </w:rPr>
            </w:pPr>
            <w:ins w:id="7795" w:author="Merrick, Riki | APHL" w:date="2022-07-17T16:02:00Z">
              <w:r w:rsidRPr="002707CE">
                <w:t xml:space="preserve">Table of codes specifying </w:t>
              </w:r>
            </w:ins>
            <w:ins w:id="7796" w:author="Merrick, Riki | APHL" w:date="2022-07-17T16:12:00Z">
              <w:r w:rsidR="0071789F">
                <w:t xml:space="preserve">what </w:t>
              </w:r>
            </w:ins>
            <w:ins w:id="7797" w:author="Merrick, Riki | APHL" w:date="2022-07-17T16:13:00Z">
              <w:r w:rsidR="0071789F">
                <w:t xml:space="preserve">kind of </w:t>
              </w:r>
            </w:ins>
            <w:ins w:id="7798" w:author="Merrick, Riki | APHL" w:date="2022-07-17T16:12:00Z">
              <w:r w:rsidR="0071789F">
                <w:t>legal document is referenced</w:t>
              </w:r>
            </w:ins>
            <w:ins w:id="7799" w:author="Merrick, Riki | APHL" w:date="2022-07-17T16:13:00Z">
              <w:r w:rsidR="0071789F">
                <w:t>.</w:t>
              </w:r>
            </w:ins>
          </w:p>
        </w:tc>
      </w:tr>
      <w:tr w:rsidR="0095291D" w:rsidRPr="002707CE" w14:paraId="3500510E" w14:textId="77777777" w:rsidTr="005A6711">
        <w:trPr>
          <w:ins w:id="7800" w:author="Merrick, Riki | APHL" w:date="2022-07-17T16:02:00Z"/>
        </w:trPr>
        <w:tc>
          <w:tcPr>
            <w:tcW w:w="2600" w:type="dxa"/>
            <w:shd w:val="clear" w:color="auto" w:fill="F3F3F3"/>
          </w:tcPr>
          <w:p w14:paraId="22D226CA" w14:textId="77777777" w:rsidR="0095291D" w:rsidRPr="002707CE" w:rsidRDefault="0095291D" w:rsidP="005A6711">
            <w:pPr>
              <w:pStyle w:val="OtherTableHeader"/>
              <w:rPr>
                <w:ins w:id="7801" w:author="Merrick, Riki | APHL" w:date="2022-07-17T16:02:00Z"/>
              </w:rPr>
            </w:pPr>
            <w:ins w:id="7802" w:author="Merrick, Riki | APHL" w:date="2022-07-17T16:02:00Z">
              <w:r w:rsidRPr="002707CE">
                <w:t>Type</w:t>
              </w:r>
            </w:ins>
          </w:p>
        </w:tc>
        <w:tc>
          <w:tcPr>
            <w:tcW w:w="6600" w:type="dxa"/>
            <w:shd w:val="clear" w:color="auto" w:fill="auto"/>
          </w:tcPr>
          <w:p w14:paraId="7326DD2F" w14:textId="77777777" w:rsidR="0095291D" w:rsidRPr="002707CE" w:rsidRDefault="0095291D" w:rsidP="005A6711">
            <w:pPr>
              <w:pStyle w:val="OtherTableBody"/>
              <w:rPr>
                <w:ins w:id="7803" w:author="Merrick, Riki | APHL" w:date="2022-07-17T16:02:00Z"/>
              </w:rPr>
            </w:pPr>
            <w:ins w:id="7804" w:author="Merrick, Riki | APHL" w:date="2022-07-17T16:02:00Z">
              <w:r>
                <w:t>User</w:t>
              </w:r>
            </w:ins>
          </w:p>
        </w:tc>
      </w:tr>
      <w:tr w:rsidR="0095291D" w:rsidRPr="002707CE" w14:paraId="5DB9E044" w14:textId="77777777" w:rsidTr="005A6711">
        <w:trPr>
          <w:ins w:id="7805" w:author="Merrick, Riki | APHL" w:date="2022-07-17T16:02:00Z"/>
        </w:trPr>
        <w:tc>
          <w:tcPr>
            <w:tcW w:w="2600" w:type="dxa"/>
            <w:shd w:val="clear" w:color="auto" w:fill="F3F3F3"/>
          </w:tcPr>
          <w:p w14:paraId="68325F06" w14:textId="77777777" w:rsidR="0095291D" w:rsidRPr="002707CE" w:rsidRDefault="0095291D" w:rsidP="005A6711">
            <w:pPr>
              <w:pStyle w:val="OtherTableHeader"/>
              <w:rPr>
                <w:ins w:id="7806" w:author="Merrick, Riki | APHL" w:date="2022-07-17T16:02:00Z"/>
              </w:rPr>
            </w:pPr>
            <w:ins w:id="7807" w:author="Merrick, Riki | APHL" w:date="2022-07-17T16:02:00Z">
              <w:r w:rsidRPr="002707CE">
                <w:t>Steward</w:t>
              </w:r>
            </w:ins>
          </w:p>
        </w:tc>
        <w:tc>
          <w:tcPr>
            <w:tcW w:w="6600" w:type="dxa"/>
            <w:shd w:val="clear" w:color="auto" w:fill="auto"/>
          </w:tcPr>
          <w:p w14:paraId="6F745A52" w14:textId="77777777" w:rsidR="0095291D" w:rsidRPr="002707CE" w:rsidRDefault="0095291D" w:rsidP="005A6711">
            <w:pPr>
              <w:pStyle w:val="OtherTableBody"/>
              <w:rPr>
                <w:ins w:id="7808" w:author="Merrick, Riki | APHL" w:date="2022-07-17T16:02:00Z"/>
              </w:rPr>
            </w:pPr>
            <w:ins w:id="7809" w:author="Merrick, Riki | APHL" w:date="2022-07-17T16:02:00Z">
              <w:r w:rsidRPr="002707CE">
                <w:t>PA</w:t>
              </w:r>
            </w:ins>
          </w:p>
        </w:tc>
      </w:tr>
      <w:tr w:rsidR="0095291D" w:rsidRPr="002707CE" w14:paraId="3C02166E" w14:textId="77777777" w:rsidTr="005A6711">
        <w:trPr>
          <w:ins w:id="7810" w:author="Merrick, Riki | APHL" w:date="2022-07-17T16:02:00Z"/>
        </w:trPr>
        <w:tc>
          <w:tcPr>
            <w:tcW w:w="2600" w:type="dxa"/>
            <w:shd w:val="clear" w:color="auto" w:fill="F3F3F3"/>
          </w:tcPr>
          <w:p w14:paraId="3EDD80DF" w14:textId="77777777" w:rsidR="0095291D" w:rsidRPr="002707CE" w:rsidRDefault="0095291D" w:rsidP="005A6711">
            <w:pPr>
              <w:pStyle w:val="OtherTableHeader"/>
              <w:rPr>
                <w:ins w:id="7811" w:author="Merrick, Riki | APHL" w:date="2022-07-17T16:02:00Z"/>
              </w:rPr>
            </w:pPr>
            <w:ins w:id="7812" w:author="Merrick, Riki | APHL" w:date="2022-07-17T16:02:00Z">
              <w:r w:rsidRPr="002707CE">
                <w:t>where used</w:t>
              </w:r>
            </w:ins>
          </w:p>
        </w:tc>
        <w:tc>
          <w:tcPr>
            <w:tcW w:w="6600" w:type="dxa"/>
            <w:shd w:val="clear" w:color="auto" w:fill="auto"/>
          </w:tcPr>
          <w:p w14:paraId="52A5C1A1" w14:textId="49869319" w:rsidR="0095291D" w:rsidRPr="002707CE" w:rsidRDefault="0071789F" w:rsidP="005A6711">
            <w:pPr>
              <w:pStyle w:val="OtherTableBody"/>
              <w:rPr>
                <w:ins w:id="7813" w:author="Merrick, Riki | APHL" w:date="2022-07-17T16:02:00Z"/>
              </w:rPr>
            </w:pPr>
            <w:ins w:id="7814" w:author="Merrick, Riki | APHL" w:date="2022-07-17T16:12:00Z">
              <w:r>
                <w:t>GSR-</w:t>
              </w:r>
            </w:ins>
            <w:ins w:id="7815" w:author="Merrick, Riki | APHL" w:date="2022-07-25T17:27:00Z">
              <w:r w:rsidR="00A40598">
                <w:t>7</w:t>
              </w:r>
            </w:ins>
          </w:p>
        </w:tc>
      </w:tr>
      <w:tr w:rsidR="0095291D" w:rsidRPr="002707CE" w14:paraId="27198DCF" w14:textId="77777777" w:rsidTr="005A6711">
        <w:trPr>
          <w:ins w:id="7816" w:author="Merrick, Riki | APHL" w:date="2022-07-17T16:02:00Z"/>
        </w:trPr>
        <w:tc>
          <w:tcPr>
            <w:tcW w:w="2600" w:type="dxa"/>
            <w:shd w:val="clear" w:color="auto" w:fill="F3F3F3"/>
          </w:tcPr>
          <w:p w14:paraId="372344BE" w14:textId="77777777" w:rsidR="0095291D" w:rsidRPr="002707CE" w:rsidRDefault="0095291D" w:rsidP="005A6711">
            <w:pPr>
              <w:pStyle w:val="OtherTableHeader"/>
              <w:rPr>
                <w:ins w:id="7817" w:author="Merrick, Riki | APHL" w:date="2022-07-17T16:02:00Z"/>
              </w:rPr>
            </w:pPr>
            <w:ins w:id="7818" w:author="Merrick, Riki | APHL" w:date="2022-07-17T16:02:00Z">
              <w:r w:rsidRPr="002707CE">
                <w:t>HL7 Version Introduced</w:t>
              </w:r>
            </w:ins>
          </w:p>
        </w:tc>
        <w:tc>
          <w:tcPr>
            <w:tcW w:w="6600" w:type="dxa"/>
            <w:shd w:val="clear" w:color="auto" w:fill="auto"/>
          </w:tcPr>
          <w:p w14:paraId="5F10EB23" w14:textId="77777777" w:rsidR="0095291D" w:rsidRPr="002707CE" w:rsidRDefault="0095291D" w:rsidP="005A6711">
            <w:pPr>
              <w:pStyle w:val="OtherTableBody"/>
              <w:rPr>
                <w:ins w:id="7819" w:author="Merrick, Riki | APHL" w:date="2022-07-17T16:02:00Z"/>
              </w:rPr>
            </w:pPr>
            <w:ins w:id="7820" w:author="Merrick, Riki | APHL" w:date="2022-07-17T16:02:00Z">
              <w:r w:rsidRPr="002707CE">
                <w:t>2.</w:t>
              </w:r>
              <w:r>
                <w:t>9.</w:t>
              </w:r>
              <w:r w:rsidRPr="002707CE">
                <w:t>1</w:t>
              </w:r>
            </w:ins>
          </w:p>
        </w:tc>
      </w:tr>
    </w:tbl>
    <w:p w14:paraId="1A620DDA" w14:textId="77777777" w:rsidR="0095291D" w:rsidRPr="002707CE" w:rsidRDefault="0095291D" w:rsidP="0095291D">
      <w:pPr>
        <w:rPr>
          <w:ins w:id="7821" w:author="Merrick, Riki | APHL" w:date="2022-07-17T16:02:00Z"/>
        </w:rPr>
      </w:pPr>
    </w:p>
    <w:p w14:paraId="3EBA1AE5" w14:textId="77777777" w:rsidR="0095291D" w:rsidRPr="002707CE" w:rsidRDefault="0095291D" w:rsidP="0095291D">
      <w:pPr>
        <w:pStyle w:val="Subheading"/>
        <w:rPr>
          <w:ins w:id="7822" w:author="Merrick, Riki | APHL" w:date="2022-07-17T16:02:00Z"/>
        </w:rPr>
      </w:pPr>
      <w:ins w:id="7823" w:author="Merrick, Riki | APHL" w:date="2022-07-17T16:02:00Z">
        <w:r w:rsidRPr="002707CE">
          <w:t xml:space="preserve">Table </w:t>
        </w:r>
        <w:r>
          <w:t>&lt;FRANK TO ASSIGN&gt; Coded Content</w:t>
        </w:r>
      </w:ins>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45"/>
        <w:gridCol w:w="1755"/>
        <w:gridCol w:w="2600"/>
        <w:gridCol w:w="2800"/>
        <w:gridCol w:w="800"/>
      </w:tblGrid>
      <w:tr w:rsidR="0095291D" w:rsidRPr="002707CE" w14:paraId="08135EB0" w14:textId="77777777" w:rsidTr="005A6711">
        <w:trPr>
          <w:tblHeader/>
          <w:ins w:id="7824" w:author="Merrick, Riki | APHL" w:date="2022-07-17T16:02:00Z"/>
        </w:trPr>
        <w:tc>
          <w:tcPr>
            <w:tcW w:w="1245" w:type="dxa"/>
            <w:tcBorders>
              <w:top w:val="double" w:sz="4" w:space="0" w:color="auto"/>
              <w:bottom w:val="single" w:sz="4" w:space="0" w:color="auto"/>
            </w:tcBorders>
            <w:shd w:val="clear" w:color="auto" w:fill="E6E6E6"/>
          </w:tcPr>
          <w:p w14:paraId="04A68D99" w14:textId="77777777" w:rsidR="0095291D" w:rsidRPr="002707CE" w:rsidRDefault="0095291D" w:rsidP="005A6711">
            <w:pPr>
              <w:pStyle w:val="UserTableHeader"/>
              <w:rPr>
                <w:ins w:id="7825" w:author="Merrick, Riki | APHL" w:date="2022-07-17T16:02:00Z"/>
              </w:rPr>
            </w:pPr>
            <w:ins w:id="7826" w:author="Merrick, Riki | APHL" w:date="2022-07-17T16:02:00Z">
              <w:r w:rsidRPr="002707CE">
                <w:t>Value</w:t>
              </w:r>
            </w:ins>
          </w:p>
        </w:tc>
        <w:tc>
          <w:tcPr>
            <w:tcW w:w="1755" w:type="dxa"/>
            <w:tcBorders>
              <w:top w:val="double" w:sz="4" w:space="0" w:color="auto"/>
              <w:bottom w:val="single" w:sz="4" w:space="0" w:color="auto"/>
            </w:tcBorders>
            <w:shd w:val="clear" w:color="auto" w:fill="E6E6E6"/>
          </w:tcPr>
          <w:p w14:paraId="0492E839" w14:textId="77777777" w:rsidR="0095291D" w:rsidRPr="002707CE" w:rsidRDefault="0095291D" w:rsidP="005A6711">
            <w:pPr>
              <w:pStyle w:val="UserTableHeader"/>
              <w:rPr>
                <w:ins w:id="7827" w:author="Merrick, Riki | APHL" w:date="2022-07-17T16:02:00Z"/>
              </w:rPr>
            </w:pPr>
            <w:ins w:id="7828" w:author="Merrick, Riki | APHL" w:date="2022-07-17T16:02:00Z">
              <w:r w:rsidRPr="002707CE">
                <w:t>Display Name</w:t>
              </w:r>
            </w:ins>
          </w:p>
        </w:tc>
        <w:tc>
          <w:tcPr>
            <w:tcW w:w="2600" w:type="dxa"/>
            <w:tcBorders>
              <w:top w:val="double" w:sz="4" w:space="0" w:color="auto"/>
              <w:bottom w:val="single" w:sz="4" w:space="0" w:color="auto"/>
            </w:tcBorders>
            <w:shd w:val="clear" w:color="auto" w:fill="E6E6E6"/>
          </w:tcPr>
          <w:p w14:paraId="12E38AAE" w14:textId="77777777" w:rsidR="0095291D" w:rsidRPr="002707CE" w:rsidRDefault="0095291D" w:rsidP="005A6711">
            <w:pPr>
              <w:pStyle w:val="UserTableHeader"/>
              <w:rPr>
                <w:ins w:id="7829" w:author="Merrick, Riki | APHL" w:date="2022-07-17T16:02:00Z"/>
              </w:rPr>
            </w:pPr>
            <w:ins w:id="7830" w:author="Merrick, Riki | APHL" w:date="2022-07-17T16:02:00Z">
              <w:r w:rsidRPr="002707CE">
                <w:t>Definition</w:t>
              </w:r>
            </w:ins>
          </w:p>
        </w:tc>
        <w:tc>
          <w:tcPr>
            <w:tcW w:w="2800" w:type="dxa"/>
            <w:tcBorders>
              <w:top w:val="double" w:sz="4" w:space="0" w:color="auto"/>
              <w:bottom w:val="single" w:sz="4" w:space="0" w:color="auto"/>
            </w:tcBorders>
            <w:shd w:val="clear" w:color="auto" w:fill="E6E6E6"/>
          </w:tcPr>
          <w:p w14:paraId="3E4C02FD" w14:textId="77777777" w:rsidR="0095291D" w:rsidRPr="002707CE" w:rsidRDefault="0095291D" w:rsidP="005A6711">
            <w:pPr>
              <w:pStyle w:val="UserTableHeader"/>
              <w:rPr>
                <w:ins w:id="7831" w:author="Merrick, Riki | APHL" w:date="2022-07-17T16:02:00Z"/>
              </w:rPr>
            </w:pPr>
            <w:ins w:id="7832" w:author="Merrick, Riki | APHL" w:date="2022-07-17T16:02:00Z">
              <w:r w:rsidRPr="002707CE">
                <w:t>Comment/ Usage Note</w:t>
              </w:r>
            </w:ins>
          </w:p>
        </w:tc>
        <w:tc>
          <w:tcPr>
            <w:tcW w:w="800" w:type="dxa"/>
            <w:tcBorders>
              <w:top w:val="double" w:sz="4" w:space="0" w:color="auto"/>
              <w:bottom w:val="single" w:sz="4" w:space="0" w:color="auto"/>
            </w:tcBorders>
            <w:shd w:val="clear" w:color="auto" w:fill="E6E6E6"/>
          </w:tcPr>
          <w:p w14:paraId="051B6C38" w14:textId="77777777" w:rsidR="0095291D" w:rsidRPr="002707CE" w:rsidRDefault="0095291D" w:rsidP="005A6711">
            <w:pPr>
              <w:pStyle w:val="UserTableHeader"/>
              <w:rPr>
                <w:ins w:id="7833" w:author="Merrick, Riki | APHL" w:date="2022-07-17T16:02:00Z"/>
              </w:rPr>
            </w:pPr>
            <w:ins w:id="7834" w:author="Merrick, Riki | APHL" w:date="2022-07-17T16:02:00Z">
              <w:r w:rsidRPr="002707CE">
                <w:t>Status</w:t>
              </w:r>
            </w:ins>
          </w:p>
        </w:tc>
      </w:tr>
      <w:tr w:rsidR="0095291D" w:rsidRPr="002707CE" w14:paraId="44ABAE26" w14:textId="77777777" w:rsidTr="005A6711">
        <w:trPr>
          <w:ins w:id="7835" w:author="Merrick, Riki | APHL" w:date="2022-07-17T16:02:00Z"/>
        </w:trPr>
        <w:tc>
          <w:tcPr>
            <w:tcW w:w="1245" w:type="dxa"/>
            <w:tcBorders>
              <w:top w:val="single" w:sz="4" w:space="0" w:color="auto"/>
              <w:bottom w:val="single" w:sz="4" w:space="0" w:color="auto"/>
            </w:tcBorders>
            <w:shd w:val="clear" w:color="auto" w:fill="FFFFFF"/>
          </w:tcPr>
          <w:p w14:paraId="6A243E35" w14:textId="77777777" w:rsidR="0095291D" w:rsidRPr="005A6711" w:rsidRDefault="0095291D" w:rsidP="005A6711">
            <w:pPr>
              <w:pStyle w:val="UserTableBody"/>
              <w:rPr>
                <w:ins w:id="7836" w:author="Merrick, Riki | APHL" w:date="2022-07-17T16:02:00Z"/>
              </w:rPr>
            </w:pPr>
          </w:p>
        </w:tc>
        <w:tc>
          <w:tcPr>
            <w:tcW w:w="1755" w:type="dxa"/>
            <w:tcBorders>
              <w:top w:val="single" w:sz="4" w:space="0" w:color="auto"/>
              <w:bottom w:val="single" w:sz="4" w:space="0" w:color="auto"/>
            </w:tcBorders>
            <w:shd w:val="clear" w:color="auto" w:fill="FFFFFF"/>
          </w:tcPr>
          <w:p w14:paraId="0B7360E8" w14:textId="77777777" w:rsidR="0095291D" w:rsidRPr="002707CE" w:rsidRDefault="0095291D" w:rsidP="005A6711">
            <w:pPr>
              <w:pStyle w:val="UserTableBody"/>
              <w:rPr>
                <w:ins w:id="7837" w:author="Merrick, Riki | APHL" w:date="2022-07-17T16:02:00Z"/>
              </w:rPr>
            </w:pPr>
          </w:p>
        </w:tc>
        <w:tc>
          <w:tcPr>
            <w:tcW w:w="2600" w:type="dxa"/>
            <w:tcBorders>
              <w:top w:val="single" w:sz="4" w:space="0" w:color="auto"/>
              <w:bottom w:val="single" w:sz="4" w:space="0" w:color="auto"/>
            </w:tcBorders>
            <w:shd w:val="clear" w:color="auto" w:fill="FFFFFF"/>
          </w:tcPr>
          <w:p w14:paraId="64595C1A" w14:textId="77777777" w:rsidR="0095291D" w:rsidRPr="002707CE" w:rsidRDefault="0095291D" w:rsidP="005A6711">
            <w:pPr>
              <w:pStyle w:val="UserTableBody"/>
              <w:rPr>
                <w:ins w:id="7838" w:author="Merrick, Riki | APHL" w:date="2022-07-17T16:02:00Z"/>
              </w:rPr>
            </w:pPr>
          </w:p>
        </w:tc>
        <w:tc>
          <w:tcPr>
            <w:tcW w:w="2800" w:type="dxa"/>
            <w:tcBorders>
              <w:top w:val="single" w:sz="4" w:space="0" w:color="auto"/>
              <w:bottom w:val="single" w:sz="4" w:space="0" w:color="auto"/>
            </w:tcBorders>
            <w:shd w:val="clear" w:color="auto" w:fill="FFFFFF"/>
          </w:tcPr>
          <w:p w14:paraId="532F37A6" w14:textId="1FFEF6BC" w:rsidR="0095291D" w:rsidRPr="002707CE" w:rsidRDefault="0095291D" w:rsidP="005A6711">
            <w:pPr>
              <w:pStyle w:val="UserTableBody"/>
              <w:rPr>
                <w:ins w:id="7839" w:author="Merrick, Riki | APHL" w:date="2022-07-17T16:02:00Z"/>
              </w:rPr>
            </w:pPr>
          </w:p>
        </w:tc>
        <w:tc>
          <w:tcPr>
            <w:tcW w:w="800" w:type="dxa"/>
            <w:tcBorders>
              <w:top w:val="single" w:sz="4" w:space="0" w:color="auto"/>
              <w:bottom w:val="single" w:sz="4" w:space="0" w:color="auto"/>
            </w:tcBorders>
            <w:shd w:val="clear" w:color="auto" w:fill="FFFFFF"/>
          </w:tcPr>
          <w:p w14:paraId="5576ABDA" w14:textId="77777777" w:rsidR="0095291D" w:rsidRDefault="0095291D" w:rsidP="005A6711">
            <w:pPr>
              <w:pStyle w:val="UserTableBody"/>
              <w:rPr>
                <w:ins w:id="7840" w:author="Merrick, Riki | APHL" w:date="2022-07-17T16:02:00Z"/>
              </w:rPr>
            </w:pPr>
            <w:ins w:id="7841" w:author="Merrick, Riki | APHL" w:date="2022-07-17T16:02:00Z">
              <w:r>
                <w:t>A</w:t>
              </w:r>
            </w:ins>
          </w:p>
        </w:tc>
      </w:tr>
      <w:tr w:rsidR="0095291D" w:rsidRPr="002707CE" w14:paraId="227BB1FA" w14:textId="77777777" w:rsidTr="005A6711">
        <w:trPr>
          <w:ins w:id="7842" w:author="Merrick, Riki | APHL" w:date="2022-07-17T16:02:00Z"/>
        </w:trPr>
        <w:tc>
          <w:tcPr>
            <w:tcW w:w="1245" w:type="dxa"/>
            <w:tcBorders>
              <w:top w:val="single" w:sz="4" w:space="0" w:color="auto"/>
              <w:bottom w:val="single" w:sz="4" w:space="0" w:color="auto"/>
            </w:tcBorders>
            <w:shd w:val="clear" w:color="auto" w:fill="FFFFFF"/>
          </w:tcPr>
          <w:p w14:paraId="0944CD7C" w14:textId="77777777" w:rsidR="0095291D" w:rsidRPr="005A6711" w:rsidRDefault="0095291D" w:rsidP="005A6711">
            <w:pPr>
              <w:pStyle w:val="UserTableBody"/>
              <w:rPr>
                <w:ins w:id="7843" w:author="Merrick, Riki | APHL" w:date="2022-07-17T16:02:00Z"/>
              </w:rPr>
            </w:pPr>
          </w:p>
        </w:tc>
        <w:tc>
          <w:tcPr>
            <w:tcW w:w="1755" w:type="dxa"/>
            <w:tcBorders>
              <w:top w:val="single" w:sz="4" w:space="0" w:color="auto"/>
              <w:bottom w:val="single" w:sz="4" w:space="0" w:color="auto"/>
            </w:tcBorders>
            <w:shd w:val="clear" w:color="auto" w:fill="FFFFFF"/>
          </w:tcPr>
          <w:p w14:paraId="2F8BD42E" w14:textId="77777777" w:rsidR="0095291D" w:rsidRPr="002707CE" w:rsidRDefault="0095291D" w:rsidP="005A6711">
            <w:pPr>
              <w:pStyle w:val="UserTableBody"/>
              <w:rPr>
                <w:ins w:id="7844" w:author="Merrick, Riki | APHL" w:date="2022-07-17T16:02:00Z"/>
              </w:rPr>
            </w:pPr>
          </w:p>
        </w:tc>
        <w:tc>
          <w:tcPr>
            <w:tcW w:w="2600" w:type="dxa"/>
            <w:tcBorders>
              <w:top w:val="single" w:sz="4" w:space="0" w:color="auto"/>
              <w:bottom w:val="single" w:sz="4" w:space="0" w:color="auto"/>
            </w:tcBorders>
            <w:shd w:val="clear" w:color="auto" w:fill="FFFFFF"/>
          </w:tcPr>
          <w:p w14:paraId="2257C327" w14:textId="77777777" w:rsidR="0095291D" w:rsidRPr="002707CE" w:rsidRDefault="0095291D" w:rsidP="005A6711">
            <w:pPr>
              <w:pStyle w:val="UserTableBody"/>
              <w:rPr>
                <w:ins w:id="7845" w:author="Merrick, Riki | APHL" w:date="2022-07-17T16:02:00Z"/>
              </w:rPr>
            </w:pPr>
          </w:p>
        </w:tc>
        <w:tc>
          <w:tcPr>
            <w:tcW w:w="2800" w:type="dxa"/>
            <w:tcBorders>
              <w:top w:val="single" w:sz="4" w:space="0" w:color="auto"/>
              <w:bottom w:val="single" w:sz="4" w:space="0" w:color="auto"/>
            </w:tcBorders>
            <w:shd w:val="clear" w:color="auto" w:fill="FFFFFF"/>
          </w:tcPr>
          <w:p w14:paraId="1BE66BDD" w14:textId="77777777" w:rsidR="0095291D" w:rsidRPr="002707CE" w:rsidRDefault="0095291D" w:rsidP="005A6711">
            <w:pPr>
              <w:pStyle w:val="UserTableBody"/>
              <w:rPr>
                <w:ins w:id="7846" w:author="Merrick, Riki | APHL" w:date="2022-07-17T16:02:00Z"/>
              </w:rPr>
            </w:pPr>
          </w:p>
        </w:tc>
        <w:tc>
          <w:tcPr>
            <w:tcW w:w="800" w:type="dxa"/>
            <w:tcBorders>
              <w:top w:val="single" w:sz="4" w:space="0" w:color="auto"/>
              <w:bottom w:val="single" w:sz="4" w:space="0" w:color="auto"/>
            </w:tcBorders>
            <w:shd w:val="clear" w:color="auto" w:fill="FFFFFF"/>
          </w:tcPr>
          <w:p w14:paraId="71C4B5B4" w14:textId="77777777" w:rsidR="0095291D" w:rsidRPr="002707CE" w:rsidRDefault="0095291D" w:rsidP="005A6711">
            <w:pPr>
              <w:pStyle w:val="UserTableBody"/>
              <w:rPr>
                <w:ins w:id="7847" w:author="Merrick, Riki | APHL" w:date="2022-07-17T16:02:00Z"/>
              </w:rPr>
            </w:pPr>
            <w:ins w:id="7848" w:author="Merrick, Riki | APHL" w:date="2022-07-17T16:02:00Z">
              <w:r>
                <w:t>A</w:t>
              </w:r>
            </w:ins>
          </w:p>
        </w:tc>
      </w:tr>
      <w:tr w:rsidR="0095291D" w:rsidRPr="002707CE" w14:paraId="5EC20FCE" w14:textId="77777777" w:rsidTr="005A6711">
        <w:trPr>
          <w:ins w:id="7849" w:author="Merrick, Riki | APHL" w:date="2022-07-17T16:02:00Z"/>
        </w:trPr>
        <w:tc>
          <w:tcPr>
            <w:tcW w:w="1245" w:type="dxa"/>
            <w:tcBorders>
              <w:top w:val="single" w:sz="4" w:space="0" w:color="auto"/>
              <w:bottom w:val="single" w:sz="4" w:space="0" w:color="auto"/>
            </w:tcBorders>
            <w:shd w:val="clear" w:color="auto" w:fill="F3F3F3"/>
          </w:tcPr>
          <w:p w14:paraId="7E6799C2" w14:textId="77777777" w:rsidR="0095291D" w:rsidRPr="002707CE" w:rsidRDefault="0095291D" w:rsidP="005A6711">
            <w:pPr>
              <w:pStyle w:val="UserTableBody"/>
              <w:rPr>
                <w:ins w:id="7850" w:author="Merrick, Riki | APHL" w:date="2022-07-17T16:02:00Z"/>
              </w:rPr>
            </w:pPr>
          </w:p>
        </w:tc>
        <w:tc>
          <w:tcPr>
            <w:tcW w:w="1755" w:type="dxa"/>
            <w:tcBorders>
              <w:top w:val="single" w:sz="4" w:space="0" w:color="auto"/>
              <w:bottom w:val="single" w:sz="4" w:space="0" w:color="auto"/>
            </w:tcBorders>
            <w:shd w:val="clear" w:color="auto" w:fill="F3F3F3"/>
          </w:tcPr>
          <w:p w14:paraId="6782B4CA" w14:textId="77777777" w:rsidR="0095291D" w:rsidRPr="002707CE" w:rsidRDefault="0095291D" w:rsidP="005A6711">
            <w:pPr>
              <w:pStyle w:val="UserTableBody"/>
              <w:rPr>
                <w:ins w:id="7851" w:author="Merrick, Riki | APHL" w:date="2022-07-17T16:02:00Z"/>
              </w:rPr>
            </w:pPr>
          </w:p>
        </w:tc>
        <w:tc>
          <w:tcPr>
            <w:tcW w:w="2600" w:type="dxa"/>
            <w:tcBorders>
              <w:top w:val="single" w:sz="4" w:space="0" w:color="auto"/>
              <w:bottom w:val="single" w:sz="4" w:space="0" w:color="auto"/>
            </w:tcBorders>
            <w:shd w:val="clear" w:color="auto" w:fill="F3F3F3"/>
          </w:tcPr>
          <w:p w14:paraId="1C5E9967" w14:textId="77777777" w:rsidR="0095291D" w:rsidRPr="002707CE" w:rsidRDefault="0095291D" w:rsidP="005A6711">
            <w:pPr>
              <w:pStyle w:val="UserTableBody"/>
              <w:rPr>
                <w:ins w:id="7852" w:author="Merrick, Riki | APHL" w:date="2022-07-17T16:02:00Z"/>
              </w:rPr>
            </w:pPr>
          </w:p>
        </w:tc>
        <w:tc>
          <w:tcPr>
            <w:tcW w:w="2800" w:type="dxa"/>
            <w:tcBorders>
              <w:top w:val="single" w:sz="4" w:space="0" w:color="auto"/>
              <w:bottom w:val="single" w:sz="4" w:space="0" w:color="auto"/>
            </w:tcBorders>
            <w:shd w:val="clear" w:color="auto" w:fill="F3F3F3"/>
          </w:tcPr>
          <w:p w14:paraId="742FCD18" w14:textId="77777777" w:rsidR="0095291D" w:rsidRPr="002707CE" w:rsidRDefault="0095291D" w:rsidP="005A6711">
            <w:pPr>
              <w:pStyle w:val="UserTableBody"/>
              <w:rPr>
                <w:ins w:id="7853" w:author="Merrick, Riki | APHL" w:date="2022-07-17T16:02:00Z"/>
              </w:rPr>
            </w:pPr>
          </w:p>
        </w:tc>
        <w:tc>
          <w:tcPr>
            <w:tcW w:w="800" w:type="dxa"/>
            <w:tcBorders>
              <w:top w:val="single" w:sz="4" w:space="0" w:color="auto"/>
              <w:bottom w:val="single" w:sz="4" w:space="0" w:color="auto"/>
            </w:tcBorders>
            <w:shd w:val="clear" w:color="auto" w:fill="F3F3F3"/>
          </w:tcPr>
          <w:p w14:paraId="68DC1943" w14:textId="77777777" w:rsidR="0095291D" w:rsidRPr="002707CE" w:rsidRDefault="0095291D" w:rsidP="005A6711">
            <w:pPr>
              <w:pStyle w:val="UserTableBody"/>
              <w:rPr>
                <w:ins w:id="7854" w:author="Merrick, Riki | APHL" w:date="2022-07-17T16:02:00Z"/>
              </w:rPr>
            </w:pPr>
            <w:ins w:id="7855" w:author="Merrick, Riki | APHL" w:date="2022-07-17T16:02:00Z">
              <w:r>
                <w:t>A</w:t>
              </w:r>
            </w:ins>
          </w:p>
        </w:tc>
      </w:tr>
      <w:tr w:rsidR="0095291D" w:rsidRPr="002707CE" w14:paraId="569A6C62" w14:textId="77777777" w:rsidTr="005A6711">
        <w:trPr>
          <w:ins w:id="7856" w:author="Merrick, Riki | APHL" w:date="2022-07-17T16:02:00Z"/>
        </w:trPr>
        <w:tc>
          <w:tcPr>
            <w:tcW w:w="1245" w:type="dxa"/>
            <w:tcBorders>
              <w:top w:val="single" w:sz="4" w:space="0" w:color="auto"/>
              <w:bottom w:val="single" w:sz="4" w:space="0" w:color="auto"/>
            </w:tcBorders>
            <w:shd w:val="clear" w:color="auto" w:fill="FFFFFF"/>
          </w:tcPr>
          <w:p w14:paraId="55E54453" w14:textId="77777777" w:rsidR="0095291D" w:rsidRPr="002707CE" w:rsidRDefault="0095291D" w:rsidP="005A6711">
            <w:pPr>
              <w:pStyle w:val="UserTableBody"/>
              <w:rPr>
                <w:ins w:id="7857" w:author="Merrick, Riki | APHL" w:date="2022-07-17T16:02:00Z"/>
              </w:rPr>
            </w:pPr>
          </w:p>
        </w:tc>
        <w:tc>
          <w:tcPr>
            <w:tcW w:w="1755" w:type="dxa"/>
            <w:tcBorders>
              <w:top w:val="single" w:sz="4" w:space="0" w:color="auto"/>
              <w:bottom w:val="single" w:sz="4" w:space="0" w:color="auto"/>
            </w:tcBorders>
            <w:shd w:val="clear" w:color="auto" w:fill="FFFFFF"/>
          </w:tcPr>
          <w:p w14:paraId="577B12F8" w14:textId="77777777" w:rsidR="0095291D" w:rsidRPr="002707CE" w:rsidRDefault="0095291D" w:rsidP="005A6711">
            <w:pPr>
              <w:pStyle w:val="UserTableBody"/>
              <w:rPr>
                <w:ins w:id="7858" w:author="Merrick, Riki | APHL" w:date="2022-07-17T16:02:00Z"/>
              </w:rPr>
            </w:pPr>
          </w:p>
        </w:tc>
        <w:tc>
          <w:tcPr>
            <w:tcW w:w="2600" w:type="dxa"/>
            <w:tcBorders>
              <w:top w:val="single" w:sz="4" w:space="0" w:color="auto"/>
              <w:bottom w:val="single" w:sz="4" w:space="0" w:color="auto"/>
            </w:tcBorders>
            <w:shd w:val="clear" w:color="auto" w:fill="FFFFFF"/>
          </w:tcPr>
          <w:p w14:paraId="2793A6BC" w14:textId="77777777" w:rsidR="0095291D" w:rsidRPr="002707CE" w:rsidRDefault="0095291D" w:rsidP="005A6711">
            <w:pPr>
              <w:pStyle w:val="UserTableBody"/>
              <w:rPr>
                <w:ins w:id="7859" w:author="Merrick, Riki | APHL" w:date="2022-07-17T16:02:00Z"/>
              </w:rPr>
            </w:pPr>
          </w:p>
        </w:tc>
        <w:tc>
          <w:tcPr>
            <w:tcW w:w="2800" w:type="dxa"/>
            <w:tcBorders>
              <w:top w:val="single" w:sz="4" w:space="0" w:color="auto"/>
              <w:bottom w:val="single" w:sz="4" w:space="0" w:color="auto"/>
            </w:tcBorders>
            <w:shd w:val="clear" w:color="auto" w:fill="FFFFFF"/>
          </w:tcPr>
          <w:p w14:paraId="667050B0" w14:textId="2AB714DD" w:rsidR="0095291D" w:rsidRPr="002707CE" w:rsidRDefault="0095291D" w:rsidP="005A6711">
            <w:pPr>
              <w:pStyle w:val="UserTableBody"/>
              <w:rPr>
                <w:ins w:id="7860" w:author="Merrick, Riki | APHL" w:date="2022-07-17T16:02:00Z"/>
              </w:rPr>
            </w:pPr>
          </w:p>
        </w:tc>
        <w:tc>
          <w:tcPr>
            <w:tcW w:w="800" w:type="dxa"/>
            <w:tcBorders>
              <w:top w:val="single" w:sz="4" w:space="0" w:color="auto"/>
              <w:bottom w:val="single" w:sz="4" w:space="0" w:color="auto"/>
            </w:tcBorders>
            <w:shd w:val="clear" w:color="auto" w:fill="FFFFFF"/>
          </w:tcPr>
          <w:p w14:paraId="7DD45A55" w14:textId="77777777" w:rsidR="0095291D" w:rsidRPr="002707CE" w:rsidRDefault="0095291D" w:rsidP="005A6711">
            <w:pPr>
              <w:pStyle w:val="UserTableBody"/>
              <w:rPr>
                <w:ins w:id="7861" w:author="Merrick, Riki | APHL" w:date="2022-07-17T16:02:00Z"/>
              </w:rPr>
            </w:pPr>
            <w:ins w:id="7862" w:author="Merrick, Riki | APHL" w:date="2022-07-17T16:02:00Z">
              <w:r>
                <w:t>A</w:t>
              </w:r>
            </w:ins>
          </w:p>
        </w:tc>
      </w:tr>
    </w:tbl>
    <w:p w14:paraId="7D3CCF07" w14:textId="77777777" w:rsidR="0095291D" w:rsidRDefault="0095291D" w:rsidP="0095291D">
      <w:pPr>
        <w:pStyle w:val="NormalIndented"/>
        <w:rPr>
          <w:ins w:id="7863" w:author="Merrick, Riki | APHL" w:date="2022-07-17T16:02:00Z"/>
          <w:noProof/>
        </w:rPr>
      </w:pPr>
      <w:ins w:id="7864" w:author="Merrick, Riki | APHL" w:date="2022-07-17T16:02:00Z">
        <w:r>
          <w:rPr>
            <w:noProof/>
          </w:rPr>
          <w:t>&gt;</w:t>
        </w:r>
      </w:ins>
    </w:p>
    <w:p w14:paraId="647ADCB6" w14:textId="77777777" w:rsidR="00064FDC" w:rsidRPr="00493AD0" w:rsidRDefault="00064FDC" w:rsidP="002F372A">
      <w:pPr>
        <w:pStyle w:val="NormalIndented"/>
        <w:rPr>
          <w:ins w:id="7865" w:author="Merrick, Riki | APHL" w:date="2022-07-13T12:42:00Z"/>
          <w:noProof/>
        </w:rPr>
      </w:pPr>
    </w:p>
    <w:p w14:paraId="733902C1" w14:textId="4A19F59D" w:rsidR="002F372A" w:rsidRPr="00493AD0" w:rsidRDefault="002F372A" w:rsidP="002F372A">
      <w:pPr>
        <w:pStyle w:val="Heading4"/>
        <w:numPr>
          <w:ilvl w:val="3"/>
          <w:numId w:val="52"/>
        </w:numPr>
        <w:tabs>
          <w:tab w:val="clear" w:pos="2160"/>
          <w:tab w:val="num" w:pos="360"/>
          <w:tab w:val="num" w:pos="964"/>
        </w:tabs>
        <w:ind w:left="964" w:hanging="316"/>
        <w:rPr>
          <w:ins w:id="7866" w:author="Merrick, Riki | APHL" w:date="2022-07-13T12:42:00Z"/>
          <w:noProof/>
        </w:rPr>
      </w:pPr>
      <w:bookmarkStart w:id="7867" w:name="_Hlk103612507"/>
      <w:bookmarkEnd w:id="7689"/>
      <w:ins w:id="7868" w:author="Merrick, Riki | APHL" w:date="2022-07-13T12:42:00Z">
        <w:r w:rsidRPr="00493AD0">
          <w:rPr>
            <w:noProof/>
          </w:rPr>
          <w:t>GSR-</w:t>
        </w:r>
      </w:ins>
      <w:ins w:id="7869" w:author="Merrick, Riki | APHL" w:date="2022-08-14T17:54:00Z">
        <w:r w:rsidR="007A5AAE">
          <w:rPr>
            <w:noProof/>
          </w:rPr>
          <w:t>8</w:t>
        </w:r>
      </w:ins>
      <w:ins w:id="7870" w:author="Merrick, Riki | APHL" w:date="2022-07-13T12:42:00Z">
        <w:r w:rsidRPr="00493AD0">
          <w:rPr>
            <w:noProof/>
          </w:rPr>
          <w:t xml:space="preserve">   </w:t>
        </w:r>
        <w:r w:rsidRPr="00493AD0">
          <w:rPr>
            <w:noProof/>
            <w:lang w:val="fr-FR"/>
          </w:rPr>
          <w:t>Jurisdiction</w:t>
        </w:r>
        <w:r w:rsidRPr="00493AD0">
          <w:rPr>
            <w:noProof/>
          </w:rPr>
          <w:t xml:space="preserve">   (</w:t>
        </w:r>
        <w:r>
          <w:rPr>
            <w:noProof/>
          </w:rPr>
          <w:t>CWE</w:t>
        </w:r>
        <w:r w:rsidRPr="00493AD0">
          <w:rPr>
            <w:noProof/>
          </w:rPr>
          <w:t>)   &lt;TBD&gt;</w:t>
        </w:r>
      </w:ins>
    </w:p>
    <w:p w14:paraId="006FEC4E" w14:textId="77777777" w:rsidR="002F372A" w:rsidRDefault="002F372A" w:rsidP="002F372A">
      <w:pPr>
        <w:pStyle w:val="Components"/>
        <w:rPr>
          <w:ins w:id="7871" w:author="Merrick, Riki | APHL" w:date="2022-07-13T12:45:00Z"/>
          <w:noProof/>
        </w:rPr>
      </w:pPr>
      <w:ins w:id="7872" w:author="Merrick, Riki | APHL" w:date="2022-07-13T12: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6D2BA09E" w14:textId="4CEE53C3" w:rsidR="002F372A" w:rsidRDefault="002F372A" w:rsidP="002F372A">
      <w:pPr>
        <w:pStyle w:val="NormalIndented"/>
        <w:rPr>
          <w:ins w:id="7873" w:author="Merrick, Riki | APHL" w:date="2022-07-17T16:02:00Z"/>
          <w:noProof/>
        </w:rPr>
      </w:pPr>
      <w:ins w:id="7874" w:author="Merrick, Riki | APHL" w:date="2022-07-13T12:42:00Z">
        <w:r w:rsidRPr="00493AD0">
          <w:rPr>
            <w:noProof/>
          </w:rPr>
          <w:t>Definition: This field contains the jurisdiction or organization that issued the document from which the sex or gender was acquired.</w:t>
        </w:r>
      </w:ins>
      <w:bookmarkEnd w:id="7867"/>
      <w:ins w:id="7875" w:author="Merrick, Riki | APHL" w:date="2022-07-17T15:51:00Z">
        <w:r w:rsidR="00064FDC">
          <w:rPr>
            <w:noProof/>
          </w:rPr>
          <w:t xml:space="preserve"> Refer to </w:t>
        </w:r>
      </w:ins>
      <w:ins w:id="7876" w:author="Merrick, Riki | APHL" w:date="2022-08-14T17:54:00Z">
        <w:r w:rsidR="007A5AAE">
          <w:rPr>
            <w:noProof/>
          </w:rPr>
          <w:t>User Define</w:t>
        </w:r>
        <w:r w:rsidR="0070639F">
          <w:rPr>
            <w:noProof/>
          </w:rPr>
          <w:t xml:space="preserve">d </w:t>
        </w:r>
        <w:r w:rsidR="007A5AAE">
          <w:rPr>
            <w:noProof/>
          </w:rPr>
          <w:t xml:space="preserve">HL7 Table </w:t>
        </w:r>
      </w:ins>
      <w:ins w:id="7877" w:author="Merrick, Riki | APHL" w:date="2022-08-14T17:55:00Z">
        <w:r w:rsidR="0070639F" w:rsidRPr="0070639F">
          <w:rPr>
            <w:i/>
            <w:iCs/>
            <w:noProof/>
            <w:rPrChange w:id="7878" w:author="Merrick, Riki | APHL" w:date="2022-08-14T17:55:00Z">
              <w:rPr>
                <w:noProof/>
              </w:rPr>
            </w:rPrChange>
          </w:rPr>
          <w:t>&lt;</w:t>
        </w:r>
      </w:ins>
      <w:ins w:id="7879" w:author="Merrick, Riki | APHL" w:date="2022-08-14T17:54:00Z">
        <w:r w:rsidR="007A5AAE" w:rsidRPr="0070639F">
          <w:rPr>
            <w:i/>
            <w:iCs/>
            <w:noProof/>
            <w:rPrChange w:id="7880" w:author="Merrick, Riki | APHL" w:date="2022-08-14T17:55:00Z">
              <w:rPr>
                <w:noProof/>
              </w:rPr>
            </w:rPrChange>
          </w:rPr>
          <w:t>Nnn8</w:t>
        </w:r>
        <w:r w:rsidR="0070639F" w:rsidRPr="0070639F">
          <w:rPr>
            <w:i/>
            <w:iCs/>
            <w:noProof/>
            <w:rPrChange w:id="7881" w:author="Merrick, Riki | APHL" w:date="2022-08-14T17:55:00Z">
              <w:rPr>
                <w:noProof/>
              </w:rPr>
            </w:rPrChange>
          </w:rPr>
          <w:t xml:space="preserve"> – FRANK TO ASSIGN&gt;</w:t>
        </w:r>
      </w:ins>
      <w:ins w:id="7882" w:author="Merrick, Riki | APHL" w:date="2022-08-14T17:55:00Z">
        <w:r w:rsidR="0070639F" w:rsidRPr="0070639F">
          <w:rPr>
            <w:i/>
            <w:iCs/>
            <w:noProof/>
            <w:rPrChange w:id="7883" w:author="Merrick, Riki | APHL" w:date="2022-08-14T17:55:00Z">
              <w:rPr>
                <w:noProof/>
              </w:rPr>
            </w:rPrChange>
          </w:rPr>
          <w:t xml:space="preserve"> - Jurisdiction</w:t>
        </w:r>
        <w:r w:rsidR="0070639F">
          <w:rPr>
            <w:noProof/>
          </w:rPr>
          <w:t xml:space="preserve"> in Chapter 2C for suggested values.</w:t>
        </w:r>
      </w:ins>
    </w:p>
    <w:p w14:paraId="303AAF8C" w14:textId="77777777" w:rsidR="0095291D" w:rsidRDefault="0095291D" w:rsidP="0095291D">
      <w:pPr>
        <w:pStyle w:val="NormalIndented"/>
        <w:rPr>
          <w:ins w:id="7884" w:author="Merrick, Riki | APHL" w:date="2022-07-17T16:02:00Z"/>
          <w:noProof/>
        </w:rPr>
      </w:pPr>
      <w:ins w:id="7885" w:author="Merrick, Riki | APHL" w:date="2022-07-17T16:02:00Z">
        <w:r>
          <w:rPr>
            <w:noProof/>
          </w:rPr>
          <w:t>&lt;CONTENT FOR CHAPTER 2C:</w:t>
        </w:r>
      </w:ins>
    </w:p>
    <w:p w14:paraId="566D6BF8" w14:textId="387BE3FB" w:rsidR="0095291D" w:rsidRPr="002707CE" w:rsidRDefault="0095291D" w:rsidP="0095291D">
      <w:pPr>
        <w:pStyle w:val="Heading6"/>
        <w:numPr>
          <w:ilvl w:val="0"/>
          <w:numId w:val="0"/>
        </w:numPr>
        <w:rPr>
          <w:ins w:id="7886" w:author="Merrick, Riki | APHL" w:date="2022-07-17T16:02:00Z"/>
        </w:rPr>
      </w:pPr>
      <w:ins w:id="7887" w:author="Merrick, Riki | APHL" w:date="2022-07-17T16:02:00Z">
        <w:r>
          <w:t>&lt;FRANK TO ASSIGN&gt;</w:t>
        </w:r>
        <w:r w:rsidRPr="002707CE">
          <w:t xml:space="preserve"> - </w:t>
        </w:r>
      </w:ins>
      <w:ins w:id="7888" w:author="Merrick, Riki | APHL" w:date="2022-07-17T16:06:00Z">
        <w:r w:rsidR="008046C7">
          <w:t>Jurisdiction</w:t>
        </w:r>
      </w:ins>
    </w:p>
    <w:p w14:paraId="3ED3E854" w14:textId="77777777" w:rsidR="0095291D" w:rsidRPr="002707CE" w:rsidRDefault="0095291D" w:rsidP="0095291D">
      <w:pPr>
        <w:pStyle w:val="Subheading"/>
        <w:rPr>
          <w:ins w:id="7889" w:author="Merrick, Riki | APHL" w:date="2022-07-17T16:02:00Z"/>
        </w:rPr>
      </w:pPr>
      <w:ins w:id="7890" w:author="Merrick, Riki | APHL" w:date="2022-07-17T16:02:00Z">
        <w:r>
          <w:t>Concept Domain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5291D" w:rsidRPr="002707CE" w14:paraId="460EF0DE" w14:textId="77777777" w:rsidTr="005A6711">
        <w:trPr>
          <w:ins w:id="7891" w:author="Merrick, Riki | APHL" w:date="2022-07-17T16:02:00Z"/>
        </w:trPr>
        <w:tc>
          <w:tcPr>
            <w:tcW w:w="2600" w:type="dxa"/>
            <w:shd w:val="clear" w:color="auto" w:fill="F3F3F3"/>
          </w:tcPr>
          <w:p w14:paraId="6284B32F" w14:textId="77777777" w:rsidR="0095291D" w:rsidRPr="002707CE" w:rsidRDefault="0095291D" w:rsidP="005A6711">
            <w:pPr>
              <w:pStyle w:val="OtherTableHeader"/>
              <w:rPr>
                <w:ins w:id="7892" w:author="Merrick, Riki | APHL" w:date="2022-07-17T16:02:00Z"/>
              </w:rPr>
            </w:pPr>
            <w:ins w:id="7893" w:author="Merrick, Riki | APHL" w:date="2022-07-17T16:02:00Z">
              <w:r w:rsidRPr="002707CE">
                <w:t>Concept Domain Name</w:t>
              </w:r>
            </w:ins>
          </w:p>
        </w:tc>
        <w:tc>
          <w:tcPr>
            <w:tcW w:w="6600" w:type="dxa"/>
            <w:shd w:val="clear" w:color="auto" w:fill="auto"/>
          </w:tcPr>
          <w:p w14:paraId="17DAF5A8" w14:textId="1C54DB68" w:rsidR="0095291D" w:rsidRPr="002707CE" w:rsidRDefault="008046C7" w:rsidP="005A6711">
            <w:pPr>
              <w:pStyle w:val="OtherTableBody"/>
              <w:rPr>
                <w:ins w:id="7894" w:author="Merrick, Riki | APHL" w:date="2022-07-17T16:02:00Z"/>
              </w:rPr>
            </w:pPr>
            <w:ins w:id="7895" w:author="Merrick, Riki | APHL" w:date="2022-07-17T16:06:00Z">
              <w:r>
                <w:t>Jurisdiction</w:t>
              </w:r>
            </w:ins>
          </w:p>
        </w:tc>
      </w:tr>
      <w:tr w:rsidR="0095291D" w:rsidRPr="002707CE" w14:paraId="6EE76CB4" w14:textId="77777777" w:rsidTr="005A6711">
        <w:trPr>
          <w:ins w:id="7896" w:author="Merrick, Riki | APHL" w:date="2022-07-17T16:02:00Z"/>
        </w:trPr>
        <w:tc>
          <w:tcPr>
            <w:tcW w:w="2600" w:type="dxa"/>
            <w:shd w:val="clear" w:color="auto" w:fill="F3F3F3"/>
          </w:tcPr>
          <w:p w14:paraId="463B4F63" w14:textId="77777777" w:rsidR="0095291D" w:rsidRPr="002707CE" w:rsidRDefault="0095291D" w:rsidP="005A6711">
            <w:pPr>
              <w:pStyle w:val="OtherTableHeader"/>
              <w:rPr>
                <w:ins w:id="7897" w:author="Merrick, Riki | APHL" w:date="2022-07-17T16:02:00Z"/>
              </w:rPr>
            </w:pPr>
            <w:ins w:id="7898" w:author="Merrick, Riki | APHL" w:date="2022-07-17T16:02:00Z">
              <w:r w:rsidRPr="002707CE">
                <w:t>Description</w:t>
              </w:r>
            </w:ins>
          </w:p>
        </w:tc>
        <w:tc>
          <w:tcPr>
            <w:tcW w:w="6600" w:type="dxa"/>
            <w:shd w:val="clear" w:color="auto" w:fill="auto"/>
          </w:tcPr>
          <w:p w14:paraId="6C616187" w14:textId="1C09FA3E" w:rsidR="0095291D" w:rsidRPr="002707CE" w:rsidRDefault="0095291D" w:rsidP="005A6711">
            <w:pPr>
              <w:pStyle w:val="OtherTableBody"/>
              <w:rPr>
                <w:ins w:id="7899" w:author="Merrick, Riki | APHL" w:date="2022-07-17T16:02:00Z"/>
              </w:rPr>
            </w:pPr>
            <w:ins w:id="7900" w:author="Merrick, Riki | APHL" w:date="2022-07-17T16:02:00Z">
              <w:r w:rsidRPr="002707CE">
                <w:t xml:space="preserve">The domain of possible </w:t>
              </w:r>
              <w:r>
                <w:t xml:space="preserve">concepts used to </w:t>
              </w:r>
            </w:ins>
            <w:ins w:id="7901" w:author="Merrick, Riki | APHL" w:date="2022-07-25T17:28:00Z">
              <w:r w:rsidR="00A40598">
                <w:t xml:space="preserve">identify the jurisdiction that created the </w:t>
              </w:r>
            </w:ins>
            <w:ins w:id="7902" w:author="Merrick, Riki | APHL" w:date="2022-07-17T16:02:00Z">
              <w:r>
                <w:t>document</w:t>
              </w:r>
            </w:ins>
          </w:p>
        </w:tc>
      </w:tr>
      <w:tr w:rsidR="0095291D" w:rsidRPr="002707CE" w14:paraId="58F1D75D" w14:textId="77777777" w:rsidTr="005A6711">
        <w:trPr>
          <w:ins w:id="7903" w:author="Merrick, Riki | APHL" w:date="2022-07-17T16:02:00Z"/>
        </w:trPr>
        <w:tc>
          <w:tcPr>
            <w:tcW w:w="2600" w:type="dxa"/>
            <w:shd w:val="clear" w:color="auto" w:fill="F3F3F3"/>
          </w:tcPr>
          <w:p w14:paraId="3F422E8D" w14:textId="77777777" w:rsidR="0095291D" w:rsidRPr="002707CE" w:rsidRDefault="0095291D" w:rsidP="005A6711">
            <w:pPr>
              <w:pStyle w:val="OtherTableHeader"/>
              <w:rPr>
                <w:ins w:id="7904" w:author="Merrick, Riki | APHL" w:date="2022-07-17T16:02:00Z"/>
              </w:rPr>
            </w:pPr>
            <w:ins w:id="7905" w:author="Merrick, Riki | APHL" w:date="2022-07-17T16:02:00Z">
              <w:r w:rsidRPr="002707CE">
                <w:t>Concept Domain Only</w:t>
              </w:r>
            </w:ins>
          </w:p>
        </w:tc>
        <w:tc>
          <w:tcPr>
            <w:tcW w:w="6600" w:type="dxa"/>
            <w:shd w:val="clear" w:color="auto" w:fill="auto"/>
          </w:tcPr>
          <w:p w14:paraId="6900A61F" w14:textId="6D124498" w:rsidR="0095291D" w:rsidRPr="002707CE" w:rsidRDefault="005C202A" w:rsidP="005A6711">
            <w:pPr>
              <w:pStyle w:val="OtherTableBody"/>
              <w:rPr>
                <w:ins w:id="7906" w:author="Merrick, Riki | APHL" w:date="2022-07-17T16:02:00Z"/>
              </w:rPr>
            </w:pPr>
            <w:ins w:id="7907" w:author="Merrick, Riki | APHL" w:date="2022-08-16T12:28:00Z">
              <w:r>
                <w:t>No</w:t>
              </w:r>
            </w:ins>
          </w:p>
        </w:tc>
      </w:tr>
    </w:tbl>
    <w:p w14:paraId="50DFFE66" w14:textId="77777777" w:rsidR="0095291D" w:rsidRPr="002707CE" w:rsidRDefault="0095291D" w:rsidP="0095291D">
      <w:pPr>
        <w:rPr>
          <w:ins w:id="7908" w:author="Merrick, Riki | APHL" w:date="2022-07-17T16:02:00Z"/>
        </w:rPr>
      </w:pPr>
    </w:p>
    <w:p w14:paraId="3C2F734F" w14:textId="77777777" w:rsidR="0095291D" w:rsidRPr="002707CE" w:rsidRDefault="0095291D" w:rsidP="0095291D">
      <w:pPr>
        <w:pStyle w:val="Subheading"/>
        <w:rPr>
          <w:ins w:id="7909" w:author="Merrick, Riki | APHL" w:date="2022-07-17T16:02:00Z"/>
        </w:rPr>
      </w:pPr>
      <w:ins w:id="7910" w:author="Merrick, Riki | APHL" w:date="2022-07-17T16:02:00Z">
        <w:r>
          <w:t>Code System Identification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5291D" w:rsidRPr="002707CE" w14:paraId="083BBC43" w14:textId="77777777" w:rsidTr="005A6711">
        <w:trPr>
          <w:ins w:id="7911" w:author="Merrick, Riki | APHL" w:date="2022-07-17T16:02:00Z"/>
        </w:trPr>
        <w:tc>
          <w:tcPr>
            <w:tcW w:w="2000" w:type="dxa"/>
            <w:shd w:val="clear" w:color="auto" w:fill="F3F3F3"/>
          </w:tcPr>
          <w:p w14:paraId="036778E4" w14:textId="77777777" w:rsidR="0095291D" w:rsidRPr="002707CE" w:rsidRDefault="0095291D" w:rsidP="005A6711">
            <w:pPr>
              <w:pStyle w:val="OtherTableHeader"/>
              <w:rPr>
                <w:ins w:id="7912" w:author="Merrick, Riki | APHL" w:date="2022-07-17T16:02:00Z"/>
              </w:rPr>
            </w:pPr>
            <w:ins w:id="7913" w:author="Merrick, Riki | APHL" w:date="2022-07-17T16:02:00Z">
              <w:r w:rsidRPr="002707CE">
                <w:t>OID</w:t>
              </w:r>
            </w:ins>
          </w:p>
        </w:tc>
        <w:tc>
          <w:tcPr>
            <w:tcW w:w="7200" w:type="dxa"/>
            <w:shd w:val="clear" w:color="auto" w:fill="auto"/>
          </w:tcPr>
          <w:p w14:paraId="3395787A" w14:textId="77777777" w:rsidR="0095291D" w:rsidRPr="002707CE" w:rsidRDefault="0095291D" w:rsidP="005A6711">
            <w:pPr>
              <w:pStyle w:val="OtherTableBody"/>
              <w:rPr>
                <w:ins w:id="7914" w:author="Merrick, Riki | APHL" w:date="2022-07-17T16:02:00Z"/>
              </w:rPr>
            </w:pPr>
            <w:ins w:id="7915" w:author="Merrick, Riki | APHL" w:date="2022-07-17T16:02:00Z">
              <w:r>
                <w:t>&lt;TBD&gt;</w:t>
              </w:r>
            </w:ins>
          </w:p>
        </w:tc>
      </w:tr>
      <w:tr w:rsidR="0095291D" w:rsidRPr="002707CE" w14:paraId="60EBAC27" w14:textId="77777777" w:rsidTr="005A6711">
        <w:trPr>
          <w:ins w:id="7916" w:author="Merrick, Riki | APHL" w:date="2022-07-17T16:02:00Z"/>
        </w:trPr>
        <w:tc>
          <w:tcPr>
            <w:tcW w:w="2000" w:type="dxa"/>
            <w:shd w:val="clear" w:color="auto" w:fill="F3F3F3"/>
          </w:tcPr>
          <w:p w14:paraId="76B204F1" w14:textId="77777777" w:rsidR="0095291D" w:rsidRPr="002707CE" w:rsidRDefault="0095291D" w:rsidP="005A6711">
            <w:pPr>
              <w:pStyle w:val="OtherTableHeader"/>
              <w:rPr>
                <w:ins w:id="7917" w:author="Merrick, Riki | APHL" w:date="2022-07-17T16:02:00Z"/>
              </w:rPr>
            </w:pPr>
            <w:ins w:id="7918" w:author="Merrick, Riki | APHL" w:date="2022-07-17T16:02:00Z">
              <w:r w:rsidRPr="002707CE">
                <w:t>Version</w:t>
              </w:r>
            </w:ins>
          </w:p>
        </w:tc>
        <w:tc>
          <w:tcPr>
            <w:tcW w:w="7200" w:type="dxa"/>
            <w:shd w:val="clear" w:color="auto" w:fill="auto"/>
          </w:tcPr>
          <w:p w14:paraId="26749101" w14:textId="77777777" w:rsidR="0095291D" w:rsidRDefault="0095291D" w:rsidP="005A6711">
            <w:pPr>
              <w:pStyle w:val="OtherTableBody"/>
              <w:rPr>
                <w:ins w:id="7919" w:author="Merrick, Riki | APHL" w:date="2022-07-17T16:02:00Z"/>
              </w:rPr>
            </w:pPr>
            <w:ins w:id="7920" w:author="Merrick, Riki | APHL" w:date="2022-07-17T16:02:00Z">
              <w:r>
                <w:t>Version 1</w:t>
              </w:r>
            </w:ins>
          </w:p>
        </w:tc>
      </w:tr>
      <w:tr w:rsidR="0095291D" w:rsidRPr="002707CE" w14:paraId="5DC7DAC7" w14:textId="77777777" w:rsidTr="005A6711">
        <w:trPr>
          <w:ins w:id="7921" w:author="Merrick, Riki | APHL" w:date="2022-07-17T16:02:00Z"/>
        </w:trPr>
        <w:tc>
          <w:tcPr>
            <w:tcW w:w="2000" w:type="dxa"/>
            <w:shd w:val="clear" w:color="auto" w:fill="F3F3F3"/>
          </w:tcPr>
          <w:p w14:paraId="4C38375F" w14:textId="77777777" w:rsidR="0095291D" w:rsidRPr="002707CE" w:rsidRDefault="0095291D" w:rsidP="005A6711">
            <w:pPr>
              <w:pStyle w:val="OtherTableHeader"/>
              <w:rPr>
                <w:ins w:id="7922" w:author="Merrick, Riki | APHL" w:date="2022-07-17T16:02:00Z"/>
              </w:rPr>
            </w:pPr>
            <w:proofErr w:type="spellStart"/>
            <w:ins w:id="7923" w:author="Merrick, Riki | APHL" w:date="2022-07-17T16:02:00Z">
              <w:r w:rsidRPr="002707CE">
                <w:t>symbolicName</w:t>
              </w:r>
              <w:proofErr w:type="spellEnd"/>
            </w:ins>
          </w:p>
        </w:tc>
        <w:tc>
          <w:tcPr>
            <w:tcW w:w="7200" w:type="dxa"/>
            <w:shd w:val="clear" w:color="auto" w:fill="auto"/>
          </w:tcPr>
          <w:p w14:paraId="23B1243C" w14:textId="21CBB4EC" w:rsidR="0095291D" w:rsidRPr="002707CE" w:rsidRDefault="00A40598" w:rsidP="005A6711">
            <w:pPr>
              <w:pStyle w:val="OtherTableBody"/>
              <w:rPr>
                <w:ins w:id="7924" w:author="Merrick, Riki | APHL" w:date="2022-07-17T16:02:00Z"/>
              </w:rPr>
            </w:pPr>
            <w:ins w:id="7925" w:author="Merrick, Riki | APHL" w:date="2022-07-25T17:28:00Z">
              <w:r>
                <w:t>Jurisdiction</w:t>
              </w:r>
            </w:ins>
          </w:p>
        </w:tc>
      </w:tr>
      <w:tr w:rsidR="0095291D" w:rsidRPr="002707CE" w14:paraId="5072B029" w14:textId="77777777" w:rsidTr="005A6711">
        <w:trPr>
          <w:ins w:id="7926" w:author="Merrick, Riki | APHL" w:date="2022-07-17T16:02:00Z"/>
        </w:trPr>
        <w:tc>
          <w:tcPr>
            <w:tcW w:w="2000" w:type="dxa"/>
            <w:shd w:val="clear" w:color="auto" w:fill="F3F3F3"/>
          </w:tcPr>
          <w:p w14:paraId="5720DAFC" w14:textId="77777777" w:rsidR="0095291D" w:rsidRPr="002707CE" w:rsidRDefault="0095291D" w:rsidP="005A6711">
            <w:pPr>
              <w:pStyle w:val="OtherTableHeader"/>
              <w:rPr>
                <w:ins w:id="7927" w:author="Merrick, Riki | APHL" w:date="2022-07-17T16:02:00Z"/>
              </w:rPr>
            </w:pPr>
            <w:ins w:id="7928" w:author="Merrick, Riki | APHL" w:date="2022-07-17T16:02:00Z">
              <w:r w:rsidRPr="002707CE">
                <w:t>Description</w:t>
              </w:r>
            </w:ins>
          </w:p>
        </w:tc>
        <w:tc>
          <w:tcPr>
            <w:tcW w:w="7200" w:type="dxa"/>
            <w:shd w:val="clear" w:color="auto" w:fill="auto"/>
          </w:tcPr>
          <w:p w14:paraId="227DD575" w14:textId="77777777" w:rsidR="0095291D" w:rsidRPr="002707CE" w:rsidRDefault="0095291D" w:rsidP="005A6711">
            <w:pPr>
              <w:pStyle w:val="OtherTableBody"/>
              <w:rPr>
                <w:ins w:id="7929" w:author="Merrick, Riki | APHL" w:date="2022-07-17T16:02:00Z"/>
              </w:rPr>
            </w:pPr>
          </w:p>
        </w:tc>
      </w:tr>
    </w:tbl>
    <w:p w14:paraId="5ADCF9BF" w14:textId="77777777" w:rsidR="0095291D" w:rsidRPr="002707CE" w:rsidRDefault="0095291D" w:rsidP="0095291D">
      <w:pPr>
        <w:rPr>
          <w:ins w:id="7930" w:author="Merrick, Riki | APHL" w:date="2022-07-17T16:02:00Z"/>
        </w:rPr>
      </w:pPr>
    </w:p>
    <w:p w14:paraId="6A6600F5" w14:textId="77777777" w:rsidR="0095291D" w:rsidRPr="002707CE" w:rsidRDefault="0095291D" w:rsidP="0095291D">
      <w:pPr>
        <w:pStyle w:val="Subheading"/>
        <w:rPr>
          <w:ins w:id="7931" w:author="Merrick, Riki | APHL" w:date="2022-07-17T16:02:00Z"/>
        </w:rPr>
      </w:pPr>
      <w:ins w:id="7932" w:author="Merrick, Riki | APHL" w:date="2022-07-17T16:02:00Z">
        <w:r>
          <w:t>Value Set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5291D" w:rsidRPr="002707CE" w14:paraId="569C856C" w14:textId="77777777" w:rsidTr="005A6711">
        <w:trPr>
          <w:ins w:id="7933" w:author="Merrick, Riki | APHL" w:date="2022-07-17T16:02:00Z"/>
        </w:trPr>
        <w:tc>
          <w:tcPr>
            <w:tcW w:w="2800" w:type="dxa"/>
            <w:shd w:val="clear" w:color="auto" w:fill="F3F3F3"/>
          </w:tcPr>
          <w:p w14:paraId="663F9869" w14:textId="77777777" w:rsidR="0095291D" w:rsidRPr="002707CE" w:rsidRDefault="0095291D" w:rsidP="005A6711">
            <w:pPr>
              <w:pStyle w:val="OtherTableHeader"/>
              <w:rPr>
                <w:ins w:id="7934" w:author="Merrick, Riki | APHL" w:date="2022-07-17T16:02:00Z"/>
              </w:rPr>
            </w:pPr>
            <w:ins w:id="7935" w:author="Merrick, Riki | APHL" w:date="2022-07-17T16:02:00Z">
              <w:r w:rsidRPr="002707CE">
                <w:t>OID</w:t>
              </w:r>
            </w:ins>
          </w:p>
        </w:tc>
        <w:tc>
          <w:tcPr>
            <w:tcW w:w="6400" w:type="dxa"/>
            <w:shd w:val="clear" w:color="auto" w:fill="auto"/>
          </w:tcPr>
          <w:p w14:paraId="30C6D314" w14:textId="77777777" w:rsidR="0095291D" w:rsidRPr="002707CE" w:rsidRDefault="0095291D" w:rsidP="005A6711">
            <w:pPr>
              <w:pStyle w:val="OtherTableBody"/>
              <w:rPr>
                <w:ins w:id="7936" w:author="Merrick, Riki | APHL" w:date="2022-07-17T16:02:00Z"/>
              </w:rPr>
            </w:pPr>
            <w:ins w:id="7937" w:author="Merrick, Riki | APHL" w:date="2022-07-17T16:02:00Z">
              <w:r>
                <w:t>&lt;TBD&gt;</w:t>
              </w:r>
            </w:ins>
          </w:p>
        </w:tc>
      </w:tr>
      <w:tr w:rsidR="0095291D" w:rsidRPr="002707CE" w14:paraId="0FBC1287" w14:textId="77777777" w:rsidTr="005A6711">
        <w:trPr>
          <w:ins w:id="7938" w:author="Merrick, Riki | APHL" w:date="2022-07-17T16:02:00Z"/>
        </w:trPr>
        <w:tc>
          <w:tcPr>
            <w:tcW w:w="2800" w:type="dxa"/>
            <w:shd w:val="clear" w:color="auto" w:fill="F3F3F3"/>
          </w:tcPr>
          <w:p w14:paraId="4DB7744C" w14:textId="77777777" w:rsidR="0095291D" w:rsidRPr="002707CE" w:rsidRDefault="0095291D" w:rsidP="005A6711">
            <w:pPr>
              <w:pStyle w:val="OtherTableHeader"/>
              <w:rPr>
                <w:ins w:id="7939" w:author="Merrick, Riki | APHL" w:date="2022-07-17T16:02:00Z"/>
              </w:rPr>
            </w:pPr>
            <w:proofErr w:type="spellStart"/>
            <w:ins w:id="7940" w:author="Merrick, Riki | APHL" w:date="2022-07-17T16:02:00Z">
              <w:r w:rsidRPr="002707CE">
                <w:t>symbolicName</w:t>
              </w:r>
              <w:proofErr w:type="spellEnd"/>
            </w:ins>
          </w:p>
        </w:tc>
        <w:tc>
          <w:tcPr>
            <w:tcW w:w="6400" w:type="dxa"/>
            <w:shd w:val="clear" w:color="auto" w:fill="auto"/>
          </w:tcPr>
          <w:p w14:paraId="11F56F50" w14:textId="790AD4B5" w:rsidR="0095291D" w:rsidRPr="002707CE" w:rsidRDefault="0095291D" w:rsidP="005A6711">
            <w:pPr>
              <w:pStyle w:val="OtherTableBody"/>
              <w:rPr>
                <w:ins w:id="7941" w:author="Merrick, Riki | APHL" w:date="2022-07-17T16:02:00Z"/>
              </w:rPr>
            </w:pPr>
            <w:ins w:id="7942" w:author="Merrick, Riki | APHL" w:date="2022-07-17T16:02:00Z">
              <w:r w:rsidRPr="002707CE">
                <w:t>hl7VS-</w:t>
              </w:r>
              <w:r>
                <w:t xml:space="preserve"> </w:t>
              </w:r>
            </w:ins>
            <w:ins w:id="7943" w:author="Merrick, Riki | APHL" w:date="2022-07-25T17:28:00Z">
              <w:r w:rsidR="00A40598">
                <w:t>jurisdiction</w:t>
              </w:r>
            </w:ins>
          </w:p>
        </w:tc>
      </w:tr>
      <w:tr w:rsidR="00B677E5" w:rsidRPr="002707CE" w14:paraId="4C6ACCE4" w14:textId="77777777" w:rsidTr="005A6711">
        <w:trPr>
          <w:ins w:id="7944" w:author="Merrick, Riki | APHL" w:date="2022-08-16T14:27:00Z"/>
        </w:trPr>
        <w:tc>
          <w:tcPr>
            <w:tcW w:w="2800" w:type="dxa"/>
            <w:shd w:val="clear" w:color="auto" w:fill="F3F3F3"/>
          </w:tcPr>
          <w:p w14:paraId="53446E85" w14:textId="6DF81F33" w:rsidR="00B677E5" w:rsidRPr="002707CE" w:rsidRDefault="00B677E5" w:rsidP="005A6711">
            <w:pPr>
              <w:pStyle w:val="OtherTableHeader"/>
              <w:rPr>
                <w:ins w:id="7945" w:author="Merrick, Riki | APHL" w:date="2022-08-16T14:27:00Z"/>
              </w:rPr>
            </w:pPr>
            <w:ins w:id="7946" w:author="Merrick, Riki | APHL" w:date="2022-08-16T14:27:00Z">
              <w:r>
                <w:t xml:space="preserve">Web </w:t>
              </w:r>
            </w:ins>
            <w:ins w:id="7947" w:author="Merrick, Riki | APHL" w:date="2022-08-16T14:28:00Z">
              <w:r>
                <w:t>Rendering</w:t>
              </w:r>
            </w:ins>
          </w:p>
        </w:tc>
        <w:tc>
          <w:tcPr>
            <w:tcW w:w="6400" w:type="dxa"/>
            <w:shd w:val="clear" w:color="auto" w:fill="auto"/>
          </w:tcPr>
          <w:p w14:paraId="0350C38E" w14:textId="35EC5253" w:rsidR="00B677E5" w:rsidRPr="00B677E5" w:rsidRDefault="002A7E8F" w:rsidP="005A6711">
            <w:pPr>
              <w:pStyle w:val="OtherTableBody"/>
              <w:rPr>
                <w:ins w:id="7948" w:author="Merrick, Riki | APHL" w:date="2022-08-16T14:27:00Z"/>
                <w:szCs w:val="16"/>
              </w:rPr>
            </w:pPr>
            <w:ins w:id="7949" w:author="Merrick, Riki | APHL" w:date="2022-08-16T14:32:00Z">
              <w:r>
                <w:rPr>
                  <w:szCs w:val="16"/>
                </w:rPr>
                <w:fldChar w:fldCharType="begin"/>
              </w:r>
              <w:r>
                <w:rPr>
                  <w:szCs w:val="16"/>
                </w:rPr>
                <w:instrText xml:space="preserve"> HYPERLINK "</w:instrText>
              </w:r>
              <w:r w:rsidRPr="002A7E8F">
                <w:rPr>
                  <w:szCs w:val="16"/>
                </w:rPr>
                <w:instrText>https://hl7.org/fhir/valueset-jurisdiction.html</w:instrText>
              </w:r>
              <w:r>
                <w:rPr>
                  <w:szCs w:val="16"/>
                </w:rPr>
                <w:instrText xml:space="preserve">" </w:instrText>
              </w:r>
              <w:r>
                <w:rPr>
                  <w:szCs w:val="16"/>
                </w:rPr>
                <w:fldChar w:fldCharType="separate"/>
              </w:r>
              <w:r w:rsidRPr="00307BB2">
                <w:rPr>
                  <w:rStyle w:val="Hyperlink"/>
                  <w:rFonts w:ascii="Times New Roman" w:hAnsi="Times New Roman" w:cs="Times New Roman"/>
                  <w:szCs w:val="16"/>
                </w:rPr>
                <w:t>https://hl7.org/fhir/valueset-jurisdiction.html</w:t>
              </w:r>
              <w:r>
                <w:rPr>
                  <w:szCs w:val="16"/>
                </w:rPr>
                <w:fldChar w:fldCharType="end"/>
              </w:r>
              <w:r>
                <w:rPr>
                  <w:szCs w:val="16"/>
                </w:rPr>
                <w:t xml:space="preserve"> </w:t>
              </w:r>
            </w:ins>
            <w:ins w:id="7950" w:author="Merrick, Riki | APHL" w:date="2022-08-16T14:28:00Z">
              <w:r w:rsidR="00B677E5" w:rsidRPr="00B677E5">
                <w:rPr>
                  <w:szCs w:val="16"/>
                </w:rPr>
                <w:fldChar w:fldCharType="begin"/>
              </w:r>
              <w:r w:rsidR="00B677E5" w:rsidRPr="00B677E5">
                <w:rPr>
                  <w:szCs w:val="16"/>
                </w:rPr>
                <w:instrText xml:space="preserve"> HYPERLINK "http://hl7.org/fhir/R4/valueset-jurisdiction.html" </w:instrText>
              </w:r>
              <w:r w:rsidR="00000000">
                <w:rPr>
                  <w:szCs w:val="16"/>
                </w:rPr>
                <w:fldChar w:fldCharType="separate"/>
              </w:r>
              <w:r w:rsidR="00B677E5" w:rsidRPr="00B677E5">
                <w:rPr>
                  <w:szCs w:val="16"/>
                </w:rPr>
                <w:fldChar w:fldCharType="end"/>
              </w:r>
              <w:r w:rsidR="00B677E5">
                <w:rPr>
                  <w:szCs w:val="16"/>
                </w:rPr>
                <w:t>for ballot</w:t>
              </w:r>
            </w:ins>
          </w:p>
        </w:tc>
      </w:tr>
      <w:tr w:rsidR="0095291D" w:rsidRPr="002707CE" w14:paraId="7227FA29" w14:textId="77777777" w:rsidTr="005A6711">
        <w:trPr>
          <w:ins w:id="7951" w:author="Merrick, Riki | APHL" w:date="2022-07-17T16:02:00Z"/>
        </w:trPr>
        <w:tc>
          <w:tcPr>
            <w:tcW w:w="2800" w:type="dxa"/>
            <w:shd w:val="clear" w:color="auto" w:fill="F3F3F3"/>
          </w:tcPr>
          <w:p w14:paraId="3D1F7CF1" w14:textId="77777777" w:rsidR="0095291D" w:rsidRPr="002707CE" w:rsidRDefault="0095291D" w:rsidP="005A6711">
            <w:pPr>
              <w:pStyle w:val="OtherTableHeader"/>
              <w:rPr>
                <w:ins w:id="7952" w:author="Merrick, Riki | APHL" w:date="2022-07-17T16:02:00Z"/>
              </w:rPr>
            </w:pPr>
            <w:ins w:id="7953" w:author="Merrick, Riki | APHL" w:date="2022-07-17T16:02:00Z">
              <w:r w:rsidRPr="002707CE">
                <w:t>Description</w:t>
              </w:r>
            </w:ins>
          </w:p>
        </w:tc>
        <w:tc>
          <w:tcPr>
            <w:tcW w:w="6400" w:type="dxa"/>
            <w:shd w:val="clear" w:color="auto" w:fill="auto"/>
          </w:tcPr>
          <w:p w14:paraId="7C08F05B" w14:textId="715AC8BF" w:rsidR="0095291D" w:rsidRDefault="0095291D" w:rsidP="005A6711">
            <w:pPr>
              <w:pStyle w:val="OtherTableBody"/>
              <w:rPr>
                <w:ins w:id="7954" w:author="Merrick, Riki | APHL" w:date="2022-07-17T16:02:00Z"/>
              </w:rPr>
            </w:pPr>
            <w:ins w:id="7955" w:author="Merrick, Riki | APHL" w:date="2022-07-17T16:02:00Z">
              <w:r w:rsidRPr="002707CE">
                <w:t>Co</w:t>
              </w:r>
            </w:ins>
            <w:ins w:id="7956" w:author="Merrick, Riki | APHL" w:date="2022-07-17T16:31:00Z">
              <w:r w:rsidR="00427CB8">
                <w:t>des</w:t>
              </w:r>
            </w:ins>
            <w:ins w:id="7957" w:author="Merrick, Riki | APHL" w:date="2022-07-17T16:02:00Z">
              <w:r w:rsidRPr="002707CE">
                <w:t xml:space="preserve"> specifying </w:t>
              </w:r>
              <w:r>
                <w:t xml:space="preserve">concepts used to </w:t>
              </w:r>
            </w:ins>
            <w:ins w:id="7958" w:author="Merrick, Riki | APHL" w:date="2022-07-25T17:29:00Z">
              <w:r w:rsidR="00A40598">
                <w:t xml:space="preserve">identify the jurisdiction that created the </w:t>
              </w:r>
            </w:ins>
            <w:ins w:id="7959" w:author="Merrick, Riki | APHL" w:date="2022-08-16T12:25:00Z">
              <w:r w:rsidR="008C1A74">
                <w:t>d</w:t>
              </w:r>
            </w:ins>
            <w:ins w:id="7960" w:author="Merrick, Riki | APHL" w:date="2022-07-25T17:29:00Z">
              <w:r w:rsidR="00A40598">
                <w:t>ocument</w:t>
              </w:r>
            </w:ins>
          </w:p>
          <w:p w14:paraId="7DF9C5D8" w14:textId="77777777" w:rsidR="0095291D" w:rsidRPr="002707CE" w:rsidRDefault="0095291D" w:rsidP="005A6711">
            <w:pPr>
              <w:pStyle w:val="OtherTableBody"/>
              <w:rPr>
                <w:ins w:id="7961" w:author="Merrick, Riki | APHL" w:date="2022-07-17T16:02:00Z"/>
              </w:rPr>
            </w:pPr>
            <w:ins w:id="7962" w:author="Merrick, Riki | APHL" w:date="2022-07-17T16:02:00Z">
              <w:r w:rsidRPr="002707CE">
                <w:t xml:space="preserve">Used in HL7 Version 2.x messages in the </w:t>
              </w:r>
              <w:r>
                <w:t>GSR</w:t>
              </w:r>
              <w:r w:rsidRPr="002707CE">
                <w:t xml:space="preserve"> segment.</w:t>
              </w:r>
            </w:ins>
          </w:p>
        </w:tc>
      </w:tr>
      <w:tr w:rsidR="0095291D" w:rsidRPr="002707CE" w14:paraId="1AFC701D" w14:textId="77777777" w:rsidTr="005A6711">
        <w:trPr>
          <w:ins w:id="7963" w:author="Merrick, Riki | APHL" w:date="2022-07-17T16:02:00Z"/>
        </w:trPr>
        <w:tc>
          <w:tcPr>
            <w:tcW w:w="2800" w:type="dxa"/>
            <w:shd w:val="clear" w:color="auto" w:fill="F3F3F3"/>
          </w:tcPr>
          <w:p w14:paraId="02B4D921" w14:textId="77777777" w:rsidR="0095291D" w:rsidRPr="002707CE" w:rsidRDefault="0095291D" w:rsidP="005A6711">
            <w:pPr>
              <w:pStyle w:val="OtherTableHeader"/>
              <w:rPr>
                <w:ins w:id="7964" w:author="Merrick, Riki | APHL" w:date="2022-07-17T16:02:00Z"/>
              </w:rPr>
            </w:pPr>
            <w:ins w:id="7965" w:author="Merrick, Riki | APHL" w:date="2022-07-17T16:02:00Z">
              <w:r w:rsidRPr="002707CE">
                <w:t>Content Logical Definition</w:t>
              </w:r>
            </w:ins>
          </w:p>
        </w:tc>
        <w:tc>
          <w:tcPr>
            <w:tcW w:w="6400" w:type="dxa"/>
            <w:shd w:val="clear" w:color="auto" w:fill="auto"/>
          </w:tcPr>
          <w:p w14:paraId="6EFA7F8E" w14:textId="77777777" w:rsidR="0095291D" w:rsidRPr="002707CE" w:rsidRDefault="0095291D" w:rsidP="005A6711">
            <w:pPr>
              <w:pStyle w:val="OtherTableBody"/>
              <w:rPr>
                <w:ins w:id="7966" w:author="Merrick, Riki | APHL" w:date="2022-07-17T16:02:00Z"/>
              </w:rPr>
            </w:pPr>
            <w:ins w:id="7967" w:author="Merrick, Riki | APHL" w:date="2022-07-17T16:02:00Z">
              <w:r>
                <w:t>All codes from the code system.</w:t>
              </w:r>
            </w:ins>
          </w:p>
        </w:tc>
      </w:tr>
    </w:tbl>
    <w:p w14:paraId="6165C6F3" w14:textId="77777777" w:rsidR="0095291D" w:rsidRPr="002707CE" w:rsidRDefault="0095291D" w:rsidP="0095291D">
      <w:pPr>
        <w:rPr>
          <w:ins w:id="7968" w:author="Merrick, Riki | APHL" w:date="2022-07-17T16:02:00Z"/>
        </w:rPr>
      </w:pPr>
    </w:p>
    <w:p w14:paraId="188E3DE2" w14:textId="77777777" w:rsidR="0095291D" w:rsidRPr="002707CE" w:rsidRDefault="0095291D" w:rsidP="0095291D">
      <w:pPr>
        <w:pStyle w:val="Subheading"/>
        <w:rPr>
          <w:ins w:id="7969" w:author="Merrick, Riki | APHL" w:date="2022-07-17T16:02:00Z"/>
        </w:rPr>
      </w:pPr>
      <w:ins w:id="7970" w:author="Merrick, Riki | APHL" w:date="2022-07-17T16:02:00Z">
        <w:r>
          <w:t>Binding Information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5291D" w:rsidRPr="002707CE" w14:paraId="24A2D606" w14:textId="77777777" w:rsidTr="005A6711">
        <w:trPr>
          <w:ins w:id="7971" w:author="Merrick, Riki | APHL" w:date="2022-07-17T16:02:00Z"/>
        </w:trPr>
        <w:tc>
          <w:tcPr>
            <w:tcW w:w="1800" w:type="dxa"/>
            <w:shd w:val="clear" w:color="auto" w:fill="F3F3F3"/>
          </w:tcPr>
          <w:p w14:paraId="23E8C645" w14:textId="77777777" w:rsidR="0095291D" w:rsidRPr="002707CE" w:rsidRDefault="0095291D" w:rsidP="005A6711">
            <w:pPr>
              <w:pStyle w:val="OtherTableHeader"/>
              <w:rPr>
                <w:ins w:id="7972" w:author="Merrick, Riki | APHL" w:date="2022-07-17T16:02:00Z"/>
              </w:rPr>
            </w:pPr>
            <w:ins w:id="7973" w:author="Merrick, Riki | APHL" w:date="2022-07-17T16:02:00Z">
              <w:r w:rsidRPr="002707CE">
                <w:t>Realm</w:t>
              </w:r>
            </w:ins>
          </w:p>
        </w:tc>
        <w:tc>
          <w:tcPr>
            <w:tcW w:w="2400" w:type="dxa"/>
            <w:shd w:val="clear" w:color="auto" w:fill="auto"/>
          </w:tcPr>
          <w:p w14:paraId="340AFD44" w14:textId="77777777" w:rsidR="0095291D" w:rsidRPr="002707CE" w:rsidRDefault="0095291D" w:rsidP="005A6711">
            <w:pPr>
              <w:pStyle w:val="OtherTableBody"/>
              <w:rPr>
                <w:ins w:id="7974" w:author="Merrick, Riki | APHL" w:date="2022-07-17T16:02:00Z"/>
              </w:rPr>
            </w:pPr>
            <w:ins w:id="7975" w:author="Merrick, Riki | APHL" w:date="2022-07-17T16:02:00Z">
              <w:r>
                <w:t>Example</w:t>
              </w:r>
            </w:ins>
          </w:p>
        </w:tc>
      </w:tr>
    </w:tbl>
    <w:p w14:paraId="15F96020" w14:textId="77777777" w:rsidR="0095291D" w:rsidRPr="002707CE" w:rsidRDefault="0095291D" w:rsidP="0095291D">
      <w:pPr>
        <w:rPr>
          <w:ins w:id="7976" w:author="Merrick, Riki | APHL" w:date="2022-07-17T16:02:00Z"/>
        </w:rPr>
      </w:pPr>
    </w:p>
    <w:p w14:paraId="1AE96B18" w14:textId="77777777" w:rsidR="0095291D" w:rsidRPr="002707CE" w:rsidRDefault="0095291D" w:rsidP="0095291D">
      <w:pPr>
        <w:pStyle w:val="Subheading"/>
        <w:rPr>
          <w:ins w:id="7977" w:author="Merrick, Riki | APHL" w:date="2022-07-17T16:02:00Z"/>
        </w:rPr>
      </w:pPr>
      <w:ins w:id="7978" w:author="Merrick, Riki | APHL" w:date="2022-07-17T16:02:00Z">
        <w:r>
          <w:t>Table Metadata</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5291D" w:rsidRPr="002707CE" w14:paraId="5928878D" w14:textId="77777777" w:rsidTr="005A6711">
        <w:trPr>
          <w:ins w:id="7979" w:author="Merrick, Riki | APHL" w:date="2022-07-17T16:02:00Z"/>
        </w:trPr>
        <w:tc>
          <w:tcPr>
            <w:tcW w:w="2600" w:type="dxa"/>
            <w:shd w:val="clear" w:color="auto" w:fill="F3F3F3"/>
          </w:tcPr>
          <w:p w14:paraId="07BE256E" w14:textId="77777777" w:rsidR="0095291D" w:rsidRPr="002707CE" w:rsidRDefault="0095291D" w:rsidP="005A6711">
            <w:pPr>
              <w:pStyle w:val="OtherTableHeader"/>
              <w:rPr>
                <w:ins w:id="7980" w:author="Merrick, Riki | APHL" w:date="2022-07-17T16:02:00Z"/>
              </w:rPr>
            </w:pPr>
            <w:ins w:id="7981" w:author="Merrick, Riki | APHL" w:date="2022-07-17T16:02:00Z">
              <w:r w:rsidRPr="002707CE">
                <w:t>Table</w:t>
              </w:r>
            </w:ins>
          </w:p>
        </w:tc>
        <w:tc>
          <w:tcPr>
            <w:tcW w:w="6600" w:type="dxa"/>
            <w:shd w:val="clear" w:color="auto" w:fill="auto"/>
          </w:tcPr>
          <w:p w14:paraId="24AE98CC" w14:textId="77777777" w:rsidR="0095291D" w:rsidRPr="002707CE" w:rsidRDefault="0095291D" w:rsidP="005A6711">
            <w:pPr>
              <w:pStyle w:val="OtherTableBody"/>
              <w:rPr>
                <w:ins w:id="7982" w:author="Merrick, Riki | APHL" w:date="2022-07-17T16:02:00Z"/>
              </w:rPr>
            </w:pPr>
            <w:ins w:id="7983" w:author="Merrick, Riki | APHL" w:date="2022-07-17T16:02:00Z">
              <w:r>
                <w:t>&lt;FRANK TO ASSIGN&gt;</w:t>
              </w:r>
            </w:ins>
          </w:p>
        </w:tc>
      </w:tr>
      <w:tr w:rsidR="0095291D" w:rsidRPr="002707CE" w14:paraId="775C8A7F" w14:textId="77777777" w:rsidTr="005A6711">
        <w:trPr>
          <w:ins w:id="7984" w:author="Merrick, Riki | APHL" w:date="2022-07-17T16:02:00Z"/>
        </w:trPr>
        <w:tc>
          <w:tcPr>
            <w:tcW w:w="2600" w:type="dxa"/>
            <w:shd w:val="clear" w:color="auto" w:fill="F3F3F3"/>
          </w:tcPr>
          <w:p w14:paraId="02E503F8" w14:textId="77777777" w:rsidR="0095291D" w:rsidRPr="002707CE" w:rsidRDefault="0095291D" w:rsidP="005A6711">
            <w:pPr>
              <w:pStyle w:val="OtherTableHeader"/>
              <w:rPr>
                <w:ins w:id="7985" w:author="Merrick, Riki | APHL" w:date="2022-07-17T16:02:00Z"/>
              </w:rPr>
            </w:pPr>
            <w:ins w:id="7986" w:author="Merrick, Riki | APHL" w:date="2022-07-17T16:02:00Z">
              <w:r w:rsidRPr="002707CE">
                <w:t>Description</w:t>
              </w:r>
            </w:ins>
          </w:p>
        </w:tc>
        <w:tc>
          <w:tcPr>
            <w:tcW w:w="6600" w:type="dxa"/>
            <w:shd w:val="clear" w:color="auto" w:fill="auto"/>
          </w:tcPr>
          <w:p w14:paraId="26D5E91B" w14:textId="78FA3F44" w:rsidR="0095291D" w:rsidRPr="002707CE" w:rsidRDefault="0095291D" w:rsidP="005A6711">
            <w:pPr>
              <w:pStyle w:val="OtherTableBody"/>
              <w:rPr>
                <w:ins w:id="7987" w:author="Merrick, Riki | APHL" w:date="2022-07-17T16:02:00Z"/>
              </w:rPr>
            </w:pPr>
            <w:ins w:id="7988" w:author="Merrick, Riki | APHL" w:date="2022-07-17T16:02:00Z">
              <w:r w:rsidRPr="002707CE">
                <w:t xml:space="preserve">Table of codes </w:t>
              </w:r>
            </w:ins>
            <w:ins w:id="7989" w:author="Merrick, Riki | APHL" w:date="2022-07-25T17:29:00Z">
              <w:r w:rsidR="004675B6">
                <w:t xml:space="preserve">that </w:t>
              </w:r>
              <w:r w:rsidR="00A40598">
                <w:t>identify the jurisdiction that created the document</w:t>
              </w:r>
            </w:ins>
          </w:p>
        </w:tc>
      </w:tr>
      <w:tr w:rsidR="0095291D" w:rsidRPr="002707CE" w14:paraId="3DFADCBE" w14:textId="77777777" w:rsidTr="005A6711">
        <w:trPr>
          <w:ins w:id="7990" w:author="Merrick, Riki | APHL" w:date="2022-07-17T16:02:00Z"/>
        </w:trPr>
        <w:tc>
          <w:tcPr>
            <w:tcW w:w="2600" w:type="dxa"/>
            <w:shd w:val="clear" w:color="auto" w:fill="F3F3F3"/>
          </w:tcPr>
          <w:p w14:paraId="343A2B3D" w14:textId="77777777" w:rsidR="0095291D" w:rsidRPr="002707CE" w:rsidRDefault="0095291D" w:rsidP="005A6711">
            <w:pPr>
              <w:pStyle w:val="OtherTableHeader"/>
              <w:rPr>
                <w:ins w:id="7991" w:author="Merrick, Riki | APHL" w:date="2022-07-17T16:02:00Z"/>
              </w:rPr>
            </w:pPr>
            <w:ins w:id="7992" w:author="Merrick, Riki | APHL" w:date="2022-07-17T16:02:00Z">
              <w:r w:rsidRPr="002707CE">
                <w:t>Type</w:t>
              </w:r>
            </w:ins>
          </w:p>
        </w:tc>
        <w:tc>
          <w:tcPr>
            <w:tcW w:w="6600" w:type="dxa"/>
            <w:shd w:val="clear" w:color="auto" w:fill="auto"/>
          </w:tcPr>
          <w:p w14:paraId="36999BCD" w14:textId="77777777" w:rsidR="0095291D" w:rsidRPr="002707CE" w:rsidRDefault="0095291D" w:rsidP="005A6711">
            <w:pPr>
              <w:pStyle w:val="OtherTableBody"/>
              <w:rPr>
                <w:ins w:id="7993" w:author="Merrick, Riki | APHL" w:date="2022-07-17T16:02:00Z"/>
              </w:rPr>
            </w:pPr>
            <w:ins w:id="7994" w:author="Merrick, Riki | APHL" w:date="2022-07-17T16:02:00Z">
              <w:r>
                <w:t>User</w:t>
              </w:r>
            </w:ins>
          </w:p>
        </w:tc>
      </w:tr>
      <w:tr w:rsidR="0095291D" w:rsidRPr="002707CE" w14:paraId="37DB05CB" w14:textId="77777777" w:rsidTr="005A6711">
        <w:trPr>
          <w:ins w:id="7995" w:author="Merrick, Riki | APHL" w:date="2022-07-17T16:02:00Z"/>
        </w:trPr>
        <w:tc>
          <w:tcPr>
            <w:tcW w:w="2600" w:type="dxa"/>
            <w:shd w:val="clear" w:color="auto" w:fill="F3F3F3"/>
          </w:tcPr>
          <w:p w14:paraId="5BF3339F" w14:textId="77777777" w:rsidR="0095291D" w:rsidRPr="002707CE" w:rsidRDefault="0095291D" w:rsidP="005A6711">
            <w:pPr>
              <w:pStyle w:val="OtherTableHeader"/>
              <w:rPr>
                <w:ins w:id="7996" w:author="Merrick, Riki | APHL" w:date="2022-07-17T16:02:00Z"/>
              </w:rPr>
            </w:pPr>
            <w:ins w:id="7997" w:author="Merrick, Riki | APHL" w:date="2022-07-17T16:02:00Z">
              <w:r w:rsidRPr="002707CE">
                <w:t>Steward</w:t>
              </w:r>
            </w:ins>
          </w:p>
        </w:tc>
        <w:tc>
          <w:tcPr>
            <w:tcW w:w="6600" w:type="dxa"/>
            <w:shd w:val="clear" w:color="auto" w:fill="auto"/>
          </w:tcPr>
          <w:p w14:paraId="1C10495C" w14:textId="77777777" w:rsidR="0095291D" w:rsidRPr="002707CE" w:rsidRDefault="0095291D" w:rsidP="005A6711">
            <w:pPr>
              <w:pStyle w:val="OtherTableBody"/>
              <w:rPr>
                <w:ins w:id="7998" w:author="Merrick, Riki | APHL" w:date="2022-07-17T16:02:00Z"/>
              </w:rPr>
            </w:pPr>
            <w:ins w:id="7999" w:author="Merrick, Riki | APHL" w:date="2022-07-17T16:02:00Z">
              <w:r w:rsidRPr="002707CE">
                <w:t>PA</w:t>
              </w:r>
            </w:ins>
          </w:p>
        </w:tc>
      </w:tr>
      <w:tr w:rsidR="0095291D" w:rsidRPr="002707CE" w14:paraId="0B023FA4" w14:textId="77777777" w:rsidTr="005A6711">
        <w:trPr>
          <w:ins w:id="8000" w:author="Merrick, Riki | APHL" w:date="2022-07-17T16:02:00Z"/>
        </w:trPr>
        <w:tc>
          <w:tcPr>
            <w:tcW w:w="2600" w:type="dxa"/>
            <w:shd w:val="clear" w:color="auto" w:fill="F3F3F3"/>
          </w:tcPr>
          <w:p w14:paraId="687A1F80" w14:textId="77777777" w:rsidR="0095291D" w:rsidRPr="002707CE" w:rsidRDefault="0095291D" w:rsidP="005A6711">
            <w:pPr>
              <w:pStyle w:val="OtherTableHeader"/>
              <w:rPr>
                <w:ins w:id="8001" w:author="Merrick, Riki | APHL" w:date="2022-07-17T16:02:00Z"/>
              </w:rPr>
            </w:pPr>
            <w:ins w:id="8002" w:author="Merrick, Riki | APHL" w:date="2022-07-17T16:02:00Z">
              <w:r w:rsidRPr="002707CE">
                <w:t>where used</w:t>
              </w:r>
            </w:ins>
          </w:p>
        </w:tc>
        <w:tc>
          <w:tcPr>
            <w:tcW w:w="6600" w:type="dxa"/>
            <w:shd w:val="clear" w:color="auto" w:fill="auto"/>
          </w:tcPr>
          <w:p w14:paraId="30175AC7" w14:textId="5F9E24F5" w:rsidR="0095291D" w:rsidRPr="002707CE" w:rsidRDefault="0071789F" w:rsidP="005A6711">
            <w:pPr>
              <w:pStyle w:val="OtherTableBody"/>
              <w:rPr>
                <w:ins w:id="8003" w:author="Merrick, Riki | APHL" w:date="2022-07-17T16:02:00Z"/>
              </w:rPr>
            </w:pPr>
            <w:ins w:id="8004" w:author="Merrick, Riki | APHL" w:date="2022-07-17T16:12:00Z">
              <w:r>
                <w:t>GSR-</w:t>
              </w:r>
            </w:ins>
            <w:ins w:id="8005" w:author="Merrick, Riki | APHL" w:date="2022-07-25T17:27:00Z">
              <w:r w:rsidR="00A40598">
                <w:t>8</w:t>
              </w:r>
            </w:ins>
          </w:p>
        </w:tc>
      </w:tr>
      <w:tr w:rsidR="0095291D" w:rsidRPr="002707CE" w14:paraId="56761FE3" w14:textId="77777777" w:rsidTr="005A6711">
        <w:trPr>
          <w:ins w:id="8006" w:author="Merrick, Riki | APHL" w:date="2022-07-17T16:02:00Z"/>
        </w:trPr>
        <w:tc>
          <w:tcPr>
            <w:tcW w:w="2600" w:type="dxa"/>
            <w:shd w:val="clear" w:color="auto" w:fill="F3F3F3"/>
          </w:tcPr>
          <w:p w14:paraId="705024A8" w14:textId="77777777" w:rsidR="0095291D" w:rsidRPr="002707CE" w:rsidRDefault="0095291D" w:rsidP="005A6711">
            <w:pPr>
              <w:pStyle w:val="OtherTableHeader"/>
              <w:rPr>
                <w:ins w:id="8007" w:author="Merrick, Riki | APHL" w:date="2022-07-17T16:02:00Z"/>
              </w:rPr>
            </w:pPr>
            <w:ins w:id="8008" w:author="Merrick, Riki | APHL" w:date="2022-07-17T16:02:00Z">
              <w:r w:rsidRPr="002707CE">
                <w:t>HL7 Version Introduced</w:t>
              </w:r>
            </w:ins>
          </w:p>
        </w:tc>
        <w:tc>
          <w:tcPr>
            <w:tcW w:w="6600" w:type="dxa"/>
            <w:shd w:val="clear" w:color="auto" w:fill="auto"/>
          </w:tcPr>
          <w:p w14:paraId="4D9B3612" w14:textId="77777777" w:rsidR="0095291D" w:rsidRPr="002707CE" w:rsidRDefault="0095291D" w:rsidP="005A6711">
            <w:pPr>
              <w:pStyle w:val="OtherTableBody"/>
              <w:rPr>
                <w:ins w:id="8009" w:author="Merrick, Riki | APHL" w:date="2022-07-17T16:02:00Z"/>
              </w:rPr>
            </w:pPr>
            <w:ins w:id="8010" w:author="Merrick, Riki | APHL" w:date="2022-07-17T16:02:00Z">
              <w:r w:rsidRPr="002707CE">
                <w:t>2.</w:t>
              </w:r>
              <w:r>
                <w:t>9.</w:t>
              </w:r>
              <w:r w:rsidRPr="002707CE">
                <w:t>1</w:t>
              </w:r>
            </w:ins>
          </w:p>
        </w:tc>
      </w:tr>
    </w:tbl>
    <w:p w14:paraId="0CB22F05" w14:textId="77777777" w:rsidR="0095291D" w:rsidRPr="002707CE" w:rsidRDefault="0095291D" w:rsidP="0095291D">
      <w:pPr>
        <w:rPr>
          <w:ins w:id="8011" w:author="Merrick, Riki | APHL" w:date="2022-07-17T16:02:00Z"/>
        </w:rPr>
      </w:pPr>
    </w:p>
    <w:p w14:paraId="2AC28758" w14:textId="77777777" w:rsidR="0095291D" w:rsidRPr="002707CE" w:rsidRDefault="0095291D" w:rsidP="0095291D">
      <w:pPr>
        <w:pStyle w:val="Subheading"/>
        <w:rPr>
          <w:ins w:id="8012" w:author="Merrick, Riki | APHL" w:date="2022-07-17T16:02:00Z"/>
        </w:rPr>
      </w:pPr>
      <w:ins w:id="8013" w:author="Merrick, Riki | APHL" w:date="2022-07-17T16:02:00Z">
        <w:r w:rsidRPr="002707CE">
          <w:t xml:space="preserve">Table </w:t>
        </w:r>
        <w:r>
          <w:t>&lt;FRANK TO ASSIGN&gt; Coded Content</w:t>
        </w:r>
      </w:ins>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45"/>
        <w:gridCol w:w="1755"/>
        <w:gridCol w:w="2600"/>
        <w:gridCol w:w="2800"/>
        <w:gridCol w:w="800"/>
      </w:tblGrid>
      <w:tr w:rsidR="0095291D" w:rsidRPr="002707CE" w14:paraId="2A0897BC" w14:textId="77777777" w:rsidTr="005A6711">
        <w:trPr>
          <w:tblHeader/>
          <w:ins w:id="8014" w:author="Merrick, Riki | APHL" w:date="2022-07-17T16:02:00Z"/>
        </w:trPr>
        <w:tc>
          <w:tcPr>
            <w:tcW w:w="1245" w:type="dxa"/>
            <w:tcBorders>
              <w:top w:val="double" w:sz="4" w:space="0" w:color="auto"/>
              <w:bottom w:val="single" w:sz="4" w:space="0" w:color="auto"/>
            </w:tcBorders>
            <w:shd w:val="clear" w:color="auto" w:fill="E6E6E6"/>
          </w:tcPr>
          <w:p w14:paraId="03CEFB1D" w14:textId="77777777" w:rsidR="0095291D" w:rsidRPr="002707CE" w:rsidRDefault="0095291D" w:rsidP="005A6711">
            <w:pPr>
              <w:pStyle w:val="UserTableHeader"/>
              <w:rPr>
                <w:ins w:id="8015" w:author="Merrick, Riki | APHL" w:date="2022-07-17T16:02:00Z"/>
              </w:rPr>
            </w:pPr>
            <w:ins w:id="8016" w:author="Merrick, Riki | APHL" w:date="2022-07-17T16:02:00Z">
              <w:r w:rsidRPr="002707CE">
                <w:t>Value</w:t>
              </w:r>
            </w:ins>
          </w:p>
        </w:tc>
        <w:tc>
          <w:tcPr>
            <w:tcW w:w="1755" w:type="dxa"/>
            <w:tcBorders>
              <w:top w:val="double" w:sz="4" w:space="0" w:color="auto"/>
              <w:bottom w:val="single" w:sz="4" w:space="0" w:color="auto"/>
            </w:tcBorders>
            <w:shd w:val="clear" w:color="auto" w:fill="E6E6E6"/>
          </w:tcPr>
          <w:p w14:paraId="3684273B" w14:textId="77777777" w:rsidR="0095291D" w:rsidRPr="002707CE" w:rsidRDefault="0095291D" w:rsidP="005A6711">
            <w:pPr>
              <w:pStyle w:val="UserTableHeader"/>
              <w:rPr>
                <w:ins w:id="8017" w:author="Merrick, Riki | APHL" w:date="2022-07-17T16:02:00Z"/>
              </w:rPr>
            </w:pPr>
            <w:ins w:id="8018" w:author="Merrick, Riki | APHL" w:date="2022-07-17T16:02:00Z">
              <w:r w:rsidRPr="002707CE">
                <w:t>Display Name</w:t>
              </w:r>
            </w:ins>
          </w:p>
        </w:tc>
        <w:tc>
          <w:tcPr>
            <w:tcW w:w="2600" w:type="dxa"/>
            <w:tcBorders>
              <w:top w:val="double" w:sz="4" w:space="0" w:color="auto"/>
              <w:bottom w:val="single" w:sz="4" w:space="0" w:color="auto"/>
            </w:tcBorders>
            <w:shd w:val="clear" w:color="auto" w:fill="E6E6E6"/>
          </w:tcPr>
          <w:p w14:paraId="06E1D5E8" w14:textId="77777777" w:rsidR="0095291D" w:rsidRPr="002707CE" w:rsidRDefault="0095291D" w:rsidP="005A6711">
            <w:pPr>
              <w:pStyle w:val="UserTableHeader"/>
              <w:rPr>
                <w:ins w:id="8019" w:author="Merrick, Riki | APHL" w:date="2022-07-17T16:02:00Z"/>
              </w:rPr>
            </w:pPr>
            <w:ins w:id="8020" w:author="Merrick, Riki | APHL" w:date="2022-07-17T16:02:00Z">
              <w:r w:rsidRPr="002707CE">
                <w:t>Definition</w:t>
              </w:r>
            </w:ins>
          </w:p>
        </w:tc>
        <w:tc>
          <w:tcPr>
            <w:tcW w:w="2800" w:type="dxa"/>
            <w:tcBorders>
              <w:top w:val="double" w:sz="4" w:space="0" w:color="auto"/>
              <w:bottom w:val="single" w:sz="4" w:space="0" w:color="auto"/>
            </w:tcBorders>
            <w:shd w:val="clear" w:color="auto" w:fill="E6E6E6"/>
          </w:tcPr>
          <w:p w14:paraId="20D7E619" w14:textId="77777777" w:rsidR="0095291D" w:rsidRPr="002707CE" w:rsidRDefault="0095291D" w:rsidP="005A6711">
            <w:pPr>
              <w:pStyle w:val="UserTableHeader"/>
              <w:rPr>
                <w:ins w:id="8021" w:author="Merrick, Riki | APHL" w:date="2022-07-17T16:02:00Z"/>
              </w:rPr>
            </w:pPr>
            <w:ins w:id="8022" w:author="Merrick, Riki | APHL" w:date="2022-07-17T16:02:00Z">
              <w:r w:rsidRPr="002707CE">
                <w:t>Comment/ Usage Note</w:t>
              </w:r>
            </w:ins>
          </w:p>
        </w:tc>
        <w:tc>
          <w:tcPr>
            <w:tcW w:w="800" w:type="dxa"/>
            <w:tcBorders>
              <w:top w:val="double" w:sz="4" w:space="0" w:color="auto"/>
              <w:bottom w:val="single" w:sz="4" w:space="0" w:color="auto"/>
            </w:tcBorders>
            <w:shd w:val="clear" w:color="auto" w:fill="E6E6E6"/>
          </w:tcPr>
          <w:p w14:paraId="15A30522" w14:textId="77777777" w:rsidR="0095291D" w:rsidRPr="002707CE" w:rsidRDefault="0095291D" w:rsidP="005A6711">
            <w:pPr>
              <w:pStyle w:val="UserTableHeader"/>
              <w:rPr>
                <w:ins w:id="8023" w:author="Merrick, Riki | APHL" w:date="2022-07-17T16:02:00Z"/>
              </w:rPr>
            </w:pPr>
            <w:ins w:id="8024" w:author="Merrick, Riki | APHL" w:date="2022-07-17T16:02:00Z">
              <w:r w:rsidRPr="002707CE">
                <w:t>Status</w:t>
              </w:r>
            </w:ins>
          </w:p>
        </w:tc>
      </w:tr>
      <w:tr w:rsidR="0095291D" w:rsidRPr="002707CE" w14:paraId="7EB78E71" w14:textId="77777777" w:rsidTr="005A6711">
        <w:trPr>
          <w:ins w:id="8025" w:author="Merrick, Riki | APHL" w:date="2022-07-17T16:02:00Z"/>
        </w:trPr>
        <w:tc>
          <w:tcPr>
            <w:tcW w:w="1245" w:type="dxa"/>
            <w:tcBorders>
              <w:top w:val="single" w:sz="4" w:space="0" w:color="auto"/>
              <w:bottom w:val="single" w:sz="4" w:space="0" w:color="auto"/>
            </w:tcBorders>
            <w:shd w:val="clear" w:color="auto" w:fill="FFFFFF"/>
          </w:tcPr>
          <w:p w14:paraId="26B1CB7C" w14:textId="77777777" w:rsidR="0095291D" w:rsidRPr="005A6711" w:rsidRDefault="0095291D" w:rsidP="005A6711">
            <w:pPr>
              <w:pStyle w:val="UserTableBody"/>
              <w:rPr>
                <w:ins w:id="8026" w:author="Merrick, Riki | APHL" w:date="2022-07-17T16:02:00Z"/>
              </w:rPr>
            </w:pPr>
          </w:p>
        </w:tc>
        <w:tc>
          <w:tcPr>
            <w:tcW w:w="1755" w:type="dxa"/>
            <w:tcBorders>
              <w:top w:val="single" w:sz="4" w:space="0" w:color="auto"/>
              <w:bottom w:val="single" w:sz="4" w:space="0" w:color="auto"/>
            </w:tcBorders>
            <w:shd w:val="clear" w:color="auto" w:fill="FFFFFF"/>
          </w:tcPr>
          <w:p w14:paraId="0DD812C4" w14:textId="77777777" w:rsidR="0095291D" w:rsidRPr="002707CE" w:rsidRDefault="0095291D" w:rsidP="005A6711">
            <w:pPr>
              <w:pStyle w:val="UserTableBody"/>
              <w:rPr>
                <w:ins w:id="8027" w:author="Merrick, Riki | APHL" w:date="2022-07-17T16:02:00Z"/>
              </w:rPr>
            </w:pPr>
          </w:p>
        </w:tc>
        <w:tc>
          <w:tcPr>
            <w:tcW w:w="2600" w:type="dxa"/>
            <w:tcBorders>
              <w:top w:val="single" w:sz="4" w:space="0" w:color="auto"/>
              <w:bottom w:val="single" w:sz="4" w:space="0" w:color="auto"/>
            </w:tcBorders>
            <w:shd w:val="clear" w:color="auto" w:fill="FFFFFF"/>
          </w:tcPr>
          <w:p w14:paraId="35549DF4" w14:textId="77777777" w:rsidR="0095291D" w:rsidRPr="002707CE" w:rsidRDefault="0095291D" w:rsidP="005A6711">
            <w:pPr>
              <w:pStyle w:val="UserTableBody"/>
              <w:rPr>
                <w:ins w:id="8028" w:author="Merrick, Riki | APHL" w:date="2022-07-17T16:02:00Z"/>
              </w:rPr>
            </w:pPr>
          </w:p>
        </w:tc>
        <w:tc>
          <w:tcPr>
            <w:tcW w:w="2800" w:type="dxa"/>
            <w:tcBorders>
              <w:top w:val="single" w:sz="4" w:space="0" w:color="auto"/>
              <w:bottom w:val="single" w:sz="4" w:space="0" w:color="auto"/>
            </w:tcBorders>
            <w:shd w:val="clear" w:color="auto" w:fill="FFFFFF"/>
          </w:tcPr>
          <w:p w14:paraId="0A3C6EB0" w14:textId="42F1A928" w:rsidR="0095291D" w:rsidRPr="002707CE" w:rsidRDefault="0095291D" w:rsidP="005A6711">
            <w:pPr>
              <w:pStyle w:val="UserTableBody"/>
              <w:rPr>
                <w:ins w:id="8029" w:author="Merrick, Riki | APHL" w:date="2022-07-17T16:02:00Z"/>
              </w:rPr>
            </w:pPr>
          </w:p>
        </w:tc>
        <w:tc>
          <w:tcPr>
            <w:tcW w:w="800" w:type="dxa"/>
            <w:tcBorders>
              <w:top w:val="single" w:sz="4" w:space="0" w:color="auto"/>
              <w:bottom w:val="single" w:sz="4" w:space="0" w:color="auto"/>
            </w:tcBorders>
            <w:shd w:val="clear" w:color="auto" w:fill="FFFFFF"/>
          </w:tcPr>
          <w:p w14:paraId="4B6F0FA2" w14:textId="77777777" w:rsidR="0095291D" w:rsidRDefault="0095291D" w:rsidP="005A6711">
            <w:pPr>
              <w:pStyle w:val="UserTableBody"/>
              <w:rPr>
                <w:ins w:id="8030" w:author="Merrick, Riki | APHL" w:date="2022-07-17T16:02:00Z"/>
              </w:rPr>
            </w:pPr>
            <w:ins w:id="8031" w:author="Merrick, Riki | APHL" w:date="2022-07-17T16:02:00Z">
              <w:r>
                <w:t>A</w:t>
              </w:r>
            </w:ins>
          </w:p>
        </w:tc>
      </w:tr>
      <w:tr w:rsidR="0095291D" w:rsidRPr="002707CE" w14:paraId="5308B9B8" w14:textId="77777777" w:rsidTr="005A6711">
        <w:trPr>
          <w:ins w:id="8032" w:author="Merrick, Riki | APHL" w:date="2022-07-17T16:02:00Z"/>
        </w:trPr>
        <w:tc>
          <w:tcPr>
            <w:tcW w:w="1245" w:type="dxa"/>
            <w:tcBorders>
              <w:top w:val="single" w:sz="4" w:space="0" w:color="auto"/>
              <w:bottom w:val="single" w:sz="4" w:space="0" w:color="auto"/>
            </w:tcBorders>
            <w:shd w:val="clear" w:color="auto" w:fill="FFFFFF"/>
          </w:tcPr>
          <w:p w14:paraId="62E08806" w14:textId="77777777" w:rsidR="0095291D" w:rsidRPr="005A6711" w:rsidRDefault="0095291D" w:rsidP="005A6711">
            <w:pPr>
              <w:pStyle w:val="UserTableBody"/>
              <w:rPr>
                <w:ins w:id="8033" w:author="Merrick, Riki | APHL" w:date="2022-07-17T16:02:00Z"/>
              </w:rPr>
            </w:pPr>
          </w:p>
        </w:tc>
        <w:tc>
          <w:tcPr>
            <w:tcW w:w="1755" w:type="dxa"/>
            <w:tcBorders>
              <w:top w:val="single" w:sz="4" w:space="0" w:color="auto"/>
              <w:bottom w:val="single" w:sz="4" w:space="0" w:color="auto"/>
            </w:tcBorders>
            <w:shd w:val="clear" w:color="auto" w:fill="FFFFFF"/>
          </w:tcPr>
          <w:p w14:paraId="5ACF3B80" w14:textId="77777777" w:rsidR="0095291D" w:rsidRPr="002707CE" w:rsidRDefault="0095291D" w:rsidP="005A6711">
            <w:pPr>
              <w:pStyle w:val="UserTableBody"/>
              <w:rPr>
                <w:ins w:id="8034" w:author="Merrick, Riki | APHL" w:date="2022-07-17T16:02:00Z"/>
              </w:rPr>
            </w:pPr>
          </w:p>
        </w:tc>
        <w:tc>
          <w:tcPr>
            <w:tcW w:w="2600" w:type="dxa"/>
            <w:tcBorders>
              <w:top w:val="single" w:sz="4" w:space="0" w:color="auto"/>
              <w:bottom w:val="single" w:sz="4" w:space="0" w:color="auto"/>
            </w:tcBorders>
            <w:shd w:val="clear" w:color="auto" w:fill="FFFFFF"/>
          </w:tcPr>
          <w:p w14:paraId="5B2A77DD" w14:textId="77777777" w:rsidR="0095291D" w:rsidRPr="002707CE" w:rsidRDefault="0095291D" w:rsidP="005A6711">
            <w:pPr>
              <w:pStyle w:val="UserTableBody"/>
              <w:rPr>
                <w:ins w:id="8035" w:author="Merrick, Riki | APHL" w:date="2022-07-17T16:02:00Z"/>
              </w:rPr>
            </w:pPr>
          </w:p>
        </w:tc>
        <w:tc>
          <w:tcPr>
            <w:tcW w:w="2800" w:type="dxa"/>
            <w:tcBorders>
              <w:top w:val="single" w:sz="4" w:space="0" w:color="auto"/>
              <w:bottom w:val="single" w:sz="4" w:space="0" w:color="auto"/>
            </w:tcBorders>
            <w:shd w:val="clear" w:color="auto" w:fill="FFFFFF"/>
          </w:tcPr>
          <w:p w14:paraId="07453560" w14:textId="77777777" w:rsidR="0095291D" w:rsidRPr="002707CE" w:rsidRDefault="0095291D" w:rsidP="005A6711">
            <w:pPr>
              <w:pStyle w:val="UserTableBody"/>
              <w:rPr>
                <w:ins w:id="8036" w:author="Merrick, Riki | APHL" w:date="2022-07-17T16:02:00Z"/>
              </w:rPr>
            </w:pPr>
          </w:p>
        </w:tc>
        <w:tc>
          <w:tcPr>
            <w:tcW w:w="800" w:type="dxa"/>
            <w:tcBorders>
              <w:top w:val="single" w:sz="4" w:space="0" w:color="auto"/>
              <w:bottom w:val="single" w:sz="4" w:space="0" w:color="auto"/>
            </w:tcBorders>
            <w:shd w:val="clear" w:color="auto" w:fill="FFFFFF"/>
          </w:tcPr>
          <w:p w14:paraId="051D606C" w14:textId="77777777" w:rsidR="0095291D" w:rsidRPr="002707CE" w:rsidRDefault="0095291D" w:rsidP="005A6711">
            <w:pPr>
              <w:pStyle w:val="UserTableBody"/>
              <w:rPr>
                <w:ins w:id="8037" w:author="Merrick, Riki | APHL" w:date="2022-07-17T16:02:00Z"/>
              </w:rPr>
            </w:pPr>
            <w:ins w:id="8038" w:author="Merrick, Riki | APHL" w:date="2022-07-17T16:02:00Z">
              <w:r>
                <w:t>A</w:t>
              </w:r>
            </w:ins>
          </w:p>
        </w:tc>
      </w:tr>
      <w:tr w:rsidR="0095291D" w:rsidRPr="002707CE" w14:paraId="64B5D97B" w14:textId="77777777" w:rsidTr="005A6711">
        <w:trPr>
          <w:ins w:id="8039" w:author="Merrick, Riki | APHL" w:date="2022-07-17T16:02:00Z"/>
        </w:trPr>
        <w:tc>
          <w:tcPr>
            <w:tcW w:w="1245" w:type="dxa"/>
            <w:tcBorders>
              <w:top w:val="single" w:sz="4" w:space="0" w:color="auto"/>
              <w:bottom w:val="single" w:sz="4" w:space="0" w:color="auto"/>
            </w:tcBorders>
            <w:shd w:val="clear" w:color="auto" w:fill="F3F3F3"/>
          </w:tcPr>
          <w:p w14:paraId="10C9A150" w14:textId="77777777" w:rsidR="0095291D" w:rsidRPr="002707CE" w:rsidRDefault="0095291D" w:rsidP="005A6711">
            <w:pPr>
              <w:pStyle w:val="UserTableBody"/>
              <w:rPr>
                <w:ins w:id="8040" w:author="Merrick, Riki | APHL" w:date="2022-07-17T16:02:00Z"/>
              </w:rPr>
            </w:pPr>
          </w:p>
        </w:tc>
        <w:tc>
          <w:tcPr>
            <w:tcW w:w="1755" w:type="dxa"/>
            <w:tcBorders>
              <w:top w:val="single" w:sz="4" w:space="0" w:color="auto"/>
              <w:bottom w:val="single" w:sz="4" w:space="0" w:color="auto"/>
            </w:tcBorders>
            <w:shd w:val="clear" w:color="auto" w:fill="F3F3F3"/>
          </w:tcPr>
          <w:p w14:paraId="223E28E5" w14:textId="77777777" w:rsidR="0095291D" w:rsidRPr="002707CE" w:rsidRDefault="0095291D" w:rsidP="005A6711">
            <w:pPr>
              <w:pStyle w:val="UserTableBody"/>
              <w:rPr>
                <w:ins w:id="8041" w:author="Merrick, Riki | APHL" w:date="2022-07-17T16:02:00Z"/>
              </w:rPr>
            </w:pPr>
          </w:p>
        </w:tc>
        <w:tc>
          <w:tcPr>
            <w:tcW w:w="2600" w:type="dxa"/>
            <w:tcBorders>
              <w:top w:val="single" w:sz="4" w:space="0" w:color="auto"/>
              <w:bottom w:val="single" w:sz="4" w:space="0" w:color="auto"/>
            </w:tcBorders>
            <w:shd w:val="clear" w:color="auto" w:fill="F3F3F3"/>
          </w:tcPr>
          <w:p w14:paraId="45B3A0D3" w14:textId="77777777" w:rsidR="0095291D" w:rsidRPr="002707CE" w:rsidRDefault="0095291D" w:rsidP="005A6711">
            <w:pPr>
              <w:pStyle w:val="UserTableBody"/>
              <w:rPr>
                <w:ins w:id="8042" w:author="Merrick, Riki | APHL" w:date="2022-07-17T16:02:00Z"/>
              </w:rPr>
            </w:pPr>
          </w:p>
        </w:tc>
        <w:tc>
          <w:tcPr>
            <w:tcW w:w="2800" w:type="dxa"/>
            <w:tcBorders>
              <w:top w:val="single" w:sz="4" w:space="0" w:color="auto"/>
              <w:bottom w:val="single" w:sz="4" w:space="0" w:color="auto"/>
            </w:tcBorders>
            <w:shd w:val="clear" w:color="auto" w:fill="F3F3F3"/>
          </w:tcPr>
          <w:p w14:paraId="172D8B02" w14:textId="77777777" w:rsidR="0095291D" w:rsidRPr="002707CE" w:rsidRDefault="0095291D" w:rsidP="005A6711">
            <w:pPr>
              <w:pStyle w:val="UserTableBody"/>
              <w:rPr>
                <w:ins w:id="8043" w:author="Merrick, Riki | APHL" w:date="2022-07-17T16:02:00Z"/>
              </w:rPr>
            </w:pPr>
          </w:p>
        </w:tc>
        <w:tc>
          <w:tcPr>
            <w:tcW w:w="800" w:type="dxa"/>
            <w:tcBorders>
              <w:top w:val="single" w:sz="4" w:space="0" w:color="auto"/>
              <w:bottom w:val="single" w:sz="4" w:space="0" w:color="auto"/>
            </w:tcBorders>
            <w:shd w:val="clear" w:color="auto" w:fill="F3F3F3"/>
          </w:tcPr>
          <w:p w14:paraId="493A82B9" w14:textId="77777777" w:rsidR="0095291D" w:rsidRPr="002707CE" w:rsidRDefault="0095291D" w:rsidP="005A6711">
            <w:pPr>
              <w:pStyle w:val="UserTableBody"/>
              <w:rPr>
                <w:ins w:id="8044" w:author="Merrick, Riki | APHL" w:date="2022-07-17T16:02:00Z"/>
              </w:rPr>
            </w:pPr>
            <w:ins w:id="8045" w:author="Merrick, Riki | APHL" w:date="2022-07-17T16:02:00Z">
              <w:r>
                <w:t>A</w:t>
              </w:r>
            </w:ins>
          </w:p>
        </w:tc>
      </w:tr>
      <w:tr w:rsidR="0095291D" w:rsidRPr="002707CE" w14:paraId="1EDE680F" w14:textId="77777777" w:rsidTr="005A6711">
        <w:trPr>
          <w:ins w:id="8046" w:author="Merrick, Riki | APHL" w:date="2022-07-17T16:02:00Z"/>
        </w:trPr>
        <w:tc>
          <w:tcPr>
            <w:tcW w:w="1245" w:type="dxa"/>
            <w:tcBorders>
              <w:top w:val="single" w:sz="4" w:space="0" w:color="auto"/>
              <w:bottom w:val="single" w:sz="4" w:space="0" w:color="auto"/>
            </w:tcBorders>
            <w:shd w:val="clear" w:color="auto" w:fill="FFFFFF"/>
          </w:tcPr>
          <w:p w14:paraId="2F654191" w14:textId="77777777" w:rsidR="0095291D" w:rsidRPr="002707CE" w:rsidRDefault="0095291D" w:rsidP="005A6711">
            <w:pPr>
              <w:pStyle w:val="UserTableBody"/>
              <w:rPr>
                <w:ins w:id="8047" w:author="Merrick, Riki | APHL" w:date="2022-07-17T16:02:00Z"/>
              </w:rPr>
            </w:pPr>
          </w:p>
        </w:tc>
        <w:tc>
          <w:tcPr>
            <w:tcW w:w="1755" w:type="dxa"/>
            <w:tcBorders>
              <w:top w:val="single" w:sz="4" w:space="0" w:color="auto"/>
              <w:bottom w:val="single" w:sz="4" w:space="0" w:color="auto"/>
            </w:tcBorders>
            <w:shd w:val="clear" w:color="auto" w:fill="FFFFFF"/>
          </w:tcPr>
          <w:p w14:paraId="5A911125" w14:textId="77777777" w:rsidR="0095291D" w:rsidRPr="002707CE" w:rsidRDefault="0095291D" w:rsidP="005A6711">
            <w:pPr>
              <w:pStyle w:val="UserTableBody"/>
              <w:rPr>
                <w:ins w:id="8048" w:author="Merrick, Riki | APHL" w:date="2022-07-17T16:02:00Z"/>
              </w:rPr>
            </w:pPr>
          </w:p>
        </w:tc>
        <w:tc>
          <w:tcPr>
            <w:tcW w:w="2600" w:type="dxa"/>
            <w:tcBorders>
              <w:top w:val="single" w:sz="4" w:space="0" w:color="auto"/>
              <w:bottom w:val="single" w:sz="4" w:space="0" w:color="auto"/>
            </w:tcBorders>
            <w:shd w:val="clear" w:color="auto" w:fill="FFFFFF"/>
          </w:tcPr>
          <w:p w14:paraId="0A4B9E7F" w14:textId="77777777" w:rsidR="0095291D" w:rsidRPr="002707CE" w:rsidRDefault="0095291D" w:rsidP="005A6711">
            <w:pPr>
              <w:pStyle w:val="UserTableBody"/>
              <w:rPr>
                <w:ins w:id="8049" w:author="Merrick, Riki | APHL" w:date="2022-07-17T16:02:00Z"/>
              </w:rPr>
            </w:pPr>
          </w:p>
        </w:tc>
        <w:tc>
          <w:tcPr>
            <w:tcW w:w="2800" w:type="dxa"/>
            <w:tcBorders>
              <w:top w:val="single" w:sz="4" w:space="0" w:color="auto"/>
              <w:bottom w:val="single" w:sz="4" w:space="0" w:color="auto"/>
            </w:tcBorders>
            <w:shd w:val="clear" w:color="auto" w:fill="FFFFFF"/>
          </w:tcPr>
          <w:p w14:paraId="120C30C0" w14:textId="4BF3343B" w:rsidR="0095291D" w:rsidRPr="002707CE" w:rsidRDefault="0095291D" w:rsidP="005A6711">
            <w:pPr>
              <w:pStyle w:val="UserTableBody"/>
              <w:rPr>
                <w:ins w:id="8050" w:author="Merrick, Riki | APHL" w:date="2022-07-17T16:02:00Z"/>
              </w:rPr>
            </w:pPr>
          </w:p>
        </w:tc>
        <w:tc>
          <w:tcPr>
            <w:tcW w:w="800" w:type="dxa"/>
            <w:tcBorders>
              <w:top w:val="single" w:sz="4" w:space="0" w:color="auto"/>
              <w:bottom w:val="single" w:sz="4" w:space="0" w:color="auto"/>
            </w:tcBorders>
            <w:shd w:val="clear" w:color="auto" w:fill="FFFFFF"/>
          </w:tcPr>
          <w:p w14:paraId="78B6FB94" w14:textId="77777777" w:rsidR="0095291D" w:rsidRPr="002707CE" w:rsidRDefault="0095291D" w:rsidP="005A6711">
            <w:pPr>
              <w:pStyle w:val="UserTableBody"/>
              <w:rPr>
                <w:ins w:id="8051" w:author="Merrick, Riki | APHL" w:date="2022-07-17T16:02:00Z"/>
              </w:rPr>
            </w:pPr>
            <w:ins w:id="8052" w:author="Merrick, Riki | APHL" w:date="2022-07-17T16:02:00Z">
              <w:r>
                <w:t>A</w:t>
              </w:r>
            </w:ins>
          </w:p>
        </w:tc>
      </w:tr>
    </w:tbl>
    <w:p w14:paraId="47CFBDCB" w14:textId="4700623E" w:rsidR="0095291D" w:rsidRDefault="0095291D" w:rsidP="0095291D">
      <w:pPr>
        <w:pStyle w:val="NormalIndented"/>
        <w:rPr>
          <w:ins w:id="8053" w:author="Merrick, Riki | APHL" w:date="2022-07-17T15:51:00Z"/>
          <w:noProof/>
        </w:rPr>
      </w:pPr>
      <w:ins w:id="8054" w:author="Merrick, Riki | APHL" w:date="2022-07-17T16:02:00Z">
        <w:r>
          <w:rPr>
            <w:noProof/>
          </w:rPr>
          <w:t>&gt;</w:t>
        </w:r>
      </w:ins>
    </w:p>
    <w:p w14:paraId="22C60F73" w14:textId="77777777" w:rsidR="00064FDC" w:rsidRPr="00493AD0" w:rsidRDefault="00064FDC" w:rsidP="002F372A">
      <w:pPr>
        <w:pStyle w:val="NormalIndented"/>
        <w:rPr>
          <w:ins w:id="8055" w:author="Merrick, Riki | APHL" w:date="2022-07-13T12:42:00Z"/>
          <w:noProof/>
        </w:rPr>
      </w:pPr>
    </w:p>
    <w:p w14:paraId="3DBDCD00" w14:textId="166733A4" w:rsidR="002F372A" w:rsidRPr="00F74ED3" w:rsidRDefault="002F372A" w:rsidP="002F372A">
      <w:pPr>
        <w:pStyle w:val="Heading4"/>
        <w:numPr>
          <w:ilvl w:val="3"/>
          <w:numId w:val="52"/>
        </w:numPr>
        <w:tabs>
          <w:tab w:val="clear" w:pos="2160"/>
          <w:tab w:val="num" w:pos="360"/>
          <w:tab w:val="num" w:pos="964"/>
        </w:tabs>
        <w:ind w:left="964" w:hanging="316"/>
        <w:rPr>
          <w:ins w:id="8056" w:author="Merrick, Riki | APHL" w:date="2022-07-13T12:42:00Z"/>
          <w:noProof/>
          <w:lang w:val="fr-FR"/>
        </w:rPr>
      </w:pPr>
      <w:ins w:id="8057" w:author="Merrick, Riki | APHL" w:date="2022-07-13T12:42:00Z">
        <w:r w:rsidRPr="00F74ED3">
          <w:rPr>
            <w:noProof/>
            <w:lang w:val="fr-FR"/>
          </w:rPr>
          <w:t>GSR-</w:t>
        </w:r>
      </w:ins>
      <w:ins w:id="8058" w:author="Merrick, Riki | APHL" w:date="2022-08-14T17:55:00Z">
        <w:r w:rsidR="0070639F">
          <w:rPr>
            <w:noProof/>
            <w:lang w:val="fr-FR"/>
          </w:rPr>
          <w:t>9</w:t>
        </w:r>
      </w:ins>
      <w:ins w:id="8059" w:author="Merrick, Riki | APHL" w:date="2022-07-13T12:42:00Z">
        <w:r w:rsidRPr="00F74ED3">
          <w:rPr>
            <w:noProof/>
            <w:lang w:val="fr-FR"/>
          </w:rPr>
          <w:t xml:space="preserve">   </w:t>
        </w:r>
        <w:r w:rsidRPr="00493AD0">
          <w:rPr>
            <w:noProof/>
            <w:lang w:val="fr-FR"/>
          </w:rPr>
          <w:t>Acquisition Date</w:t>
        </w:r>
        <w:r w:rsidRPr="00F74ED3">
          <w:rPr>
            <w:noProof/>
            <w:lang w:val="fr-FR"/>
          </w:rPr>
          <w:t xml:space="preserve">   (</w:t>
        </w:r>
        <w:r>
          <w:rPr>
            <w:noProof/>
            <w:lang w:val="fr-FR"/>
          </w:rPr>
          <w:t>DTM</w:t>
        </w:r>
        <w:r w:rsidRPr="00F74ED3">
          <w:rPr>
            <w:noProof/>
            <w:lang w:val="fr-FR"/>
          </w:rPr>
          <w:t>)   &lt;TBD&gt;</w:t>
        </w:r>
      </w:ins>
    </w:p>
    <w:p w14:paraId="356E5FBA" w14:textId="77777777" w:rsidR="002F372A" w:rsidRPr="00493AD0" w:rsidRDefault="002F372A" w:rsidP="002F372A">
      <w:pPr>
        <w:pStyle w:val="NormalIndented"/>
        <w:rPr>
          <w:ins w:id="8060" w:author="Merrick, Riki | APHL" w:date="2022-07-13T12:42:00Z"/>
          <w:noProof/>
        </w:rPr>
      </w:pPr>
      <w:ins w:id="8061" w:author="Merrick, Riki | APHL" w:date="2022-07-13T12:42:00Z">
        <w:r w:rsidRPr="00493AD0">
          <w:rPr>
            <w:noProof/>
          </w:rPr>
          <w:t>Definition: This field contains the date/time when the sex or gender value was first recorded in the system.</w:t>
        </w:r>
      </w:ins>
    </w:p>
    <w:p w14:paraId="665B3D88" w14:textId="6AEC1C18" w:rsidR="002F372A" w:rsidRPr="00493AD0" w:rsidRDefault="002F372A" w:rsidP="002F372A">
      <w:pPr>
        <w:pStyle w:val="Heading4"/>
        <w:numPr>
          <w:ilvl w:val="3"/>
          <w:numId w:val="52"/>
        </w:numPr>
        <w:tabs>
          <w:tab w:val="clear" w:pos="2160"/>
          <w:tab w:val="num" w:pos="360"/>
          <w:tab w:val="num" w:pos="964"/>
        </w:tabs>
        <w:ind w:left="964" w:hanging="316"/>
        <w:rPr>
          <w:ins w:id="8062" w:author="Merrick, Riki | APHL" w:date="2022-07-13T12:42:00Z"/>
          <w:noProof/>
        </w:rPr>
      </w:pPr>
      <w:ins w:id="8063" w:author="Merrick, Riki | APHL" w:date="2022-07-13T12:42:00Z">
        <w:r w:rsidRPr="00493AD0">
          <w:rPr>
            <w:noProof/>
          </w:rPr>
          <w:t>GSR-</w:t>
        </w:r>
      </w:ins>
      <w:ins w:id="8064" w:author="Merrick, Riki | APHL" w:date="2022-08-14T17:55:00Z">
        <w:r w:rsidR="0070639F">
          <w:rPr>
            <w:noProof/>
          </w:rPr>
          <w:t>10</w:t>
        </w:r>
      </w:ins>
      <w:ins w:id="8065" w:author="Merrick, Riki | APHL" w:date="2022-07-13T12:42:00Z">
        <w:r w:rsidRPr="00493AD0">
          <w:rPr>
            <w:noProof/>
          </w:rPr>
          <w:t xml:space="preserve">   </w:t>
        </w:r>
        <w:r w:rsidRPr="00493AD0">
          <w:t>Validity Period</w:t>
        </w:r>
        <w:r w:rsidRPr="00493AD0">
          <w:rPr>
            <w:noProof/>
            <w:vanish/>
          </w:rPr>
          <w:t xml:space="preserve"> </w:t>
        </w:r>
        <w:r w:rsidRPr="00493AD0">
          <w:rPr>
            <w:noProof/>
            <w:vanish/>
          </w:rPr>
          <w:fldChar w:fldCharType="begin"/>
        </w:r>
        <w:r w:rsidRPr="00493AD0">
          <w:rPr>
            <w:noProof/>
            <w:vanish/>
          </w:rPr>
          <w:instrText>XE "OH4-4 Combat Zone</w:instrText>
        </w:r>
        <w:r w:rsidRPr="00493AD0">
          <w:rPr>
            <w:noProof/>
          </w:rPr>
          <w:instrText xml:space="preserve"> End Date</w:instrText>
        </w:r>
        <w:r w:rsidRPr="00493AD0" w:rsidDel="004136D9">
          <w:rPr>
            <w:noProof/>
            <w:vanish/>
          </w:rPr>
          <w:instrText xml:space="preserve"> </w:instrText>
        </w:r>
        <w:r w:rsidRPr="00493AD0">
          <w:rPr>
            <w:noProof/>
            <w:vanish/>
          </w:rPr>
          <w:instrText>"</w:instrText>
        </w:r>
        <w:r w:rsidRPr="00493AD0">
          <w:rPr>
            <w:noProof/>
            <w:vanish/>
          </w:rPr>
          <w:fldChar w:fldCharType="end"/>
        </w:r>
        <w:r w:rsidRPr="00493AD0">
          <w:rPr>
            <w:noProof/>
          </w:rPr>
          <w:t xml:space="preserve">   (DR)   &lt;TBD&gt;</w:t>
        </w:r>
      </w:ins>
    </w:p>
    <w:p w14:paraId="59DEE19C" w14:textId="77777777" w:rsidR="002F372A" w:rsidRDefault="002F372A" w:rsidP="002F372A">
      <w:pPr>
        <w:pStyle w:val="Components"/>
        <w:rPr>
          <w:ins w:id="8066" w:author="Merrick, Riki | APHL" w:date="2022-07-13T12:49:00Z"/>
        </w:rPr>
      </w:pPr>
      <w:ins w:id="8067" w:author="Merrick, Riki | APHL" w:date="2022-07-13T12:49:00Z">
        <w:r>
          <w:t>Components:  &lt;Range Start Date/Time (DTM)&gt; ^ &lt;Range End Date/Time (DTM)&gt;</w:t>
        </w:r>
      </w:ins>
    </w:p>
    <w:p w14:paraId="555477E0" w14:textId="77777777" w:rsidR="002F372A" w:rsidRPr="00493AD0" w:rsidRDefault="002F372A" w:rsidP="002F372A">
      <w:pPr>
        <w:pStyle w:val="NormalIndented"/>
        <w:rPr>
          <w:ins w:id="8068" w:author="Merrick, Riki | APHL" w:date="2022-07-13T12:42:00Z"/>
          <w:noProof/>
        </w:rPr>
      </w:pPr>
      <w:ins w:id="8069" w:author="Merrick, Riki | APHL" w:date="2022-07-13T12:42:00Z">
        <w:r w:rsidRPr="00493AD0">
          <w:rPr>
            <w:noProof/>
          </w:rPr>
          <w:t>Definition: This field asserts the time period during which the recorded gender or sex value in GSR-</w:t>
        </w:r>
        <w:r>
          <w:rPr>
            <w:noProof/>
          </w:rPr>
          <w:t>4</w:t>
        </w:r>
        <w:r w:rsidRPr="00493AD0">
          <w:rPr>
            <w:noProof/>
          </w:rPr>
          <w:t xml:space="preserve"> applies to the individual. May be just a Start Date/Time for values which are still valid.</w:t>
        </w:r>
      </w:ins>
    </w:p>
    <w:p w14:paraId="2487B4AD" w14:textId="161F70E7" w:rsidR="002F372A" w:rsidRPr="00493AD0" w:rsidRDefault="002F372A" w:rsidP="002F372A">
      <w:pPr>
        <w:pStyle w:val="Heading4"/>
        <w:numPr>
          <w:ilvl w:val="3"/>
          <w:numId w:val="52"/>
        </w:numPr>
        <w:tabs>
          <w:tab w:val="clear" w:pos="2160"/>
          <w:tab w:val="num" w:pos="360"/>
          <w:tab w:val="num" w:pos="964"/>
        </w:tabs>
        <w:ind w:left="964" w:hanging="316"/>
        <w:rPr>
          <w:ins w:id="8070" w:author="Merrick, Riki | APHL" w:date="2022-07-13T12:42:00Z"/>
          <w:noProof/>
        </w:rPr>
      </w:pPr>
      <w:ins w:id="8071" w:author="Merrick, Riki | APHL" w:date="2022-07-13T12:42:00Z">
        <w:r w:rsidRPr="00493AD0">
          <w:rPr>
            <w:noProof/>
          </w:rPr>
          <w:t>GSR-</w:t>
        </w:r>
      </w:ins>
      <w:ins w:id="8072" w:author="Merrick, Riki | APHL" w:date="2022-07-17T15:51:00Z">
        <w:r w:rsidR="00064FDC">
          <w:rPr>
            <w:noProof/>
          </w:rPr>
          <w:t>1</w:t>
        </w:r>
      </w:ins>
      <w:ins w:id="8073" w:author="Merrick, Riki | APHL" w:date="2022-08-14T17:55:00Z">
        <w:r w:rsidR="0070639F">
          <w:rPr>
            <w:noProof/>
          </w:rPr>
          <w:t>1</w:t>
        </w:r>
      </w:ins>
      <w:ins w:id="8074" w:author="Merrick, Riki | APHL" w:date="2022-07-13T12:42:00Z">
        <w:r w:rsidRPr="00493AD0">
          <w:rPr>
            <w:noProof/>
          </w:rPr>
          <w:t xml:space="preserve">  Comment  (TX)   &lt;TBD&gt;</w:t>
        </w:r>
      </w:ins>
    </w:p>
    <w:p w14:paraId="052B24B2" w14:textId="77777777" w:rsidR="002F372A" w:rsidRPr="00493AD0" w:rsidRDefault="002F372A" w:rsidP="002F372A">
      <w:pPr>
        <w:pStyle w:val="NormalIndented"/>
        <w:rPr>
          <w:ins w:id="8075" w:author="Merrick, Riki | APHL" w:date="2022-07-13T12:42:00Z"/>
          <w:noProof/>
        </w:rPr>
      </w:pPr>
      <w:ins w:id="8076" w:author="Merrick, Riki | APHL" w:date="2022-07-13T12:42:00Z">
        <w:r w:rsidRPr="00493AD0">
          <w:rPr>
            <w:noProof/>
          </w:rPr>
          <w:t>Definition: This field contains a free text explanation about the context or source of the recorded sex or gender value.</w:t>
        </w:r>
      </w:ins>
    </w:p>
    <w:p w14:paraId="632B7DF4" w14:textId="77777777" w:rsidR="002F372A" w:rsidRDefault="002F372A" w:rsidP="002F372A">
      <w:pPr>
        <w:pStyle w:val="Heading3"/>
        <w:rPr>
          <w:ins w:id="8077" w:author="Merrick, Riki | APHL" w:date="2022-07-13T12:42:00Z"/>
          <w:noProof/>
        </w:rPr>
      </w:pPr>
      <w:bookmarkStart w:id="8078" w:name="_Toc109892165"/>
      <w:bookmarkStart w:id="8079" w:name="_Hlk109817672"/>
      <w:ins w:id="8080" w:author="Merrick, Riki | APHL" w:date="2022-07-13T12:42:00Z">
        <w:r>
          <w:rPr>
            <w:noProof/>
          </w:rPr>
          <w:t>GSC – Sex For Clinical Use Segment</w:t>
        </w:r>
        <w:bookmarkEnd w:id="8078"/>
      </w:ins>
    </w:p>
    <w:bookmarkEnd w:id="8079"/>
    <w:p w14:paraId="168BE9D0" w14:textId="77777777" w:rsidR="002F372A" w:rsidRPr="006A7484" w:rsidRDefault="002F372A" w:rsidP="002F372A">
      <w:pPr>
        <w:pStyle w:val="AttributeTableCaption"/>
        <w:ind w:left="720"/>
        <w:jc w:val="left"/>
        <w:rPr>
          <w:ins w:id="8081" w:author="Merrick, Riki | APHL" w:date="2022-07-13T12:42:00Z"/>
          <w:noProof/>
        </w:rPr>
      </w:pPr>
      <w:ins w:id="8082" w:author="Merrick, Riki | APHL" w:date="2022-07-13T12:42:00Z">
        <w:r w:rsidRPr="006A7484">
          <w:rPr>
            <w:noProof/>
          </w:rPr>
          <w:t>Sex for Clinical Use is a categorization of a patient's clinical sex derived from observable information such as an organ inventory, recent hormone lab tests, genetic testing, menstrual status, obstetric history, etc. This property is intended for use in clinical decision making and indicates that treatment or diagnostic tests should consider best practices associated with the relevant reference population.</w:t>
        </w:r>
      </w:ins>
    </w:p>
    <w:p w14:paraId="109580D2" w14:textId="77777777" w:rsidR="002F372A" w:rsidRDefault="002F372A" w:rsidP="002F372A">
      <w:pPr>
        <w:pStyle w:val="AttributeTableCaption"/>
        <w:ind w:left="720"/>
        <w:jc w:val="left"/>
        <w:rPr>
          <w:ins w:id="8083" w:author="Merrick, Riki | APHL" w:date="2022-07-13T12:42:00Z"/>
          <w:noProof/>
        </w:rPr>
      </w:pPr>
      <w:ins w:id="8084" w:author="Merrick, Riki | APHL" w:date="2022-07-13T12:42:00Z">
        <w:r w:rsidRPr="006A7484">
          <w:rPr>
            <w:noProof/>
          </w:rPr>
          <w:t>While clinical decision-making processes could account for the specific physiological or anatomical attributes of the patient, there are several practical considerations, such as patient privacy and limited capabilities of existing systems which create the need for a categorization that is easy to exchange. The Sex for Clinical Use categorization is intended to bridge the gap between the hypothetical ideal and the practical needs of operational systems.</w:t>
        </w:r>
      </w:ins>
    </w:p>
    <w:p w14:paraId="527BAADD" w14:textId="77777777" w:rsidR="002F372A" w:rsidRDefault="002F372A" w:rsidP="002F372A">
      <w:pPr>
        <w:pStyle w:val="AttributeTableCaption"/>
        <w:ind w:left="720"/>
        <w:jc w:val="left"/>
        <w:rPr>
          <w:ins w:id="8085" w:author="Merrick, Riki | APHL" w:date="2022-07-13T12:42:00Z"/>
          <w:noProof/>
        </w:rPr>
      </w:pPr>
      <w:ins w:id="8086" w:author="Merrick, Riki | APHL" w:date="2022-07-13T12:42:00Z">
        <w:r w:rsidRPr="006A7484">
          <w:rPr>
            <w:noProof/>
          </w:rPr>
          <w:t>Sex for Clinical Use is a contextual concept. For example, a patient may generally be categorized as male, but for a specific lab test, the resulting lab should use the reference ranges associated with a female reference population. In this case, systems may provide a patient-context </w:t>
        </w:r>
        <w:r>
          <w:fldChar w:fldCharType="begin"/>
        </w:r>
        <w:r>
          <w:instrText xml:space="preserve"> HYPERLINK "http://build.fhir.org/extension-patient-sexforclinicaluse.html" </w:instrText>
        </w:r>
        <w:r>
          <w:fldChar w:fldCharType="separate"/>
        </w:r>
        <w:r w:rsidRPr="006A7484">
          <w:rPr>
            <w:noProof/>
          </w:rPr>
          <w:t>sexForClinicalUse</w:t>
        </w:r>
        <w:r>
          <w:rPr>
            <w:noProof/>
          </w:rPr>
          <w:fldChar w:fldCharType="end"/>
        </w:r>
        <w:r w:rsidRPr="006A7484">
          <w:rPr>
            <w:noProof/>
          </w:rPr>
          <w:t> that acts as a 'default' for most care and annotate the lab order with a context-specific sexForClinicalUse. Systems may determine what enclosing contexts are useful, but Patient, Encounter</w:t>
        </w:r>
        <w:r>
          <w:rPr>
            <w:noProof/>
          </w:rPr>
          <w:t>, Order</w:t>
        </w:r>
        <w:r w:rsidRPr="006A7484">
          <w:rPr>
            <w:noProof/>
          </w:rPr>
          <w:t xml:space="preserve"> and Episode</w:t>
        </w:r>
        <w:r>
          <w:rPr>
            <w:noProof/>
          </w:rPr>
          <w:t xml:space="preserve"> </w:t>
        </w:r>
        <w:r w:rsidRPr="006A7484">
          <w:rPr>
            <w:noProof/>
          </w:rPr>
          <w:t>Of</w:t>
        </w:r>
        <w:r>
          <w:rPr>
            <w:noProof/>
          </w:rPr>
          <w:t xml:space="preserve"> </w:t>
        </w:r>
        <w:r w:rsidRPr="006A7484">
          <w:rPr>
            <w:noProof/>
          </w:rPr>
          <w:t>Care are enclosing contexts that may often apply.</w:t>
        </w:r>
      </w:ins>
    </w:p>
    <w:p w14:paraId="6D56D16D" w14:textId="77777777" w:rsidR="002F372A" w:rsidRPr="006857AA" w:rsidRDefault="002F372A" w:rsidP="002F372A">
      <w:pPr>
        <w:pStyle w:val="AttributeTableCaption"/>
        <w:ind w:left="720"/>
        <w:jc w:val="left"/>
        <w:rPr>
          <w:ins w:id="8087" w:author="Merrick, Riki | APHL" w:date="2022-07-13T12:42:00Z"/>
          <w:noProof/>
        </w:rPr>
      </w:pPr>
      <w:ins w:id="8088" w:author="Merrick, Riki | APHL" w:date="2022-07-13T12:42:00Z">
        <w:r w:rsidRPr="006857AA">
          <w:rPr>
            <w:noProof/>
          </w:rPr>
          <w:t>Prior to the definition of Sex for Clinical Use as a concept, systems may have used administrative gender as an approximation of patient-level sex for clinical use. This practice required pre-coordination among exchange part</w:t>
        </w:r>
        <w:r>
          <w:rPr>
            <w:noProof/>
          </w:rPr>
          <w:t>n</w:t>
        </w:r>
        <w:r w:rsidRPr="006857AA">
          <w:rPr>
            <w:noProof/>
          </w:rPr>
          <w:t>ers to explicitly overload the administrative sex concept for use as a clinical sex concept. In cases where there was no pre-coordination, some systems may have incorrectly inferred information about a patient's clinical sex from administrative gender.</w:t>
        </w:r>
      </w:ins>
    </w:p>
    <w:p w14:paraId="36AD2714" w14:textId="77777777" w:rsidR="002F372A" w:rsidRPr="00703E19" w:rsidRDefault="002F372A" w:rsidP="002F372A">
      <w:pPr>
        <w:pStyle w:val="AttributeTableCaption"/>
        <w:ind w:left="720"/>
        <w:jc w:val="left"/>
        <w:rPr>
          <w:ins w:id="8089" w:author="Merrick, Riki | APHL" w:date="2022-07-13T12:42:00Z"/>
          <w:noProof/>
        </w:rPr>
      </w:pPr>
      <w:ins w:id="8090" w:author="Merrick, Riki | APHL" w:date="2022-07-13T12:42:00Z">
        <w:r w:rsidRPr="00703E19">
          <w:rPr>
            <w:noProof/>
          </w:rPr>
          <w:t>For ease of interoperability, a patient’s sex for clinical use is constrained to four possible categories. Any patient for which special considerations apply should be categorized as 'Specified'. The 'Specified' category is often represented as 'Other' in existing systems.</w:t>
        </w:r>
      </w:ins>
    </w:p>
    <w:p w14:paraId="2BC0F412" w14:textId="77777777" w:rsidR="002F372A" w:rsidRPr="00921AED" w:rsidRDefault="002F372A" w:rsidP="002F372A">
      <w:pPr>
        <w:pStyle w:val="AttributeTableCaption"/>
        <w:ind w:left="720"/>
        <w:jc w:val="left"/>
        <w:rPr>
          <w:ins w:id="8091" w:author="Merrick, Riki | APHL" w:date="2022-07-13T12:42:00Z"/>
          <w:noProof/>
        </w:rPr>
      </w:pPr>
      <w:ins w:id="8092" w:author="Merrick, Riki | APHL" w:date="2022-07-13T12:42:00Z">
        <w:r w:rsidRPr="00921AED">
          <w:rPr>
            <w:b/>
            <w:bCs/>
            <w:noProof/>
          </w:rPr>
          <w:t>Female</w:t>
        </w:r>
        <w:r w:rsidRPr="00921AED">
          <w:rPr>
            <w:noProof/>
          </w:rPr>
          <w:t> - Available data indicates that diagnostics, analytics, and treatments should consider best practices associated with female reference populations.</w:t>
        </w:r>
      </w:ins>
    </w:p>
    <w:p w14:paraId="24602D28" w14:textId="77777777" w:rsidR="002F372A" w:rsidRPr="00921AED" w:rsidRDefault="002F372A" w:rsidP="002F372A">
      <w:pPr>
        <w:pStyle w:val="AttributeTableCaption"/>
        <w:ind w:left="720"/>
        <w:jc w:val="left"/>
        <w:rPr>
          <w:ins w:id="8093" w:author="Merrick, Riki | APHL" w:date="2022-07-13T12:42:00Z"/>
          <w:noProof/>
        </w:rPr>
      </w:pPr>
      <w:ins w:id="8094" w:author="Merrick, Riki | APHL" w:date="2022-07-13T12:42:00Z">
        <w:r w:rsidRPr="00921AED">
          <w:rPr>
            <w:noProof/>
          </w:rPr>
          <w:t>Male - Available data indicates that diagnostics, analytics, and treatments should consider best practices associated with male reference populations.</w:t>
        </w:r>
      </w:ins>
    </w:p>
    <w:p w14:paraId="18B13079" w14:textId="77777777" w:rsidR="002F372A" w:rsidRPr="00921AED" w:rsidRDefault="002F372A" w:rsidP="002F372A">
      <w:pPr>
        <w:pStyle w:val="AttributeTableCaption"/>
        <w:ind w:left="720"/>
        <w:jc w:val="left"/>
        <w:rPr>
          <w:ins w:id="8095" w:author="Merrick, Riki | APHL" w:date="2022-07-13T12:42:00Z"/>
          <w:noProof/>
        </w:rPr>
      </w:pPr>
      <w:ins w:id="8096" w:author="Merrick, Riki | APHL" w:date="2022-07-13T12:42:00Z">
        <w:r w:rsidRPr="00921AED">
          <w:rPr>
            <w:noProof/>
          </w:rPr>
          <w:t>Specified - Available data indicates that diagnostics, analytics, and treatment best practices may be undefined or not aligned with existing sex-derived reference populations. Individuals or systems providing care should either use default behavior that is safe for both male and female populations, individually review treatment options with the patient, or carefully inspect relevant observations before proceeding with treatment.</w:t>
        </w:r>
      </w:ins>
    </w:p>
    <w:p w14:paraId="609D5CBC" w14:textId="77777777" w:rsidR="002F372A" w:rsidRPr="006A7484" w:rsidRDefault="002F372A" w:rsidP="002F372A">
      <w:pPr>
        <w:pStyle w:val="AttributeTableCaption"/>
        <w:ind w:left="720"/>
        <w:jc w:val="left"/>
        <w:rPr>
          <w:ins w:id="8097" w:author="Merrick, Riki | APHL" w:date="2022-07-13T12:42:00Z"/>
        </w:rPr>
      </w:pPr>
      <w:ins w:id="8098" w:author="Merrick, Riki | APHL" w:date="2022-07-13T12:42:00Z">
        <w:r w:rsidRPr="00921AED">
          <w:rPr>
            <w:noProof/>
          </w:rPr>
          <w:t>Unknown - The sex for clinical use cannot be determined because there are no relevant evidence or documentation, or the evidence or documentation are not sufficient to determine a value. Sex for Clinical Use (SFCU) History and Practices</w:t>
        </w:r>
      </w:ins>
    </w:p>
    <w:p w14:paraId="0FFB7CC7" w14:textId="77777777" w:rsidR="002F372A" w:rsidRDefault="002F372A" w:rsidP="002F372A">
      <w:pPr>
        <w:pStyle w:val="AttributeTableCaption"/>
        <w:ind w:left="720"/>
        <w:jc w:val="left"/>
        <w:rPr>
          <w:ins w:id="8099" w:author="Merrick, Riki | APHL" w:date="2022-07-13T12:42:00Z"/>
          <w:noProof/>
        </w:rPr>
      </w:pPr>
      <w:ins w:id="8100" w:author="Merrick, Riki | APHL" w:date="2022-07-13T12:42:00Z">
        <w:r w:rsidRPr="00493AD0">
          <w:rPr>
            <w:noProof/>
          </w:rPr>
          <w:t>Because the SFCU can be context-specific, on rare occasions there may be more than one concurrent SFCU for a patient. For example, there could be multiple procedure results, each identifying a context specific SFCU determination used to set the normal range used.</w:t>
        </w:r>
      </w:ins>
    </w:p>
    <w:p w14:paraId="3DEEA806" w14:textId="77777777" w:rsidR="002F372A" w:rsidRDefault="002F372A" w:rsidP="002F372A">
      <w:pPr>
        <w:pStyle w:val="AttributeTableCaption"/>
        <w:ind w:left="720"/>
        <w:jc w:val="left"/>
        <w:rPr>
          <w:ins w:id="8101" w:author="Merrick, Riki | APHL" w:date="2022-07-13T12:42:00Z"/>
          <w:noProof/>
        </w:rPr>
      </w:pPr>
      <w:ins w:id="8102" w:author="Merrick, Riki | APHL" w:date="2022-07-13T12:42:00Z">
        <w:r>
          <w:rPr>
            <w:noProof/>
          </w:rPr>
          <w:t>The SFCU values exchanged in a message should be limited to those appropriate for the context(s) in the message. That is, an individual may have different SFCU values for two different procedures, but if the message only contains one of the procedures, only the SFCU value related to that procedure should be included in the message. Note that a single SFCU value may apply to multiple contexts within a single message (i.e. GSC-6 is allowed to repeat and point to multiple locations within the message).</w:t>
        </w:r>
      </w:ins>
    </w:p>
    <w:p w14:paraId="07B0BDD5" w14:textId="77777777" w:rsidR="002F372A" w:rsidRPr="001E7457" w:rsidRDefault="002F372A" w:rsidP="002F372A">
      <w:pPr>
        <w:pStyle w:val="AttributeTableCaption"/>
        <w:ind w:left="720"/>
        <w:jc w:val="left"/>
        <w:rPr>
          <w:ins w:id="8103" w:author="Merrick, Riki | APHL" w:date="2022-07-13T12:42:00Z"/>
          <w:noProof/>
        </w:rPr>
      </w:pPr>
      <w:ins w:id="8104" w:author="Merrick, Riki | APHL" w:date="2022-07-13T12:42:00Z">
        <w:r w:rsidRPr="001E7457">
          <w:rPr>
            <w:noProof/>
          </w:rPr>
          <w:t xml:space="preserve">The </w:t>
        </w:r>
        <w:r>
          <w:rPr>
            <w:noProof/>
          </w:rPr>
          <w:t>GSC</w:t>
        </w:r>
        <w:r w:rsidRPr="001E7457">
          <w:rPr>
            <w:noProof/>
          </w:rPr>
          <w:t xml:space="preserve"> segment should only be used to declare SFCU values for the patient conveyed in the message. Conveyance of a sex for clinical use for other individuals that may be described in the message (e.g. next of kin, guarantors, providers) is not permitted as these individuals will not have clinical contexts within the message.</w:t>
        </w:r>
      </w:ins>
    </w:p>
    <w:p w14:paraId="226F4B14" w14:textId="77777777" w:rsidR="002F372A" w:rsidRDefault="002F372A" w:rsidP="002F372A">
      <w:pPr>
        <w:pStyle w:val="AttributeTableCaption"/>
        <w:ind w:left="720"/>
        <w:rPr>
          <w:ins w:id="8105" w:author="Merrick, Riki | APHL" w:date="2022-07-13T12:42:00Z"/>
          <w:noProof/>
        </w:rPr>
      </w:pPr>
      <w:ins w:id="8106" w:author="Merrick, Riki | APHL" w:date="2022-07-13T12:42:00Z">
        <w:r>
          <w:rPr>
            <w:noProof/>
          </w:rPr>
          <w:t>HL7 Attribute Table – GSC –Sex for Clinical Use</w:t>
        </w:r>
        <w:r w:rsidRPr="00F21240">
          <w:rPr>
            <w:noProof/>
          </w:rPr>
          <w:fldChar w:fldCharType="begin"/>
        </w:r>
        <w:r w:rsidRPr="00BC5F82">
          <w:rPr>
            <w:noProof/>
          </w:rPr>
          <w:instrText>XE "HL7 Attribute Table: OH4"</w:instrText>
        </w:r>
        <w:r w:rsidRPr="00F21240">
          <w:rPr>
            <w:noProof/>
          </w:rPr>
          <w:fldChar w:fldCharType="end"/>
        </w:r>
      </w:ins>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2D9F9AFD" w14:textId="77777777" w:rsidTr="005D6611">
        <w:trPr>
          <w:tblHeader/>
          <w:jc w:val="center"/>
          <w:ins w:id="8107"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22A008AC" w14:textId="77777777" w:rsidR="002F372A" w:rsidRPr="00493AD0" w:rsidRDefault="002F372A" w:rsidP="005D6611">
            <w:pPr>
              <w:pStyle w:val="AttributeTableHeader"/>
              <w:rPr>
                <w:ins w:id="8108" w:author="Merrick, Riki | APHL" w:date="2022-07-13T12:42:00Z"/>
                <w:noProof/>
              </w:rPr>
            </w:pPr>
            <w:ins w:id="8109"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7079701E" w14:textId="77777777" w:rsidR="002F372A" w:rsidRPr="00493AD0" w:rsidRDefault="002F372A" w:rsidP="005D6611">
            <w:pPr>
              <w:pStyle w:val="AttributeTableHeader"/>
              <w:rPr>
                <w:ins w:id="8110" w:author="Merrick, Riki | APHL" w:date="2022-07-13T12:42:00Z"/>
                <w:noProof/>
              </w:rPr>
            </w:pPr>
            <w:ins w:id="8111"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7DCF3398" w14:textId="77777777" w:rsidR="002F372A" w:rsidRPr="00493AD0" w:rsidRDefault="002F372A" w:rsidP="005D6611">
            <w:pPr>
              <w:pStyle w:val="AttributeTableHeader"/>
              <w:rPr>
                <w:ins w:id="8112" w:author="Merrick, Riki | APHL" w:date="2022-07-13T12:42:00Z"/>
                <w:noProof/>
              </w:rPr>
            </w:pPr>
            <w:ins w:id="8113"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10FB4270" w14:textId="77777777" w:rsidR="002F372A" w:rsidRPr="00493AD0" w:rsidRDefault="002F372A" w:rsidP="005D6611">
            <w:pPr>
              <w:pStyle w:val="AttributeTableHeader"/>
              <w:rPr>
                <w:ins w:id="8114" w:author="Merrick, Riki | APHL" w:date="2022-07-13T12:42:00Z"/>
                <w:noProof/>
              </w:rPr>
            </w:pPr>
            <w:ins w:id="8115"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12306BAD" w14:textId="77777777" w:rsidR="002F372A" w:rsidRPr="00493AD0" w:rsidRDefault="002F372A" w:rsidP="005D6611">
            <w:pPr>
              <w:pStyle w:val="AttributeTableHeader"/>
              <w:rPr>
                <w:ins w:id="8116" w:author="Merrick, Riki | APHL" w:date="2022-07-13T12:42:00Z"/>
                <w:noProof/>
              </w:rPr>
            </w:pPr>
            <w:ins w:id="8117"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669F8D09" w14:textId="77777777" w:rsidR="002F372A" w:rsidRPr="00493AD0" w:rsidRDefault="002F372A" w:rsidP="005D6611">
            <w:pPr>
              <w:pStyle w:val="AttributeTableHeader"/>
              <w:rPr>
                <w:ins w:id="8118" w:author="Merrick, Riki | APHL" w:date="2022-07-13T12:42:00Z"/>
                <w:noProof/>
              </w:rPr>
            </w:pPr>
            <w:ins w:id="8119"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11F26D29" w14:textId="77777777" w:rsidR="002F372A" w:rsidRPr="00493AD0" w:rsidRDefault="002F372A" w:rsidP="005D6611">
            <w:pPr>
              <w:pStyle w:val="AttributeTableHeader"/>
              <w:rPr>
                <w:ins w:id="8120" w:author="Merrick, Riki | APHL" w:date="2022-07-13T12:42:00Z"/>
                <w:noProof/>
              </w:rPr>
            </w:pPr>
            <w:ins w:id="8121"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1C527E09" w14:textId="77777777" w:rsidR="002F372A" w:rsidRPr="00493AD0" w:rsidRDefault="002F372A" w:rsidP="005D6611">
            <w:pPr>
              <w:pStyle w:val="AttributeTableHeader"/>
              <w:rPr>
                <w:ins w:id="8122" w:author="Merrick, Riki | APHL" w:date="2022-07-13T12:42:00Z"/>
                <w:noProof/>
              </w:rPr>
            </w:pPr>
            <w:ins w:id="8123"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23B9E554" w14:textId="77777777" w:rsidR="002F372A" w:rsidRPr="00493AD0" w:rsidRDefault="002F372A" w:rsidP="005D6611">
            <w:pPr>
              <w:pStyle w:val="AttributeTableHeader"/>
              <w:jc w:val="left"/>
              <w:rPr>
                <w:ins w:id="8124" w:author="Merrick, Riki | APHL" w:date="2022-07-13T12:42:00Z"/>
                <w:noProof/>
              </w:rPr>
            </w:pPr>
            <w:ins w:id="8125" w:author="Merrick, Riki | APHL" w:date="2022-07-13T12:42:00Z">
              <w:r w:rsidRPr="00493AD0">
                <w:rPr>
                  <w:noProof/>
                </w:rPr>
                <w:t>ELEMENT NAME</w:t>
              </w:r>
            </w:ins>
          </w:p>
        </w:tc>
      </w:tr>
      <w:tr w:rsidR="002F372A" w:rsidRPr="00493AD0" w14:paraId="70414CA3" w14:textId="77777777" w:rsidTr="005D6611">
        <w:trPr>
          <w:jc w:val="center"/>
          <w:ins w:id="8126" w:author="Merrick, Riki | APHL" w:date="2022-07-13T12:42:00Z"/>
        </w:trPr>
        <w:tc>
          <w:tcPr>
            <w:tcW w:w="648" w:type="dxa"/>
            <w:tcBorders>
              <w:top w:val="single" w:sz="4" w:space="0" w:color="auto"/>
              <w:left w:val="nil"/>
              <w:bottom w:val="dotted" w:sz="4" w:space="0" w:color="auto"/>
              <w:right w:val="nil"/>
            </w:tcBorders>
            <w:shd w:val="clear" w:color="auto" w:fill="FFFFFF"/>
            <w:hideMark/>
          </w:tcPr>
          <w:p w14:paraId="5F099CB9" w14:textId="77777777" w:rsidR="002F372A" w:rsidRPr="00493AD0" w:rsidRDefault="002F372A" w:rsidP="005D6611">
            <w:pPr>
              <w:pStyle w:val="AttributeTableBody"/>
              <w:rPr>
                <w:ins w:id="8127" w:author="Merrick, Riki | APHL" w:date="2022-07-13T12:42:00Z"/>
                <w:noProof/>
              </w:rPr>
            </w:pPr>
            <w:ins w:id="8128" w:author="Merrick, Riki | APHL" w:date="2022-07-13T12:42:00Z">
              <w:r w:rsidRPr="00493AD0">
                <w:t>1</w:t>
              </w:r>
            </w:ins>
          </w:p>
        </w:tc>
        <w:tc>
          <w:tcPr>
            <w:tcW w:w="648" w:type="dxa"/>
            <w:tcBorders>
              <w:top w:val="single" w:sz="4" w:space="0" w:color="auto"/>
              <w:left w:val="nil"/>
              <w:bottom w:val="dotted" w:sz="4" w:space="0" w:color="auto"/>
              <w:right w:val="nil"/>
            </w:tcBorders>
            <w:shd w:val="clear" w:color="auto" w:fill="FFFFFF"/>
          </w:tcPr>
          <w:p w14:paraId="0ECE439F" w14:textId="77777777" w:rsidR="002F372A" w:rsidRPr="00493AD0" w:rsidRDefault="002F372A" w:rsidP="005D6611">
            <w:pPr>
              <w:pStyle w:val="AttributeTableBody"/>
              <w:rPr>
                <w:ins w:id="8129"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1A04D925" w14:textId="77777777" w:rsidR="002F372A" w:rsidRPr="00493AD0" w:rsidRDefault="002F372A" w:rsidP="005D6611">
            <w:pPr>
              <w:pStyle w:val="AttributeTableBody"/>
              <w:rPr>
                <w:ins w:id="8130" w:author="Merrick, Riki | APHL" w:date="2022-07-13T12:42:00Z"/>
                <w:noProof/>
              </w:rPr>
            </w:pPr>
          </w:p>
        </w:tc>
        <w:tc>
          <w:tcPr>
            <w:tcW w:w="648" w:type="dxa"/>
            <w:tcBorders>
              <w:top w:val="single" w:sz="4" w:space="0" w:color="auto"/>
              <w:left w:val="nil"/>
              <w:bottom w:val="dotted" w:sz="4" w:space="0" w:color="auto"/>
              <w:right w:val="nil"/>
            </w:tcBorders>
            <w:shd w:val="clear" w:color="auto" w:fill="FFFFFF"/>
          </w:tcPr>
          <w:p w14:paraId="470B24A0" w14:textId="77777777" w:rsidR="002F372A" w:rsidRPr="00493AD0" w:rsidRDefault="002F372A" w:rsidP="005D6611">
            <w:pPr>
              <w:pStyle w:val="AttributeTableBody"/>
              <w:rPr>
                <w:ins w:id="8131" w:author="Merrick, Riki | APHL" w:date="2022-07-13T12:42:00Z"/>
                <w:noProof/>
              </w:rPr>
            </w:pPr>
            <w:ins w:id="8132" w:author="Merrick, Riki | APHL" w:date="2022-07-13T12:42:00Z">
              <w:r w:rsidRPr="00493AD0">
                <w:rPr>
                  <w:noProof/>
                </w:rPr>
                <w:t>SI</w:t>
              </w:r>
            </w:ins>
          </w:p>
        </w:tc>
        <w:tc>
          <w:tcPr>
            <w:tcW w:w="648" w:type="dxa"/>
            <w:tcBorders>
              <w:top w:val="single" w:sz="4" w:space="0" w:color="auto"/>
              <w:left w:val="nil"/>
              <w:bottom w:val="dotted" w:sz="4" w:space="0" w:color="auto"/>
              <w:right w:val="nil"/>
            </w:tcBorders>
            <w:shd w:val="clear" w:color="auto" w:fill="FFFFFF"/>
          </w:tcPr>
          <w:p w14:paraId="1188F335" w14:textId="77777777" w:rsidR="002F372A" w:rsidRPr="00493AD0" w:rsidRDefault="002F372A" w:rsidP="005D6611">
            <w:pPr>
              <w:pStyle w:val="AttributeTableBody"/>
              <w:rPr>
                <w:ins w:id="8133" w:author="Merrick, Riki | APHL" w:date="2022-07-13T12:42:00Z"/>
                <w:noProof/>
              </w:rPr>
            </w:pPr>
            <w:ins w:id="8134" w:author="Merrick, Riki | APHL" w:date="2022-07-13T12:42:00Z">
              <w:r w:rsidRPr="00493AD0">
                <w:rPr>
                  <w:noProof/>
                </w:rPr>
                <w:t>R</w:t>
              </w:r>
            </w:ins>
          </w:p>
        </w:tc>
        <w:tc>
          <w:tcPr>
            <w:tcW w:w="648" w:type="dxa"/>
            <w:tcBorders>
              <w:top w:val="single" w:sz="4" w:space="0" w:color="auto"/>
              <w:left w:val="nil"/>
              <w:bottom w:val="dotted" w:sz="4" w:space="0" w:color="auto"/>
              <w:right w:val="nil"/>
            </w:tcBorders>
            <w:shd w:val="clear" w:color="auto" w:fill="FFFFFF"/>
          </w:tcPr>
          <w:p w14:paraId="4DE6ED01" w14:textId="77777777" w:rsidR="002F372A" w:rsidRPr="00493AD0" w:rsidRDefault="002F372A" w:rsidP="005D6611">
            <w:pPr>
              <w:pStyle w:val="AttributeTableBody"/>
              <w:rPr>
                <w:ins w:id="8135"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2F1F1469" w14:textId="77777777" w:rsidR="002F372A" w:rsidRPr="00493AD0" w:rsidRDefault="002F372A" w:rsidP="005D6611">
            <w:pPr>
              <w:pStyle w:val="AttributeTableBody"/>
              <w:rPr>
                <w:ins w:id="8136"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565EB9D7" w14:textId="77777777" w:rsidR="002F372A" w:rsidRPr="00493AD0" w:rsidRDefault="002F372A" w:rsidP="005D6611">
            <w:pPr>
              <w:pStyle w:val="AttributeTableBody"/>
              <w:rPr>
                <w:ins w:id="8137" w:author="Merrick, Riki | APHL" w:date="2022-07-13T12:42:00Z"/>
                <w:noProof/>
              </w:rPr>
            </w:pPr>
            <w:ins w:id="8138" w:author="Merrick, Riki | APHL" w:date="2022-07-13T12:42:00Z">
              <w:r w:rsidRPr="00493AD0">
                <w:rPr>
                  <w:noProof/>
                </w:rPr>
                <w:t>03543</w:t>
              </w:r>
            </w:ins>
          </w:p>
        </w:tc>
        <w:tc>
          <w:tcPr>
            <w:tcW w:w="3888" w:type="dxa"/>
            <w:tcBorders>
              <w:top w:val="single" w:sz="4" w:space="0" w:color="auto"/>
              <w:left w:val="nil"/>
              <w:bottom w:val="dotted" w:sz="4" w:space="0" w:color="auto"/>
              <w:right w:val="nil"/>
            </w:tcBorders>
            <w:shd w:val="clear" w:color="auto" w:fill="FFFFFF"/>
            <w:hideMark/>
          </w:tcPr>
          <w:p w14:paraId="0B0C41B4" w14:textId="77777777" w:rsidR="002F372A" w:rsidRPr="00493AD0" w:rsidRDefault="002F372A" w:rsidP="005D6611">
            <w:pPr>
              <w:pStyle w:val="AttributeTableBody"/>
              <w:jc w:val="left"/>
              <w:rPr>
                <w:ins w:id="8139" w:author="Merrick, Riki | APHL" w:date="2022-07-13T12:42:00Z"/>
                <w:noProof/>
              </w:rPr>
            </w:pPr>
            <w:ins w:id="8140" w:author="Merrick, Riki | APHL" w:date="2022-07-13T12:42:00Z">
              <w:r w:rsidRPr="00493AD0">
                <w:t>Set ID</w:t>
              </w:r>
            </w:ins>
          </w:p>
        </w:tc>
      </w:tr>
      <w:tr w:rsidR="002F372A" w:rsidRPr="00493AD0" w14:paraId="312113EB" w14:textId="77777777" w:rsidTr="005D6611">
        <w:trPr>
          <w:jc w:val="center"/>
          <w:ins w:id="8141"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425F68A" w14:textId="77777777" w:rsidR="002F372A" w:rsidRPr="00493AD0" w:rsidRDefault="002F372A" w:rsidP="005D6611">
            <w:pPr>
              <w:pStyle w:val="AttributeTableBody"/>
              <w:rPr>
                <w:ins w:id="8142" w:author="Merrick, Riki | APHL" w:date="2022-07-13T12:42:00Z"/>
                <w:noProof/>
              </w:rPr>
            </w:pPr>
            <w:ins w:id="8143" w:author="Merrick, Riki | APHL" w:date="2022-07-13T12:42:00Z">
              <w:r w:rsidRPr="00493AD0">
                <w:t>2</w:t>
              </w:r>
            </w:ins>
          </w:p>
        </w:tc>
        <w:tc>
          <w:tcPr>
            <w:tcW w:w="648" w:type="dxa"/>
            <w:tcBorders>
              <w:top w:val="dotted" w:sz="4" w:space="0" w:color="auto"/>
              <w:left w:val="nil"/>
              <w:bottom w:val="dotted" w:sz="4" w:space="0" w:color="auto"/>
              <w:right w:val="nil"/>
            </w:tcBorders>
            <w:shd w:val="clear" w:color="auto" w:fill="FFFFFF"/>
          </w:tcPr>
          <w:p w14:paraId="0F6FC036" w14:textId="77777777" w:rsidR="002F372A" w:rsidRPr="00493AD0" w:rsidRDefault="002F372A" w:rsidP="005D6611">
            <w:pPr>
              <w:pStyle w:val="AttributeTableBody"/>
              <w:rPr>
                <w:ins w:id="8144" w:author="Merrick, Riki | APHL" w:date="2022-07-13T12:42:00Z"/>
                <w:noProof/>
              </w:rPr>
            </w:pPr>
            <w:ins w:id="8145"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4D2D944F" w14:textId="77777777" w:rsidR="002F372A" w:rsidRPr="00493AD0" w:rsidRDefault="002F372A" w:rsidP="005D6611">
            <w:pPr>
              <w:pStyle w:val="AttributeTableBody"/>
              <w:rPr>
                <w:ins w:id="8146"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689F797B" w14:textId="77777777" w:rsidR="002F372A" w:rsidRPr="00493AD0" w:rsidRDefault="002F372A" w:rsidP="005D6611">
            <w:pPr>
              <w:pStyle w:val="AttributeTableBody"/>
              <w:rPr>
                <w:ins w:id="8147" w:author="Merrick, Riki | APHL" w:date="2022-07-13T12:42:00Z"/>
                <w:noProof/>
              </w:rPr>
            </w:pPr>
            <w:ins w:id="8148"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49045B45" w14:textId="77777777" w:rsidR="002F372A" w:rsidRPr="00493AD0" w:rsidRDefault="002F372A" w:rsidP="005D6611">
            <w:pPr>
              <w:pStyle w:val="AttributeTableBody"/>
              <w:rPr>
                <w:ins w:id="8149" w:author="Merrick, Riki | APHL" w:date="2022-07-13T12:42:00Z"/>
                <w:noProof/>
              </w:rPr>
            </w:pPr>
            <w:ins w:id="8150"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72E3C02" w14:textId="77777777" w:rsidR="002F372A" w:rsidRPr="00493AD0" w:rsidRDefault="002F372A" w:rsidP="005D6611">
            <w:pPr>
              <w:pStyle w:val="AttributeTableBody"/>
              <w:rPr>
                <w:ins w:id="815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3C0FFAD" w14:textId="77777777" w:rsidR="002F372A" w:rsidRPr="00493AD0" w:rsidRDefault="002F372A" w:rsidP="005D6611">
            <w:pPr>
              <w:pStyle w:val="AttributeTableBody"/>
              <w:rPr>
                <w:ins w:id="8152" w:author="Merrick, Riki | APHL" w:date="2022-07-13T12:42:00Z"/>
                <w:rStyle w:val="HyperlinkTable"/>
                <w:rFonts w:eastAsia="Arial Unicode MS"/>
              </w:rPr>
            </w:pPr>
            <w:ins w:id="8153"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2E1D7FB8" w14:textId="77777777" w:rsidR="002F372A" w:rsidRPr="00493AD0" w:rsidRDefault="002F372A" w:rsidP="005D6611">
            <w:pPr>
              <w:pStyle w:val="AttributeTableBody"/>
              <w:rPr>
                <w:ins w:id="8154" w:author="Merrick, Riki | APHL" w:date="2022-07-13T12:42:00Z"/>
                <w:rFonts w:cs="Times New Roman"/>
              </w:rPr>
            </w:pPr>
            <w:ins w:id="8155"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hideMark/>
          </w:tcPr>
          <w:p w14:paraId="3CB97097" w14:textId="77777777" w:rsidR="002F372A" w:rsidRPr="00493AD0" w:rsidRDefault="002F372A" w:rsidP="005D6611">
            <w:pPr>
              <w:pStyle w:val="AttributeTableBody"/>
              <w:jc w:val="left"/>
              <w:rPr>
                <w:ins w:id="8156" w:author="Merrick, Riki | APHL" w:date="2022-07-13T12:42:00Z"/>
                <w:noProof/>
              </w:rPr>
            </w:pPr>
            <w:ins w:id="8157" w:author="Merrick, Riki | APHL" w:date="2022-07-13T12:42:00Z">
              <w:r w:rsidRPr="00493AD0">
                <w:t>Action Code</w:t>
              </w:r>
            </w:ins>
          </w:p>
        </w:tc>
      </w:tr>
      <w:tr w:rsidR="002F372A" w:rsidRPr="00493AD0" w14:paraId="0CC7622F" w14:textId="77777777" w:rsidTr="005D6611">
        <w:trPr>
          <w:jc w:val="center"/>
          <w:ins w:id="8158" w:author="Merrick, Riki | APHL" w:date="2022-07-13T12:42:00Z"/>
        </w:trPr>
        <w:tc>
          <w:tcPr>
            <w:tcW w:w="648" w:type="dxa"/>
            <w:tcBorders>
              <w:top w:val="dotted" w:sz="4" w:space="0" w:color="auto"/>
              <w:left w:val="nil"/>
              <w:bottom w:val="dotted" w:sz="4" w:space="0" w:color="auto"/>
              <w:right w:val="nil"/>
            </w:tcBorders>
            <w:shd w:val="clear" w:color="auto" w:fill="FFFFFF"/>
          </w:tcPr>
          <w:p w14:paraId="5D05E7A6" w14:textId="77777777" w:rsidR="002F372A" w:rsidRPr="00493AD0" w:rsidRDefault="002F372A" w:rsidP="005D6611">
            <w:pPr>
              <w:pStyle w:val="AttributeTableBody"/>
              <w:rPr>
                <w:ins w:id="8159" w:author="Merrick, Riki | APHL" w:date="2022-07-13T12:42:00Z"/>
              </w:rPr>
            </w:pPr>
            <w:ins w:id="8160" w:author="Merrick, Riki | APHL" w:date="2022-07-13T12:42:00Z">
              <w:r>
                <w:t>3</w:t>
              </w:r>
            </w:ins>
          </w:p>
        </w:tc>
        <w:tc>
          <w:tcPr>
            <w:tcW w:w="648" w:type="dxa"/>
            <w:tcBorders>
              <w:top w:val="dotted" w:sz="4" w:space="0" w:color="auto"/>
              <w:left w:val="nil"/>
              <w:bottom w:val="dotted" w:sz="4" w:space="0" w:color="auto"/>
              <w:right w:val="nil"/>
            </w:tcBorders>
            <w:shd w:val="clear" w:color="auto" w:fill="FFFFFF"/>
          </w:tcPr>
          <w:p w14:paraId="4694BDDF" w14:textId="77777777" w:rsidR="002F372A" w:rsidRPr="00493AD0" w:rsidRDefault="002F372A" w:rsidP="005D6611">
            <w:pPr>
              <w:pStyle w:val="AttributeTableBody"/>
              <w:rPr>
                <w:ins w:id="816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344E36F" w14:textId="77777777" w:rsidR="002F372A" w:rsidRPr="00493AD0" w:rsidRDefault="002F372A" w:rsidP="005D6611">
            <w:pPr>
              <w:pStyle w:val="AttributeTableBody"/>
              <w:rPr>
                <w:ins w:id="8162"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14D607D9" w14:textId="77777777" w:rsidR="002F372A" w:rsidRPr="00493AD0" w:rsidRDefault="002F372A" w:rsidP="005D6611">
            <w:pPr>
              <w:pStyle w:val="AttributeTableBody"/>
              <w:rPr>
                <w:ins w:id="8163" w:author="Merrick, Riki | APHL" w:date="2022-07-13T12:42:00Z"/>
              </w:rPr>
            </w:pPr>
            <w:ins w:id="8164"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71F7C03C" w14:textId="77777777" w:rsidR="002F372A" w:rsidRPr="00493AD0" w:rsidRDefault="002F372A" w:rsidP="005D6611">
            <w:pPr>
              <w:pStyle w:val="AttributeTableBody"/>
              <w:rPr>
                <w:ins w:id="8165" w:author="Merrick, Riki | APHL" w:date="2022-07-13T12:42:00Z"/>
                <w:noProof/>
              </w:rPr>
            </w:pPr>
            <w:ins w:id="8166"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4896A4AC" w14:textId="77777777" w:rsidR="002F372A" w:rsidRPr="00493AD0" w:rsidRDefault="002F372A" w:rsidP="005D6611">
            <w:pPr>
              <w:pStyle w:val="AttributeTableBody"/>
              <w:rPr>
                <w:ins w:id="816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6384375" w14:textId="77777777" w:rsidR="002F372A" w:rsidRPr="00493AD0" w:rsidRDefault="002F372A" w:rsidP="005D6611">
            <w:pPr>
              <w:pStyle w:val="AttributeTableBody"/>
              <w:rPr>
                <w:ins w:id="8168"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780CBB3" w14:textId="77777777" w:rsidR="002F372A" w:rsidRPr="00493AD0" w:rsidRDefault="002F372A" w:rsidP="005D6611">
            <w:pPr>
              <w:pStyle w:val="AttributeTableBody"/>
              <w:rPr>
                <w:ins w:id="8169" w:author="Merrick, Riki | APHL" w:date="2022-07-13T12:42:00Z"/>
                <w:rFonts w:cs="Times New Roman"/>
              </w:rPr>
            </w:pPr>
            <w:ins w:id="8170" w:author="Merrick, Riki | APHL" w:date="2022-07-13T12:42:00Z">
              <w:r>
                <w:rPr>
                  <w:rFonts w:cs="Times New Roman"/>
                </w:rPr>
                <w:t>&lt;TBD&gt;</w:t>
              </w:r>
            </w:ins>
          </w:p>
        </w:tc>
        <w:tc>
          <w:tcPr>
            <w:tcW w:w="3888" w:type="dxa"/>
            <w:tcBorders>
              <w:top w:val="dotted" w:sz="4" w:space="0" w:color="auto"/>
              <w:left w:val="nil"/>
              <w:bottom w:val="dotted" w:sz="4" w:space="0" w:color="auto"/>
              <w:right w:val="nil"/>
            </w:tcBorders>
            <w:shd w:val="clear" w:color="auto" w:fill="FFFFFF"/>
          </w:tcPr>
          <w:p w14:paraId="331376F5" w14:textId="77777777" w:rsidR="002F372A" w:rsidRPr="00493AD0" w:rsidRDefault="002F372A" w:rsidP="005D6611">
            <w:pPr>
              <w:pStyle w:val="AttributeTableBody"/>
              <w:jc w:val="left"/>
              <w:rPr>
                <w:ins w:id="8171" w:author="Merrick, Riki | APHL" w:date="2022-07-13T12:42:00Z"/>
              </w:rPr>
            </w:pPr>
            <w:ins w:id="8172" w:author="Merrick, Riki | APHL" w:date="2022-07-13T12:42:00Z">
              <w:r>
                <w:t>GSC Instance Identifier</w:t>
              </w:r>
            </w:ins>
          </w:p>
        </w:tc>
      </w:tr>
      <w:tr w:rsidR="002F372A" w:rsidRPr="00493AD0" w14:paraId="46A1DEC3" w14:textId="77777777" w:rsidTr="005D6611">
        <w:trPr>
          <w:jc w:val="center"/>
          <w:ins w:id="8173"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580E5BFF" w14:textId="77777777" w:rsidR="002F372A" w:rsidRPr="00493AD0" w:rsidRDefault="002F372A" w:rsidP="005D6611">
            <w:pPr>
              <w:pStyle w:val="AttributeTableBody"/>
              <w:rPr>
                <w:ins w:id="8174" w:author="Merrick, Riki | APHL" w:date="2022-07-13T12:42:00Z"/>
                <w:noProof/>
              </w:rPr>
            </w:pPr>
            <w:ins w:id="8175" w:author="Merrick, Riki | APHL" w:date="2022-07-13T12:42:00Z">
              <w:r>
                <w:t>4</w:t>
              </w:r>
            </w:ins>
          </w:p>
        </w:tc>
        <w:tc>
          <w:tcPr>
            <w:tcW w:w="648" w:type="dxa"/>
            <w:tcBorders>
              <w:top w:val="dotted" w:sz="4" w:space="0" w:color="auto"/>
              <w:left w:val="nil"/>
              <w:bottom w:val="dotted" w:sz="4" w:space="0" w:color="auto"/>
              <w:right w:val="nil"/>
            </w:tcBorders>
            <w:shd w:val="clear" w:color="auto" w:fill="FFFFFF"/>
          </w:tcPr>
          <w:p w14:paraId="39EC24F2" w14:textId="77777777" w:rsidR="002F372A" w:rsidRPr="00493AD0" w:rsidRDefault="002F372A" w:rsidP="005D6611">
            <w:pPr>
              <w:pStyle w:val="AttributeTableBody"/>
              <w:rPr>
                <w:ins w:id="817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352338D" w14:textId="77777777" w:rsidR="002F372A" w:rsidRPr="00493AD0" w:rsidRDefault="002F372A" w:rsidP="005D6611">
            <w:pPr>
              <w:pStyle w:val="AttributeTableBody"/>
              <w:rPr>
                <w:ins w:id="8177"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739087AE" w14:textId="77777777" w:rsidR="002F372A" w:rsidRPr="00493AD0" w:rsidRDefault="002F372A" w:rsidP="005D6611">
            <w:pPr>
              <w:pStyle w:val="AttributeTableBody"/>
              <w:rPr>
                <w:ins w:id="8178" w:author="Merrick, Riki | APHL" w:date="2022-07-13T12:42:00Z"/>
                <w:noProof/>
              </w:rPr>
            </w:pPr>
            <w:ins w:id="8179"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0AB207CA" w14:textId="77777777" w:rsidR="002F372A" w:rsidRPr="00493AD0" w:rsidRDefault="002F372A" w:rsidP="005D6611">
            <w:pPr>
              <w:pStyle w:val="AttributeTableBody"/>
              <w:rPr>
                <w:ins w:id="8180" w:author="Merrick, Riki | APHL" w:date="2022-07-13T12:42:00Z"/>
                <w:noProof/>
              </w:rPr>
            </w:pPr>
            <w:ins w:id="8181"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6AE1814F" w14:textId="77777777" w:rsidR="002F372A" w:rsidRPr="00493AD0" w:rsidRDefault="002F372A" w:rsidP="005D6611">
            <w:pPr>
              <w:pStyle w:val="AttributeTableBody"/>
              <w:rPr>
                <w:ins w:id="818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82AA4FD" w14:textId="69B1559D" w:rsidR="002F372A" w:rsidRPr="00493AD0" w:rsidRDefault="0070639F" w:rsidP="005D6611">
            <w:pPr>
              <w:pStyle w:val="AttributeTableBody"/>
              <w:rPr>
                <w:ins w:id="8183" w:author="Merrick, Riki | APHL" w:date="2022-07-13T12:42:00Z"/>
                <w:rStyle w:val="HyperlinkTable"/>
                <w:rFonts w:eastAsia="Arial Unicode MS"/>
              </w:rPr>
            </w:pPr>
            <w:ins w:id="8184" w:author="Merrick, Riki | APHL" w:date="2022-08-14T17:56:00Z">
              <w:r>
                <w:rPr>
                  <w:rStyle w:val="HyperlinkTable"/>
                  <w:rFonts w:eastAsia="Arial Unicode MS"/>
                </w:rPr>
                <w:t>Nnn9</w:t>
              </w:r>
            </w:ins>
          </w:p>
        </w:tc>
        <w:tc>
          <w:tcPr>
            <w:tcW w:w="720" w:type="dxa"/>
            <w:tcBorders>
              <w:top w:val="dotted" w:sz="4" w:space="0" w:color="auto"/>
              <w:left w:val="nil"/>
              <w:bottom w:val="dotted" w:sz="4" w:space="0" w:color="auto"/>
              <w:right w:val="nil"/>
            </w:tcBorders>
            <w:shd w:val="clear" w:color="auto" w:fill="FFFFFF"/>
          </w:tcPr>
          <w:p w14:paraId="47087053" w14:textId="77777777" w:rsidR="002F372A" w:rsidRPr="00493AD0" w:rsidRDefault="002F372A" w:rsidP="005D6611">
            <w:pPr>
              <w:pStyle w:val="AttributeTableBody"/>
              <w:rPr>
                <w:ins w:id="8185" w:author="Merrick, Riki | APHL" w:date="2022-07-13T12:42:00Z"/>
                <w:rFonts w:cs="Times New Roman"/>
              </w:rPr>
            </w:pPr>
            <w:ins w:id="8186" w:author="Merrick, Riki | APHL" w:date="2022-07-13T12:42:00Z">
              <w:r w:rsidRPr="00493AD0">
                <w:rPr>
                  <w:rFonts w:cs="Times New Roman"/>
                </w:rPr>
                <w:t>&lt;TBD&gt;</w:t>
              </w:r>
            </w:ins>
          </w:p>
        </w:tc>
        <w:tc>
          <w:tcPr>
            <w:tcW w:w="3888" w:type="dxa"/>
            <w:tcBorders>
              <w:top w:val="dotted" w:sz="4" w:space="0" w:color="auto"/>
              <w:left w:val="nil"/>
              <w:bottom w:val="dotted" w:sz="4" w:space="0" w:color="auto"/>
              <w:right w:val="nil"/>
            </w:tcBorders>
            <w:shd w:val="clear" w:color="auto" w:fill="FFFFFF"/>
            <w:hideMark/>
          </w:tcPr>
          <w:p w14:paraId="29CA0801" w14:textId="77777777" w:rsidR="002F372A" w:rsidRPr="00493AD0" w:rsidRDefault="002F372A" w:rsidP="005D6611">
            <w:pPr>
              <w:pStyle w:val="AttributeTableBody"/>
              <w:jc w:val="left"/>
              <w:rPr>
                <w:ins w:id="8187" w:author="Merrick, Riki | APHL" w:date="2022-07-13T12:42:00Z"/>
                <w:noProof/>
              </w:rPr>
            </w:pPr>
            <w:ins w:id="8188" w:author="Merrick, Riki | APHL" w:date="2022-07-13T12:42:00Z">
              <w:r w:rsidRPr="00493AD0">
                <w:t>Sex for Clinical Use</w:t>
              </w:r>
            </w:ins>
          </w:p>
        </w:tc>
      </w:tr>
      <w:tr w:rsidR="002F372A" w:rsidRPr="00493AD0" w14:paraId="440F1564" w14:textId="77777777" w:rsidTr="005D6611">
        <w:trPr>
          <w:jc w:val="center"/>
          <w:ins w:id="8189"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4AEBB4DB" w14:textId="77777777" w:rsidR="002F372A" w:rsidRPr="00493AD0" w:rsidRDefault="002F372A" w:rsidP="005D6611">
            <w:pPr>
              <w:pStyle w:val="AttributeTableBody"/>
              <w:rPr>
                <w:ins w:id="8190" w:author="Merrick, Riki | APHL" w:date="2022-07-13T12:42:00Z"/>
                <w:noProof/>
              </w:rPr>
            </w:pPr>
            <w:ins w:id="8191" w:author="Merrick, Riki | APHL" w:date="2022-07-13T12:42:00Z">
              <w:r>
                <w:t>5</w:t>
              </w:r>
            </w:ins>
          </w:p>
        </w:tc>
        <w:tc>
          <w:tcPr>
            <w:tcW w:w="648" w:type="dxa"/>
            <w:tcBorders>
              <w:top w:val="dotted" w:sz="4" w:space="0" w:color="auto"/>
              <w:left w:val="nil"/>
              <w:bottom w:val="dotted" w:sz="4" w:space="0" w:color="auto"/>
              <w:right w:val="nil"/>
            </w:tcBorders>
            <w:shd w:val="clear" w:color="auto" w:fill="FFFFFF"/>
          </w:tcPr>
          <w:p w14:paraId="4F86237A" w14:textId="77777777" w:rsidR="002F372A" w:rsidRPr="00493AD0" w:rsidRDefault="002F372A" w:rsidP="005D6611">
            <w:pPr>
              <w:pStyle w:val="AttributeTableBody"/>
              <w:rPr>
                <w:ins w:id="819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80BEB11" w14:textId="77777777" w:rsidR="002F372A" w:rsidRPr="00493AD0" w:rsidRDefault="002F372A" w:rsidP="005D6611">
            <w:pPr>
              <w:pStyle w:val="AttributeTableBody"/>
              <w:rPr>
                <w:ins w:id="8193"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2C45CCA9" w14:textId="77777777" w:rsidR="002F372A" w:rsidRPr="00493AD0" w:rsidRDefault="002F372A" w:rsidP="005D6611">
            <w:pPr>
              <w:pStyle w:val="AttributeTableBody"/>
              <w:rPr>
                <w:ins w:id="8194" w:author="Merrick, Riki | APHL" w:date="2022-07-13T12:42:00Z"/>
                <w:noProof/>
              </w:rPr>
            </w:pPr>
            <w:ins w:id="8195"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hideMark/>
          </w:tcPr>
          <w:p w14:paraId="0CC92EF0" w14:textId="77777777" w:rsidR="002F372A" w:rsidRPr="00493AD0" w:rsidRDefault="002F372A" w:rsidP="005D6611">
            <w:pPr>
              <w:pStyle w:val="AttributeTableBody"/>
              <w:rPr>
                <w:ins w:id="8196" w:author="Merrick, Riki | APHL" w:date="2022-07-13T12:42:00Z"/>
                <w:noProof/>
              </w:rPr>
            </w:pPr>
            <w:ins w:id="8197"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D1A61DD" w14:textId="77777777" w:rsidR="002F372A" w:rsidRPr="00493AD0" w:rsidRDefault="002F372A" w:rsidP="005D6611">
            <w:pPr>
              <w:pStyle w:val="AttributeTableBody"/>
              <w:rPr>
                <w:ins w:id="819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829295D" w14:textId="77777777" w:rsidR="002F372A" w:rsidRPr="00493AD0" w:rsidRDefault="002F372A" w:rsidP="005D6611">
            <w:pPr>
              <w:pStyle w:val="AttributeTableBody"/>
              <w:rPr>
                <w:ins w:id="819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E249299" w14:textId="77777777" w:rsidR="002F372A" w:rsidRPr="00493AD0" w:rsidRDefault="002F372A" w:rsidP="005D6611">
            <w:pPr>
              <w:pStyle w:val="AttributeTableBody"/>
              <w:rPr>
                <w:ins w:id="8200" w:author="Merrick, Riki | APHL" w:date="2022-07-13T12:42:00Z"/>
                <w:noProof/>
              </w:rPr>
            </w:pPr>
            <w:ins w:id="8201" w:author="Merrick, Riki | APHL" w:date="2022-07-13T12:42:00Z">
              <w:r w:rsidRPr="00493AD0">
                <w:rPr>
                  <w:rFonts w:cs="Times New Roman"/>
                </w:rPr>
                <w:t>&lt;TBD&gt;</w:t>
              </w:r>
            </w:ins>
          </w:p>
        </w:tc>
        <w:tc>
          <w:tcPr>
            <w:tcW w:w="3888" w:type="dxa"/>
            <w:tcBorders>
              <w:top w:val="dotted" w:sz="4" w:space="0" w:color="auto"/>
              <w:left w:val="nil"/>
              <w:bottom w:val="dotted" w:sz="4" w:space="0" w:color="auto"/>
              <w:right w:val="nil"/>
            </w:tcBorders>
            <w:shd w:val="clear" w:color="auto" w:fill="FFFFFF"/>
            <w:hideMark/>
          </w:tcPr>
          <w:p w14:paraId="5C18F22A" w14:textId="77777777" w:rsidR="002F372A" w:rsidRPr="00493AD0" w:rsidRDefault="002F372A" w:rsidP="005D6611">
            <w:pPr>
              <w:pStyle w:val="AttributeTableBody"/>
              <w:jc w:val="left"/>
              <w:rPr>
                <w:ins w:id="8202" w:author="Merrick, Riki | APHL" w:date="2022-07-13T12:42:00Z"/>
                <w:noProof/>
              </w:rPr>
            </w:pPr>
            <w:ins w:id="8203" w:author="Merrick, Riki | APHL" w:date="2022-07-13T12:42:00Z">
              <w:r w:rsidRPr="00493AD0">
                <w:t>Validity Period</w:t>
              </w:r>
            </w:ins>
          </w:p>
        </w:tc>
      </w:tr>
      <w:tr w:rsidR="002F372A" w:rsidRPr="00493AD0" w14:paraId="44D66B9B" w14:textId="77777777" w:rsidTr="005D6611">
        <w:trPr>
          <w:jc w:val="center"/>
          <w:ins w:id="8204" w:author="Merrick, Riki | APHL" w:date="2022-07-13T12:42:00Z"/>
        </w:trPr>
        <w:tc>
          <w:tcPr>
            <w:tcW w:w="648" w:type="dxa"/>
            <w:tcBorders>
              <w:top w:val="dotted" w:sz="4" w:space="0" w:color="auto"/>
              <w:left w:val="nil"/>
              <w:bottom w:val="dotted" w:sz="4" w:space="0" w:color="auto"/>
              <w:right w:val="nil"/>
            </w:tcBorders>
            <w:shd w:val="clear" w:color="auto" w:fill="FFFFFF"/>
          </w:tcPr>
          <w:p w14:paraId="11B478E5" w14:textId="77777777" w:rsidR="002F372A" w:rsidRPr="00493AD0" w:rsidRDefault="002F372A" w:rsidP="005D6611">
            <w:pPr>
              <w:pStyle w:val="AttributeTableBody"/>
              <w:rPr>
                <w:ins w:id="8205" w:author="Merrick, Riki | APHL" w:date="2022-07-13T12:42:00Z"/>
              </w:rPr>
            </w:pPr>
            <w:ins w:id="8206" w:author="Merrick, Riki | APHL" w:date="2022-07-13T12:42:00Z">
              <w:r>
                <w:t>6</w:t>
              </w:r>
            </w:ins>
          </w:p>
        </w:tc>
        <w:tc>
          <w:tcPr>
            <w:tcW w:w="648" w:type="dxa"/>
            <w:tcBorders>
              <w:top w:val="dotted" w:sz="4" w:space="0" w:color="auto"/>
              <w:left w:val="nil"/>
              <w:bottom w:val="dotted" w:sz="4" w:space="0" w:color="auto"/>
              <w:right w:val="nil"/>
            </w:tcBorders>
            <w:shd w:val="clear" w:color="auto" w:fill="FFFFFF"/>
          </w:tcPr>
          <w:p w14:paraId="538E9B51" w14:textId="77777777" w:rsidR="002F372A" w:rsidRPr="00493AD0" w:rsidRDefault="002F372A" w:rsidP="005D6611">
            <w:pPr>
              <w:pStyle w:val="AttributeTableBody"/>
              <w:rPr>
                <w:ins w:id="820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0E9601F" w14:textId="77777777" w:rsidR="002F372A" w:rsidRPr="00493AD0" w:rsidRDefault="002F372A" w:rsidP="005D6611">
            <w:pPr>
              <w:pStyle w:val="AttributeTableBody"/>
              <w:rPr>
                <w:ins w:id="8208"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4195C1B" w14:textId="77777777" w:rsidR="002F372A" w:rsidRPr="00493AD0" w:rsidRDefault="002F372A" w:rsidP="005D6611">
            <w:pPr>
              <w:pStyle w:val="AttributeTableBody"/>
              <w:rPr>
                <w:ins w:id="8209" w:author="Merrick, Riki | APHL" w:date="2022-07-13T12:42:00Z"/>
              </w:rPr>
            </w:pPr>
            <w:ins w:id="8210" w:author="Merrick, Riki | APHL" w:date="2022-07-13T12:42:00Z">
              <w:r w:rsidRPr="00493AD0">
                <w:t>ERL</w:t>
              </w:r>
            </w:ins>
          </w:p>
        </w:tc>
        <w:tc>
          <w:tcPr>
            <w:tcW w:w="648" w:type="dxa"/>
            <w:tcBorders>
              <w:top w:val="dotted" w:sz="4" w:space="0" w:color="auto"/>
              <w:left w:val="nil"/>
              <w:bottom w:val="dotted" w:sz="4" w:space="0" w:color="auto"/>
              <w:right w:val="nil"/>
            </w:tcBorders>
            <w:shd w:val="clear" w:color="auto" w:fill="FFFFFF"/>
          </w:tcPr>
          <w:p w14:paraId="4BEF3F4A" w14:textId="77777777" w:rsidR="002F372A" w:rsidRPr="00493AD0" w:rsidRDefault="002F372A" w:rsidP="005D6611">
            <w:pPr>
              <w:pStyle w:val="AttributeTableBody"/>
              <w:rPr>
                <w:ins w:id="8211" w:author="Merrick, Riki | APHL" w:date="2022-07-13T12:42:00Z"/>
              </w:rPr>
            </w:pPr>
            <w:ins w:id="8212" w:author="Merrick, Riki | APHL" w:date="2022-07-13T12:42:00Z">
              <w:r w:rsidRPr="00493AD0">
                <w:t>R</w:t>
              </w:r>
            </w:ins>
          </w:p>
        </w:tc>
        <w:tc>
          <w:tcPr>
            <w:tcW w:w="648" w:type="dxa"/>
            <w:tcBorders>
              <w:top w:val="dotted" w:sz="4" w:space="0" w:color="auto"/>
              <w:left w:val="nil"/>
              <w:bottom w:val="dotted" w:sz="4" w:space="0" w:color="auto"/>
              <w:right w:val="nil"/>
            </w:tcBorders>
            <w:shd w:val="clear" w:color="auto" w:fill="FFFFFF"/>
          </w:tcPr>
          <w:p w14:paraId="345BDEAA" w14:textId="77777777" w:rsidR="002F372A" w:rsidRPr="00493AD0" w:rsidRDefault="002F372A" w:rsidP="005D6611">
            <w:pPr>
              <w:pStyle w:val="AttributeTableBody"/>
              <w:rPr>
                <w:ins w:id="8213" w:author="Merrick, Riki | APHL" w:date="2022-07-13T12:42:00Z"/>
                <w:noProof/>
              </w:rPr>
            </w:pPr>
            <w:ins w:id="8214" w:author="Merrick, Riki | APHL" w:date="2022-07-13T12:42:00Z">
              <w:r w:rsidRPr="00493AD0">
                <w:rPr>
                  <w:noProof/>
                </w:rPr>
                <w:t>Y</w:t>
              </w:r>
            </w:ins>
          </w:p>
        </w:tc>
        <w:tc>
          <w:tcPr>
            <w:tcW w:w="720" w:type="dxa"/>
            <w:tcBorders>
              <w:top w:val="dotted" w:sz="4" w:space="0" w:color="auto"/>
              <w:left w:val="nil"/>
              <w:bottom w:val="dotted" w:sz="4" w:space="0" w:color="auto"/>
              <w:right w:val="nil"/>
            </w:tcBorders>
            <w:shd w:val="clear" w:color="auto" w:fill="FFFFFF"/>
          </w:tcPr>
          <w:p w14:paraId="4379DEFF" w14:textId="77777777" w:rsidR="002F372A" w:rsidRPr="00493AD0" w:rsidRDefault="002F372A" w:rsidP="005D6611">
            <w:pPr>
              <w:pStyle w:val="AttributeTableBody"/>
              <w:rPr>
                <w:ins w:id="821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56CC22A" w14:textId="77777777" w:rsidR="002F372A" w:rsidRPr="00493AD0" w:rsidRDefault="002F372A" w:rsidP="005D6611">
            <w:pPr>
              <w:pStyle w:val="AttributeTableBody"/>
              <w:rPr>
                <w:ins w:id="8216" w:author="Merrick, Riki | APHL" w:date="2022-07-13T12:42:00Z"/>
                <w:noProof/>
              </w:rPr>
            </w:pPr>
            <w:ins w:id="8217" w:author="Merrick, Riki | APHL" w:date="2022-07-13T12:42:00Z">
              <w:r w:rsidRPr="00493AD0">
                <w:rPr>
                  <w:rFonts w:cs="Times New Roman"/>
                </w:rPr>
                <w:t>&lt;TBD&gt;</w:t>
              </w:r>
            </w:ins>
          </w:p>
        </w:tc>
        <w:tc>
          <w:tcPr>
            <w:tcW w:w="3888" w:type="dxa"/>
            <w:tcBorders>
              <w:top w:val="dotted" w:sz="4" w:space="0" w:color="auto"/>
              <w:left w:val="nil"/>
              <w:bottom w:val="dotted" w:sz="4" w:space="0" w:color="auto"/>
              <w:right w:val="nil"/>
            </w:tcBorders>
            <w:shd w:val="clear" w:color="auto" w:fill="FFFFFF"/>
          </w:tcPr>
          <w:p w14:paraId="2861A3D2" w14:textId="77777777" w:rsidR="002F372A" w:rsidRPr="00493AD0" w:rsidRDefault="002F372A" w:rsidP="005D6611">
            <w:pPr>
              <w:pStyle w:val="AttributeTableBody"/>
              <w:jc w:val="left"/>
              <w:rPr>
                <w:ins w:id="8218" w:author="Merrick, Riki | APHL" w:date="2022-07-13T12:42:00Z"/>
              </w:rPr>
            </w:pPr>
            <w:ins w:id="8219" w:author="Merrick, Riki | APHL" w:date="2022-07-13T12:42:00Z">
              <w:r w:rsidRPr="00493AD0">
                <w:t>Context</w:t>
              </w:r>
            </w:ins>
          </w:p>
        </w:tc>
      </w:tr>
      <w:tr w:rsidR="002F372A" w:rsidRPr="00493AD0" w14:paraId="080EC928" w14:textId="77777777" w:rsidTr="005D6611">
        <w:trPr>
          <w:jc w:val="center"/>
          <w:ins w:id="8220" w:author="Merrick, Riki | APHL" w:date="2022-07-13T12:42:00Z"/>
        </w:trPr>
        <w:tc>
          <w:tcPr>
            <w:tcW w:w="648" w:type="dxa"/>
            <w:tcBorders>
              <w:top w:val="dotted" w:sz="4" w:space="0" w:color="auto"/>
              <w:left w:val="nil"/>
              <w:bottom w:val="dotted" w:sz="4" w:space="0" w:color="auto"/>
              <w:right w:val="nil"/>
            </w:tcBorders>
            <w:shd w:val="clear" w:color="auto" w:fill="FFFFFF"/>
          </w:tcPr>
          <w:p w14:paraId="70EAFB9D" w14:textId="77777777" w:rsidR="002F372A" w:rsidRPr="00493AD0" w:rsidRDefault="002F372A" w:rsidP="005D6611">
            <w:pPr>
              <w:pStyle w:val="AttributeTableBody"/>
              <w:rPr>
                <w:ins w:id="8221" w:author="Merrick, Riki | APHL" w:date="2022-07-13T12:42:00Z"/>
              </w:rPr>
            </w:pPr>
            <w:ins w:id="8222" w:author="Merrick, Riki | APHL" w:date="2022-07-13T12:42:00Z">
              <w:r>
                <w:t>7</w:t>
              </w:r>
            </w:ins>
          </w:p>
        </w:tc>
        <w:tc>
          <w:tcPr>
            <w:tcW w:w="648" w:type="dxa"/>
            <w:tcBorders>
              <w:top w:val="dotted" w:sz="4" w:space="0" w:color="auto"/>
              <w:left w:val="nil"/>
              <w:bottom w:val="dotted" w:sz="4" w:space="0" w:color="auto"/>
              <w:right w:val="nil"/>
            </w:tcBorders>
            <w:shd w:val="clear" w:color="auto" w:fill="FFFFFF"/>
          </w:tcPr>
          <w:p w14:paraId="01C39BDE" w14:textId="77777777" w:rsidR="002F372A" w:rsidRPr="00493AD0" w:rsidRDefault="002F372A" w:rsidP="005D6611">
            <w:pPr>
              <w:pStyle w:val="AttributeTableBody"/>
              <w:rPr>
                <w:ins w:id="822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83F416E" w14:textId="77777777" w:rsidR="002F372A" w:rsidRPr="00493AD0" w:rsidRDefault="002F372A" w:rsidP="005D6611">
            <w:pPr>
              <w:pStyle w:val="AttributeTableBody"/>
              <w:rPr>
                <w:ins w:id="8224"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DBDF221" w14:textId="77777777" w:rsidR="002F372A" w:rsidRPr="00493AD0" w:rsidRDefault="002F372A" w:rsidP="005D6611">
            <w:pPr>
              <w:pStyle w:val="AttributeTableBody"/>
              <w:rPr>
                <w:ins w:id="8225" w:author="Merrick, Riki | APHL" w:date="2022-07-13T12:42:00Z"/>
              </w:rPr>
            </w:pPr>
            <w:ins w:id="8226" w:author="Merrick, Riki | APHL" w:date="2022-07-13T12:42:00Z">
              <w:r w:rsidRPr="00493AD0">
                <w:t>ERL</w:t>
              </w:r>
            </w:ins>
          </w:p>
        </w:tc>
        <w:tc>
          <w:tcPr>
            <w:tcW w:w="648" w:type="dxa"/>
            <w:tcBorders>
              <w:top w:val="dotted" w:sz="4" w:space="0" w:color="auto"/>
              <w:left w:val="nil"/>
              <w:bottom w:val="dotted" w:sz="4" w:space="0" w:color="auto"/>
              <w:right w:val="nil"/>
            </w:tcBorders>
            <w:shd w:val="clear" w:color="auto" w:fill="FFFFFF"/>
          </w:tcPr>
          <w:p w14:paraId="3AFEAC50" w14:textId="77777777" w:rsidR="002F372A" w:rsidRPr="00493AD0" w:rsidRDefault="002F372A" w:rsidP="005D6611">
            <w:pPr>
              <w:pStyle w:val="AttributeTableBody"/>
              <w:rPr>
                <w:ins w:id="8227" w:author="Merrick, Riki | APHL" w:date="2022-07-13T12:42:00Z"/>
              </w:rPr>
            </w:pPr>
            <w:ins w:id="8228"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5725481C" w14:textId="77777777" w:rsidR="002F372A" w:rsidRPr="00493AD0" w:rsidRDefault="002F372A" w:rsidP="005D6611">
            <w:pPr>
              <w:pStyle w:val="AttributeTableBody"/>
              <w:rPr>
                <w:ins w:id="8229" w:author="Merrick, Riki | APHL" w:date="2022-07-13T12:42:00Z"/>
                <w:noProof/>
              </w:rPr>
            </w:pPr>
            <w:ins w:id="8230" w:author="Merrick, Riki | APHL" w:date="2022-07-13T12:42:00Z">
              <w:r w:rsidRPr="00493AD0">
                <w:rPr>
                  <w:noProof/>
                </w:rPr>
                <w:t>Y</w:t>
              </w:r>
            </w:ins>
          </w:p>
        </w:tc>
        <w:tc>
          <w:tcPr>
            <w:tcW w:w="720" w:type="dxa"/>
            <w:tcBorders>
              <w:top w:val="dotted" w:sz="4" w:space="0" w:color="auto"/>
              <w:left w:val="nil"/>
              <w:bottom w:val="dotted" w:sz="4" w:space="0" w:color="auto"/>
              <w:right w:val="nil"/>
            </w:tcBorders>
            <w:shd w:val="clear" w:color="auto" w:fill="FFFFFF"/>
          </w:tcPr>
          <w:p w14:paraId="4C4C4C36" w14:textId="77777777" w:rsidR="002F372A" w:rsidRPr="00493AD0" w:rsidRDefault="002F372A" w:rsidP="005D6611">
            <w:pPr>
              <w:pStyle w:val="AttributeTableBody"/>
              <w:rPr>
                <w:ins w:id="823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6149EFE" w14:textId="77777777" w:rsidR="002F372A" w:rsidRPr="00493AD0" w:rsidRDefault="002F372A" w:rsidP="005D6611">
            <w:pPr>
              <w:pStyle w:val="AttributeTableBody"/>
              <w:rPr>
                <w:ins w:id="8232" w:author="Merrick, Riki | APHL" w:date="2022-07-13T12:42:00Z"/>
                <w:noProof/>
              </w:rPr>
            </w:pPr>
            <w:ins w:id="8233" w:author="Merrick, Riki | APHL" w:date="2022-07-13T12:42:00Z">
              <w:r w:rsidRPr="00493AD0">
                <w:rPr>
                  <w:rFonts w:cs="Times New Roman"/>
                </w:rPr>
                <w:t>&lt;TBD&gt;</w:t>
              </w:r>
            </w:ins>
          </w:p>
        </w:tc>
        <w:tc>
          <w:tcPr>
            <w:tcW w:w="3888" w:type="dxa"/>
            <w:tcBorders>
              <w:top w:val="dotted" w:sz="4" w:space="0" w:color="auto"/>
              <w:left w:val="nil"/>
              <w:bottom w:val="dotted" w:sz="4" w:space="0" w:color="auto"/>
              <w:right w:val="nil"/>
            </w:tcBorders>
            <w:shd w:val="clear" w:color="auto" w:fill="FFFFFF"/>
          </w:tcPr>
          <w:p w14:paraId="002434EB" w14:textId="77777777" w:rsidR="002F372A" w:rsidRPr="00493AD0" w:rsidRDefault="002F372A" w:rsidP="005D6611">
            <w:pPr>
              <w:pStyle w:val="AttributeTableBody"/>
              <w:jc w:val="left"/>
              <w:rPr>
                <w:ins w:id="8234" w:author="Merrick, Riki | APHL" w:date="2022-07-13T12:42:00Z"/>
              </w:rPr>
            </w:pPr>
            <w:ins w:id="8235" w:author="Merrick, Riki | APHL" w:date="2022-07-13T12:42:00Z">
              <w:r w:rsidRPr="00493AD0">
                <w:t>Evidence</w:t>
              </w:r>
            </w:ins>
          </w:p>
        </w:tc>
      </w:tr>
      <w:tr w:rsidR="002F372A" w:rsidRPr="00493AD0" w14:paraId="25F3EE61" w14:textId="77777777" w:rsidTr="005D6611">
        <w:trPr>
          <w:jc w:val="center"/>
          <w:ins w:id="8236" w:author="Merrick, Riki | APHL" w:date="2022-07-13T12:42:00Z"/>
        </w:trPr>
        <w:tc>
          <w:tcPr>
            <w:tcW w:w="648" w:type="dxa"/>
            <w:tcBorders>
              <w:top w:val="dotted" w:sz="4" w:space="0" w:color="auto"/>
              <w:left w:val="nil"/>
              <w:bottom w:val="dotted" w:sz="4" w:space="0" w:color="auto"/>
              <w:right w:val="nil"/>
            </w:tcBorders>
            <w:shd w:val="clear" w:color="auto" w:fill="FFFFFF"/>
          </w:tcPr>
          <w:p w14:paraId="3A47B656" w14:textId="77777777" w:rsidR="002F372A" w:rsidRPr="00493AD0" w:rsidRDefault="002F372A" w:rsidP="005D6611">
            <w:pPr>
              <w:pStyle w:val="AttributeTableBody"/>
              <w:rPr>
                <w:ins w:id="8237" w:author="Merrick, Riki | APHL" w:date="2022-07-13T12:42:00Z"/>
              </w:rPr>
            </w:pPr>
            <w:ins w:id="8238" w:author="Merrick, Riki | APHL" w:date="2022-07-13T12:42:00Z">
              <w:r>
                <w:t>8</w:t>
              </w:r>
            </w:ins>
          </w:p>
        </w:tc>
        <w:tc>
          <w:tcPr>
            <w:tcW w:w="648" w:type="dxa"/>
            <w:tcBorders>
              <w:top w:val="dotted" w:sz="4" w:space="0" w:color="auto"/>
              <w:left w:val="nil"/>
              <w:bottom w:val="dotted" w:sz="4" w:space="0" w:color="auto"/>
              <w:right w:val="nil"/>
            </w:tcBorders>
            <w:shd w:val="clear" w:color="auto" w:fill="FFFFFF"/>
          </w:tcPr>
          <w:p w14:paraId="6C2AC8F0" w14:textId="77777777" w:rsidR="002F372A" w:rsidRPr="00493AD0" w:rsidRDefault="002F372A" w:rsidP="005D6611">
            <w:pPr>
              <w:pStyle w:val="AttributeTableBody"/>
              <w:rPr>
                <w:ins w:id="823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06B8996" w14:textId="77777777" w:rsidR="002F372A" w:rsidRPr="00493AD0" w:rsidRDefault="002F372A" w:rsidP="005D6611">
            <w:pPr>
              <w:pStyle w:val="AttributeTableBody"/>
              <w:rPr>
                <w:ins w:id="8240"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788A16A1" w14:textId="77777777" w:rsidR="002F372A" w:rsidRPr="00493AD0" w:rsidRDefault="002F372A" w:rsidP="005D6611">
            <w:pPr>
              <w:pStyle w:val="AttributeTableBody"/>
              <w:rPr>
                <w:ins w:id="8241" w:author="Merrick, Riki | APHL" w:date="2022-07-13T12:42:00Z"/>
              </w:rPr>
            </w:pPr>
            <w:ins w:id="8242" w:author="Merrick, Riki | APHL" w:date="2022-07-13T12:42:00Z">
              <w:r w:rsidRPr="00493AD0">
                <w:t>TX</w:t>
              </w:r>
            </w:ins>
          </w:p>
        </w:tc>
        <w:tc>
          <w:tcPr>
            <w:tcW w:w="648" w:type="dxa"/>
            <w:tcBorders>
              <w:top w:val="dotted" w:sz="4" w:space="0" w:color="auto"/>
              <w:left w:val="nil"/>
              <w:bottom w:val="dotted" w:sz="4" w:space="0" w:color="auto"/>
              <w:right w:val="nil"/>
            </w:tcBorders>
            <w:shd w:val="clear" w:color="auto" w:fill="FFFFFF"/>
          </w:tcPr>
          <w:p w14:paraId="64932834" w14:textId="77777777" w:rsidR="002F372A" w:rsidRPr="00493AD0" w:rsidRDefault="002F372A" w:rsidP="005D6611">
            <w:pPr>
              <w:pStyle w:val="AttributeTableBody"/>
              <w:rPr>
                <w:ins w:id="8243" w:author="Merrick, Riki | APHL" w:date="2022-07-13T12:42:00Z"/>
              </w:rPr>
            </w:pPr>
            <w:ins w:id="8244"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7C7A4DB2" w14:textId="77777777" w:rsidR="002F372A" w:rsidRPr="00493AD0" w:rsidRDefault="002F372A" w:rsidP="005D6611">
            <w:pPr>
              <w:pStyle w:val="AttributeTableBody"/>
              <w:rPr>
                <w:ins w:id="824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B039AB3" w14:textId="77777777" w:rsidR="002F372A" w:rsidRPr="00493AD0" w:rsidRDefault="002F372A" w:rsidP="005D6611">
            <w:pPr>
              <w:pStyle w:val="AttributeTableBody"/>
              <w:rPr>
                <w:ins w:id="824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52BABD" w14:textId="77777777" w:rsidR="002F372A" w:rsidRPr="00493AD0" w:rsidRDefault="002F372A" w:rsidP="005D6611">
            <w:pPr>
              <w:pStyle w:val="AttributeTableBody"/>
              <w:rPr>
                <w:ins w:id="8247" w:author="Merrick, Riki | APHL" w:date="2022-07-13T12:42:00Z"/>
                <w:rFonts w:cs="Times New Roman"/>
              </w:rPr>
            </w:pPr>
            <w:ins w:id="8248" w:author="Merrick, Riki | APHL" w:date="2022-07-13T12:42:00Z">
              <w:r w:rsidRPr="00493AD0">
                <w:rPr>
                  <w:rFonts w:cs="Times New Roman"/>
                </w:rPr>
                <w:t>&lt;TBD&gt;</w:t>
              </w:r>
            </w:ins>
          </w:p>
        </w:tc>
        <w:tc>
          <w:tcPr>
            <w:tcW w:w="3888" w:type="dxa"/>
            <w:tcBorders>
              <w:top w:val="dotted" w:sz="4" w:space="0" w:color="auto"/>
              <w:left w:val="nil"/>
              <w:bottom w:val="dotted" w:sz="4" w:space="0" w:color="auto"/>
              <w:right w:val="nil"/>
            </w:tcBorders>
            <w:shd w:val="clear" w:color="auto" w:fill="FFFFFF"/>
          </w:tcPr>
          <w:p w14:paraId="04D2CC4A" w14:textId="77777777" w:rsidR="002F372A" w:rsidRPr="00493AD0" w:rsidRDefault="002F372A" w:rsidP="005D6611">
            <w:pPr>
              <w:pStyle w:val="AttributeTableBody"/>
              <w:jc w:val="left"/>
              <w:rPr>
                <w:ins w:id="8249" w:author="Merrick, Riki | APHL" w:date="2022-07-13T12:42:00Z"/>
              </w:rPr>
            </w:pPr>
            <w:ins w:id="8250" w:author="Merrick, Riki | APHL" w:date="2022-07-13T12:42:00Z">
              <w:r w:rsidRPr="00493AD0">
                <w:t>Comment</w:t>
              </w:r>
            </w:ins>
          </w:p>
        </w:tc>
      </w:tr>
    </w:tbl>
    <w:p w14:paraId="1A0CBB42" w14:textId="77777777" w:rsidR="002F372A" w:rsidRDefault="002F372A" w:rsidP="002F372A">
      <w:pPr>
        <w:pStyle w:val="NormalIndented"/>
        <w:rPr>
          <w:ins w:id="8251" w:author="Merrick, Riki | APHL" w:date="2022-07-13T12:42:00Z"/>
          <w:noProof/>
        </w:rPr>
      </w:pPr>
    </w:p>
    <w:p w14:paraId="75789968" w14:textId="77777777" w:rsidR="002F372A" w:rsidRPr="00F21240" w:rsidRDefault="002F372A" w:rsidP="002F372A">
      <w:pPr>
        <w:pStyle w:val="Heading4"/>
        <w:rPr>
          <w:ins w:id="8252" w:author="Merrick, Riki | APHL" w:date="2022-07-13T12:42:00Z"/>
          <w:noProof/>
          <w:vanish/>
        </w:rPr>
      </w:pPr>
      <w:ins w:id="8253" w:author="Merrick, Riki | APHL" w:date="2022-07-13T12:42:00Z">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ins>
    </w:p>
    <w:p w14:paraId="2EA22118" w14:textId="77777777" w:rsidR="002F372A" w:rsidRDefault="002F372A" w:rsidP="002F372A">
      <w:pPr>
        <w:pStyle w:val="Heading4"/>
        <w:numPr>
          <w:ilvl w:val="3"/>
          <w:numId w:val="52"/>
        </w:numPr>
        <w:tabs>
          <w:tab w:val="clear" w:pos="2160"/>
          <w:tab w:val="num" w:pos="360"/>
          <w:tab w:val="num" w:pos="964"/>
        </w:tabs>
        <w:ind w:left="964" w:hanging="316"/>
        <w:rPr>
          <w:ins w:id="8254" w:author="Merrick, Riki | APHL" w:date="2022-07-13T12:42:00Z"/>
          <w:rFonts w:ascii="Arial Bold" w:hAnsi="Arial Bold" w:cs="Arial Unicode MS"/>
          <w:noProof/>
          <w:kern w:val="36"/>
          <w:sz w:val="22"/>
          <w:szCs w:val="22"/>
        </w:rPr>
      </w:pPr>
      <w:ins w:id="8255" w:author="Merrick, Riki | APHL" w:date="2022-07-13T12:42:00Z">
        <w:r>
          <w:rPr>
            <w:noProof/>
          </w:rPr>
          <w:t>GSC-1   Set ID</w:t>
        </w:r>
        <w:r>
          <w:rPr>
            <w:noProof/>
            <w:vanish/>
          </w:rPr>
          <w:fldChar w:fldCharType="begin"/>
        </w:r>
        <w:r>
          <w:rPr>
            <w:noProof/>
            <w:vanish/>
          </w:rPr>
          <w:instrText>XE "</w:instrText>
        </w:r>
        <w:r w:rsidRPr="00646A48">
          <w:rPr>
            <w:noProof/>
          </w:rPr>
          <w:instrText xml:space="preserve"> </w:instrText>
        </w:r>
        <w:r>
          <w:rPr>
            <w:noProof/>
          </w:rPr>
          <w:instrText>OH4-1</w:instrText>
        </w:r>
        <w:r>
          <w:rPr>
            <w:noProof/>
            <w:vanish/>
          </w:rPr>
          <w:instrText xml:space="preserve"> Set id"</w:instrText>
        </w:r>
        <w:r>
          <w:rPr>
            <w:noProof/>
            <w:vanish/>
          </w:rPr>
          <w:fldChar w:fldCharType="end"/>
        </w:r>
        <w:r>
          <w:rPr>
            <w:noProof/>
          </w:rPr>
          <w:t xml:space="preserve">   (SI)   03543</w:t>
        </w:r>
      </w:ins>
    </w:p>
    <w:p w14:paraId="1CDC685E" w14:textId="77777777" w:rsidR="002F372A" w:rsidRDefault="002F372A" w:rsidP="002F372A">
      <w:pPr>
        <w:pStyle w:val="NormalIndented"/>
        <w:rPr>
          <w:ins w:id="8256" w:author="Merrick, Riki | APHL" w:date="2022-07-13T12:42:00Z"/>
          <w:noProof/>
        </w:rPr>
      </w:pPr>
      <w:ins w:id="8257" w:author="Merrick, Riki | APHL" w:date="2022-07-13T12:42:00Z">
        <w:r>
          <w:rPr>
            <w:noProof/>
          </w:rPr>
          <w:t xml:space="preserve">Definition: This field contains the sequence number used to identify the GSC segment instances in a message. </w:t>
        </w:r>
      </w:ins>
    </w:p>
    <w:p w14:paraId="4E9C9F09" w14:textId="77777777" w:rsidR="002F372A" w:rsidRDefault="002F372A" w:rsidP="002F372A">
      <w:pPr>
        <w:pStyle w:val="Heading4"/>
        <w:numPr>
          <w:ilvl w:val="3"/>
          <w:numId w:val="52"/>
        </w:numPr>
        <w:tabs>
          <w:tab w:val="clear" w:pos="2160"/>
          <w:tab w:val="num" w:pos="360"/>
          <w:tab w:val="num" w:pos="964"/>
        </w:tabs>
        <w:ind w:left="964" w:hanging="316"/>
        <w:rPr>
          <w:ins w:id="8258" w:author="Merrick, Riki | APHL" w:date="2022-07-13T12:42:00Z"/>
          <w:noProof/>
          <w:lang w:val="fr-FR"/>
        </w:rPr>
      </w:pPr>
      <w:ins w:id="8259" w:author="Merrick, Riki | APHL" w:date="2022-07-13T12:42:00Z">
        <w:r>
          <w:rPr>
            <w:noProof/>
          </w:rPr>
          <w:t>GSC-2</w:t>
        </w:r>
        <w:r>
          <w:rPr>
            <w:noProof/>
            <w:lang w:val="fr-FR"/>
          </w:rPr>
          <w:t xml:space="preserve">   Action Code</w:t>
        </w:r>
        <w:r>
          <w:rPr>
            <w:noProof/>
            <w:vanish/>
          </w:rPr>
          <w:fldChar w:fldCharType="begin"/>
        </w:r>
        <w:r>
          <w:rPr>
            <w:noProof/>
            <w:vanish/>
            <w:lang w:val="fr-FR"/>
          </w:rPr>
          <w:instrText>XE "</w:instrText>
        </w:r>
        <w:r w:rsidRPr="00646A48">
          <w:rPr>
            <w:noProof/>
          </w:rPr>
          <w:instrText xml:space="preserve"> </w:instrText>
        </w:r>
        <w:r w:rsidRPr="002C32A4">
          <w:rPr>
            <w:noProof/>
          </w:rPr>
          <w:instrText>OH4</w:instrText>
        </w:r>
        <w:r>
          <w:rPr>
            <w:noProof/>
            <w:lang w:val="fr-FR"/>
          </w:rPr>
          <w:instrText>-2   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698E01A5" w14:textId="77777777" w:rsidR="002F372A" w:rsidRPr="00706EE7" w:rsidRDefault="002F372A" w:rsidP="002F372A">
      <w:pPr>
        <w:pStyle w:val="NormalIndented"/>
        <w:rPr>
          <w:ins w:id="8260" w:author="Merrick, Riki | APHL" w:date="2022-07-13T12:42:00Z"/>
          <w:noProof/>
        </w:rPr>
      </w:pPr>
      <w:ins w:id="8261" w:author="Merrick, Riki | APHL" w:date="2022-07-13T12:42:00Z">
        <w:r w:rsidRPr="00C47FDB">
          <w:rPr>
            <w:noProof/>
          </w:rPr>
          <w:t xml:space="preserve">Definition: This field </w:t>
        </w:r>
        <w:r>
          <w:rPr>
            <w:noProof/>
          </w:rPr>
          <w:t xml:space="preserve">contains a code defining the action to be taken for this </w:t>
        </w:r>
        <w:r w:rsidRPr="00C47FDB">
          <w:rPr>
            <w:noProof/>
          </w:rPr>
          <w:t xml:space="preserve"> </w:t>
        </w:r>
        <w:r>
          <w:rPr>
            <w:noProof/>
          </w:rPr>
          <w:t>segment</w:t>
        </w:r>
        <w:r w:rsidRPr="00C47FDB">
          <w:rPr>
            <w:noProof/>
          </w:rPr>
          <w:t xml:space="preserve">.  </w:t>
        </w:r>
      </w:ins>
    </w:p>
    <w:p w14:paraId="07E20DEE" w14:textId="295AD3BF" w:rsidR="002F372A" w:rsidRDefault="002F372A" w:rsidP="002F372A">
      <w:pPr>
        <w:pStyle w:val="Heading4"/>
        <w:numPr>
          <w:ilvl w:val="3"/>
          <w:numId w:val="52"/>
        </w:numPr>
        <w:tabs>
          <w:tab w:val="clear" w:pos="2160"/>
          <w:tab w:val="num" w:pos="360"/>
          <w:tab w:val="num" w:pos="964"/>
        </w:tabs>
        <w:ind w:left="964" w:hanging="316"/>
        <w:rPr>
          <w:ins w:id="8262" w:author="Merrick, Riki | APHL" w:date="2022-07-13T12:42:00Z"/>
          <w:noProof/>
        </w:rPr>
      </w:pPr>
      <w:ins w:id="8263" w:author="Merrick, Riki | APHL" w:date="2022-07-13T12:42:00Z">
        <w:r>
          <w:rPr>
            <w:noProof/>
          </w:rPr>
          <w:t>GSC-3   GS</w:t>
        </w:r>
      </w:ins>
      <w:ins w:id="8264" w:author="Merrick, Riki | APHL" w:date="2022-07-26T13:26:00Z">
        <w:r w:rsidR="00AE3E5B">
          <w:rPr>
            <w:noProof/>
          </w:rPr>
          <w:t>C</w:t>
        </w:r>
      </w:ins>
      <w:ins w:id="8265" w:author="Merrick, Riki | APHL" w:date="2022-07-13T12:42:00Z">
        <w:r w:rsidRPr="00BB35D6">
          <w:rPr>
            <w:noProof/>
          </w:rPr>
          <w:t xml:space="preserve"> </w:t>
        </w:r>
        <w:r>
          <w:rPr>
            <w:noProof/>
          </w:rPr>
          <w:t>Instance Identifier (EI) &lt;TBD&gt;</w:t>
        </w:r>
      </w:ins>
    </w:p>
    <w:p w14:paraId="11599A7C" w14:textId="77777777" w:rsidR="002F372A" w:rsidRPr="003D16BD" w:rsidRDefault="002F372A" w:rsidP="002F372A">
      <w:pPr>
        <w:pStyle w:val="Components"/>
        <w:rPr>
          <w:ins w:id="8266" w:author="Merrick, Riki | APHL" w:date="2022-07-13T12:45:00Z"/>
        </w:rPr>
      </w:pPr>
      <w:ins w:id="8267"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063D2806" w14:textId="77777777" w:rsidR="002F372A" w:rsidRPr="000D7B8D" w:rsidRDefault="002F372A" w:rsidP="002F372A">
      <w:pPr>
        <w:pStyle w:val="NormalIndented"/>
        <w:rPr>
          <w:ins w:id="8268" w:author="Merrick, Riki | APHL" w:date="2022-07-13T12:42:00Z"/>
        </w:rPr>
      </w:pPr>
      <w:ins w:id="8269" w:author="Merrick, Riki | APHL" w:date="2022-07-13T12:42:00Z">
        <w:r>
          <w:t xml:space="preserve">Definition: This field contains the value that uniquely identifies a single GSC declaration for an individual. </w:t>
        </w:r>
        <w:r w:rsidRPr="00F21240">
          <w:rPr>
            <w:noProof/>
          </w:rPr>
          <w:t>This field is conditionally required</w:t>
        </w:r>
        <w:r>
          <w:rPr>
            <w:noProof/>
          </w:rPr>
          <w:t xml:space="preserve"> when the Action Code in GSC-2 indicates data is not being sent in Snapshot Mode (valued “S”)</w:t>
        </w:r>
        <w:r w:rsidRPr="00F21240">
          <w:rPr>
            <w:noProof/>
          </w:rPr>
          <w:t xml:space="preserve">.  </w:t>
        </w:r>
      </w:ins>
    </w:p>
    <w:p w14:paraId="7335295F" w14:textId="77777777" w:rsidR="002F372A" w:rsidRDefault="002F372A" w:rsidP="002F372A">
      <w:pPr>
        <w:pStyle w:val="Heading4"/>
        <w:numPr>
          <w:ilvl w:val="3"/>
          <w:numId w:val="52"/>
        </w:numPr>
        <w:tabs>
          <w:tab w:val="clear" w:pos="2160"/>
          <w:tab w:val="num" w:pos="360"/>
          <w:tab w:val="num" w:pos="964"/>
        </w:tabs>
        <w:ind w:left="964" w:hanging="316"/>
        <w:rPr>
          <w:ins w:id="8270" w:author="Merrick, Riki | APHL" w:date="2022-07-13T12:42:00Z"/>
          <w:noProof/>
        </w:rPr>
      </w:pPr>
      <w:ins w:id="8271" w:author="Merrick, Riki | APHL" w:date="2022-07-13T12:42:00Z">
        <w:r>
          <w:rPr>
            <w:noProof/>
          </w:rPr>
          <w:t xml:space="preserve">GSC-4   </w:t>
        </w:r>
        <w:r w:rsidRPr="00BC5F82">
          <w:rPr>
            <w:noProof/>
          </w:rPr>
          <w:t>Sex for Clinical Use</w:t>
        </w:r>
        <w:r>
          <w:rPr>
            <w:noProof/>
          </w:rPr>
          <w:t xml:space="preserve">   (CWE)   &lt;TBD&gt;</w:t>
        </w:r>
      </w:ins>
    </w:p>
    <w:p w14:paraId="6A55D877" w14:textId="77777777" w:rsidR="002F372A" w:rsidRDefault="002F372A" w:rsidP="002F372A">
      <w:pPr>
        <w:pStyle w:val="Components"/>
        <w:rPr>
          <w:ins w:id="8272" w:author="Merrick, Riki | APHL" w:date="2022-07-13T12:45:00Z"/>
          <w:noProof/>
        </w:rPr>
      </w:pPr>
      <w:ins w:id="8273" w:author="Merrick, Riki | APHL" w:date="2022-07-13T12: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9810E62" w14:textId="295BE02C" w:rsidR="002F372A" w:rsidRDefault="002F372A" w:rsidP="002F372A">
      <w:pPr>
        <w:pStyle w:val="NormalIndented"/>
        <w:rPr>
          <w:ins w:id="8274" w:author="Merrick, Riki | APHL" w:date="2022-07-17T16:27:00Z"/>
          <w:noProof/>
        </w:rPr>
      </w:pPr>
      <w:ins w:id="8275" w:author="Merrick, Riki | APHL" w:date="2022-07-13T12:42:00Z">
        <w:r w:rsidRPr="00594536">
          <w:rPr>
            <w:noProof/>
          </w:rPr>
          <w:t xml:space="preserve">Definition: </w:t>
        </w:r>
        <w:r w:rsidRPr="00493AD0">
          <w:rPr>
            <w:noProof/>
          </w:rPr>
          <w:t>This field asserts the context-specific categorization of a patient's sex for the purpose of clinical use</w:t>
        </w:r>
        <w:r>
          <w:rPr>
            <w:noProof/>
          </w:rPr>
          <w:t xml:space="preserve">. </w:t>
        </w:r>
        <w:r w:rsidRPr="00F21240">
          <w:rPr>
            <w:noProof/>
          </w:rPr>
          <w:t xml:space="preserve">Refer to </w:t>
        </w:r>
        <w:r>
          <w:fldChar w:fldCharType="begin"/>
        </w:r>
        <w:r>
          <w:instrText xml:space="preserve"> HYPERLINK "file:///E:\\V2\\v2.9%20final%20Nov%20from%20Frank\\V29_CH02C_Tables.docx" \l "HL70001" </w:instrText>
        </w:r>
        <w:r>
          <w:fldChar w:fldCharType="separate"/>
        </w:r>
      </w:ins>
      <w:ins w:id="8276" w:author="Merrick, Riki | APHL" w:date="2022-07-17T18:20:00Z">
        <w:r w:rsidR="00E34267">
          <w:rPr>
            <w:i/>
            <w:noProof/>
          </w:rPr>
          <w:t>HL7</w:t>
        </w:r>
      </w:ins>
      <w:ins w:id="8277" w:author="Merrick, Riki | APHL" w:date="2022-07-13T12:42:00Z">
        <w:r w:rsidRPr="00D55E8B">
          <w:rPr>
            <w:i/>
            <w:noProof/>
          </w:rPr>
          <w:t>-defined Table &lt;</w:t>
        </w:r>
      </w:ins>
      <w:ins w:id="8278" w:author="Merrick, Riki | APHL" w:date="2022-08-14T17:57:00Z">
        <w:r w:rsidR="0070639F">
          <w:rPr>
            <w:i/>
            <w:noProof/>
          </w:rPr>
          <w:t>Nnn9 – FRANK TO ASSIGN</w:t>
        </w:r>
      </w:ins>
      <w:ins w:id="8279" w:author="Merrick, Riki | APHL" w:date="2022-07-13T12:42:00Z">
        <w:r w:rsidRPr="00D55E8B">
          <w:rPr>
            <w:i/>
            <w:noProof/>
          </w:rPr>
          <w:t xml:space="preserve">&gt; - </w:t>
        </w:r>
        <w:r>
          <w:rPr>
            <w:i/>
            <w:noProof/>
          </w:rPr>
          <w:fldChar w:fldCharType="end"/>
        </w:r>
      </w:ins>
      <w:ins w:id="8280" w:author="Merrick, Riki | APHL" w:date="2022-07-17T16:29:00Z">
        <w:r w:rsidR="00280A2A">
          <w:rPr>
            <w:i/>
            <w:noProof/>
          </w:rPr>
          <w:t>Sex For Clinical Use</w:t>
        </w:r>
      </w:ins>
      <w:ins w:id="8281" w:author="Merrick, Riki | APHL" w:date="2022-07-13T12:42:00Z">
        <w:r w:rsidRPr="00F21240">
          <w:rPr>
            <w:noProof/>
          </w:rPr>
          <w:t xml:space="preserve"> </w:t>
        </w:r>
        <w:r>
          <w:rPr>
            <w:noProof/>
          </w:rPr>
          <w:t xml:space="preserve">in Chapter 2C, Code Tables, for </w:t>
        </w:r>
        <w:r w:rsidRPr="00F21240">
          <w:rPr>
            <w:noProof/>
          </w:rPr>
          <w:t>suggested values.</w:t>
        </w:r>
      </w:ins>
    </w:p>
    <w:p w14:paraId="21A46BB6" w14:textId="77777777" w:rsidR="00280A2A" w:rsidRDefault="00280A2A" w:rsidP="00280A2A">
      <w:pPr>
        <w:pStyle w:val="NormalIndented"/>
        <w:rPr>
          <w:ins w:id="8282" w:author="Merrick, Riki | APHL" w:date="2022-07-17T16:28:00Z"/>
          <w:noProof/>
        </w:rPr>
      </w:pPr>
      <w:ins w:id="8283" w:author="Merrick, Riki | APHL" w:date="2022-07-17T16:28:00Z">
        <w:r>
          <w:rPr>
            <w:noProof/>
          </w:rPr>
          <w:t>&lt;CONTENT FOR CHAPTER 2C:</w:t>
        </w:r>
      </w:ins>
    </w:p>
    <w:p w14:paraId="3BC4EDB9" w14:textId="49C5A756" w:rsidR="00280A2A" w:rsidRPr="002707CE" w:rsidRDefault="00280A2A" w:rsidP="00280A2A">
      <w:pPr>
        <w:pStyle w:val="Heading6"/>
        <w:numPr>
          <w:ilvl w:val="0"/>
          <w:numId w:val="0"/>
        </w:numPr>
        <w:rPr>
          <w:ins w:id="8284" w:author="Merrick, Riki | APHL" w:date="2022-07-17T16:28:00Z"/>
        </w:rPr>
      </w:pPr>
      <w:ins w:id="8285" w:author="Merrick, Riki | APHL" w:date="2022-07-17T16:28:00Z">
        <w:r>
          <w:t>&lt;FRANK TO ASSIGN&gt;</w:t>
        </w:r>
        <w:r w:rsidRPr="002707CE">
          <w:t xml:space="preserve"> - </w:t>
        </w:r>
      </w:ins>
      <w:ins w:id="8286" w:author="Merrick, Riki | APHL" w:date="2022-07-17T16:29:00Z">
        <w:r>
          <w:t xml:space="preserve">Sex </w:t>
        </w:r>
        <w:proofErr w:type="gramStart"/>
        <w:r>
          <w:t>For</w:t>
        </w:r>
        <w:proofErr w:type="gramEnd"/>
        <w:r>
          <w:t xml:space="preserve"> Clinical Use</w:t>
        </w:r>
      </w:ins>
    </w:p>
    <w:p w14:paraId="0CE0AC6D" w14:textId="77777777" w:rsidR="00280A2A" w:rsidRPr="002707CE" w:rsidRDefault="00280A2A" w:rsidP="00280A2A">
      <w:pPr>
        <w:pStyle w:val="Subheading"/>
        <w:rPr>
          <w:ins w:id="8287" w:author="Merrick, Riki | APHL" w:date="2022-07-17T16:28:00Z"/>
        </w:rPr>
      </w:pPr>
      <w:ins w:id="8288" w:author="Merrick, Riki | APHL" w:date="2022-07-17T16:28:00Z">
        <w:r>
          <w:t>Concept Domain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80A2A" w:rsidRPr="002707CE" w14:paraId="0B5B88DA" w14:textId="77777777" w:rsidTr="005A6711">
        <w:trPr>
          <w:ins w:id="8289" w:author="Merrick, Riki | APHL" w:date="2022-07-17T16:28:00Z"/>
        </w:trPr>
        <w:tc>
          <w:tcPr>
            <w:tcW w:w="2600" w:type="dxa"/>
            <w:shd w:val="clear" w:color="auto" w:fill="F3F3F3"/>
          </w:tcPr>
          <w:p w14:paraId="22437963" w14:textId="77777777" w:rsidR="00280A2A" w:rsidRPr="002707CE" w:rsidRDefault="00280A2A" w:rsidP="005A6711">
            <w:pPr>
              <w:pStyle w:val="OtherTableHeader"/>
              <w:rPr>
                <w:ins w:id="8290" w:author="Merrick, Riki | APHL" w:date="2022-07-17T16:28:00Z"/>
              </w:rPr>
            </w:pPr>
            <w:ins w:id="8291" w:author="Merrick, Riki | APHL" w:date="2022-07-17T16:28:00Z">
              <w:r w:rsidRPr="002707CE">
                <w:t>Concept Domain Name</w:t>
              </w:r>
            </w:ins>
          </w:p>
        </w:tc>
        <w:tc>
          <w:tcPr>
            <w:tcW w:w="6600" w:type="dxa"/>
            <w:shd w:val="clear" w:color="auto" w:fill="auto"/>
          </w:tcPr>
          <w:p w14:paraId="11948FC1" w14:textId="7472828D" w:rsidR="00280A2A" w:rsidRPr="002707CE" w:rsidRDefault="00280A2A" w:rsidP="005A6711">
            <w:pPr>
              <w:pStyle w:val="OtherTableBody"/>
              <w:rPr>
                <w:ins w:id="8292" w:author="Merrick, Riki | APHL" w:date="2022-07-17T16:28:00Z"/>
              </w:rPr>
            </w:pPr>
            <w:proofErr w:type="spellStart"/>
            <w:ins w:id="8293" w:author="Merrick, Riki | APHL" w:date="2022-07-17T16:29:00Z">
              <w:r>
                <w:t>SexForClinicalUse</w:t>
              </w:r>
            </w:ins>
            <w:proofErr w:type="spellEnd"/>
          </w:p>
        </w:tc>
      </w:tr>
      <w:tr w:rsidR="00280A2A" w:rsidRPr="002707CE" w14:paraId="53315630" w14:textId="77777777" w:rsidTr="005A6711">
        <w:trPr>
          <w:ins w:id="8294" w:author="Merrick, Riki | APHL" w:date="2022-07-17T16:28:00Z"/>
        </w:trPr>
        <w:tc>
          <w:tcPr>
            <w:tcW w:w="2600" w:type="dxa"/>
            <w:shd w:val="clear" w:color="auto" w:fill="F3F3F3"/>
          </w:tcPr>
          <w:p w14:paraId="519DCD57" w14:textId="77777777" w:rsidR="00280A2A" w:rsidRPr="002707CE" w:rsidRDefault="00280A2A" w:rsidP="005A6711">
            <w:pPr>
              <w:pStyle w:val="OtherTableHeader"/>
              <w:rPr>
                <w:ins w:id="8295" w:author="Merrick, Riki | APHL" w:date="2022-07-17T16:28:00Z"/>
              </w:rPr>
            </w:pPr>
            <w:ins w:id="8296" w:author="Merrick, Riki | APHL" w:date="2022-07-17T16:28:00Z">
              <w:r w:rsidRPr="002707CE">
                <w:t>Description</w:t>
              </w:r>
            </w:ins>
          </w:p>
        </w:tc>
        <w:tc>
          <w:tcPr>
            <w:tcW w:w="6600" w:type="dxa"/>
            <w:shd w:val="clear" w:color="auto" w:fill="auto"/>
          </w:tcPr>
          <w:p w14:paraId="2DDB5AA6" w14:textId="7B51E3C0" w:rsidR="00280A2A" w:rsidRPr="002707CE" w:rsidRDefault="00280A2A" w:rsidP="005A6711">
            <w:pPr>
              <w:pStyle w:val="OtherTableBody"/>
              <w:rPr>
                <w:ins w:id="8297" w:author="Merrick, Riki | APHL" w:date="2022-07-17T16:28:00Z"/>
              </w:rPr>
            </w:pPr>
            <w:ins w:id="8298" w:author="Merrick, Riki | APHL" w:date="2022-07-17T16:28:00Z">
              <w:r w:rsidRPr="002707CE">
                <w:t xml:space="preserve">The domain of possible </w:t>
              </w:r>
            </w:ins>
            <w:ins w:id="8299" w:author="Merrick, Riki | APHL" w:date="2022-08-08T19:17:00Z">
              <w:r w:rsidR="00EC4B48">
                <w:t>c</w:t>
              </w:r>
              <w:r w:rsidR="00EC4B48" w:rsidRPr="00EC4B48">
                <w:t>oncepts that represent the sex characterization appropriate for the associated clinical context.</w:t>
              </w:r>
            </w:ins>
          </w:p>
        </w:tc>
      </w:tr>
      <w:tr w:rsidR="00280A2A" w:rsidRPr="002707CE" w14:paraId="2AC874EA" w14:textId="77777777" w:rsidTr="005A6711">
        <w:trPr>
          <w:ins w:id="8300" w:author="Merrick, Riki | APHL" w:date="2022-07-17T16:28:00Z"/>
        </w:trPr>
        <w:tc>
          <w:tcPr>
            <w:tcW w:w="2600" w:type="dxa"/>
            <w:shd w:val="clear" w:color="auto" w:fill="F3F3F3"/>
          </w:tcPr>
          <w:p w14:paraId="26C45F02" w14:textId="77777777" w:rsidR="00280A2A" w:rsidRPr="002707CE" w:rsidRDefault="00280A2A" w:rsidP="005A6711">
            <w:pPr>
              <w:pStyle w:val="OtherTableHeader"/>
              <w:rPr>
                <w:ins w:id="8301" w:author="Merrick, Riki | APHL" w:date="2022-07-17T16:28:00Z"/>
              </w:rPr>
            </w:pPr>
            <w:ins w:id="8302" w:author="Merrick, Riki | APHL" w:date="2022-07-17T16:28:00Z">
              <w:r w:rsidRPr="002707CE">
                <w:t>Concept Domain Only</w:t>
              </w:r>
            </w:ins>
          </w:p>
        </w:tc>
        <w:tc>
          <w:tcPr>
            <w:tcW w:w="6600" w:type="dxa"/>
            <w:shd w:val="clear" w:color="auto" w:fill="auto"/>
          </w:tcPr>
          <w:p w14:paraId="567D94F6" w14:textId="77777777" w:rsidR="00280A2A" w:rsidRPr="002707CE" w:rsidRDefault="00280A2A" w:rsidP="005A6711">
            <w:pPr>
              <w:pStyle w:val="OtherTableBody"/>
              <w:rPr>
                <w:ins w:id="8303" w:author="Merrick, Riki | APHL" w:date="2022-07-17T16:28:00Z"/>
              </w:rPr>
            </w:pPr>
            <w:ins w:id="8304" w:author="Merrick, Riki | APHL" w:date="2022-07-17T16:28:00Z">
              <w:r>
                <w:t>no</w:t>
              </w:r>
            </w:ins>
          </w:p>
        </w:tc>
      </w:tr>
    </w:tbl>
    <w:p w14:paraId="6739FCC9" w14:textId="77777777" w:rsidR="00280A2A" w:rsidRPr="002707CE" w:rsidRDefault="00280A2A" w:rsidP="00280A2A">
      <w:pPr>
        <w:rPr>
          <w:ins w:id="8305" w:author="Merrick, Riki | APHL" w:date="2022-07-17T16:28:00Z"/>
        </w:rPr>
      </w:pPr>
    </w:p>
    <w:p w14:paraId="36A3ABAC" w14:textId="77777777" w:rsidR="00280A2A" w:rsidRPr="002707CE" w:rsidRDefault="00280A2A" w:rsidP="00280A2A">
      <w:pPr>
        <w:pStyle w:val="Subheading"/>
        <w:rPr>
          <w:ins w:id="8306" w:author="Merrick, Riki | APHL" w:date="2022-07-17T16:28:00Z"/>
        </w:rPr>
      </w:pPr>
      <w:ins w:id="8307" w:author="Merrick, Riki | APHL" w:date="2022-07-17T16:28:00Z">
        <w:r>
          <w:t>Code System Identification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80A2A" w:rsidRPr="002707CE" w14:paraId="24E8FCEF" w14:textId="77777777" w:rsidTr="005A6711">
        <w:trPr>
          <w:ins w:id="8308" w:author="Merrick, Riki | APHL" w:date="2022-07-17T16:28:00Z"/>
        </w:trPr>
        <w:tc>
          <w:tcPr>
            <w:tcW w:w="2000" w:type="dxa"/>
            <w:shd w:val="clear" w:color="auto" w:fill="F3F3F3"/>
          </w:tcPr>
          <w:p w14:paraId="3FFDBA9A" w14:textId="77777777" w:rsidR="00280A2A" w:rsidRPr="002707CE" w:rsidRDefault="00280A2A" w:rsidP="005A6711">
            <w:pPr>
              <w:pStyle w:val="OtherTableHeader"/>
              <w:rPr>
                <w:ins w:id="8309" w:author="Merrick, Riki | APHL" w:date="2022-07-17T16:28:00Z"/>
              </w:rPr>
            </w:pPr>
            <w:ins w:id="8310" w:author="Merrick, Riki | APHL" w:date="2022-07-17T16:28:00Z">
              <w:r w:rsidRPr="002707CE">
                <w:t>OID</w:t>
              </w:r>
            </w:ins>
          </w:p>
        </w:tc>
        <w:tc>
          <w:tcPr>
            <w:tcW w:w="7200" w:type="dxa"/>
            <w:shd w:val="clear" w:color="auto" w:fill="auto"/>
          </w:tcPr>
          <w:p w14:paraId="03EC8CFA" w14:textId="75B78F4C" w:rsidR="00280A2A" w:rsidRPr="002707CE" w:rsidRDefault="002970BB" w:rsidP="005A6711">
            <w:pPr>
              <w:pStyle w:val="OtherTableBody"/>
              <w:rPr>
                <w:ins w:id="8311" w:author="Merrick, Riki | APHL" w:date="2022-07-17T16:28:00Z"/>
              </w:rPr>
            </w:pPr>
            <w:ins w:id="8312" w:author="Merrick, Riki | APHL" w:date="2022-08-14T18:00:00Z">
              <w:r w:rsidRPr="002970BB">
                <w:t>2.16.840.1.113883.4.642.3.982</w:t>
              </w:r>
            </w:ins>
          </w:p>
        </w:tc>
      </w:tr>
      <w:tr w:rsidR="00280A2A" w:rsidRPr="002707CE" w14:paraId="400691BD" w14:textId="77777777" w:rsidTr="005A6711">
        <w:trPr>
          <w:ins w:id="8313" w:author="Merrick, Riki | APHL" w:date="2022-07-17T16:28:00Z"/>
        </w:trPr>
        <w:tc>
          <w:tcPr>
            <w:tcW w:w="2000" w:type="dxa"/>
            <w:shd w:val="clear" w:color="auto" w:fill="F3F3F3"/>
          </w:tcPr>
          <w:p w14:paraId="193C1373" w14:textId="77777777" w:rsidR="00280A2A" w:rsidRPr="002707CE" w:rsidRDefault="00280A2A" w:rsidP="005A6711">
            <w:pPr>
              <w:pStyle w:val="OtherTableHeader"/>
              <w:rPr>
                <w:ins w:id="8314" w:author="Merrick, Riki | APHL" w:date="2022-07-17T16:28:00Z"/>
              </w:rPr>
            </w:pPr>
            <w:ins w:id="8315" w:author="Merrick, Riki | APHL" w:date="2022-07-17T16:28:00Z">
              <w:r w:rsidRPr="002707CE">
                <w:t>Version</w:t>
              </w:r>
            </w:ins>
          </w:p>
        </w:tc>
        <w:tc>
          <w:tcPr>
            <w:tcW w:w="7200" w:type="dxa"/>
            <w:shd w:val="clear" w:color="auto" w:fill="auto"/>
          </w:tcPr>
          <w:p w14:paraId="30C2E637" w14:textId="0C8812F7" w:rsidR="00280A2A" w:rsidRDefault="00820E6B" w:rsidP="005A6711">
            <w:pPr>
              <w:pStyle w:val="OtherTableBody"/>
              <w:rPr>
                <w:ins w:id="8316" w:author="Merrick, Riki | APHL" w:date="2022-07-17T16:28:00Z"/>
              </w:rPr>
            </w:pPr>
            <w:ins w:id="8317" w:author="Merrick, Riki | APHL" w:date="2022-07-17T18:18:00Z">
              <w:r>
                <w:t>4.6.0</w:t>
              </w:r>
            </w:ins>
          </w:p>
        </w:tc>
      </w:tr>
      <w:tr w:rsidR="009923C4" w:rsidRPr="002707CE" w14:paraId="061D765F" w14:textId="77777777" w:rsidTr="005A6711">
        <w:trPr>
          <w:ins w:id="8318" w:author="Merrick, Riki | APHL" w:date="2022-07-17T18:17:00Z"/>
        </w:trPr>
        <w:tc>
          <w:tcPr>
            <w:tcW w:w="2000" w:type="dxa"/>
            <w:shd w:val="clear" w:color="auto" w:fill="F3F3F3"/>
          </w:tcPr>
          <w:p w14:paraId="2C1F1277" w14:textId="77FB41FB" w:rsidR="009923C4" w:rsidRPr="002707CE" w:rsidRDefault="009923C4" w:rsidP="005A6711">
            <w:pPr>
              <w:pStyle w:val="OtherTableHeader"/>
              <w:rPr>
                <w:ins w:id="8319" w:author="Merrick, Riki | APHL" w:date="2022-07-17T18:17:00Z"/>
              </w:rPr>
            </w:pPr>
            <w:ins w:id="8320" w:author="Merrick, Riki | APHL" w:date="2022-07-17T18:17:00Z">
              <w:r>
                <w:t>Webpage Rendering</w:t>
              </w:r>
            </w:ins>
          </w:p>
        </w:tc>
        <w:tc>
          <w:tcPr>
            <w:tcW w:w="7200" w:type="dxa"/>
            <w:shd w:val="clear" w:color="auto" w:fill="auto"/>
          </w:tcPr>
          <w:p w14:paraId="2E45B003" w14:textId="77777777" w:rsidR="009923C4" w:rsidRDefault="009923C4" w:rsidP="005A6711">
            <w:pPr>
              <w:pStyle w:val="OtherTableBody"/>
              <w:rPr>
                <w:ins w:id="8321" w:author="Merrick, Riki | APHL" w:date="2022-07-17T18:17:00Z"/>
              </w:rPr>
            </w:pPr>
            <w:ins w:id="8322" w:author="Merrick, Riki | APHL" w:date="2022-07-17T18:17:00Z">
              <w:r>
                <w:fldChar w:fldCharType="begin"/>
              </w:r>
              <w:r>
                <w:instrText xml:space="preserve"> HYPERLINK "</w:instrText>
              </w:r>
              <w:r w:rsidRPr="009923C4">
                <w:instrText>http://hl7.org/fhir/sex-for-clinical-use</w:instrText>
              </w:r>
              <w:r>
                <w:instrText xml:space="preserve">" </w:instrText>
              </w:r>
              <w:r>
                <w:fldChar w:fldCharType="separate"/>
              </w:r>
              <w:r w:rsidRPr="007B0B7A">
                <w:rPr>
                  <w:rStyle w:val="Hyperlink"/>
                  <w:rFonts w:ascii="Times New Roman" w:hAnsi="Times New Roman" w:cs="Times New Roman"/>
                </w:rPr>
                <w:t>http://hl7.org/fhir/sex-for-clinical-use</w:t>
              </w:r>
              <w:r>
                <w:fldChar w:fldCharType="end"/>
              </w:r>
              <w:r>
                <w:t xml:space="preserve"> for ballot</w:t>
              </w:r>
            </w:ins>
          </w:p>
          <w:p w14:paraId="3F143AB8" w14:textId="17A501D1" w:rsidR="009923C4" w:rsidRDefault="009923C4" w:rsidP="005A6711">
            <w:pPr>
              <w:pStyle w:val="OtherTableBody"/>
              <w:rPr>
                <w:ins w:id="8323" w:author="Merrick, Riki | APHL" w:date="2022-07-17T18:17:00Z"/>
              </w:rPr>
            </w:pPr>
            <w:ins w:id="8324" w:author="Merrick, Riki | APHL" w:date="2022-07-17T18:17:00Z">
              <w:r>
                <w:fldChar w:fldCharType="begin"/>
              </w:r>
              <w:r>
                <w:instrText xml:space="preserve"> HYPERLINK "</w:instrText>
              </w:r>
              <w:r w:rsidRPr="009923C4">
                <w:instrText>http://terminology.hl7.org/CodeSystem/sex-for-clinical-use</w:instrText>
              </w:r>
              <w:r>
                <w:instrText xml:space="preserve">" </w:instrText>
              </w:r>
              <w:r>
                <w:fldChar w:fldCharType="separate"/>
              </w:r>
              <w:r w:rsidRPr="007B0B7A">
                <w:rPr>
                  <w:rStyle w:val="Hyperlink"/>
                  <w:rFonts w:ascii="Times New Roman" w:hAnsi="Times New Roman" w:cs="Times New Roman"/>
                </w:rPr>
                <w:t>http://terminology.hl7.org/CodeSystem/sex-for-clinical-use</w:t>
              </w:r>
              <w:r>
                <w:fldChar w:fldCharType="end"/>
              </w:r>
              <w:r>
                <w:t xml:space="preserve"> for final publication</w:t>
              </w:r>
            </w:ins>
          </w:p>
        </w:tc>
      </w:tr>
      <w:tr w:rsidR="00280A2A" w:rsidRPr="002707CE" w14:paraId="580C925C" w14:textId="77777777" w:rsidTr="005A6711">
        <w:trPr>
          <w:ins w:id="8325" w:author="Merrick, Riki | APHL" w:date="2022-07-17T16:28:00Z"/>
        </w:trPr>
        <w:tc>
          <w:tcPr>
            <w:tcW w:w="2000" w:type="dxa"/>
            <w:shd w:val="clear" w:color="auto" w:fill="F3F3F3"/>
          </w:tcPr>
          <w:p w14:paraId="5711DD9F" w14:textId="77777777" w:rsidR="00280A2A" w:rsidRPr="002707CE" w:rsidRDefault="00280A2A" w:rsidP="005A6711">
            <w:pPr>
              <w:pStyle w:val="OtherTableHeader"/>
              <w:rPr>
                <w:ins w:id="8326" w:author="Merrick, Riki | APHL" w:date="2022-07-17T16:28:00Z"/>
              </w:rPr>
            </w:pPr>
            <w:proofErr w:type="spellStart"/>
            <w:ins w:id="8327" w:author="Merrick, Riki | APHL" w:date="2022-07-17T16:28:00Z">
              <w:r w:rsidRPr="002707CE">
                <w:t>symbolicName</w:t>
              </w:r>
              <w:proofErr w:type="spellEnd"/>
            </w:ins>
          </w:p>
        </w:tc>
        <w:tc>
          <w:tcPr>
            <w:tcW w:w="7200" w:type="dxa"/>
            <w:shd w:val="clear" w:color="auto" w:fill="auto"/>
          </w:tcPr>
          <w:p w14:paraId="636FEE0F" w14:textId="0FDE42AF" w:rsidR="00280A2A" w:rsidRPr="002707CE" w:rsidRDefault="00372195" w:rsidP="005A6711">
            <w:pPr>
              <w:pStyle w:val="OtherTableBody"/>
              <w:rPr>
                <w:ins w:id="8328" w:author="Merrick, Riki | APHL" w:date="2022-07-17T16:28:00Z"/>
              </w:rPr>
            </w:pPr>
            <w:proofErr w:type="spellStart"/>
            <w:ins w:id="8329" w:author="Merrick, Riki | APHL" w:date="2022-07-17T18:18:00Z">
              <w:r w:rsidRPr="00372195">
                <w:t>SexForClinicalUse</w:t>
              </w:r>
            </w:ins>
            <w:proofErr w:type="spellEnd"/>
          </w:p>
        </w:tc>
      </w:tr>
      <w:tr w:rsidR="00280A2A" w:rsidRPr="002707CE" w14:paraId="7794B081" w14:textId="77777777" w:rsidTr="005A6711">
        <w:trPr>
          <w:ins w:id="8330" w:author="Merrick, Riki | APHL" w:date="2022-07-17T16:28:00Z"/>
        </w:trPr>
        <w:tc>
          <w:tcPr>
            <w:tcW w:w="2000" w:type="dxa"/>
            <w:shd w:val="clear" w:color="auto" w:fill="F3F3F3"/>
          </w:tcPr>
          <w:p w14:paraId="7557B640" w14:textId="77777777" w:rsidR="00280A2A" w:rsidRPr="002707CE" w:rsidRDefault="00280A2A" w:rsidP="005A6711">
            <w:pPr>
              <w:pStyle w:val="OtherTableHeader"/>
              <w:rPr>
                <w:ins w:id="8331" w:author="Merrick, Riki | APHL" w:date="2022-07-17T16:28:00Z"/>
              </w:rPr>
            </w:pPr>
            <w:ins w:id="8332" w:author="Merrick, Riki | APHL" w:date="2022-07-17T16:28:00Z">
              <w:r w:rsidRPr="002707CE">
                <w:t>Description</w:t>
              </w:r>
            </w:ins>
          </w:p>
        </w:tc>
        <w:tc>
          <w:tcPr>
            <w:tcW w:w="7200" w:type="dxa"/>
            <w:shd w:val="clear" w:color="auto" w:fill="auto"/>
          </w:tcPr>
          <w:p w14:paraId="4F6A92A2" w14:textId="77777777" w:rsidR="00280A2A" w:rsidRDefault="00C11F0A" w:rsidP="005A6711">
            <w:pPr>
              <w:pStyle w:val="OtherTableBody"/>
              <w:rPr>
                <w:ins w:id="8333" w:author="Merrick, Riki | APHL" w:date="2022-08-08T19:15:00Z"/>
              </w:rPr>
            </w:pPr>
            <w:ins w:id="8334" w:author="Merrick, Riki | APHL" w:date="2022-07-17T18:19:00Z">
              <w:r w:rsidRPr="00C11F0A">
                <w:t xml:space="preserve">This code System defines </w:t>
              </w:r>
            </w:ins>
            <w:ins w:id="8335" w:author="Merrick, Riki | APHL" w:date="2022-08-08T19:14:00Z">
              <w:r w:rsidR="00A8567E">
                <w:t>a set of c</w:t>
              </w:r>
              <w:r w:rsidR="00A8567E" w:rsidRPr="00A8567E">
                <w:t>odes that represent a sex characterization that can be associated with a specific clinical context.</w:t>
              </w:r>
            </w:ins>
          </w:p>
          <w:p w14:paraId="40F7A57E" w14:textId="25876564" w:rsidR="00A8567E" w:rsidRPr="002707CE" w:rsidRDefault="00A8567E" w:rsidP="005A6711">
            <w:pPr>
              <w:pStyle w:val="OtherTableBody"/>
              <w:rPr>
                <w:ins w:id="8336" w:author="Merrick, Riki | APHL" w:date="2022-07-17T16:28:00Z"/>
              </w:rPr>
            </w:pPr>
            <w:ins w:id="8337" w:author="Merrick, Riki | APHL" w:date="2022-08-08T19:15:00Z">
              <w:r w:rsidRPr="00832BCB">
                <w:t xml:space="preserve">The </w:t>
              </w:r>
              <w:r>
                <w:t xml:space="preserve">HL70396 code </w:t>
              </w:r>
              <w:r w:rsidRPr="00832BCB">
                <w:t>for this code</w:t>
              </w:r>
              <w:r>
                <w:t xml:space="preserve"> system</w:t>
              </w:r>
              <w:r w:rsidRPr="00832BCB">
                <w:t xml:space="preserve"> is</w:t>
              </w:r>
              <w:r>
                <w:t xml:space="preserve"> </w:t>
              </w:r>
            </w:ins>
            <w:ins w:id="8338" w:author="Merrick, Riki | APHL" w:date="2022-08-08T19:16:00Z">
              <w:r w:rsidR="00EC4B48">
                <w:t>‘</w:t>
              </w:r>
              <w:proofErr w:type="spellStart"/>
              <w:r w:rsidR="00EC4B48" w:rsidRPr="00EC4B48">
                <w:t>sexForClinicalUseCS</w:t>
              </w:r>
              <w:proofErr w:type="spellEnd"/>
              <w:r w:rsidR="00EC4B48">
                <w:t>’</w:t>
              </w:r>
            </w:ins>
          </w:p>
        </w:tc>
      </w:tr>
    </w:tbl>
    <w:p w14:paraId="1E444DFC" w14:textId="77777777" w:rsidR="00280A2A" w:rsidRPr="002707CE" w:rsidRDefault="00280A2A" w:rsidP="00280A2A">
      <w:pPr>
        <w:rPr>
          <w:ins w:id="8339" w:author="Merrick, Riki | APHL" w:date="2022-07-17T16:28:00Z"/>
        </w:rPr>
      </w:pPr>
    </w:p>
    <w:p w14:paraId="3D707F9C" w14:textId="77777777" w:rsidR="00280A2A" w:rsidRPr="002707CE" w:rsidRDefault="00280A2A" w:rsidP="00280A2A">
      <w:pPr>
        <w:pStyle w:val="Subheading"/>
        <w:rPr>
          <w:ins w:id="8340" w:author="Merrick, Riki | APHL" w:date="2022-07-17T16:28:00Z"/>
        </w:rPr>
      </w:pPr>
      <w:ins w:id="8341" w:author="Merrick, Riki | APHL" w:date="2022-07-17T16:28:00Z">
        <w:r>
          <w:t>Value Set Information</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80A2A" w:rsidRPr="002707CE" w14:paraId="2BD745E5" w14:textId="77777777" w:rsidTr="005A6711">
        <w:trPr>
          <w:ins w:id="8342" w:author="Merrick, Riki | APHL" w:date="2022-07-17T16:28:00Z"/>
        </w:trPr>
        <w:tc>
          <w:tcPr>
            <w:tcW w:w="2800" w:type="dxa"/>
            <w:shd w:val="clear" w:color="auto" w:fill="F3F3F3"/>
          </w:tcPr>
          <w:p w14:paraId="1FDC4CF4" w14:textId="77777777" w:rsidR="00280A2A" w:rsidRPr="002707CE" w:rsidRDefault="00280A2A" w:rsidP="005A6711">
            <w:pPr>
              <w:pStyle w:val="OtherTableHeader"/>
              <w:rPr>
                <w:ins w:id="8343" w:author="Merrick, Riki | APHL" w:date="2022-07-17T16:28:00Z"/>
              </w:rPr>
            </w:pPr>
            <w:ins w:id="8344" w:author="Merrick, Riki | APHL" w:date="2022-07-17T16:28:00Z">
              <w:r w:rsidRPr="002707CE">
                <w:t>OID</w:t>
              </w:r>
            </w:ins>
          </w:p>
        </w:tc>
        <w:tc>
          <w:tcPr>
            <w:tcW w:w="6400" w:type="dxa"/>
            <w:shd w:val="clear" w:color="auto" w:fill="auto"/>
          </w:tcPr>
          <w:p w14:paraId="6180F8D7" w14:textId="5FBAF2C5" w:rsidR="00280A2A" w:rsidRPr="002707CE" w:rsidRDefault="00372195" w:rsidP="005A6711">
            <w:pPr>
              <w:pStyle w:val="OtherTableBody"/>
              <w:rPr>
                <w:ins w:id="8345" w:author="Merrick, Riki | APHL" w:date="2022-07-17T16:28:00Z"/>
              </w:rPr>
            </w:pPr>
            <w:commentRangeStart w:id="8346"/>
            <w:ins w:id="8347" w:author="Merrick, Riki | APHL" w:date="2022-07-17T18:19:00Z">
              <w:r w:rsidRPr="00372195">
                <w:t>2.16.840.1.113883.4.642.3.982</w:t>
              </w:r>
            </w:ins>
            <w:commentRangeEnd w:id="8346"/>
            <w:ins w:id="8348" w:author="Merrick, Riki | APHL" w:date="2022-07-17T18:25:00Z">
              <w:r w:rsidR="00AD20F9">
                <w:rPr>
                  <w:rStyle w:val="CommentReference"/>
                  <w:rFonts w:ascii="Verdana" w:hAnsi="Verdana"/>
                  <w:kern w:val="0"/>
                </w:rPr>
                <w:commentReference w:id="8346"/>
              </w:r>
            </w:ins>
          </w:p>
        </w:tc>
      </w:tr>
      <w:tr w:rsidR="00A8567E" w:rsidRPr="002707CE" w14:paraId="622C31B4" w14:textId="77777777" w:rsidTr="005A6711">
        <w:trPr>
          <w:ins w:id="8349" w:author="Merrick, Riki | APHL" w:date="2022-08-08T19:10:00Z"/>
        </w:trPr>
        <w:tc>
          <w:tcPr>
            <w:tcW w:w="2800" w:type="dxa"/>
            <w:shd w:val="clear" w:color="auto" w:fill="F3F3F3"/>
          </w:tcPr>
          <w:p w14:paraId="38D97746" w14:textId="76FBFDD9" w:rsidR="00A8567E" w:rsidRPr="002707CE" w:rsidRDefault="00A8567E" w:rsidP="005A6711">
            <w:pPr>
              <w:pStyle w:val="OtherTableHeader"/>
              <w:rPr>
                <w:ins w:id="8350" w:author="Merrick, Riki | APHL" w:date="2022-08-08T19:10:00Z"/>
              </w:rPr>
            </w:pPr>
            <w:ins w:id="8351" w:author="Merrick, Riki | APHL" w:date="2022-08-08T19:10:00Z">
              <w:r>
                <w:t>Webpa</w:t>
              </w:r>
            </w:ins>
            <w:ins w:id="8352" w:author="Merrick, Riki | APHL" w:date="2022-08-08T19:11:00Z">
              <w:r>
                <w:t>ge rendering</w:t>
              </w:r>
            </w:ins>
          </w:p>
        </w:tc>
        <w:tc>
          <w:tcPr>
            <w:tcW w:w="6400" w:type="dxa"/>
            <w:shd w:val="clear" w:color="auto" w:fill="auto"/>
          </w:tcPr>
          <w:p w14:paraId="09C192DF" w14:textId="72D1D67C" w:rsidR="00A8567E" w:rsidRDefault="00A8567E" w:rsidP="005A6711">
            <w:pPr>
              <w:pStyle w:val="OtherTableBody"/>
              <w:rPr>
                <w:ins w:id="8353" w:author="Merrick, Riki | APHL" w:date="2022-08-08T19:10:00Z"/>
              </w:rPr>
            </w:pPr>
            <w:ins w:id="8354" w:author="Merrick, Riki | APHL" w:date="2022-08-08T19:11:00Z">
              <w:r>
                <w:fldChar w:fldCharType="begin"/>
              </w:r>
              <w:r>
                <w:instrText xml:space="preserve"> HYPERLINK "</w:instrText>
              </w:r>
              <w:r w:rsidRPr="00A8567E">
                <w:instrText>http://build.fhir.org/valueset-sex-for-clinical-use.html</w:instrText>
              </w:r>
              <w:r>
                <w:instrText xml:space="preserve">" </w:instrText>
              </w:r>
              <w:r>
                <w:fldChar w:fldCharType="separate"/>
              </w:r>
              <w:r w:rsidRPr="003F6AEA">
                <w:rPr>
                  <w:rStyle w:val="Hyperlink"/>
                  <w:rFonts w:ascii="Times New Roman" w:hAnsi="Times New Roman" w:cs="Times New Roman"/>
                </w:rPr>
                <w:t>http://build.fhir.org/valueset-sex-for-clinical-use.html</w:t>
              </w:r>
              <w:r>
                <w:fldChar w:fldCharType="end"/>
              </w:r>
              <w:r>
                <w:t xml:space="preserve"> for ballot</w:t>
              </w:r>
            </w:ins>
          </w:p>
        </w:tc>
      </w:tr>
      <w:tr w:rsidR="00280A2A" w:rsidRPr="002707CE" w14:paraId="02CCF91D" w14:textId="77777777" w:rsidTr="005A6711">
        <w:trPr>
          <w:ins w:id="8355" w:author="Merrick, Riki | APHL" w:date="2022-07-17T16:28:00Z"/>
        </w:trPr>
        <w:tc>
          <w:tcPr>
            <w:tcW w:w="2800" w:type="dxa"/>
            <w:shd w:val="clear" w:color="auto" w:fill="F3F3F3"/>
          </w:tcPr>
          <w:p w14:paraId="7CA12A58" w14:textId="77777777" w:rsidR="00280A2A" w:rsidRPr="002707CE" w:rsidRDefault="00280A2A" w:rsidP="005A6711">
            <w:pPr>
              <w:pStyle w:val="OtherTableHeader"/>
              <w:rPr>
                <w:ins w:id="8356" w:author="Merrick, Riki | APHL" w:date="2022-07-17T16:28:00Z"/>
              </w:rPr>
            </w:pPr>
            <w:proofErr w:type="spellStart"/>
            <w:ins w:id="8357" w:author="Merrick, Riki | APHL" w:date="2022-07-17T16:28:00Z">
              <w:r w:rsidRPr="002707CE">
                <w:t>symbolicName</w:t>
              </w:r>
              <w:proofErr w:type="spellEnd"/>
            </w:ins>
          </w:p>
        </w:tc>
        <w:tc>
          <w:tcPr>
            <w:tcW w:w="6400" w:type="dxa"/>
            <w:shd w:val="clear" w:color="auto" w:fill="auto"/>
          </w:tcPr>
          <w:p w14:paraId="4DE26F19" w14:textId="021A1C75" w:rsidR="00280A2A" w:rsidRPr="002707CE" w:rsidRDefault="00372195" w:rsidP="005A6711">
            <w:pPr>
              <w:pStyle w:val="OtherTableBody"/>
              <w:rPr>
                <w:ins w:id="8358" w:author="Merrick, Riki | APHL" w:date="2022-07-17T16:28:00Z"/>
              </w:rPr>
            </w:pPr>
            <w:proofErr w:type="spellStart"/>
            <w:ins w:id="8359" w:author="Merrick, Riki | APHL" w:date="2022-07-17T18:19:00Z">
              <w:r>
                <w:t>S</w:t>
              </w:r>
            </w:ins>
            <w:ins w:id="8360" w:author="Merrick, Riki | APHL" w:date="2022-07-17T16:31:00Z">
              <w:r w:rsidR="00427CB8">
                <w:t>exForClinicalUse</w:t>
              </w:r>
            </w:ins>
            <w:proofErr w:type="spellEnd"/>
          </w:p>
        </w:tc>
      </w:tr>
      <w:tr w:rsidR="00280A2A" w:rsidRPr="002707CE" w14:paraId="02130B9A" w14:textId="77777777" w:rsidTr="005A6711">
        <w:trPr>
          <w:ins w:id="8361" w:author="Merrick, Riki | APHL" w:date="2022-07-17T16:28:00Z"/>
        </w:trPr>
        <w:tc>
          <w:tcPr>
            <w:tcW w:w="2800" w:type="dxa"/>
            <w:shd w:val="clear" w:color="auto" w:fill="F3F3F3"/>
          </w:tcPr>
          <w:p w14:paraId="0C7D77A6" w14:textId="77777777" w:rsidR="00280A2A" w:rsidRPr="002707CE" w:rsidRDefault="00280A2A" w:rsidP="005A6711">
            <w:pPr>
              <w:pStyle w:val="OtherTableHeader"/>
              <w:rPr>
                <w:ins w:id="8362" w:author="Merrick, Riki | APHL" w:date="2022-07-17T16:28:00Z"/>
              </w:rPr>
            </w:pPr>
            <w:ins w:id="8363" w:author="Merrick, Riki | APHL" w:date="2022-07-17T16:28:00Z">
              <w:r w:rsidRPr="002707CE">
                <w:t>Description</w:t>
              </w:r>
            </w:ins>
          </w:p>
        </w:tc>
        <w:tc>
          <w:tcPr>
            <w:tcW w:w="6400" w:type="dxa"/>
            <w:shd w:val="clear" w:color="auto" w:fill="auto"/>
          </w:tcPr>
          <w:p w14:paraId="6EE4BBC0" w14:textId="77777777" w:rsidR="00C11F0A" w:rsidRDefault="00C11F0A" w:rsidP="005A6711">
            <w:pPr>
              <w:pStyle w:val="OtherTableBody"/>
              <w:rPr>
                <w:ins w:id="8364" w:author="Merrick, Riki | APHL" w:date="2022-07-17T18:19:00Z"/>
              </w:rPr>
            </w:pPr>
            <w:ins w:id="8365" w:author="Merrick, Riki | APHL" w:date="2022-07-17T18:19:00Z">
              <w:r w:rsidRPr="00C11F0A">
                <w:t>This value set defines a set of codes that can be used to indicate a patient's sex for clinical use.</w:t>
              </w:r>
            </w:ins>
          </w:p>
          <w:p w14:paraId="447971E4" w14:textId="205819DB" w:rsidR="00280A2A" w:rsidRPr="002707CE" w:rsidRDefault="00280A2A" w:rsidP="005A6711">
            <w:pPr>
              <w:pStyle w:val="OtherTableBody"/>
              <w:rPr>
                <w:ins w:id="8366" w:author="Merrick, Riki | APHL" w:date="2022-07-17T16:28:00Z"/>
              </w:rPr>
            </w:pPr>
            <w:ins w:id="8367" w:author="Merrick, Riki | APHL" w:date="2022-07-17T16:28:00Z">
              <w:r w:rsidRPr="002707CE">
                <w:t xml:space="preserve">Used in HL7 Version 2.x messages in the </w:t>
              </w:r>
              <w:r>
                <w:t>GSR</w:t>
              </w:r>
              <w:r w:rsidRPr="002707CE">
                <w:t xml:space="preserve"> segment.</w:t>
              </w:r>
            </w:ins>
          </w:p>
        </w:tc>
      </w:tr>
      <w:tr w:rsidR="00280A2A" w:rsidRPr="002707CE" w14:paraId="4F25E285" w14:textId="77777777" w:rsidTr="005A6711">
        <w:trPr>
          <w:ins w:id="8368" w:author="Merrick, Riki | APHL" w:date="2022-07-17T16:28:00Z"/>
        </w:trPr>
        <w:tc>
          <w:tcPr>
            <w:tcW w:w="2800" w:type="dxa"/>
            <w:shd w:val="clear" w:color="auto" w:fill="F3F3F3"/>
          </w:tcPr>
          <w:p w14:paraId="2FB0C945" w14:textId="77777777" w:rsidR="00280A2A" w:rsidRPr="002707CE" w:rsidRDefault="00280A2A" w:rsidP="005A6711">
            <w:pPr>
              <w:pStyle w:val="OtherTableHeader"/>
              <w:rPr>
                <w:ins w:id="8369" w:author="Merrick, Riki | APHL" w:date="2022-07-17T16:28:00Z"/>
              </w:rPr>
            </w:pPr>
            <w:ins w:id="8370" w:author="Merrick, Riki | APHL" w:date="2022-07-17T16:28:00Z">
              <w:r w:rsidRPr="002707CE">
                <w:t>Content Logical Definition</w:t>
              </w:r>
            </w:ins>
          </w:p>
        </w:tc>
        <w:tc>
          <w:tcPr>
            <w:tcW w:w="6400" w:type="dxa"/>
            <w:shd w:val="clear" w:color="auto" w:fill="auto"/>
          </w:tcPr>
          <w:p w14:paraId="2C2629FF" w14:textId="77777777" w:rsidR="00280A2A" w:rsidRPr="002707CE" w:rsidRDefault="00280A2A" w:rsidP="005A6711">
            <w:pPr>
              <w:pStyle w:val="OtherTableBody"/>
              <w:rPr>
                <w:ins w:id="8371" w:author="Merrick, Riki | APHL" w:date="2022-07-17T16:28:00Z"/>
              </w:rPr>
            </w:pPr>
            <w:ins w:id="8372" w:author="Merrick, Riki | APHL" w:date="2022-07-17T16:28:00Z">
              <w:r>
                <w:t>All codes from the code system.</w:t>
              </w:r>
            </w:ins>
          </w:p>
        </w:tc>
      </w:tr>
    </w:tbl>
    <w:p w14:paraId="7B6FDBB5" w14:textId="77777777" w:rsidR="00280A2A" w:rsidRPr="002707CE" w:rsidRDefault="00280A2A" w:rsidP="00280A2A">
      <w:pPr>
        <w:rPr>
          <w:ins w:id="8373" w:author="Merrick, Riki | APHL" w:date="2022-07-17T16:28:00Z"/>
        </w:rPr>
      </w:pPr>
    </w:p>
    <w:p w14:paraId="0D4CB554" w14:textId="77777777" w:rsidR="00280A2A" w:rsidRPr="002707CE" w:rsidRDefault="00280A2A" w:rsidP="00280A2A">
      <w:pPr>
        <w:pStyle w:val="Subheading"/>
        <w:rPr>
          <w:ins w:id="8374" w:author="Merrick, Riki | APHL" w:date="2022-07-17T16:28:00Z"/>
        </w:rPr>
      </w:pPr>
      <w:ins w:id="8375" w:author="Merrick, Riki | APHL" w:date="2022-07-17T16:28:00Z">
        <w:r>
          <w:t>Binding Information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80A2A" w:rsidRPr="002707CE" w14:paraId="49A1AF9F" w14:textId="77777777" w:rsidTr="005A6711">
        <w:trPr>
          <w:ins w:id="8376" w:author="Merrick, Riki | APHL" w:date="2022-07-17T16:28:00Z"/>
        </w:trPr>
        <w:tc>
          <w:tcPr>
            <w:tcW w:w="1800" w:type="dxa"/>
            <w:shd w:val="clear" w:color="auto" w:fill="F3F3F3"/>
          </w:tcPr>
          <w:p w14:paraId="52D513AF" w14:textId="77777777" w:rsidR="00280A2A" w:rsidRPr="002707CE" w:rsidRDefault="00280A2A" w:rsidP="005A6711">
            <w:pPr>
              <w:pStyle w:val="OtherTableHeader"/>
              <w:rPr>
                <w:ins w:id="8377" w:author="Merrick, Riki | APHL" w:date="2022-07-17T16:28:00Z"/>
              </w:rPr>
            </w:pPr>
            <w:ins w:id="8378" w:author="Merrick, Riki | APHL" w:date="2022-07-17T16:28:00Z">
              <w:r w:rsidRPr="002707CE">
                <w:t>Realm</w:t>
              </w:r>
            </w:ins>
          </w:p>
        </w:tc>
        <w:tc>
          <w:tcPr>
            <w:tcW w:w="2400" w:type="dxa"/>
            <w:shd w:val="clear" w:color="auto" w:fill="auto"/>
          </w:tcPr>
          <w:p w14:paraId="5360F4F1" w14:textId="57D5C443" w:rsidR="00280A2A" w:rsidRPr="002707CE" w:rsidRDefault="00E34267" w:rsidP="005A6711">
            <w:pPr>
              <w:pStyle w:val="OtherTableBody"/>
              <w:rPr>
                <w:ins w:id="8379" w:author="Merrick, Riki | APHL" w:date="2022-07-17T16:28:00Z"/>
              </w:rPr>
            </w:pPr>
            <w:ins w:id="8380" w:author="Merrick, Riki | APHL" w:date="2022-07-17T18:20:00Z">
              <w:r>
                <w:t>Required</w:t>
              </w:r>
            </w:ins>
          </w:p>
        </w:tc>
      </w:tr>
    </w:tbl>
    <w:p w14:paraId="5ADB3A15" w14:textId="77777777" w:rsidR="00280A2A" w:rsidRPr="002707CE" w:rsidRDefault="00280A2A" w:rsidP="00280A2A">
      <w:pPr>
        <w:rPr>
          <w:ins w:id="8381" w:author="Merrick, Riki | APHL" w:date="2022-07-17T16:28:00Z"/>
        </w:rPr>
      </w:pPr>
    </w:p>
    <w:p w14:paraId="275010DF" w14:textId="77777777" w:rsidR="00280A2A" w:rsidRPr="002707CE" w:rsidRDefault="00280A2A" w:rsidP="00280A2A">
      <w:pPr>
        <w:pStyle w:val="Subheading"/>
        <w:rPr>
          <w:ins w:id="8382" w:author="Merrick, Riki | APHL" w:date="2022-07-17T16:28:00Z"/>
        </w:rPr>
      </w:pPr>
      <w:ins w:id="8383" w:author="Merrick, Riki | APHL" w:date="2022-07-17T16:28:00Z">
        <w:r>
          <w:t>Table Metadata</w:t>
        </w:r>
      </w:ins>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80A2A" w:rsidRPr="002707CE" w14:paraId="13E8D153" w14:textId="77777777" w:rsidTr="005A6711">
        <w:trPr>
          <w:ins w:id="8384" w:author="Merrick, Riki | APHL" w:date="2022-07-17T16:28:00Z"/>
        </w:trPr>
        <w:tc>
          <w:tcPr>
            <w:tcW w:w="2600" w:type="dxa"/>
            <w:shd w:val="clear" w:color="auto" w:fill="F3F3F3"/>
          </w:tcPr>
          <w:p w14:paraId="45A3FB4D" w14:textId="77777777" w:rsidR="00280A2A" w:rsidRPr="002707CE" w:rsidRDefault="00280A2A" w:rsidP="005A6711">
            <w:pPr>
              <w:pStyle w:val="OtherTableHeader"/>
              <w:rPr>
                <w:ins w:id="8385" w:author="Merrick, Riki | APHL" w:date="2022-07-17T16:28:00Z"/>
              </w:rPr>
            </w:pPr>
            <w:ins w:id="8386" w:author="Merrick, Riki | APHL" w:date="2022-07-17T16:28:00Z">
              <w:r w:rsidRPr="002707CE">
                <w:t>Table</w:t>
              </w:r>
            </w:ins>
          </w:p>
        </w:tc>
        <w:tc>
          <w:tcPr>
            <w:tcW w:w="6600" w:type="dxa"/>
            <w:shd w:val="clear" w:color="auto" w:fill="auto"/>
          </w:tcPr>
          <w:p w14:paraId="3EEC8CF8" w14:textId="77777777" w:rsidR="00280A2A" w:rsidRPr="002707CE" w:rsidRDefault="00280A2A" w:rsidP="005A6711">
            <w:pPr>
              <w:pStyle w:val="OtherTableBody"/>
              <w:rPr>
                <w:ins w:id="8387" w:author="Merrick, Riki | APHL" w:date="2022-07-17T16:28:00Z"/>
              </w:rPr>
            </w:pPr>
            <w:ins w:id="8388" w:author="Merrick, Riki | APHL" w:date="2022-07-17T16:28:00Z">
              <w:r>
                <w:t>&lt;FRANK TO ASSIGN&gt;</w:t>
              </w:r>
            </w:ins>
          </w:p>
        </w:tc>
      </w:tr>
      <w:tr w:rsidR="00280A2A" w:rsidRPr="002707CE" w14:paraId="6B883BBA" w14:textId="77777777" w:rsidTr="005A6711">
        <w:trPr>
          <w:ins w:id="8389" w:author="Merrick, Riki | APHL" w:date="2022-07-17T16:28:00Z"/>
        </w:trPr>
        <w:tc>
          <w:tcPr>
            <w:tcW w:w="2600" w:type="dxa"/>
            <w:shd w:val="clear" w:color="auto" w:fill="F3F3F3"/>
          </w:tcPr>
          <w:p w14:paraId="65B31EB6" w14:textId="77777777" w:rsidR="00280A2A" w:rsidRPr="002707CE" w:rsidRDefault="00280A2A" w:rsidP="005A6711">
            <w:pPr>
              <w:pStyle w:val="OtherTableHeader"/>
              <w:rPr>
                <w:ins w:id="8390" w:author="Merrick, Riki | APHL" w:date="2022-07-17T16:28:00Z"/>
              </w:rPr>
            </w:pPr>
            <w:ins w:id="8391" w:author="Merrick, Riki | APHL" w:date="2022-07-17T16:28:00Z">
              <w:r w:rsidRPr="002707CE">
                <w:t>Description</w:t>
              </w:r>
            </w:ins>
          </w:p>
        </w:tc>
        <w:tc>
          <w:tcPr>
            <w:tcW w:w="6600" w:type="dxa"/>
            <w:shd w:val="clear" w:color="auto" w:fill="auto"/>
          </w:tcPr>
          <w:p w14:paraId="23AE29D9" w14:textId="6CA4AE6B" w:rsidR="00280A2A" w:rsidRPr="002707CE" w:rsidRDefault="00280A2A" w:rsidP="005A6711">
            <w:pPr>
              <w:pStyle w:val="OtherTableBody"/>
              <w:rPr>
                <w:ins w:id="8392" w:author="Merrick, Riki | APHL" w:date="2022-07-17T16:28:00Z"/>
              </w:rPr>
            </w:pPr>
            <w:ins w:id="8393" w:author="Merrick, Riki | APHL" w:date="2022-07-17T16:28:00Z">
              <w:r w:rsidRPr="002707CE">
                <w:t xml:space="preserve">Table of codes specifying </w:t>
              </w:r>
            </w:ins>
            <w:ins w:id="8394" w:author="Merrick, Riki | APHL" w:date="2022-07-17T16:30:00Z">
              <w:r>
                <w:t>the clinically relevant sex of the patient.</w:t>
              </w:r>
            </w:ins>
          </w:p>
        </w:tc>
      </w:tr>
      <w:tr w:rsidR="00280A2A" w:rsidRPr="002707CE" w14:paraId="5DDFB877" w14:textId="77777777" w:rsidTr="005A6711">
        <w:trPr>
          <w:ins w:id="8395" w:author="Merrick, Riki | APHL" w:date="2022-07-17T16:28:00Z"/>
        </w:trPr>
        <w:tc>
          <w:tcPr>
            <w:tcW w:w="2600" w:type="dxa"/>
            <w:shd w:val="clear" w:color="auto" w:fill="F3F3F3"/>
          </w:tcPr>
          <w:p w14:paraId="64683CDD" w14:textId="77777777" w:rsidR="00280A2A" w:rsidRPr="002707CE" w:rsidRDefault="00280A2A" w:rsidP="005A6711">
            <w:pPr>
              <w:pStyle w:val="OtherTableHeader"/>
              <w:rPr>
                <w:ins w:id="8396" w:author="Merrick, Riki | APHL" w:date="2022-07-17T16:28:00Z"/>
              </w:rPr>
            </w:pPr>
            <w:ins w:id="8397" w:author="Merrick, Riki | APHL" w:date="2022-07-17T16:28:00Z">
              <w:r w:rsidRPr="002707CE">
                <w:t>Type</w:t>
              </w:r>
            </w:ins>
          </w:p>
        </w:tc>
        <w:tc>
          <w:tcPr>
            <w:tcW w:w="6600" w:type="dxa"/>
            <w:shd w:val="clear" w:color="auto" w:fill="auto"/>
          </w:tcPr>
          <w:p w14:paraId="0DF3D284" w14:textId="77777777" w:rsidR="00280A2A" w:rsidRPr="002707CE" w:rsidRDefault="00280A2A" w:rsidP="005A6711">
            <w:pPr>
              <w:pStyle w:val="OtherTableBody"/>
              <w:rPr>
                <w:ins w:id="8398" w:author="Merrick, Riki | APHL" w:date="2022-07-17T16:28:00Z"/>
              </w:rPr>
            </w:pPr>
            <w:ins w:id="8399" w:author="Merrick, Riki | APHL" w:date="2022-07-17T16:28:00Z">
              <w:r>
                <w:t>User</w:t>
              </w:r>
            </w:ins>
          </w:p>
        </w:tc>
      </w:tr>
      <w:tr w:rsidR="00280A2A" w:rsidRPr="002707CE" w14:paraId="24E1D3AC" w14:textId="77777777" w:rsidTr="005A6711">
        <w:trPr>
          <w:ins w:id="8400" w:author="Merrick, Riki | APHL" w:date="2022-07-17T16:28:00Z"/>
        </w:trPr>
        <w:tc>
          <w:tcPr>
            <w:tcW w:w="2600" w:type="dxa"/>
            <w:shd w:val="clear" w:color="auto" w:fill="F3F3F3"/>
          </w:tcPr>
          <w:p w14:paraId="6AB49501" w14:textId="77777777" w:rsidR="00280A2A" w:rsidRPr="002707CE" w:rsidRDefault="00280A2A" w:rsidP="005A6711">
            <w:pPr>
              <w:pStyle w:val="OtherTableHeader"/>
              <w:rPr>
                <w:ins w:id="8401" w:author="Merrick, Riki | APHL" w:date="2022-07-17T16:28:00Z"/>
              </w:rPr>
            </w:pPr>
            <w:ins w:id="8402" w:author="Merrick, Riki | APHL" w:date="2022-07-17T16:28:00Z">
              <w:r w:rsidRPr="002707CE">
                <w:t>Steward</w:t>
              </w:r>
            </w:ins>
          </w:p>
        </w:tc>
        <w:tc>
          <w:tcPr>
            <w:tcW w:w="6600" w:type="dxa"/>
            <w:shd w:val="clear" w:color="auto" w:fill="auto"/>
          </w:tcPr>
          <w:p w14:paraId="2CC53728" w14:textId="77777777" w:rsidR="00280A2A" w:rsidRPr="002707CE" w:rsidRDefault="00280A2A" w:rsidP="005A6711">
            <w:pPr>
              <w:pStyle w:val="OtherTableBody"/>
              <w:rPr>
                <w:ins w:id="8403" w:author="Merrick, Riki | APHL" w:date="2022-07-17T16:28:00Z"/>
              </w:rPr>
            </w:pPr>
            <w:ins w:id="8404" w:author="Merrick, Riki | APHL" w:date="2022-07-17T16:28:00Z">
              <w:r w:rsidRPr="002707CE">
                <w:t>PA</w:t>
              </w:r>
            </w:ins>
          </w:p>
        </w:tc>
      </w:tr>
      <w:tr w:rsidR="00280A2A" w:rsidRPr="002707CE" w14:paraId="3436D545" w14:textId="77777777" w:rsidTr="005A6711">
        <w:trPr>
          <w:ins w:id="8405" w:author="Merrick, Riki | APHL" w:date="2022-07-17T16:28:00Z"/>
        </w:trPr>
        <w:tc>
          <w:tcPr>
            <w:tcW w:w="2600" w:type="dxa"/>
            <w:shd w:val="clear" w:color="auto" w:fill="F3F3F3"/>
          </w:tcPr>
          <w:p w14:paraId="068234AC" w14:textId="77777777" w:rsidR="00280A2A" w:rsidRPr="002707CE" w:rsidRDefault="00280A2A" w:rsidP="005A6711">
            <w:pPr>
              <w:pStyle w:val="OtherTableHeader"/>
              <w:rPr>
                <w:ins w:id="8406" w:author="Merrick, Riki | APHL" w:date="2022-07-17T16:28:00Z"/>
              </w:rPr>
            </w:pPr>
            <w:ins w:id="8407" w:author="Merrick, Riki | APHL" w:date="2022-07-17T16:28:00Z">
              <w:r w:rsidRPr="002707CE">
                <w:t>where used</w:t>
              </w:r>
            </w:ins>
          </w:p>
        </w:tc>
        <w:tc>
          <w:tcPr>
            <w:tcW w:w="6600" w:type="dxa"/>
            <w:shd w:val="clear" w:color="auto" w:fill="auto"/>
          </w:tcPr>
          <w:p w14:paraId="4C2B4D07" w14:textId="5A807205" w:rsidR="00280A2A" w:rsidRPr="002707CE" w:rsidRDefault="00280A2A" w:rsidP="005A6711">
            <w:pPr>
              <w:pStyle w:val="OtherTableBody"/>
              <w:rPr>
                <w:ins w:id="8408" w:author="Merrick, Riki | APHL" w:date="2022-07-17T16:28:00Z"/>
              </w:rPr>
            </w:pPr>
            <w:ins w:id="8409" w:author="Merrick, Riki | APHL" w:date="2022-07-17T16:31:00Z">
              <w:r>
                <w:t>GSC-4</w:t>
              </w:r>
            </w:ins>
          </w:p>
        </w:tc>
      </w:tr>
      <w:tr w:rsidR="00280A2A" w:rsidRPr="002707CE" w14:paraId="324BDD24" w14:textId="77777777" w:rsidTr="005A6711">
        <w:trPr>
          <w:ins w:id="8410" w:author="Merrick, Riki | APHL" w:date="2022-07-17T16:28:00Z"/>
        </w:trPr>
        <w:tc>
          <w:tcPr>
            <w:tcW w:w="2600" w:type="dxa"/>
            <w:shd w:val="clear" w:color="auto" w:fill="F3F3F3"/>
          </w:tcPr>
          <w:p w14:paraId="36A075BC" w14:textId="77777777" w:rsidR="00280A2A" w:rsidRPr="002707CE" w:rsidRDefault="00280A2A" w:rsidP="005A6711">
            <w:pPr>
              <w:pStyle w:val="OtherTableHeader"/>
              <w:rPr>
                <w:ins w:id="8411" w:author="Merrick, Riki | APHL" w:date="2022-07-17T16:28:00Z"/>
              </w:rPr>
            </w:pPr>
            <w:ins w:id="8412" w:author="Merrick, Riki | APHL" w:date="2022-07-17T16:28:00Z">
              <w:r w:rsidRPr="002707CE">
                <w:t>HL7 Version Introduced</w:t>
              </w:r>
            </w:ins>
          </w:p>
        </w:tc>
        <w:tc>
          <w:tcPr>
            <w:tcW w:w="6600" w:type="dxa"/>
            <w:shd w:val="clear" w:color="auto" w:fill="auto"/>
          </w:tcPr>
          <w:p w14:paraId="44D17394" w14:textId="77777777" w:rsidR="00280A2A" w:rsidRPr="002707CE" w:rsidRDefault="00280A2A" w:rsidP="005A6711">
            <w:pPr>
              <w:pStyle w:val="OtherTableBody"/>
              <w:rPr>
                <w:ins w:id="8413" w:author="Merrick, Riki | APHL" w:date="2022-07-17T16:28:00Z"/>
              </w:rPr>
            </w:pPr>
            <w:ins w:id="8414" w:author="Merrick, Riki | APHL" w:date="2022-07-17T16:28:00Z">
              <w:r w:rsidRPr="002707CE">
                <w:t>2.</w:t>
              </w:r>
              <w:r>
                <w:t>9.</w:t>
              </w:r>
              <w:r w:rsidRPr="002707CE">
                <w:t>1</w:t>
              </w:r>
            </w:ins>
          </w:p>
        </w:tc>
      </w:tr>
    </w:tbl>
    <w:p w14:paraId="236F88E5" w14:textId="77777777" w:rsidR="00280A2A" w:rsidRPr="002707CE" w:rsidRDefault="00280A2A" w:rsidP="00280A2A">
      <w:pPr>
        <w:rPr>
          <w:ins w:id="8415" w:author="Merrick, Riki | APHL" w:date="2022-07-17T16:28:00Z"/>
        </w:rPr>
      </w:pPr>
    </w:p>
    <w:p w14:paraId="08E3725E" w14:textId="77777777" w:rsidR="00280A2A" w:rsidRPr="002707CE" w:rsidRDefault="00280A2A" w:rsidP="00280A2A">
      <w:pPr>
        <w:pStyle w:val="Subheading"/>
        <w:rPr>
          <w:ins w:id="8416" w:author="Merrick, Riki | APHL" w:date="2022-07-17T16:28:00Z"/>
        </w:rPr>
      </w:pPr>
      <w:ins w:id="8417" w:author="Merrick, Riki | APHL" w:date="2022-07-17T16:28:00Z">
        <w:r w:rsidRPr="002707CE">
          <w:t xml:space="preserve">Table </w:t>
        </w:r>
        <w:r>
          <w:t>&lt;FRANK TO ASSIGN&gt; Coded Content</w:t>
        </w:r>
      </w:ins>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45"/>
        <w:gridCol w:w="1755"/>
        <w:gridCol w:w="2600"/>
        <w:gridCol w:w="2800"/>
        <w:gridCol w:w="800"/>
      </w:tblGrid>
      <w:tr w:rsidR="00280A2A" w:rsidRPr="002707CE" w14:paraId="1553A0B0" w14:textId="77777777" w:rsidTr="005A6711">
        <w:trPr>
          <w:tblHeader/>
          <w:ins w:id="8418" w:author="Merrick, Riki | APHL" w:date="2022-07-17T16:28:00Z"/>
        </w:trPr>
        <w:tc>
          <w:tcPr>
            <w:tcW w:w="1245" w:type="dxa"/>
            <w:tcBorders>
              <w:top w:val="double" w:sz="4" w:space="0" w:color="auto"/>
              <w:bottom w:val="single" w:sz="4" w:space="0" w:color="auto"/>
            </w:tcBorders>
            <w:shd w:val="clear" w:color="auto" w:fill="E6E6E6"/>
          </w:tcPr>
          <w:p w14:paraId="18A723F8" w14:textId="77777777" w:rsidR="00280A2A" w:rsidRPr="002707CE" w:rsidRDefault="00280A2A" w:rsidP="005A6711">
            <w:pPr>
              <w:pStyle w:val="UserTableHeader"/>
              <w:rPr>
                <w:ins w:id="8419" w:author="Merrick, Riki | APHL" w:date="2022-07-17T16:28:00Z"/>
              </w:rPr>
            </w:pPr>
            <w:ins w:id="8420" w:author="Merrick, Riki | APHL" w:date="2022-07-17T16:28:00Z">
              <w:r w:rsidRPr="002707CE">
                <w:t>Value</w:t>
              </w:r>
            </w:ins>
          </w:p>
        </w:tc>
        <w:tc>
          <w:tcPr>
            <w:tcW w:w="1755" w:type="dxa"/>
            <w:tcBorders>
              <w:top w:val="double" w:sz="4" w:space="0" w:color="auto"/>
              <w:bottom w:val="single" w:sz="4" w:space="0" w:color="auto"/>
            </w:tcBorders>
            <w:shd w:val="clear" w:color="auto" w:fill="E6E6E6"/>
          </w:tcPr>
          <w:p w14:paraId="5F1B8DD3" w14:textId="77777777" w:rsidR="00280A2A" w:rsidRPr="002707CE" w:rsidRDefault="00280A2A" w:rsidP="005A6711">
            <w:pPr>
              <w:pStyle w:val="UserTableHeader"/>
              <w:rPr>
                <w:ins w:id="8421" w:author="Merrick, Riki | APHL" w:date="2022-07-17T16:28:00Z"/>
              </w:rPr>
            </w:pPr>
            <w:ins w:id="8422" w:author="Merrick, Riki | APHL" w:date="2022-07-17T16:28:00Z">
              <w:r w:rsidRPr="002707CE">
                <w:t>Display Name</w:t>
              </w:r>
            </w:ins>
          </w:p>
        </w:tc>
        <w:tc>
          <w:tcPr>
            <w:tcW w:w="2600" w:type="dxa"/>
            <w:tcBorders>
              <w:top w:val="double" w:sz="4" w:space="0" w:color="auto"/>
              <w:bottom w:val="single" w:sz="4" w:space="0" w:color="auto"/>
            </w:tcBorders>
            <w:shd w:val="clear" w:color="auto" w:fill="E6E6E6"/>
          </w:tcPr>
          <w:p w14:paraId="3F1CC25A" w14:textId="77777777" w:rsidR="00280A2A" w:rsidRPr="002707CE" w:rsidRDefault="00280A2A" w:rsidP="005A6711">
            <w:pPr>
              <w:pStyle w:val="UserTableHeader"/>
              <w:rPr>
                <w:ins w:id="8423" w:author="Merrick, Riki | APHL" w:date="2022-07-17T16:28:00Z"/>
              </w:rPr>
            </w:pPr>
            <w:ins w:id="8424" w:author="Merrick, Riki | APHL" w:date="2022-07-17T16:28:00Z">
              <w:r w:rsidRPr="002707CE">
                <w:t>Definition</w:t>
              </w:r>
            </w:ins>
          </w:p>
        </w:tc>
        <w:tc>
          <w:tcPr>
            <w:tcW w:w="2800" w:type="dxa"/>
            <w:tcBorders>
              <w:top w:val="double" w:sz="4" w:space="0" w:color="auto"/>
              <w:bottom w:val="single" w:sz="4" w:space="0" w:color="auto"/>
            </w:tcBorders>
            <w:shd w:val="clear" w:color="auto" w:fill="E6E6E6"/>
          </w:tcPr>
          <w:p w14:paraId="4D58C359" w14:textId="77777777" w:rsidR="00280A2A" w:rsidRPr="002707CE" w:rsidRDefault="00280A2A" w:rsidP="005A6711">
            <w:pPr>
              <w:pStyle w:val="UserTableHeader"/>
              <w:rPr>
                <w:ins w:id="8425" w:author="Merrick, Riki | APHL" w:date="2022-07-17T16:28:00Z"/>
              </w:rPr>
            </w:pPr>
            <w:ins w:id="8426" w:author="Merrick, Riki | APHL" w:date="2022-07-17T16:28:00Z">
              <w:r w:rsidRPr="002707CE">
                <w:t>Comment/ Usage Note</w:t>
              </w:r>
            </w:ins>
          </w:p>
        </w:tc>
        <w:tc>
          <w:tcPr>
            <w:tcW w:w="800" w:type="dxa"/>
            <w:tcBorders>
              <w:top w:val="double" w:sz="4" w:space="0" w:color="auto"/>
              <w:bottom w:val="single" w:sz="4" w:space="0" w:color="auto"/>
            </w:tcBorders>
            <w:shd w:val="clear" w:color="auto" w:fill="E6E6E6"/>
          </w:tcPr>
          <w:p w14:paraId="614B0033" w14:textId="77777777" w:rsidR="00280A2A" w:rsidRPr="002707CE" w:rsidRDefault="00280A2A" w:rsidP="005A6711">
            <w:pPr>
              <w:pStyle w:val="UserTableHeader"/>
              <w:rPr>
                <w:ins w:id="8427" w:author="Merrick, Riki | APHL" w:date="2022-07-17T16:28:00Z"/>
              </w:rPr>
            </w:pPr>
            <w:ins w:id="8428" w:author="Merrick, Riki | APHL" w:date="2022-07-17T16:28:00Z">
              <w:r w:rsidRPr="002707CE">
                <w:t>Status</w:t>
              </w:r>
            </w:ins>
          </w:p>
        </w:tc>
      </w:tr>
      <w:tr w:rsidR="00280A2A" w:rsidRPr="002707CE" w14:paraId="599F6609" w14:textId="77777777" w:rsidTr="005A6711">
        <w:trPr>
          <w:ins w:id="8429" w:author="Merrick, Riki | APHL" w:date="2022-07-17T16:28:00Z"/>
        </w:trPr>
        <w:tc>
          <w:tcPr>
            <w:tcW w:w="1245" w:type="dxa"/>
            <w:tcBorders>
              <w:top w:val="single" w:sz="4" w:space="0" w:color="auto"/>
              <w:bottom w:val="single" w:sz="4" w:space="0" w:color="auto"/>
            </w:tcBorders>
            <w:shd w:val="clear" w:color="auto" w:fill="FFFFFF"/>
          </w:tcPr>
          <w:p w14:paraId="44483297" w14:textId="389E80EF" w:rsidR="00280A2A" w:rsidRPr="005A6711" w:rsidRDefault="00E55DBE" w:rsidP="005A6711">
            <w:pPr>
              <w:pStyle w:val="UserTableBody"/>
              <w:rPr>
                <w:ins w:id="8430" w:author="Merrick, Riki | APHL" w:date="2022-07-17T16:28:00Z"/>
              </w:rPr>
            </w:pPr>
            <w:ins w:id="8431" w:author="Merrick, Riki | APHL" w:date="2022-07-17T18:21:00Z">
              <w:r>
                <w:t>f</w:t>
              </w:r>
              <w:r w:rsidR="007952F7">
                <w:t>emale</w:t>
              </w:r>
            </w:ins>
          </w:p>
        </w:tc>
        <w:tc>
          <w:tcPr>
            <w:tcW w:w="1755" w:type="dxa"/>
            <w:tcBorders>
              <w:top w:val="single" w:sz="4" w:space="0" w:color="auto"/>
              <w:bottom w:val="single" w:sz="4" w:space="0" w:color="auto"/>
            </w:tcBorders>
            <w:shd w:val="clear" w:color="auto" w:fill="FFFFFF"/>
          </w:tcPr>
          <w:p w14:paraId="20C99C9B" w14:textId="2049D30C" w:rsidR="00280A2A" w:rsidRPr="002707CE" w:rsidRDefault="007952F7" w:rsidP="005A6711">
            <w:pPr>
              <w:pStyle w:val="UserTableBody"/>
              <w:rPr>
                <w:ins w:id="8432" w:author="Merrick, Riki | APHL" w:date="2022-07-17T16:28:00Z"/>
              </w:rPr>
            </w:pPr>
            <w:ins w:id="8433" w:author="Merrick, Riki | APHL" w:date="2022-07-17T18:21:00Z">
              <w:r w:rsidRPr="007952F7">
                <w:t>Female sex for clinical use</w:t>
              </w:r>
            </w:ins>
          </w:p>
        </w:tc>
        <w:tc>
          <w:tcPr>
            <w:tcW w:w="2600" w:type="dxa"/>
            <w:tcBorders>
              <w:top w:val="single" w:sz="4" w:space="0" w:color="auto"/>
              <w:bottom w:val="single" w:sz="4" w:space="0" w:color="auto"/>
            </w:tcBorders>
            <w:shd w:val="clear" w:color="auto" w:fill="FFFFFF"/>
          </w:tcPr>
          <w:p w14:paraId="7189A04D" w14:textId="0F8F9168" w:rsidR="00280A2A" w:rsidRPr="002707CE" w:rsidRDefault="00B968AE" w:rsidP="005A6711">
            <w:pPr>
              <w:pStyle w:val="UserTableBody"/>
              <w:rPr>
                <w:ins w:id="8434" w:author="Merrick, Riki | APHL" w:date="2022-07-17T16:28:00Z"/>
              </w:rPr>
            </w:pPr>
            <w:ins w:id="8435" w:author="Merrick, Riki | APHL" w:date="2022-07-17T16:40:00Z">
              <w:r w:rsidRPr="00B968AE">
                <w:t>Available data indicates that diagnostics, analytics, and treatments should consider best practices associated with female reference populations.</w:t>
              </w:r>
            </w:ins>
          </w:p>
        </w:tc>
        <w:tc>
          <w:tcPr>
            <w:tcW w:w="2800" w:type="dxa"/>
            <w:tcBorders>
              <w:top w:val="single" w:sz="4" w:space="0" w:color="auto"/>
              <w:bottom w:val="single" w:sz="4" w:space="0" w:color="auto"/>
            </w:tcBorders>
            <w:shd w:val="clear" w:color="auto" w:fill="FFFFFF"/>
          </w:tcPr>
          <w:p w14:paraId="47D79A71" w14:textId="0FB37B28" w:rsidR="00280A2A" w:rsidRPr="002707CE" w:rsidRDefault="002970BB" w:rsidP="005A6711">
            <w:pPr>
              <w:pStyle w:val="UserTableBody"/>
              <w:rPr>
                <w:ins w:id="8436" w:author="Merrick, Riki | APHL" w:date="2022-07-17T16:28:00Z"/>
              </w:rPr>
            </w:pPr>
            <w:ins w:id="8437" w:author="Merrick, Riki | APHL" w:date="2022-08-14T18:01:00Z">
              <w:r w:rsidRPr="00D30135">
                <w:t xml:space="preserve">The </w:t>
              </w:r>
              <w:r>
                <w:t xml:space="preserve">HL70396 code </w:t>
              </w:r>
              <w:r w:rsidRPr="00D30135">
                <w:t>for this code</w:t>
              </w:r>
              <w:r>
                <w:t xml:space="preserve"> system</w:t>
              </w:r>
              <w:r w:rsidRPr="00D30135">
                <w:t xml:space="preserve"> is</w:t>
              </w:r>
              <w:r>
                <w:t xml:space="preserve"> ‘</w:t>
              </w:r>
              <w:proofErr w:type="spellStart"/>
              <w:r w:rsidRPr="00EC4B48">
                <w:t>sexForClinicalUseCS</w:t>
              </w:r>
              <w:proofErr w:type="spellEnd"/>
              <w:r>
                <w:t>’</w:t>
              </w:r>
            </w:ins>
          </w:p>
        </w:tc>
        <w:tc>
          <w:tcPr>
            <w:tcW w:w="800" w:type="dxa"/>
            <w:tcBorders>
              <w:top w:val="single" w:sz="4" w:space="0" w:color="auto"/>
              <w:bottom w:val="single" w:sz="4" w:space="0" w:color="auto"/>
            </w:tcBorders>
            <w:shd w:val="clear" w:color="auto" w:fill="FFFFFF"/>
          </w:tcPr>
          <w:p w14:paraId="354CAD41" w14:textId="77777777" w:rsidR="00280A2A" w:rsidRDefault="00280A2A" w:rsidP="005A6711">
            <w:pPr>
              <w:pStyle w:val="UserTableBody"/>
              <w:rPr>
                <w:ins w:id="8438" w:author="Merrick, Riki | APHL" w:date="2022-07-17T16:28:00Z"/>
              </w:rPr>
            </w:pPr>
            <w:ins w:id="8439" w:author="Merrick, Riki | APHL" w:date="2022-07-17T16:28:00Z">
              <w:r>
                <w:t>A</w:t>
              </w:r>
            </w:ins>
          </w:p>
        </w:tc>
      </w:tr>
      <w:tr w:rsidR="00280A2A" w:rsidRPr="002707CE" w14:paraId="7FC2EE1A" w14:textId="77777777" w:rsidTr="005A6711">
        <w:trPr>
          <w:ins w:id="8440" w:author="Merrick, Riki | APHL" w:date="2022-07-17T16:28:00Z"/>
        </w:trPr>
        <w:tc>
          <w:tcPr>
            <w:tcW w:w="1245" w:type="dxa"/>
            <w:tcBorders>
              <w:top w:val="single" w:sz="4" w:space="0" w:color="auto"/>
              <w:bottom w:val="single" w:sz="4" w:space="0" w:color="auto"/>
            </w:tcBorders>
            <w:shd w:val="clear" w:color="auto" w:fill="FFFFFF"/>
          </w:tcPr>
          <w:p w14:paraId="531A55CA" w14:textId="38B65081" w:rsidR="00280A2A" w:rsidRPr="005A6711" w:rsidRDefault="00E55DBE" w:rsidP="005A6711">
            <w:pPr>
              <w:pStyle w:val="UserTableBody"/>
              <w:rPr>
                <w:ins w:id="8441" w:author="Merrick, Riki | APHL" w:date="2022-07-17T16:28:00Z"/>
              </w:rPr>
            </w:pPr>
            <w:ins w:id="8442" w:author="Merrick, Riki | APHL" w:date="2022-07-17T18:21:00Z">
              <w:r>
                <w:t>m</w:t>
              </w:r>
              <w:r w:rsidR="007952F7">
                <w:t>ale</w:t>
              </w:r>
            </w:ins>
          </w:p>
        </w:tc>
        <w:tc>
          <w:tcPr>
            <w:tcW w:w="1755" w:type="dxa"/>
            <w:tcBorders>
              <w:top w:val="single" w:sz="4" w:space="0" w:color="auto"/>
              <w:bottom w:val="single" w:sz="4" w:space="0" w:color="auto"/>
            </w:tcBorders>
            <w:shd w:val="clear" w:color="auto" w:fill="FFFFFF"/>
          </w:tcPr>
          <w:p w14:paraId="3459FD27" w14:textId="32CA313A" w:rsidR="00280A2A" w:rsidRPr="002707CE" w:rsidRDefault="00E55DBE" w:rsidP="005A6711">
            <w:pPr>
              <w:pStyle w:val="UserTableBody"/>
              <w:rPr>
                <w:ins w:id="8443" w:author="Merrick, Riki | APHL" w:date="2022-07-17T16:28:00Z"/>
              </w:rPr>
            </w:pPr>
            <w:ins w:id="8444" w:author="Merrick, Riki | APHL" w:date="2022-07-17T18:21:00Z">
              <w:r w:rsidRPr="00E55DBE">
                <w:t>Male sex for clinical use</w:t>
              </w:r>
            </w:ins>
          </w:p>
        </w:tc>
        <w:tc>
          <w:tcPr>
            <w:tcW w:w="2600" w:type="dxa"/>
            <w:tcBorders>
              <w:top w:val="single" w:sz="4" w:space="0" w:color="auto"/>
              <w:bottom w:val="single" w:sz="4" w:space="0" w:color="auto"/>
            </w:tcBorders>
            <w:shd w:val="clear" w:color="auto" w:fill="FFFFFF"/>
          </w:tcPr>
          <w:p w14:paraId="7B5181AE" w14:textId="19762801" w:rsidR="00280A2A" w:rsidRPr="002707CE" w:rsidRDefault="00B058F6" w:rsidP="005A6711">
            <w:pPr>
              <w:pStyle w:val="UserTableBody"/>
              <w:rPr>
                <w:ins w:id="8445" w:author="Merrick, Riki | APHL" w:date="2022-07-17T16:28:00Z"/>
              </w:rPr>
            </w:pPr>
            <w:ins w:id="8446" w:author="Merrick, Riki | APHL" w:date="2022-07-17T16:41:00Z">
              <w:r w:rsidRPr="00B058F6">
                <w:t>Available data indicates that diagnostics, analytics, and treatments should consider best practices associated with male reference populations.</w:t>
              </w:r>
            </w:ins>
          </w:p>
        </w:tc>
        <w:tc>
          <w:tcPr>
            <w:tcW w:w="2800" w:type="dxa"/>
            <w:tcBorders>
              <w:top w:val="single" w:sz="4" w:space="0" w:color="auto"/>
              <w:bottom w:val="single" w:sz="4" w:space="0" w:color="auto"/>
            </w:tcBorders>
            <w:shd w:val="clear" w:color="auto" w:fill="FFFFFF"/>
          </w:tcPr>
          <w:p w14:paraId="00E8D91D" w14:textId="426CB4A3" w:rsidR="00280A2A" w:rsidRPr="002707CE" w:rsidRDefault="002970BB" w:rsidP="005A6711">
            <w:pPr>
              <w:pStyle w:val="UserTableBody"/>
              <w:rPr>
                <w:ins w:id="8447" w:author="Merrick, Riki | APHL" w:date="2022-07-17T16:28:00Z"/>
              </w:rPr>
            </w:pPr>
            <w:ins w:id="8448" w:author="Merrick, Riki | APHL" w:date="2022-08-14T18:01:00Z">
              <w:r w:rsidRPr="00D30135">
                <w:t xml:space="preserve">The </w:t>
              </w:r>
              <w:r>
                <w:t xml:space="preserve">HL70396 code </w:t>
              </w:r>
              <w:r w:rsidRPr="00D30135">
                <w:t>for this code</w:t>
              </w:r>
              <w:r>
                <w:t xml:space="preserve"> system</w:t>
              </w:r>
              <w:r w:rsidRPr="00D30135">
                <w:t xml:space="preserve"> is</w:t>
              </w:r>
              <w:r>
                <w:t xml:space="preserve"> ‘</w:t>
              </w:r>
              <w:proofErr w:type="spellStart"/>
              <w:r w:rsidRPr="00EC4B48">
                <w:t>sexForClinicalUseCS</w:t>
              </w:r>
              <w:proofErr w:type="spellEnd"/>
              <w:r>
                <w:t>’</w:t>
              </w:r>
            </w:ins>
          </w:p>
        </w:tc>
        <w:tc>
          <w:tcPr>
            <w:tcW w:w="800" w:type="dxa"/>
            <w:tcBorders>
              <w:top w:val="single" w:sz="4" w:space="0" w:color="auto"/>
              <w:bottom w:val="single" w:sz="4" w:space="0" w:color="auto"/>
            </w:tcBorders>
            <w:shd w:val="clear" w:color="auto" w:fill="FFFFFF"/>
          </w:tcPr>
          <w:p w14:paraId="7FDDEC65" w14:textId="77777777" w:rsidR="00280A2A" w:rsidRPr="002707CE" w:rsidRDefault="00280A2A" w:rsidP="005A6711">
            <w:pPr>
              <w:pStyle w:val="UserTableBody"/>
              <w:rPr>
                <w:ins w:id="8449" w:author="Merrick, Riki | APHL" w:date="2022-07-17T16:28:00Z"/>
              </w:rPr>
            </w:pPr>
            <w:ins w:id="8450" w:author="Merrick, Riki | APHL" w:date="2022-07-17T16:28:00Z">
              <w:r>
                <w:t>A</w:t>
              </w:r>
            </w:ins>
          </w:p>
        </w:tc>
      </w:tr>
      <w:tr w:rsidR="00280A2A" w:rsidRPr="002707CE" w14:paraId="74D962DE" w14:textId="77777777" w:rsidTr="005A6711">
        <w:trPr>
          <w:ins w:id="8451" w:author="Merrick, Riki | APHL" w:date="2022-07-17T16:28:00Z"/>
        </w:trPr>
        <w:tc>
          <w:tcPr>
            <w:tcW w:w="1245" w:type="dxa"/>
            <w:tcBorders>
              <w:top w:val="single" w:sz="4" w:space="0" w:color="auto"/>
              <w:bottom w:val="single" w:sz="4" w:space="0" w:color="auto"/>
            </w:tcBorders>
            <w:shd w:val="clear" w:color="auto" w:fill="F3F3F3"/>
          </w:tcPr>
          <w:p w14:paraId="74355A25" w14:textId="57A0A188" w:rsidR="00280A2A" w:rsidRPr="002707CE" w:rsidRDefault="00E55DBE" w:rsidP="005A6711">
            <w:pPr>
              <w:pStyle w:val="UserTableBody"/>
              <w:rPr>
                <w:ins w:id="8452" w:author="Merrick, Riki | APHL" w:date="2022-07-17T16:28:00Z"/>
              </w:rPr>
            </w:pPr>
            <w:ins w:id="8453" w:author="Merrick, Riki | APHL" w:date="2022-07-17T18:21:00Z">
              <w:r>
                <w:t>specified</w:t>
              </w:r>
            </w:ins>
          </w:p>
        </w:tc>
        <w:tc>
          <w:tcPr>
            <w:tcW w:w="1755" w:type="dxa"/>
            <w:tcBorders>
              <w:top w:val="single" w:sz="4" w:space="0" w:color="auto"/>
              <w:bottom w:val="single" w:sz="4" w:space="0" w:color="auto"/>
            </w:tcBorders>
            <w:shd w:val="clear" w:color="auto" w:fill="F3F3F3"/>
          </w:tcPr>
          <w:p w14:paraId="3DD043A3" w14:textId="5194069C" w:rsidR="00280A2A" w:rsidRPr="002707CE" w:rsidRDefault="00E55DBE" w:rsidP="005A6711">
            <w:pPr>
              <w:pStyle w:val="UserTableBody"/>
              <w:rPr>
                <w:ins w:id="8454" w:author="Merrick, Riki | APHL" w:date="2022-07-17T16:28:00Z"/>
              </w:rPr>
            </w:pPr>
            <w:ins w:id="8455" w:author="Merrick, Riki | APHL" w:date="2022-07-17T18:22:00Z">
              <w:r w:rsidRPr="00E55DBE">
                <w:t>Specified sex for clinical use</w:t>
              </w:r>
            </w:ins>
          </w:p>
        </w:tc>
        <w:tc>
          <w:tcPr>
            <w:tcW w:w="2600" w:type="dxa"/>
            <w:tcBorders>
              <w:top w:val="single" w:sz="4" w:space="0" w:color="auto"/>
              <w:bottom w:val="single" w:sz="4" w:space="0" w:color="auto"/>
            </w:tcBorders>
            <w:shd w:val="clear" w:color="auto" w:fill="F3F3F3"/>
          </w:tcPr>
          <w:p w14:paraId="79BFAA57" w14:textId="50C03BCD" w:rsidR="00280A2A" w:rsidRPr="002707CE" w:rsidRDefault="00B058F6" w:rsidP="005A6711">
            <w:pPr>
              <w:pStyle w:val="UserTableBody"/>
              <w:rPr>
                <w:ins w:id="8456" w:author="Merrick, Riki | APHL" w:date="2022-07-17T16:28:00Z"/>
              </w:rPr>
            </w:pPr>
            <w:ins w:id="8457" w:author="Merrick, Riki | APHL" w:date="2022-07-17T16:42:00Z">
              <w:r w:rsidRPr="00B058F6">
                <w:t xml:space="preserve">Available data indicates that diagnostics, analytics, and treatment best practices may be undefined or not aligned with sex-derived reference populations. Additional information (usually, but not always, in the form of comments and/or observations) is available, but does not align </w:t>
              </w:r>
              <w:proofErr w:type="gramStart"/>
              <w:r w:rsidRPr="00B058F6">
                <w:t>with  male</w:t>
              </w:r>
              <w:proofErr w:type="gramEnd"/>
              <w:r w:rsidRPr="00B058F6">
                <w:t xml:space="preserve"> sex for clinical use or female sex for clinical use.</w:t>
              </w:r>
            </w:ins>
          </w:p>
        </w:tc>
        <w:tc>
          <w:tcPr>
            <w:tcW w:w="2800" w:type="dxa"/>
            <w:tcBorders>
              <w:top w:val="single" w:sz="4" w:space="0" w:color="auto"/>
              <w:bottom w:val="single" w:sz="4" w:space="0" w:color="auto"/>
            </w:tcBorders>
            <w:shd w:val="clear" w:color="auto" w:fill="F3F3F3"/>
          </w:tcPr>
          <w:p w14:paraId="48F6BB8C" w14:textId="55F3FB9D" w:rsidR="00280A2A" w:rsidRPr="002707CE" w:rsidRDefault="002970BB" w:rsidP="005A6711">
            <w:pPr>
              <w:pStyle w:val="UserTableBody"/>
              <w:rPr>
                <w:ins w:id="8458" w:author="Merrick, Riki | APHL" w:date="2022-07-17T16:28:00Z"/>
              </w:rPr>
            </w:pPr>
            <w:ins w:id="8459" w:author="Merrick, Riki | APHL" w:date="2022-08-14T18:01:00Z">
              <w:r w:rsidRPr="00D30135">
                <w:t xml:space="preserve">The </w:t>
              </w:r>
              <w:r>
                <w:t xml:space="preserve">HL70396 code </w:t>
              </w:r>
              <w:r w:rsidRPr="00D30135">
                <w:t>for this code</w:t>
              </w:r>
              <w:r>
                <w:t xml:space="preserve"> system</w:t>
              </w:r>
              <w:r w:rsidRPr="00D30135">
                <w:t xml:space="preserve"> is</w:t>
              </w:r>
              <w:r>
                <w:t xml:space="preserve"> ‘</w:t>
              </w:r>
              <w:proofErr w:type="spellStart"/>
              <w:r w:rsidRPr="00EC4B48">
                <w:t>sexForClinicalUseCS</w:t>
              </w:r>
              <w:proofErr w:type="spellEnd"/>
              <w:r>
                <w:t>’</w:t>
              </w:r>
            </w:ins>
          </w:p>
        </w:tc>
        <w:tc>
          <w:tcPr>
            <w:tcW w:w="800" w:type="dxa"/>
            <w:tcBorders>
              <w:top w:val="single" w:sz="4" w:space="0" w:color="auto"/>
              <w:bottom w:val="single" w:sz="4" w:space="0" w:color="auto"/>
            </w:tcBorders>
            <w:shd w:val="clear" w:color="auto" w:fill="F3F3F3"/>
          </w:tcPr>
          <w:p w14:paraId="3C85D216" w14:textId="77777777" w:rsidR="00280A2A" w:rsidRPr="002707CE" w:rsidRDefault="00280A2A" w:rsidP="005A6711">
            <w:pPr>
              <w:pStyle w:val="UserTableBody"/>
              <w:rPr>
                <w:ins w:id="8460" w:author="Merrick, Riki | APHL" w:date="2022-07-17T16:28:00Z"/>
              </w:rPr>
            </w:pPr>
            <w:ins w:id="8461" w:author="Merrick, Riki | APHL" w:date="2022-07-17T16:28:00Z">
              <w:r>
                <w:t>A</w:t>
              </w:r>
            </w:ins>
          </w:p>
        </w:tc>
      </w:tr>
      <w:tr w:rsidR="00280A2A" w:rsidRPr="002707CE" w14:paraId="6F32E090" w14:textId="77777777" w:rsidTr="005A6711">
        <w:trPr>
          <w:ins w:id="8462" w:author="Merrick, Riki | APHL" w:date="2022-07-17T16:28:00Z"/>
        </w:trPr>
        <w:tc>
          <w:tcPr>
            <w:tcW w:w="1245" w:type="dxa"/>
            <w:tcBorders>
              <w:top w:val="single" w:sz="4" w:space="0" w:color="auto"/>
              <w:bottom w:val="single" w:sz="4" w:space="0" w:color="auto"/>
            </w:tcBorders>
            <w:shd w:val="clear" w:color="auto" w:fill="FFFFFF"/>
          </w:tcPr>
          <w:p w14:paraId="52B2C66C" w14:textId="4267DF06" w:rsidR="00280A2A" w:rsidRPr="002707CE" w:rsidRDefault="00A56F7F" w:rsidP="005A6711">
            <w:pPr>
              <w:pStyle w:val="UserTableBody"/>
              <w:rPr>
                <w:ins w:id="8463" w:author="Merrick, Riki | APHL" w:date="2022-07-17T16:28:00Z"/>
              </w:rPr>
            </w:pPr>
            <w:ins w:id="8464" w:author="Merrick, Riki | APHL" w:date="2022-07-17T16:39:00Z">
              <w:r>
                <w:t>UNK</w:t>
              </w:r>
            </w:ins>
          </w:p>
        </w:tc>
        <w:tc>
          <w:tcPr>
            <w:tcW w:w="1755" w:type="dxa"/>
            <w:tcBorders>
              <w:top w:val="single" w:sz="4" w:space="0" w:color="auto"/>
              <w:bottom w:val="single" w:sz="4" w:space="0" w:color="auto"/>
            </w:tcBorders>
            <w:shd w:val="clear" w:color="auto" w:fill="FFFFFF"/>
          </w:tcPr>
          <w:p w14:paraId="2F730D1B" w14:textId="175C8297" w:rsidR="00280A2A" w:rsidRPr="002707CE" w:rsidRDefault="00A56F7F" w:rsidP="005A6711">
            <w:pPr>
              <w:pStyle w:val="UserTableBody"/>
              <w:rPr>
                <w:ins w:id="8465" w:author="Merrick, Riki | APHL" w:date="2022-07-17T16:28:00Z"/>
              </w:rPr>
            </w:pPr>
            <w:ins w:id="8466" w:author="Merrick, Riki | APHL" w:date="2022-07-17T16:39:00Z">
              <w:r>
                <w:t>Unknown</w:t>
              </w:r>
            </w:ins>
          </w:p>
        </w:tc>
        <w:tc>
          <w:tcPr>
            <w:tcW w:w="2600" w:type="dxa"/>
            <w:tcBorders>
              <w:top w:val="single" w:sz="4" w:space="0" w:color="auto"/>
              <w:bottom w:val="single" w:sz="4" w:space="0" w:color="auto"/>
            </w:tcBorders>
            <w:shd w:val="clear" w:color="auto" w:fill="FFFFFF"/>
          </w:tcPr>
          <w:p w14:paraId="6BCA7F8D" w14:textId="47B9AF19" w:rsidR="00280A2A" w:rsidRPr="002707CE" w:rsidRDefault="003E56E5" w:rsidP="005A6711">
            <w:pPr>
              <w:pStyle w:val="UserTableBody"/>
              <w:rPr>
                <w:ins w:id="8467" w:author="Merrick, Riki | APHL" w:date="2022-07-17T16:28:00Z"/>
              </w:rPr>
            </w:pPr>
            <w:ins w:id="8468" w:author="Merrick, Riki | APHL" w:date="2022-07-17T16:42:00Z">
              <w:r w:rsidRPr="003E56E5">
                <w:t>No information can be provided.</w:t>
              </w:r>
            </w:ins>
          </w:p>
        </w:tc>
        <w:tc>
          <w:tcPr>
            <w:tcW w:w="2800" w:type="dxa"/>
            <w:tcBorders>
              <w:top w:val="single" w:sz="4" w:space="0" w:color="auto"/>
              <w:bottom w:val="single" w:sz="4" w:space="0" w:color="auto"/>
            </w:tcBorders>
            <w:shd w:val="clear" w:color="auto" w:fill="FFFFFF"/>
          </w:tcPr>
          <w:p w14:paraId="528C2DA5" w14:textId="04DA9140" w:rsidR="00280A2A" w:rsidRPr="002707CE" w:rsidRDefault="00280A2A" w:rsidP="005A6711">
            <w:pPr>
              <w:pStyle w:val="UserTableBody"/>
              <w:rPr>
                <w:ins w:id="8469" w:author="Merrick, Riki | APHL" w:date="2022-07-17T16:28:00Z"/>
              </w:rPr>
            </w:pPr>
            <w:ins w:id="8470" w:author="Merrick, Riki | APHL" w:date="2022-07-17T16:28:00Z">
              <w:r w:rsidRPr="00D30135">
                <w:t xml:space="preserve">The </w:t>
              </w:r>
            </w:ins>
            <w:ins w:id="8471" w:author="Merrick, Riki | APHL" w:date="2022-07-17T18:36:00Z">
              <w:r w:rsidR="00BA1666">
                <w:t xml:space="preserve">HL70396 code </w:t>
              </w:r>
            </w:ins>
            <w:ins w:id="8472" w:author="Merrick, Riki | APHL" w:date="2022-07-17T16:28:00Z">
              <w:r w:rsidRPr="00D30135">
                <w:t>for this code</w:t>
              </w:r>
            </w:ins>
            <w:ins w:id="8473" w:author="Merrick, Riki | APHL" w:date="2022-08-14T18:01:00Z">
              <w:r w:rsidR="002970BB">
                <w:t xml:space="preserve"> system</w:t>
              </w:r>
            </w:ins>
            <w:ins w:id="8474" w:author="Merrick, Riki | APHL" w:date="2022-07-17T16:28:00Z">
              <w:r w:rsidRPr="00D30135">
                <w:t xml:space="preserve"> is ‘NULLFL’</w:t>
              </w:r>
            </w:ins>
          </w:p>
        </w:tc>
        <w:tc>
          <w:tcPr>
            <w:tcW w:w="800" w:type="dxa"/>
            <w:tcBorders>
              <w:top w:val="single" w:sz="4" w:space="0" w:color="auto"/>
              <w:bottom w:val="single" w:sz="4" w:space="0" w:color="auto"/>
            </w:tcBorders>
            <w:shd w:val="clear" w:color="auto" w:fill="FFFFFF"/>
          </w:tcPr>
          <w:p w14:paraId="66C002A8" w14:textId="77777777" w:rsidR="00280A2A" w:rsidRPr="002707CE" w:rsidRDefault="00280A2A" w:rsidP="005A6711">
            <w:pPr>
              <w:pStyle w:val="UserTableBody"/>
              <w:rPr>
                <w:ins w:id="8475" w:author="Merrick, Riki | APHL" w:date="2022-07-17T16:28:00Z"/>
              </w:rPr>
            </w:pPr>
            <w:ins w:id="8476" w:author="Merrick, Riki | APHL" w:date="2022-07-17T16:28:00Z">
              <w:r>
                <w:t>A</w:t>
              </w:r>
            </w:ins>
          </w:p>
        </w:tc>
      </w:tr>
    </w:tbl>
    <w:p w14:paraId="0DDDE5FB" w14:textId="77777777" w:rsidR="00280A2A" w:rsidRDefault="00280A2A" w:rsidP="00280A2A">
      <w:pPr>
        <w:pStyle w:val="NormalIndented"/>
        <w:rPr>
          <w:ins w:id="8477" w:author="Merrick, Riki | APHL" w:date="2022-07-17T16:28:00Z"/>
          <w:noProof/>
        </w:rPr>
      </w:pPr>
      <w:ins w:id="8478" w:author="Merrick, Riki | APHL" w:date="2022-07-17T16:28:00Z">
        <w:r>
          <w:rPr>
            <w:noProof/>
          </w:rPr>
          <w:t>&gt;</w:t>
        </w:r>
      </w:ins>
    </w:p>
    <w:p w14:paraId="02FAE292" w14:textId="77777777" w:rsidR="008D16F1" w:rsidRDefault="008D16F1" w:rsidP="002F372A">
      <w:pPr>
        <w:pStyle w:val="NormalIndented"/>
        <w:rPr>
          <w:ins w:id="8479" w:author="Merrick, Riki | APHL" w:date="2022-07-13T12:42:00Z"/>
          <w:noProof/>
        </w:rPr>
      </w:pPr>
    </w:p>
    <w:p w14:paraId="47119C98" w14:textId="77777777" w:rsidR="002F372A" w:rsidRDefault="002F372A" w:rsidP="002F372A">
      <w:pPr>
        <w:pStyle w:val="Heading4"/>
        <w:numPr>
          <w:ilvl w:val="3"/>
          <w:numId w:val="52"/>
        </w:numPr>
        <w:tabs>
          <w:tab w:val="clear" w:pos="2160"/>
          <w:tab w:val="num" w:pos="360"/>
          <w:tab w:val="num" w:pos="964"/>
        </w:tabs>
        <w:ind w:left="964" w:hanging="316"/>
        <w:rPr>
          <w:ins w:id="8480" w:author="Merrick, Riki | APHL" w:date="2022-07-13T12:42:00Z"/>
          <w:noProof/>
        </w:rPr>
      </w:pPr>
      <w:ins w:id="8481" w:author="Merrick, Riki | APHL" w:date="2022-07-13T12:42:00Z">
        <w:r>
          <w:rPr>
            <w:noProof/>
          </w:rPr>
          <w:t>GSC-5   Validity Period</w:t>
        </w:r>
        <w:r>
          <w:rPr>
            <w:noProof/>
            <w:vanish/>
          </w:rPr>
          <w:fldChar w:fldCharType="begin"/>
        </w:r>
        <w:r>
          <w:rPr>
            <w:noProof/>
            <w:vanish/>
          </w:rPr>
          <w:instrText>XE "OH4-4 Combat Zone</w:instrText>
        </w:r>
        <w:r>
          <w:rPr>
            <w:noProof/>
          </w:rPr>
          <w:instrText xml:space="preserve"> End Date</w:instrText>
        </w:r>
        <w:r w:rsidDel="004136D9">
          <w:rPr>
            <w:noProof/>
            <w:vanish/>
          </w:rPr>
          <w:instrText xml:space="preserve"> </w:instrText>
        </w:r>
        <w:r>
          <w:rPr>
            <w:noProof/>
            <w:vanish/>
          </w:rPr>
          <w:instrText>"</w:instrText>
        </w:r>
        <w:r>
          <w:rPr>
            <w:noProof/>
            <w:vanish/>
          </w:rPr>
          <w:fldChar w:fldCharType="end"/>
        </w:r>
        <w:r>
          <w:rPr>
            <w:noProof/>
          </w:rPr>
          <w:t xml:space="preserve">   (DR)   &lt;TBD&gt;</w:t>
        </w:r>
      </w:ins>
    </w:p>
    <w:p w14:paraId="5B7A9949" w14:textId="77777777" w:rsidR="002F372A" w:rsidRDefault="002F372A" w:rsidP="002F372A">
      <w:pPr>
        <w:pStyle w:val="Components"/>
        <w:rPr>
          <w:ins w:id="8482" w:author="Merrick, Riki | APHL" w:date="2022-07-13T12:48:00Z"/>
        </w:rPr>
      </w:pPr>
      <w:ins w:id="8483" w:author="Merrick, Riki | APHL" w:date="2022-07-13T12:48:00Z">
        <w:r>
          <w:t>Components:  &lt;Range Start Date/Time (DTM)&gt; ^ &lt;Range End Date/Time (DTM)&gt;</w:t>
        </w:r>
      </w:ins>
    </w:p>
    <w:p w14:paraId="09B148A4" w14:textId="77777777" w:rsidR="002F372A" w:rsidRPr="00E12FEC" w:rsidRDefault="002F372A" w:rsidP="002F372A">
      <w:pPr>
        <w:pStyle w:val="NormalIndented"/>
        <w:rPr>
          <w:ins w:id="8484" w:author="Merrick, Riki | APHL" w:date="2022-07-13T12:42:00Z"/>
          <w:noProof/>
        </w:rPr>
      </w:pPr>
      <w:ins w:id="8485" w:author="Merrick, Riki | APHL" w:date="2022-07-13T12:42:00Z">
        <w:r w:rsidRPr="00594536">
          <w:rPr>
            <w:noProof/>
          </w:rPr>
          <w:t xml:space="preserve">Definition: This field </w:t>
        </w:r>
        <w:r>
          <w:rPr>
            <w:noProof/>
          </w:rPr>
          <w:t>asserts the t</w:t>
        </w:r>
        <w:r w:rsidRPr="007611DF">
          <w:rPr>
            <w:noProof/>
          </w:rPr>
          <w:t>ime frame during which this value applies to the patient</w:t>
        </w:r>
        <w:r>
          <w:rPr>
            <w:noProof/>
          </w:rPr>
          <w:t xml:space="preserve"> context</w:t>
        </w:r>
        <w:r w:rsidRPr="007611DF">
          <w:rPr>
            <w:noProof/>
          </w:rPr>
          <w:t>. May be just an initial dateTime</w:t>
        </w:r>
        <w:r w:rsidRPr="00291544">
          <w:rPr>
            <w:noProof/>
          </w:rPr>
          <w:t>.</w:t>
        </w:r>
      </w:ins>
    </w:p>
    <w:p w14:paraId="713C71C0" w14:textId="77777777" w:rsidR="002F372A" w:rsidRDefault="002F372A" w:rsidP="002F372A">
      <w:pPr>
        <w:pStyle w:val="Heading4"/>
        <w:numPr>
          <w:ilvl w:val="3"/>
          <w:numId w:val="52"/>
        </w:numPr>
        <w:tabs>
          <w:tab w:val="clear" w:pos="2160"/>
          <w:tab w:val="num" w:pos="360"/>
          <w:tab w:val="num" w:pos="964"/>
        </w:tabs>
        <w:ind w:left="964" w:hanging="316"/>
        <w:rPr>
          <w:ins w:id="8486" w:author="Merrick, Riki | APHL" w:date="2022-07-13T12:42:00Z"/>
          <w:noProof/>
        </w:rPr>
      </w:pPr>
      <w:ins w:id="8487" w:author="Merrick, Riki | APHL" w:date="2022-07-13T12:42:00Z">
        <w:r>
          <w:rPr>
            <w:noProof/>
          </w:rPr>
          <w:t xml:space="preserve">GSC-6   </w:t>
        </w:r>
        <w:r>
          <w:rPr>
            <w:noProof/>
            <w:lang w:val="fr-FR"/>
          </w:rPr>
          <w:t>Context</w:t>
        </w:r>
        <w:r>
          <w:rPr>
            <w:noProof/>
          </w:rPr>
          <w:t xml:space="preserve">   (ERL)   &lt;TBD&gt;</w:t>
        </w:r>
      </w:ins>
    </w:p>
    <w:p w14:paraId="0D524180" w14:textId="77777777" w:rsidR="002F372A" w:rsidRDefault="002F372A">
      <w:pPr>
        <w:pStyle w:val="Components"/>
        <w:rPr>
          <w:ins w:id="8488" w:author="Merrick, Riki | APHL" w:date="2022-07-13T12:43:00Z"/>
        </w:rPr>
        <w:pPrChange w:id="8489" w:author="Merrick, Riki | APHL" w:date="2022-07-13T12:44:00Z">
          <w:pPr>
            <w:pStyle w:val="NormalIndented"/>
          </w:pPr>
        </w:pPrChange>
      </w:pPr>
      <w:ins w:id="8490" w:author="Merrick, Riki | APHL" w:date="2022-07-13T12:43:00Z">
        <w:r w:rsidRPr="00594536">
          <w:t>Components:  &lt;Segment ID (ST)&gt; ^ &lt;Segment Sequence (NM)&gt; ^ &lt;Field Position (NM)&gt; ^ &lt;Field Repetition (NM)&gt; ^ &lt;Component Number (NM)&gt; ^ &lt;Sub-Component Number (NM)&gt;</w:t>
        </w:r>
      </w:ins>
    </w:p>
    <w:p w14:paraId="36E4B91A" w14:textId="2330419F" w:rsidR="002F372A" w:rsidRPr="00594536" w:rsidRDefault="002F372A" w:rsidP="002F372A">
      <w:pPr>
        <w:pStyle w:val="NormalIndented"/>
        <w:rPr>
          <w:ins w:id="8491" w:author="Merrick, Riki | APHL" w:date="2022-07-13T12:42:00Z"/>
          <w:noProof/>
        </w:rPr>
      </w:pPr>
      <w:ins w:id="8492" w:author="Merrick, Riki | APHL" w:date="2022-07-13T12:42:00Z">
        <w:r w:rsidRPr="00594536">
          <w:rPr>
            <w:noProof/>
          </w:rPr>
          <w:t xml:space="preserve">Definition: </w:t>
        </w:r>
        <w:r w:rsidRPr="00173188">
          <w:rPr>
            <w:noProof/>
          </w:rPr>
          <w:t>This field asserts the clinical context(s) relevant for the declared SFCU value. The</w:t>
        </w:r>
        <w:r>
          <w:rPr>
            <w:noProof/>
          </w:rPr>
          <w:t xml:space="preserve"> ERL data type is used to specify a location in the message which carries the clinical context. For example, GSC-6 may point to procedure (PR1) or order (ORC) segment within the message. This field is allowed to repeat to allow a single declared SFCU value to be applied to multiple contexts within the message. As well, the GSC segment is allowed to repeat within a message as an individual may have different SFCU values for different contexts within a single message. The GSC-6 field is required as any SFCU value declared within a message must relate to at least one context within the same message.</w:t>
        </w:r>
      </w:ins>
    </w:p>
    <w:p w14:paraId="7F9DF914" w14:textId="77777777" w:rsidR="002F372A" w:rsidRDefault="002F372A" w:rsidP="002F372A">
      <w:pPr>
        <w:pStyle w:val="Heading4"/>
        <w:numPr>
          <w:ilvl w:val="3"/>
          <w:numId w:val="52"/>
        </w:numPr>
        <w:tabs>
          <w:tab w:val="clear" w:pos="2160"/>
          <w:tab w:val="num" w:pos="360"/>
          <w:tab w:val="num" w:pos="964"/>
        </w:tabs>
        <w:ind w:left="964" w:hanging="316"/>
        <w:rPr>
          <w:ins w:id="8493" w:author="Merrick, Riki | APHL" w:date="2022-07-13T12:42:00Z"/>
          <w:noProof/>
        </w:rPr>
      </w:pPr>
      <w:ins w:id="8494" w:author="Merrick, Riki | APHL" w:date="2022-07-13T12:42:00Z">
        <w:r>
          <w:rPr>
            <w:noProof/>
          </w:rPr>
          <w:t>GSC-7   Evidence   (ERL)   &lt;TBD&gt;</w:t>
        </w:r>
      </w:ins>
    </w:p>
    <w:p w14:paraId="2BA93288" w14:textId="77777777" w:rsidR="002F372A" w:rsidRDefault="002F372A">
      <w:pPr>
        <w:pStyle w:val="Components"/>
        <w:rPr>
          <w:ins w:id="8495" w:author="Merrick, Riki | APHL" w:date="2022-07-13T12:43:00Z"/>
        </w:rPr>
        <w:pPrChange w:id="8496" w:author="Merrick, Riki | APHL" w:date="2022-07-13T12:44:00Z">
          <w:pPr>
            <w:pStyle w:val="NormalIndented"/>
          </w:pPr>
        </w:pPrChange>
      </w:pPr>
      <w:ins w:id="8497" w:author="Merrick, Riki | APHL" w:date="2022-07-13T12:43:00Z">
        <w:r w:rsidRPr="00594536">
          <w:t>Components:  &lt;Segment ID (ST)&gt; ^ &lt;Segment Sequence (NM)&gt; ^ &lt;Field Position (NM)&gt; ^ &lt;Field Repetition (NM)&gt; ^ &lt;Component Number (NM)&gt; ^ &lt;Sub-Component Number (NM)&gt;</w:t>
        </w:r>
      </w:ins>
    </w:p>
    <w:p w14:paraId="6A695DEA" w14:textId="63396374" w:rsidR="002F372A" w:rsidRPr="00E12FEC" w:rsidRDefault="002F372A" w:rsidP="002F372A">
      <w:pPr>
        <w:pStyle w:val="NormalIndented"/>
        <w:rPr>
          <w:ins w:id="8498" w:author="Merrick, Riki | APHL" w:date="2022-07-13T12:42:00Z"/>
          <w:noProof/>
        </w:rPr>
      </w:pPr>
      <w:ins w:id="8499" w:author="Merrick, Riki | APHL" w:date="2022-07-13T12:42:00Z">
        <w:r w:rsidRPr="00594536">
          <w:rPr>
            <w:noProof/>
          </w:rPr>
          <w:t xml:space="preserve">Definition: </w:t>
        </w:r>
        <w:r w:rsidRPr="00173188">
          <w:rPr>
            <w:noProof/>
          </w:rPr>
          <w:t>This field asserts clinical data (e.g. observations, diagnoses) that are used to determine the SFCU value.</w:t>
        </w:r>
        <w:r w:rsidRPr="00173188">
          <w:t xml:space="preserve"> </w:t>
        </w:r>
        <w:r w:rsidRPr="00173188">
          <w:rPr>
            <w:noProof/>
          </w:rPr>
          <w:t>The linked information should clearly align with the chosen SFCU value. This field is allowed to repeat as multiple pieces of clinical data may contribute to the chosen SFCU value.</w:t>
        </w:r>
      </w:ins>
    </w:p>
    <w:p w14:paraId="6744B857" w14:textId="77777777" w:rsidR="002F372A" w:rsidRDefault="002F372A" w:rsidP="002F372A">
      <w:pPr>
        <w:pStyle w:val="Heading4"/>
        <w:numPr>
          <w:ilvl w:val="3"/>
          <w:numId w:val="52"/>
        </w:numPr>
        <w:tabs>
          <w:tab w:val="clear" w:pos="2160"/>
          <w:tab w:val="num" w:pos="360"/>
          <w:tab w:val="num" w:pos="964"/>
        </w:tabs>
        <w:ind w:left="964" w:hanging="316"/>
        <w:rPr>
          <w:ins w:id="8500" w:author="Merrick, Riki | APHL" w:date="2022-07-13T12:42:00Z"/>
          <w:noProof/>
        </w:rPr>
      </w:pPr>
      <w:ins w:id="8501" w:author="Merrick, Riki | APHL" w:date="2022-07-13T12:42:00Z">
        <w:r>
          <w:rPr>
            <w:noProof/>
          </w:rPr>
          <w:t>GSC-8  Comment  (TX)   &lt;TBD&gt;</w:t>
        </w:r>
      </w:ins>
    </w:p>
    <w:p w14:paraId="5260D5BE" w14:textId="77777777" w:rsidR="002F372A" w:rsidRDefault="002F372A" w:rsidP="002F372A">
      <w:pPr>
        <w:pStyle w:val="NormalIndented"/>
        <w:rPr>
          <w:ins w:id="8502" w:author="Merrick, Riki | APHL" w:date="2022-07-13T12:42:00Z"/>
          <w:noProof/>
        </w:rPr>
      </w:pPr>
      <w:ins w:id="8503" w:author="Merrick, Riki | APHL" w:date="2022-07-13T12:42:00Z">
        <w:r w:rsidRPr="00594536">
          <w:rPr>
            <w:noProof/>
          </w:rPr>
          <w:t xml:space="preserve">Definition: </w:t>
        </w:r>
        <w:r w:rsidRPr="00EC371D">
          <w:rPr>
            <w:noProof/>
          </w:rPr>
          <w:t>This field contains a free text comment pertaining to the sex for clinical use.</w:t>
        </w:r>
      </w:ins>
    </w:p>
    <w:p w14:paraId="797BC3CF" w14:textId="77777777" w:rsidR="002F372A" w:rsidRDefault="002F372A">
      <w:pPr>
        <w:pStyle w:val="Heading3"/>
        <w:numPr>
          <w:ilvl w:val="0"/>
          <w:numId w:val="0"/>
        </w:numPr>
        <w:rPr>
          <w:noProof/>
        </w:rPr>
        <w:pPrChange w:id="8504" w:author="Merrick, Riki | APHL" w:date="2022-07-13T12:42:00Z">
          <w:pPr>
            <w:pStyle w:val="NormalIndented"/>
          </w:pPr>
        </w:pPrChange>
      </w:pPr>
    </w:p>
    <w:p w14:paraId="0D2812C6" w14:textId="50A7037D" w:rsidR="00715956" w:rsidRPr="00F21240" w:rsidRDefault="00715956">
      <w:pPr>
        <w:pStyle w:val="Heading2"/>
        <w:rPr>
          <w:noProof/>
        </w:rPr>
      </w:pPr>
      <w:bookmarkStart w:id="8505" w:name="_Toc27754868"/>
      <w:bookmarkStart w:id="8506" w:name="_Toc109892166"/>
      <w:r w:rsidRPr="00F21240">
        <w:rPr>
          <w:noProof/>
        </w:rPr>
        <w:t>E</w:t>
      </w:r>
      <w:r w:rsidR="004C5C19">
        <w:rPr>
          <w:noProof/>
        </w:rPr>
        <w:t>xample Transactions</w:t>
      </w:r>
      <w:bookmarkEnd w:id="5361"/>
      <w:bookmarkEnd w:id="5362"/>
      <w:bookmarkEnd w:id="5363"/>
      <w:bookmarkEnd w:id="5364"/>
      <w:bookmarkEnd w:id="8505"/>
      <w:bookmarkEnd w:id="8506"/>
    </w:p>
    <w:p w14:paraId="5564DE17" w14:textId="77777777" w:rsidR="00715956" w:rsidRPr="00F21240" w:rsidRDefault="00715956">
      <w:pPr>
        <w:pStyle w:val="Heading3"/>
        <w:rPr>
          <w:noProof/>
        </w:rPr>
      </w:pPr>
      <w:bookmarkStart w:id="8507" w:name="_Toc359236170"/>
      <w:bookmarkStart w:id="8508" w:name="_Toc1816284"/>
      <w:bookmarkStart w:id="8509" w:name="_Toc21372829"/>
      <w:bookmarkStart w:id="8510" w:name="_Toc175992314"/>
      <w:bookmarkStart w:id="8511" w:name="_Toc176235992"/>
      <w:bookmarkStart w:id="8512" w:name="_Toc27754869"/>
      <w:bookmarkStart w:id="8513" w:name="_Toc109892167"/>
      <w:commentRangeStart w:id="8514"/>
      <w:r w:rsidRPr="00F21240">
        <w:rPr>
          <w:noProof/>
        </w:rPr>
        <w:t xml:space="preserve">Admit/visit notification </w:t>
      </w:r>
      <w:r w:rsidRPr="00F21240">
        <w:rPr>
          <w:noProof/>
        </w:rPr>
        <w:noBreakHyphen/>
        <w:t xml:space="preserve"> event A01 (admitted patient)</w:t>
      </w:r>
      <w:bookmarkEnd w:id="8507"/>
      <w:bookmarkEnd w:id="8508"/>
      <w:bookmarkEnd w:id="8509"/>
      <w:bookmarkEnd w:id="8510"/>
      <w:bookmarkEnd w:id="8511"/>
      <w:bookmarkEnd w:id="8512"/>
      <w:r w:rsidRPr="00F21240">
        <w:rPr>
          <w:noProof/>
        </w:rPr>
        <w:fldChar w:fldCharType="begin"/>
      </w:r>
      <w:r w:rsidRPr="00F21240">
        <w:rPr>
          <w:noProof/>
        </w:rPr>
        <w:instrText xml:space="preserve">XE "Admit/visit notification </w:instrText>
      </w:r>
      <w:r w:rsidRPr="00F21240">
        <w:rPr>
          <w:noProof/>
        </w:rPr>
        <w:noBreakHyphen/>
        <w:instrText xml:space="preserve"> event A01  (admitted patient)"</w:instrText>
      </w:r>
      <w:r w:rsidRPr="00F21240">
        <w:rPr>
          <w:noProof/>
        </w:rPr>
        <w:fldChar w:fldCharType="end"/>
      </w:r>
      <w:commentRangeEnd w:id="8514"/>
      <w:r w:rsidR="00465BC1">
        <w:rPr>
          <w:rStyle w:val="CommentReference"/>
          <w:rFonts w:ascii="Verdana" w:hAnsi="Verdana" w:cs="Times New Roman"/>
          <w:b w:val="0"/>
          <w:kern w:val="0"/>
          <w:lang w:eastAsia="en-US"/>
        </w:rPr>
        <w:commentReference w:id="8514"/>
      </w:r>
      <w:bookmarkEnd w:id="8513"/>
    </w:p>
    <w:p w14:paraId="19A8FFFC" w14:textId="45A12DA2" w:rsidR="00715956" w:rsidRPr="00F21240" w:rsidRDefault="00715956">
      <w:pPr>
        <w:pStyle w:val="Example"/>
        <w:rPr>
          <w:lang w:eastAsia="en-US"/>
        </w:rPr>
      </w:pPr>
      <w:r w:rsidRPr="00F21240">
        <w:rPr>
          <w:lang w:eastAsia="en-US"/>
        </w:rPr>
        <w:t>MSH|^~\&amp;|ADT1|GOOD HEALTH HOSPITAL|GHH LAB, INC.|GOOD HEALTH HOSPITAL|</w:t>
      </w:r>
      <w:ins w:id="8515" w:author="Merrick, Riki | APHL" w:date="2022-07-17T16:45:00Z">
        <w:r w:rsidR="001270BF">
          <w:rPr>
            <w:lang w:eastAsia="en-US"/>
          </w:rPr>
          <w:t>20210101</w:t>
        </w:r>
      </w:ins>
      <w:del w:id="8516" w:author="Merrick, Riki | APHL" w:date="2022-07-17T16:45:00Z">
        <w:r w:rsidRPr="00F21240" w:rsidDel="001270BF">
          <w:rPr>
            <w:lang w:eastAsia="en-US"/>
          </w:rPr>
          <w:delText>19880818</w:delText>
        </w:r>
      </w:del>
      <w:r w:rsidRPr="00F21240">
        <w:rPr>
          <w:lang w:eastAsia="en-US"/>
        </w:rPr>
        <w:t>1126|SECURITY|ADT</w:t>
      </w:r>
      <w:r w:rsidRPr="00F21240">
        <w:rPr>
          <w:lang w:eastAsia="en-US"/>
        </w:rPr>
        <w:softHyphen/>
        <w:t>^A01^ADT_A01|MSG00001</w:t>
      </w:r>
      <w:r w:rsidRPr="00F21240">
        <w:rPr>
          <w:lang w:eastAsia="en-US"/>
        </w:rPr>
        <w:softHyphen/>
        <w:t>|P</w:t>
      </w:r>
      <w:r>
        <w:rPr>
          <w:lang w:eastAsia="en-US"/>
        </w:rPr>
        <w:t>|2.</w:t>
      </w:r>
      <w:del w:id="8517" w:author="Merrick, Riki | APHL" w:date="2022-07-17T16:45:00Z">
        <w:r w:rsidDel="001270BF">
          <w:rPr>
            <w:lang w:eastAsia="en-US"/>
          </w:rPr>
          <w:delText>8</w:delText>
        </w:r>
      </w:del>
      <w:ins w:id="8518" w:author="Merrick, Riki | APHL" w:date="2022-07-17T16:45:00Z">
        <w:r w:rsidR="001270BF">
          <w:rPr>
            <w:lang w:eastAsia="en-US"/>
          </w:rPr>
          <w:t>9.1</w:t>
        </w:r>
      </w:ins>
      <w:r>
        <w:rPr>
          <w:lang w:eastAsia="en-US"/>
        </w:rPr>
        <w:t>|</w:t>
      </w:r>
      <w:r w:rsidRPr="00F21240">
        <w:rPr>
          <w:lang w:eastAsia="en-US"/>
        </w:rPr>
        <w:t>|&lt;cr&gt;</w:t>
      </w:r>
    </w:p>
    <w:p w14:paraId="0371220B" w14:textId="7ECBAC2B" w:rsidR="00715956" w:rsidRPr="00F21240" w:rsidRDefault="00715956">
      <w:pPr>
        <w:pStyle w:val="Example"/>
        <w:rPr>
          <w:lang w:eastAsia="en-US"/>
        </w:rPr>
      </w:pPr>
      <w:r w:rsidRPr="00F21240">
        <w:rPr>
          <w:lang w:eastAsia="en-US"/>
        </w:rPr>
        <w:t>EVN|A01|</w:t>
      </w:r>
      <w:ins w:id="8519" w:author="Merrick, Riki | APHL" w:date="2022-07-17T16:45:00Z">
        <w:r w:rsidR="001270BF">
          <w:rPr>
            <w:lang w:eastAsia="en-US"/>
          </w:rPr>
          <w:t>20210101</w:t>
        </w:r>
      </w:ins>
      <w:del w:id="8520" w:author="Merrick, Riki | APHL" w:date="2022-07-17T16:45:00Z">
        <w:r w:rsidRPr="00F21240" w:rsidDel="001270BF">
          <w:rPr>
            <w:lang w:eastAsia="en-US"/>
          </w:rPr>
          <w:delText>20070818</w:delText>
        </w:r>
      </w:del>
      <w:r w:rsidRPr="00F21240">
        <w:rPr>
          <w:lang w:eastAsia="en-US"/>
        </w:rPr>
        <w:t>1123||&lt;cr&gt;</w:t>
      </w:r>
    </w:p>
    <w:p w14:paraId="2633BC04" w14:textId="77777777" w:rsidR="00715956" w:rsidRPr="00F21240" w:rsidRDefault="00715956">
      <w:pPr>
        <w:pStyle w:val="Example"/>
        <w:rPr>
          <w:lang w:eastAsia="en-US"/>
        </w:rPr>
      </w:pPr>
      <w:r w:rsidRPr="00F21240">
        <w:rPr>
          <w:lang w:eastAsia="en-US"/>
        </w:rPr>
        <w:t>PID|1||PATID1234^5^M11^ADT1^MR^GOOD HEALTH HOSPITAL~123456789^^^USSSA^SS||EVERYMAN^ADAM^A^III||19610615|M</w:t>
      </w:r>
      <w:r w:rsidRPr="00F21240">
        <w:rPr>
          <w:lang w:eastAsia="en-US"/>
        </w:rPr>
        <w:softHyphen/>
        <w:t>||C|2222 HOME STREET^^GREENSBORO^NC^27401</w:t>
      </w:r>
      <w:r w:rsidRPr="00F21240">
        <w:rPr>
          <w:lang w:eastAsia="en-US"/>
        </w:rPr>
        <w:noBreakHyphen/>
        <w:t>1020|GL|(555) 555</w:t>
      </w:r>
      <w:r w:rsidRPr="00F21240">
        <w:rPr>
          <w:lang w:eastAsia="en-US"/>
        </w:rPr>
        <w:noBreakHyphen/>
        <w:t>2004|(555)555</w:t>
      </w:r>
      <w:r w:rsidRPr="00F21240">
        <w:rPr>
          <w:lang w:eastAsia="en-US"/>
        </w:rPr>
        <w:noBreakHyphen/>
        <w:t>2004||S||</w:t>
      </w:r>
    </w:p>
    <w:p w14:paraId="29C0ABE3" w14:textId="6730B06C" w:rsidR="00715956" w:rsidRDefault="00715956">
      <w:pPr>
        <w:pStyle w:val="Example"/>
        <w:rPr>
          <w:ins w:id="8521" w:author="Merrick, Riki | APHL" w:date="2022-07-17T16:42:00Z"/>
          <w:lang w:eastAsia="en-US"/>
        </w:rPr>
      </w:pPr>
      <w:r w:rsidRPr="00F21240">
        <w:rPr>
          <w:lang w:eastAsia="en-US"/>
        </w:rPr>
        <w:t>PATID12345001^2^M10^ADT1^AN^A|444333333|9</w:t>
      </w:r>
      <w:r w:rsidRPr="00F21240">
        <w:rPr>
          <w:lang w:eastAsia="en-US"/>
        </w:rPr>
        <w:softHyphen/>
        <w:t>87654^NC|&lt;</w:t>
      </w:r>
      <w:r w:rsidRPr="00F21240">
        <w:rPr>
          <w:lang w:eastAsia="en-US"/>
        </w:rPr>
        <w:softHyphen/>
        <w:t>cr&gt;</w:t>
      </w:r>
    </w:p>
    <w:p w14:paraId="42AAA25B" w14:textId="7C9CDF1C" w:rsidR="00EB5EE6" w:rsidRDefault="00EB5EE6" w:rsidP="00EB5EE6">
      <w:pPr>
        <w:pStyle w:val="Example"/>
        <w:rPr>
          <w:ins w:id="8522" w:author="Merrick, Riki | APHL" w:date="2022-07-17T16:44:00Z"/>
          <w:lang w:eastAsia="en-US"/>
        </w:rPr>
      </w:pPr>
      <w:ins w:id="8523" w:author="Merrick, Riki | APHL" w:date="2022-07-17T16:44:00Z">
        <w:r>
          <w:rPr>
            <w:lang w:eastAsia="en-US"/>
          </w:rPr>
          <w:t>GSP|1|S||76691-5^Gender identity^LN |446151000124109^Identifies as male gender^SCT|20210101</w:t>
        </w:r>
        <w:r w:rsidRPr="00F21240">
          <w:rPr>
            <w:lang w:eastAsia="en-US"/>
          </w:rPr>
          <w:t>&lt;cr&gt;</w:t>
        </w:r>
      </w:ins>
    </w:p>
    <w:p w14:paraId="272362F7" w14:textId="73BD84A5" w:rsidR="00EB5EE6" w:rsidRDefault="00EB5EE6" w:rsidP="00EB5EE6">
      <w:pPr>
        <w:pStyle w:val="Example"/>
        <w:rPr>
          <w:ins w:id="8524" w:author="Merrick, Riki | APHL" w:date="2022-07-17T16:44:00Z"/>
          <w:lang w:eastAsia="en-US"/>
        </w:rPr>
      </w:pPr>
      <w:ins w:id="8525" w:author="Merrick, Riki | APHL" w:date="2022-07-17T16:44:00Z">
        <w:r>
          <w:rPr>
            <w:lang w:eastAsia="en-US"/>
          </w:rPr>
          <w:t>GSP|2|S||90778-2^Personal pronouns – Reported^LN |LA29518-0^he/him/his/his/himself^LN|20210101</w:t>
        </w:r>
        <w:r w:rsidRPr="00F21240">
          <w:rPr>
            <w:lang w:eastAsia="en-US"/>
          </w:rPr>
          <w:t>&lt;cr&gt;</w:t>
        </w:r>
      </w:ins>
    </w:p>
    <w:p w14:paraId="51ED0DE7" w14:textId="13985268" w:rsidR="00EB5EE6" w:rsidRPr="00F21240" w:rsidRDefault="00EB5EE6" w:rsidP="00EB5EE6">
      <w:pPr>
        <w:pStyle w:val="Example"/>
        <w:rPr>
          <w:lang w:eastAsia="en-US"/>
        </w:rPr>
      </w:pPr>
      <w:ins w:id="8526" w:author="Merrick, Riki | APHL" w:date="2022-07-17T16:44:00Z">
        <w:r>
          <w:rPr>
            <w:lang w:eastAsia="en-US"/>
          </w:rPr>
          <w:t>GSP|3|S||76690-7^Sexual orientation^LN|42035005^Bisexual^SCT|20210101</w:t>
        </w:r>
      </w:ins>
      <w:ins w:id="8527" w:author="Merrick, Riki | APHL" w:date="2022-07-17T16:42:00Z">
        <w:r w:rsidRPr="00F21240">
          <w:rPr>
            <w:lang w:eastAsia="en-US"/>
          </w:rPr>
          <w:t>&lt;cr&gt;</w:t>
        </w:r>
      </w:ins>
    </w:p>
    <w:p w14:paraId="5F8EF369" w14:textId="77777777" w:rsidR="00715956" w:rsidRPr="00F21240" w:rsidRDefault="00715956">
      <w:pPr>
        <w:pStyle w:val="Example"/>
        <w:rPr>
          <w:lang w:eastAsia="en-US"/>
        </w:rPr>
      </w:pPr>
      <w:r w:rsidRPr="00F21240">
        <w:rPr>
          <w:lang w:eastAsia="en-US"/>
        </w:rPr>
        <w:t>NK1|1|NUCLEAR^NELDA^W|SPO^SPOUSE||||NK^NEXT OF KIN&lt;cr&gt;</w:t>
      </w:r>
    </w:p>
    <w:p w14:paraId="0A1CFC15" w14:textId="77777777" w:rsidR="00715956" w:rsidRPr="00F21240" w:rsidRDefault="00715956">
      <w:pPr>
        <w:pStyle w:val="Example"/>
      </w:pPr>
      <w:r w:rsidRPr="00F21240">
        <w:t>PV1|1|I|2000^2012^01||||004777^ATTEND^AARON^A|||SUR||</w:t>
      </w:r>
      <w:r w:rsidRPr="00F21240">
        <w:softHyphen/>
        <w:t>||ADM|A0</w:t>
      </w:r>
      <w:r w:rsidRPr="00F21240">
        <w:softHyphen/>
        <w:t>|&lt;cr&gt;</w:t>
      </w:r>
    </w:p>
    <w:p w14:paraId="14FF6B8D" w14:textId="483F5ED5" w:rsidR="00715956" w:rsidRPr="00F21240" w:rsidRDefault="00715956">
      <w:pPr>
        <w:pStyle w:val="NormalIndented"/>
        <w:rPr>
          <w:noProof/>
        </w:rPr>
      </w:pPr>
      <w:r w:rsidRPr="00F21240">
        <w:rPr>
          <w:noProof/>
        </w:rPr>
        <w:t xml:space="preserve">Patient Adam A. Everyman, III was admitted on </w:t>
      </w:r>
      <w:del w:id="8528" w:author="Merrick, Riki | APHL" w:date="2022-07-17T16:47:00Z">
        <w:r w:rsidRPr="00F21240" w:rsidDel="00167B7C">
          <w:rPr>
            <w:noProof/>
          </w:rPr>
          <w:delText xml:space="preserve">July </w:delText>
        </w:r>
      </w:del>
      <w:ins w:id="8529" w:author="Merrick, Riki | APHL" w:date="2022-07-17T16:47:00Z">
        <w:r w:rsidR="00167B7C" w:rsidRPr="00F21240">
          <w:rPr>
            <w:noProof/>
          </w:rPr>
          <w:t>J</w:t>
        </w:r>
        <w:r w:rsidR="00167B7C">
          <w:rPr>
            <w:noProof/>
          </w:rPr>
          <w:t>anuary</w:t>
        </w:r>
        <w:r w:rsidR="00167B7C" w:rsidRPr="00F21240">
          <w:rPr>
            <w:noProof/>
          </w:rPr>
          <w:t xml:space="preserve"> </w:t>
        </w:r>
      </w:ins>
      <w:r w:rsidRPr="00F21240">
        <w:rPr>
          <w:noProof/>
        </w:rPr>
        <w:t>1</w:t>
      </w:r>
      <w:del w:id="8530" w:author="Merrick, Riki | APHL" w:date="2022-07-17T16:47:00Z">
        <w:r w:rsidRPr="00F21240" w:rsidDel="00167B7C">
          <w:rPr>
            <w:noProof/>
          </w:rPr>
          <w:delText>8</w:delText>
        </w:r>
      </w:del>
      <w:r w:rsidRPr="00F21240">
        <w:rPr>
          <w:noProof/>
        </w:rPr>
        <w:t xml:space="preserve">, </w:t>
      </w:r>
      <w:del w:id="8531" w:author="Merrick, Riki | APHL" w:date="2022-07-17T16:47:00Z">
        <w:r w:rsidRPr="00F21240" w:rsidDel="00167B7C">
          <w:rPr>
            <w:noProof/>
          </w:rPr>
          <w:delText xml:space="preserve">2007 </w:delText>
        </w:r>
      </w:del>
      <w:ins w:id="8532" w:author="Merrick, Riki | APHL" w:date="2022-07-17T16:47:00Z">
        <w:r w:rsidR="00167B7C" w:rsidRPr="00F21240">
          <w:rPr>
            <w:noProof/>
          </w:rPr>
          <w:t>20</w:t>
        </w:r>
        <w:r w:rsidR="00167B7C">
          <w:rPr>
            <w:noProof/>
          </w:rPr>
          <w:t>21</w:t>
        </w:r>
        <w:r w:rsidR="00167B7C" w:rsidRPr="00F21240">
          <w:rPr>
            <w:noProof/>
          </w:rPr>
          <w:t xml:space="preserve"> </w:t>
        </w:r>
      </w:ins>
      <w:r w:rsidRPr="00F21240">
        <w:rPr>
          <w:noProof/>
        </w:rPr>
        <w:t>at 11:23 a.m. by Doctor Aaron A. Attending (#004777) for surgery (SUR).  He has been assigned to room 2012, bed 01 on nursing unit 2000.</w:t>
      </w:r>
    </w:p>
    <w:p w14:paraId="25CDC35C" w14:textId="77777777" w:rsidR="00715956" w:rsidRPr="00F21240" w:rsidRDefault="00715956">
      <w:pPr>
        <w:pStyle w:val="NormalIndented"/>
        <w:rPr>
          <w:noProof/>
        </w:rPr>
      </w:pPr>
      <w:r w:rsidRPr="00F21240">
        <w:rPr>
          <w:noProof/>
        </w:rPr>
        <w:t xml:space="preserve">The message was sent from system ADT1 at the </w:t>
      </w:r>
      <w:r w:rsidRPr="00F21240">
        <w:rPr>
          <w:noProof/>
          <w:lang w:eastAsia="en-US"/>
        </w:rPr>
        <w:t>Good Health Hospital</w:t>
      </w:r>
      <w:r w:rsidRPr="00F21240">
        <w:rPr>
          <w:noProof/>
        </w:rPr>
        <w:t xml:space="preserve"> site to system </w:t>
      </w:r>
      <w:r w:rsidRPr="00F21240">
        <w:rPr>
          <w:noProof/>
          <w:lang w:eastAsia="en-US"/>
        </w:rPr>
        <w:t>GHH Lab</w:t>
      </w:r>
      <w:r w:rsidRPr="00F21240">
        <w:rPr>
          <w:noProof/>
        </w:rPr>
        <w:t xml:space="preserve">, also at the </w:t>
      </w:r>
      <w:r w:rsidRPr="00F21240">
        <w:rPr>
          <w:noProof/>
          <w:lang w:eastAsia="en-US"/>
        </w:rPr>
        <w:t>Good Health Hospital</w:t>
      </w:r>
      <w:r w:rsidRPr="00F21240">
        <w:rPr>
          <w:noProof/>
        </w:rPr>
        <w:t xml:space="preserve"> site, on the same date as the admission took place, but three minutes after the admit.</w:t>
      </w:r>
    </w:p>
    <w:p w14:paraId="61CC70AB" w14:textId="77777777" w:rsidR="00715956" w:rsidRPr="00F21240" w:rsidRDefault="00715956">
      <w:pPr>
        <w:pStyle w:val="Heading3"/>
        <w:rPr>
          <w:noProof/>
        </w:rPr>
      </w:pPr>
      <w:bookmarkStart w:id="8533" w:name="_Toc359236171"/>
      <w:bookmarkStart w:id="8534" w:name="_Toc1816285"/>
      <w:bookmarkStart w:id="8535" w:name="_Toc21372830"/>
      <w:bookmarkStart w:id="8536" w:name="_Toc175992315"/>
      <w:bookmarkStart w:id="8537" w:name="_Toc176235993"/>
      <w:bookmarkStart w:id="8538" w:name="_Toc27754870"/>
      <w:bookmarkStart w:id="8539" w:name="_Toc109892168"/>
      <w:r w:rsidRPr="00F21240">
        <w:rPr>
          <w:noProof/>
        </w:rPr>
        <w:t>Pre-admit notification - event A05  (nonadmitted patient</w:t>
      </w:r>
      <w:r w:rsidRPr="00F21240">
        <w:rPr>
          <w:noProof/>
        </w:rPr>
        <w:fldChar w:fldCharType="begin"/>
      </w:r>
      <w:r w:rsidRPr="00F21240">
        <w:rPr>
          <w:noProof/>
        </w:rPr>
        <w:instrText>XE "Pre-admit a patient - event A05"</w:instrText>
      </w:r>
      <w:r w:rsidRPr="00F21240">
        <w:rPr>
          <w:noProof/>
        </w:rPr>
        <w:fldChar w:fldCharType="end"/>
      </w:r>
      <w:r w:rsidRPr="00F21240">
        <w:rPr>
          <w:noProof/>
        </w:rPr>
        <w:t>)</w:t>
      </w:r>
      <w:bookmarkEnd w:id="8533"/>
      <w:bookmarkEnd w:id="8534"/>
      <w:bookmarkEnd w:id="8535"/>
      <w:bookmarkEnd w:id="8536"/>
      <w:bookmarkEnd w:id="8537"/>
      <w:bookmarkEnd w:id="8538"/>
      <w:bookmarkEnd w:id="8539"/>
    </w:p>
    <w:p w14:paraId="7B0B3E90" w14:textId="77777777" w:rsidR="00715956" w:rsidRPr="00F21240" w:rsidRDefault="00715956">
      <w:pPr>
        <w:pStyle w:val="Example"/>
        <w:rPr>
          <w:lang w:eastAsia="en-US"/>
        </w:rPr>
      </w:pPr>
      <w:r w:rsidRPr="00F21240">
        <w:rPr>
          <w:lang w:eastAsia="en-US"/>
        </w:rPr>
        <w:t>MSH|^~\&amp;|REGADT|GOOD HEALTH HOSPITAL|GHH LAB||200701061000||ADT^A05^ADT_A05|000001|P</w:t>
      </w:r>
      <w:r>
        <w:rPr>
          <w:lang w:eastAsia="en-US"/>
        </w:rPr>
        <w:t>|2.8|</w:t>
      </w:r>
      <w:r w:rsidRPr="00F21240">
        <w:rPr>
          <w:lang w:eastAsia="en-US"/>
        </w:rPr>
        <w:t>|||&lt;cr&gt;</w:t>
      </w:r>
    </w:p>
    <w:p w14:paraId="796C1079" w14:textId="77777777" w:rsidR="00715956" w:rsidRPr="00F21240" w:rsidRDefault="00715956">
      <w:pPr>
        <w:pStyle w:val="Example"/>
        <w:rPr>
          <w:lang w:eastAsia="en-US"/>
        </w:rPr>
      </w:pPr>
      <w:r w:rsidRPr="00F21240">
        <w:rPr>
          <w:lang w:eastAsia="en-US"/>
        </w:rPr>
        <w:t>EVN|A05|200701061000|200701101400|01||200701061000&lt;cr&gt;</w:t>
      </w:r>
    </w:p>
    <w:p w14:paraId="41C0DD08" w14:textId="77777777" w:rsidR="00715956" w:rsidRPr="00F21240" w:rsidRDefault="00715956">
      <w:pPr>
        <w:pStyle w:val="Example"/>
        <w:rPr>
          <w:lang w:eastAsia="en-US"/>
        </w:rPr>
      </w:pPr>
      <w:r w:rsidRPr="00F21240">
        <w:rPr>
          <w:lang w:eastAsia="en-US"/>
        </w:rPr>
        <w:t>PID|1|| PATID1234^^^GOOD HEALTH HOSPITAL^MR^GOOD HEALTH HOSPITAL~123456789^^^USSSA^SS|253763|EVERYMAN^ADAM^A||19560129|M|||2222 HOME STREET^^ISHPEMING^MI^49849^""^||(555) 555</w:t>
      </w:r>
      <w:r w:rsidRPr="00F21240">
        <w:rPr>
          <w:lang w:eastAsia="en-US"/>
        </w:rPr>
        <w:noBreakHyphen/>
        <w:t>2004|(555)555</w:t>
      </w:r>
      <w:r w:rsidRPr="00F21240">
        <w:rPr>
          <w:lang w:eastAsia="en-US"/>
        </w:rPr>
        <w:noBreakHyphen/>
        <w:t>2004||S|C|99999^^^GOOD HEALTH HOSPITAL^AN|444-33-3333||&lt;cr&gt;</w:t>
      </w:r>
    </w:p>
    <w:p w14:paraId="1EEC451D" w14:textId="77777777" w:rsidR="00715956" w:rsidRPr="00F21240" w:rsidRDefault="00715956">
      <w:pPr>
        <w:pStyle w:val="Example"/>
        <w:rPr>
          <w:lang w:eastAsia="en-US"/>
        </w:rPr>
      </w:pPr>
      <w:r w:rsidRPr="00F21240">
        <w:rPr>
          <w:lang w:eastAsia="en-US"/>
        </w:rPr>
        <w:t>NK1|1|NUCLEAR^NELDA^W|SPO^SPOUSE|6666 HOME STREET ^^ISHPEMING^MI^49849^""^|555-555-5001|555-555-5001555-555-5001|EC^EMERGENCY CONTACT&lt;cr&gt;</w:t>
      </w:r>
    </w:p>
    <w:p w14:paraId="69242EC4" w14:textId="77777777" w:rsidR="00715956" w:rsidRPr="00F21240" w:rsidRDefault="00715956">
      <w:pPr>
        <w:pStyle w:val="Example"/>
        <w:rPr>
          <w:lang w:eastAsia="en-US"/>
        </w:rPr>
      </w:pPr>
      <w:r w:rsidRPr="00F21240">
        <w:rPr>
          <w:lang w:eastAsia="en-US"/>
        </w:rPr>
        <w:t>NK1|2|MUM^MARTHA^M|MOTHER|4444 HOME STREET ^^ISHPEMING^MI^49849^""^|555-555-2006|555-555-2006~555-555-2006|EC^EMERGENCY CONTACT&lt;cr&gt;</w:t>
      </w:r>
    </w:p>
    <w:p w14:paraId="2C230F1D" w14:textId="77777777" w:rsidR="00715956" w:rsidRPr="00F21240" w:rsidRDefault="00715956">
      <w:pPr>
        <w:pStyle w:val="Example"/>
        <w:rPr>
          <w:lang w:eastAsia="en-US"/>
        </w:rPr>
      </w:pPr>
      <w:r w:rsidRPr="00F21240">
        <w:rPr>
          <w:lang w:eastAsia="en-US"/>
        </w:rPr>
        <w:t>NK1|3&lt;cr&gt;</w:t>
      </w:r>
    </w:p>
    <w:p w14:paraId="58079351" w14:textId="77777777" w:rsidR="00715956" w:rsidRPr="00F21240" w:rsidRDefault="00715956">
      <w:pPr>
        <w:pStyle w:val="Example"/>
        <w:rPr>
          <w:lang w:eastAsia="en-US"/>
        </w:rPr>
      </w:pPr>
      <w:r w:rsidRPr="00F21240">
        <w:rPr>
          <w:lang w:eastAsia="en-US"/>
        </w:rPr>
        <w:t>NK1|4|||6666 WORKER LOOP^^ISHPEMING^MI^49849|555-555-3003|EM^EMPLOYER|19940605||PROGRAMMER|||WORK IS FUN, INC.&lt;cr&gt;</w:t>
      </w:r>
    </w:p>
    <w:p w14:paraId="35AB64B7" w14:textId="77777777" w:rsidR="00715956" w:rsidRPr="00F21240" w:rsidRDefault="00715956">
      <w:pPr>
        <w:pStyle w:val="Example"/>
        <w:rPr>
          <w:lang w:eastAsia="en-US"/>
        </w:rPr>
      </w:pPr>
      <w:r w:rsidRPr="00F21240">
        <w:rPr>
          <w:lang w:eastAsia="en-US"/>
        </w:rPr>
        <w:t>PV1||O|||||0148^</w:t>
      </w:r>
      <w:r w:rsidRPr="00F21240">
        <w:t>ATTEND^AARON^A</w:t>
      </w:r>
      <w:r w:rsidRPr="00F21240">
        <w:rPr>
          <w:lang w:eastAsia="en-US"/>
        </w:rPr>
        <w:t>|0148^</w:t>
      </w:r>
      <w:r w:rsidRPr="00F21240">
        <w:t>SENDER^SAM</w:t>
      </w:r>
      <w:r w:rsidRPr="00F21240">
        <w:rPr>
          <w:lang w:eastAsia="en-US"/>
        </w:rPr>
        <w:t>||AMB|||||||0148^</w:t>
      </w:r>
      <w:r w:rsidRPr="00F21240">
        <w:t>ATTEND^AARON^A</w:t>
      </w:r>
      <w:r w:rsidRPr="00F21240">
        <w:rPr>
          <w:lang w:eastAsia="en-US"/>
        </w:rPr>
        <w:t>|S|1400|A|||||||||||||||||||GOOD HEALTH HOSPITAL||||||&lt;cr&gt;</w:t>
      </w:r>
    </w:p>
    <w:p w14:paraId="0B43959A" w14:textId="77777777" w:rsidR="00715956" w:rsidRPr="00F21240" w:rsidRDefault="00715956">
      <w:pPr>
        <w:pStyle w:val="Example"/>
        <w:rPr>
          <w:lang w:eastAsia="en-US"/>
        </w:rPr>
      </w:pPr>
      <w:r w:rsidRPr="00F21240">
        <w:rPr>
          <w:lang w:eastAsia="en-US"/>
        </w:rPr>
        <w:t>PV2||||||||200301101400||||||||||||||||||||||||||200301101400&lt;cr&gt;</w:t>
      </w:r>
    </w:p>
    <w:p w14:paraId="3ACEF59C" w14:textId="77777777" w:rsidR="00715956" w:rsidRPr="00F21240" w:rsidRDefault="00715956">
      <w:pPr>
        <w:pStyle w:val="Example"/>
        <w:rPr>
          <w:lang w:eastAsia="en-US"/>
        </w:rPr>
      </w:pPr>
      <w:r w:rsidRPr="00F21240">
        <w:rPr>
          <w:lang w:eastAsia="en-US"/>
        </w:rPr>
        <w:t>OBX||ST|1010.1^BODY WEIGHT||62|kg|||||F&lt;cr&gt;</w:t>
      </w:r>
    </w:p>
    <w:p w14:paraId="30B13225" w14:textId="77777777" w:rsidR="00715956" w:rsidRPr="00F21240" w:rsidRDefault="00715956">
      <w:pPr>
        <w:pStyle w:val="Example"/>
        <w:rPr>
          <w:lang w:eastAsia="en-US"/>
        </w:rPr>
      </w:pPr>
      <w:r w:rsidRPr="00F21240">
        <w:rPr>
          <w:lang w:eastAsia="en-US"/>
        </w:rPr>
        <w:t>OBX||ST|1010.1^HEIGHT||190|cm|||||F&lt;cr&gt;</w:t>
      </w:r>
    </w:p>
    <w:p w14:paraId="18DD926E" w14:textId="77777777" w:rsidR="00715956" w:rsidRPr="00F21240" w:rsidRDefault="00715956">
      <w:pPr>
        <w:pStyle w:val="Example"/>
        <w:rPr>
          <w:lang w:eastAsia="en-US"/>
        </w:rPr>
      </w:pPr>
      <w:r w:rsidRPr="00F21240">
        <w:rPr>
          <w:lang w:eastAsia="en-US"/>
        </w:rPr>
        <w:t>DG1|1|19||BIOPSY||00&lt;cr&gt;</w:t>
      </w:r>
    </w:p>
    <w:p w14:paraId="07474966" w14:textId="77777777" w:rsidR="00715956" w:rsidRPr="00F21240" w:rsidRDefault="00715956">
      <w:pPr>
        <w:pStyle w:val="Example"/>
        <w:rPr>
          <w:lang w:eastAsia="en-US"/>
        </w:rPr>
      </w:pPr>
      <w:r w:rsidRPr="00F21240">
        <w:rPr>
          <w:lang w:eastAsia="en-US"/>
        </w:rPr>
        <w:t>GT1|1||EVERYMAN^ADAM^A^""^""^""^""^||2222 HOME STREET ^ISHPEMING^MI^49849^""^|(555) 555</w:t>
      </w:r>
      <w:r w:rsidRPr="00F21240">
        <w:rPr>
          <w:lang w:eastAsia="en-US"/>
        </w:rPr>
        <w:noBreakHyphen/>
        <w:t>2004|555 555</w:t>
      </w:r>
      <w:r w:rsidRPr="00F21240">
        <w:rPr>
          <w:lang w:eastAsia="en-US"/>
        </w:rPr>
        <w:noBreakHyphen/>
        <w:t>2004||||SE^SELF|444-33 3333||||</w:t>
      </w:r>
      <w:r w:rsidRPr="00F21240">
        <w:rPr>
          <w:lang w:eastAsia="en-US"/>
        </w:rPr>
        <w:tab/>
        <w:t>|2222 HOME STREET^^ISHPEMING^MI^49849^""|555-555</w:t>
      </w:r>
      <w:r w:rsidRPr="00F21240">
        <w:rPr>
          <w:lang w:eastAsia="en-US"/>
        </w:rPr>
        <w:noBreakHyphen/>
        <w:t>2004 |||||||||||||||||||||||||||||||||AUTO CLINIC&lt;cr&gt;</w:t>
      </w:r>
    </w:p>
    <w:p w14:paraId="54D793D0" w14:textId="77777777" w:rsidR="00715956" w:rsidRPr="00F21240" w:rsidRDefault="00715956">
      <w:pPr>
        <w:pStyle w:val="Example"/>
        <w:rPr>
          <w:lang w:eastAsia="en-US"/>
        </w:rPr>
      </w:pPr>
      <w:r w:rsidRPr="00F21240">
        <w:rPr>
          <w:lang w:eastAsia="en-US"/>
        </w:rPr>
        <w:t>IN1|1|0|UA1|UARE INSURED, INC.|8888 INSURERS CIRCLE^^ISHPEMING^M1^49849^^||555-555-3015|90||||||50 OK&lt;cr&gt;</w:t>
      </w:r>
    </w:p>
    <w:p w14:paraId="6D4E7085" w14:textId="77777777" w:rsidR="00715956" w:rsidRPr="00F21240" w:rsidRDefault="00715956">
      <w:pPr>
        <w:pStyle w:val="Example"/>
        <w:rPr>
          <w:lang w:eastAsia="en-US"/>
        </w:rPr>
      </w:pPr>
      <w:r w:rsidRPr="00F21240">
        <w:rPr>
          <w:lang w:eastAsia="en-US"/>
        </w:rPr>
        <w:t>IN1|2|""|""&lt;cr&gt;</w:t>
      </w:r>
    </w:p>
    <w:p w14:paraId="3FB78DE5" w14:textId="77777777" w:rsidR="001A5165" w:rsidRDefault="00715956">
      <w:pPr>
        <w:pStyle w:val="NormalIndented"/>
        <w:rPr>
          <w:noProof/>
        </w:rPr>
      </w:pPr>
      <w:r w:rsidRPr="00F21240">
        <w:rPr>
          <w:noProof/>
        </w:rPr>
        <w:t>Patient Adam A. Everyman was pre-admitted on January 6</w:t>
      </w:r>
      <w:r w:rsidRPr="00F21240">
        <w:rPr>
          <w:noProof/>
          <w:vertAlign w:val="superscript"/>
        </w:rPr>
        <w:t>th</w:t>
      </w:r>
      <w:r w:rsidRPr="00F21240">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1A5165" w:rsidRPr="00594536">
        <w:rPr>
          <w:b/>
          <w:noProof/>
        </w:rPr>
        <w:t>:</w:t>
      </w:r>
      <w:r w:rsidRPr="00F21240">
        <w:rPr>
          <w:noProof/>
        </w:rPr>
        <w:t xml:space="preserve"> </w:t>
      </w:r>
      <w:r w:rsidR="001A5165">
        <w:rPr>
          <w:noProof/>
        </w:rPr>
        <w:t xml:space="preserve"> </w:t>
      </w:r>
      <w:r w:rsidR="001736E7">
        <w:rPr>
          <w:noProof/>
        </w:rPr>
        <w:t>Above, t</w:t>
      </w:r>
      <w:r w:rsidRPr="00F21240">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F21240" w:rsidRDefault="00715956">
      <w:pPr>
        <w:pStyle w:val="Heading3"/>
        <w:rPr>
          <w:noProof/>
        </w:rPr>
      </w:pPr>
      <w:bookmarkStart w:id="8540" w:name="_Toc359236172"/>
      <w:bookmarkStart w:id="8541" w:name="_Toc1816286"/>
      <w:bookmarkStart w:id="8542" w:name="_Toc21372831"/>
      <w:bookmarkStart w:id="8543" w:name="_Toc175992316"/>
      <w:bookmarkStart w:id="8544" w:name="_Toc176235994"/>
      <w:bookmarkStart w:id="8545" w:name="_Toc27754871"/>
      <w:bookmarkStart w:id="8546" w:name="_Toc109892169"/>
      <w:r w:rsidRPr="00F21240">
        <w:rPr>
          <w:noProof/>
        </w:rPr>
        <w:t>Register a patient - event A04  (nonadmitted patient</w:t>
      </w:r>
      <w:r w:rsidRPr="00F21240">
        <w:rPr>
          <w:noProof/>
        </w:rPr>
        <w:fldChar w:fldCharType="begin"/>
      </w:r>
      <w:r w:rsidRPr="00F21240">
        <w:rPr>
          <w:noProof/>
        </w:rPr>
        <w:instrText>XE "Register a patient - event A04  (complex example)"</w:instrText>
      </w:r>
      <w:r w:rsidRPr="00F21240">
        <w:rPr>
          <w:noProof/>
        </w:rPr>
        <w:fldChar w:fldCharType="end"/>
      </w:r>
      <w:r w:rsidRPr="00F21240">
        <w:rPr>
          <w:noProof/>
        </w:rPr>
        <w:t>)</w:t>
      </w:r>
      <w:bookmarkEnd w:id="8540"/>
      <w:bookmarkEnd w:id="8541"/>
      <w:bookmarkEnd w:id="8542"/>
      <w:bookmarkEnd w:id="8543"/>
      <w:bookmarkEnd w:id="8544"/>
      <w:bookmarkEnd w:id="8545"/>
      <w:bookmarkEnd w:id="8546"/>
    </w:p>
    <w:p w14:paraId="1FB2ECB6" w14:textId="77777777" w:rsidR="00715956" w:rsidRPr="00F21240" w:rsidRDefault="00715956">
      <w:pPr>
        <w:pStyle w:val="Example"/>
        <w:rPr>
          <w:lang w:eastAsia="en-US"/>
        </w:rPr>
      </w:pPr>
      <w:r w:rsidRPr="00F21240">
        <w:rPr>
          <w:lang w:eastAsia="en-US"/>
        </w:rPr>
        <w:t>MSH|^~\&amp;|REGADT|GOOD HEALTH HOSPITAL|GHH LAB||200712311501||ADT^A04^ADT_A01|000001|P</w:t>
      </w:r>
      <w:r>
        <w:rPr>
          <w:lang w:eastAsia="en-US"/>
        </w:rPr>
        <w:t>|2.8|</w:t>
      </w:r>
      <w:r w:rsidRPr="00F21240">
        <w:rPr>
          <w:lang w:eastAsia="en-US"/>
        </w:rPr>
        <w:t>|||&lt;cr&gt;</w:t>
      </w:r>
    </w:p>
    <w:p w14:paraId="2E2FCED8" w14:textId="77777777" w:rsidR="00715956" w:rsidRPr="00F21240" w:rsidRDefault="00715956">
      <w:pPr>
        <w:pStyle w:val="Example"/>
        <w:rPr>
          <w:lang w:eastAsia="en-US"/>
        </w:rPr>
      </w:pPr>
      <w:r w:rsidRPr="00F21240">
        <w:rPr>
          <w:lang w:eastAsia="en-US"/>
        </w:rPr>
        <w:t>EVN|A04|200701101500|200701101400|01||200701101410&lt;cr&gt;</w:t>
      </w:r>
    </w:p>
    <w:p w14:paraId="7B1F0E4E" w14:textId="77777777" w:rsidR="00715956" w:rsidRPr="00F21240" w:rsidRDefault="00715956">
      <w:pPr>
        <w:pStyle w:val="Example"/>
        <w:rPr>
          <w:lang w:eastAsia="en-US"/>
        </w:rPr>
      </w:pPr>
      <w:r w:rsidRPr="00F21240">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F21240" w:rsidRDefault="00715956">
      <w:pPr>
        <w:pStyle w:val="Example"/>
        <w:rPr>
          <w:lang w:eastAsia="en-US"/>
        </w:rPr>
      </w:pPr>
      <w:r w:rsidRPr="00F21240">
        <w:rPr>
          <w:lang w:eastAsia="en-US"/>
        </w:rPr>
        <w:t>NK1|1|NUCLEAR^NELDA|SPOUSE|6666 HOME STREET^^ISHPEMING^MI^49849^""^|555-555-5001|555-555-5001~555-555-5001|EC1^FIRST EMERGENCY CONTACT&lt;cr&gt;</w:t>
      </w:r>
    </w:p>
    <w:p w14:paraId="26B81C0E" w14:textId="77777777" w:rsidR="00715956" w:rsidRPr="00F21240" w:rsidRDefault="00715956">
      <w:pPr>
        <w:pStyle w:val="Example"/>
        <w:rPr>
          <w:lang w:eastAsia="en-US"/>
        </w:rPr>
      </w:pPr>
      <w:r w:rsidRPr="00F21240">
        <w:rPr>
          <w:lang w:eastAsia="en-US"/>
        </w:rPr>
        <w:t>NK1|2|MUM^MARTHA|MOTHER|4444 HOME STREET^^ISHPEMING^MI^49849^""^|555-555 2006|555-555-2006~555-555-2006|EC2^SECOND EMERGENCY CONTACT&lt;cr&gt;</w:t>
      </w:r>
    </w:p>
    <w:p w14:paraId="0018FAF7" w14:textId="77777777" w:rsidR="00715956" w:rsidRPr="00F21240" w:rsidRDefault="00715956">
      <w:pPr>
        <w:pStyle w:val="Example"/>
        <w:rPr>
          <w:lang w:eastAsia="en-US"/>
        </w:rPr>
      </w:pPr>
      <w:r w:rsidRPr="00F21240">
        <w:rPr>
          <w:lang w:eastAsia="en-US"/>
        </w:rPr>
        <w:t>NK1|3&lt;cr&gt;</w:t>
      </w:r>
    </w:p>
    <w:p w14:paraId="596079D8"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52F4270" w14:textId="77777777" w:rsidR="00715956" w:rsidRPr="00F21240" w:rsidRDefault="00715956">
      <w:pPr>
        <w:pStyle w:val="Example"/>
        <w:rPr>
          <w:lang w:eastAsia="en-US"/>
        </w:rPr>
      </w:pPr>
      <w:r w:rsidRPr="00F21240">
        <w:rPr>
          <w:lang w:eastAsia="en-US"/>
        </w:rPr>
        <w:t>PV1||O|O/R||||0148^ATTEND^AARON^A|0148^ATTEND^AARON^A|0148^ATTEND^AARON^A|AMB|||||||0148^ATTEND^AARON^A|S|1400|A|||||||||||||||||||GOOD HEALTH HOSPITAL|||||199501101410|&lt;cr&gt;</w:t>
      </w:r>
    </w:p>
    <w:p w14:paraId="6114AA89" w14:textId="77777777" w:rsidR="00715956" w:rsidRPr="00F21240" w:rsidRDefault="00715956">
      <w:pPr>
        <w:pStyle w:val="Example"/>
        <w:rPr>
          <w:lang w:eastAsia="en-US"/>
        </w:rPr>
      </w:pPr>
      <w:r w:rsidRPr="00F21240">
        <w:rPr>
          <w:lang w:eastAsia="en-US"/>
        </w:rPr>
        <w:t>PV2||||||||200701101400||||||||||||||||||||||||||200301101400&lt;cr&gt;</w:t>
      </w:r>
    </w:p>
    <w:p w14:paraId="70DF4087" w14:textId="77777777" w:rsidR="00715956" w:rsidRPr="00F21240" w:rsidRDefault="00715956">
      <w:pPr>
        <w:pStyle w:val="Example"/>
        <w:rPr>
          <w:lang w:eastAsia="en-US"/>
        </w:rPr>
      </w:pPr>
      <w:r w:rsidRPr="00F21240">
        <w:rPr>
          <w:lang w:eastAsia="en-US"/>
        </w:rPr>
        <w:t>OBX||ST|1010.1^BODY WEIGHT||62|kg|||||F&lt;cr&gt;</w:t>
      </w:r>
    </w:p>
    <w:p w14:paraId="3FBB776D" w14:textId="77777777" w:rsidR="00715956" w:rsidRPr="00F21240" w:rsidRDefault="00715956">
      <w:pPr>
        <w:pStyle w:val="Example"/>
        <w:rPr>
          <w:lang w:eastAsia="en-US"/>
        </w:rPr>
      </w:pPr>
      <w:r w:rsidRPr="00F21240">
        <w:rPr>
          <w:lang w:eastAsia="en-US"/>
        </w:rPr>
        <w:t>OBX||ST|1010.1^HEIGHT||190|cm|||||F&lt;cr&gt;</w:t>
      </w:r>
    </w:p>
    <w:p w14:paraId="15E15828" w14:textId="77777777" w:rsidR="00715956" w:rsidRPr="00F21240" w:rsidRDefault="00715956">
      <w:pPr>
        <w:pStyle w:val="Example"/>
        <w:rPr>
          <w:lang w:eastAsia="en-US"/>
        </w:rPr>
      </w:pPr>
      <w:r w:rsidRPr="00F21240">
        <w:rPr>
          <w:lang w:eastAsia="en-US"/>
        </w:rPr>
        <w:t>DG1|1|19||BIOPSY||00|&lt;cr&gt;</w:t>
      </w:r>
    </w:p>
    <w:p w14:paraId="00FFBBEB"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6DD8E17D"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344F5E51" w14:textId="77777777" w:rsidR="00715956" w:rsidRPr="00F21240" w:rsidRDefault="00715956">
      <w:pPr>
        <w:pStyle w:val="Example"/>
        <w:rPr>
          <w:lang w:eastAsia="en-US"/>
        </w:rPr>
      </w:pPr>
      <w:r w:rsidRPr="00F21240">
        <w:rPr>
          <w:lang w:eastAsia="en-US"/>
        </w:rPr>
        <w:t>IN1|2|""|""&lt;cr&gt;</w:t>
      </w:r>
    </w:p>
    <w:p w14:paraId="63E209A3" w14:textId="77777777" w:rsidR="00715956" w:rsidRPr="00F21240" w:rsidRDefault="00715956">
      <w:pPr>
        <w:pStyle w:val="NormalIndented"/>
        <w:rPr>
          <w:noProof/>
        </w:rPr>
      </w:pPr>
      <w:r w:rsidRPr="00F21240">
        <w:rPr>
          <w:noProof/>
        </w:rPr>
        <w:t>Patient Adam A. Everyman arrived at location O/R for surgery on January 10</w:t>
      </w:r>
      <w:r w:rsidRPr="00F21240">
        <w:rPr>
          <w:noProof/>
          <w:vertAlign w:val="superscript"/>
        </w:rPr>
        <w:t>th</w:t>
      </w:r>
      <w:r w:rsidRPr="00F21240">
        <w:rPr>
          <w:noProof/>
        </w:rPr>
        <w:t xml:space="preserve">, 2007 at 1410 for ambulatory surgery which was scheduled for January 10, 2007 at 1400.  The visit event was recorded into the </w:t>
      </w:r>
      <w:r w:rsidRPr="00F21240">
        <w:rPr>
          <w:noProof/>
          <w:lang w:eastAsia="en-US"/>
        </w:rPr>
        <w:t>Good Health Hospital</w:t>
      </w:r>
      <w:r w:rsidRPr="00F21240">
        <w:rPr>
          <w:noProof/>
        </w:rPr>
        <w:t xml:space="preserve"> system on January 10, 2007 at 1500.  It was sent to the interface engine (IFENG) at 1501.</w:t>
      </w:r>
    </w:p>
    <w:p w14:paraId="7198A59A" w14:textId="77777777" w:rsidR="00715956" w:rsidRPr="00F21240" w:rsidRDefault="00715956">
      <w:pPr>
        <w:pStyle w:val="Heading3"/>
        <w:rPr>
          <w:noProof/>
        </w:rPr>
      </w:pPr>
      <w:bookmarkStart w:id="8547" w:name="_Toc359236173"/>
      <w:bookmarkStart w:id="8548" w:name="_Toc1816287"/>
      <w:bookmarkStart w:id="8549" w:name="_Toc21372832"/>
      <w:bookmarkStart w:id="8550" w:name="_Toc175992317"/>
      <w:bookmarkStart w:id="8551" w:name="_Toc176235995"/>
      <w:bookmarkStart w:id="8552" w:name="_Toc27754872"/>
      <w:bookmarkStart w:id="8553" w:name="_Toc109892170"/>
      <w:r w:rsidRPr="00F21240">
        <w:rPr>
          <w:noProof/>
        </w:rPr>
        <w:t>Change an outpatient to an inpatient - event A06</w:t>
      </w:r>
      <w:bookmarkEnd w:id="8547"/>
      <w:bookmarkEnd w:id="8548"/>
      <w:bookmarkEnd w:id="8549"/>
      <w:bookmarkEnd w:id="8550"/>
      <w:bookmarkEnd w:id="8551"/>
      <w:bookmarkEnd w:id="8552"/>
      <w:bookmarkEnd w:id="8553"/>
      <w:r w:rsidRPr="00F21240">
        <w:rPr>
          <w:noProof/>
        </w:rPr>
        <w:fldChar w:fldCharType="begin"/>
      </w:r>
      <w:r w:rsidRPr="00F21240">
        <w:rPr>
          <w:noProof/>
        </w:rPr>
        <w:instrText>XE "Change an outpatient to an inpatient - event A06"</w:instrText>
      </w:r>
      <w:r w:rsidRPr="00F21240">
        <w:rPr>
          <w:noProof/>
        </w:rPr>
        <w:fldChar w:fldCharType="end"/>
      </w:r>
    </w:p>
    <w:p w14:paraId="0815FAA9" w14:textId="77777777" w:rsidR="00715956" w:rsidRPr="00F21240" w:rsidRDefault="00715956">
      <w:pPr>
        <w:pStyle w:val="Example"/>
        <w:rPr>
          <w:lang w:eastAsia="en-US"/>
        </w:rPr>
      </w:pPr>
      <w:r w:rsidRPr="00F21240">
        <w:rPr>
          <w:lang w:eastAsia="en-US"/>
        </w:rPr>
        <w:t>MSH|^~\&amp;|REGADT|MCM|IFENG||200701110025||ADT^A06^ADT_A06|000001|P</w:t>
      </w:r>
      <w:r>
        <w:rPr>
          <w:lang w:eastAsia="en-US"/>
        </w:rPr>
        <w:t>|2.8|</w:t>
      </w:r>
      <w:r w:rsidRPr="00F21240">
        <w:rPr>
          <w:lang w:eastAsia="en-US"/>
        </w:rPr>
        <w:t>|||&lt;cr&gt;</w:t>
      </w:r>
    </w:p>
    <w:p w14:paraId="4E3DE6A8" w14:textId="77777777" w:rsidR="00715956" w:rsidRPr="00F21240" w:rsidRDefault="00715956">
      <w:pPr>
        <w:pStyle w:val="Example"/>
        <w:rPr>
          <w:lang w:eastAsia="en-US"/>
        </w:rPr>
      </w:pPr>
      <w:r w:rsidRPr="00F21240">
        <w:rPr>
          <w:lang w:eastAsia="en-US"/>
        </w:rPr>
        <w:t>EVN|A06|200701100250||01||200701102300&lt;cr&gt;</w:t>
      </w:r>
    </w:p>
    <w:p w14:paraId="37C69CE3" w14:textId="77777777" w:rsidR="00715956" w:rsidRPr="00F21240" w:rsidRDefault="00715956">
      <w:pPr>
        <w:pStyle w:val="Example"/>
        <w:rPr>
          <w:lang w:eastAsia="en-US"/>
        </w:rPr>
      </w:pPr>
      <w:r w:rsidRPr="00F21240">
        <w:rPr>
          <w:lang w:eastAsia="en-US"/>
        </w:rPr>
        <w:t>PID|||191919^^^GOOD HEALTH HOSPITAL^MR^FAC1~11111^^^USSSA^SS|253763|MASSIE^JAMES^A||19560129|M|||2222 HOME STREET^^ISHPEMING^MI^49849^""^||555-555-2004|555-555-2004||S|C|10199925^^^GOOD HEALTH HOSPITAL^AN|371-66-9256||&lt;cr&gt;</w:t>
      </w:r>
    </w:p>
    <w:p w14:paraId="597D92D8" w14:textId="77777777" w:rsidR="00715956" w:rsidRPr="00F21240" w:rsidRDefault="00715956">
      <w:pPr>
        <w:pStyle w:val="Example"/>
        <w:rPr>
          <w:lang w:eastAsia="en-US"/>
        </w:rPr>
      </w:pPr>
      <w:r w:rsidRPr="00F21240">
        <w:rPr>
          <w:lang w:eastAsia="en-US"/>
        </w:rPr>
        <w:t>NK1|1|MASSIE^ELLEN|SPOUSE|2222 HOME STREET^^ISHPEMING^MI^49849^""^|555) 555 2004|555-555-5001~555-555-5001|EC1^FIRST EMERGENCY CONTACT&lt;cr&gt;</w:t>
      </w:r>
    </w:p>
    <w:p w14:paraId="41775544" w14:textId="77777777" w:rsidR="00715956" w:rsidRPr="00F21240" w:rsidRDefault="00715956">
      <w:pPr>
        <w:pStyle w:val="Example"/>
        <w:rPr>
          <w:lang w:eastAsia="en-US"/>
        </w:rPr>
      </w:pPr>
      <w:r w:rsidRPr="00F21240">
        <w:rPr>
          <w:lang w:eastAsia="en-US"/>
        </w:rPr>
        <w:t>NK1|2|MASSIE^MARYLOU|MOTHER|300 ZOBERLEIN^^ISHPEMING^MI^49849^""^|555) 555 2004|555-555-5001~555-555-5001|EC2^SECOND EMERGENCY CONTACT&lt;cr&gt;</w:t>
      </w:r>
    </w:p>
    <w:p w14:paraId="1A0EE1A7" w14:textId="77777777" w:rsidR="00715956" w:rsidRPr="00F21240" w:rsidRDefault="00715956">
      <w:pPr>
        <w:pStyle w:val="Example"/>
        <w:rPr>
          <w:lang w:eastAsia="en-US"/>
        </w:rPr>
      </w:pPr>
      <w:r w:rsidRPr="00F21240">
        <w:rPr>
          <w:lang w:eastAsia="en-US"/>
        </w:rPr>
        <w:t>NK1|3&lt;cr&gt;</w:t>
      </w:r>
    </w:p>
    <w:p w14:paraId="47F3963D"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6D78271" w14:textId="77777777" w:rsidR="00715956" w:rsidRPr="00F21240" w:rsidRDefault="00715956">
      <w:pPr>
        <w:pStyle w:val="Example"/>
        <w:rPr>
          <w:lang w:eastAsia="en-US"/>
        </w:rPr>
      </w:pPr>
      <w:r w:rsidRPr="00F21240">
        <w:rPr>
          <w:lang w:eastAsia="en-US"/>
        </w:rPr>
        <w:t>PV1||I|6N^1234^A^GOOD HEALTH HOSPITAL||||0100^SENDER,SAM|0148^ATTEND^AARON^A||SUR|||||||0148^SENDER,SAM|S|1400|A|||||||||||||||||||GOOD HEALTH HOSPITAL|||||199501102300|&lt;cr&gt;</w:t>
      </w:r>
    </w:p>
    <w:p w14:paraId="74B4128C" w14:textId="77777777" w:rsidR="00715956" w:rsidRPr="00F21240" w:rsidRDefault="00715956">
      <w:pPr>
        <w:pStyle w:val="Example"/>
        <w:rPr>
          <w:lang w:eastAsia="en-US"/>
        </w:rPr>
      </w:pPr>
      <w:r w:rsidRPr="00F21240">
        <w:rPr>
          <w:lang w:eastAsia="en-US"/>
        </w:rPr>
        <w:t>OBX||ST|1010.1^BODY WEIGHT||62|kg|||||F&lt;cr&gt;</w:t>
      </w:r>
    </w:p>
    <w:p w14:paraId="3B387B79" w14:textId="77777777" w:rsidR="00715956" w:rsidRPr="00F21240" w:rsidRDefault="00715956">
      <w:pPr>
        <w:pStyle w:val="Example"/>
        <w:rPr>
          <w:lang w:eastAsia="en-US"/>
        </w:rPr>
      </w:pPr>
      <w:r w:rsidRPr="00F21240">
        <w:rPr>
          <w:lang w:eastAsia="en-US"/>
        </w:rPr>
        <w:t>OBX||ST|1010.1^HEIGHT||190|cm|||||F&lt;cr&gt;</w:t>
      </w:r>
    </w:p>
    <w:p w14:paraId="00E5991E" w14:textId="77777777" w:rsidR="00715956" w:rsidRPr="00F21240" w:rsidRDefault="00715956">
      <w:pPr>
        <w:pStyle w:val="Example"/>
        <w:rPr>
          <w:lang w:eastAsia="en-US"/>
        </w:rPr>
      </w:pPr>
      <w:r w:rsidRPr="00F21240">
        <w:rPr>
          <w:lang w:eastAsia="en-US"/>
        </w:rPr>
        <w:t>DG1|1|19||BIOPSY||00&lt;cr&gt;</w:t>
      </w:r>
    </w:p>
    <w:p w14:paraId="032FC44E"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5A8AA4D9"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13E30D3C" w14:textId="77777777" w:rsidR="00715956" w:rsidRPr="00F21240" w:rsidRDefault="00715956">
      <w:pPr>
        <w:pStyle w:val="Example"/>
        <w:rPr>
          <w:lang w:eastAsia="en-US"/>
        </w:rPr>
      </w:pPr>
      <w:r w:rsidRPr="00F21240">
        <w:rPr>
          <w:lang w:eastAsia="en-US"/>
        </w:rPr>
        <w:t>IN1|2|""|""&lt;cr&gt;</w:t>
      </w:r>
    </w:p>
    <w:p w14:paraId="087F6D59" w14:textId="77777777" w:rsidR="00715956" w:rsidRPr="00F21240" w:rsidRDefault="00715956">
      <w:pPr>
        <w:pStyle w:val="NormalIndented"/>
        <w:rPr>
          <w:noProof/>
        </w:rPr>
      </w:pPr>
      <w:r w:rsidRPr="00F21240">
        <w:rPr>
          <w:noProof/>
        </w:rPr>
        <w:t>Patient Adam A. Everyman was later converted to an inpatient on January 10</w:t>
      </w:r>
      <w:r w:rsidRPr="00F21240">
        <w:rPr>
          <w:noProof/>
          <w:vertAlign w:val="superscript"/>
        </w:rPr>
        <w:t>th</w:t>
      </w:r>
      <w:r w:rsidRPr="00F21240">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F21240">
        <w:rPr>
          <w:noProof/>
          <w:vertAlign w:val="superscript"/>
        </w:rPr>
        <w:t>th</w:t>
      </w:r>
      <w:r w:rsidRPr="00F21240">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F21240" w:rsidRDefault="00715956">
      <w:pPr>
        <w:pStyle w:val="Heading3"/>
        <w:rPr>
          <w:noProof/>
        </w:rPr>
      </w:pPr>
      <w:bookmarkStart w:id="8554" w:name="_Toc359236174"/>
      <w:bookmarkStart w:id="8555" w:name="_Toc1816288"/>
      <w:bookmarkStart w:id="8556" w:name="_Toc21372833"/>
      <w:bookmarkStart w:id="8557" w:name="_Toc175992318"/>
      <w:bookmarkStart w:id="8558" w:name="_Toc176235996"/>
      <w:bookmarkStart w:id="8559" w:name="_Toc27754873"/>
      <w:bookmarkStart w:id="8560" w:name="_Toc109892171"/>
      <w:r w:rsidRPr="00F21240">
        <w:rPr>
          <w:noProof/>
        </w:rPr>
        <w:t>Transfer patient - event A02 (first example)</w:t>
      </w:r>
      <w:bookmarkEnd w:id="8554"/>
      <w:bookmarkEnd w:id="8555"/>
      <w:bookmarkEnd w:id="8556"/>
      <w:bookmarkEnd w:id="8557"/>
      <w:bookmarkEnd w:id="8558"/>
      <w:bookmarkEnd w:id="8559"/>
      <w:bookmarkEnd w:id="8560"/>
      <w:r w:rsidRPr="00F21240">
        <w:rPr>
          <w:noProof/>
        </w:rPr>
        <w:fldChar w:fldCharType="begin"/>
      </w:r>
      <w:r w:rsidRPr="00F21240">
        <w:rPr>
          <w:noProof/>
        </w:rPr>
        <w:instrText>XE "Transfer  patient - event A02"</w:instrText>
      </w:r>
      <w:r w:rsidRPr="00F21240">
        <w:rPr>
          <w:noProof/>
        </w:rPr>
        <w:fldChar w:fldCharType="end"/>
      </w:r>
    </w:p>
    <w:p w14:paraId="64D5A15A" w14:textId="77777777" w:rsidR="00715956" w:rsidRPr="00F21240" w:rsidRDefault="00715956">
      <w:pPr>
        <w:pStyle w:val="Example"/>
        <w:rPr>
          <w:lang w:eastAsia="en-US"/>
        </w:rPr>
      </w:pPr>
      <w:r w:rsidRPr="00F21240">
        <w:rPr>
          <w:lang w:eastAsia="en-US"/>
        </w:rPr>
        <w:t>MSH|^~\&amp;|REGADT|GOOD HEALTH HOSPITAL|IFENG||200701110500||ADT^A02^ADT_A02|000001|P</w:t>
      </w:r>
      <w:r>
        <w:rPr>
          <w:lang w:eastAsia="en-US"/>
        </w:rPr>
        <w:t>|2.8|</w:t>
      </w:r>
      <w:r w:rsidRPr="00F21240">
        <w:rPr>
          <w:lang w:eastAsia="en-US"/>
        </w:rPr>
        <w:t>|||&lt;cr&gt;</w:t>
      </w:r>
    </w:p>
    <w:p w14:paraId="729BD747" w14:textId="77777777" w:rsidR="00715956" w:rsidRPr="00F21240" w:rsidRDefault="00715956">
      <w:pPr>
        <w:pStyle w:val="Example"/>
        <w:rPr>
          <w:lang w:eastAsia="en-US"/>
        </w:rPr>
      </w:pPr>
      <w:r w:rsidRPr="00F21240">
        <w:rPr>
          <w:lang w:eastAsia="en-US"/>
        </w:rPr>
        <w:t>EVN|A02|200701110520||01||200701110500&lt;cr&gt;</w:t>
      </w:r>
    </w:p>
    <w:p w14:paraId="5F9EB9F9" w14:textId="77777777" w:rsidR="00715956" w:rsidRPr="00F21240" w:rsidRDefault="00715956">
      <w:pPr>
        <w:pStyle w:val="Example"/>
        <w:rPr>
          <w:lang w:eastAsia="en-US"/>
        </w:rPr>
      </w:pPr>
      <w:r w:rsidRPr="00F21240">
        <w:rPr>
          <w:lang w:eastAsia="en-US"/>
        </w:rPr>
        <w:t>PID|||191919^^^GOOD HEALTH HOSPITAL^MR~111111^^^USSSA^SS|253763|EVERYMAN^ADAM^A||19560129|M|||2222 HOME STREET^^ISHPEMING^MI^49849^""^||555-555-2004|555-555-2004||S|C|10199925^^^GOOD HEALTH HOSPITAL^AN|444-33-3333|||||||||&lt;cr&gt;</w:t>
      </w:r>
    </w:p>
    <w:p w14:paraId="675176F9" w14:textId="77777777" w:rsidR="00715956" w:rsidRPr="00F21240" w:rsidRDefault="00715956">
      <w:pPr>
        <w:pStyle w:val="Example"/>
        <w:rPr>
          <w:lang w:eastAsia="en-US"/>
        </w:rPr>
      </w:pPr>
      <w:r w:rsidRPr="00F21240">
        <w:rPr>
          <w:lang w:eastAsia="en-US"/>
        </w:rPr>
        <w:t>PV1||I|SICU^0001^01^GOOD HEALTH HOSPITAL|||6N^1234^A^GOOD HEALTH HOSPITAL|0200^</w:t>
      </w:r>
      <w:r w:rsidRPr="00F21240">
        <w:t>ATTEND^AARON^A</w:t>
      </w:r>
      <w:r w:rsidRPr="00F21240">
        <w:rPr>
          <w:lang w:eastAsia="en-US"/>
        </w:rPr>
        <w:t>|0148^</w:t>
      </w:r>
      <w:r w:rsidRPr="00F21240">
        <w:t xml:space="preserve"> SENDER^SAM</w:t>
      </w:r>
      <w:r w:rsidRPr="00F21240">
        <w:rPr>
          <w:lang w:eastAsia="en-US"/>
        </w:rPr>
        <w:t>||ICU|||||||0148^</w:t>
      </w:r>
      <w:r w:rsidRPr="00F21240">
        <w:t>SENDER^SAM</w:t>
      </w:r>
      <w:r w:rsidRPr="00F21240">
        <w:rPr>
          <w:lang w:eastAsia="en-US"/>
        </w:rPr>
        <w:t>|S|1400|A|||||||||||||||||||GOOD HEALTH HOSPITAL|||||200701102300|&lt;cr&gt;</w:t>
      </w:r>
    </w:p>
    <w:p w14:paraId="3B4E0F6A" w14:textId="77777777" w:rsidR="00715956" w:rsidRPr="00F21240" w:rsidRDefault="00715956">
      <w:pPr>
        <w:pStyle w:val="NormalIndented"/>
        <w:rPr>
          <w:noProof/>
        </w:rPr>
      </w:pPr>
      <w:r w:rsidRPr="00F21240">
        <w:rPr>
          <w:noProof/>
        </w:rPr>
        <w:t>On January 11</w:t>
      </w:r>
      <w:r w:rsidRPr="00F21240">
        <w:rPr>
          <w:noProof/>
          <w:vertAlign w:val="superscript"/>
        </w:rPr>
        <w:t>th</w:t>
      </w:r>
      <w:r w:rsidRPr="00F21240">
        <w:rPr>
          <w:noProof/>
        </w:rPr>
        <w:t xml:space="preserve">, 2007 at 0500, Adam A. Everyman condition became worse due to a complication.  As a result, he was transferred to the surgical ICU (SICU).  The transfer was recorded on the </w:t>
      </w:r>
      <w:r w:rsidRPr="00F21240">
        <w:rPr>
          <w:noProof/>
          <w:lang w:eastAsia="en-US"/>
        </w:rPr>
        <w:t>Good Health Hospital</w:t>
      </w:r>
      <w:r w:rsidRPr="00F21240">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F21240" w:rsidRDefault="00715956">
      <w:pPr>
        <w:pStyle w:val="Heading3"/>
        <w:rPr>
          <w:noProof/>
        </w:rPr>
      </w:pPr>
      <w:bookmarkStart w:id="8561" w:name="_Toc359236175"/>
      <w:bookmarkStart w:id="8562" w:name="_Toc1816289"/>
      <w:bookmarkStart w:id="8563" w:name="_Toc21372834"/>
      <w:bookmarkStart w:id="8564" w:name="_Toc175992319"/>
      <w:bookmarkStart w:id="8565" w:name="_Toc176235997"/>
      <w:bookmarkStart w:id="8566" w:name="_Toc27754874"/>
      <w:bookmarkStart w:id="8567" w:name="_Toc109892172"/>
      <w:r w:rsidRPr="00F21240">
        <w:rPr>
          <w:noProof/>
        </w:rPr>
        <w:t>Cancel transfer - event A12</w:t>
      </w:r>
      <w:bookmarkEnd w:id="8561"/>
      <w:bookmarkEnd w:id="8562"/>
      <w:bookmarkEnd w:id="8563"/>
      <w:bookmarkEnd w:id="8564"/>
      <w:bookmarkEnd w:id="8565"/>
      <w:bookmarkEnd w:id="8566"/>
      <w:bookmarkEnd w:id="8567"/>
      <w:r w:rsidRPr="00F21240">
        <w:rPr>
          <w:noProof/>
        </w:rPr>
        <w:fldChar w:fldCharType="begin"/>
      </w:r>
      <w:r w:rsidRPr="00F21240">
        <w:rPr>
          <w:noProof/>
        </w:rPr>
        <w:instrText>XE "Cancel transfer - event A12"</w:instrText>
      </w:r>
      <w:r w:rsidRPr="00F21240">
        <w:rPr>
          <w:noProof/>
        </w:rPr>
        <w:fldChar w:fldCharType="end"/>
      </w:r>
    </w:p>
    <w:p w14:paraId="1B0E7829" w14:textId="77777777" w:rsidR="00715956" w:rsidRPr="00F21240" w:rsidRDefault="00715956">
      <w:pPr>
        <w:pStyle w:val="Example"/>
        <w:rPr>
          <w:lang w:eastAsia="en-US"/>
        </w:rPr>
      </w:pPr>
      <w:r w:rsidRPr="00F21240">
        <w:rPr>
          <w:lang w:eastAsia="en-US"/>
        </w:rPr>
        <w:t>MSH|^~\&amp;|REGADT|GOOD HEALTH HOSPITAL|IFENG||200701110600||ADT^A12^ADT_A12|000001|P</w:t>
      </w:r>
      <w:r>
        <w:rPr>
          <w:lang w:eastAsia="en-US"/>
        </w:rPr>
        <w:t>|2.8|</w:t>
      </w:r>
      <w:r w:rsidRPr="00F21240">
        <w:rPr>
          <w:lang w:eastAsia="en-US"/>
        </w:rPr>
        <w:t>|||&lt;cr&gt;</w:t>
      </w:r>
    </w:p>
    <w:p w14:paraId="1524885A" w14:textId="77777777" w:rsidR="00715956" w:rsidRPr="00F21240" w:rsidRDefault="00715956">
      <w:pPr>
        <w:pStyle w:val="Example"/>
        <w:rPr>
          <w:lang w:eastAsia="en-US"/>
        </w:rPr>
      </w:pPr>
      <w:r w:rsidRPr="00F21240">
        <w:rPr>
          <w:lang w:eastAsia="en-US"/>
        </w:rPr>
        <w:t>EVN|A02|200701110600||01||200701110500&lt;cr&gt;</w:t>
      </w:r>
    </w:p>
    <w:p w14:paraId="358F94CD" w14:textId="77777777" w:rsidR="00715956" w:rsidRPr="00F21240" w:rsidRDefault="00715956">
      <w:pPr>
        <w:pStyle w:val="Example"/>
        <w:rPr>
          <w:lang w:eastAsia="en-US"/>
        </w:rPr>
      </w:pPr>
      <w:r w:rsidRPr="00F21240">
        <w:rPr>
          <w:lang w:eastAsia="en-US"/>
        </w:rPr>
        <w:t>PID|||191919^^^GOOD HEALTH HOSPITAL|253763|EVERYMAN^ADAM^A||19560129|M|||2222 HOME STREET^^ISHPEMING^MI^49849^""^||555-555-2004|555-555-2004||S|C|10199925|444-33-3333||</w:t>
      </w:r>
    </w:p>
    <w:p w14:paraId="604C4779" w14:textId="77777777" w:rsidR="00715956" w:rsidRPr="00F21240" w:rsidRDefault="00715956">
      <w:pPr>
        <w:pStyle w:val="Example"/>
        <w:rPr>
          <w:lang w:eastAsia="en-US"/>
        </w:rPr>
      </w:pPr>
      <w:r w:rsidRPr="00F21240">
        <w:rPr>
          <w:lang w:eastAsia="en-US"/>
        </w:rPr>
        <w:t>PV1||I|6N^1234^A^GOOD HEALTH HOSPITAL|||SICU^0001^1^GOOD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695EE657" w14:textId="77777777" w:rsidR="00715956" w:rsidRPr="00F21240" w:rsidRDefault="00715956">
      <w:pPr>
        <w:pStyle w:val="NormalIndented"/>
        <w:rPr>
          <w:noProof/>
        </w:rPr>
      </w:pPr>
      <w:r w:rsidRPr="00F21240">
        <w:rPr>
          <w:noProof/>
        </w:rPr>
        <w:t>It was determined that Adam A. Everyman was transferred to the wrong room in the SICU.  Therefore, the transfer was cancelled.</w:t>
      </w:r>
    </w:p>
    <w:p w14:paraId="78B77B55" w14:textId="77777777" w:rsidR="00715956" w:rsidRPr="00F21240" w:rsidRDefault="00715956">
      <w:pPr>
        <w:pStyle w:val="Heading3"/>
        <w:rPr>
          <w:noProof/>
        </w:rPr>
      </w:pPr>
      <w:bookmarkStart w:id="8568" w:name="_Toc359236176"/>
      <w:bookmarkStart w:id="8569" w:name="_Toc1816290"/>
      <w:bookmarkStart w:id="8570" w:name="_Toc21372835"/>
      <w:bookmarkStart w:id="8571" w:name="_Toc175992320"/>
      <w:bookmarkStart w:id="8572" w:name="_Toc176235998"/>
      <w:bookmarkStart w:id="8573" w:name="_Toc27754875"/>
      <w:bookmarkStart w:id="8574" w:name="_Toc109892173"/>
      <w:r w:rsidRPr="00F21240">
        <w:rPr>
          <w:noProof/>
        </w:rPr>
        <w:t>Transfer patient - event A02</w:t>
      </w:r>
      <w:r w:rsidRPr="00F21240">
        <w:rPr>
          <w:noProof/>
        </w:rPr>
        <w:fldChar w:fldCharType="begin"/>
      </w:r>
      <w:r w:rsidRPr="00F21240">
        <w:rPr>
          <w:noProof/>
        </w:rPr>
        <w:instrText>XE "Transfer patient - event A02"</w:instrText>
      </w:r>
      <w:r w:rsidRPr="00F21240">
        <w:rPr>
          <w:noProof/>
        </w:rPr>
        <w:fldChar w:fldCharType="end"/>
      </w:r>
      <w:r w:rsidRPr="00F21240">
        <w:rPr>
          <w:noProof/>
        </w:rPr>
        <w:t xml:space="preserve"> (second example)</w:t>
      </w:r>
      <w:bookmarkEnd w:id="8568"/>
      <w:bookmarkEnd w:id="8569"/>
      <w:bookmarkEnd w:id="8570"/>
      <w:bookmarkEnd w:id="8571"/>
      <w:bookmarkEnd w:id="8572"/>
      <w:bookmarkEnd w:id="8573"/>
      <w:bookmarkEnd w:id="8574"/>
    </w:p>
    <w:p w14:paraId="32036304" w14:textId="77777777" w:rsidR="00715956" w:rsidRPr="00F21240" w:rsidRDefault="00715956">
      <w:pPr>
        <w:pStyle w:val="Example"/>
        <w:rPr>
          <w:lang w:eastAsia="en-US"/>
        </w:rPr>
      </w:pPr>
      <w:r w:rsidRPr="00F21240">
        <w:rPr>
          <w:lang w:eastAsia="en-US"/>
        </w:rPr>
        <w:t>MSH|^~\&amp;|REGADT|GOOD HEALTH HOSPITAL|IFENG||200701110603||ADT^A02^ADT_A02|000001|P</w:t>
      </w:r>
      <w:r>
        <w:rPr>
          <w:lang w:eastAsia="en-US"/>
        </w:rPr>
        <w:t>|2.8|</w:t>
      </w:r>
      <w:r w:rsidRPr="00F21240">
        <w:rPr>
          <w:lang w:eastAsia="en-US"/>
        </w:rPr>
        <w:t>|||&lt;cr&gt;</w:t>
      </w:r>
    </w:p>
    <w:p w14:paraId="46FA6319" w14:textId="77777777" w:rsidR="00715956" w:rsidRPr="00F21240" w:rsidRDefault="00715956">
      <w:pPr>
        <w:pStyle w:val="Example"/>
        <w:rPr>
          <w:lang w:eastAsia="en-US"/>
        </w:rPr>
      </w:pPr>
      <w:r w:rsidRPr="00F21240">
        <w:rPr>
          <w:lang w:eastAsia="en-US"/>
        </w:rPr>
        <w:t>EVN|A02|200701110603||01||200701110500&lt;cr&gt;</w:t>
      </w:r>
    </w:p>
    <w:p w14:paraId="0EB89D56" w14:textId="77777777" w:rsidR="00715956" w:rsidRPr="00F21240" w:rsidRDefault="00715956">
      <w:pPr>
        <w:pStyle w:val="Example"/>
        <w:rPr>
          <w:lang w:eastAsia="en-US"/>
        </w:rPr>
      </w:pPr>
      <w:r w:rsidRPr="00F21240">
        <w:rPr>
          <w:lang w:eastAsia="en-US"/>
        </w:rPr>
        <w:t>PID|||191919^^^GOOD HEALTH HOSPITAL^MR^FAC1~1111^^^USSSA^SS|253763|EVERYMAN^ADAM^A||19560129|M|||2222 HOME STREET^^ISHPEMING^MI^49849^""^||555-555-2004|555-555-2004||S|C|10199925^^^GOOD HEALTH HOSPITAL^AN|444-33-3333||</w:t>
      </w:r>
    </w:p>
    <w:p w14:paraId="5B78AB41" w14:textId="77777777" w:rsidR="00715956" w:rsidRPr="00F21240" w:rsidRDefault="00715956">
      <w:pPr>
        <w:pStyle w:val="Example"/>
        <w:rPr>
          <w:lang w:eastAsia="en-US"/>
        </w:rPr>
      </w:pPr>
      <w:r w:rsidRPr="00F21240">
        <w:rPr>
          <w:lang w:eastAsia="en-US"/>
        </w:rPr>
        <w:t>PV1||I|SICU^0001^02^GOOD HEALTH HOSPITAL|||6N^1234^A^GOOD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3F4ED39A" w14:textId="77777777" w:rsidR="00715956" w:rsidRPr="00F21240" w:rsidRDefault="00715956">
      <w:pPr>
        <w:pStyle w:val="NormalIndented"/>
        <w:rPr>
          <w:noProof/>
        </w:rPr>
      </w:pPr>
      <w:r w:rsidRPr="00F21240">
        <w:rPr>
          <w:noProof/>
        </w:rPr>
        <w:t>The transfer is then repeated, this time to the correct bed: bed 2 of room 0001 in the SICU.</w:t>
      </w:r>
    </w:p>
    <w:p w14:paraId="4E187F81" w14:textId="77777777" w:rsidR="00715956" w:rsidRPr="00F21240" w:rsidRDefault="00715956">
      <w:pPr>
        <w:pStyle w:val="Heading3"/>
        <w:rPr>
          <w:noProof/>
        </w:rPr>
      </w:pPr>
      <w:bookmarkStart w:id="8575" w:name="_Toc359236177"/>
      <w:bookmarkStart w:id="8576" w:name="_Toc1816291"/>
      <w:bookmarkStart w:id="8577" w:name="_Toc21372836"/>
      <w:bookmarkStart w:id="8578" w:name="_Toc175992321"/>
      <w:bookmarkStart w:id="8579" w:name="_Toc176235999"/>
      <w:bookmarkStart w:id="8580" w:name="_Toc27754876"/>
      <w:bookmarkStart w:id="8581" w:name="_Toc109892174"/>
      <w:r w:rsidRPr="00F21240">
        <w:rPr>
          <w:noProof/>
        </w:rPr>
        <w:t>Discharge patient - event A03</w:t>
      </w:r>
      <w:bookmarkEnd w:id="8575"/>
      <w:bookmarkEnd w:id="8576"/>
      <w:bookmarkEnd w:id="8577"/>
      <w:bookmarkEnd w:id="8578"/>
      <w:bookmarkEnd w:id="8579"/>
      <w:bookmarkEnd w:id="8580"/>
      <w:bookmarkEnd w:id="8581"/>
      <w:r w:rsidRPr="00F21240">
        <w:rPr>
          <w:noProof/>
        </w:rPr>
        <w:fldChar w:fldCharType="begin"/>
      </w:r>
      <w:r w:rsidRPr="00F21240">
        <w:rPr>
          <w:noProof/>
        </w:rPr>
        <w:instrText>XE "Discharge patient - event A03"</w:instrText>
      </w:r>
      <w:r w:rsidRPr="00F21240">
        <w:rPr>
          <w:noProof/>
        </w:rPr>
        <w:fldChar w:fldCharType="end"/>
      </w:r>
    </w:p>
    <w:p w14:paraId="1CE0596C" w14:textId="77777777" w:rsidR="00715956" w:rsidRPr="00F21240" w:rsidRDefault="00715956">
      <w:pPr>
        <w:pStyle w:val="Example"/>
        <w:rPr>
          <w:lang w:eastAsia="en-US"/>
        </w:rPr>
      </w:pPr>
      <w:r w:rsidRPr="00F21240">
        <w:rPr>
          <w:lang w:eastAsia="en-US"/>
        </w:rPr>
        <w:t>MSH|^~\&amp;|REGADT|GOOD HEALTH HOSPITAL|IFENG||200701121005||ADT^A03^ADT_A03|000001|P</w:t>
      </w:r>
      <w:r>
        <w:rPr>
          <w:lang w:eastAsia="en-US"/>
        </w:rPr>
        <w:t>|2.8|</w:t>
      </w:r>
      <w:r w:rsidRPr="00F21240">
        <w:rPr>
          <w:lang w:eastAsia="en-US"/>
        </w:rPr>
        <w:t>|||&lt;cr&gt;</w:t>
      </w:r>
    </w:p>
    <w:p w14:paraId="65D34ABD" w14:textId="77777777" w:rsidR="00715956" w:rsidRPr="00F21240" w:rsidRDefault="00715956">
      <w:pPr>
        <w:pStyle w:val="Example"/>
        <w:rPr>
          <w:lang w:eastAsia="en-US"/>
        </w:rPr>
      </w:pPr>
      <w:r w:rsidRPr="00F21240">
        <w:rPr>
          <w:lang w:eastAsia="en-US"/>
        </w:rPr>
        <w:t>EVN|A03|200701121005||01||200701121000&lt;cr&gt;</w:t>
      </w:r>
    </w:p>
    <w:p w14:paraId="75E731F0" w14:textId="77777777" w:rsidR="00715956" w:rsidRPr="00F21240" w:rsidRDefault="00715956">
      <w:pPr>
        <w:pStyle w:val="Example"/>
        <w:rPr>
          <w:lang w:eastAsia="en-US"/>
        </w:rPr>
      </w:pPr>
      <w:r w:rsidRPr="00F21240">
        <w:rPr>
          <w:lang w:eastAsia="en-US"/>
        </w:rPr>
        <w:t>PID|||191919^^^GOOD HEALTH HOSPITAL^MR~11111^^^USSSA^SS|253763|EVERYMAN^ADAM^A||19560129|M|||2222 HOME STREET^^ISHPEMING^MI^49849^""^||555-555-2004|555-555-2004||S|C|10199925^^^GOOD HEALTH HOSPITAL^AN|444-33-3333|||||||||&lt;cr&gt;</w:t>
      </w:r>
    </w:p>
    <w:p w14:paraId="4173B900" w14:textId="77777777" w:rsidR="00715956" w:rsidRPr="00F21240" w:rsidRDefault="00715956">
      <w:pPr>
        <w:pStyle w:val="Example"/>
        <w:rPr>
          <w:lang w:eastAsia="en-US"/>
        </w:rPr>
      </w:pPr>
      <w:r w:rsidRPr="00F21240">
        <w:rPr>
          <w:lang w:eastAsia="en-US"/>
        </w:rPr>
        <w:t>PV1||I|6N||||0100^</w:t>
      </w:r>
      <w:r w:rsidRPr="00F21240">
        <w:t>ATTEND^AARON^A</w:t>
      </w:r>
      <w:r w:rsidRPr="00F21240">
        <w:rPr>
          <w:lang w:eastAsia="en-US"/>
        </w:rPr>
        <w:t>|0148^ATTEND^AARON^A||SUR|||||||0148^</w:t>
      </w:r>
      <w:r w:rsidRPr="00F21240">
        <w:t>ATTEND^AARON^A</w:t>
      </w:r>
      <w:r w:rsidRPr="00F21240">
        <w:rPr>
          <w:lang w:eastAsia="en-US"/>
        </w:rPr>
        <w:t>|S|1400|A||||||||||||||||SNF|ISH^GREEN ACRES RETIREMENT HOME||GOOD HEALTH HOSPITAL|||||200701102300|200791121005&lt;cr&gt;</w:t>
      </w:r>
    </w:p>
    <w:p w14:paraId="0F8D15BC" w14:textId="77777777" w:rsidR="00715956" w:rsidRPr="00F21240" w:rsidRDefault="00715956">
      <w:pPr>
        <w:pStyle w:val="NormalIndented"/>
        <w:rPr>
          <w:noProof/>
        </w:rPr>
      </w:pPr>
      <w:r w:rsidRPr="00F21240">
        <w:rPr>
          <w:noProof/>
        </w:rPr>
        <w:t>When Adam A. Everyman's condition became more stable, he returned to 6N for another day (transfer not shown) and then was discharged to the Green Acres Retirement Home.</w:t>
      </w:r>
    </w:p>
    <w:p w14:paraId="328793E1" w14:textId="77777777" w:rsidR="00715956" w:rsidRPr="00F21240" w:rsidRDefault="00715956">
      <w:pPr>
        <w:pStyle w:val="Heading3"/>
        <w:rPr>
          <w:noProof/>
        </w:rPr>
      </w:pPr>
      <w:bookmarkStart w:id="8582" w:name="_Toc1816292"/>
      <w:bookmarkStart w:id="8583" w:name="_Toc21372837"/>
      <w:bookmarkStart w:id="8584" w:name="_Toc175992322"/>
      <w:bookmarkStart w:id="8585" w:name="_Toc176236000"/>
      <w:bookmarkStart w:id="8586" w:name="_Toc27754877"/>
      <w:bookmarkStart w:id="8587" w:name="_Toc109892175"/>
      <w:r w:rsidRPr="00F21240">
        <w:rPr>
          <w:noProof/>
        </w:rPr>
        <w:t>Update adverse reaction info - unique identifier is provided - event A60 (where unique identifier is provided)</w:t>
      </w:r>
      <w:bookmarkEnd w:id="8582"/>
      <w:bookmarkEnd w:id="8583"/>
      <w:bookmarkEnd w:id="8584"/>
      <w:bookmarkEnd w:id="8585"/>
      <w:bookmarkEnd w:id="8586"/>
      <w:bookmarkEnd w:id="8587"/>
    </w:p>
    <w:p w14:paraId="1640FCA0"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56285074" w14:textId="77777777" w:rsidR="00715956" w:rsidRPr="00F21240" w:rsidRDefault="00715956">
      <w:pPr>
        <w:pStyle w:val="Example"/>
        <w:rPr>
          <w:lang w:eastAsia="en-US"/>
        </w:rPr>
      </w:pPr>
      <w:r w:rsidRPr="00F21240">
        <w:rPr>
          <w:lang w:eastAsia="en-US"/>
        </w:rPr>
        <w:t>EVN||200701310815-0800</w:t>
      </w:r>
    </w:p>
    <w:p w14:paraId="63A3532C" w14:textId="77777777" w:rsidR="00715956" w:rsidRPr="00F21240" w:rsidRDefault="00715956">
      <w:pPr>
        <w:pStyle w:val="Example"/>
        <w:rPr>
          <w:lang w:eastAsia="en-US"/>
        </w:rPr>
      </w:pPr>
      <w:r w:rsidRPr="00F21240">
        <w:rPr>
          <w:lang w:eastAsia="en-US"/>
        </w:rPr>
        <w:t>PID|||987654321098||EVERYWOMAN^EVE^E||19530406|F</w:t>
      </w:r>
    </w:p>
    <w:p w14:paraId="0BBAA172" w14:textId="77777777" w:rsidR="00715956" w:rsidRPr="00F21240" w:rsidRDefault="00715956">
      <w:pPr>
        <w:pStyle w:val="Example"/>
        <w:rPr>
          <w:lang w:eastAsia="en-US"/>
        </w:rPr>
      </w:pPr>
      <w:r w:rsidRPr="00F21240">
        <w:rPr>
          <w:lang w:eastAsia="en-US"/>
        </w:rPr>
        <w:t>PV1||O</w:t>
      </w:r>
    </w:p>
    <w:p w14:paraId="11D03974" w14:textId="77777777" w:rsidR="00715956" w:rsidRPr="00F21240" w:rsidRDefault="00715956">
      <w:pPr>
        <w:pStyle w:val="Example"/>
        <w:rPr>
          <w:lang w:eastAsia="en-US"/>
        </w:rPr>
      </w:pPr>
      <w:r w:rsidRPr="00F21240">
        <w:rPr>
          <w:lang w:eastAsia="en-US"/>
        </w:rPr>
        <w:t>PV2||||||||200701310800-0800</w:t>
      </w:r>
    </w:p>
    <w:p w14:paraId="7C38E2F7" w14:textId="77777777" w:rsidR="00715956" w:rsidRPr="00F21240" w:rsidRDefault="00715956">
      <w:pPr>
        <w:pStyle w:val="Example"/>
        <w:rPr>
          <w:lang w:eastAsia="en-US"/>
        </w:rPr>
      </w:pPr>
      <w:r w:rsidRPr="00F21240">
        <w:rPr>
          <w:lang w:eastAsia="en-US"/>
        </w:rPr>
        <w:t>IAM|1|DA|^Penicillin|SV^^HL70128|^rash on back|A^^HL70323|12345||AL^^HL70436|</w:t>
      </w:r>
      <w:r w:rsidRPr="00F21240">
        <w:rPr>
          <w:lang w:eastAsia="en-US"/>
        </w:rPr>
        <w:br/>
        <w:t>19990127||200301311015|NUCLEAR^NEVILLE^H|^Husband||C^^HL70438|MLEE^</w:t>
      </w:r>
      <w:r w:rsidRPr="00F21240">
        <w:t>ATTEND^AARON^A</w:t>
      </w:r>
      <w:r w:rsidRPr="00F21240">
        <w:rPr>
          <w:lang w:eastAsia="en-US"/>
        </w:rPr>
        <w:t>^^^MD||</w:t>
      </w:r>
    </w:p>
    <w:p w14:paraId="2D68170A" w14:textId="77777777" w:rsidR="00715956" w:rsidRPr="00F21240" w:rsidRDefault="00715956">
      <w:pPr>
        <w:pStyle w:val="Heading3"/>
        <w:rPr>
          <w:noProof/>
        </w:rPr>
      </w:pPr>
      <w:bookmarkStart w:id="8588" w:name="_Toc174439299"/>
      <w:bookmarkStart w:id="8589" w:name="_Toc1816293"/>
      <w:bookmarkStart w:id="8590" w:name="_Toc21372838"/>
      <w:bookmarkStart w:id="8591" w:name="_Toc175992323"/>
      <w:bookmarkStart w:id="8592" w:name="_Toc176236001"/>
      <w:bookmarkStart w:id="8593" w:name="_Toc27754878"/>
      <w:bookmarkStart w:id="8594" w:name="_Toc109892176"/>
      <w:bookmarkEnd w:id="8588"/>
      <w:r w:rsidRPr="00F21240">
        <w:rPr>
          <w:noProof/>
        </w:rPr>
        <w:t>Update adverse reaction info - allergen code provides unique identifier - event A60 (where the allergen code provides unique identifier)</w:t>
      </w:r>
      <w:bookmarkEnd w:id="8589"/>
      <w:bookmarkEnd w:id="8590"/>
      <w:bookmarkEnd w:id="8591"/>
      <w:bookmarkEnd w:id="8592"/>
      <w:bookmarkEnd w:id="8593"/>
      <w:bookmarkEnd w:id="8594"/>
    </w:p>
    <w:p w14:paraId="0D48B779"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39B35275" w14:textId="77777777" w:rsidR="00715956" w:rsidRPr="00F21240" w:rsidRDefault="00715956">
      <w:pPr>
        <w:pStyle w:val="Example"/>
        <w:rPr>
          <w:lang w:eastAsia="en-US"/>
        </w:rPr>
      </w:pPr>
      <w:r w:rsidRPr="00F21240">
        <w:rPr>
          <w:lang w:eastAsia="en-US"/>
        </w:rPr>
        <w:t>EVN||200701310815-0800</w:t>
      </w:r>
    </w:p>
    <w:p w14:paraId="2F6F2081" w14:textId="77777777" w:rsidR="00715956" w:rsidRPr="00F21240" w:rsidRDefault="00715956">
      <w:pPr>
        <w:pStyle w:val="Example"/>
        <w:rPr>
          <w:lang w:eastAsia="en-US"/>
        </w:rPr>
      </w:pPr>
      <w:r w:rsidRPr="00F21240">
        <w:rPr>
          <w:lang w:eastAsia="en-US"/>
        </w:rPr>
        <w:t>PID|||987654321098||EVERYWOMAN^EVE^E||19530406|F</w:t>
      </w:r>
    </w:p>
    <w:p w14:paraId="553ED213" w14:textId="77777777" w:rsidR="00715956" w:rsidRPr="00F21240" w:rsidRDefault="00715956">
      <w:pPr>
        <w:pStyle w:val="Example"/>
        <w:rPr>
          <w:lang w:eastAsia="en-US"/>
        </w:rPr>
      </w:pPr>
      <w:r w:rsidRPr="00F21240">
        <w:rPr>
          <w:lang w:eastAsia="en-US"/>
        </w:rPr>
        <w:t>PV1||O</w:t>
      </w:r>
    </w:p>
    <w:p w14:paraId="660DFB3E" w14:textId="77777777" w:rsidR="00715956" w:rsidRPr="00F21240" w:rsidRDefault="00715956">
      <w:pPr>
        <w:pStyle w:val="Example"/>
        <w:rPr>
          <w:lang w:eastAsia="en-US"/>
        </w:rPr>
      </w:pPr>
      <w:r w:rsidRPr="00F21240">
        <w:rPr>
          <w:lang w:eastAsia="en-US"/>
        </w:rPr>
        <w:t>PV2||||||||200701310800-0800</w:t>
      </w:r>
    </w:p>
    <w:p w14:paraId="416C5948" w14:textId="77777777" w:rsidR="00715956" w:rsidRPr="00F21240" w:rsidRDefault="00715956">
      <w:pPr>
        <w:pStyle w:val="Example"/>
        <w:rPr>
          <w:lang w:eastAsia="en-US"/>
        </w:rPr>
      </w:pPr>
      <w:r w:rsidRPr="00F21240">
        <w:rPr>
          <w:lang w:eastAsia="en-US"/>
        </w:rPr>
        <w:t>IAM|1|DA|PHM1345^Penicillin^local|SV^^HL70128|^rash on back|A^^HL70323|||AL^^HL70436| 01^Penicillins,Cephalosporins^NDDF DAC|20070127||200701311015|  NUCLEAR^NEVILLE^H|^Husband||C^^HL70438|MLEE^</w:t>
      </w:r>
      <w:r w:rsidRPr="00F21240">
        <w:t>ATTEND^AARON^A</w:t>
      </w:r>
      <w:r w:rsidRPr="00F21240">
        <w:rPr>
          <w:lang w:eastAsia="en-US"/>
        </w:rPr>
        <w:t>^^^MD||</w:t>
      </w:r>
    </w:p>
    <w:p w14:paraId="74A9FE3D" w14:textId="65228077" w:rsidR="00715956" w:rsidRPr="00F21240" w:rsidRDefault="00715956">
      <w:pPr>
        <w:pStyle w:val="Heading2"/>
        <w:rPr>
          <w:noProof/>
        </w:rPr>
      </w:pPr>
      <w:bookmarkStart w:id="8595" w:name="_Toc348245029"/>
      <w:bookmarkStart w:id="8596" w:name="_Toc348258217"/>
      <w:bookmarkStart w:id="8597" w:name="_Toc348263400"/>
      <w:bookmarkStart w:id="8598" w:name="_Toc348336814"/>
      <w:bookmarkStart w:id="8599" w:name="_Toc348768127"/>
      <w:bookmarkStart w:id="8600" w:name="_Toc380435675"/>
      <w:bookmarkStart w:id="8601" w:name="_Toc359236178"/>
      <w:bookmarkStart w:id="8602" w:name="_Toc1816294"/>
      <w:bookmarkStart w:id="8603" w:name="_Toc21372839"/>
      <w:bookmarkStart w:id="8604" w:name="_Toc175992324"/>
      <w:bookmarkStart w:id="8605" w:name="_Toc176236002"/>
      <w:bookmarkStart w:id="8606" w:name="_Toc27754879"/>
      <w:bookmarkStart w:id="8607" w:name="_Toc109892177"/>
      <w:r w:rsidRPr="00F21240">
        <w:rPr>
          <w:noProof/>
        </w:rPr>
        <w:t>I</w:t>
      </w:r>
      <w:r w:rsidR="004C5C19">
        <w:rPr>
          <w:noProof/>
        </w:rPr>
        <w:t>mplementation Notes</w:t>
      </w:r>
      <w:bookmarkEnd w:id="8595"/>
      <w:bookmarkEnd w:id="8596"/>
      <w:bookmarkEnd w:id="8597"/>
      <w:bookmarkEnd w:id="8598"/>
      <w:bookmarkEnd w:id="8599"/>
      <w:bookmarkEnd w:id="8600"/>
      <w:bookmarkEnd w:id="8601"/>
      <w:bookmarkEnd w:id="8602"/>
      <w:bookmarkEnd w:id="8603"/>
      <w:bookmarkEnd w:id="8604"/>
      <w:bookmarkEnd w:id="8605"/>
      <w:bookmarkEnd w:id="8606"/>
      <w:bookmarkEnd w:id="8607"/>
      <w:r w:rsidRPr="00F21240">
        <w:rPr>
          <w:noProof/>
        </w:rPr>
        <w:fldChar w:fldCharType="begin"/>
      </w:r>
      <w:r w:rsidRPr="00F21240">
        <w:rPr>
          <w:noProof/>
        </w:rPr>
        <w:instrText>XE "IMPLEMENTATION CONSIDERATIONS"</w:instrText>
      </w:r>
      <w:r w:rsidRPr="00F21240">
        <w:rPr>
          <w:noProof/>
        </w:rPr>
        <w:fldChar w:fldCharType="end"/>
      </w:r>
    </w:p>
    <w:p w14:paraId="388B5742" w14:textId="77777777" w:rsidR="00715956" w:rsidRPr="00F21240" w:rsidRDefault="00715956">
      <w:pPr>
        <w:pStyle w:val="Heading3"/>
        <w:rPr>
          <w:noProof/>
        </w:rPr>
      </w:pPr>
      <w:bookmarkStart w:id="8608" w:name="_Hlt433528487"/>
      <w:bookmarkStart w:id="8609" w:name="_Swapping_a_patient"/>
      <w:bookmarkStart w:id="8610" w:name="_Toc348245030"/>
      <w:bookmarkStart w:id="8611" w:name="_Toc348258218"/>
      <w:bookmarkStart w:id="8612" w:name="_Toc348263401"/>
      <w:bookmarkStart w:id="8613" w:name="_Toc348336815"/>
      <w:bookmarkStart w:id="8614" w:name="_Toc348768128"/>
      <w:bookmarkStart w:id="8615" w:name="_Toc380435676"/>
      <w:bookmarkStart w:id="8616" w:name="_Ref358346721"/>
      <w:bookmarkStart w:id="8617" w:name="_Ref358346741"/>
      <w:bookmarkStart w:id="8618" w:name="_Toc359236179"/>
      <w:bookmarkStart w:id="8619" w:name="_Ref422201538"/>
      <w:bookmarkStart w:id="8620" w:name="_Ref422201615"/>
      <w:bookmarkStart w:id="8621" w:name="_Ref433589285"/>
      <w:bookmarkStart w:id="8622" w:name="_Ref433589319"/>
      <w:bookmarkStart w:id="8623" w:name="_Ref433589345"/>
      <w:bookmarkStart w:id="8624" w:name="_Ref433589428"/>
      <w:bookmarkStart w:id="8625" w:name="_Ref434054908"/>
      <w:bookmarkStart w:id="8626" w:name="_Ref434054918"/>
      <w:bookmarkStart w:id="8627" w:name="_Ref434055090"/>
      <w:bookmarkStart w:id="8628" w:name="_Ref434055126"/>
      <w:bookmarkStart w:id="8629" w:name="_Ref434107639"/>
      <w:bookmarkStart w:id="8630" w:name="_Ref434107681"/>
      <w:bookmarkStart w:id="8631" w:name="_Ref436465081"/>
      <w:bookmarkStart w:id="8632" w:name="_Toc1816295"/>
      <w:bookmarkStart w:id="8633" w:name="_Toc21372840"/>
      <w:bookmarkStart w:id="8634" w:name="_Toc175992325"/>
      <w:bookmarkStart w:id="8635" w:name="_Toc176236003"/>
      <w:bookmarkStart w:id="8636" w:name="_Toc27754880"/>
      <w:bookmarkStart w:id="8637" w:name="_Toc109892178"/>
      <w:bookmarkEnd w:id="8608"/>
      <w:bookmarkEnd w:id="8609"/>
      <w:r w:rsidRPr="00F21240">
        <w:rPr>
          <w:noProof/>
        </w:rPr>
        <w:t>Swapping a patient</w:t>
      </w:r>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r w:rsidRPr="00F21240">
        <w:rPr>
          <w:noProof/>
        </w:rPr>
        <w:fldChar w:fldCharType="begin"/>
      </w:r>
      <w:r w:rsidRPr="00F21240">
        <w:rPr>
          <w:noProof/>
        </w:rPr>
        <w:instrText>XE "Swapping a patient"</w:instrText>
      </w:r>
      <w:r w:rsidRPr="00F21240">
        <w:rPr>
          <w:noProof/>
        </w:rPr>
        <w:fldChar w:fldCharType="end"/>
      </w:r>
    </w:p>
    <w:p w14:paraId="549F446F" w14:textId="77777777" w:rsidR="00715956" w:rsidRPr="00F21240" w:rsidRDefault="00715956">
      <w:pPr>
        <w:pStyle w:val="NormalIndented"/>
        <w:rPr>
          <w:noProof/>
        </w:rPr>
      </w:pPr>
      <w:r w:rsidRPr="00F21240">
        <w:rPr>
          <w:noProof/>
        </w:rPr>
        <w:t>Some systems may handle this as a single function.  Others may require a multiple process in which:</w:t>
      </w:r>
    </w:p>
    <w:p w14:paraId="7D113EC5" w14:textId="77777777" w:rsidR="00715956" w:rsidRPr="00F21240" w:rsidRDefault="00715956">
      <w:pPr>
        <w:pStyle w:val="NormalListAlpha"/>
        <w:numPr>
          <w:ilvl w:val="0"/>
          <w:numId w:val="6"/>
        </w:numPr>
        <w:rPr>
          <w:noProof/>
        </w:rPr>
      </w:pPr>
      <w:r w:rsidRPr="00F21240">
        <w:rPr>
          <w:noProof/>
        </w:rPr>
        <w:t>patient A is assigned a temporary location</w:t>
      </w:r>
    </w:p>
    <w:p w14:paraId="19A213B7" w14:textId="77777777" w:rsidR="00715956" w:rsidRPr="00F21240" w:rsidRDefault="00715956">
      <w:pPr>
        <w:pStyle w:val="NormalListAlpha"/>
        <w:numPr>
          <w:ilvl w:val="0"/>
          <w:numId w:val="6"/>
        </w:numPr>
        <w:rPr>
          <w:noProof/>
        </w:rPr>
      </w:pPr>
      <w:r w:rsidRPr="00F21240">
        <w:rPr>
          <w:noProof/>
        </w:rPr>
        <w:t>patient B is assigned patient A's location</w:t>
      </w:r>
    </w:p>
    <w:p w14:paraId="79DB089A" w14:textId="77777777" w:rsidR="00715956" w:rsidRPr="00F21240" w:rsidRDefault="00715956">
      <w:pPr>
        <w:pStyle w:val="NormalListAlpha"/>
        <w:numPr>
          <w:ilvl w:val="0"/>
          <w:numId w:val="6"/>
        </w:numPr>
        <w:rPr>
          <w:noProof/>
        </w:rPr>
      </w:pPr>
      <w:r w:rsidRPr="00F21240">
        <w:rPr>
          <w:noProof/>
        </w:rPr>
        <w:t>patient A is assigned patient B's prior location</w:t>
      </w:r>
    </w:p>
    <w:p w14:paraId="62E5F3D4" w14:textId="77777777" w:rsidR="00715956" w:rsidRPr="00F21240" w:rsidRDefault="00715956">
      <w:pPr>
        <w:pStyle w:val="NormalIndented"/>
        <w:rPr>
          <w:noProof/>
        </w:rPr>
      </w:pPr>
      <w:r w:rsidRPr="00F21240">
        <w:rPr>
          <w:noProof/>
        </w:rPr>
        <w:t>This three</w:t>
      </w:r>
      <w:r w:rsidRPr="00F21240">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F21240" w:rsidRDefault="00715956">
      <w:pPr>
        <w:pStyle w:val="Heading3"/>
        <w:rPr>
          <w:noProof/>
        </w:rPr>
      </w:pPr>
      <w:bookmarkStart w:id="8638" w:name="_Hlt433529977"/>
      <w:bookmarkStart w:id="8639" w:name="_Merging_patient/person_information"/>
      <w:bookmarkStart w:id="8640" w:name="_Ref373657558"/>
      <w:bookmarkStart w:id="8641" w:name="_Toc1816296"/>
      <w:bookmarkStart w:id="8642" w:name="_Toc21372841"/>
      <w:bookmarkStart w:id="8643" w:name="_Ref45685777"/>
      <w:bookmarkStart w:id="8644" w:name="_Ref45685933"/>
      <w:bookmarkStart w:id="8645" w:name="_Ref45686566"/>
      <w:bookmarkStart w:id="8646" w:name="_Ref45686996"/>
      <w:bookmarkStart w:id="8647" w:name="_Ref45687180"/>
      <w:bookmarkStart w:id="8648" w:name="_Ref45687385"/>
      <w:bookmarkStart w:id="8649" w:name="_Ref45687516"/>
      <w:bookmarkStart w:id="8650" w:name="_Ref45687634"/>
      <w:bookmarkStart w:id="8651" w:name="_Ref45687876"/>
      <w:bookmarkStart w:id="8652" w:name="_Ref45688047"/>
      <w:bookmarkStart w:id="8653" w:name="_Ref45688168"/>
      <w:bookmarkStart w:id="8654" w:name="_Ref45688264"/>
      <w:bookmarkStart w:id="8655" w:name="_Ref45688371"/>
      <w:bookmarkStart w:id="8656" w:name="_Toc175992326"/>
      <w:bookmarkStart w:id="8657" w:name="_Toc176236004"/>
      <w:bookmarkStart w:id="8658" w:name="_Toc27754881"/>
      <w:bookmarkStart w:id="8659" w:name="_Toc109892179"/>
      <w:bookmarkStart w:id="8660" w:name="_Toc348245031"/>
      <w:bookmarkStart w:id="8661" w:name="_Toc348258219"/>
      <w:bookmarkStart w:id="8662" w:name="_Toc348263402"/>
      <w:bookmarkStart w:id="8663" w:name="_Toc348336816"/>
      <w:bookmarkStart w:id="8664" w:name="_Toc348768129"/>
      <w:bookmarkStart w:id="8665" w:name="_Toc380435677"/>
      <w:bookmarkStart w:id="8666" w:name="_Ref358346809"/>
      <w:bookmarkStart w:id="8667" w:name="_Ref358346839"/>
      <w:bookmarkStart w:id="8668" w:name="_Ref358347010"/>
      <w:bookmarkStart w:id="8669" w:name="_Ref358347034"/>
      <w:bookmarkStart w:id="8670" w:name="_Toc359236180"/>
      <w:bookmarkEnd w:id="8638"/>
      <w:bookmarkEnd w:id="8639"/>
      <w:r w:rsidRPr="00F21240">
        <w:rPr>
          <w:noProof/>
        </w:rPr>
        <w:t>Merging patient/person information</w:t>
      </w:r>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r w:rsidRPr="00F21240">
        <w:rPr>
          <w:noProof/>
        </w:rPr>
        <w:fldChar w:fldCharType="begin"/>
      </w:r>
      <w:r w:rsidRPr="00F21240">
        <w:rPr>
          <w:noProof/>
        </w:rPr>
        <w:instrText>XE "Merging patient/person information"</w:instrText>
      </w:r>
      <w:r w:rsidRPr="00F21240">
        <w:rPr>
          <w:noProof/>
        </w:rPr>
        <w:fldChar w:fldCharType="end"/>
      </w:r>
    </w:p>
    <w:p w14:paraId="5561AAD8" w14:textId="77777777" w:rsidR="00715956" w:rsidRPr="00F21240" w:rsidRDefault="00715956">
      <w:pPr>
        <w:pStyle w:val="Heading4"/>
        <w:rPr>
          <w:noProof/>
          <w:vanish/>
        </w:rPr>
      </w:pPr>
      <w:bookmarkStart w:id="8671" w:name="_Toc1816297"/>
      <w:bookmarkStart w:id="8672" w:name="_Toc89852355"/>
      <w:bookmarkStart w:id="8673" w:name="_Toc174439314"/>
      <w:bookmarkStart w:id="8674" w:name="_Toc174953856"/>
      <w:bookmarkStart w:id="8675" w:name="_Toc174954443"/>
      <w:bookmarkStart w:id="8676" w:name="_Toc175992327"/>
      <w:bookmarkStart w:id="8677" w:name="_Ref45688353"/>
      <w:bookmarkEnd w:id="8671"/>
      <w:bookmarkEnd w:id="8672"/>
      <w:bookmarkEnd w:id="8673"/>
      <w:bookmarkEnd w:id="8674"/>
      <w:bookmarkEnd w:id="8675"/>
      <w:bookmarkEnd w:id="8676"/>
    </w:p>
    <w:p w14:paraId="1EE411D6" w14:textId="77777777" w:rsidR="00715956" w:rsidRPr="00F21240" w:rsidRDefault="00715956">
      <w:pPr>
        <w:pStyle w:val="Heading4"/>
        <w:rPr>
          <w:noProof/>
        </w:rPr>
      </w:pPr>
      <w:bookmarkStart w:id="8678" w:name="_Toc1816298"/>
      <w:bookmarkStart w:id="8679" w:name="_Toc21372842"/>
      <w:bookmarkStart w:id="8680" w:name="_Toc175992328"/>
      <w:bookmarkEnd w:id="8677"/>
      <w:r w:rsidRPr="00F21240">
        <w:rPr>
          <w:noProof/>
        </w:rPr>
        <w:t>Definitions:  Merge, move, and change identifier events</w:t>
      </w:r>
      <w:bookmarkEnd w:id="8678"/>
      <w:bookmarkEnd w:id="8679"/>
      <w:bookmarkEnd w:id="8680"/>
    </w:p>
    <w:p w14:paraId="2E8D11C4" w14:textId="77777777" w:rsidR="00715956" w:rsidRPr="00F21240" w:rsidRDefault="00715956">
      <w:pPr>
        <w:pStyle w:val="NormalIndented"/>
        <w:rPr>
          <w:noProof/>
        </w:rPr>
      </w:pPr>
      <w:r w:rsidRPr="00F21240">
        <w:rPr>
          <w:noProof/>
        </w:rPr>
        <w:t>The term "identifier" is used throughout this section.  An identifier is associated with a set (or sets) of data.  For example, an identifier (</w:t>
      </w:r>
      <w:r w:rsidRPr="00F21240">
        <w:rPr>
          <w:rStyle w:val="ReferenceAttribute"/>
          <w:noProof/>
        </w:rPr>
        <w:t>PID-3 - Patient Identifier List</w:t>
      </w:r>
      <w:r w:rsidRPr="00F21240">
        <w:rPr>
          <w:noProof/>
        </w:rPr>
        <w:t>) may be a medical record number which has associated with it account numbers (</w:t>
      </w:r>
      <w:r w:rsidRPr="00F21240">
        <w:rPr>
          <w:rStyle w:val="ReferenceAttribute"/>
          <w:noProof/>
        </w:rPr>
        <w:t>PID-18 - Patient Account Number</w:t>
      </w:r>
      <w:r w:rsidRPr="00F21240">
        <w:rPr>
          <w:noProof/>
        </w:rPr>
        <w:t>).  Account number (</w:t>
      </w:r>
      <w:r w:rsidRPr="00F21240">
        <w:rPr>
          <w:rStyle w:val="ReferenceAttribute"/>
          <w:noProof/>
        </w:rPr>
        <w:t>PID-18 - Patient Account Number</w:t>
      </w:r>
      <w:r w:rsidRPr="00F21240">
        <w:rPr>
          <w:noProof/>
        </w:rPr>
        <w:t>) is a type of identifier which may have associated with it visit numbers (</w:t>
      </w:r>
      <w:r w:rsidRPr="00F21240">
        <w:rPr>
          <w:rStyle w:val="ReferenceAttribute"/>
          <w:noProof/>
        </w:rPr>
        <w:t>PV1-19 - Visit Number</w:t>
      </w:r>
      <w:r w:rsidRPr="00F21240">
        <w:rPr>
          <w:noProof/>
        </w:rPr>
        <w:t>).</w:t>
      </w:r>
    </w:p>
    <w:p w14:paraId="74EF4991" w14:textId="77777777" w:rsidR="00715956" w:rsidRPr="00F21240" w:rsidRDefault="00715956">
      <w:pPr>
        <w:pStyle w:val="NormalIndented"/>
        <w:rPr>
          <w:noProof/>
        </w:rPr>
      </w:pPr>
      <w:r w:rsidRPr="00F21240">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F21240" w:rsidRDefault="00715956">
      <w:pPr>
        <w:pStyle w:val="NormalListNumbered"/>
        <w:rPr>
          <w:noProof/>
        </w:rPr>
      </w:pPr>
      <w:r w:rsidRPr="00F21240">
        <w:rPr>
          <w:b/>
          <w:bCs/>
          <w:noProof/>
        </w:rPr>
        <w:t>Duplicate identifier created</w:t>
      </w:r>
      <w:r w:rsidRPr="00F21240">
        <w:rPr>
          <w:noProof/>
        </w:rPr>
        <w:br/>
        <w:t>The registrar fails to identify an existing person, patient, account, or visit and creates a new, "duplicate" record instead of using the existing record.  A "merge" operation is used to fix this type of error.</w:t>
      </w:r>
    </w:p>
    <w:p w14:paraId="0CD19C36" w14:textId="77777777" w:rsidR="00715956" w:rsidRPr="00F21240" w:rsidRDefault="00715956">
      <w:pPr>
        <w:pStyle w:val="NormalListNumbered"/>
        <w:rPr>
          <w:noProof/>
        </w:rPr>
      </w:pPr>
      <w:r w:rsidRPr="00F21240">
        <w:rPr>
          <w:b/>
          <w:bCs/>
          <w:noProof/>
        </w:rPr>
        <w:t>Incorrect identifier selected</w:t>
      </w:r>
      <w:r w:rsidRPr="00F21240">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F21240" w:rsidRDefault="00715956">
      <w:pPr>
        <w:pStyle w:val="NormalListNumbered"/>
        <w:rPr>
          <w:noProof/>
        </w:rPr>
      </w:pPr>
      <w:r w:rsidRPr="00F21240">
        <w:rPr>
          <w:b/>
          <w:bCs/>
          <w:noProof/>
        </w:rPr>
        <w:t>Incorrect identifier assigned</w:t>
      </w:r>
      <w:r w:rsidRPr="00F21240">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F21240" w:rsidRDefault="00715956">
      <w:pPr>
        <w:pStyle w:val="Heading5"/>
        <w:rPr>
          <w:noProof/>
        </w:rPr>
      </w:pPr>
      <w:r w:rsidRPr="00F21240">
        <w:rPr>
          <w:noProof/>
        </w:rPr>
        <w:t>Hierarchy of Identifiers</w:t>
      </w:r>
    </w:p>
    <w:p w14:paraId="2334D126" w14:textId="77777777" w:rsidR="00715956" w:rsidRPr="00F21240" w:rsidRDefault="00715956">
      <w:pPr>
        <w:pStyle w:val="NormalIndented"/>
        <w:rPr>
          <w:noProof/>
        </w:rPr>
      </w:pPr>
      <w:r w:rsidRPr="00F21240">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F21240" w:rsidRDefault="00715956">
      <w:pPr>
        <w:pStyle w:val="NormalIndented"/>
        <w:rPr>
          <w:noProof/>
        </w:rPr>
      </w:pPr>
      <w:r w:rsidRPr="00F21240">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F21240" w:rsidRDefault="00715956">
      <w:pPr>
        <w:pStyle w:val="NormalIndented"/>
        <w:rPr>
          <w:noProof/>
        </w:rPr>
      </w:pPr>
      <w:r w:rsidRPr="00F21240">
        <w:rPr>
          <w:noProof/>
        </w:rPr>
        <w:t>These events assume a hierarchy of identifiers exists between person, patient, account, and visit.  The hierarchy is as follows:</w:t>
      </w:r>
    </w:p>
    <w:p w14:paraId="11CA9E7B" w14:textId="77777777" w:rsidR="00715956" w:rsidRPr="00F21240" w:rsidRDefault="00715956">
      <w:pPr>
        <w:pStyle w:val="NormalIndented"/>
        <w:rPr>
          <w:noProof/>
        </w:rPr>
      </w:pPr>
      <w:r w:rsidRPr="00F21240">
        <w:rPr>
          <w:noProof/>
        </w:rPr>
        <w:t xml:space="preserve">Level 3 - Patient (identified by </w:t>
      </w:r>
      <w:r w:rsidRPr="00F21240">
        <w:rPr>
          <w:rStyle w:val="ReferenceAttribute"/>
          <w:noProof/>
        </w:rPr>
        <w:t>PID-3 - Patient Identifier List</w:t>
      </w:r>
      <w:r w:rsidRPr="00F21240">
        <w:rPr>
          <w:noProof/>
        </w:rPr>
        <w:t>)</w:t>
      </w:r>
    </w:p>
    <w:p w14:paraId="252E853D" w14:textId="77777777" w:rsidR="00715956" w:rsidRPr="00F21240" w:rsidRDefault="00715956">
      <w:pPr>
        <w:pStyle w:val="NormalIndented"/>
        <w:rPr>
          <w:noProof/>
        </w:rPr>
      </w:pPr>
      <w:r w:rsidRPr="00F21240">
        <w:rPr>
          <w:noProof/>
        </w:rPr>
        <w:t xml:space="preserve">Level 2 - Account (identified by </w:t>
      </w:r>
      <w:r w:rsidRPr="00F21240">
        <w:rPr>
          <w:rStyle w:val="ReferenceAttribute"/>
          <w:noProof/>
        </w:rPr>
        <w:t>PID-18 - Patient Account Number</w:t>
      </w:r>
      <w:r w:rsidRPr="00F21240">
        <w:rPr>
          <w:noProof/>
        </w:rPr>
        <w:t>)</w:t>
      </w:r>
    </w:p>
    <w:p w14:paraId="04BA439D" w14:textId="77777777" w:rsidR="00715956" w:rsidRPr="00F21240" w:rsidRDefault="00715956">
      <w:pPr>
        <w:pStyle w:val="NormalIndented"/>
        <w:rPr>
          <w:noProof/>
        </w:rPr>
      </w:pPr>
      <w:r w:rsidRPr="00F21240">
        <w:rPr>
          <w:noProof/>
        </w:rPr>
        <w:t xml:space="preserve">Level 1 - Visit (identified by </w:t>
      </w:r>
      <w:r w:rsidRPr="00F21240">
        <w:rPr>
          <w:rStyle w:val="ReferenceAttribute"/>
          <w:noProof/>
        </w:rPr>
        <w:t>PV1-19 - Visit Number</w:t>
      </w:r>
      <w:r w:rsidRPr="00F21240">
        <w:rPr>
          <w:noProof/>
        </w:rPr>
        <w:t>)</w:t>
      </w:r>
    </w:p>
    <w:p w14:paraId="78C09854" w14:textId="77777777" w:rsidR="00715956" w:rsidRPr="00F21240" w:rsidRDefault="00715956">
      <w:pPr>
        <w:pStyle w:val="NormalIndented"/>
        <w:rPr>
          <w:noProof/>
        </w:rPr>
      </w:pPr>
      <w:r w:rsidRPr="00F21240">
        <w:rPr>
          <w:noProof/>
        </w:rPr>
        <w:t xml:space="preserve">The visit-level identifier </w:t>
      </w:r>
      <w:r w:rsidRPr="00F21240">
        <w:rPr>
          <w:rStyle w:val="ReferenceAttribute"/>
          <w:noProof/>
        </w:rPr>
        <w:t>PV1-19 - Visit Number</w:t>
      </w:r>
      <w:r w:rsidRPr="00F21240">
        <w:rPr>
          <w:noProof/>
        </w:rPr>
        <w:t xml:space="preserve"> is the lowest level identifier and is considered subordinate to the account-level identifier </w:t>
      </w:r>
      <w:r w:rsidRPr="00F21240">
        <w:rPr>
          <w:rStyle w:val="ReferenceAttribute"/>
          <w:noProof/>
        </w:rPr>
        <w:t>PID-18 - Patient Account Number</w:t>
      </w:r>
      <w:r w:rsidRPr="00F21240">
        <w:rPr>
          <w:noProof/>
        </w:rPr>
        <w:t>.</w:t>
      </w:r>
    </w:p>
    <w:p w14:paraId="0FA0B47F" w14:textId="77777777" w:rsidR="00715956" w:rsidRPr="00F21240" w:rsidRDefault="00715956">
      <w:pPr>
        <w:pStyle w:val="NormalIndented"/>
        <w:rPr>
          <w:noProof/>
        </w:rPr>
      </w:pPr>
      <w:r w:rsidRPr="00F21240">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F21240" w:rsidRDefault="00715956">
      <w:pPr>
        <w:pStyle w:val="NormalIndented"/>
        <w:rPr>
          <w:noProof/>
        </w:rPr>
      </w:pPr>
      <w:r w:rsidRPr="00F21240">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F21240" w:rsidRDefault="00715956">
      <w:pPr>
        <w:pStyle w:val="NormalIndented"/>
        <w:rPr>
          <w:noProof/>
        </w:rPr>
      </w:pPr>
      <w:r w:rsidRPr="00F21240">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F21240" w:rsidRDefault="008016F9">
      <w:pPr>
        <w:ind w:left="720"/>
        <w:rPr>
          <w:noProof/>
        </w:rPr>
      </w:pPr>
      <w:r>
        <w:rPr>
          <w:noProof/>
          <w:lang w:val="nl-NL" w:eastAsia="nl-NL"/>
        </w:rPr>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5"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F21240" w:rsidRDefault="00715956">
      <w:pPr>
        <w:rPr>
          <w:noProof/>
        </w:rPr>
      </w:pPr>
    </w:p>
    <w:p w14:paraId="30EBD377" w14:textId="77777777" w:rsidR="00715956" w:rsidRPr="00F21240" w:rsidRDefault="00715956">
      <w:pPr>
        <w:pStyle w:val="Heading5"/>
        <w:rPr>
          <w:noProof/>
        </w:rPr>
      </w:pPr>
      <w:bookmarkStart w:id="8681" w:name="_Hlt433530175"/>
      <w:bookmarkStart w:id="8682" w:name="_Merge"/>
      <w:bookmarkStart w:id="8683" w:name="_Ref431555949"/>
      <w:bookmarkEnd w:id="8681"/>
      <w:bookmarkEnd w:id="8682"/>
      <w:r w:rsidRPr="00F21240">
        <w:rPr>
          <w:noProof/>
        </w:rPr>
        <w:t>Merge</w:t>
      </w:r>
      <w:bookmarkEnd w:id="8683"/>
    </w:p>
    <w:p w14:paraId="621C4522" w14:textId="77777777" w:rsidR="00715956" w:rsidRPr="00F21240" w:rsidRDefault="00715956">
      <w:pPr>
        <w:pStyle w:val="NormalIndented"/>
        <w:rPr>
          <w:noProof/>
        </w:rPr>
      </w:pPr>
      <w:r w:rsidRPr="00F21240">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F21240">
        <w:rPr>
          <w:rStyle w:val="ReferenceAttribute"/>
          <w:noProof/>
        </w:rPr>
        <w:t>MRG-1 - Prior Patient ID</w:t>
      </w:r>
      <w:r w:rsidRPr="00F21240">
        <w:rPr>
          <w:noProof/>
        </w:rPr>
        <w:t xml:space="preserve"> and by </w:t>
      </w:r>
      <w:r w:rsidRPr="00F21240">
        <w:rPr>
          <w:rStyle w:val="ReferenceAttribute"/>
          <w:noProof/>
        </w:rPr>
        <w:t>PID-3 - Patient ID</w:t>
      </w:r>
      <w:r w:rsidRPr="00F21240">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8684" w:name="_MON_1251463074"/>
    <w:bookmarkStart w:id="8685" w:name="_MON_1251463104"/>
    <w:bookmarkEnd w:id="8684"/>
    <w:bookmarkEnd w:id="8685"/>
    <w:bookmarkStart w:id="8686" w:name="_MON_1251463307"/>
    <w:bookmarkEnd w:id="8686"/>
    <w:p w14:paraId="71951F70" w14:textId="77777777" w:rsidR="00715956" w:rsidRPr="00F21240" w:rsidRDefault="00715956">
      <w:pPr>
        <w:ind w:left="720"/>
        <w:rPr>
          <w:noProof/>
        </w:rPr>
      </w:pPr>
      <w:r w:rsidRPr="00F21240">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35pt" o:ole="" fillcolor="window">
            <v:imagedata r:id="rId416" o:title=""/>
          </v:shape>
          <o:OLEObject Type="Embed" ProgID="Word.Picture.8" ShapeID="_x0000_i1025" DrawAspect="Content" ObjectID="_1723296494" r:id="rId417"/>
        </w:object>
      </w:r>
    </w:p>
    <w:p w14:paraId="00E3EFB9" w14:textId="77777777" w:rsidR="00715956" w:rsidRPr="00F21240" w:rsidRDefault="00715956">
      <w:pPr>
        <w:pStyle w:val="Note"/>
        <w:rPr>
          <w:noProof/>
        </w:rPr>
      </w:pPr>
      <w:r w:rsidRPr="00F21240">
        <w:rPr>
          <w:b/>
          <w:noProof/>
        </w:rPr>
        <w:t>Note:</w:t>
      </w:r>
      <w:r w:rsidRPr="00F21240">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F21240" w:rsidRDefault="00715956">
      <w:pPr>
        <w:pStyle w:val="Heading5"/>
        <w:rPr>
          <w:noProof/>
        </w:rPr>
      </w:pPr>
      <w:bookmarkStart w:id="8687" w:name="_Hlt1841336"/>
      <w:bookmarkStart w:id="8688" w:name="_Move"/>
      <w:bookmarkStart w:id="8689" w:name="_Ref431557188"/>
      <w:bookmarkEnd w:id="8687"/>
      <w:bookmarkEnd w:id="8688"/>
      <w:r w:rsidRPr="00F21240">
        <w:rPr>
          <w:noProof/>
        </w:rPr>
        <w:t>Move</w:t>
      </w:r>
      <w:bookmarkEnd w:id="8689"/>
    </w:p>
    <w:p w14:paraId="415C8FDF" w14:textId="77777777" w:rsidR="00715956" w:rsidRPr="00F21240" w:rsidRDefault="00715956">
      <w:pPr>
        <w:pStyle w:val="NormalIndented"/>
        <w:rPr>
          <w:noProof/>
        </w:rPr>
      </w:pPr>
      <w:r w:rsidRPr="00F21240">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F21240">
        <w:rPr>
          <w:rStyle w:val="HyperlinkText"/>
          <w:noProof/>
        </w:rPr>
        <w:fldChar w:fldCharType="begin"/>
      </w:r>
      <w:r w:rsidRPr="00F21240">
        <w:rPr>
          <w:rStyle w:val="HyperlinkText"/>
          <w:noProof/>
        </w:rPr>
        <w:instrText xml:space="preserve"> REF _Ref373722143 \r \h  \* MERGEFORMAT </w:instrText>
      </w:r>
      <w:r w:rsidRPr="00F21240">
        <w:rPr>
          <w:rStyle w:val="HyperlinkText"/>
          <w:noProof/>
        </w:rPr>
      </w:r>
      <w:r w:rsidRPr="00F21240">
        <w:rPr>
          <w:rStyle w:val="HyperlinkText"/>
          <w:noProof/>
        </w:rPr>
        <w:fldChar w:fldCharType="separate"/>
      </w:r>
      <w:r w:rsidR="00FD1E54">
        <w:rPr>
          <w:rStyle w:val="HyperlinkText"/>
        </w:rPr>
        <w:t>3.5.2.2.8</w:t>
      </w:r>
      <w:r w:rsidRPr="00F21240">
        <w:rPr>
          <w:rStyle w:val="HyperlinkText"/>
          <w:noProof/>
        </w:rPr>
        <w:fldChar w:fldCharType="end"/>
      </w:r>
      <w:r w:rsidRPr="00F21240">
        <w:rPr>
          <w:noProof/>
        </w:rPr>
        <w:t>, "</w:t>
      </w:r>
      <w:hyperlink w:anchor="_A45_-_move_visit information - visi" w:history="1">
        <w:r w:rsidRPr="00F21240">
          <w:rPr>
            <w:rStyle w:val="HyperlinkText"/>
            <w:noProof/>
          </w:rPr>
          <w:t>A45 - Move visit information</w:t>
        </w:r>
      </w:hyperlink>
      <w:r w:rsidRPr="00F21240">
        <w:rPr>
          <w:noProof/>
        </w:rPr>
        <w:t>" for an illustration of this.)</w:t>
      </w:r>
    </w:p>
    <w:p w14:paraId="1708402C" w14:textId="77777777" w:rsidR="00715956" w:rsidRPr="00F21240" w:rsidRDefault="00715956">
      <w:pPr>
        <w:pStyle w:val="NormalIndented"/>
        <w:rPr>
          <w:noProof/>
        </w:rPr>
      </w:pPr>
      <w:r w:rsidRPr="00F21240">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F21240" w:rsidRDefault="008016F9">
      <w:pPr>
        <w:ind w:left="720"/>
        <w:rPr>
          <w:noProof/>
        </w:rPr>
      </w:pPr>
      <w:r>
        <w:rPr>
          <w:noProof/>
          <w:lang w:val="nl-NL" w:eastAsia="nl-NL"/>
        </w:rPr>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8"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F21240" w:rsidRDefault="00715956">
      <w:pPr>
        <w:rPr>
          <w:noProof/>
        </w:rPr>
      </w:pPr>
    </w:p>
    <w:p w14:paraId="63BD695D" w14:textId="77777777" w:rsidR="00715956" w:rsidRPr="00F21240" w:rsidRDefault="00715956">
      <w:pPr>
        <w:pStyle w:val="Note"/>
        <w:rPr>
          <w:noProof/>
        </w:rPr>
      </w:pPr>
      <w:r w:rsidRPr="00F21240">
        <w:rPr>
          <w:b/>
          <w:noProof/>
        </w:rPr>
        <w:t>Note</w:t>
      </w:r>
      <w:r w:rsidRPr="00F21240">
        <w:rPr>
          <w:noProof/>
        </w:rPr>
        <w:t>:</w:t>
      </w:r>
      <w:r w:rsidRPr="00F21240">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F21240" w:rsidRDefault="00715956">
      <w:pPr>
        <w:pStyle w:val="Heading5"/>
        <w:rPr>
          <w:noProof/>
        </w:rPr>
      </w:pPr>
      <w:bookmarkStart w:id="8690" w:name="_Hlt433530704"/>
      <w:bookmarkStart w:id="8691" w:name="_Change_identifier"/>
      <w:bookmarkStart w:id="8692" w:name="_Ref45687752"/>
      <w:bookmarkEnd w:id="8690"/>
      <w:bookmarkEnd w:id="8691"/>
      <w:r w:rsidRPr="00F21240">
        <w:rPr>
          <w:noProof/>
        </w:rPr>
        <w:t>Change identifier</w:t>
      </w:r>
      <w:bookmarkEnd w:id="8692"/>
    </w:p>
    <w:p w14:paraId="6D7EC470" w14:textId="77777777" w:rsidR="00715956" w:rsidRPr="00F21240" w:rsidRDefault="00715956">
      <w:pPr>
        <w:pStyle w:val="NormalIndented"/>
        <w:rPr>
          <w:b/>
          <w:noProof/>
        </w:rPr>
      </w:pPr>
      <w:r w:rsidRPr="00F21240">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8693" w:name="_MON_1251463198"/>
    <w:bookmarkEnd w:id="8693"/>
    <w:bookmarkStart w:id="8694" w:name="_MON_1251463273"/>
    <w:bookmarkEnd w:id="8694"/>
    <w:p w14:paraId="3342EDC1" w14:textId="77777777" w:rsidR="00715956" w:rsidRPr="00F21240" w:rsidRDefault="00715956">
      <w:pPr>
        <w:ind w:left="720"/>
        <w:rPr>
          <w:noProof/>
        </w:rPr>
      </w:pPr>
      <w:r w:rsidRPr="00F21240">
        <w:rPr>
          <w:noProof/>
        </w:rPr>
        <w:object w:dxaOrig="6840" w:dyaOrig="2340" w14:anchorId="221CE08B">
          <v:shape id="_x0000_i1026" type="#_x0000_t75" style="width:345.75pt;height:115.5pt" o:ole="" fillcolor="window">
            <v:imagedata r:id="rId419" o:title=""/>
          </v:shape>
          <o:OLEObject Type="Embed" ProgID="Word.Picture.8" ShapeID="_x0000_i1026" DrawAspect="Content" ObjectID="_1723296495" r:id="rId420"/>
        </w:object>
      </w:r>
    </w:p>
    <w:p w14:paraId="29A7E2B3" w14:textId="77777777" w:rsidR="00715956" w:rsidRPr="00F21240" w:rsidRDefault="00715956">
      <w:pPr>
        <w:pStyle w:val="Heading5"/>
        <w:rPr>
          <w:noProof/>
        </w:rPr>
      </w:pPr>
      <w:r w:rsidRPr="00F21240">
        <w:rPr>
          <w:noProof/>
        </w:rPr>
        <w:t>Source and target identifiers</w:t>
      </w:r>
    </w:p>
    <w:p w14:paraId="28B0C1D9" w14:textId="77777777" w:rsidR="00715956" w:rsidRPr="00F21240" w:rsidRDefault="00715956">
      <w:pPr>
        <w:pStyle w:val="NormalIndented"/>
        <w:rPr>
          <w:noProof/>
        </w:rPr>
      </w:pPr>
      <w:r w:rsidRPr="00F21240">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F21240">
        <w:rPr>
          <w:rStyle w:val="ReferenceAttribute"/>
          <w:noProof/>
        </w:rPr>
        <w:t>MRG-3 - Prior Patient Account Number</w:t>
      </w:r>
      <w:r w:rsidRPr="00F21240">
        <w:rPr>
          <w:noProof/>
        </w:rPr>
        <w:t xml:space="preserve">.  The target is </w:t>
      </w:r>
      <w:r w:rsidRPr="00F21240">
        <w:rPr>
          <w:rStyle w:val="ReferenceAttribute"/>
          <w:noProof/>
        </w:rPr>
        <w:t>PID-18 - Patient Account Number</w:t>
      </w:r>
      <w:r w:rsidRPr="00F21240">
        <w:rPr>
          <w:noProof/>
        </w:rPr>
        <w:t>.</w:t>
      </w:r>
    </w:p>
    <w:p w14:paraId="20096CFD" w14:textId="77777777" w:rsidR="00715956" w:rsidRPr="00F21240" w:rsidRDefault="00715956">
      <w:pPr>
        <w:pStyle w:val="Heading5"/>
        <w:rPr>
          <w:noProof/>
        </w:rPr>
      </w:pPr>
      <w:bookmarkStart w:id="8695" w:name="_Ref424100091"/>
      <w:r w:rsidRPr="00F21240">
        <w:rPr>
          <w:noProof/>
        </w:rPr>
        <w:t>Tightly coupled relationship</w:t>
      </w:r>
      <w:bookmarkEnd w:id="8695"/>
    </w:p>
    <w:p w14:paraId="24A6E082" w14:textId="77777777" w:rsidR="00715956" w:rsidRPr="00F21240" w:rsidRDefault="00715956">
      <w:pPr>
        <w:pStyle w:val="NormalIndented"/>
        <w:rPr>
          <w:noProof/>
        </w:rPr>
      </w:pPr>
      <w:r w:rsidRPr="00F21240">
        <w:rPr>
          <w:noProof/>
        </w:rPr>
        <w:t xml:space="preserve">When patient/person identifiers are the target in merge, move, or change events, as specified in the </w:t>
      </w:r>
      <w:r w:rsidRPr="00F21240">
        <w:rPr>
          <w:rStyle w:val="ReferenceAttribute"/>
          <w:noProof/>
        </w:rPr>
        <w:t>PID-2 - Patient ID</w:t>
      </w:r>
      <w:r w:rsidRPr="00F21240">
        <w:rPr>
          <w:noProof/>
        </w:rPr>
        <w:t xml:space="preserve">, </w:t>
      </w:r>
      <w:r w:rsidRPr="00F21240">
        <w:rPr>
          <w:rStyle w:val="ReferenceAttribute"/>
          <w:noProof/>
        </w:rPr>
        <w:t>PID-3 - Patient Identifier List</w:t>
      </w:r>
      <w:r w:rsidRPr="00F21240">
        <w:rPr>
          <w:noProof/>
        </w:rPr>
        <w:t xml:space="preserve"> and </w:t>
      </w:r>
      <w:r w:rsidRPr="00F21240">
        <w:rPr>
          <w:rStyle w:val="ReferenceAttribute"/>
          <w:noProof/>
        </w:rPr>
        <w:t>PID-4 - Alternate Patient ID-PID</w:t>
      </w:r>
      <w:r w:rsidRPr="00F21240">
        <w:rPr>
          <w:noProof/>
        </w:rPr>
        <w:t xml:space="preserve">, the associated source identifiers in the </w:t>
      </w:r>
      <w:r w:rsidRPr="00F21240">
        <w:rPr>
          <w:rStyle w:val="ReferenceAttribute"/>
          <w:noProof/>
        </w:rPr>
        <w:t>MRG-4 - Prior Patient ID</w:t>
      </w:r>
      <w:r w:rsidRPr="00F21240">
        <w:rPr>
          <w:noProof/>
        </w:rPr>
        <w:t xml:space="preserve">, </w:t>
      </w:r>
      <w:r w:rsidRPr="00F21240">
        <w:rPr>
          <w:rStyle w:val="ReferenceAttribute"/>
          <w:noProof/>
        </w:rPr>
        <w:t>MRG-1 - Prior Patient Identifier List</w:t>
      </w:r>
      <w:r w:rsidRPr="00F21240">
        <w:rPr>
          <w:noProof/>
        </w:rPr>
        <w:t xml:space="preserve">, and </w:t>
      </w:r>
      <w:r w:rsidRPr="00F21240">
        <w:rPr>
          <w:rStyle w:val="ReferenceAttribute"/>
          <w:noProof/>
        </w:rPr>
        <w:t>MRG-2 - Prior Alternate Patient ID</w:t>
      </w:r>
      <w:r w:rsidRPr="00F21240">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F21240" w:rsidRDefault="00715956">
      <w:pPr>
        <w:pStyle w:val="NormalIndented"/>
        <w:rPr>
          <w:noProof/>
        </w:rPr>
      </w:pPr>
      <w:r w:rsidRPr="00F21240">
        <w:rPr>
          <w:noProof/>
        </w:rPr>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F21240">
        <w:rPr>
          <w:rStyle w:val="HyperlinkText"/>
          <w:noProof/>
        </w:rPr>
        <w:fldChar w:fldCharType="begin"/>
      </w:r>
      <w:r w:rsidRPr="00F21240">
        <w:rPr>
          <w:rStyle w:val="HyperlinkText"/>
          <w:noProof/>
        </w:rPr>
        <w:instrText xml:space="preserve"> REF _Ref174525596 \r \h  \* MERGEFORMAT </w:instrText>
      </w:r>
      <w:r w:rsidRPr="00F21240">
        <w:rPr>
          <w:rStyle w:val="HyperlinkText"/>
          <w:noProof/>
        </w:rPr>
      </w:r>
      <w:r w:rsidRPr="00F21240">
        <w:rPr>
          <w:rStyle w:val="HyperlinkText"/>
          <w:noProof/>
        </w:rPr>
        <w:fldChar w:fldCharType="separate"/>
      </w:r>
      <w:r w:rsidR="00FD1E54">
        <w:rPr>
          <w:rStyle w:val="HyperlinkText"/>
        </w:rPr>
        <w:t>3.5.2.1.7</w:t>
      </w:r>
      <w:r w:rsidRPr="00F21240">
        <w:rPr>
          <w:rStyle w:val="HyperlinkText"/>
          <w:noProof/>
        </w:rPr>
        <w:fldChar w:fldCharType="end"/>
      </w:r>
      <w:r w:rsidRPr="00F21240">
        <w:rPr>
          <w:noProof/>
        </w:rPr>
        <w:t>, "</w:t>
      </w:r>
      <w:hyperlink w:anchor="_Ordered_pairwise_relationship" w:history="1">
        <w:r w:rsidRPr="00F21240">
          <w:rPr>
            <w:rStyle w:val="HyperlinkText"/>
            <w:noProof/>
          </w:rPr>
          <w:t>Ordered pairwise relationship</w:t>
        </w:r>
      </w:hyperlink>
      <w:r w:rsidRPr="00F21240">
        <w:rPr>
          <w:noProof/>
        </w:rPr>
        <w:t>".</w:t>
      </w:r>
    </w:p>
    <w:p w14:paraId="57519E37" w14:textId="77777777" w:rsidR="00715956" w:rsidRPr="00F21240" w:rsidRDefault="00715956">
      <w:pPr>
        <w:pStyle w:val="NormalIndented"/>
        <w:rPr>
          <w:noProof/>
        </w:rPr>
      </w:pPr>
      <w:r w:rsidRPr="00F21240">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F21240">
        <w:rPr>
          <w:rStyle w:val="HyperlinkText"/>
          <w:noProof/>
        </w:rPr>
        <w:fldChar w:fldCharType="begin"/>
      </w:r>
      <w:r w:rsidRPr="00F21240">
        <w:rPr>
          <w:rStyle w:val="HyperlinkText"/>
          <w:noProof/>
        </w:rPr>
        <w:instrText xml:space="preserve"> REF _Ref174525736 \r \h  \* MERGEFORMAT </w:instrText>
      </w:r>
      <w:r w:rsidRPr="00F21240">
        <w:rPr>
          <w:rStyle w:val="HyperlinkText"/>
          <w:noProof/>
        </w:rPr>
      </w:r>
      <w:r w:rsidRPr="00F21240">
        <w:rPr>
          <w:rStyle w:val="HyperlinkText"/>
          <w:noProof/>
        </w:rPr>
        <w:fldChar w:fldCharType="separate"/>
      </w:r>
      <w:r w:rsidR="00FD1E54">
        <w:rPr>
          <w:rStyle w:val="HyperlinkText"/>
        </w:rPr>
        <w:t>3.5.2.1.8</w:t>
      </w:r>
      <w:r w:rsidRPr="00F21240">
        <w:rPr>
          <w:rStyle w:val="HyperlinkText"/>
          <w:noProof/>
        </w:rPr>
        <w:fldChar w:fldCharType="end"/>
      </w:r>
      <w:r w:rsidRPr="00F21240">
        <w:rPr>
          <w:noProof/>
        </w:rPr>
        <w:t>, "</w:t>
      </w:r>
      <w:hyperlink w:anchor="_Identifier_type_/_assigning authori" w:history="1">
        <w:r w:rsidRPr="00F21240">
          <w:rPr>
            <w:rStyle w:val="HyperlinkText"/>
            <w:noProof/>
          </w:rPr>
          <w:t>Identifier type/assigning authority relationship</w:t>
        </w:r>
      </w:hyperlink>
      <w:r w:rsidRPr="00F21240">
        <w:rPr>
          <w:noProof/>
        </w:rPr>
        <w:t>".</w:t>
      </w:r>
    </w:p>
    <w:p w14:paraId="712F95CB" w14:textId="77777777" w:rsidR="00715956" w:rsidRPr="00F21240" w:rsidRDefault="00715956">
      <w:pPr>
        <w:pStyle w:val="NormalIndented"/>
        <w:rPr>
          <w:noProof/>
        </w:rPr>
      </w:pPr>
      <w:r w:rsidRPr="00F21240">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715956" w14:paraId="15B4BDEC" w14:textId="77777777">
        <w:trPr>
          <w:cantSplit/>
        </w:trPr>
        <w:tc>
          <w:tcPr>
            <w:tcW w:w="8948" w:type="dxa"/>
            <w:gridSpan w:val="3"/>
          </w:tcPr>
          <w:p w14:paraId="49928994" w14:textId="77777777" w:rsidR="00715956" w:rsidRPr="00F21240" w:rsidRDefault="00715956">
            <w:pPr>
              <w:pStyle w:val="OtherTableBody"/>
              <w:rPr>
                <w:b/>
                <w:noProof/>
              </w:rPr>
            </w:pPr>
            <w:r w:rsidRPr="00F21240">
              <w:rPr>
                <w:b/>
                <w:noProof/>
              </w:rPr>
              <w:t>Person</w:t>
            </w:r>
          </w:p>
        </w:tc>
      </w:tr>
      <w:tr w:rsidR="00715956" w:rsidRPr="00715956" w14:paraId="6CFCD1EA" w14:textId="77777777">
        <w:trPr>
          <w:cantSplit/>
        </w:trPr>
        <w:tc>
          <w:tcPr>
            <w:tcW w:w="2711" w:type="dxa"/>
          </w:tcPr>
          <w:p w14:paraId="51E6C154" w14:textId="77777777" w:rsidR="00715956" w:rsidRPr="00F21240" w:rsidRDefault="00715956">
            <w:pPr>
              <w:pStyle w:val="OtherTableBody"/>
              <w:rPr>
                <w:rStyle w:val="ReferenceAttribute"/>
                <w:noProof/>
              </w:rPr>
            </w:pPr>
            <w:r w:rsidRPr="00F21240">
              <w:rPr>
                <w:rStyle w:val="ReferenceAttribute"/>
                <w:noProof/>
              </w:rPr>
              <w:t>PID-2 - Patient ID</w:t>
            </w:r>
          </w:p>
        </w:tc>
        <w:tc>
          <w:tcPr>
            <w:tcW w:w="850" w:type="dxa"/>
          </w:tcPr>
          <w:p w14:paraId="1C938F01" w14:textId="77777777" w:rsidR="00715956" w:rsidRPr="00F21240" w:rsidRDefault="00715956">
            <w:pPr>
              <w:pStyle w:val="OtherTableBody"/>
              <w:rPr>
                <w:b/>
                <w:i/>
                <w:noProof/>
              </w:rPr>
            </w:pPr>
            <w:r w:rsidRPr="00F21240">
              <w:rPr>
                <w:b/>
                <w:i/>
                <w:noProof/>
              </w:rPr>
              <w:t>with</w:t>
            </w:r>
          </w:p>
        </w:tc>
        <w:tc>
          <w:tcPr>
            <w:tcW w:w="5387" w:type="dxa"/>
          </w:tcPr>
          <w:p w14:paraId="63E1EAE2" w14:textId="77777777" w:rsidR="00715956" w:rsidRPr="00F21240" w:rsidRDefault="00715956">
            <w:pPr>
              <w:pStyle w:val="OtherTableBody"/>
              <w:rPr>
                <w:rStyle w:val="ReferenceAttribute"/>
                <w:noProof/>
              </w:rPr>
            </w:pPr>
            <w:r w:rsidRPr="00F21240">
              <w:rPr>
                <w:rStyle w:val="ReferenceAttribute"/>
                <w:noProof/>
              </w:rPr>
              <w:t xml:space="preserve">MRG-4 - Prior Patient ID </w:t>
            </w:r>
          </w:p>
        </w:tc>
      </w:tr>
      <w:tr w:rsidR="00715956" w:rsidRPr="00715956" w14:paraId="455CD542" w14:textId="77777777">
        <w:trPr>
          <w:cantSplit/>
        </w:trPr>
        <w:tc>
          <w:tcPr>
            <w:tcW w:w="8948" w:type="dxa"/>
            <w:gridSpan w:val="3"/>
          </w:tcPr>
          <w:p w14:paraId="3A0DFAD7" w14:textId="77777777" w:rsidR="00715956" w:rsidRPr="00F21240" w:rsidRDefault="00715956">
            <w:pPr>
              <w:pStyle w:val="OtherTableBody"/>
              <w:rPr>
                <w:b/>
                <w:noProof/>
              </w:rPr>
            </w:pPr>
            <w:r w:rsidRPr="00F21240">
              <w:rPr>
                <w:b/>
                <w:noProof/>
              </w:rPr>
              <w:t>Patient</w:t>
            </w:r>
          </w:p>
        </w:tc>
      </w:tr>
      <w:tr w:rsidR="00715956" w:rsidRPr="00715956" w14:paraId="34FBE0F2" w14:textId="77777777">
        <w:trPr>
          <w:cantSplit/>
        </w:trPr>
        <w:tc>
          <w:tcPr>
            <w:tcW w:w="2711" w:type="dxa"/>
          </w:tcPr>
          <w:p w14:paraId="156E25F0" w14:textId="77777777" w:rsidR="00715956" w:rsidRPr="00F21240" w:rsidRDefault="00715956">
            <w:pPr>
              <w:pStyle w:val="OtherTableBody"/>
              <w:rPr>
                <w:rStyle w:val="ReferenceAttribute"/>
                <w:noProof/>
              </w:rPr>
            </w:pPr>
            <w:r w:rsidRPr="00F21240">
              <w:rPr>
                <w:rStyle w:val="ReferenceAttribute"/>
                <w:noProof/>
              </w:rPr>
              <w:t xml:space="preserve">Pid-3 - Patient Identifier List </w:t>
            </w:r>
          </w:p>
        </w:tc>
        <w:tc>
          <w:tcPr>
            <w:tcW w:w="850" w:type="dxa"/>
          </w:tcPr>
          <w:p w14:paraId="3DB21D50" w14:textId="77777777" w:rsidR="00715956" w:rsidRPr="00F21240" w:rsidRDefault="00715956">
            <w:pPr>
              <w:pStyle w:val="OtherTableBody"/>
              <w:rPr>
                <w:b/>
                <w:i/>
                <w:noProof/>
              </w:rPr>
            </w:pPr>
            <w:r w:rsidRPr="00F21240">
              <w:rPr>
                <w:b/>
                <w:i/>
                <w:noProof/>
              </w:rPr>
              <w:t>with</w:t>
            </w:r>
          </w:p>
        </w:tc>
        <w:tc>
          <w:tcPr>
            <w:tcW w:w="5387" w:type="dxa"/>
          </w:tcPr>
          <w:p w14:paraId="751B5795" w14:textId="77777777" w:rsidR="00715956" w:rsidRPr="00F21240" w:rsidRDefault="00715956">
            <w:pPr>
              <w:pStyle w:val="OtherTableBody"/>
              <w:rPr>
                <w:rStyle w:val="ReferenceAttribute"/>
                <w:noProof/>
              </w:rPr>
            </w:pPr>
            <w:r w:rsidRPr="00F21240">
              <w:rPr>
                <w:rStyle w:val="ReferenceAttribute"/>
                <w:noProof/>
              </w:rPr>
              <w:t>MRG-1 - Prior Patient Identifier List</w:t>
            </w:r>
          </w:p>
        </w:tc>
      </w:tr>
      <w:tr w:rsidR="00715956" w:rsidRPr="00715956" w14:paraId="5718AF86" w14:textId="77777777">
        <w:trPr>
          <w:cantSplit/>
        </w:trPr>
        <w:tc>
          <w:tcPr>
            <w:tcW w:w="2711" w:type="dxa"/>
          </w:tcPr>
          <w:p w14:paraId="3DF17A75" w14:textId="77777777" w:rsidR="00715956" w:rsidRPr="00F21240" w:rsidRDefault="00715956">
            <w:pPr>
              <w:pStyle w:val="OtherTableBody"/>
              <w:rPr>
                <w:noProof/>
              </w:rPr>
            </w:pPr>
          </w:p>
        </w:tc>
        <w:tc>
          <w:tcPr>
            <w:tcW w:w="850" w:type="dxa"/>
          </w:tcPr>
          <w:p w14:paraId="73F3AC79" w14:textId="77777777" w:rsidR="00715956" w:rsidRPr="00F21240" w:rsidRDefault="00715956">
            <w:pPr>
              <w:pStyle w:val="OtherTableBody"/>
              <w:rPr>
                <w:b/>
                <w:i/>
                <w:noProof/>
              </w:rPr>
            </w:pPr>
            <w:r w:rsidRPr="00F21240">
              <w:rPr>
                <w:b/>
                <w:i/>
                <w:noProof/>
              </w:rPr>
              <w:t>and by</w:t>
            </w:r>
          </w:p>
        </w:tc>
        <w:tc>
          <w:tcPr>
            <w:tcW w:w="5387" w:type="dxa"/>
          </w:tcPr>
          <w:p w14:paraId="662C9338" w14:textId="77777777" w:rsidR="00715956" w:rsidRPr="00F21240" w:rsidRDefault="00715956">
            <w:pPr>
              <w:pStyle w:val="OtherTableBody"/>
              <w:rPr>
                <w:noProof/>
              </w:rPr>
            </w:pPr>
            <w:r w:rsidRPr="00F21240">
              <w:rPr>
                <w:noProof/>
              </w:rPr>
              <w:t>Explicit order of identifiers in the list</w:t>
            </w:r>
          </w:p>
        </w:tc>
      </w:tr>
      <w:tr w:rsidR="00715956" w:rsidRPr="00715956" w14:paraId="5DFD2BFD" w14:textId="77777777">
        <w:trPr>
          <w:cantSplit/>
        </w:trPr>
        <w:tc>
          <w:tcPr>
            <w:tcW w:w="2711" w:type="dxa"/>
          </w:tcPr>
          <w:p w14:paraId="69127BE6" w14:textId="77777777" w:rsidR="00715956" w:rsidRPr="00F21240" w:rsidRDefault="00715956">
            <w:pPr>
              <w:pStyle w:val="OtherTableBody"/>
              <w:rPr>
                <w:noProof/>
              </w:rPr>
            </w:pPr>
          </w:p>
        </w:tc>
        <w:tc>
          <w:tcPr>
            <w:tcW w:w="850" w:type="dxa"/>
          </w:tcPr>
          <w:p w14:paraId="052806B1" w14:textId="77777777" w:rsidR="00715956" w:rsidRPr="00F21240" w:rsidRDefault="00715956">
            <w:pPr>
              <w:pStyle w:val="OtherTableBody"/>
              <w:rPr>
                <w:b/>
                <w:i/>
                <w:noProof/>
              </w:rPr>
            </w:pPr>
            <w:r w:rsidRPr="00F21240">
              <w:rPr>
                <w:b/>
                <w:i/>
                <w:noProof/>
              </w:rPr>
              <w:t>or by</w:t>
            </w:r>
          </w:p>
        </w:tc>
        <w:tc>
          <w:tcPr>
            <w:tcW w:w="5387" w:type="dxa"/>
          </w:tcPr>
          <w:p w14:paraId="6B95697F" w14:textId="77777777" w:rsidR="00715956" w:rsidRPr="00F21240" w:rsidRDefault="00715956">
            <w:pPr>
              <w:pStyle w:val="OtherTableBody"/>
              <w:rPr>
                <w:noProof/>
              </w:rPr>
            </w:pPr>
            <w:r w:rsidRPr="00F21240">
              <w:rPr>
                <w:i/>
                <w:noProof/>
              </w:rPr>
              <w:t>&lt;identifier type code&gt;</w:t>
            </w:r>
            <w:r w:rsidRPr="00F21240">
              <w:rPr>
                <w:noProof/>
              </w:rPr>
              <w:t xml:space="preserve"> and </w:t>
            </w:r>
            <w:r w:rsidRPr="00F21240">
              <w:rPr>
                <w:i/>
                <w:noProof/>
              </w:rPr>
              <w:t>&lt;assigning authority&gt;</w:t>
            </w:r>
            <w:r w:rsidRPr="00F21240">
              <w:rPr>
                <w:noProof/>
              </w:rPr>
              <w:t xml:space="preserve"> field components</w:t>
            </w:r>
          </w:p>
        </w:tc>
      </w:tr>
      <w:tr w:rsidR="00715956" w:rsidRPr="00715956" w14:paraId="43A17F49" w14:textId="77777777">
        <w:trPr>
          <w:cantSplit/>
        </w:trPr>
        <w:tc>
          <w:tcPr>
            <w:tcW w:w="2711" w:type="dxa"/>
          </w:tcPr>
          <w:p w14:paraId="548D76AE" w14:textId="77777777" w:rsidR="00715956" w:rsidRPr="00F21240" w:rsidRDefault="00715956">
            <w:pPr>
              <w:pStyle w:val="OtherTableBody"/>
              <w:rPr>
                <w:rStyle w:val="ReferenceAttribute"/>
                <w:noProof/>
              </w:rPr>
            </w:pPr>
            <w:r w:rsidRPr="00F21240">
              <w:rPr>
                <w:rStyle w:val="ReferenceAttribute"/>
                <w:noProof/>
              </w:rPr>
              <w:t>PID-4 - Alternate Patient ID</w:t>
            </w:r>
          </w:p>
        </w:tc>
        <w:tc>
          <w:tcPr>
            <w:tcW w:w="850" w:type="dxa"/>
          </w:tcPr>
          <w:p w14:paraId="520ECF05" w14:textId="77777777" w:rsidR="00715956" w:rsidRPr="00F21240" w:rsidRDefault="00715956">
            <w:pPr>
              <w:pStyle w:val="OtherTableBody"/>
              <w:rPr>
                <w:b/>
                <w:i/>
                <w:noProof/>
              </w:rPr>
            </w:pPr>
            <w:r w:rsidRPr="00F21240">
              <w:rPr>
                <w:b/>
                <w:i/>
                <w:noProof/>
              </w:rPr>
              <w:t>with</w:t>
            </w:r>
          </w:p>
        </w:tc>
        <w:tc>
          <w:tcPr>
            <w:tcW w:w="5387" w:type="dxa"/>
          </w:tcPr>
          <w:p w14:paraId="1D28DC8B" w14:textId="77777777" w:rsidR="00715956" w:rsidRPr="00F21240" w:rsidRDefault="00715956">
            <w:pPr>
              <w:pStyle w:val="OtherTableBody"/>
              <w:rPr>
                <w:rStyle w:val="ReferenceAttribute"/>
                <w:noProof/>
              </w:rPr>
            </w:pPr>
            <w:r w:rsidRPr="00F21240">
              <w:rPr>
                <w:rStyle w:val="ReferenceAttribute"/>
                <w:noProof/>
              </w:rPr>
              <w:t>MRG-2 - Prior Alternate Patient ID</w:t>
            </w:r>
          </w:p>
        </w:tc>
      </w:tr>
      <w:tr w:rsidR="00715956" w:rsidRPr="00715956" w14:paraId="1186E5DF" w14:textId="77777777">
        <w:trPr>
          <w:cantSplit/>
        </w:trPr>
        <w:tc>
          <w:tcPr>
            <w:tcW w:w="8948" w:type="dxa"/>
            <w:gridSpan w:val="3"/>
          </w:tcPr>
          <w:p w14:paraId="259CF59A" w14:textId="77777777" w:rsidR="00715956" w:rsidRPr="00F21240" w:rsidRDefault="00715956">
            <w:pPr>
              <w:pStyle w:val="OtherTableBody"/>
              <w:rPr>
                <w:b/>
                <w:noProof/>
              </w:rPr>
            </w:pPr>
            <w:r w:rsidRPr="00F21240">
              <w:rPr>
                <w:b/>
                <w:noProof/>
              </w:rPr>
              <w:t>Account</w:t>
            </w:r>
          </w:p>
        </w:tc>
      </w:tr>
      <w:tr w:rsidR="00715956" w:rsidRPr="00715956" w14:paraId="3A71C2A1" w14:textId="77777777">
        <w:trPr>
          <w:cantSplit/>
        </w:trPr>
        <w:tc>
          <w:tcPr>
            <w:tcW w:w="2711" w:type="dxa"/>
          </w:tcPr>
          <w:p w14:paraId="7F2D5614" w14:textId="77777777" w:rsidR="00715956" w:rsidRPr="00F21240" w:rsidRDefault="00715956">
            <w:pPr>
              <w:pStyle w:val="OtherTableBody"/>
              <w:rPr>
                <w:rStyle w:val="ReferenceAttribute"/>
                <w:noProof/>
              </w:rPr>
            </w:pPr>
            <w:r w:rsidRPr="00F21240">
              <w:rPr>
                <w:rStyle w:val="ReferenceAttribute"/>
                <w:noProof/>
              </w:rPr>
              <w:t>PID-18 - Patient Account Number</w:t>
            </w:r>
          </w:p>
        </w:tc>
        <w:tc>
          <w:tcPr>
            <w:tcW w:w="850" w:type="dxa"/>
          </w:tcPr>
          <w:p w14:paraId="094C34B4" w14:textId="77777777" w:rsidR="00715956" w:rsidRPr="00F21240" w:rsidRDefault="00715956">
            <w:pPr>
              <w:pStyle w:val="OtherTableBody"/>
              <w:rPr>
                <w:b/>
                <w:i/>
                <w:noProof/>
              </w:rPr>
            </w:pPr>
            <w:r w:rsidRPr="00F21240">
              <w:rPr>
                <w:b/>
                <w:i/>
                <w:noProof/>
              </w:rPr>
              <w:t>with</w:t>
            </w:r>
          </w:p>
        </w:tc>
        <w:tc>
          <w:tcPr>
            <w:tcW w:w="5387" w:type="dxa"/>
          </w:tcPr>
          <w:p w14:paraId="4B8EA58C" w14:textId="77777777" w:rsidR="00715956" w:rsidRPr="00F21240" w:rsidRDefault="00715956">
            <w:pPr>
              <w:pStyle w:val="OtherTableBody"/>
              <w:rPr>
                <w:rStyle w:val="ReferenceAttribute"/>
                <w:noProof/>
              </w:rPr>
            </w:pPr>
            <w:r w:rsidRPr="00F21240">
              <w:rPr>
                <w:rStyle w:val="ReferenceAttribute"/>
                <w:noProof/>
              </w:rPr>
              <w:t>MRG-3 - Prior Patient Account Number</w:t>
            </w:r>
          </w:p>
        </w:tc>
      </w:tr>
      <w:tr w:rsidR="00715956" w:rsidRPr="00715956" w14:paraId="0E63F7E7" w14:textId="77777777">
        <w:trPr>
          <w:cantSplit/>
        </w:trPr>
        <w:tc>
          <w:tcPr>
            <w:tcW w:w="8948" w:type="dxa"/>
            <w:gridSpan w:val="3"/>
          </w:tcPr>
          <w:p w14:paraId="39445B01" w14:textId="77777777" w:rsidR="00715956" w:rsidRPr="00F21240" w:rsidRDefault="00715956">
            <w:pPr>
              <w:pStyle w:val="OtherTableBody"/>
              <w:rPr>
                <w:b/>
                <w:noProof/>
              </w:rPr>
            </w:pPr>
            <w:r w:rsidRPr="00F21240">
              <w:rPr>
                <w:b/>
                <w:noProof/>
              </w:rPr>
              <w:t>Visit</w:t>
            </w:r>
          </w:p>
        </w:tc>
      </w:tr>
      <w:tr w:rsidR="00715956" w:rsidRPr="00715956" w14:paraId="753D0064" w14:textId="77777777">
        <w:trPr>
          <w:cantSplit/>
        </w:trPr>
        <w:tc>
          <w:tcPr>
            <w:tcW w:w="2711" w:type="dxa"/>
          </w:tcPr>
          <w:p w14:paraId="2C2A17C9" w14:textId="77777777" w:rsidR="00715956" w:rsidRPr="00F21240" w:rsidRDefault="00715956">
            <w:pPr>
              <w:pStyle w:val="OtherTableBody"/>
              <w:rPr>
                <w:rStyle w:val="ReferenceAttribute"/>
                <w:noProof/>
              </w:rPr>
            </w:pPr>
            <w:r w:rsidRPr="00F21240">
              <w:rPr>
                <w:rStyle w:val="ReferenceAttribute"/>
                <w:noProof/>
              </w:rPr>
              <w:t>PV1-19 - Visit Number</w:t>
            </w:r>
          </w:p>
        </w:tc>
        <w:tc>
          <w:tcPr>
            <w:tcW w:w="850" w:type="dxa"/>
          </w:tcPr>
          <w:p w14:paraId="65DF3CB4" w14:textId="77777777" w:rsidR="00715956" w:rsidRPr="00F21240" w:rsidRDefault="00715956">
            <w:pPr>
              <w:pStyle w:val="OtherTableBody"/>
              <w:rPr>
                <w:b/>
                <w:i/>
                <w:noProof/>
              </w:rPr>
            </w:pPr>
            <w:r w:rsidRPr="00F21240">
              <w:rPr>
                <w:b/>
                <w:i/>
                <w:noProof/>
              </w:rPr>
              <w:t>with</w:t>
            </w:r>
          </w:p>
        </w:tc>
        <w:tc>
          <w:tcPr>
            <w:tcW w:w="5387" w:type="dxa"/>
          </w:tcPr>
          <w:p w14:paraId="4028B88E" w14:textId="77777777" w:rsidR="00715956" w:rsidRPr="00F21240" w:rsidRDefault="00715956">
            <w:pPr>
              <w:pStyle w:val="OtherTableBody"/>
              <w:rPr>
                <w:rStyle w:val="ReferenceAttribute"/>
                <w:noProof/>
              </w:rPr>
            </w:pPr>
            <w:r w:rsidRPr="00F21240">
              <w:rPr>
                <w:rStyle w:val="ReferenceAttribute"/>
                <w:noProof/>
              </w:rPr>
              <w:t>MRG-5 - Prior Visit Number</w:t>
            </w:r>
          </w:p>
        </w:tc>
      </w:tr>
      <w:tr w:rsidR="00715956" w:rsidRPr="00715956" w14:paraId="524B72E4" w14:textId="77777777">
        <w:trPr>
          <w:cantSplit/>
        </w:trPr>
        <w:tc>
          <w:tcPr>
            <w:tcW w:w="2711" w:type="dxa"/>
          </w:tcPr>
          <w:p w14:paraId="4044F03E" w14:textId="77777777" w:rsidR="00715956" w:rsidRPr="00F21240" w:rsidRDefault="00715956">
            <w:pPr>
              <w:pStyle w:val="OtherTableBody"/>
              <w:rPr>
                <w:rStyle w:val="ReferenceAttribute"/>
                <w:noProof/>
              </w:rPr>
            </w:pPr>
            <w:r w:rsidRPr="00F21240">
              <w:rPr>
                <w:rStyle w:val="ReferenceAttribute"/>
                <w:noProof/>
              </w:rPr>
              <w:t>PV1-50 - Alternate Visit ID</w:t>
            </w:r>
          </w:p>
        </w:tc>
        <w:tc>
          <w:tcPr>
            <w:tcW w:w="850" w:type="dxa"/>
          </w:tcPr>
          <w:p w14:paraId="2FC1545D" w14:textId="77777777" w:rsidR="00715956" w:rsidRPr="00F21240" w:rsidRDefault="00715956">
            <w:pPr>
              <w:pStyle w:val="OtherTableBody"/>
              <w:rPr>
                <w:b/>
                <w:i/>
                <w:noProof/>
              </w:rPr>
            </w:pPr>
            <w:r w:rsidRPr="00F21240">
              <w:rPr>
                <w:b/>
                <w:i/>
                <w:noProof/>
              </w:rPr>
              <w:t>with</w:t>
            </w:r>
          </w:p>
        </w:tc>
        <w:tc>
          <w:tcPr>
            <w:tcW w:w="5387" w:type="dxa"/>
          </w:tcPr>
          <w:p w14:paraId="26CE4575" w14:textId="77777777" w:rsidR="00715956" w:rsidRPr="00F21240" w:rsidRDefault="00715956">
            <w:pPr>
              <w:pStyle w:val="OtherTableBody"/>
              <w:rPr>
                <w:rStyle w:val="ReferenceAttribute"/>
                <w:noProof/>
              </w:rPr>
            </w:pPr>
            <w:r w:rsidRPr="00F21240">
              <w:rPr>
                <w:rStyle w:val="ReferenceAttribute"/>
                <w:noProof/>
              </w:rPr>
              <w:t>MRG-6 - Prior Alternate Visit ID</w:t>
            </w:r>
          </w:p>
        </w:tc>
      </w:tr>
    </w:tbl>
    <w:p w14:paraId="3383896B" w14:textId="77777777" w:rsidR="00715956" w:rsidRPr="00F21240" w:rsidRDefault="00715956">
      <w:pPr>
        <w:pStyle w:val="Heading5"/>
        <w:rPr>
          <w:noProof/>
        </w:rPr>
      </w:pPr>
      <w:bookmarkStart w:id="8696" w:name="_Ordered_pairwise_relationship"/>
      <w:bookmarkStart w:id="8697" w:name="_Ref174525596"/>
      <w:bookmarkEnd w:id="8696"/>
      <w:r w:rsidRPr="00F21240">
        <w:rPr>
          <w:noProof/>
        </w:rPr>
        <w:t>Ordered pairwise relationship</w:t>
      </w:r>
      <w:bookmarkEnd w:id="8697"/>
    </w:p>
    <w:p w14:paraId="583B999F" w14:textId="77777777" w:rsidR="00715956" w:rsidRPr="00F21240" w:rsidRDefault="00715956">
      <w:pPr>
        <w:pStyle w:val="NormalIndented"/>
        <w:rPr>
          <w:noProof/>
        </w:rPr>
      </w:pPr>
      <w:r w:rsidRPr="00F21240">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5A90D554"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2D245661" w14:textId="77777777">
        <w:trPr>
          <w:cantSplit/>
        </w:trPr>
        <w:tc>
          <w:tcPr>
            <w:tcW w:w="772" w:type="dxa"/>
          </w:tcPr>
          <w:p w14:paraId="0154CC0A" w14:textId="77777777" w:rsidR="00715956" w:rsidRPr="00F21240" w:rsidRDefault="00715956">
            <w:pPr>
              <w:pStyle w:val="OtherTableBody"/>
              <w:rPr>
                <w:b/>
                <w:noProof/>
              </w:rPr>
            </w:pPr>
            <w:r w:rsidRPr="00F21240">
              <w:rPr>
                <w:b/>
                <w:noProof/>
              </w:rPr>
              <w:t>A : X</w:t>
            </w:r>
          </w:p>
        </w:tc>
      </w:tr>
      <w:tr w:rsidR="00715956" w:rsidRPr="00715956" w14:paraId="705080C0" w14:textId="77777777">
        <w:trPr>
          <w:cantSplit/>
        </w:trPr>
        <w:tc>
          <w:tcPr>
            <w:tcW w:w="772" w:type="dxa"/>
          </w:tcPr>
          <w:p w14:paraId="66128A4C" w14:textId="77777777" w:rsidR="00715956" w:rsidRPr="00F21240" w:rsidRDefault="00715956">
            <w:pPr>
              <w:pStyle w:val="OtherTableBody"/>
              <w:rPr>
                <w:b/>
                <w:noProof/>
              </w:rPr>
            </w:pPr>
            <w:r w:rsidRPr="00F21240">
              <w:rPr>
                <w:b/>
                <w:noProof/>
              </w:rPr>
              <w:t>B : Y</w:t>
            </w:r>
          </w:p>
        </w:tc>
      </w:tr>
      <w:tr w:rsidR="00715956" w:rsidRPr="00715956" w14:paraId="4A75D1A2" w14:textId="77777777">
        <w:trPr>
          <w:cantSplit/>
        </w:trPr>
        <w:tc>
          <w:tcPr>
            <w:tcW w:w="772" w:type="dxa"/>
          </w:tcPr>
          <w:p w14:paraId="5B6846ED" w14:textId="77777777" w:rsidR="00715956" w:rsidRPr="00F21240" w:rsidRDefault="00715956">
            <w:pPr>
              <w:pStyle w:val="OtherTableBody"/>
              <w:rPr>
                <w:b/>
                <w:noProof/>
              </w:rPr>
            </w:pPr>
            <w:r w:rsidRPr="00F21240">
              <w:rPr>
                <w:b/>
                <w:noProof/>
              </w:rPr>
              <w:t>C : Z</w:t>
            </w:r>
          </w:p>
        </w:tc>
      </w:tr>
    </w:tbl>
    <w:p w14:paraId="24F7FE08" w14:textId="77777777" w:rsidR="00715956" w:rsidRPr="00F21240" w:rsidRDefault="00715956">
      <w:pPr>
        <w:pStyle w:val="NormalIndented"/>
        <w:rPr>
          <w:noProof/>
        </w:rPr>
      </w:pPr>
      <w:r w:rsidRPr="00F21240">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234586B3" w14:textId="77777777" w:rsidR="00715956" w:rsidRPr="002F372A" w:rsidRDefault="00715956">
      <w:pPr>
        <w:pStyle w:val="NormalIndented"/>
        <w:rPr>
          <w:noProof/>
          <w:lang w:val="es-ES"/>
          <w:rPrChange w:id="8698" w:author="Merrick, Riki | APHL" w:date="2022-07-13T12:40:00Z">
            <w:rPr>
              <w:noProof/>
              <w:lang w:val="fr-FR"/>
            </w:rPr>
          </w:rPrChange>
        </w:rPr>
      </w:pPr>
      <w:r w:rsidRPr="002F372A">
        <w:rPr>
          <w:noProof/>
          <w:lang w:val="es-ES"/>
          <w:rPrChange w:id="8699" w:author="Merrick, Riki | APHL" w:date="2022-07-13T12:40:00Z">
            <w:rPr>
              <w:noProof/>
              <w:lang w:val="fr-FR"/>
            </w:rPr>
          </w:rPrChange>
        </w:rPr>
        <w:t>List</w:t>
      </w:r>
      <w:r w:rsidRPr="002F372A">
        <w:rPr>
          <w:noProof/>
          <w:vertAlign w:val="subscript"/>
          <w:lang w:val="es-ES"/>
          <w:rPrChange w:id="8700" w:author="Merrick, Riki | APHL" w:date="2022-07-13T12:40:00Z">
            <w:rPr>
              <w:noProof/>
              <w:vertAlign w:val="subscript"/>
              <w:lang w:val="fr-FR"/>
            </w:rPr>
          </w:rPrChange>
        </w:rPr>
        <w:t>2</w:t>
      </w:r>
      <w:r w:rsidRPr="002F372A">
        <w:rPr>
          <w:noProof/>
          <w:lang w:val="es-ES"/>
          <w:rPrChange w:id="8701" w:author="Merrick, Riki | APHL" w:date="2022-07-13T12:40:00Z">
            <w:rPr>
              <w:noProof/>
              <w:lang w:val="fr-FR"/>
            </w:rPr>
          </w:rPrChange>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59A9DF15" w14:textId="77777777">
        <w:trPr>
          <w:cantSplit/>
        </w:trPr>
        <w:tc>
          <w:tcPr>
            <w:tcW w:w="772" w:type="dxa"/>
          </w:tcPr>
          <w:p w14:paraId="3D4D4DAE" w14:textId="77777777" w:rsidR="00715956" w:rsidRPr="00F21240" w:rsidRDefault="00715956">
            <w:pPr>
              <w:pStyle w:val="OtherTableBody"/>
              <w:rPr>
                <w:b/>
                <w:noProof/>
              </w:rPr>
            </w:pPr>
            <w:r w:rsidRPr="00F21240">
              <w:rPr>
                <w:b/>
                <w:noProof/>
              </w:rPr>
              <w:t>A : X</w:t>
            </w:r>
          </w:p>
        </w:tc>
      </w:tr>
      <w:tr w:rsidR="00715956" w:rsidRPr="00715956" w14:paraId="00304E41" w14:textId="77777777">
        <w:trPr>
          <w:cantSplit/>
        </w:trPr>
        <w:tc>
          <w:tcPr>
            <w:tcW w:w="772" w:type="dxa"/>
          </w:tcPr>
          <w:p w14:paraId="64DFFE6B" w14:textId="77777777" w:rsidR="00715956" w:rsidRPr="00F21240" w:rsidRDefault="00715956">
            <w:pPr>
              <w:pStyle w:val="OtherTableBody"/>
              <w:rPr>
                <w:b/>
                <w:noProof/>
              </w:rPr>
            </w:pPr>
            <w:r w:rsidRPr="00F21240">
              <w:rPr>
                <w:b/>
                <w:noProof/>
              </w:rPr>
              <w:t>B : Y</w:t>
            </w:r>
          </w:p>
        </w:tc>
      </w:tr>
      <w:tr w:rsidR="00715956" w:rsidRPr="00715956" w14:paraId="474A1CFF" w14:textId="77777777">
        <w:trPr>
          <w:cantSplit/>
        </w:trPr>
        <w:tc>
          <w:tcPr>
            <w:tcW w:w="772" w:type="dxa"/>
          </w:tcPr>
          <w:p w14:paraId="5836BEFF" w14:textId="77777777" w:rsidR="00715956" w:rsidRPr="00F21240" w:rsidRDefault="00715956">
            <w:pPr>
              <w:pStyle w:val="OtherTableBody"/>
              <w:rPr>
                <w:b/>
                <w:noProof/>
              </w:rPr>
            </w:pPr>
            <w:r w:rsidRPr="00F21240">
              <w:rPr>
                <w:b/>
                <w:noProof/>
              </w:rPr>
              <w:t>C : Z</w:t>
            </w:r>
          </w:p>
        </w:tc>
      </w:tr>
      <w:tr w:rsidR="00715956" w:rsidRPr="00715956" w14:paraId="24B42852" w14:textId="77777777">
        <w:trPr>
          <w:cantSplit/>
        </w:trPr>
        <w:tc>
          <w:tcPr>
            <w:tcW w:w="772" w:type="dxa"/>
          </w:tcPr>
          <w:p w14:paraId="01473B22" w14:textId="77777777" w:rsidR="00715956" w:rsidRPr="00F21240" w:rsidRDefault="00715956">
            <w:pPr>
              <w:pStyle w:val="OtherTableBody"/>
              <w:rPr>
                <w:b/>
                <w:noProof/>
              </w:rPr>
            </w:pPr>
            <w:r w:rsidRPr="00F21240">
              <w:rPr>
                <w:b/>
                <w:noProof/>
              </w:rPr>
              <w:t xml:space="preserve">  : Q</w:t>
            </w:r>
          </w:p>
        </w:tc>
      </w:tr>
      <w:tr w:rsidR="00715956" w:rsidRPr="00715956" w14:paraId="590121D5" w14:textId="77777777">
        <w:trPr>
          <w:cantSplit/>
        </w:trPr>
        <w:tc>
          <w:tcPr>
            <w:tcW w:w="772" w:type="dxa"/>
          </w:tcPr>
          <w:p w14:paraId="2E7BA8A2" w14:textId="77777777" w:rsidR="00715956" w:rsidRPr="00F21240" w:rsidRDefault="00715956">
            <w:pPr>
              <w:pStyle w:val="OtherTableBody"/>
              <w:rPr>
                <w:b/>
                <w:noProof/>
              </w:rPr>
            </w:pPr>
            <w:r w:rsidRPr="00F21240">
              <w:rPr>
                <w:b/>
                <w:noProof/>
              </w:rPr>
              <w:t xml:space="preserve">  : R</w:t>
            </w:r>
          </w:p>
        </w:tc>
      </w:tr>
      <w:tr w:rsidR="00715956" w:rsidRPr="00715956" w14:paraId="79AC53E3" w14:textId="77777777">
        <w:trPr>
          <w:cantSplit/>
        </w:trPr>
        <w:tc>
          <w:tcPr>
            <w:tcW w:w="772" w:type="dxa"/>
          </w:tcPr>
          <w:p w14:paraId="1B7BDBCF" w14:textId="77777777" w:rsidR="00715956" w:rsidRPr="00F21240" w:rsidRDefault="00715956">
            <w:pPr>
              <w:pStyle w:val="OtherTableBody"/>
              <w:rPr>
                <w:b/>
                <w:noProof/>
              </w:rPr>
            </w:pPr>
            <w:r w:rsidRPr="00F21240">
              <w:rPr>
                <w:b/>
                <w:noProof/>
              </w:rPr>
              <w:t xml:space="preserve">  : S</w:t>
            </w:r>
          </w:p>
        </w:tc>
      </w:tr>
    </w:tbl>
    <w:p w14:paraId="631B1470" w14:textId="77777777" w:rsidR="00715956" w:rsidRPr="00F21240" w:rsidRDefault="00715956">
      <w:pPr>
        <w:pStyle w:val="NormalIndented"/>
        <w:rPr>
          <w:noProof/>
        </w:rPr>
      </w:pPr>
      <w:r w:rsidRPr="00F21240">
        <w:rPr>
          <w:noProof/>
        </w:rPr>
        <w:t>In the second scenario, the last three elements "Q", "R", and "S" are not affected and their value remains as if no association had been made.</w:t>
      </w:r>
    </w:p>
    <w:p w14:paraId="20EBF8F6" w14:textId="77777777" w:rsidR="00715956" w:rsidRPr="00F21240" w:rsidRDefault="00715956">
      <w:pPr>
        <w:pStyle w:val="NormalIndented"/>
        <w:rPr>
          <w:noProof/>
        </w:rPr>
      </w:pPr>
      <w:r w:rsidRPr="00F21240">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{A,B,C,D,E,F}</w:t>
      </w:r>
    </w:p>
    <w:p w14:paraId="71A0F8F8"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059AC8D7" w14:textId="77777777">
        <w:trPr>
          <w:cantSplit/>
        </w:trPr>
        <w:tc>
          <w:tcPr>
            <w:tcW w:w="772" w:type="dxa"/>
          </w:tcPr>
          <w:p w14:paraId="477C461E" w14:textId="77777777" w:rsidR="00715956" w:rsidRPr="00F21240" w:rsidRDefault="00715956">
            <w:pPr>
              <w:pStyle w:val="OtherTableBody"/>
              <w:rPr>
                <w:b/>
                <w:noProof/>
              </w:rPr>
            </w:pPr>
            <w:r w:rsidRPr="00F21240">
              <w:rPr>
                <w:b/>
                <w:noProof/>
              </w:rPr>
              <w:t>A : X</w:t>
            </w:r>
          </w:p>
        </w:tc>
      </w:tr>
      <w:tr w:rsidR="00715956" w:rsidRPr="00715956" w14:paraId="08CAB536" w14:textId="77777777">
        <w:trPr>
          <w:cantSplit/>
        </w:trPr>
        <w:tc>
          <w:tcPr>
            <w:tcW w:w="772" w:type="dxa"/>
          </w:tcPr>
          <w:p w14:paraId="1E178EB7" w14:textId="77777777" w:rsidR="00715956" w:rsidRPr="00F21240" w:rsidRDefault="00715956">
            <w:pPr>
              <w:pStyle w:val="OtherTableBody"/>
              <w:rPr>
                <w:b/>
                <w:noProof/>
              </w:rPr>
            </w:pPr>
            <w:r w:rsidRPr="00F21240">
              <w:rPr>
                <w:b/>
                <w:noProof/>
              </w:rPr>
              <w:t>B : Y</w:t>
            </w:r>
          </w:p>
        </w:tc>
      </w:tr>
      <w:tr w:rsidR="00715956" w:rsidRPr="00715956" w14:paraId="215E2855" w14:textId="77777777">
        <w:trPr>
          <w:cantSplit/>
        </w:trPr>
        <w:tc>
          <w:tcPr>
            <w:tcW w:w="772" w:type="dxa"/>
          </w:tcPr>
          <w:p w14:paraId="63968AF8" w14:textId="77777777" w:rsidR="00715956" w:rsidRPr="00F21240" w:rsidRDefault="00715956">
            <w:pPr>
              <w:pStyle w:val="OtherTableBody"/>
              <w:rPr>
                <w:b/>
                <w:noProof/>
              </w:rPr>
            </w:pPr>
            <w:r w:rsidRPr="00F21240">
              <w:rPr>
                <w:b/>
                <w:noProof/>
              </w:rPr>
              <w:t>C : Z</w:t>
            </w:r>
          </w:p>
        </w:tc>
      </w:tr>
      <w:tr w:rsidR="00715956" w:rsidRPr="00715956" w14:paraId="4BE00507" w14:textId="77777777">
        <w:trPr>
          <w:cantSplit/>
        </w:trPr>
        <w:tc>
          <w:tcPr>
            <w:tcW w:w="772" w:type="dxa"/>
          </w:tcPr>
          <w:p w14:paraId="343E0F5C" w14:textId="77777777" w:rsidR="00715956" w:rsidRPr="00F21240" w:rsidRDefault="00715956">
            <w:pPr>
              <w:pStyle w:val="OtherTableBody"/>
              <w:rPr>
                <w:b/>
                <w:noProof/>
              </w:rPr>
            </w:pPr>
            <w:r w:rsidRPr="00F21240">
              <w:rPr>
                <w:b/>
                <w:noProof/>
              </w:rPr>
              <w:t xml:space="preserve">D : </w:t>
            </w:r>
          </w:p>
        </w:tc>
      </w:tr>
      <w:tr w:rsidR="00715956" w:rsidRPr="00715956" w14:paraId="30EF5BA1" w14:textId="77777777">
        <w:trPr>
          <w:cantSplit/>
        </w:trPr>
        <w:tc>
          <w:tcPr>
            <w:tcW w:w="772" w:type="dxa"/>
          </w:tcPr>
          <w:p w14:paraId="6C2DB7C1" w14:textId="77777777" w:rsidR="00715956" w:rsidRPr="00F21240" w:rsidRDefault="00715956">
            <w:pPr>
              <w:pStyle w:val="OtherTableBody"/>
              <w:rPr>
                <w:b/>
                <w:noProof/>
              </w:rPr>
            </w:pPr>
            <w:r w:rsidRPr="00F21240">
              <w:rPr>
                <w:b/>
                <w:noProof/>
              </w:rPr>
              <w:t xml:space="preserve">E : </w:t>
            </w:r>
          </w:p>
        </w:tc>
      </w:tr>
      <w:tr w:rsidR="00715956" w:rsidRPr="00715956" w14:paraId="789CD165" w14:textId="77777777">
        <w:trPr>
          <w:cantSplit/>
        </w:trPr>
        <w:tc>
          <w:tcPr>
            <w:tcW w:w="772" w:type="dxa"/>
          </w:tcPr>
          <w:p w14:paraId="699AF458" w14:textId="77777777" w:rsidR="00715956" w:rsidRPr="00F21240" w:rsidRDefault="00715956">
            <w:pPr>
              <w:pStyle w:val="OtherTableBody"/>
              <w:rPr>
                <w:b/>
                <w:noProof/>
              </w:rPr>
            </w:pPr>
            <w:r w:rsidRPr="00F21240">
              <w:rPr>
                <w:b/>
                <w:noProof/>
              </w:rPr>
              <w:t xml:space="preserve">F : </w:t>
            </w:r>
          </w:p>
        </w:tc>
      </w:tr>
    </w:tbl>
    <w:p w14:paraId="331A1271" w14:textId="77777777" w:rsidR="00715956" w:rsidRPr="00F21240" w:rsidRDefault="00715956">
      <w:pPr>
        <w:pStyle w:val="NormalIndented"/>
        <w:rPr>
          <w:noProof/>
        </w:rPr>
      </w:pPr>
      <w:r w:rsidRPr="00F21240">
        <w:rPr>
          <w:noProof/>
        </w:rPr>
        <w:t>In the third scenario, the last three elements "D", "E", and "F" are not affected and their value remains the same as if no association had been made.</w:t>
      </w:r>
    </w:p>
    <w:p w14:paraId="0A42518B" w14:textId="77777777" w:rsidR="00715956" w:rsidRPr="00F21240" w:rsidRDefault="00715956">
      <w:pPr>
        <w:pStyle w:val="Heading5"/>
        <w:rPr>
          <w:noProof/>
        </w:rPr>
      </w:pPr>
      <w:bookmarkStart w:id="8702" w:name="_Identifier_type_/_assigning_authori"/>
      <w:bookmarkStart w:id="8703" w:name="_Ref174525736"/>
      <w:bookmarkEnd w:id="8702"/>
      <w:r w:rsidRPr="00F21240">
        <w:rPr>
          <w:noProof/>
        </w:rPr>
        <w:t>Identifier type / assigning authority relationship</w:t>
      </w:r>
      <w:bookmarkEnd w:id="8703"/>
    </w:p>
    <w:p w14:paraId="2D3F08D4" w14:textId="77777777" w:rsidR="00715956" w:rsidRPr="00F21240" w:rsidRDefault="00715956">
      <w:pPr>
        <w:pStyle w:val="NormalIndented"/>
        <w:rPr>
          <w:noProof/>
        </w:rPr>
      </w:pPr>
      <w:r w:rsidRPr="00F21240">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{B^t2^a1,C^t3^a1,D^t4^a1,A^t1^a1,E^t5^a1,F^t6^a1}</w:t>
      </w:r>
    </w:p>
    <w:p w14:paraId="20C95668"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35696DC5" w14:textId="77777777">
        <w:trPr>
          <w:cantSplit/>
        </w:trPr>
        <w:tc>
          <w:tcPr>
            <w:tcW w:w="1939" w:type="dxa"/>
          </w:tcPr>
          <w:p w14:paraId="67049232" w14:textId="77777777" w:rsidR="00715956" w:rsidRPr="00F21240" w:rsidRDefault="00715956">
            <w:pPr>
              <w:pStyle w:val="OtherTableBody"/>
              <w:rPr>
                <w:b/>
                <w:noProof/>
              </w:rPr>
            </w:pPr>
            <w:r w:rsidRPr="00F21240">
              <w:rPr>
                <w:b/>
                <w:noProof/>
              </w:rPr>
              <w:t>B^t2^a1 : Y^t2^a1</w:t>
            </w:r>
          </w:p>
        </w:tc>
      </w:tr>
      <w:tr w:rsidR="00715956" w:rsidRPr="00715956" w14:paraId="57DB2D7E" w14:textId="77777777">
        <w:trPr>
          <w:cantSplit/>
        </w:trPr>
        <w:tc>
          <w:tcPr>
            <w:tcW w:w="1939" w:type="dxa"/>
          </w:tcPr>
          <w:p w14:paraId="28A4DDBC" w14:textId="77777777" w:rsidR="00715956" w:rsidRPr="00F21240" w:rsidRDefault="00715956">
            <w:pPr>
              <w:pStyle w:val="OtherTableBody"/>
              <w:rPr>
                <w:b/>
                <w:noProof/>
              </w:rPr>
            </w:pPr>
            <w:r w:rsidRPr="00F21240">
              <w:rPr>
                <w:b/>
                <w:noProof/>
              </w:rPr>
              <w:t>C^t3^a1 : Z^t3^a1</w:t>
            </w:r>
          </w:p>
        </w:tc>
      </w:tr>
      <w:tr w:rsidR="00715956" w:rsidRPr="00715956" w14:paraId="0B0FCD73" w14:textId="77777777">
        <w:trPr>
          <w:cantSplit/>
        </w:trPr>
        <w:tc>
          <w:tcPr>
            <w:tcW w:w="1939" w:type="dxa"/>
          </w:tcPr>
          <w:p w14:paraId="0E6D1D75" w14:textId="77777777" w:rsidR="00715956" w:rsidRPr="00F21240" w:rsidRDefault="00715956">
            <w:pPr>
              <w:pStyle w:val="OtherTableBody"/>
              <w:rPr>
                <w:b/>
                <w:noProof/>
              </w:rPr>
            </w:pPr>
            <w:r w:rsidRPr="00F21240">
              <w:rPr>
                <w:b/>
                <w:noProof/>
              </w:rPr>
              <w:t xml:space="preserve">D^t4^a1 : </w:t>
            </w:r>
          </w:p>
        </w:tc>
      </w:tr>
      <w:tr w:rsidR="00715956" w:rsidRPr="00715956" w14:paraId="34FD4298" w14:textId="77777777">
        <w:trPr>
          <w:cantSplit/>
        </w:trPr>
        <w:tc>
          <w:tcPr>
            <w:tcW w:w="1939" w:type="dxa"/>
          </w:tcPr>
          <w:p w14:paraId="7849743D" w14:textId="77777777" w:rsidR="00715956" w:rsidRPr="00F21240" w:rsidRDefault="00715956">
            <w:pPr>
              <w:pStyle w:val="OtherTableBody"/>
              <w:rPr>
                <w:b/>
                <w:noProof/>
              </w:rPr>
            </w:pPr>
            <w:r w:rsidRPr="00F21240">
              <w:rPr>
                <w:b/>
                <w:noProof/>
              </w:rPr>
              <w:t>A^t1^a1 : X^t1^a1</w:t>
            </w:r>
          </w:p>
        </w:tc>
      </w:tr>
      <w:tr w:rsidR="00715956" w:rsidRPr="00715956" w14:paraId="1259ED0F" w14:textId="77777777">
        <w:trPr>
          <w:cantSplit/>
        </w:trPr>
        <w:tc>
          <w:tcPr>
            <w:tcW w:w="1939" w:type="dxa"/>
          </w:tcPr>
          <w:p w14:paraId="72F09390" w14:textId="77777777" w:rsidR="00715956" w:rsidRPr="00F21240" w:rsidRDefault="00715956">
            <w:pPr>
              <w:pStyle w:val="OtherTableBody"/>
              <w:rPr>
                <w:b/>
                <w:noProof/>
              </w:rPr>
            </w:pPr>
            <w:r w:rsidRPr="00F21240">
              <w:rPr>
                <w:b/>
                <w:noProof/>
              </w:rPr>
              <w:t xml:space="preserve">E^t5^a1 : </w:t>
            </w:r>
          </w:p>
        </w:tc>
      </w:tr>
      <w:tr w:rsidR="00715956" w:rsidRPr="00715956" w14:paraId="4597665C" w14:textId="77777777">
        <w:trPr>
          <w:cantSplit/>
        </w:trPr>
        <w:tc>
          <w:tcPr>
            <w:tcW w:w="1939" w:type="dxa"/>
          </w:tcPr>
          <w:p w14:paraId="1EE801BD" w14:textId="77777777" w:rsidR="00715956" w:rsidRPr="00F21240" w:rsidRDefault="00715956">
            <w:pPr>
              <w:pStyle w:val="OtherTableBody"/>
              <w:rPr>
                <w:b/>
                <w:noProof/>
              </w:rPr>
            </w:pPr>
            <w:r w:rsidRPr="00F21240">
              <w:rPr>
                <w:b/>
                <w:noProof/>
              </w:rPr>
              <w:t xml:space="preserve">F^t6^a1 : </w:t>
            </w:r>
          </w:p>
        </w:tc>
      </w:tr>
    </w:tbl>
    <w:p w14:paraId="5C3EA1D3" w14:textId="77777777" w:rsidR="00715956" w:rsidRPr="00F21240" w:rsidRDefault="00715956">
      <w:pPr>
        <w:pStyle w:val="NormalIndented"/>
        <w:rPr>
          <w:noProof/>
        </w:rPr>
      </w:pPr>
      <w:r w:rsidRPr="00F21240">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F21240" w:rsidRDefault="00715956">
      <w:pPr>
        <w:pStyle w:val="NormalIndented"/>
        <w:rPr>
          <w:noProof/>
        </w:rPr>
      </w:pPr>
      <w:r w:rsidRPr="00F21240">
        <w:rPr>
          <w:noProof/>
        </w:rPr>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{A^t1^a1,B^t2^a1,C^t3^a1}</w:t>
      </w:r>
    </w:p>
    <w:p w14:paraId="34B38024"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09D36D4F" w14:textId="77777777">
        <w:trPr>
          <w:cantSplit/>
        </w:trPr>
        <w:tc>
          <w:tcPr>
            <w:tcW w:w="1939" w:type="dxa"/>
          </w:tcPr>
          <w:p w14:paraId="6547AD62" w14:textId="77777777" w:rsidR="00715956" w:rsidRPr="00F21240" w:rsidRDefault="00715956">
            <w:pPr>
              <w:pStyle w:val="OtherTableBody"/>
              <w:rPr>
                <w:b/>
                <w:noProof/>
              </w:rPr>
            </w:pPr>
            <w:r w:rsidRPr="00F21240">
              <w:rPr>
                <w:b/>
                <w:noProof/>
              </w:rPr>
              <w:t>A^t1^a1 : Q^t1^a1</w:t>
            </w:r>
          </w:p>
        </w:tc>
      </w:tr>
      <w:tr w:rsidR="00715956" w:rsidRPr="00715956" w14:paraId="39AB3EBE" w14:textId="77777777">
        <w:trPr>
          <w:cantSplit/>
        </w:trPr>
        <w:tc>
          <w:tcPr>
            <w:tcW w:w="1939" w:type="dxa"/>
          </w:tcPr>
          <w:p w14:paraId="0F1527F9" w14:textId="77777777" w:rsidR="00715956" w:rsidRPr="00F21240" w:rsidRDefault="00715956">
            <w:pPr>
              <w:pStyle w:val="OtherTableBody"/>
              <w:rPr>
                <w:b/>
                <w:noProof/>
              </w:rPr>
            </w:pPr>
            <w:r w:rsidRPr="00F21240">
              <w:rPr>
                <w:b/>
                <w:noProof/>
              </w:rPr>
              <w:t>B^t2^a1 : Y^t2^a1</w:t>
            </w:r>
          </w:p>
        </w:tc>
      </w:tr>
      <w:tr w:rsidR="00715956" w:rsidRPr="00715956" w14:paraId="123D2076" w14:textId="77777777">
        <w:trPr>
          <w:cantSplit/>
        </w:trPr>
        <w:tc>
          <w:tcPr>
            <w:tcW w:w="1939" w:type="dxa"/>
          </w:tcPr>
          <w:p w14:paraId="7992DD35" w14:textId="77777777" w:rsidR="00715956" w:rsidRPr="00F21240" w:rsidRDefault="00715956">
            <w:pPr>
              <w:pStyle w:val="OtherTableBody"/>
              <w:rPr>
                <w:b/>
                <w:noProof/>
              </w:rPr>
            </w:pPr>
            <w:r w:rsidRPr="00F21240">
              <w:rPr>
                <w:b/>
                <w:noProof/>
              </w:rPr>
              <w:t>C^t3^a1 : Z^t3^a1</w:t>
            </w:r>
          </w:p>
        </w:tc>
      </w:tr>
      <w:tr w:rsidR="00715956" w:rsidRPr="00715956" w14:paraId="48E94BAD" w14:textId="77777777">
        <w:trPr>
          <w:cantSplit/>
        </w:trPr>
        <w:tc>
          <w:tcPr>
            <w:tcW w:w="1939" w:type="dxa"/>
          </w:tcPr>
          <w:p w14:paraId="4E12F90D" w14:textId="77777777" w:rsidR="00715956" w:rsidRPr="00F21240" w:rsidRDefault="00715956">
            <w:pPr>
              <w:pStyle w:val="OtherTableBody"/>
              <w:rPr>
                <w:b/>
                <w:noProof/>
              </w:rPr>
            </w:pPr>
            <w:r w:rsidRPr="00F21240">
              <w:rPr>
                <w:b/>
                <w:noProof/>
              </w:rPr>
              <w:t xml:space="preserve">               : X^t4^a1</w:t>
            </w:r>
          </w:p>
        </w:tc>
      </w:tr>
      <w:tr w:rsidR="00715956" w:rsidRPr="00715956" w14:paraId="2BF22E2D" w14:textId="77777777">
        <w:trPr>
          <w:cantSplit/>
        </w:trPr>
        <w:tc>
          <w:tcPr>
            <w:tcW w:w="1939" w:type="dxa"/>
          </w:tcPr>
          <w:p w14:paraId="39091187" w14:textId="77777777" w:rsidR="00715956" w:rsidRPr="00F21240" w:rsidRDefault="00715956">
            <w:pPr>
              <w:pStyle w:val="OtherTableBody"/>
              <w:rPr>
                <w:b/>
                <w:noProof/>
              </w:rPr>
            </w:pPr>
            <w:r w:rsidRPr="00F21240">
              <w:rPr>
                <w:b/>
                <w:noProof/>
              </w:rPr>
              <w:t xml:space="preserve">               : R^t5^a1</w:t>
            </w:r>
          </w:p>
        </w:tc>
      </w:tr>
      <w:tr w:rsidR="00715956" w:rsidRPr="00715956" w14:paraId="78F55812" w14:textId="77777777">
        <w:trPr>
          <w:cantSplit/>
        </w:trPr>
        <w:tc>
          <w:tcPr>
            <w:tcW w:w="1939" w:type="dxa"/>
          </w:tcPr>
          <w:p w14:paraId="04E24ECA" w14:textId="77777777" w:rsidR="00715956" w:rsidRPr="00F21240" w:rsidRDefault="00715956">
            <w:pPr>
              <w:pStyle w:val="OtherTableBody"/>
              <w:rPr>
                <w:b/>
                <w:noProof/>
              </w:rPr>
            </w:pPr>
            <w:r w:rsidRPr="00F21240">
              <w:rPr>
                <w:b/>
                <w:noProof/>
              </w:rPr>
              <w:t xml:space="preserve">                : S^t6^a1</w:t>
            </w:r>
          </w:p>
        </w:tc>
      </w:tr>
    </w:tbl>
    <w:p w14:paraId="7740AFAF" w14:textId="77777777" w:rsidR="00715956" w:rsidRPr="00F21240" w:rsidRDefault="00715956">
      <w:pPr>
        <w:pStyle w:val="NormalIndented"/>
        <w:rPr>
          <w:noProof/>
        </w:rPr>
      </w:pPr>
      <w:r w:rsidRPr="00F21240">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F21240" w:rsidRDefault="00715956">
      <w:pPr>
        <w:pStyle w:val="Heading5"/>
        <w:rPr>
          <w:noProof/>
        </w:rPr>
      </w:pPr>
      <w:bookmarkStart w:id="8704" w:name="_Global_merge_and_move_message_const"/>
      <w:bookmarkStart w:id="8705" w:name="_Ref373722818"/>
      <w:bookmarkEnd w:id="8704"/>
      <w:r w:rsidRPr="00F21240">
        <w:rPr>
          <w:noProof/>
        </w:rPr>
        <w:t>Global merge and move message construct versus repeating segment message constructs</w:t>
      </w:r>
      <w:bookmarkEnd w:id="8705"/>
    </w:p>
    <w:p w14:paraId="3D950EC9" w14:textId="77777777" w:rsidR="00715956" w:rsidRPr="00F21240" w:rsidRDefault="00715956">
      <w:pPr>
        <w:pStyle w:val="NormalIndented"/>
        <w:rPr>
          <w:noProof/>
        </w:rPr>
      </w:pPr>
      <w:r w:rsidRPr="00F21240">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F21240" w:rsidRDefault="00715956">
      <w:pPr>
        <w:pStyle w:val="Example"/>
        <w:rPr>
          <w:lang w:eastAsia="en-US"/>
        </w:rPr>
      </w:pPr>
      <w:r w:rsidRPr="00F21240">
        <w:rPr>
          <w:lang w:eastAsia="en-US"/>
        </w:rPr>
        <w:t>MSH</w:t>
      </w:r>
    </w:p>
    <w:p w14:paraId="2E9C6643" w14:textId="77777777" w:rsidR="00715956" w:rsidRPr="00F21240" w:rsidRDefault="00715956">
      <w:pPr>
        <w:pStyle w:val="Example"/>
        <w:rPr>
          <w:lang w:eastAsia="en-US"/>
        </w:rPr>
      </w:pPr>
      <w:r w:rsidRPr="00F21240">
        <w:rPr>
          <w:lang w:eastAsia="en-US"/>
        </w:rPr>
        <w:t>EVN</w:t>
      </w:r>
    </w:p>
    <w:p w14:paraId="410BF64D" w14:textId="77777777" w:rsidR="00715956" w:rsidRPr="00F21240" w:rsidRDefault="00715956">
      <w:pPr>
        <w:pStyle w:val="Example"/>
        <w:rPr>
          <w:lang w:eastAsia="en-US"/>
        </w:rPr>
      </w:pPr>
      <w:r w:rsidRPr="00F21240">
        <w:rPr>
          <w:lang w:eastAsia="en-US"/>
        </w:rPr>
        <w:t>{ PID</w:t>
      </w:r>
    </w:p>
    <w:p w14:paraId="02F4B946" w14:textId="77777777" w:rsidR="00715956" w:rsidRPr="00F21240" w:rsidRDefault="00715956">
      <w:pPr>
        <w:pStyle w:val="Example"/>
        <w:rPr>
          <w:lang w:eastAsia="en-US"/>
        </w:rPr>
      </w:pPr>
      <w:r w:rsidRPr="00F21240">
        <w:rPr>
          <w:lang w:eastAsia="en-US"/>
        </w:rPr>
        <w:t>[PD1]</w:t>
      </w:r>
    </w:p>
    <w:p w14:paraId="017468FB" w14:textId="77777777" w:rsidR="00715956" w:rsidRPr="00F21240" w:rsidRDefault="00715956">
      <w:pPr>
        <w:pStyle w:val="Example"/>
        <w:rPr>
          <w:lang w:eastAsia="en-US"/>
        </w:rPr>
      </w:pPr>
      <w:r w:rsidRPr="00F21240">
        <w:rPr>
          <w:lang w:eastAsia="en-US"/>
        </w:rPr>
        <w:t>MRG</w:t>
      </w:r>
    </w:p>
    <w:p w14:paraId="69EC21A7" w14:textId="77777777" w:rsidR="00715956" w:rsidRPr="00F21240" w:rsidRDefault="00715956">
      <w:pPr>
        <w:pStyle w:val="Example"/>
        <w:rPr>
          <w:lang w:eastAsia="en-US"/>
        </w:rPr>
      </w:pPr>
      <w:r w:rsidRPr="00F21240">
        <w:rPr>
          <w:lang w:eastAsia="en-US"/>
        </w:rPr>
        <w:t>[PV1]</w:t>
      </w:r>
    </w:p>
    <w:p w14:paraId="22D3E48C" w14:textId="77777777" w:rsidR="00715956" w:rsidRPr="00F21240" w:rsidRDefault="00715956">
      <w:pPr>
        <w:pStyle w:val="Example"/>
        <w:rPr>
          <w:lang w:eastAsia="en-US"/>
        </w:rPr>
      </w:pPr>
      <w:r w:rsidRPr="00F21240">
        <w:rPr>
          <w:lang w:eastAsia="en-US"/>
        </w:rPr>
        <w:t>}</w:t>
      </w:r>
    </w:p>
    <w:p w14:paraId="35F39046" w14:textId="77777777" w:rsidR="00715956" w:rsidRPr="00F21240" w:rsidRDefault="00715956">
      <w:pPr>
        <w:pStyle w:val="NormalIndented"/>
        <w:rPr>
          <w:noProof/>
        </w:rPr>
      </w:pPr>
      <w:r w:rsidRPr="00F21240">
        <w:rPr>
          <w:noProof/>
        </w:rPr>
        <w:t xml:space="preserve">Trigger events support the concept of a global move or merge, where all the subordinate identifiers are moved or merged.  For example, the use case for A41 (merge account-patient account number) (Section </w:t>
      </w:r>
      <w:r w:rsidRPr="00F21240">
        <w:rPr>
          <w:rStyle w:val="HyperlinkText"/>
          <w:noProof/>
        </w:rPr>
        <w:fldChar w:fldCharType="begin"/>
      </w:r>
      <w:r w:rsidRPr="00F21240">
        <w:rPr>
          <w:rStyle w:val="HyperlinkText"/>
          <w:noProof/>
        </w:rPr>
        <w:instrText xml:space="preserve"> REF _Ref373721510 \r \h  \* MERGEFORMAT </w:instrText>
      </w:r>
      <w:r w:rsidRPr="00F21240">
        <w:rPr>
          <w:rStyle w:val="HyperlinkText"/>
          <w:noProof/>
        </w:rPr>
      </w:r>
      <w:r w:rsidRPr="00F21240">
        <w:rPr>
          <w:rStyle w:val="HyperlinkText"/>
          <w:noProof/>
        </w:rPr>
        <w:fldChar w:fldCharType="separate"/>
      </w:r>
      <w:r w:rsidR="00FD1E54">
        <w:rPr>
          <w:rStyle w:val="HyperlinkText"/>
        </w:rPr>
        <w:t>3.5.2.2.3</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_Ref447428872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(global)</w:t>
      </w:r>
      <w:r w:rsidRPr="00F21240">
        <w:rPr>
          <w:rStyle w:val="HyperlinkText"/>
          <w:noProof/>
        </w:rPr>
        <w:fldChar w:fldCharType="end"/>
      </w:r>
      <w:r w:rsidRPr="00F21240">
        <w:rPr>
          <w:noProof/>
        </w:rPr>
        <w:t>") illustrates a merge on the patient account number (</w:t>
      </w:r>
      <w:r w:rsidRPr="00F21240">
        <w:rPr>
          <w:rStyle w:val="ReferenceAttribute"/>
          <w:noProof/>
        </w:rPr>
        <w:t>PID-18 - Patient Account Number</w:t>
      </w:r>
      <w:r w:rsidRPr="00F21240">
        <w:rPr>
          <w:noProof/>
        </w:rPr>
        <w:t>).  All subordinate identifiers (</w:t>
      </w:r>
      <w:r w:rsidRPr="00F21240">
        <w:rPr>
          <w:rStyle w:val="ReferenceAttribute"/>
          <w:noProof/>
        </w:rPr>
        <w:t>PV1-19 - Visit Number</w:t>
      </w:r>
      <w:r w:rsidRPr="00F21240">
        <w:rPr>
          <w:noProof/>
        </w:rPr>
        <w:t xml:space="preserve">) are moved to the target </w:t>
      </w:r>
      <w:r w:rsidRPr="00F21240">
        <w:rPr>
          <w:rStyle w:val="ReferenceAttribute"/>
          <w:noProof/>
        </w:rPr>
        <w:t>PID-18 - Patient Account Number Identifier</w:t>
      </w:r>
      <w:r w:rsidRPr="00F21240">
        <w:rPr>
          <w:noProof/>
        </w:rPr>
        <w:t>, even though they are not specified in the message.</w:t>
      </w:r>
    </w:p>
    <w:p w14:paraId="5BF296DC" w14:textId="77777777" w:rsidR="00715956" w:rsidRPr="00F21240" w:rsidRDefault="00715956">
      <w:pPr>
        <w:pStyle w:val="NormalIndented"/>
        <w:rPr>
          <w:noProof/>
        </w:rPr>
      </w:pPr>
      <w:r w:rsidRPr="00F21240">
        <w:rPr>
          <w:noProof/>
        </w:rPr>
        <w:t xml:space="preserve">A repeating segment message construct supports reporting of the subordinate identifiers using the repeating segments.  This is illustrated in the use case for A40 (merge patient - patient identifier list) (Section  </w:t>
      </w:r>
      <w:bookmarkStart w:id="8706" w:name="_Hlt447431117"/>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bookmarkEnd w:id="8706"/>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A41 (merge account - patient account number) (Section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A45 (move visit information-visit number)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Specifying each subordinate ID in repeating segments is optional but not recommended.  This construct can be used when renumbering of identifiers is necessary as illustrated in Sections </w:t>
      </w:r>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or to explicitly identify individual subordinate identifiers as illustrated in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w:t>
      </w:r>
    </w:p>
    <w:p w14:paraId="04925011" w14:textId="77777777" w:rsidR="00715956" w:rsidRPr="00F21240" w:rsidRDefault="00715956">
      <w:pPr>
        <w:pStyle w:val="Heading5"/>
        <w:rPr>
          <w:noProof/>
        </w:rPr>
      </w:pPr>
      <w:r w:rsidRPr="00F21240">
        <w:rPr>
          <w:noProof/>
        </w:rPr>
        <w:t>Identifier renumbering</w:t>
      </w:r>
    </w:p>
    <w:p w14:paraId="7C163CFE" w14:textId="77777777" w:rsidR="00715956" w:rsidRPr="00F21240" w:rsidRDefault="00715956">
      <w:pPr>
        <w:pStyle w:val="NormalIndented"/>
        <w:rPr>
          <w:b/>
          <w:noProof/>
        </w:rPr>
      </w:pPr>
      <w:r w:rsidRPr="00F21240">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F21240" w:rsidRDefault="00715956">
      <w:pPr>
        <w:pStyle w:val="Heading5"/>
        <w:rPr>
          <w:noProof/>
        </w:rPr>
      </w:pPr>
      <w:r w:rsidRPr="00F21240">
        <w:rPr>
          <w:noProof/>
        </w:rPr>
        <w:t>Superior identifier reporting</w:t>
      </w:r>
    </w:p>
    <w:p w14:paraId="2A43634C" w14:textId="77777777" w:rsidR="00715956" w:rsidRPr="00F21240" w:rsidRDefault="00715956">
      <w:pPr>
        <w:pStyle w:val="NormalIndented"/>
        <w:rPr>
          <w:noProof/>
        </w:rPr>
      </w:pPr>
      <w:r w:rsidRPr="00F21240">
        <w:rPr>
          <w:noProof/>
        </w:rPr>
        <w:t xml:space="preserve">When merging or moving subordinate numbers, the higher level, "superior" identifiers should be included in the message.  For example, when merging an account where the target is </w:t>
      </w:r>
      <w:r w:rsidRPr="00F21240">
        <w:rPr>
          <w:rStyle w:val="ReferenceAttribute"/>
          <w:noProof/>
        </w:rPr>
        <w:t>PID-18 - Patient Account Number</w:t>
      </w:r>
      <w:r w:rsidRPr="00F21240">
        <w:rPr>
          <w:noProof/>
        </w:rPr>
        <w:t xml:space="preserve"> and the source is </w:t>
      </w:r>
      <w:r w:rsidRPr="00F21240">
        <w:rPr>
          <w:rStyle w:val="ReferenceAttribute"/>
          <w:noProof/>
        </w:rPr>
        <w:t>MRG-3 - Prior Patient Account Number</w:t>
      </w:r>
      <w:r w:rsidRPr="00F21240">
        <w:rPr>
          <w:noProof/>
        </w:rPr>
        <w:t>, the higher level patient identifiers (</w:t>
      </w:r>
      <w:r w:rsidRPr="00F21240">
        <w:rPr>
          <w:rStyle w:val="ReferenceAttribute"/>
          <w:noProof/>
        </w:rPr>
        <w:t>PID-3 -Patient Identifier List</w:t>
      </w:r>
      <w:r w:rsidRPr="00F21240">
        <w:rPr>
          <w:noProof/>
        </w:rPr>
        <w:t xml:space="preserve"> and </w:t>
      </w:r>
      <w:r w:rsidRPr="00F21240">
        <w:rPr>
          <w:rStyle w:val="ReferenceAttribute"/>
          <w:noProof/>
        </w:rPr>
        <w:t>MRG-1 - Prior Patient Identifier List</w:t>
      </w:r>
      <w:r w:rsidRPr="00F21240">
        <w:rPr>
          <w:noProof/>
        </w:rPr>
        <w:t>) and person identifiers (</w:t>
      </w:r>
      <w:r w:rsidRPr="00F21240">
        <w:rPr>
          <w:rStyle w:val="ReferenceAttribute"/>
          <w:noProof/>
        </w:rPr>
        <w:t>PID-2 - Patient ID</w:t>
      </w:r>
      <w:r w:rsidRPr="00F21240">
        <w:rPr>
          <w:noProof/>
        </w:rPr>
        <w:t xml:space="preserve"> and </w:t>
      </w:r>
      <w:r w:rsidRPr="00F21240">
        <w:rPr>
          <w:rStyle w:val="ReferenceAttribute"/>
          <w:noProof/>
        </w:rPr>
        <w:t>MRG-4 - Prior Patient ID</w:t>
      </w:r>
      <w:r w:rsidRPr="00F21240">
        <w:rPr>
          <w:noProof/>
        </w:rPr>
        <w:t>) should also be reported in the message.</w:t>
      </w:r>
    </w:p>
    <w:p w14:paraId="76451F51" w14:textId="77777777" w:rsidR="00715956" w:rsidRPr="00F21240" w:rsidRDefault="00715956">
      <w:pPr>
        <w:pStyle w:val="Heading4"/>
        <w:rPr>
          <w:noProof/>
        </w:rPr>
      </w:pPr>
      <w:bookmarkStart w:id="8707" w:name="_Toc1816299"/>
      <w:bookmarkStart w:id="8708" w:name="_Toc21372843"/>
      <w:bookmarkStart w:id="8709" w:name="_Toc175992329"/>
      <w:r w:rsidRPr="00F21240">
        <w:rPr>
          <w:noProof/>
        </w:rPr>
        <w:t>Trigger events</w:t>
      </w:r>
      <w:bookmarkEnd w:id="8707"/>
      <w:bookmarkEnd w:id="8708"/>
      <w:bookmarkEnd w:id="8709"/>
    </w:p>
    <w:p w14:paraId="54CF55EB" w14:textId="77777777" w:rsidR="00715956" w:rsidRPr="00F21240" w:rsidRDefault="00715956">
      <w:pPr>
        <w:pStyle w:val="NormalIndented"/>
        <w:rPr>
          <w:noProof/>
        </w:rPr>
      </w:pPr>
      <w:r w:rsidRPr="00F21240">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4842E3" w:rsidRDefault="00715956">
      <w:pPr>
        <w:pStyle w:val="Heading5"/>
        <w:rPr>
          <w:noProof/>
          <w:lang w:val="fr-FR"/>
        </w:rPr>
      </w:pPr>
      <w:bookmarkStart w:id="8710" w:name="_Ref421097383"/>
      <w:r w:rsidRPr="004842E3">
        <w:rPr>
          <w:noProof/>
          <w:lang w:val="fr-FR"/>
        </w:rPr>
        <w:t>A40 - merge patient - patient identifier list</w:t>
      </w:r>
      <w:bookmarkEnd w:id="8710"/>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AE3964"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715956"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(Note: </w:t>
            </w:r>
            <w:r w:rsidRPr="00F21240">
              <w:rPr>
                <w:rStyle w:val="ReferenceAttribute"/>
                <w:noProof/>
              </w:rPr>
              <w:t>PID-18 - Patient Account Number</w:t>
            </w:r>
            <w:r w:rsidRPr="00F21240">
              <w:rPr>
                <w:noProof/>
              </w:rPr>
              <w:t xml:space="preserve"> is not valued; all accounts associated with MR2 are combined under MR1).  To merge </w:t>
            </w:r>
            <w:r w:rsidRPr="00F21240">
              <w:rPr>
                <w:rStyle w:val="ReferenceAttribute"/>
                <w:noProof/>
              </w:rPr>
              <w:t>PID-18 - Patient Account Number</w:t>
            </w:r>
            <w:r w:rsidRPr="00F21240">
              <w:rPr>
                <w:noProof/>
              </w:rPr>
              <w:t xml:space="preserve"> data only, use event A41 (merge account-patient account number).  To move</w:t>
            </w:r>
            <w:r w:rsidRPr="00F21240">
              <w:rPr>
                <w:rStyle w:val="ReferenceAttribute"/>
                <w:noProof/>
              </w:rPr>
              <w:t xml:space="preserve"> PID-18 - Patient Account Number</w:t>
            </w:r>
            <w:r w:rsidRPr="00F21240">
              <w:rPr>
                <w:noProof/>
              </w:rPr>
              <w:t xml:space="preserve"> data use event A44 (move account information-patient account number).</w:t>
            </w:r>
          </w:p>
        </w:tc>
      </w:tr>
      <w:tr w:rsidR="00715956" w:rsidRPr="00715956"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(Note: </w:t>
            </w:r>
            <w:r w:rsidRPr="00F21240">
              <w:rPr>
                <w:rStyle w:val="ReferenceAttribute"/>
                <w:noProof/>
              </w:rPr>
              <w:t>MRG-3 - Prior Patient Account Number</w:t>
            </w:r>
            <w:r w:rsidRPr="00F21240">
              <w:rPr>
                <w:noProof/>
              </w:rPr>
              <w:t xml:space="preserve"> is not valued; all accounts associated with MR2 are combined under MR1.)</w:t>
            </w:r>
          </w:p>
        </w:tc>
      </w:tr>
      <w:tr w:rsidR="00715956" w:rsidRPr="00715956"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F21240" w:rsidRDefault="00715956">
            <w:pPr>
              <w:pStyle w:val="OtherTableBody"/>
              <w:rPr>
                <w:noProof/>
              </w:rPr>
            </w:pPr>
            <w:r w:rsidRPr="00F21240">
              <w:rPr>
                <w:noProof/>
              </w:rPr>
              <w:t>Example Transaction:</w:t>
            </w:r>
          </w:p>
          <w:p w14:paraId="4C98F5DE"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31D34D8" w14:textId="77777777" w:rsidR="00715956" w:rsidRPr="00F21240" w:rsidRDefault="00715956">
            <w:pPr>
              <w:pStyle w:val="Example"/>
              <w:rPr>
                <w:lang w:eastAsia="en-US"/>
              </w:rPr>
            </w:pPr>
            <w:r w:rsidRPr="00F21240">
              <w:rPr>
                <w:lang w:eastAsia="en-US"/>
              </w:rPr>
              <w:t>EVN|A40|200301051530&lt;cr&gt;</w:t>
            </w:r>
          </w:p>
          <w:p w14:paraId="32810B3A" w14:textId="77777777" w:rsidR="00715956" w:rsidRPr="00F21240" w:rsidRDefault="00715956">
            <w:pPr>
              <w:pStyle w:val="Example"/>
              <w:rPr>
                <w:lang w:eastAsia="en-US"/>
              </w:rPr>
            </w:pPr>
            <w:r w:rsidRPr="00F21240">
              <w:rPr>
                <w:lang w:eastAsia="en-US"/>
              </w:rPr>
              <w:t>PID|||MR1^^^XYZ||MAIDENNAME^EVE|....&lt;cr&gt;</w:t>
            </w:r>
          </w:p>
          <w:p w14:paraId="1B9871DC" w14:textId="77777777" w:rsidR="00715956" w:rsidRPr="00F21240" w:rsidRDefault="00715956">
            <w:pPr>
              <w:pStyle w:val="Example"/>
              <w:rPr>
                <w:sz w:val="18"/>
                <w:lang w:eastAsia="en-US"/>
              </w:rPr>
            </w:pPr>
            <w:r w:rsidRPr="00F21240">
              <w:rPr>
                <w:lang w:eastAsia="en-US"/>
              </w:rPr>
              <w:t>MRG|MR2^^^XYZ&lt;cr&gt;</w:t>
            </w:r>
          </w:p>
        </w:tc>
      </w:tr>
      <w:tr w:rsidR="00715956" w:rsidRPr="00715956" w14:paraId="414B9779" w14:textId="77777777">
        <w:trPr>
          <w:cantSplit/>
        </w:trPr>
        <w:tc>
          <w:tcPr>
            <w:tcW w:w="4813" w:type="dxa"/>
            <w:tcBorders>
              <w:top w:val="single" w:sz="6" w:space="0" w:color="auto"/>
              <w:left w:val="single" w:sz="6" w:space="0" w:color="auto"/>
            </w:tcBorders>
          </w:tcPr>
          <w:p w14:paraId="49F612E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F21240" w:rsidRDefault="00715956">
            <w:pPr>
              <w:pStyle w:val="OtherTableBody"/>
              <w:rPr>
                <w:noProof/>
              </w:rPr>
            </w:pPr>
            <w:r w:rsidRPr="00F21240">
              <w:rPr>
                <w:noProof/>
              </w:rPr>
              <w:t>After Merge</w:t>
            </w:r>
          </w:p>
        </w:tc>
      </w:tr>
      <w:tr w:rsidR="00715956" w:rsidRPr="00715956" w14:paraId="24A902B4" w14:textId="77777777">
        <w:trPr>
          <w:cantSplit/>
        </w:trPr>
        <w:tc>
          <w:tcPr>
            <w:tcW w:w="4813" w:type="dxa"/>
            <w:tcBorders>
              <w:top w:val="single" w:sz="6" w:space="0" w:color="auto"/>
              <w:left w:val="single" w:sz="6" w:space="0" w:color="auto"/>
            </w:tcBorders>
          </w:tcPr>
          <w:p w14:paraId="0BFED8C0" w14:textId="77777777" w:rsidR="00715956" w:rsidRPr="00F21240" w:rsidRDefault="00715956">
            <w:pPr>
              <w:pStyle w:val="OtherTableBody"/>
              <w:rPr>
                <w:noProof/>
              </w:rPr>
            </w:pPr>
            <w:r w:rsidRPr="00F21240">
              <w:rPr>
                <w:noProof/>
              </w:rPr>
              <w:t>MR1               MR2</w:t>
            </w:r>
          </w:p>
          <w:p w14:paraId="4ACDECCE" w14:textId="77777777" w:rsidR="00715956" w:rsidRPr="00F21240" w:rsidRDefault="00715956">
            <w:pPr>
              <w:pStyle w:val="OtherTableBody"/>
              <w:rPr>
                <w:noProof/>
              </w:rPr>
            </w:pPr>
            <w:r w:rsidRPr="00F21240">
              <w:rPr>
                <w:noProof/>
              </w:rPr>
              <w:t xml:space="preserve"> ACCT1          ACCT1</w:t>
            </w:r>
          </w:p>
          <w:p w14:paraId="5902775F"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F21240" w:rsidRDefault="00715956">
            <w:pPr>
              <w:pStyle w:val="OtherTableBody"/>
              <w:rPr>
                <w:noProof/>
              </w:rPr>
            </w:pPr>
            <w:r w:rsidRPr="00F21240">
              <w:rPr>
                <w:noProof/>
              </w:rPr>
              <w:t>MR1</w:t>
            </w:r>
          </w:p>
          <w:p w14:paraId="78DFC5C4" w14:textId="77777777" w:rsidR="00715956" w:rsidRPr="00F21240" w:rsidRDefault="00715956">
            <w:pPr>
              <w:pStyle w:val="OtherTableBody"/>
              <w:rPr>
                <w:noProof/>
              </w:rPr>
            </w:pPr>
            <w:r w:rsidRPr="00F21240">
              <w:rPr>
                <w:noProof/>
              </w:rPr>
              <w:t xml:space="preserve"> ACCT1</w:t>
            </w:r>
          </w:p>
          <w:p w14:paraId="3BB2F247" w14:textId="77777777" w:rsidR="00715956" w:rsidRPr="00F21240" w:rsidRDefault="00715956">
            <w:pPr>
              <w:pStyle w:val="OtherTableBody"/>
              <w:rPr>
                <w:noProof/>
              </w:rPr>
            </w:pPr>
            <w:r w:rsidRPr="00F21240">
              <w:rPr>
                <w:noProof/>
              </w:rPr>
              <w:t xml:space="preserve"> ACCT2</w:t>
            </w:r>
          </w:p>
          <w:p w14:paraId="5B057438" w14:textId="77777777" w:rsidR="00715956" w:rsidRPr="00F21240" w:rsidRDefault="00715956">
            <w:pPr>
              <w:pStyle w:val="OtherTableBody"/>
              <w:rPr>
                <w:noProof/>
              </w:rPr>
            </w:pPr>
            <w:r w:rsidRPr="00F21240">
              <w:rPr>
                <w:noProof/>
              </w:rPr>
              <w:t xml:space="preserve"> ACCT1</w:t>
            </w:r>
          </w:p>
          <w:p w14:paraId="7B486DCB" w14:textId="77777777" w:rsidR="00715956" w:rsidRPr="00F21240" w:rsidRDefault="00715956">
            <w:pPr>
              <w:pStyle w:val="OtherTableBody"/>
              <w:rPr>
                <w:noProof/>
              </w:rPr>
            </w:pPr>
            <w:r w:rsidRPr="00F21240">
              <w:rPr>
                <w:noProof/>
              </w:rPr>
              <w:t xml:space="preserve"> ACCT2</w:t>
            </w:r>
          </w:p>
        </w:tc>
      </w:tr>
      <w:tr w:rsidR="00715956" w:rsidRPr="00715956"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715956" w:rsidRDefault="00715956">
            <w:pPr>
              <w:rPr>
                <w:noProof/>
                <w:sz w:val="18"/>
              </w:rPr>
            </w:pPr>
            <w:r w:rsidRPr="00715956">
              <w:rPr>
                <w:noProof/>
                <w:sz w:val="18"/>
              </w:rPr>
              <w:t>Implementation considerations: This scenario exists when two medical records are established for the same person.</w:t>
            </w:r>
          </w:p>
          <w:p w14:paraId="6B404DD1" w14:textId="77777777" w:rsidR="00715956" w:rsidRPr="00715956" w:rsidRDefault="00715956">
            <w:pPr>
              <w:rPr>
                <w:noProof/>
                <w:sz w:val="18"/>
              </w:rPr>
            </w:pPr>
            <w:r w:rsidRPr="00715956">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F21240" w:rsidRDefault="00715956">
      <w:pPr>
        <w:pStyle w:val="Heading5"/>
        <w:rPr>
          <w:noProof/>
        </w:rPr>
      </w:pPr>
      <w:bookmarkStart w:id="8711" w:name="_Ref373721599"/>
      <w:bookmarkStart w:id="8712" w:name="_Ref436468060"/>
      <w:bookmarkStart w:id="8713" w:name="_Ref447430765"/>
      <w:r w:rsidRPr="00F21240">
        <w:rPr>
          <w:noProof/>
        </w:rPr>
        <w:t>A40 - merge patient - patient identifier list (repeating segment)</w:t>
      </w:r>
      <w:bookmarkEnd w:id="8711"/>
      <w:bookmarkEnd w:id="8712"/>
      <w:bookmarkEnd w:id="8713"/>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AE3964"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210DEE85" w14:textId="77777777">
        <w:tc>
          <w:tcPr>
            <w:tcW w:w="8936" w:type="dxa"/>
            <w:gridSpan w:val="2"/>
            <w:tcBorders>
              <w:left w:val="single" w:sz="6" w:space="0" w:color="auto"/>
              <w:right w:val="single" w:sz="6" w:space="0" w:color="auto"/>
            </w:tcBorders>
          </w:tcPr>
          <w:p w14:paraId="0C973D0E"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715956"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p>
        </w:tc>
      </w:tr>
      <w:tr w:rsidR="00715956" w:rsidRPr="00715956"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p>
        </w:tc>
      </w:tr>
      <w:tr w:rsidR="00715956" w:rsidRPr="00715956"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F21240" w:rsidRDefault="00715956">
            <w:pPr>
              <w:pStyle w:val="OtherTableBody"/>
              <w:rPr>
                <w:noProof/>
              </w:rPr>
            </w:pPr>
            <w:r w:rsidRPr="00F21240">
              <w:rPr>
                <w:noProof/>
              </w:rPr>
              <w:t>Example Transaction:</w:t>
            </w:r>
          </w:p>
          <w:p w14:paraId="5FE674CA"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71B4373" w14:textId="77777777" w:rsidR="00715956" w:rsidRPr="00F21240" w:rsidRDefault="00715956">
            <w:pPr>
              <w:pStyle w:val="Example"/>
              <w:rPr>
                <w:lang w:eastAsia="en-US"/>
              </w:rPr>
            </w:pPr>
            <w:r w:rsidRPr="00F21240">
              <w:rPr>
                <w:lang w:eastAsia="en-US"/>
              </w:rPr>
              <w:t>EVN|A40|200301051530&lt;cr&gt;</w:t>
            </w:r>
          </w:p>
          <w:p w14:paraId="5BF752FD" w14:textId="77777777" w:rsidR="00715956" w:rsidRPr="00F21240" w:rsidRDefault="00715956">
            <w:pPr>
              <w:pStyle w:val="Example"/>
              <w:rPr>
                <w:lang w:eastAsia="en-US"/>
              </w:rPr>
            </w:pPr>
            <w:r w:rsidRPr="00F21240">
              <w:rPr>
                <w:lang w:eastAsia="en-US"/>
              </w:rPr>
              <w:t>PID|||MR1^^^XYZ||EVERYWOMAN^EVE|||||||||||||ACCT3&lt;cr&gt;</w:t>
            </w:r>
          </w:p>
          <w:p w14:paraId="3A37A74D" w14:textId="77777777" w:rsidR="00715956" w:rsidRPr="00F21240" w:rsidRDefault="00715956">
            <w:pPr>
              <w:pStyle w:val="Example"/>
              <w:rPr>
                <w:lang w:eastAsia="en-US"/>
              </w:rPr>
            </w:pPr>
            <w:r w:rsidRPr="00F21240">
              <w:rPr>
                <w:lang w:eastAsia="en-US"/>
              </w:rPr>
              <w:t>MRG|MR2^^^XYZ||ACCT1&lt;cr&gt;</w:t>
            </w:r>
          </w:p>
          <w:p w14:paraId="041A0453" w14:textId="77777777" w:rsidR="00715956" w:rsidRPr="00F21240" w:rsidRDefault="00715956">
            <w:pPr>
              <w:pStyle w:val="Example"/>
              <w:rPr>
                <w:lang w:eastAsia="en-US"/>
              </w:rPr>
            </w:pPr>
            <w:r w:rsidRPr="00F21240">
              <w:rPr>
                <w:lang w:eastAsia="en-US"/>
              </w:rPr>
              <w:t>PID|||MR1^^^XYZ||EVERYWOMAN^EVE|||||||||||||ACCT4&lt;cr&gt;</w:t>
            </w:r>
          </w:p>
          <w:p w14:paraId="7524A556" w14:textId="77777777" w:rsidR="00715956" w:rsidRPr="00F21240" w:rsidRDefault="00715956">
            <w:pPr>
              <w:pStyle w:val="Example"/>
              <w:rPr>
                <w:sz w:val="18"/>
                <w:lang w:eastAsia="en-US"/>
              </w:rPr>
            </w:pPr>
            <w:r w:rsidRPr="00F21240">
              <w:rPr>
                <w:lang w:eastAsia="en-US"/>
              </w:rPr>
              <w:t>MRG|MR2^^^XYZ||ACCT2&lt;cr&gt;</w:t>
            </w:r>
          </w:p>
        </w:tc>
      </w:tr>
      <w:tr w:rsidR="00715956" w:rsidRPr="00715956" w14:paraId="04163E8F" w14:textId="77777777">
        <w:tc>
          <w:tcPr>
            <w:tcW w:w="4813" w:type="dxa"/>
            <w:tcBorders>
              <w:top w:val="single" w:sz="6" w:space="0" w:color="auto"/>
              <w:left w:val="single" w:sz="6" w:space="0" w:color="auto"/>
            </w:tcBorders>
          </w:tcPr>
          <w:p w14:paraId="6DF6295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F21240" w:rsidRDefault="00715956">
            <w:pPr>
              <w:pStyle w:val="OtherTableBody"/>
              <w:rPr>
                <w:noProof/>
              </w:rPr>
            </w:pPr>
            <w:r w:rsidRPr="00F21240">
              <w:rPr>
                <w:noProof/>
              </w:rPr>
              <w:t>After Merge</w:t>
            </w:r>
          </w:p>
        </w:tc>
      </w:tr>
      <w:tr w:rsidR="00715956" w:rsidRPr="00715956" w14:paraId="342BD7C5" w14:textId="77777777">
        <w:tc>
          <w:tcPr>
            <w:tcW w:w="4813" w:type="dxa"/>
            <w:tcBorders>
              <w:top w:val="single" w:sz="6" w:space="0" w:color="auto"/>
              <w:left w:val="single" w:sz="6" w:space="0" w:color="auto"/>
            </w:tcBorders>
          </w:tcPr>
          <w:p w14:paraId="646AB523" w14:textId="77777777" w:rsidR="00715956" w:rsidRPr="00F21240" w:rsidRDefault="00715956">
            <w:pPr>
              <w:pStyle w:val="OtherTableBody"/>
              <w:rPr>
                <w:noProof/>
              </w:rPr>
            </w:pPr>
            <w:r w:rsidRPr="00F21240">
              <w:rPr>
                <w:noProof/>
              </w:rPr>
              <w:t>MR1               MR2</w:t>
            </w:r>
          </w:p>
          <w:p w14:paraId="6CB3DA9A" w14:textId="77777777" w:rsidR="00715956" w:rsidRPr="00F21240" w:rsidRDefault="00715956">
            <w:pPr>
              <w:pStyle w:val="OtherTableBody"/>
              <w:rPr>
                <w:noProof/>
              </w:rPr>
            </w:pPr>
            <w:r w:rsidRPr="00F21240">
              <w:rPr>
                <w:noProof/>
              </w:rPr>
              <w:t xml:space="preserve"> ACCT1          ACCT1*</w:t>
            </w:r>
          </w:p>
          <w:p w14:paraId="4AD62C72"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F21240" w:rsidRDefault="00715956">
            <w:pPr>
              <w:pStyle w:val="OtherTableBody"/>
              <w:rPr>
                <w:noProof/>
              </w:rPr>
            </w:pPr>
            <w:r w:rsidRPr="00F21240">
              <w:rPr>
                <w:noProof/>
              </w:rPr>
              <w:t>MR1</w:t>
            </w:r>
          </w:p>
          <w:p w14:paraId="1DDDCE37" w14:textId="77777777" w:rsidR="00715956" w:rsidRPr="00F21240" w:rsidRDefault="00715956">
            <w:pPr>
              <w:pStyle w:val="OtherTableBody"/>
              <w:rPr>
                <w:noProof/>
              </w:rPr>
            </w:pPr>
            <w:r w:rsidRPr="00F21240">
              <w:rPr>
                <w:noProof/>
              </w:rPr>
              <w:t xml:space="preserve"> ACCT1</w:t>
            </w:r>
          </w:p>
          <w:p w14:paraId="613CD4CB" w14:textId="77777777" w:rsidR="00715956" w:rsidRPr="00F21240" w:rsidRDefault="00715956">
            <w:pPr>
              <w:pStyle w:val="OtherTableBody"/>
              <w:rPr>
                <w:noProof/>
              </w:rPr>
            </w:pPr>
            <w:r w:rsidRPr="00F21240">
              <w:rPr>
                <w:noProof/>
              </w:rPr>
              <w:t xml:space="preserve"> ACCT2</w:t>
            </w:r>
          </w:p>
          <w:p w14:paraId="75BC4E27" w14:textId="77777777" w:rsidR="00715956" w:rsidRPr="00F21240" w:rsidRDefault="00715956">
            <w:pPr>
              <w:pStyle w:val="OtherTableBody"/>
              <w:rPr>
                <w:noProof/>
              </w:rPr>
            </w:pPr>
            <w:r w:rsidRPr="00F21240">
              <w:rPr>
                <w:noProof/>
              </w:rPr>
              <w:t xml:space="preserve"> ACCT3*</w:t>
            </w:r>
          </w:p>
          <w:p w14:paraId="540F2946" w14:textId="77777777" w:rsidR="00715956" w:rsidRPr="00F21240" w:rsidRDefault="00715956">
            <w:pPr>
              <w:pStyle w:val="OtherTableBody"/>
              <w:rPr>
                <w:noProof/>
              </w:rPr>
            </w:pPr>
            <w:r w:rsidRPr="00F21240">
              <w:rPr>
                <w:noProof/>
              </w:rPr>
              <w:t xml:space="preserve"> ACCT4*</w:t>
            </w:r>
          </w:p>
          <w:p w14:paraId="64AF4D0D" w14:textId="77777777" w:rsidR="00715956" w:rsidRPr="00F21240" w:rsidRDefault="00715956">
            <w:pPr>
              <w:pStyle w:val="OtherTableBody"/>
              <w:rPr>
                <w:noProof/>
              </w:rPr>
            </w:pPr>
            <w:r w:rsidRPr="00F21240">
              <w:rPr>
                <w:noProof/>
              </w:rPr>
              <w:t>*accounts renumbered</w:t>
            </w:r>
          </w:p>
        </w:tc>
      </w:tr>
      <w:tr w:rsidR="00715956" w:rsidRPr="00715956"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F21240" w:rsidRDefault="00715956">
            <w:pPr>
              <w:pStyle w:val="OtherTableBody"/>
              <w:rPr>
                <w:noProof/>
              </w:rPr>
            </w:pPr>
            <w:r w:rsidRPr="00F21240">
              <w:rPr>
                <w:noProof/>
              </w:rPr>
              <w:t>Implementation considerations: This scenario exists when two medical records are established for the same person.</w:t>
            </w:r>
          </w:p>
          <w:p w14:paraId="00547E5F" w14:textId="77777777" w:rsidR="00715956" w:rsidRPr="00F21240" w:rsidRDefault="00715956">
            <w:pPr>
              <w:pStyle w:val="OtherTableBody"/>
              <w:rPr>
                <w:noProof/>
              </w:rPr>
            </w:pPr>
            <w:r w:rsidRPr="00F21240">
              <w:rPr>
                <w:noProof/>
              </w:rPr>
              <w:t xml:space="preserve">If the account numbers are not unique (as implied by the After Merge example above) and renumbering of the accounts is required, you must use repeating segments as illustrated in the Example Transaction.  Refer to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 for additional information regarding message construct.</w:t>
            </w:r>
          </w:p>
          <w:p w14:paraId="4480B8AF"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F21240" w:rsidRDefault="00715956">
      <w:pPr>
        <w:pStyle w:val="Heading5"/>
        <w:rPr>
          <w:noProof/>
        </w:rPr>
      </w:pPr>
      <w:bookmarkStart w:id="8714" w:name="_Ref373721510"/>
      <w:bookmarkStart w:id="8715" w:name="_Ref436467752"/>
      <w:bookmarkStart w:id="8716" w:name="_Ref447428872"/>
      <w:r w:rsidRPr="00F21240">
        <w:rPr>
          <w:noProof/>
        </w:rPr>
        <w:t>A41 - merge account - patient account number (global)</w:t>
      </w:r>
      <w:bookmarkEnd w:id="8714"/>
      <w:bookmarkEnd w:id="8715"/>
      <w:bookmarkEnd w:id="8716"/>
    </w:p>
    <w:p w14:paraId="0F48A004" w14:textId="77777777" w:rsidR="00715956" w:rsidRPr="00F21240" w:rsidRDefault="00715956">
      <w:pPr>
        <w:pStyle w:val="NormalIndented"/>
        <w:rPr>
          <w:noProof/>
        </w:rPr>
      </w:pPr>
      <w:r w:rsidRPr="00F21240">
        <w:rPr>
          <w:noProof/>
        </w:rPr>
        <w:t xml:space="preserve">This event illustrates the concept of a global merge as defined in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F21240" w:rsidRDefault="00715956">
            <w:pPr>
              <w:pStyle w:val="OtherTableHeader"/>
              <w:rPr>
                <w:noProof/>
              </w:rPr>
            </w:pPr>
            <w:r w:rsidRPr="00F21240">
              <w:rPr>
                <w:noProof/>
              </w:rPr>
              <w:t>A41 - Merge account information - patient account number</w:t>
            </w:r>
          </w:p>
        </w:tc>
      </w:tr>
      <w:tr w:rsidR="00715956" w:rsidRPr="00715956" w14:paraId="0F146D2C" w14:textId="77777777">
        <w:tc>
          <w:tcPr>
            <w:tcW w:w="8936" w:type="dxa"/>
            <w:gridSpan w:val="2"/>
            <w:tcBorders>
              <w:left w:val="single" w:sz="6" w:space="0" w:color="auto"/>
              <w:right w:val="single" w:sz="6" w:space="0" w:color="auto"/>
            </w:tcBorders>
          </w:tcPr>
          <w:p w14:paraId="603FEA82"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F21240" w:rsidRDefault="00715956">
            <w:pPr>
              <w:pStyle w:val="OtherTableBody"/>
              <w:rPr>
                <w:noProof/>
              </w:rPr>
            </w:pPr>
            <w:r w:rsidRPr="00F21240">
              <w:rPr>
                <w:noProof/>
              </w:rPr>
              <w:t>Example Transaction:</w:t>
            </w:r>
          </w:p>
          <w:p w14:paraId="484BC678"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1E09D51E" w14:textId="77777777" w:rsidR="00715956" w:rsidRPr="00F21240" w:rsidRDefault="00715956">
            <w:pPr>
              <w:pStyle w:val="Example"/>
              <w:rPr>
                <w:lang w:eastAsia="en-US"/>
              </w:rPr>
            </w:pPr>
            <w:r w:rsidRPr="00F21240">
              <w:rPr>
                <w:lang w:eastAsia="en-US"/>
              </w:rPr>
              <w:t>EVN|A41|200301051530&lt;cr&gt;</w:t>
            </w:r>
          </w:p>
          <w:p w14:paraId="7A41AC79" w14:textId="77777777" w:rsidR="00715956" w:rsidRPr="00F21240" w:rsidRDefault="00715956">
            <w:pPr>
              <w:pStyle w:val="Example"/>
              <w:rPr>
                <w:lang w:eastAsia="en-US"/>
              </w:rPr>
            </w:pPr>
            <w:r w:rsidRPr="00F21240">
              <w:rPr>
                <w:lang w:eastAsia="en-US"/>
              </w:rPr>
              <w:t>PID|||MR1^^^XYZ||EVERYWOMAN^EVE||19501010|M|||123 NORTH STREET^^NY^NY^10021||(212)111-3333|||S||ACCT1&lt;cr&gt;</w:t>
            </w:r>
          </w:p>
          <w:p w14:paraId="44829039" w14:textId="77777777" w:rsidR="00715956" w:rsidRPr="00F21240" w:rsidRDefault="00715956">
            <w:pPr>
              <w:pStyle w:val="Example"/>
              <w:rPr>
                <w:sz w:val="18"/>
                <w:lang w:eastAsia="en-US"/>
              </w:rPr>
            </w:pPr>
            <w:r w:rsidRPr="00F21240">
              <w:rPr>
                <w:lang w:eastAsia="en-US"/>
              </w:rPr>
              <w:t>MRG|MR1^^^XYZ||ACCT2&lt;cr&gt;</w:t>
            </w:r>
          </w:p>
        </w:tc>
      </w:tr>
      <w:tr w:rsidR="00715956" w:rsidRPr="00715956" w14:paraId="00A9C2BF" w14:textId="77777777">
        <w:tc>
          <w:tcPr>
            <w:tcW w:w="4814" w:type="dxa"/>
            <w:tcBorders>
              <w:top w:val="single" w:sz="6" w:space="0" w:color="auto"/>
              <w:left w:val="single" w:sz="6" w:space="0" w:color="auto"/>
            </w:tcBorders>
          </w:tcPr>
          <w:p w14:paraId="3D97F0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F21240" w:rsidRDefault="00715956">
            <w:pPr>
              <w:pStyle w:val="OtherTableBody"/>
              <w:rPr>
                <w:noProof/>
              </w:rPr>
            </w:pPr>
            <w:r w:rsidRPr="00F21240">
              <w:rPr>
                <w:noProof/>
              </w:rPr>
              <w:t>After Merge</w:t>
            </w:r>
          </w:p>
        </w:tc>
      </w:tr>
      <w:tr w:rsidR="00715956" w:rsidRPr="00715956" w14:paraId="77A5E82F" w14:textId="77777777">
        <w:tc>
          <w:tcPr>
            <w:tcW w:w="4814" w:type="dxa"/>
            <w:tcBorders>
              <w:top w:val="single" w:sz="6" w:space="0" w:color="auto"/>
              <w:left w:val="single" w:sz="6" w:space="0" w:color="auto"/>
            </w:tcBorders>
          </w:tcPr>
          <w:p w14:paraId="0BA0B7BC" w14:textId="77777777" w:rsidR="00715956" w:rsidRPr="00F21240" w:rsidRDefault="00715956">
            <w:pPr>
              <w:pStyle w:val="OtherTableBody"/>
              <w:rPr>
                <w:noProof/>
              </w:rPr>
            </w:pPr>
            <w:r w:rsidRPr="00F21240">
              <w:rPr>
                <w:noProof/>
              </w:rPr>
              <w:t>MR1</w:t>
            </w:r>
          </w:p>
          <w:p w14:paraId="2FB5706E" w14:textId="77777777" w:rsidR="00715956" w:rsidRPr="00F21240" w:rsidRDefault="00715956">
            <w:pPr>
              <w:pStyle w:val="OtherTableBody"/>
              <w:rPr>
                <w:noProof/>
              </w:rPr>
            </w:pPr>
            <w:r w:rsidRPr="00F21240">
              <w:rPr>
                <w:noProof/>
              </w:rPr>
              <w:t xml:space="preserve"> ACCT1</w:t>
            </w:r>
          </w:p>
          <w:p w14:paraId="5EA6F5BA" w14:textId="77777777" w:rsidR="00715956" w:rsidRPr="00F21240" w:rsidRDefault="00715956">
            <w:pPr>
              <w:pStyle w:val="OtherTableBody"/>
              <w:rPr>
                <w:noProof/>
              </w:rPr>
            </w:pPr>
            <w:r w:rsidRPr="00F21240">
              <w:rPr>
                <w:noProof/>
              </w:rPr>
              <w:t xml:space="preserve">   96124</w:t>
            </w:r>
          </w:p>
          <w:p w14:paraId="462DC6E3" w14:textId="77777777" w:rsidR="00715956" w:rsidRPr="00F21240" w:rsidRDefault="00715956">
            <w:pPr>
              <w:pStyle w:val="OtherTableBody"/>
              <w:rPr>
                <w:noProof/>
              </w:rPr>
            </w:pPr>
            <w:r w:rsidRPr="00F21240">
              <w:rPr>
                <w:noProof/>
              </w:rPr>
              <w:t xml:space="preserve">   96126</w:t>
            </w:r>
          </w:p>
          <w:p w14:paraId="6533BA3F" w14:textId="77777777" w:rsidR="00715956" w:rsidRPr="00F21240" w:rsidRDefault="00715956">
            <w:pPr>
              <w:pStyle w:val="OtherTableBody"/>
              <w:rPr>
                <w:noProof/>
              </w:rPr>
            </w:pPr>
            <w:r w:rsidRPr="00F21240">
              <w:rPr>
                <w:noProof/>
              </w:rPr>
              <w:t xml:space="preserve"> ACCT2</w:t>
            </w:r>
          </w:p>
          <w:p w14:paraId="0C7CDD2E" w14:textId="77777777" w:rsidR="00715956" w:rsidRPr="00F21240" w:rsidRDefault="00715956">
            <w:pPr>
              <w:pStyle w:val="OtherTableBody"/>
              <w:rPr>
                <w:noProof/>
              </w:rPr>
            </w:pPr>
            <w:r w:rsidRPr="00F21240">
              <w:rPr>
                <w:noProof/>
              </w:rPr>
              <w:t xml:space="preserve">   96128</w:t>
            </w:r>
          </w:p>
          <w:p w14:paraId="2D3DDC78" w14:textId="77777777" w:rsidR="00715956" w:rsidRPr="00F21240" w:rsidRDefault="00715956">
            <w:pPr>
              <w:pStyle w:val="OtherTableBody"/>
              <w:rPr>
                <w:noProof/>
              </w:rPr>
            </w:pPr>
            <w:r w:rsidRPr="00F21240">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F21240" w:rsidRDefault="00715956">
            <w:pPr>
              <w:pStyle w:val="OtherTableBody"/>
              <w:rPr>
                <w:noProof/>
              </w:rPr>
            </w:pPr>
            <w:r w:rsidRPr="00F21240">
              <w:rPr>
                <w:noProof/>
              </w:rPr>
              <w:t>MR1</w:t>
            </w:r>
          </w:p>
          <w:p w14:paraId="5A26BC73" w14:textId="77777777" w:rsidR="00715956" w:rsidRPr="00F21240" w:rsidRDefault="00715956">
            <w:pPr>
              <w:pStyle w:val="OtherTableBody"/>
              <w:rPr>
                <w:noProof/>
              </w:rPr>
            </w:pPr>
            <w:r w:rsidRPr="00F21240">
              <w:rPr>
                <w:noProof/>
              </w:rPr>
              <w:t xml:space="preserve"> ACCT1</w:t>
            </w:r>
          </w:p>
          <w:p w14:paraId="1B1864C4" w14:textId="77777777" w:rsidR="00715956" w:rsidRPr="00F21240" w:rsidRDefault="00715956">
            <w:pPr>
              <w:pStyle w:val="OtherTableBody"/>
              <w:rPr>
                <w:noProof/>
              </w:rPr>
            </w:pPr>
            <w:r w:rsidRPr="00F21240">
              <w:rPr>
                <w:noProof/>
              </w:rPr>
              <w:t xml:space="preserve">   96124</w:t>
            </w:r>
          </w:p>
          <w:p w14:paraId="11DE76A4" w14:textId="77777777" w:rsidR="00715956" w:rsidRPr="00F21240" w:rsidRDefault="00715956">
            <w:pPr>
              <w:pStyle w:val="OtherTableBody"/>
              <w:rPr>
                <w:noProof/>
              </w:rPr>
            </w:pPr>
            <w:r w:rsidRPr="00F21240">
              <w:rPr>
                <w:noProof/>
              </w:rPr>
              <w:t xml:space="preserve">   96126</w:t>
            </w:r>
          </w:p>
          <w:p w14:paraId="1E7A3757" w14:textId="77777777" w:rsidR="00715956" w:rsidRPr="00F21240" w:rsidRDefault="00715956">
            <w:pPr>
              <w:pStyle w:val="OtherTableBody"/>
              <w:rPr>
                <w:noProof/>
              </w:rPr>
            </w:pPr>
            <w:r w:rsidRPr="00F21240">
              <w:rPr>
                <w:noProof/>
              </w:rPr>
              <w:t xml:space="preserve">   96128</w:t>
            </w:r>
          </w:p>
          <w:p w14:paraId="51A9BC34" w14:textId="77777777" w:rsidR="00715956" w:rsidRPr="00F21240" w:rsidRDefault="00715956">
            <w:pPr>
              <w:pStyle w:val="OtherTableBody"/>
              <w:rPr>
                <w:noProof/>
              </w:rPr>
            </w:pPr>
            <w:r w:rsidRPr="00F21240">
              <w:rPr>
                <w:noProof/>
              </w:rPr>
              <w:t xml:space="preserve">   96130</w:t>
            </w:r>
          </w:p>
        </w:tc>
      </w:tr>
      <w:tr w:rsidR="00715956" w:rsidRPr="00715956"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F21240" w:rsidRDefault="00715956">
            <w:pPr>
              <w:pStyle w:val="OtherTableBody"/>
              <w:rPr>
                <w:noProof/>
              </w:rPr>
            </w:pPr>
            <w:r w:rsidRPr="00F21240">
              <w:rPr>
                <w:noProof/>
              </w:rPr>
              <w:t>Implementation considerations: This scenario exists when two accounts are established for the same patient.</w:t>
            </w:r>
          </w:p>
          <w:p w14:paraId="71027729" w14:textId="77777777" w:rsidR="00715956" w:rsidRPr="00F21240" w:rsidRDefault="00715956">
            <w:pPr>
              <w:pStyle w:val="OtherTableBody"/>
              <w:rPr>
                <w:noProof/>
              </w:rPr>
            </w:pPr>
            <w:r w:rsidRPr="00F21240">
              <w:rPr>
                <w:noProof/>
              </w:rPr>
              <w:t xml:space="preserve">The PV1 segment is not valued since this event is really a merge at the </w:t>
            </w:r>
            <w:r w:rsidRPr="00F21240">
              <w:rPr>
                <w:rStyle w:val="ReferenceAttribute"/>
                <w:noProof/>
              </w:rPr>
              <w:t>PID-18 - Patient Account Number</w:t>
            </w:r>
            <w:r w:rsidRPr="00F21240">
              <w:rPr>
                <w:noProof/>
              </w:rPr>
              <w:t xml:space="preserve"> level.  All identifiers below the </w:t>
            </w:r>
            <w:r w:rsidRPr="00F21240">
              <w:rPr>
                <w:rStyle w:val="ReferenceAttribute"/>
                <w:noProof/>
              </w:rPr>
              <w:t>PID-18 - Patient Account Number</w:t>
            </w:r>
            <w:r w:rsidRPr="00F21240">
              <w:rPr>
                <w:noProof/>
              </w:rPr>
              <w:t xml:space="preserve"> are combined under the surviving Patient Account Number.</w:t>
            </w:r>
          </w:p>
          <w:p w14:paraId="06A2502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F21240" w:rsidRDefault="00715956">
      <w:pPr>
        <w:pStyle w:val="Heading5"/>
        <w:rPr>
          <w:noProof/>
        </w:rPr>
      </w:pPr>
      <w:bookmarkStart w:id="8717" w:name="_Ref373721772"/>
      <w:bookmarkStart w:id="8718" w:name="_Ref436467934"/>
      <w:bookmarkStart w:id="8719" w:name="_Ref447430966"/>
      <w:bookmarkStart w:id="8720" w:name="_Ref421095318"/>
      <w:r w:rsidRPr="00F21240">
        <w:rPr>
          <w:noProof/>
        </w:rPr>
        <w:t>A41 - merge account - patient account number (repeating segment)</w:t>
      </w:r>
      <w:bookmarkEnd w:id="8717"/>
      <w:bookmarkEnd w:id="8718"/>
      <w:bookmarkEnd w:id="8719"/>
    </w:p>
    <w:p w14:paraId="5115BCAE" w14:textId="77777777" w:rsidR="00715956" w:rsidRPr="00F21240" w:rsidRDefault="00715956">
      <w:pPr>
        <w:pStyle w:val="NormalIndented"/>
        <w:rPr>
          <w:noProof/>
        </w:rPr>
      </w:pPr>
      <w:r w:rsidRPr="00F21240">
        <w:rPr>
          <w:noProof/>
        </w:rPr>
        <w:t xml:space="preserve">This event illustrates the concept of a repeating segment merge as defined in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w:t>
      </w:r>
      <w:bookmarkEnd w:id="8720"/>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F21240" w:rsidRDefault="00715956">
            <w:pPr>
              <w:pStyle w:val="OtherTableHeader"/>
              <w:rPr>
                <w:noProof/>
              </w:rPr>
            </w:pPr>
            <w:r w:rsidRPr="00F21240">
              <w:rPr>
                <w:noProof/>
              </w:rPr>
              <w:t xml:space="preserve">A41 - Merge account - patient account number </w:t>
            </w:r>
          </w:p>
        </w:tc>
      </w:tr>
      <w:tr w:rsidR="00715956" w:rsidRPr="00715956" w14:paraId="10886626" w14:textId="77777777">
        <w:tc>
          <w:tcPr>
            <w:tcW w:w="8936" w:type="dxa"/>
            <w:gridSpan w:val="2"/>
            <w:tcBorders>
              <w:left w:val="single" w:sz="6" w:space="0" w:color="auto"/>
              <w:right w:val="single" w:sz="6" w:space="0" w:color="auto"/>
            </w:tcBorders>
          </w:tcPr>
          <w:p w14:paraId="41485F9A"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p>
        </w:tc>
      </w:tr>
      <w:tr w:rsidR="00715956" w:rsidRPr="00715956"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F21240" w:rsidRDefault="00715956">
            <w:pPr>
              <w:pStyle w:val="OtherTableBody"/>
              <w:rPr>
                <w:noProof/>
              </w:rPr>
            </w:pPr>
            <w:r w:rsidRPr="00F21240">
              <w:rPr>
                <w:noProof/>
              </w:rPr>
              <w:t>Example Transaction:</w:t>
            </w:r>
          </w:p>
          <w:p w14:paraId="004099BA"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49562A38" w14:textId="77777777" w:rsidR="00715956" w:rsidRPr="00F21240" w:rsidRDefault="00715956">
            <w:pPr>
              <w:pStyle w:val="Example"/>
              <w:rPr>
                <w:lang w:eastAsia="en-US"/>
              </w:rPr>
            </w:pPr>
            <w:r w:rsidRPr="00F21240">
              <w:rPr>
                <w:lang w:eastAsia="en-US"/>
              </w:rPr>
              <w:t>EVN|A41|200301051530&lt;cr&gt;</w:t>
            </w:r>
          </w:p>
          <w:p w14:paraId="099E8249"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20F8E783" w14:textId="77777777" w:rsidR="00715956" w:rsidRPr="00F21240" w:rsidRDefault="00715956">
            <w:pPr>
              <w:pStyle w:val="Example"/>
              <w:rPr>
                <w:lang w:eastAsia="en-US"/>
              </w:rPr>
            </w:pPr>
            <w:r w:rsidRPr="00F21240">
              <w:rPr>
                <w:lang w:eastAsia="en-US"/>
              </w:rPr>
              <w:t>MRG|MR1^^^XYZ||ACCT2||VISIT1&lt;cr&gt;</w:t>
            </w:r>
          </w:p>
          <w:p w14:paraId="07D660E3" w14:textId="77777777" w:rsidR="00715956" w:rsidRPr="00F21240" w:rsidRDefault="00715956">
            <w:pPr>
              <w:pStyle w:val="Example"/>
              <w:rPr>
                <w:lang w:eastAsia="en-US"/>
              </w:rPr>
            </w:pPr>
            <w:r w:rsidRPr="00F21240">
              <w:rPr>
                <w:lang w:eastAsia="en-US"/>
              </w:rPr>
              <w:t>PV1|1|I|||||||||||||||||VISIT3&lt;cr&gt;</w:t>
            </w:r>
          </w:p>
          <w:p w14:paraId="464FA534"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78819354" w14:textId="77777777" w:rsidR="00715956" w:rsidRPr="00F21240" w:rsidRDefault="00715956">
            <w:pPr>
              <w:pStyle w:val="Example"/>
              <w:rPr>
                <w:lang w:eastAsia="en-US"/>
              </w:rPr>
            </w:pPr>
            <w:r w:rsidRPr="00F21240">
              <w:rPr>
                <w:lang w:eastAsia="en-US"/>
              </w:rPr>
              <w:t>MRG|MR1^^^XYZ||ACCT2||VISIT2</w:t>
            </w:r>
          </w:p>
          <w:p w14:paraId="1DFDFCBF" w14:textId="77777777" w:rsidR="00715956" w:rsidRPr="00F21240" w:rsidRDefault="00715956">
            <w:pPr>
              <w:pStyle w:val="Example"/>
              <w:rPr>
                <w:sz w:val="18"/>
                <w:lang w:eastAsia="en-US"/>
              </w:rPr>
            </w:pPr>
            <w:r w:rsidRPr="00F21240">
              <w:rPr>
                <w:lang w:eastAsia="en-US"/>
              </w:rPr>
              <w:t>PV1|1|I|||||||||||||||||VISIT4&lt;cr&gt;</w:t>
            </w:r>
          </w:p>
        </w:tc>
      </w:tr>
      <w:tr w:rsidR="00715956" w:rsidRPr="00715956" w14:paraId="51332A86" w14:textId="77777777">
        <w:tc>
          <w:tcPr>
            <w:tcW w:w="4814" w:type="dxa"/>
            <w:tcBorders>
              <w:top w:val="single" w:sz="6" w:space="0" w:color="auto"/>
              <w:left w:val="single" w:sz="6" w:space="0" w:color="auto"/>
            </w:tcBorders>
          </w:tcPr>
          <w:p w14:paraId="314BF982"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F21240" w:rsidRDefault="00715956">
            <w:pPr>
              <w:pStyle w:val="OtherTableBody"/>
              <w:rPr>
                <w:noProof/>
              </w:rPr>
            </w:pPr>
            <w:r w:rsidRPr="00F21240">
              <w:rPr>
                <w:noProof/>
              </w:rPr>
              <w:t>After Merge</w:t>
            </w:r>
          </w:p>
        </w:tc>
      </w:tr>
      <w:tr w:rsidR="00715956" w:rsidRPr="00715956" w14:paraId="12428BE0" w14:textId="77777777">
        <w:tc>
          <w:tcPr>
            <w:tcW w:w="4814" w:type="dxa"/>
            <w:tcBorders>
              <w:top w:val="single" w:sz="6" w:space="0" w:color="auto"/>
              <w:left w:val="single" w:sz="6" w:space="0" w:color="auto"/>
            </w:tcBorders>
          </w:tcPr>
          <w:p w14:paraId="32F3414E" w14:textId="77777777" w:rsidR="00715956" w:rsidRPr="00F21240" w:rsidRDefault="00715956">
            <w:pPr>
              <w:pStyle w:val="OtherTableBody"/>
              <w:rPr>
                <w:noProof/>
              </w:rPr>
            </w:pPr>
            <w:r w:rsidRPr="00F21240">
              <w:rPr>
                <w:noProof/>
              </w:rPr>
              <w:t>MR1</w:t>
            </w:r>
          </w:p>
          <w:p w14:paraId="391D1305" w14:textId="77777777" w:rsidR="00715956" w:rsidRPr="00F21240" w:rsidRDefault="00715956">
            <w:pPr>
              <w:pStyle w:val="OtherTableBody"/>
              <w:rPr>
                <w:noProof/>
              </w:rPr>
            </w:pPr>
            <w:r w:rsidRPr="00F21240">
              <w:rPr>
                <w:noProof/>
              </w:rPr>
              <w:t xml:space="preserve"> ACCT1</w:t>
            </w:r>
          </w:p>
          <w:p w14:paraId="2B6F7DCF" w14:textId="77777777" w:rsidR="00715956" w:rsidRPr="00F21240" w:rsidRDefault="00715956">
            <w:pPr>
              <w:pStyle w:val="OtherTableBody"/>
              <w:rPr>
                <w:noProof/>
              </w:rPr>
            </w:pPr>
            <w:r w:rsidRPr="00F21240">
              <w:rPr>
                <w:noProof/>
              </w:rPr>
              <w:t xml:space="preserve">   VISIT1</w:t>
            </w:r>
          </w:p>
          <w:p w14:paraId="6F3A439D" w14:textId="77777777" w:rsidR="00715956" w:rsidRPr="00F21240" w:rsidRDefault="00715956">
            <w:pPr>
              <w:pStyle w:val="OtherTableBody"/>
              <w:rPr>
                <w:noProof/>
              </w:rPr>
            </w:pPr>
            <w:r w:rsidRPr="00F21240">
              <w:rPr>
                <w:noProof/>
              </w:rPr>
              <w:t xml:space="preserve">   VISIT2</w:t>
            </w:r>
          </w:p>
          <w:p w14:paraId="2940E0F0" w14:textId="77777777" w:rsidR="00715956" w:rsidRPr="00F21240" w:rsidRDefault="00715956">
            <w:pPr>
              <w:pStyle w:val="OtherTableBody"/>
              <w:rPr>
                <w:noProof/>
              </w:rPr>
            </w:pPr>
            <w:r w:rsidRPr="00F21240">
              <w:rPr>
                <w:noProof/>
              </w:rPr>
              <w:t xml:space="preserve"> ACCT2</w:t>
            </w:r>
          </w:p>
          <w:p w14:paraId="39021740" w14:textId="77777777" w:rsidR="00715956" w:rsidRPr="00F21240" w:rsidRDefault="00715956">
            <w:pPr>
              <w:pStyle w:val="OtherTableBody"/>
              <w:rPr>
                <w:noProof/>
              </w:rPr>
            </w:pPr>
            <w:r w:rsidRPr="00F21240">
              <w:rPr>
                <w:noProof/>
              </w:rPr>
              <w:t xml:space="preserve">  VISIT1*</w:t>
            </w:r>
          </w:p>
          <w:p w14:paraId="2042D7B5" w14:textId="77777777" w:rsidR="00715956" w:rsidRPr="00F21240" w:rsidRDefault="00715956">
            <w:pPr>
              <w:pStyle w:val="OtherTableBody"/>
              <w:rPr>
                <w:noProof/>
              </w:rPr>
            </w:pPr>
            <w:r w:rsidRPr="00F21240">
              <w:rPr>
                <w:noProof/>
              </w:rPr>
              <w:t xml:space="preserve">  VISIT2*</w:t>
            </w:r>
          </w:p>
          <w:p w14:paraId="3F59EBFB" w14:textId="77777777" w:rsidR="00715956" w:rsidRPr="00F21240" w:rsidRDefault="00715956">
            <w:pPr>
              <w:pStyle w:val="OtherTableBody"/>
              <w:rPr>
                <w:noProof/>
              </w:rPr>
            </w:pPr>
            <w:r w:rsidRPr="00F21240">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F21240" w:rsidRDefault="00715956">
            <w:pPr>
              <w:pStyle w:val="OtherTableBody"/>
              <w:rPr>
                <w:noProof/>
              </w:rPr>
            </w:pPr>
            <w:r w:rsidRPr="00F21240">
              <w:rPr>
                <w:noProof/>
              </w:rPr>
              <w:t>MR1</w:t>
            </w:r>
          </w:p>
          <w:p w14:paraId="7116BF7A" w14:textId="77777777" w:rsidR="00715956" w:rsidRPr="00F21240" w:rsidRDefault="00715956">
            <w:pPr>
              <w:pStyle w:val="OtherTableBody"/>
              <w:rPr>
                <w:noProof/>
              </w:rPr>
            </w:pPr>
            <w:r w:rsidRPr="00F21240">
              <w:rPr>
                <w:noProof/>
              </w:rPr>
              <w:t xml:space="preserve"> ACCT1</w:t>
            </w:r>
          </w:p>
          <w:p w14:paraId="10BC94BF" w14:textId="77777777" w:rsidR="00715956" w:rsidRPr="00F21240" w:rsidRDefault="00715956">
            <w:pPr>
              <w:pStyle w:val="OtherTableBody"/>
              <w:rPr>
                <w:noProof/>
              </w:rPr>
            </w:pPr>
            <w:r w:rsidRPr="00F21240">
              <w:rPr>
                <w:noProof/>
              </w:rPr>
              <w:t xml:space="preserve">   VISIT1</w:t>
            </w:r>
          </w:p>
          <w:p w14:paraId="2DA32CBE" w14:textId="77777777" w:rsidR="00715956" w:rsidRPr="00F21240" w:rsidRDefault="00715956">
            <w:pPr>
              <w:pStyle w:val="OtherTableBody"/>
              <w:rPr>
                <w:noProof/>
              </w:rPr>
            </w:pPr>
            <w:r w:rsidRPr="00F21240">
              <w:rPr>
                <w:noProof/>
              </w:rPr>
              <w:t xml:space="preserve">   VISIT2</w:t>
            </w:r>
          </w:p>
          <w:p w14:paraId="67F84831" w14:textId="77777777" w:rsidR="00715956" w:rsidRPr="00F21240" w:rsidRDefault="00715956">
            <w:pPr>
              <w:pStyle w:val="OtherTableBody"/>
              <w:rPr>
                <w:noProof/>
              </w:rPr>
            </w:pPr>
            <w:r w:rsidRPr="00F21240">
              <w:rPr>
                <w:noProof/>
              </w:rPr>
              <w:t xml:space="preserve">   VISIT3**</w:t>
            </w:r>
          </w:p>
          <w:p w14:paraId="3AF67178" w14:textId="77777777" w:rsidR="00715956" w:rsidRPr="00F21240" w:rsidRDefault="00715956">
            <w:pPr>
              <w:pStyle w:val="OtherTableBody"/>
              <w:rPr>
                <w:noProof/>
              </w:rPr>
            </w:pPr>
            <w:r w:rsidRPr="00F21240">
              <w:rPr>
                <w:noProof/>
              </w:rPr>
              <w:t xml:space="preserve">   VISIT4**</w:t>
            </w:r>
          </w:p>
          <w:p w14:paraId="1B6BD120" w14:textId="77777777" w:rsidR="00715956" w:rsidRPr="00F21240" w:rsidRDefault="00715956">
            <w:pPr>
              <w:pStyle w:val="OtherTableBody"/>
              <w:rPr>
                <w:noProof/>
              </w:rPr>
            </w:pPr>
            <w:r w:rsidRPr="00F21240">
              <w:rPr>
                <w:noProof/>
              </w:rPr>
              <w:t>**Visits  combined and renumbered as a result of merging the account</w:t>
            </w:r>
          </w:p>
        </w:tc>
      </w:tr>
      <w:tr w:rsidR="00715956" w:rsidRPr="00715956"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F21240" w:rsidRDefault="00715956">
            <w:pPr>
              <w:pStyle w:val="OtherTableBody"/>
              <w:rPr>
                <w:noProof/>
              </w:rPr>
            </w:pPr>
            <w:r w:rsidRPr="00F21240">
              <w:rPr>
                <w:noProof/>
              </w:rPr>
              <w:t>Implementation considerations: This scenario exists when two accounts and associated visits are established for the same patient.</w:t>
            </w:r>
          </w:p>
          <w:p w14:paraId="03D000EF" w14:textId="77777777" w:rsidR="00715956" w:rsidRPr="00F21240" w:rsidRDefault="00715956">
            <w:pPr>
              <w:pStyle w:val="OtherTableBody"/>
              <w:rPr>
                <w:noProof/>
              </w:rPr>
            </w:pPr>
            <w:r w:rsidRPr="00F21240">
              <w:rPr>
                <w:noProof/>
              </w:rPr>
              <w:t>Repeating PID/MRG/PV1 segments report each Account Number and Visit Number affected.  This construct is required since the visits are renumbered in this example.</w:t>
            </w:r>
          </w:p>
          <w:p w14:paraId="5DC07E1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F21240" w:rsidRDefault="00715956">
      <w:pPr>
        <w:pStyle w:val="Heading5"/>
        <w:rPr>
          <w:noProof/>
        </w:rPr>
      </w:pPr>
      <w:r w:rsidRPr="00F21240">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F21240" w:rsidRDefault="00715956">
            <w:pPr>
              <w:pStyle w:val="OtherTableHeader"/>
              <w:rPr>
                <w:noProof/>
              </w:rPr>
            </w:pPr>
            <w:r w:rsidRPr="00F21240">
              <w:rPr>
                <w:noProof/>
              </w:rPr>
              <w:t>A42 - Merge visit - visit number</w:t>
            </w:r>
          </w:p>
        </w:tc>
      </w:tr>
      <w:tr w:rsidR="00715956" w:rsidRPr="00715956" w14:paraId="6F6536F1" w14:textId="77777777">
        <w:tc>
          <w:tcPr>
            <w:tcW w:w="8936" w:type="dxa"/>
            <w:gridSpan w:val="2"/>
            <w:tcBorders>
              <w:left w:val="single" w:sz="6" w:space="0" w:color="auto"/>
              <w:right w:val="single" w:sz="6" w:space="0" w:color="auto"/>
            </w:tcBorders>
          </w:tcPr>
          <w:p w14:paraId="09ED4B0F" w14:textId="77777777" w:rsidR="00715956" w:rsidRPr="00F21240" w:rsidRDefault="00715956">
            <w:pPr>
              <w:pStyle w:val="OtherTableBody"/>
              <w:rPr>
                <w:noProof/>
              </w:rPr>
            </w:pPr>
            <w:r w:rsidRPr="00F21240">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715956"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F21240" w:rsidRDefault="00715956">
            <w:pPr>
              <w:pStyle w:val="OtherTableBody"/>
              <w:rPr>
                <w:noProof/>
              </w:rPr>
            </w:pPr>
            <w:r w:rsidRPr="00F21240">
              <w:rPr>
                <w:noProof/>
              </w:rPr>
              <w:t>Example Transaction:</w:t>
            </w:r>
          </w:p>
          <w:p w14:paraId="4E759A1B" w14:textId="77777777" w:rsidR="00715956" w:rsidRPr="00F21240" w:rsidRDefault="00715956">
            <w:pPr>
              <w:pStyle w:val="Example"/>
              <w:rPr>
                <w:lang w:eastAsia="en-US"/>
              </w:rPr>
            </w:pPr>
            <w:r w:rsidRPr="00F21240">
              <w:rPr>
                <w:lang w:eastAsia="en-US"/>
              </w:rPr>
              <w:t>MSH|^~\&amp;|REGADT|MCM|RSP1P8|MCM|200301051530|SEC|ADT^A42^ADT_A39|00000005|P</w:t>
            </w:r>
            <w:r>
              <w:rPr>
                <w:lang w:eastAsia="en-US"/>
              </w:rPr>
              <w:t>|2.8|</w:t>
            </w:r>
            <w:r w:rsidRPr="00F21240">
              <w:rPr>
                <w:lang w:eastAsia="en-US"/>
              </w:rPr>
              <w:t>&lt;cr&gt;</w:t>
            </w:r>
          </w:p>
          <w:p w14:paraId="10A5ED9B" w14:textId="77777777" w:rsidR="00715956" w:rsidRPr="00F21240" w:rsidRDefault="00715956">
            <w:pPr>
              <w:pStyle w:val="Example"/>
              <w:rPr>
                <w:lang w:eastAsia="en-US"/>
              </w:rPr>
            </w:pPr>
            <w:r w:rsidRPr="00F21240">
              <w:rPr>
                <w:lang w:eastAsia="en-US"/>
              </w:rPr>
              <w:t>EVN|A42|200301051530&lt;cr&gt;</w:t>
            </w:r>
          </w:p>
          <w:p w14:paraId="48990715" w14:textId="77777777" w:rsidR="00715956" w:rsidRPr="00F21240" w:rsidRDefault="00715956">
            <w:pPr>
              <w:pStyle w:val="Example"/>
              <w:rPr>
                <w:lang w:eastAsia="en-US"/>
              </w:rPr>
            </w:pPr>
            <w:r w:rsidRPr="00F21240">
              <w:rPr>
                <w:lang w:eastAsia="en-US"/>
              </w:rPr>
              <w:t>PID|||MR1^^^XYZ||EVERYEWOMAN^EVE||19501010|F|||123 NORTH STREET^^NY^NY^10021||(212)111-3333|||S||ACCT1&lt;cr&gt;</w:t>
            </w:r>
          </w:p>
          <w:p w14:paraId="31B19E2D" w14:textId="77777777" w:rsidR="00715956" w:rsidRPr="00F21240" w:rsidRDefault="00715956">
            <w:pPr>
              <w:pStyle w:val="Example"/>
              <w:rPr>
                <w:lang w:eastAsia="en-US"/>
              </w:rPr>
            </w:pPr>
            <w:r w:rsidRPr="00F21240">
              <w:rPr>
                <w:lang w:eastAsia="en-US"/>
              </w:rPr>
              <w:t>MRG|MR1^^^XYZ||ACCT1||VISIT2&lt;cr&gt;</w:t>
            </w:r>
          </w:p>
          <w:p w14:paraId="060DED42" w14:textId="77777777" w:rsidR="00715956" w:rsidRPr="00F21240" w:rsidRDefault="00715956">
            <w:pPr>
              <w:pStyle w:val="Example"/>
              <w:rPr>
                <w:sz w:val="18"/>
                <w:lang w:eastAsia="en-US"/>
              </w:rPr>
            </w:pPr>
            <w:r w:rsidRPr="00F21240">
              <w:rPr>
                <w:lang w:eastAsia="en-US"/>
              </w:rPr>
              <w:t>PV1|1|I|||||||||||||||||VISIT1</w:t>
            </w:r>
          </w:p>
        </w:tc>
      </w:tr>
      <w:tr w:rsidR="00715956" w:rsidRPr="00715956" w14:paraId="3708027E" w14:textId="77777777">
        <w:tc>
          <w:tcPr>
            <w:tcW w:w="4814" w:type="dxa"/>
            <w:tcBorders>
              <w:top w:val="single" w:sz="6" w:space="0" w:color="auto"/>
              <w:left w:val="single" w:sz="6" w:space="0" w:color="auto"/>
            </w:tcBorders>
          </w:tcPr>
          <w:p w14:paraId="272115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F21240" w:rsidRDefault="00715956">
            <w:pPr>
              <w:pStyle w:val="OtherTableBody"/>
              <w:rPr>
                <w:noProof/>
              </w:rPr>
            </w:pPr>
            <w:r w:rsidRPr="00F21240">
              <w:rPr>
                <w:noProof/>
              </w:rPr>
              <w:t>After Merge</w:t>
            </w:r>
          </w:p>
        </w:tc>
      </w:tr>
      <w:tr w:rsidR="00715956" w:rsidRPr="00715956" w14:paraId="31750E49" w14:textId="77777777">
        <w:tc>
          <w:tcPr>
            <w:tcW w:w="4814" w:type="dxa"/>
            <w:tcBorders>
              <w:top w:val="single" w:sz="6" w:space="0" w:color="auto"/>
              <w:left w:val="single" w:sz="6" w:space="0" w:color="auto"/>
            </w:tcBorders>
          </w:tcPr>
          <w:p w14:paraId="49547696" w14:textId="77777777" w:rsidR="00715956" w:rsidRPr="00F21240" w:rsidRDefault="00715956">
            <w:pPr>
              <w:pStyle w:val="OtherTableBody"/>
              <w:rPr>
                <w:noProof/>
              </w:rPr>
            </w:pPr>
            <w:r w:rsidRPr="00F21240">
              <w:rPr>
                <w:noProof/>
              </w:rPr>
              <w:t>MR1</w:t>
            </w:r>
          </w:p>
          <w:p w14:paraId="48563807" w14:textId="77777777" w:rsidR="00715956" w:rsidRPr="00F21240" w:rsidRDefault="00715956">
            <w:pPr>
              <w:pStyle w:val="OtherTableBody"/>
              <w:rPr>
                <w:noProof/>
              </w:rPr>
            </w:pPr>
            <w:r w:rsidRPr="00F21240">
              <w:rPr>
                <w:noProof/>
              </w:rPr>
              <w:t xml:space="preserve"> ACCT1</w:t>
            </w:r>
          </w:p>
          <w:p w14:paraId="2EB02EB9" w14:textId="77777777" w:rsidR="00715956" w:rsidRPr="00F21240" w:rsidRDefault="00715956">
            <w:pPr>
              <w:pStyle w:val="OtherTableBody"/>
              <w:rPr>
                <w:noProof/>
              </w:rPr>
            </w:pPr>
            <w:r w:rsidRPr="00F21240">
              <w:rPr>
                <w:noProof/>
              </w:rPr>
              <w:t xml:space="preserve">   VISIT1</w:t>
            </w:r>
          </w:p>
          <w:p w14:paraId="37FD424E" w14:textId="77777777" w:rsidR="00715956" w:rsidRPr="00F21240" w:rsidRDefault="00715956">
            <w:pPr>
              <w:pStyle w:val="OtherTableBody"/>
              <w:rPr>
                <w:noProof/>
              </w:rPr>
            </w:pPr>
            <w:r w:rsidRPr="00F21240">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F21240" w:rsidRDefault="00715956">
            <w:pPr>
              <w:pStyle w:val="OtherTableBody"/>
              <w:rPr>
                <w:noProof/>
              </w:rPr>
            </w:pPr>
            <w:r w:rsidRPr="00F21240">
              <w:rPr>
                <w:noProof/>
              </w:rPr>
              <w:t>MR1</w:t>
            </w:r>
          </w:p>
          <w:p w14:paraId="41D38923" w14:textId="77777777" w:rsidR="00715956" w:rsidRPr="00F21240" w:rsidRDefault="00715956">
            <w:pPr>
              <w:pStyle w:val="OtherTableBody"/>
              <w:rPr>
                <w:noProof/>
              </w:rPr>
            </w:pPr>
            <w:r w:rsidRPr="00F21240">
              <w:rPr>
                <w:noProof/>
              </w:rPr>
              <w:t xml:space="preserve"> ACCT1</w:t>
            </w:r>
          </w:p>
          <w:p w14:paraId="6B40D695" w14:textId="77777777" w:rsidR="00715956" w:rsidRPr="00F21240" w:rsidRDefault="00715956">
            <w:pPr>
              <w:pStyle w:val="OtherTableBody"/>
              <w:rPr>
                <w:noProof/>
              </w:rPr>
            </w:pPr>
            <w:r w:rsidRPr="00F21240">
              <w:rPr>
                <w:noProof/>
              </w:rPr>
              <w:t xml:space="preserve">   VISIT1</w:t>
            </w:r>
          </w:p>
        </w:tc>
      </w:tr>
      <w:tr w:rsidR="00715956" w:rsidRPr="00715956"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F21240" w:rsidRDefault="00715956">
            <w:pPr>
              <w:pStyle w:val="OtherTableBody"/>
              <w:rPr>
                <w:noProof/>
              </w:rPr>
            </w:pPr>
            <w:r w:rsidRPr="00F21240">
              <w:rPr>
                <w:noProof/>
              </w:rPr>
              <w:t>Implementation considerations: This scenario exists when two visits are established in error for the same patient and episode of care.</w:t>
            </w:r>
          </w:p>
        </w:tc>
      </w:tr>
    </w:tbl>
    <w:p w14:paraId="18057E34" w14:textId="77777777" w:rsidR="00715956" w:rsidRPr="004842E3" w:rsidRDefault="00715956">
      <w:pPr>
        <w:pStyle w:val="Heading5"/>
        <w:rPr>
          <w:noProof/>
          <w:lang w:val="fr-FR"/>
        </w:rPr>
      </w:pPr>
      <w:r w:rsidRPr="004842E3">
        <w:rPr>
          <w:noProof/>
          <w:lang w:val="fr-FR"/>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715956"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4842E3" w:rsidRDefault="00715956">
            <w:pPr>
              <w:pStyle w:val="OtherTableHeader"/>
              <w:rPr>
                <w:noProof/>
                <w:lang w:val="fr-FR"/>
              </w:rPr>
            </w:pPr>
            <w:r w:rsidRPr="004842E3">
              <w:rPr>
                <w:noProof/>
                <w:lang w:val="fr-FR"/>
              </w:rPr>
              <w:t>A43 - Move patient information - patient identifier list</w:t>
            </w:r>
          </w:p>
        </w:tc>
      </w:tr>
      <w:tr w:rsidR="00715956" w:rsidRPr="00715956" w14:paraId="76792FAF" w14:textId="77777777">
        <w:tc>
          <w:tcPr>
            <w:tcW w:w="8936" w:type="dxa"/>
            <w:gridSpan w:val="2"/>
            <w:tcBorders>
              <w:left w:val="single" w:sz="6" w:space="0" w:color="auto"/>
              <w:right w:val="single" w:sz="6" w:space="0" w:color="auto"/>
            </w:tcBorders>
          </w:tcPr>
          <w:p w14:paraId="33559D1D" w14:textId="77777777" w:rsidR="00715956" w:rsidRPr="00F21240" w:rsidRDefault="00715956">
            <w:pPr>
              <w:pStyle w:val="OtherTableBody"/>
              <w:rPr>
                <w:noProof/>
              </w:rPr>
            </w:pPr>
            <w:r w:rsidRPr="00F21240">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715956"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F21240" w:rsidRDefault="00715956">
            <w:pPr>
              <w:pStyle w:val="OtherTableBody"/>
              <w:rPr>
                <w:noProof/>
              </w:rPr>
            </w:pPr>
            <w:r w:rsidRPr="00F21240">
              <w:rPr>
                <w:noProof/>
              </w:rPr>
              <w:t>Target:</w:t>
            </w:r>
            <w:r w:rsidRPr="00F21240">
              <w:rPr>
                <w:rStyle w:val="ReferenceAttribute"/>
                <w:noProof/>
              </w:rPr>
              <w:t xml:space="preserve"> PID-2 - Patient ID</w:t>
            </w:r>
          </w:p>
        </w:tc>
      </w:tr>
      <w:tr w:rsidR="00715956" w:rsidRPr="00715956"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F21240" w:rsidRDefault="00715956">
            <w:pPr>
              <w:pStyle w:val="OtherTableBody"/>
              <w:rPr>
                <w:noProof/>
              </w:rPr>
            </w:pPr>
            <w:r w:rsidRPr="00F21240">
              <w:rPr>
                <w:noProof/>
              </w:rPr>
              <w:t xml:space="preserve">Source: </w:t>
            </w:r>
            <w:r w:rsidRPr="00F21240">
              <w:rPr>
                <w:rStyle w:val="ReferenceAttribute"/>
                <w:noProof/>
              </w:rPr>
              <w:t>MRG-4 - Prior Patient ID</w:t>
            </w:r>
          </w:p>
        </w:tc>
      </w:tr>
      <w:tr w:rsidR="00715956" w:rsidRPr="00715956"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715956" w:rsidRDefault="00715956">
            <w:pPr>
              <w:rPr>
                <w:noProof/>
                <w:sz w:val="18"/>
              </w:rPr>
            </w:pPr>
            <w:r w:rsidRPr="00715956">
              <w:rPr>
                <w:noProof/>
                <w:sz w:val="18"/>
              </w:rPr>
              <w:t>Example transaction:</w:t>
            </w:r>
          </w:p>
          <w:p w14:paraId="23646B44"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5E73D217" w14:textId="77777777" w:rsidR="00715956" w:rsidRPr="00F21240" w:rsidRDefault="00715956">
            <w:pPr>
              <w:pStyle w:val="Example"/>
              <w:rPr>
                <w:lang w:eastAsia="en-US"/>
              </w:rPr>
            </w:pPr>
            <w:r w:rsidRPr="00F21240">
              <w:rPr>
                <w:lang w:eastAsia="en-US"/>
              </w:rPr>
              <w:t>EVN|A43|200301051530&lt;cr&gt;</w:t>
            </w:r>
          </w:p>
          <w:p w14:paraId="1C4F93A6" w14:textId="77777777" w:rsidR="00715956" w:rsidRPr="00F21240" w:rsidRDefault="00715956">
            <w:pPr>
              <w:pStyle w:val="Example"/>
              <w:rPr>
                <w:lang w:eastAsia="en-US"/>
              </w:rPr>
            </w:pPr>
            <w:r w:rsidRPr="00F21240">
              <w:rPr>
                <w:lang w:eastAsia="en-US"/>
              </w:rPr>
              <w:t>PID|1|E2|MR2^^^ABCHMO|||EVERYWOMAN^EVI|....&lt;cr&gt;</w:t>
            </w:r>
          </w:p>
          <w:p w14:paraId="33E0123C" w14:textId="77777777" w:rsidR="00715956" w:rsidRPr="00F21240" w:rsidRDefault="00715956">
            <w:pPr>
              <w:pStyle w:val="Example"/>
              <w:rPr>
                <w:sz w:val="18"/>
                <w:lang w:eastAsia="en-US"/>
              </w:rPr>
            </w:pPr>
            <w:r w:rsidRPr="00F21240">
              <w:rPr>
                <w:lang w:eastAsia="en-US"/>
              </w:rPr>
              <w:t>MRG|MR2^^^ABCHMO|||E1&lt;cr&gt;</w:t>
            </w:r>
          </w:p>
        </w:tc>
      </w:tr>
      <w:tr w:rsidR="00715956" w:rsidRPr="00715956" w14:paraId="2FBDD67A" w14:textId="77777777">
        <w:tc>
          <w:tcPr>
            <w:tcW w:w="4659" w:type="dxa"/>
            <w:tcBorders>
              <w:top w:val="single" w:sz="6" w:space="0" w:color="auto"/>
              <w:left w:val="single" w:sz="6" w:space="0" w:color="auto"/>
            </w:tcBorders>
          </w:tcPr>
          <w:p w14:paraId="442593AF" w14:textId="77777777" w:rsidR="00715956" w:rsidRPr="00F21240" w:rsidRDefault="00715956">
            <w:pPr>
              <w:pStyle w:val="OtherTableBody"/>
              <w:rPr>
                <w:noProof/>
              </w:rPr>
            </w:pPr>
            <w:r w:rsidRPr="00F21240">
              <w:rPr>
                <w:noProof/>
              </w:rPr>
              <w:t>Before Move</w:t>
            </w:r>
          </w:p>
        </w:tc>
        <w:tc>
          <w:tcPr>
            <w:tcW w:w="4277" w:type="dxa"/>
            <w:tcBorders>
              <w:top w:val="single" w:sz="6" w:space="0" w:color="auto"/>
              <w:left w:val="single" w:sz="6" w:space="0" w:color="auto"/>
              <w:right w:val="single" w:sz="6" w:space="0" w:color="auto"/>
            </w:tcBorders>
          </w:tcPr>
          <w:p w14:paraId="709F70F8" w14:textId="77777777" w:rsidR="00715956" w:rsidRPr="00F21240" w:rsidRDefault="00715956">
            <w:pPr>
              <w:pStyle w:val="OtherTableBody"/>
              <w:rPr>
                <w:noProof/>
              </w:rPr>
            </w:pPr>
            <w:r w:rsidRPr="00F21240">
              <w:rPr>
                <w:noProof/>
              </w:rPr>
              <w:t>After Move</w:t>
            </w:r>
          </w:p>
        </w:tc>
      </w:tr>
      <w:tr w:rsidR="00715956" w:rsidRPr="00715956" w14:paraId="38C11690" w14:textId="77777777">
        <w:tc>
          <w:tcPr>
            <w:tcW w:w="4659" w:type="dxa"/>
            <w:tcBorders>
              <w:top w:val="single" w:sz="6" w:space="0" w:color="auto"/>
              <w:left w:val="single" w:sz="6" w:space="0" w:color="auto"/>
            </w:tcBorders>
          </w:tcPr>
          <w:p w14:paraId="20D9CDE1" w14:textId="77777777" w:rsidR="00715956" w:rsidRPr="00F21240" w:rsidRDefault="00715956">
            <w:pPr>
              <w:pStyle w:val="OtherTableBody"/>
              <w:rPr>
                <w:noProof/>
              </w:rPr>
            </w:pPr>
            <w:r w:rsidRPr="00F21240">
              <w:rPr>
                <w:noProof/>
              </w:rPr>
              <w:t>E1                    E2</w:t>
            </w:r>
          </w:p>
          <w:p w14:paraId="5EBBF61F" w14:textId="77777777" w:rsidR="00715956" w:rsidRPr="00F21240" w:rsidRDefault="00715956">
            <w:pPr>
              <w:pStyle w:val="OtherTableBody"/>
              <w:rPr>
                <w:noProof/>
              </w:rPr>
            </w:pPr>
            <w:r w:rsidRPr="00F21240">
              <w:rPr>
                <w:noProof/>
              </w:rPr>
              <w:t xml:space="preserve"> MR1                 MR1</w:t>
            </w:r>
          </w:p>
          <w:p w14:paraId="6BDDE4BE" w14:textId="77777777" w:rsidR="00715956" w:rsidRPr="00F21240" w:rsidRDefault="00715956">
            <w:pPr>
              <w:pStyle w:val="OtherTableBody"/>
              <w:rPr>
                <w:noProof/>
              </w:rPr>
            </w:pPr>
            <w:r w:rsidRPr="00F21240">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F21240" w:rsidRDefault="00715956">
            <w:pPr>
              <w:pStyle w:val="OtherTableBody"/>
              <w:rPr>
                <w:noProof/>
              </w:rPr>
            </w:pPr>
            <w:r w:rsidRPr="00F21240">
              <w:rPr>
                <w:noProof/>
              </w:rPr>
              <w:t>E1                    E2</w:t>
            </w:r>
          </w:p>
          <w:p w14:paraId="3BB78923" w14:textId="77777777" w:rsidR="00715956" w:rsidRPr="00F21240" w:rsidRDefault="00715956">
            <w:pPr>
              <w:pStyle w:val="OtherTableBody"/>
              <w:rPr>
                <w:noProof/>
              </w:rPr>
            </w:pPr>
            <w:r w:rsidRPr="00F21240">
              <w:rPr>
                <w:noProof/>
              </w:rPr>
              <w:t xml:space="preserve"> MR1                 MR1</w:t>
            </w:r>
          </w:p>
          <w:p w14:paraId="0B14D1CB" w14:textId="77777777" w:rsidR="00715956" w:rsidRPr="00F21240" w:rsidRDefault="00715956">
            <w:pPr>
              <w:pStyle w:val="OtherTableBody"/>
              <w:rPr>
                <w:noProof/>
              </w:rPr>
            </w:pPr>
            <w:r w:rsidRPr="00F21240">
              <w:rPr>
                <w:noProof/>
              </w:rPr>
              <w:t xml:space="preserve">                          MR2</w:t>
            </w:r>
          </w:p>
        </w:tc>
      </w:tr>
      <w:tr w:rsidR="00715956" w:rsidRPr="00715956"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F21240" w:rsidRDefault="00715956">
            <w:pPr>
              <w:pStyle w:val="OtherTableBody"/>
              <w:rPr>
                <w:noProof/>
              </w:rPr>
            </w:pPr>
            <w:r w:rsidRPr="00F21240">
              <w:rPr>
                <w:noProof/>
              </w:rPr>
              <w:t xml:space="preserve">Implementation considerations: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are the same value since the PID-3 value does not change in this scenario.</w:t>
            </w:r>
          </w:p>
          <w:p w14:paraId="18E94F8B" w14:textId="77777777" w:rsidR="00715956" w:rsidRPr="00F21240" w:rsidRDefault="00715956">
            <w:pPr>
              <w:pStyle w:val="OtherTableBody"/>
              <w:rPr>
                <w:noProof/>
              </w:rPr>
            </w:pPr>
            <w:r w:rsidRPr="00F21240">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302E5128" w14:textId="77777777" w:rsidR="00715956" w:rsidRPr="00F21240" w:rsidRDefault="00715956">
            <w:pPr>
              <w:pStyle w:val="Example"/>
              <w:rPr>
                <w:lang w:eastAsia="en-US"/>
              </w:rPr>
            </w:pPr>
            <w:r w:rsidRPr="00F21240">
              <w:rPr>
                <w:lang w:eastAsia="en-US"/>
              </w:rPr>
              <w:t>EVN|A43|200301051530&lt;cr&gt;</w:t>
            </w:r>
          </w:p>
          <w:p w14:paraId="7BEC32DC" w14:textId="77777777" w:rsidR="00715956" w:rsidRPr="00F21240" w:rsidRDefault="00715956">
            <w:pPr>
              <w:pStyle w:val="Example"/>
              <w:rPr>
                <w:lang w:eastAsia="en-US"/>
              </w:rPr>
            </w:pPr>
            <w:r w:rsidRPr="00F21240">
              <w:rPr>
                <w:lang w:eastAsia="en-US"/>
              </w:rPr>
              <w:t>PID|1||E2^^^ENT1^PE~MR2^^^ABCHMO^MR|||EVERYWOMAN^EVI|....&lt;cr&gt;</w:t>
            </w:r>
          </w:p>
          <w:p w14:paraId="2F681F21" w14:textId="77777777" w:rsidR="00715956" w:rsidRPr="00F21240" w:rsidRDefault="00715956">
            <w:pPr>
              <w:pStyle w:val="Example"/>
              <w:rPr>
                <w:sz w:val="18"/>
                <w:lang w:eastAsia="en-US"/>
              </w:rPr>
            </w:pPr>
            <w:r w:rsidRPr="00F21240">
              <w:rPr>
                <w:lang w:eastAsia="en-US"/>
              </w:rPr>
              <w:t>MRG|E1^^^ENT1^PE~MR2^^^ABCHMO^MR|. . .&lt;cr&gt;</w:t>
            </w:r>
          </w:p>
        </w:tc>
      </w:tr>
    </w:tbl>
    <w:p w14:paraId="4AAB4C3E" w14:textId="77777777" w:rsidR="00715956" w:rsidRPr="00F21240" w:rsidRDefault="00715956">
      <w:pPr>
        <w:pStyle w:val="Heading5"/>
        <w:rPr>
          <w:noProof/>
        </w:rPr>
      </w:pPr>
      <w:bookmarkStart w:id="8721" w:name="_Ref373721842"/>
      <w:r w:rsidRPr="00F21240">
        <w:rPr>
          <w:noProof/>
        </w:rPr>
        <w:t>A44 - move account information - patient account number</w:t>
      </w:r>
      <w:bookmarkEnd w:id="8721"/>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F21240" w:rsidRDefault="00715956">
            <w:pPr>
              <w:pStyle w:val="OtherTableHeader"/>
              <w:rPr>
                <w:noProof/>
              </w:rPr>
            </w:pPr>
            <w:r w:rsidRPr="00F21240">
              <w:rPr>
                <w:noProof/>
              </w:rPr>
              <w:t>A44 - Move account information - patient account number</w:t>
            </w:r>
          </w:p>
        </w:tc>
      </w:tr>
      <w:tr w:rsidR="00715956" w:rsidRPr="00715956" w14:paraId="30809A1A" w14:textId="77777777">
        <w:tc>
          <w:tcPr>
            <w:tcW w:w="8936" w:type="dxa"/>
            <w:gridSpan w:val="2"/>
            <w:tcBorders>
              <w:left w:val="single" w:sz="6" w:space="0" w:color="auto"/>
              <w:right w:val="single" w:sz="6" w:space="0" w:color="auto"/>
            </w:tcBorders>
          </w:tcPr>
          <w:p w14:paraId="42396FBE" w14:textId="77777777" w:rsidR="00715956" w:rsidRPr="00F21240" w:rsidRDefault="00715956">
            <w:pPr>
              <w:pStyle w:val="OtherTableBody"/>
              <w:keepNext/>
              <w:rPr>
                <w:noProof/>
              </w:rPr>
            </w:pPr>
            <w:r w:rsidRPr="00F21240">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715956"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r w:rsidRPr="00F21240">
              <w:rPr>
                <w:noProof/>
              </w:rPr>
              <w:t xml:space="preserve"> (Note: </w:t>
            </w:r>
            <w:r w:rsidRPr="00F21240">
              <w:rPr>
                <w:rStyle w:val="ReferenceAttribute"/>
                <w:noProof/>
              </w:rPr>
              <w:t>PID-18 - Patient Account Number</w:t>
            </w:r>
            <w:r w:rsidRPr="00F21240">
              <w:rPr>
                <w:noProof/>
              </w:rPr>
              <w:t xml:space="preserve"> and </w:t>
            </w:r>
            <w:r w:rsidRPr="00F21240">
              <w:rPr>
                <w:rStyle w:val="ReferenceAttribute"/>
                <w:noProof/>
              </w:rPr>
              <w:t>MRG-3 - Prior Patient Account Number</w:t>
            </w:r>
            <w:r w:rsidRPr="00F21240">
              <w:rPr>
                <w:noProof/>
              </w:rPr>
              <w:t xml:space="preserve"> will be the same since the account number does not change in this scenario).</w:t>
            </w:r>
          </w:p>
        </w:tc>
      </w:tr>
      <w:tr w:rsidR="00715956" w:rsidRPr="00715956"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r w:rsidRPr="00F21240">
              <w:rPr>
                <w:noProof/>
              </w:rPr>
              <w:t xml:space="preserve">   (NOTE: </w:t>
            </w:r>
            <w:r w:rsidRPr="00F21240">
              <w:rPr>
                <w:rStyle w:val="ReferenceAttribute"/>
                <w:noProof/>
              </w:rPr>
              <w:t>MRG-3 - Prior Patient Account Number</w:t>
            </w:r>
            <w:r w:rsidRPr="00F21240">
              <w:rPr>
                <w:noProof/>
              </w:rPr>
              <w:t xml:space="preserve"> must be valued to indicate which account to move)</w:t>
            </w:r>
          </w:p>
        </w:tc>
      </w:tr>
      <w:tr w:rsidR="00715956" w:rsidRPr="00715956"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F21240" w:rsidRDefault="00715956">
            <w:pPr>
              <w:pStyle w:val="OtherTableBody"/>
              <w:rPr>
                <w:noProof/>
              </w:rPr>
            </w:pPr>
            <w:r w:rsidRPr="00F21240">
              <w:rPr>
                <w:noProof/>
              </w:rPr>
              <w:t>Example Transaction:</w:t>
            </w:r>
          </w:p>
          <w:p w14:paraId="3B3DF294"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528FEE9B" w14:textId="77777777" w:rsidR="00715956" w:rsidRPr="00F21240" w:rsidRDefault="00715956">
            <w:pPr>
              <w:pStyle w:val="Example"/>
              <w:rPr>
                <w:lang w:eastAsia="en-US"/>
              </w:rPr>
            </w:pPr>
            <w:r w:rsidRPr="00F21240">
              <w:rPr>
                <w:lang w:eastAsia="en-US"/>
              </w:rPr>
              <w:t>EVN|A44|200301051530&lt;cr&gt;</w:t>
            </w:r>
          </w:p>
          <w:p w14:paraId="76C19E27" w14:textId="77777777" w:rsidR="00715956" w:rsidRPr="00F21240" w:rsidRDefault="00715956">
            <w:pPr>
              <w:pStyle w:val="Example"/>
              <w:rPr>
                <w:lang w:eastAsia="en-US"/>
              </w:rPr>
            </w:pPr>
            <w:r w:rsidRPr="00F21240">
              <w:rPr>
                <w:lang w:eastAsia="en-US"/>
              </w:rPr>
              <w:t>PID|||MR2^^^XYZ||</w:t>
            </w:r>
            <w:r w:rsidRPr="00F21240">
              <w:t>Everyman</w:t>
            </w:r>
            <w:r w:rsidRPr="00F21240">
              <w:rPr>
                <w:lang w:eastAsia="en-US"/>
              </w:rPr>
              <w:t>^</w:t>
            </w:r>
            <w:r w:rsidRPr="00F21240">
              <w:t>Adam</w:t>
            </w:r>
            <w:r w:rsidRPr="00F21240">
              <w:rPr>
                <w:lang w:eastAsia="en-US"/>
              </w:rPr>
              <w:t>^A^JR||19501010|M|||123 EAST STREET^^NY^NY^10021||(212)111-3333|||S||ACCT2&lt;cr&gt;</w:t>
            </w:r>
          </w:p>
          <w:p w14:paraId="7CDD22F1" w14:textId="77777777" w:rsidR="00715956" w:rsidRPr="00F21240" w:rsidRDefault="00715956">
            <w:pPr>
              <w:pStyle w:val="Example"/>
              <w:rPr>
                <w:sz w:val="18"/>
                <w:lang w:eastAsia="en-US"/>
              </w:rPr>
            </w:pPr>
            <w:r w:rsidRPr="00F21240">
              <w:rPr>
                <w:lang w:eastAsia="en-US"/>
              </w:rPr>
              <w:t>MRG|MR1^^^XYZ||ACCT2&lt;cr&gt;</w:t>
            </w:r>
          </w:p>
        </w:tc>
      </w:tr>
      <w:tr w:rsidR="00715956" w:rsidRPr="00715956" w14:paraId="700B444B" w14:textId="77777777">
        <w:tc>
          <w:tcPr>
            <w:tcW w:w="4815" w:type="dxa"/>
            <w:tcBorders>
              <w:top w:val="single" w:sz="6" w:space="0" w:color="auto"/>
              <w:left w:val="single" w:sz="6" w:space="0" w:color="auto"/>
            </w:tcBorders>
          </w:tcPr>
          <w:p w14:paraId="71CF246D"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F21240" w:rsidRDefault="00715956">
            <w:pPr>
              <w:pStyle w:val="OtherTableBody"/>
              <w:rPr>
                <w:noProof/>
              </w:rPr>
            </w:pPr>
            <w:r w:rsidRPr="00F21240">
              <w:rPr>
                <w:noProof/>
              </w:rPr>
              <w:t>After Move</w:t>
            </w:r>
          </w:p>
        </w:tc>
      </w:tr>
      <w:tr w:rsidR="00715956" w:rsidRPr="00715956" w14:paraId="78F4B49F" w14:textId="77777777">
        <w:tc>
          <w:tcPr>
            <w:tcW w:w="4815" w:type="dxa"/>
            <w:tcBorders>
              <w:top w:val="single" w:sz="6" w:space="0" w:color="auto"/>
              <w:left w:val="single" w:sz="6" w:space="0" w:color="auto"/>
            </w:tcBorders>
          </w:tcPr>
          <w:p w14:paraId="7B47F6C4" w14:textId="77777777" w:rsidR="00715956" w:rsidRPr="00F21240" w:rsidRDefault="00715956">
            <w:pPr>
              <w:pStyle w:val="OtherTableBody"/>
              <w:rPr>
                <w:noProof/>
              </w:rPr>
            </w:pPr>
            <w:r w:rsidRPr="00F21240">
              <w:rPr>
                <w:noProof/>
              </w:rPr>
              <w:t>MR1               MR2</w:t>
            </w:r>
          </w:p>
          <w:p w14:paraId="12D2B16C" w14:textId="77777777" w:rsidR="00715956" w:rsidRPr="00F21240" w:rsidRDefault="00715956">
            <w:pPr>
              <w:pStyle w:val="OtherTableBody"/>
              <w:rPr>
                <w:noProof/>
              </w:rPr>
            </w:pPr>
            <w:r w:rsidRPr="00F21240">
              <w:rPr>
                <w:noProof/>
              </w:rPr>
              <w:t xml:space="preserve"> ACCT1          ACCT1</w:t>
            </w:r>
          </w:p>
          <w:p w14:paraId="37ED2539" w14:textId="77777777" w:rsidR="00715956" w:rsidRPr="00F21240" w:rsidRDefault="00715956">
            <w:pPr>
              <w:pStyle w:val="OtherTableBody"/>
              <w:rPr>
                <w:noProof/>
              </w:rPr>
            </w:pPr>
            <w:r w:rsidRPr="00F21240">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F21240" w:rsidRDefault="00715956">
            <w:pPr>
              <w:pStyle w:val="OtherTableBody"/>
              <w:rPr>
                <w:noProof/>
              </w:rPr>
            </w:pPr>
            <w:r w:rsidRPr="00F21240">
              <w:rPr>
                <w:noProof/>
              </w:rPr>
              <w:t>MR1            MR2</w:t>
            </w:r>
          </w:p>
          <w:p w14:paraId="33907815" w14:textId="77777777" w:rsidR="00715956" w:rsidRPr="00F21240" w:rsidRDefault="00715956">
            <w:pPr>
              <w:pStyle w:val="OtherTableBody"/>
              <w:rPr>
                <w:noProof/>
              </w:rPr>
            </w:pPr>
            <w:r w:rsidRPr="00F21240">
              <w:rPr>
                <w:noProof/>
              </w:rPr>
              <w:t xml:space="preserve"> ACCT1        ACCT1</w:t>
            </w:r>
          </w:p>
          <w:p w14:paraId="485B7DC4" w14:textId="77777777" w:rsidR="00715956" w:rsidRPr="00F21240" w:rsidRDefault="00715956">
            <w:pPr>
              <w:pStyle w:val="OtherTableBody"/>
              <w:rPr>
                <w:noProof/>
              </w:rPr>
            </w:pPr>
            <w:r w:rsidRPr="00F21240">
              <w:rPr>
                <w:noProof/>
              </w:rPr>
              <w:t xml:space="preserve">                      ACCT2</w:t>
            </w:r>
          </w:p>
        </w:tc>
      </w:tr>
      <w:tr w:rsidR="00715956" w:rsidRPr="00715956"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F21240" w:rsidRDefault="00715956">
            <w:pPr>
              <w:pStyle w:val="OtherTableBody"/>
              <w:rPr>
                <w:noProof/>
              </w:rPr>
            </w:pPr>
            <w:r w:rsidRPr="00F21240">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F21240" w:rsidRDefault="00715956">
      <w:pPr>
        <w:pStyle w:val="Heading5"/>
        <w:rPr>
          <w:noProof/>
        </w:rPr>
      </w:pPr>
      <w:bookmarkStart w:id="8722" w:name="_A45_-_move_visit_information_-_visi"/>
      <w:bookmarkStart w:id="8723" w:name="_Ref373722143"/>
      <w:bookmarkEnd w:id="8722"/>
      <w:r w:rsidRPr="00F21240">
        <w:rPr>
          <w:noProof/>
        </w:rPr>
        <w:t>A45 - move visit information - visit number (repeating segment)</w:t>
      </w:r>
      <w:bookmarkEnd w:id="8723"/>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547EE80D" w14:textId="77777777">
        <w:tc>
          <w:tcPr>
            <w:tcW w:w="8936" w:type="dxa"/>
            <w:gridSpan w:val="2"/>
            <w:tcBorders>
              <w:left w:val="single" w:sz="6" w:space="0" w:color="auto"/>
              <w:right w:val="single" w:sz="6" w:space="0" w:color="auto"/>
            </w:tcBorders>
          </w:tcPr>
          <w:p w14:paraId="7C72A05C" w14:textId="77777777" w:rsidR="00715956" w:rsidRPr="00F21240" w:rsidRDefault="00715956">
            <w:pPr>
              <w:pStyle w:val="OtherTableBody"/>
              <w:rPr>
                <w:noProof/>
              </w:rPr>
            </w:pPr>
            <w:r w:rsidRPr="00F21240">
              <w:rPr>
                <w:noProof/>
              </w:rPr>
              <w:t>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(96102 and 96104) to the Physical Therapy account.  The problem is later discovered and the corresponding visits are moved to the correct account.</w:t>
            </w:r>
          </w:p>
        </w:tc>
      </w:tr>
      <w:tr w:rsidR="00715956" w:rsidRPr="00715956"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r w:rsidRPr="00F21240">
              <w:rPr>
                <w:noProof/>
              </w:rPr>
              <w:t>.</w:t>
            </w:r>
          </w:p>
        </w:tc>
      </w:tr>
      <w:tr w:rsidR="00715956" w:rsidRPr="00715956"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F21240" w:rsidRDefault="00715956">
            <w:pPr>
              <w:pStyle w:val="OtherTableBody"/>
              <w:rPr>
                <w:noProof/>
              </w:rPr>
            </w:pPr>
            <w:r w:rsidRPr="00F21240">
              <w:rPr>
                <w:noProof/>
              </w:rPr>
              <w:t>Example Transaction:</w:t>
            </w:r>
          </w:p>
          <w:p w14:paraId="62429B70"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30520875" w14:textId="77777777" w:rsidR="00715956" w:rsidRPr="00F21240" w:rsidRDefault="00715956">
            <w:pPr>
              <w:pStyle w:val="Example"/>
              <w:rPr>
                <w:lang w:eastAsia="en-US"/>
              </w:rPr>
            </w:pPr>
            <w:r w:rsidRPr="00F21240">
              <w:rPr>
                <w:lang w:eastAsia="en-US"/>
              </w:rPr>
              <w:t>EVN|A45|200301051530&lt;cr&gt;</w:t>
            </w:r>
          </w:p>
          <w:p w14:paraId="561B3224"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6C5F6D69" w14:textId="77777777" w:rsidR="00715956" w:rsidRPr="00F21240" w:rsidRDefault="00715956">
            <w:pPr>
              <w:pStyle w:val="Example"/>
              <w:rPr>
                <w:lang w:eastAsia="en-US"/>
              </w:rPr>
            </w:pPr>
            <w:r w:rsidRPr="00F21240">
              <w:rPr>
                <w:lang w:eastAsia="en-US"/>
              </w:rPr>
              <w:t>MRG|MR1^^^XYZ||ACCT1||96102&lt;cr&gt;</w:t>
            </w:r>
          </w:p>
          <w:p w14:paraId="23F54949" w14:textId="77777777" w:rsidR="00715956" w:rsidRPr="00F21240" w:rsidRDefault="00715956">
            <w:pPr>
              <w:pStyle w:val="Example"/>
              <w:rPr>
                <w:lang w:eastAsia="en-US"/>
              </w:rPr>
            </w:pPr>
            <w:r w:rsidRPr="00F21240">
              <w:rPr>
                <w:lang w:eastAsia="en-US"/>
              </w:rPr>
              <w:t>PV1||O|PT||||||||||||||||96102&lt;cr&gt;</w:t>
            </w:r>
          </w:p>
          <w:p w14:paraId="14093DFA" w14:textId="77777777" w:rsidR="00715956" w:rsidRPr="00F21240" w:rsidRDefault="00715956">
            <w:pPr>
              <w:pStyle w:val="Example"/>
              <w:rPr>
                <w:lang w:eastAsia="en-US"/>
              </w:rPr>
            </w:pPr>
            <w:r w:rsidRPr="00F21240">
              <w:rPr>
                <w:lang w:eastAsia="en-US"/>
              </w:rPr>
              <w:t>MRG|MR1^^^XYZ||ACCT1||96104&lt;cr&gt;</w:t>
            </w:r>
          </w:p>
          <w:p w14:paraId="419B6C19" w14:textId="77777777" w:rsidR="00715956" w:rsidRPr="00F21240" w:rsidRDefault="00715956">
            <w:pPr>
              <w:pStyle w:val="Example"/>
              <w:rPr>
                <w:sz w:val="18"/>
                <w:lang w:eastAsia="en-US"/>
              </w:rPr>
            </w:pPr>
            <w:r w:rsidRPr="00F21240">
              <w:rPr>
                <w:lang w:eastAsia="en-US"/>
              </w:rPr>
              <w:t>PV1||O|PT||||||||||||||||96104&lt;cr&gt;</w:t>
            </w:r>
          </w:p>
        </w:tc>
      </w:tr>
      <w:tr w:rsidR="00715956" w:rsidRPr="00715956" w14:paraId="701D71E2" w14:textId="77777777">
        <w:tc>
          <w:tcPr>
            <w:tcW w:w="4815" w:type="dxa"/>
            <w:tcBorders>
              <w:top w:val="single" w:sz="6" w:space="0" w:color="auto"/>
              <w:left w:val="single" w:sz="6" w:space="0" w:color="auto"/>
            </w:tcBorders>
          </w:tcPr>
          <w:p w14:paraId="3C06F95B"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F21240" w:rsidRDefault="00715956">
            <w:pPr>
              <w:pStyle w:val="OtherTableBody"/>
              <w:rPr>
                <w:noProof/>
              </w:rPr>
            </w:pPr>
            <w:r w:rsidRPr="00F21240">
              <w:rPr>
                <w:noProof/>
              </w:rPr>
              <w:t>After Move</w:t>
            </w:r>
          </w:p>
        </w:tc>
      </w:tr>
      <w:tr w:rsidR="00715956" w:rsidRPr="00715956" w14:paraId="4CA1C5A8" w14:textId="77777777">
        <w:tc>
          <w:tcPr>
            <w:tcW w:w="4815" w:type="dxa"/>
            <w:tcBorders>
              <w:top w:val="single" w:sz="6" w:space="0" w:color="auto"/>
              <w:left w:val="single" w:sz="6" w:space="0" w:color="auto"/>
            </w:tcBorders>
          </w:tcPr>
          <w:p w14:paraId="34A6DCC5" w14:textId="77777777" w:rsidR="00715956" w:rsidRPr="00F21240" w:rsidRDefault="00715956">
            <w:pPr>
              <w:pStyle w:val="OtherTableBody"/>
              <w:rPr>
                <w:noProof/>
              </w:rPr>
            </w:pPr>
            <w:r w:rsidRPr="00F21240">
              <w:rPr>
                <w:noProof/>
              </w:rPr>
              <w:t>MR1</w:t>
            </w:r>
          </w:p>
          <w:p w14:paraId="00703A2D" w14:textId="77777777" w:rsidR="00715956" w:rsidRPr="00F21240" w:rsidRDefault="00715956">
            <w:pPr>
              <w:pStyle w:val="OtherTableBody"/>
              <w:rPr>
                <w:noProof/>
              </w:rPr>
            </w:pPr>
            <w:r w:rsidRPr="00F21240">
              <w:rPr>
                <w:noProof/>
              </w:rPr>
              <w:t xml:space="preserve"> ACCT1</w:t>
            </w:r>
          </w:p>
          <w:p w14:paraId="6C748432" w14:textId="77777777" w:rsidR="00715956" w:rsidRPr="00F21240" w:rsidRDefault="00715956">
            <w:pPr>
              <w:pStyle w:val="OtherTableBody"/>
              <w:rPr>
                <w:noProof/>
              </w:rPr>
            </w:pPr>
            <w:r w:rsidRPr="00F21240">
              <w:rPr>
                <w:noProof/>
              </w:rPr>
              <w:t xml:space="preserve">   96100</w:t>
            </w:r>
          </w:p>
          <w:p w14:paraId="4D0066AE" w14:textId="77777777" w:rsidR="00715956" w:rsidRPr="00F21240" w:rsidRDefault="00715956">
            <w:pPr>
              <w:pStyle w:val="OtherTableBody"/>
              <w:rPr>
                <w:noProof/>
              </w:rPr>
            </w:pPr>
            <w:r w:rsidRPr="00F21240">
              <w:rPr>
                <w:noProof/>
              </w:rPr>
              <w:t xml:space="preserve">   96102*</w:t>
            </w:r>
          </w:p>
          <w:p w14:paraId="236FF19C" w14:textId="77777777" w:rsidR="00715956" w:rsidRPr="00F21240" w:rsidRDefault="00715956">
            <w:pPr>
              <w:pStyle w:val="OtherTableBody"/>
              <w:rPr>
                <w:noProof/>
              </w:rPr>
            </w:pPr>
            <w:r w:rsidRPr="00F21240">
              <w:rPr>
                <w:noProof/>
              </w:rPr>
              <w:t xml:space="preserve">   96104*</w:t>
            </w:r>
          </w:p>
          <w:p w14:paraId="1894C3B1" w14:textId="77777777" w:rsidR="00715956" w:rsidRPr="00F21240" w:rsidRDefault="00715956">
            <w:pPr>
              <w:pStyle w:val="OtherTableBody"/>
              <w:rPr>
                <w:noProof/>
              </w:rPr>
            </w:pPr>
            <w:r w:rsidRPr="00F21240">
              <w:rPr>
                <w:noProof/>
              </w:rPr>
              <w:t xml:space="preserve"> X1</w:t>
            </w:r>
          </w:p>
          <w:p w14:paraId="1E2424DC" w14:textId="77777777" w:rsidR="00715956" w:rsidRPr="00F21240" w:rsidRDefault="00715956">
            <w:pPr>
              <w:pStyle w:val="OtherTableBody"/>
              <w:rPr>
                <w:noProof/>
              </w:rPr>
            </w:pPr>
            <w:r w:rsidRPr="00F21240">
              <w:rPr>
                <w:noProof/>
              </w:rPr>
              <w:t xml:space="preserve">    96101</w:t>
            </w:r>
          </w:p>
          <w:p w14:paraId="6BA6D14E" w14:textId="77777777" w:rsidR="00715956" w:rsidRPr="00F21240" w:rsidRDefault="00715956">
            <w:pPr>
              <w:pStyle w:val="OtherTableBody"/>
              <w:rPr>
                <w:noProof/>
              </w:rPr>
            </w:pPr>
            <w:r w:rsidRPr="00F21240">
              <w:rPr>
                <w:noProof/>
              </w:rPr>
              <w:t xml:space="preserve">    96103</w:t>
            </w:r>
          </w:p>
          <w:p w14:paraId="79B87ED1" w14:textId="77777777" w:rsidR="00715956" w:rsidRPr="00F21240" w:rsidRDefault="00715956">
            <w:pPr>
              <w:pStyle w:val="OtherTableBody"/>
              <w:rPr>
                <w:noProof/>
              </w:rPr>
            </w:pPr>
            <w:r w:rsidRPr="00F21240">
              <w:rPr>
                <w:noProof/>
              </w:rPr>
              <w:t xml:space="preserve">    96105</w:t>
            </w:r>
          </w:p>
          <w:p w14:paraId="35E5FDE7"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F21240" w:rsidRDefault="00715956">
            <w:pPr>
              <w:pStyle w:val="OtherTableBody"/>
              <w:rPr>
                <w:noProof/>
              </w:rPr>
            </w:pPr>
            <w:r w:rsidRPr="00F21240">
              <w:rPr>
                <w:noProof/>
              </w:rPr>
              <w:t>MR1</w:t>
            </w:r>
          </w:p>
          <w:p w14:paraId="68AAF5EC" w14:textId="77777777" w:rsidR="00715956" w:rsidRPr="00F21240" w:rsidRDefault="00715956">
            <w:pPr>
              <w:pStyle w:val="OtherTableBody"/>
              <w:rPr>
                <w:noProof/>
              </w:rPr>
            </w:pPr>
            <w:r w:rsidRPr="00F21240">
              <w:rPr>
                <w:noProof/>
              </w:rPr>
              <w:t xml:space="preserve"> ACCT1</w:t>
            </w:r>
          </w:p>
          <w:p w14:paraId="01A93F2C" w14:textId="77777777" w:rsidR="00715956" w:rsidRPr="00F21240" w:rsidRDefault="00715956">
            <w:pPr>
              <w:pStyle w:val="OtherTableBody"/>
              <w:rPr>
                <w:noProof/>
              </w:rPr>
            </w:pPr>
            <w:r w:rsidRPr="00F21240">
              <w:rPr>
                <w:noProof/>
              </w:rPr>
              <w:t xml:space="preserve">    96100</w:t>
            </w:r>
          </w:p>
          <w:p w14:paraId="54E925B1" w14:textId="77777777" w:rsidR="00715956" w:rsidRPr="00F21240" w:rsidRDefault="00715956">
            <w:pPr>
              <w:pStyle w:val="OtherTableBody"/>
              <w:rPr>
                <w:noProof/>
              </w:rPr>
            </w:pPr>
            <w:r w:rsidRPr="00F21240">
              <w:rPr>
                <w:noProof/>
              </w:rPr>
              <w:t xml:space="preserve"> X1</w:t>
            </w:r>
          </w:p>
          <w:p w14:paraId="0F57E5AD" w14:textId="77777777" w:rsidR="00715956" w:rsidRPr="00F21240" w:rsidRDefault="00715956">
            <w:pPr>
              <w:pStyle w:val="OtherTableBody"/>
              <w:rPr>
                <w:noProof/>
              </w:rPr>
            </w:pPr>
            <w:r w:rsidRPr="00F21240">
              <w:rPr>
                <w:noProof/>
              </w:rPr>
              <w:t xml:space="preserve">    96101</w:t>
            </w:r>
          </w:p>
          <w:p w14:paraId="3A12CBC8" w14:textId="77777777" w:rsidR="00715956" w:rsidRPr="00F21240" w:rsidRDefault="00715956">
            <w:pPr>
              <w:pStyle w:val="OtherTableBody"/>
              <w:rPr>
                <w:noProof/>
              </w:rPr>
            </w:pPr>
            <w:r w:rsidRPr="00F21240">
              <w:rPr>
                <w:noProof/>
              </w:rPr>
              <w:t xml:space="preserve">    96102</w:t>
            </w:r>
          </w:p>
          <w:p w14:paraId="7E207864" w14:textId="77777777" w:rsidR="00715956" w:rsidRPr="00F21240" w:rsidRDefault="00715956">
            <w:pPr>
              <w:pStyle w:val="OtherTableBody"/>
              <w:rPr>
                <w:noProof/>
              </w:rPr>
            </w:pPr>
            <w:r w:rsidRPr="00F21240">
              <w:rPr>
                <w:noProof/>
              </w:rPr>
              <w:t xml:space="preserve">    96103</w:t>
            </w:r>
          </w:p>
          <w:p w14:paraId="3EB79222" w14:textId="77777777" w:rsidR="00715956" w:rsidRPr="00F21240" w:rsidRDefault="00715956">
            <w:pPr>
              <w:pStyle w:val="OtherTableBody"/>
              <w:rPr>
                <w:noProof/>
              </w:rPr>
            </w:pPr>
            <w:r w:rsidRPr="00F21240">
              <w:rPr>
                <w:noProof/>
              </w:rPr>
              <w:t xml:space="preserve">    96104</w:t>
            </w:r>
          </w:p>
          <w:p w14:paraId="236DFB4B" w14:textId="77777777" w:rsidR="00715956" w:rsidRPr="00F21240" w:rsidRDefault="00715956">
            <w:pPr>
              <w:pStyle w:val="OtherTableBody"/>
              <w:rPr>
                <w:noProof/>
              </w:rPr>
            </w:pPr>
            <w:r w:rsidRPr="00F21240">
              <w:rPr>
                <w:noProof/>
              </w:rPr>
              <w:t xml:space="preserve">    96105</w:t>
            </w:r>
          </w:p>
          <w:p w14:paraId="4D4E3706" w14:textId="77777777" w:rsidR="00715956" w:rsidRPr="00F21240" w:rsidRDefault="00715956">
            <w:pPr>
              <w:pStyle w:val="OtherTableBody"/>
              <w:rPr>
                <w:noProof/>
              </w:rPr>
            </w:pPr>
          </w:p>
        </w:tc>
      </w:tr>
      <w:tr w:rsidR="00715956" w:rsidRPr="00715956"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F21240" w:rsidRDefault="00715956">
            <w:pPr>
              <w:pStyle w:val="OtherTableBody"/>
              <w:rPr>
                <w:noProof/>
              </w:rPr>
            </w:pPr>
            <w:r w:rsidRPr="00F21240">
              <w:rPr>
                <w:noProof/>
              </w:rPr>
              <w:t>In the above transaction/implementation, the application that generated the message assigns unique visit numbers.</w:t>
            </w:r>
          </w:p>
          <w:p w14:paraId="34ACD146" w14:textId="77777777" w:rsidR="00715956" w:rsidRPr="00F21240" w:rsidRDefault="00715956">
            <w:pPr>
              <w:pStyle w:val="OtherTableBody"/>
              <w:rPr>
                <w:noProof/>
              </w:rPr>
            </w:pPr>
            <w:r w:rsidRPr="00F21240">
              <w:rPr>
                <w:noProof/>
              </w:rPr>
              <w:t>Implementation Considerations: In this scenario the repeating MRG/PV1 construct is used to indicate which visits are moved, as illustrated in the Example Transaction</w:t>
            </w:r>
            <w:r w:rsidRPr="00F21240">
              <w:rPr>
                <w:i/>
                <w:noProof/>
              </w:rPr>
              <w:t xml:space="preserve">. </w:t>
            </w:r>
            <w:r w:rsidRPr="00F21240">
              <w:rPr>
                <w:rStyle w:val="ReferenceAttribute"/>
                <w:noProof/>
                <w:sz w:val="18"/>
              </w:rPr>
              <w:t xml:space="preserve"> </w:t>
            </w:r>
            <w:r w:rsidRPr="00F21240">
              <w:rPr>
                <w:rStyle w:val="ReferenceAttribute"/>
                <w:noProof/>
              </w:rPr>
              <w:t>MRG-5 - Prior Visit Number</w:t>
            </w:r>
            <w:r w:rsidRPr="00F21240">
              <w:rPr>
                <w:noProof/>
              </w:rPr>
              <w:t xml:space="preserve"> and </w:t>
            </w:r>
            <w:r w:rsidRPr="00F21240">
              <w:rPr>
                <w:rStyle w:val="ReferenceAttribute"/>
                <w:noProof/>
              </w:rPr>
              <w:t>PV1-19 - Visit Number</w:t>
            </w:r>
            <w:r w:rsidRPr="00F21240">
              <w:rPr>
                <w:noProof/>
              </w:rPr>
              <w:t xml:space="preserve"> are the same values because the visit numbers do not change.  Refer to section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\n  \* MERGEFORMAT </w:instrText>
              </w:r>
              <w:r w:rsidRPr="00F21240">
                <w:rPr>
                  <w:rStyle w:val="HyperlinkText"/>
                  <w:noProof/>
                  <w:szCs w:val="16"/>
                </w:rPr>
                <w:fldChar w:fldCharType="separate"/>
              </w:r>
              <w:r w:rsidR="00FD1E54" w:rsidRPr="00FD1E54">
                <w:rPr>
                  <w:rStyle w:val="HyperlinkText"/>
                </w:rPr>
                <w:t>3.5.2.1.9</w:t>
              </w:r>
              <w:r w:rsidRPr="00F21240">
                <w:rPr>
                  <w:rStyle w:val="HyperlinkText"/>
                  <w:noProof/>
                  <w:szCs w:val="16"/>
                </w:rPr>
                <w:fldChar w:fldCharType="end"/>
              </w:r>
            </w:hyperlink>
            <w:r w:rsidRPr="00F21240">
              <w:rPr>
                <w:noProof/>
              </w:rPr>
              <w:t>,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 MERGEFORMAT </w:instrText>
              </w:r>
              <w:r w:rsidRPr="00F21240">
                <w:rPr>
                  <w:rStyle w:val="HyperlinkText"/>
                  <w:noProof/>
                  <w:szCs w:val="16"/>
                </w:rPr>
                <w:fldChar w:fldCharType="separate"/>
              </w:r>
              <w:r w:rsidR="00FD1E54" w:rsidRPr="00FD1E54">
                <w:rPr>
                  <w:rStyle w:val="HyperlinkText"/>
                  <w:szCs w:val="16"/>
                </w:rPr>
                <w:t>Global merge and move message construct versus repeating segment message constructs</w:t>
              </w:r>
              <w:r w:rsidRPr="00F21240">
                <w:rPr>
                  <w:rStyle w:val="HyperlinkText"/>
                  <w:noProof/>
                  <w:szCs w:val="16"/>
                </w:rPr>
                <w:fldChar w:fldCharType="end"/>
              </w:r>
              <w:r w:rsidRPr="00F21240">
                <w:rPr>
                  <w:rStyle w:val="HyperlinkText"/>
                  <w:noProof/>
                  <w:szCs w:val="16"/>
                </w:rPr>
                <w:t>,</w:t>
              </w:r>
            </w:hyperlink>
            <w:r w:rsidRPr="00F21240">
              <w:rPr>
                <w:noProof/>
              </w:rPr>
              <w:t>" for additional information regarding message construct.</w:t>
            </w:r>
          </w:p>
        </w:tc>
      </w:tr>
    </w:tbl>
    <w:p w14:paraId="4AF7570C" w14:textId="77777777" w:rsidR="00715956" w:rsidRPr="00F21240" w:rsidRDefault="00715956">
      <w:pPr>
        <w:pStyle w:val="Heading5"/>
        <w:rPr>
          <w:noProof/>
        </w:rPr>
      </w:pPr>
      <w:bookmarkStart w:id="8724" w:name="_Ref373721908"/>
      <w:bookmarkStart w:id="8725" w:name="_Ref436468015"/>
      <w:bookmarkStart w:id="8726" w:name="_Ref447431020"/>
      <w:r w:rsidRPr="00F21240">
        <w:rPr>
          <w:noProof/>
        </w:rPr>
        <w:t>A45 - move visit information - visit number (repeating segment)</w:t>
      </w:r>
      <w:bookmarkEnd w:id="8724"/>
      <w:bookmarkEnd w:id="8725"/>
      <w:bookmarkEnd w:id="8726"/>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013854D9" w14:textId="77777777">
        <w:tc>
          <w:tcPr>
            <w:tcW w:w="8936" w:type="dxa"/>
            <w:gridSpan w:val="2"/>
            <w:tcBorders>
              <w:left w:val="single" w:sz="6" w:space="0" w:color="auto"/>
              <w:right w:val="single" w:sz="6" w:space="0" w:color="auto"/>
            </w:tcBorders>
          </w:tcPr>
          <w:p w14:paraId="04BDD245" w14:textId="77777777" w:rsidR="00715956" w:rsidRPr="00F21240" w:rsidRDefault="00715956">
            <w:pPr>
              <w:pStyle w:val="OtherTableBody"/>
              <w:rPr>
                <w:noProof/>
              </w:rPr>
            </w:pPr>
            <w:r w:rsidRPr="00F21240">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715956"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F21240" w:rsidRDefault="00715956">
            <w:pPr>
              <w:pStyle w:val="OtherTableBody"/>
              <w:rPr>
                <w:noProof/>
              </w:rPr>
            </w:pPr>
            <w:r w:rsidRPr="00F21240">
              <w:rPr>
                <w:noProof/>
              </w:rPr>
              <w:t>Example Transaction:</w:t>
            </w:r>
          </w:p>
          <w:p w14:paraId="242A2977"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00856CF6" w14:textId="77777777" w:rsidR="00715956" w:rsidRPr="00F21240" w:rsidRDefault="00715956">
            <w:pPr>
              <w:pStyle w:val="Example"/>
              <w:rPr>
                <w:lang w:eastAsia="en-US"/>
              </w:rPr>
            </w:pPr>
            <w:r w:rsidRPr="00F21240">
              <w:rPr>
                <w:lang w:eastAsia="en-US"/>
              </w:rPr>
              <w:t>EVN|A45|200301051530&lt;cr&gt;</w:t>
            </w:r>
          </w:p>
          <w:p w14:paraId="19B1CBB9"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54E12E15" w14:textId="77777777" w:rsidR="00715956" w:rsidRPr="00F21240" w:rsidRDefault="00715956">
            <w:pPr>
              <w:pStyle w:val="Example"/>
              <w:rPr>
                <w:lang w:eastAsia="en-US"/>
              </w:rPr>
            </w:pPr>
            <w:r w:rsidRPr="00F21240">
              <w:rPr>
                <w:lang w:eastAsia="en-US"/>
              </w:rPr>
              <w:t>MRG|MR1^^^XYZ||ACCT1||VISIT2&lt;cr&gt;</w:t>
            </w:r>
          </w:p>
          <w:p w14:paraId="5DB1B19C" w14:textId="77777777" w:rsidR="00715956" w:rsidRPr="00F21240" w:rsidRDefault="00715956">
            <w:pPr>
              <w:pStyle w:val="Example"/>
              <w:rPr>
                <w:lang w:eastAsia="en-US"/>
              </w:rPr>
            </w:pPr>
            <w:r w:rsidRPr="00F21240">
              <w:rPr>
                <w:lang w:eastAsia="en-US"/>
              </w:rPr>
              <w:t>PV1||O|PT||||||||||||||||VISIT4&lt;cr&gt;</w:t>
            </w:r>
          </w:p>
          <w:p w14:paraId="04F784E4" w14:textId="77777777" w:rsidR="00715956" w:rsidRPr="00F21240" w:rsidRDefault="00715956">
            <w:pPr>
              <w:pStyle w:val="Example"/>
              <w:rPr>
                <w:lang w:eastAsia="en-US"/>
              </w:rPr>
            </w:pPr>
            <w:r w:rsidRPr="00F21240">
              <w:rPr>
                <w:lang w:eastAsia="en-US"/>
              </w:rPr>
              <w:t>MRG|MR1^^^XYZ||ACCT1||VISIT3&lt;cr&gt;</w:t>
            </w:r>
          </w:p>
          <w:p w14:paraId="26B1E2CA" w14:textId="77777777" w:rsidR="00715956" w:rsidRPr="00F21240" w:rsidRDefault="00715956">
            <w:pPr>
              <w:pStyle w:val="Example"/>
              <w:rPr>
                <w:sz w:val="18"/>
                <w:lang w:eastAsia="en-US"/>
              </w:rPr>
            </w:pPr>
            <w:r w:rsidRPr="00F21240">
              <w:rPr>
                <w:lang w:eastAsia="en-US"/>
              </w:rPr>
              <w:t>PV1||O|PT||||||||||||||||VISIT5&lt;cr&gt;</w:t>
            </w:r>
          </w:p>
        </w:tc>
      </w:tr>
      <w:tr w:rsidR="00715956" w:rsidRPr="00715956" w14:paraId="3617778F" w14:textId="77777777">
        <w:tc>
          <w:tcPr>
            <w:tcW w:w="4815" w:type="dxa"/>
            <w:tcBorders>
              <w:top w:val="single" w:sz="6" w:space="0" w:color="auto"/>
              <w:left w:val="single" w:sz="6" w:space="0" w:color="auto"/>
            </w:tcBorders>
          </w:tcPr>
          <w:p w14:paraId="326B4210"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57D233BB" w14:textId="77777777" w:rsidR="00715956" w:rsidRPr="00F21240" w:rsidRDefault="00715956">
            <w:pPr>
              <w:pStyle w:val="OtherTableBody"/>
              <w:rPr>
                <w:noProof/>
              </w:rPr>
            </w:pPr>
            <w:r w:rsidRPr="00F21240">
              <w:rPr>
                <w:noProof/>
              </w:rPr>
              <w:t>After Move</w:t>
            </w:r>
          </w:p>
        </w:tc>
      </w:tr>
      <w:tr w:rsidR="00715956" w:rsidRPr="00715956" w14:paraId="009884B4" w14:textId="77777777">
        <w:tc>
          <w:tcPr>
            <w:tcW w:w="4815" w:type="dxa"/>
            <w:tcBorders>
              <w:top w:val="single" w:sz="6" w:space="0" w:color="auto"/>
              <w:left w:val="single" w:sz="6" w:space="0" w:color="auto"/>
            </w:tcBorders>
          </w:tcPr>
          <w:p w14:paraId="3D526EA2" w14:textId="77777777" w:rsidR="00715956" w:rsidRPr="00F21240" w:rsidRDefault="00715956">
            <w:pPr>
              <w:pStyle w:val="OtherTableBody"/>
              <w:rPr>
                <w:noProof/>
              </w:rPr>
            </w:pPr>
            <w:r w:rsidRPr="00F21240">
              <w:rPr>
                <w:noProof/>
              </w:rPr>
              <w:t>MR1</w:t>
            </w:r>
          </w:p>
          <w:p w14:paraId="1E6B13D8" w14:textId="77777777" w:rsidR="00715956" w:rsidRPr="00F21240" w:rsidRDefault="00715956">
            <w:pPr>
              <w:pStyle w:val="OtherTableBody"/>
              <w:rPr>
                <w:noProof/>
              </w:rPr>
            </w:pPr>
            <w:r w:rsidRPr="00F21240">
              <w:rPr>
                <w:noProof/>
              </w:rPr>
              <w:t xml:space="preserve"> ACCT1</w:t>
            </w:r>
          </w:p>
          <w:p w14:paraId="0CE51AE4" w14:textId="77777777" w:rsidR="00715956" w:rsidRPr="00F21240" w:rsidRDefault="00715956">
            <w:pPr>
              <w:pStyle w:val="OtherTableBody"/>
              <w:rPr>
                <w:noProof/>
              </w:rPr>
            </w:pPr>
            <w:r w:rsidRPr="00F21240">
              <w:rPr>
                <w:noProof/>
              </w:rPr>
              <w:t xml:space="preserve">   VISIT1</w:t>
            </w:r>
          </w:p>
          <w:p w14:paraId="4C455300" w14:textId="77777777" w:rsidR="00715956" w:rsidRPr="00F21240" w:rsidRDefault="00715956">
            <w:pPr>
              <w:pStyle w:val="OtherTableBody"/>
              <w:rPr>
                <w:noProof/>
              </w:rPr>
            </w:pPr>
            <w:r w:rsidRPr="00F21240">
              <w:rPr>
                <w:noProof/>
              </w:rPr>
              <w:t xml:space="preserve">   VISIT2*</w:t>
            </w:r>
          </w:p>
          <w:p w14:paraId="1A8E0D5B" w14:textId="77777777" w:rsidR="00715956" w:rsidRPr="00F21240" w:rsidRDefault="00715956">
            <w:pPr>
              <w:pStyle w:val="OtherTableBody"/>
              <w:rPr>
                <w:noProof/>
              </w:rPr>
            </w:pPr>
            <w:r w:rsidRPr="00F21240">
              <w:rPr>
                <w:noProof/>
              </w:rPr>
              <w:t xml:space="preserve">   VISIT3*</w:t>
            </w:r>
          </w:p>
          <w:p w14:paraId="56A3142E" w14:textId="77777777" w:rsidR="00715956" w:rsidRPr="00F21240" w:rsidRDefault="00715956">
            <w:pPr>
              <w:pStyle w:val="OtherTableBody"/>
              <w:rPr>
                <w:noProof/>
              </w:rPr>
            </w:pPr>
            <w:r w:rsidRPr="00F21240">
              <w:rPr>
                <w:noProof/>
              </w:rPr>
              <w:t xml:space="preserve"> X1</w:t>
            </w:r>
          </w:p>
          <w:p w14:paraId="494A046C" w14:textId="77777777" w:rsidR="00715956" w:rsidRPr="00F21240" w:rsidRDefault="00715956">
            <w:pPr>
              <w:pStyle w:val="OtherTableBody"/>
              <w:rPr>
                <w:noProof/>
              </w:rPr>
            </w:pPr>
            <w:r w:rsidRPr="00F21240">
              <w:rPr>
                <w:noProof/>
              </w:rPr>
              <w:t xml:space="preserve">    VISIT1</w:t>
            </w:r>
          </w:p>
          <w:p w14:paraId="379889AA" w14:textId="77777777" w:rsidR="00715956" w:rsidRPr="00F21240" w:rsidRDefault="00715956">
            <w:pPr>
              <w:pStyle w:val="OtherTableBody"/>
              <w:rPr>
                <w:noProof/>
              </w:rPr>
            </w:pPr>
            <w:r w:rsidRPr="00F21240">
              <w:rPr>
                <w:noProof/>
              </w:rPr>
              <w:t xml:space="preserve">    VISIT2</w:t>
            </w:r>
          </w:p>
          <w:p w14:paraId="71E5FDD8" w14:textId="77777777" w:rsidR="00715956" w:rsidRPr="00F21240" w:rsidRDefault="00715956">
            <w:pPr>
              <w:pStyle w:val="OtherTableBody"/>
              <w:rPr>
                <w:noProof/>
              </w:rPr>
            </w:pPr>
            <w:r w:rsidRPr="00F21240">
              <w:rPr>
                <w:noProof/>
              </w:rPr>
              <w:t xml:space="preserve">    VISIT3</w:t>
            </w:r>
          </w:p>
          <w:p w14:paraId="1F48456D"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F21240" w:rsidRDefault="00715956">
            <w:pPr>
              <w:pStyle w:val="OtherTableBody"/>
              <w:rPr>
                <w:noProof/>
              </w:rPr>
            </w:pPr>
            <w:r w:rsidRPr="00F21240">
              <w:rPr>
                <w:noProof/>
              </w:rPr>
              <w:t>MR1</w:t>
            </w:r>
          </w:p>
          <w:p w14:paraId="2B954613" w14:textId="77777777" w:rsidR="00715956" w:rsidRPr="00F21240" w:rsidRDefault="00715956">
            <w:pPr>
              <w:pStyle w:val="OtherTableBody"/>
              <w:rPr>
                <w:noProof/>
              </w:rPr>
            </w:pPr>
            <w:r w:rsidRPr="00F21240">
              <w:rPr>
                <w:noProof/>
              </w:rPr>
              <w:t xml:space="preserve"> ACCT1</w:t>
            </w:r>
          </w:p>
          <w:p w14:paraId="18AE05C5" w14:textId="77777777" w:rsidR="00715956" w:rsidRPr="00F21240" w:rsidRDefault="00715956">
            <w:pPr>
              <w:pStyle w:val="OtherTableBody"/>
              <w:rPr>
                <w:noProof/>
              </w:rPr>
            </w:pPr>
            <w:r w:rsidRPr="00F21240">
              <w:rPr>
                <w:noProof/>
              </w:rPr>
              <w:t xml:space="preserve">    VISIT1</w:t>
            </w:r>
          </w:p>
          <w:p w14:paraId="67201940" w14:textId="77777777" w:rsidR="00715956" w:rsidRPr="00F21240" w:rsidRDefault="00715956">
            <w:pPr>
              <w:pStyle w:val="OtherTableBody"/>
              <w:rPr>
                <w:noProof/>
              </w:rPr>
            </w:pPr>
            <w:r w:rsidRPr="00F21240">
              <w:rPr>
                <w:noProof/>
              </w:rPr>
              <w:t xml:space="preserve"> X1</w:t>
            </w:r>
          </w:p>
          <w:p w14:paraId="55759F6A" w14:textId="77777777" w:rsidR="00715956" w:rsidRPr="00F21240" w:rsidRDefault="00715956">
            <w:pPr>
              <w:pStyle w:val="OtherTableBody"/>
              <w:rPr>
                <w:noProof/>
              </w:rPr>
            </w:pPr>
            <w:r w:rsidRPr="00F21240">
              <w:rPr>
                <w:noProof/>
              </w:rPr>
              <w:t xml:space="preserve">    VISIT1</w:t>
            </w:r>
          </w:p>
          <w:p w14:paraId="1C718651" w14:textId="77777777" w:rsidR="00715956" w:rsidRPr="00F21240" w:rsidRDefault="00715956">
            <w:pPr>
              <w:pStyle w:val="OtherTableBody"/>
              <w:rPr>
                <w:noProof/>
              </w:rPr>
            </w:pPr>
            <w:r w:rsidRPr="00F21240">
              <w:rPr>
                <w:noProof/>
              </w:rPr>
              <w:t xml:space="preserve">    VISIT2</w:t>
            </w:r>
          </w:p>
          <w:p w14:paraId="4A3A9EFA" w14:textId="77777777" w:rsidR="00715956" w:rsidRPr="00F21240" w:rsidRDefault="00715956">
            <w:pPr>
              <w:pStyle w:val="OtherTableBody"/>
              <w:rPr>
                <w:noProof/>
              </w:rPr>
            </w:pPr>
            <w:r w:rsidRPr="00F21240">
              <w:rPr>
                <w:noProof/>
              </w:rPr>
              <w:t xml:space="preserve">    VISIT3</w:t>
            </w:r>
          </w:p>
          <w:p w14:paraId="45F1B696" w14:textId="77777777" w:rsidR="00715956" w:rsidRPr="00F21240" w:rsidRDefault="00715956">
            <w:pPr>
              <w:pStyle w:val="OtherTableBody"/>
              <w:rPr>
                <w:noProof/>
              </w:rPr>
            </w:pPr>
            <w:r w:rsidRPr="00F21240">
              <w:rPr>
                <w:noProof/>
              </w:rPr>
              <w:t xml:space="preserve">    VISIT4**</w:t>
            </w:r>
          </w:p>
          <w:p w14:paraId="64F66332" w14:textId="77777777" w:rsidR="00715956" w:rsidRPr="00F21240" w:rsidRDefault="00715956">
            <w:pPr>
              <w:pStyle w:val="OtherTableBody"/>
              <w:rPr>
                <w:noProof/>
              </w:rPr>
            </w:pPr>
            <w:r w:rsidRPr="00F21240">
              <w:rPr>
                <w:noProof/>
              </w:rPr>
              <w:t xml:space="preserve">    VISIT5**</w:t>
            </w:r>
          </w:p>
          <w:p w14:paraId="5B4852AC" w14:textId="77777777" w:rsidR="00715956" w:rsidRPr="00F21240" w:rsidRDefault="00715956">
            <w:pPr>
              <w:pStyle w:val="OtherTableBody"/>
              <w:rPr>
                <w:noProof/>
              </w:rPr>
            </w:pPr>
            <w:r w:rsidRPr="00F21240">
              <w:rPr>
                <w:noProof/>
              </w:rPr>
              <w:t>**visits moved and renumbered</w:t>
            </w:r>
          </w:p>
        </w:tc>
      </w:tr>
      <w:tr w:rsidR="00715956" w:rsidRPr="00715956"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F21240" w:rsidRDefault="00715956">
            <w:pPr>
              <w:pStyle w:val="OtherTableBody"/>
              <w:rPr>
                <w:noProof/>
              </w:rPr>
            </w:pPr>
            <w:r w:rsidRPr="00F21240">
              <w:rPr>
                <w:noProof/>
              </w:rPr>
              <w:t>In the above transaction/implementation, the application that generated the message allows non-unique visit numbers.</w:t>
            </w:r>
          </w:p>
          <w:p w14:paraId="67BDE88E" w14:textId="77777777" w:rsidR="00715956" w:rsidRPr="00F21240" w:rsidRDefault="00715956">
            <w:pPr>
              <w:pStyle w:val="OtherTableBody"/>
              <w:rPr>
                <w:noProof/>
              </w:rPr>
            </w:pPr>
            <w:r w:rsidRPr="00F21240">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_Ref421097383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w:t>
            </w:r>
            <w:r w:rsidRPr="00F21240">
              <w:rPr>
                <w:rStyle w:val="HyperlinkText"/>
                <w:noProof/>
              </w:rPr>
              <w:fldChar w:fldCharType="end"/>
            </w:r>
            <w:r w:rsidRPr="00F21240">
              <w:rPr>
                <w:noProof/>
              </w:rPr>
              <w:t>," for additional information regarding message construct.</w:t>
            </w:r>
          </w:p>
        </w:tc>
      </w:tr>
    </w:tbl>
    <w:p w14:paraId="4A502F4D" w14:textId="77777777" w:rsidR="00715956" w:rsidRPr="00F21240" w:rsidRDefault="00715956">
      <w:pPr>
        <w:pStyle w:val="Heading5"/>
        <w:rPr>
          <w:noProof/>
        </w:rPr>
      </w:pPr>
      <w:r w:rsidRPr="00F21240">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AE3964"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4842E3" w:rsidRDefault="00715956">
            <w:pPr>
              <w:pStyle w:val="OtherTableHeader"/>
              <w:rPr>
                <w:noProof/>
                <w:lang w:val="fr-FR"/>
              </w:rPr>
            </w:pPr>
            <w:r w:rsidRPr="004842E3">
              <w:rPr>
                <w:noProof/>
                <w:lang w:val="fr-FR"/>
              </w:rPr>
              <w:t>A47 - Change patient identifier list</w:t>
            </w:r>
          </w:p>
        </w:tc>
      </w:tr>
      <w:tr w:rsidR="00715956" w:rsidRPr="00715956" w14:paraId="47B5D1DD" w14:textId="77777777">
        <w:tc>
          <w:tcPr>
            <w:tcW w:w="8936" w:type="dxa"/>
            <w:gridSpan w:val="2"/>
            <w:tcBorders>
              <w:left w:val="single" w:sz="6" w:space="0" w:color="auto"/>
              <w:right w:val="single" w:sz="6" w:space="0" w:color="auto"/>
            </w:tcBorders>
          </w:tcPr>
          <w:p w14:paraId="793D821F" w14:textId="77777777" w:rsidR="00715956" w:rsidRPr="00F21240" w:rsidRDefault="00715956">
            <w:pPr>
              <w:pStyle w:val="OtherTableBody"/>
              <w:rPr>
                <w:noProof/>
              </w:rPr>
            </w:pPr>
            <w:r w:rsidRPr="00F21240">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715956"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F21240" w:rsidRDefault="00715956">
            <w:pPr>
              <w:pStyle w:val="OtherTableBody"/>
              <w:rPr>
                <w:noProof/>
              </w:rPr>
            </w:pPr>
            <w:r w:rsidRPr="00F21240">
              <w:rPr>
                <w:noProof/>
              </w:rPr>
              <w:t>Target:</w:t>
            </w:r>
            <w:r w:rsidRPr="00F21240">
              <w:rPr>
                <w:rStyle w:val="ReferenceAttribute"/>
                <w:noProof/>
              </w:rPr>
              <w:t xml:space="preserve"> PID-3 - Patient Identifier List</w:t>
            </w:r>
          </w:p>
        </w:tc>
      </w:tr>
      <w:tr w:rsidR="00715956" w:rsidRPr="00715956"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p>
        </w:tc>
      </w:tr>
      <w:tr w:rsidR="00715956" w:rsidRPr="00715956"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F21240" w:rsidRDefault="00715956">
            <w:pPr>
              <w:pStyle w:val="OtherTableBody"/>
              <w:rPr>
                <w:noProof/>
              </w:rPr>
            </w:pPr>
            <w:r w:rsidRPr="00F21240">
              <w:rPr>
                <w:noProof/>
              </w:rPr>
              <w:t>Example Transaction:</w:t>
            </w:r>
          </w:p>
          <w:p w14:paraId="3FF67049" w14:textId="77777777" w:rsidR="00715956" w:rsidRPr="00F21240" w:rsidRDefault="00715956">
            <w:pPr>
              <w:pStyle w:val="Example"/>
              <w:rPr>
                <w:lang w:eastAsia="en-US"/>
              </w:rPr>
            </w:pPr>
            <w:r w:rsidRPr="00F21240">
              <w:rPr>
                <w:lang w:eastAsia="en-US"/>
              </w:rPr>
              <w:t>MSH|^~\&amp;|REGADT|MCM|RSP1P8|MCM|200301051530|SEC|ADT^A47|00000002|P</w:t>
            </w:r>
            <w:r>
              <w:rPr>
                <w:lang w:eastAsia="en-US"/>
              </w:rPr>
              <w:t>|2.8|</w:t>
            </w:r>
            <w:r w:rsidRPr="00F21240">
              <w:rPr>
                <w:lang w:eastAsia="en-US"/>
              </w:rPr>
              <w:t>&lt;cr&gt;</w:t>
            </w:r>
          </w:p>
          <w:p w14:paraId="6C3E81B3" w14:textId="77777777" w:rsidR="00715956" w:rsidRPr="00F21240" w:rsidRDefault="00715956">
            <w:pPr>
              <w:pStyle w:val="Example"/>
              <w:rPr>
                <w:lang w:eastAsia="en-US"/>
              </w:rPr>
            </w:pPr>
            <w:r w:rsidRPr="00F21240">
              <w:rPr>
                <w:lang w:eastAsia="en-US"/>
              </w:rPr>
              <w:t>EVN|A47|200301051530&lt;cr&gt;</w:t>
            </w:r>
          </w:p>
          <w:p w14:paraId="3502A06C" w14:textId="77777777" w:rsidR="00715956" w:rsidRPr="00F21240" w:rsidRDefault="00715956">
            <w:pPr>
              <w:pStyle w:val="Example"/>
              <w:rPr>
                <w:lang w:eastAsia="en-US"/>
              </w:rPr>
            </w:pPr>
            <w:r w:rsidRPr="00F21240">
              <w:rPr>
                <w:lang w:eastAsia="en-US"/>
              </w:rPr>
              <w:t>PID|||MR1^^^XYZ||EVERYMAN^ADAM||19501010|M|||987 SOUTH STREET^^NY^NY^10021||(212)111-3333|||S||ACCT1&lt;cr&gt;</w:t>
            </w:r>
          </w:p>
          <w:p w14:paraId="40D11465" w14:textId="77777777" w:rsidR="00715956" w:rsidRPr="00F21240" w:rsidRDefault="00715956">
            <w:pPr>
              <w:pStyle w:val="Example"/>
              <w:rPr>
                <w:sz w:val="18"/>
                <w:lang w:eastAsia="en-US"/>
              </w:rPr>
            </w:pPr>
            <w:r w:rsidRPr="00F21240">
              <w:rPr>
                <w:lang w:eastAsia="en-US"/>
              </w:rPr>
              <w:t>MRG|MR2^^^XYZ||ACCT1&lt;cr&gt;</w:t>
            </w:r>
          </w:p>
        </w:tc>
      </w:tr>
      <w:tr w:rsidR="00715956" w:rsidRPr="00715956" w14:paraId="01154A5F" w14:textId="77777777">
        <w:tc>
          <w:tcPr>
            <w:tcW w:w="4659" w:type="dxa"/>
            <w:tcBorders>
              <w:top w:val="single" w:sz="6" w:space="0" w:color="auto"/>
              <w:left w:val="single" w:sz="6" w:space="0" w:color="auto"/>
            </w:tcBorders>
          </w:tcPr>
          <w:p w14:paraId="45A3A9F8" w14:textId="77777777" w:rsidR="00715956" w:rsidRPr="00F21240" w:rsidRDefault="00715956">
            <w:pPr>
              <w:pStyle w:val="OtherTableBody"/>
              <w:rPr>
                <w:noProof/>
              </w:rPr>
            </w:pPr>
            <w:r w:rsidRPr="00F21240">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F21240" w:rsidRDefault="00715956">
            <w:pPr>
              <w:pStyle w:val="OtherTableBody"/>
              <w:rPr>
                <w:noProof/>
              </w:rPr>
            </w:pPr>
            <w:r w:rsidRPr="00F21240">
              <w:rPr>
                <w:noProof/>
              </w:rPr>
              <w:t>After Change</w:t>
            </w:r>
          </w:p>
        </w:tc>
      </w:tr>
      <w:tr w:rsidR="00715956" w:rsidRPr="00715956" w14:paraId="47F24605" w14:textId="77777777">
        <w:tc>
          <w:tcPr>
            <w:tcW w:w="4659" w:type="dxa"/>
            <w:tcBorders>
              <w:top w:val="single" w:sz="6" w:space="0" w:color="auto"/>
              <w:left w:val="single" w:sz="6" w:space="0" w:color="auto"/>
            </w:tcBorders>
          </w:tcPr>
          <w:p w14:paraId="28D2CD6B" w14:textId="77777777" w:rsidR="00715956" w:rsidRPr="00F21240" w:rsidRDefault="00715956">
            <w:pPr>
              <w:pStyle w:val="OtherTableBody"/>
              <w:rPr>
                <w:noProof/>
              </w:rPr>
            </w:pPr>
            <w:r w:rsidRPr="00F21240">
              <w:rPr>
                <w:noProof/>
              </w:rPr>
              <w:t>MR2</w:t>
            </w:r>
          </w:p>
          <w:p w14:paraId="3A1F5079" w14:textId="77777777" w:rsidR="00715956" w:rsidRPr="00F21240" w:rsidRDefault="00715956">
            <w:pPr>
              <w:pStyle w:val="OtherTableBody"/>
              <w:rPr>
                <w:noProof/>
              </w:rPr>
            </w:pPr>
            <w:r w:rsidRPr="00F21240">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F21240" w:rsidRDefault="00715956">
            <w:pPr>
              <w:pStyle w:val="OtherTableBody"/>
              <w:rPr>
                <w:noProof/>
              </w:rPr>
            </w:pPr>
            <w:r w:rsidRPr="00F21240">
              <w:rPr>
                <w:noProof/>
              </w:rPr>
              <w:t>MR1</w:t>
            </w:r>
          </w:p>
          <w:p w14:paraId="7E6A1D48" w14:textId="77777777" w:rsidR="00715956" w:rsidRPr="00F21240" w:rsidRDefault="00715956">
            <w:pPr>
              <w:pStyle w:val="OtherTableBody"/>
              <w:rPr>
                <w:noProof/>
              </w:rPr>
            </w:pPr>
            <w:r w:rsidRPr="00F21240">
              <w:rPr>
                <w:noProof/>
              </w:rPr>
              <w:t xml:space="preserve">  ACCT1</w:t>
            </w:r>
          </w:p>
        </w:tc>
      </w:tr>
      <w:tr w:rsidR="00715956" w:rsidRPr="00715956"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F21240" w:rsidRDefault="00715956">
            <w:pPr>
              <w:pStyle w:val="OtherTableBody"/>
              <w:rPr>
                <w:noProof/>
              </w:rPr>
            </w:pPr>
            <w:r w:rsidRPr="00F21240">
              <w:rPr>
                <w:noProof/>
              </w:rPr>
              <w:t>Implementation considerations: None.</w:t>
            </w:r>
          </w:p>
        </w:tc>
      </w:tr>
    </w:tbl>
    <w:p w14:paraId="37136232" w14:textId="77777777" w:rsidR="00715956" w:rsidRPr="00F21240" w:rsidRDefault="00715956">
      <w:pPr>
        <w:pStyle w:val="Heading5"/>
        <w:rPr>
          <w:noProof/>
        </w:rPr>
      </w:pPr>
      <w:r w:rsidRPr="00F21240">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F21240" w:rsidRDefault="00715956">
            <w:pPr>
              <w:pStyle w:val="OtherTableHeader"/>
              <w:rPr>
                <w:noProof/>
              </w:rPr>
            </w:pPr>
            <w:r w:rsidRPr="00F21240">
              <w:rPr>
                <w:noProof/>
              </w:rPr>
              <w:t xml:space="preserve">A49 - Change patient account number </w:t>
            </w:r>
          </w:p>
        </w:tc>
      </w:tr>
      <w:tr w:rsidR="00715956" w:rsidRPr="00715956" w14:paraId="3CBBCBAA" w14:textId="77777777">
        <w:tc>
          <w:tcPr>
            <w:tcW w:w="8936" w:type="dxa"/>
            <w:gridSpan w:val="2"/>
            <w:tcBorders>
              <w:left w:val="single" w:sz="6" w:space="0" w:color="auto"/>
              <w:right w:val="single" w:sz="6" w:space="0" w:color="auto"/>
            </w:tcBorders>
          </w:tcPr>
          <w:p w14:paraId="68FC93B7" w14:textId="77777777" w:rsidR="00715956" w:rsidRPr="00F21240" w:rsidRDefault="00715956">
            <w:pPr>
              <w:pStyle w:val="OtherTableBody"/>
              <w:rPr>
                <w:noProof/>
              </w:rPr>
            </w:pPr>
            <w:r w:rsidRPr="00F21240">
              <w:rPr>
                <w:noProof/>
              </w:rPr>
              <w:t>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When the Patient Administration system came back up, the admitting clerk accidentally entered the wrong account number, X1, into the system.  When the problem was later discovered, the account number was changed from X1 to ACCT1.</w:t>
            </w:r>
          </w:p>
        </w:tc>
      </w:tr>
      <w:tr w:rsidR="00715956" w:rsidRPr="00715956"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F21240" w:rsidRDefault="00715956">
            <w:pPr>
              <w:pStyle w:val="OtherTableBody"/>
              <w:rPr>
                <w:noProof/>
              </w:rPr>
            </w:pPr>
            <w:r w:rsidRPr="00F21240">
              <w:rPr>
                <w:noProof/>
              </w:rPr>
              <w:t>Example Transaction:</w:t>
            </w:r>
          </w:p>
          <w:p w14:paraId="20ADFDB4" w14:textId="77777777" w:rsidR="00715956" w:rsidRPr="00F21240" w:rsidRDefault="00715956">
            <w:pPr>
              <w:pStyle w:val="Example"/>
              <w:rPr>
                <w:lang w:eastAsia="en-US"/>
              </w:rPr>
            </w:pPr>
            <w:r w:rsidRPr="00F21240">
              <w:rPr>
                <w:lang w:eastAsia="en-US"/>
              </w:rPr>
              <w:t>MSH|^~\&amp;|REGADT|MCM|RSP1P8|MCM|200301051530|SEC|ADT^A49^ADT_A30|00000006|P</w:t>
            </w:r>
            <w:r>
              <w:rPr>
                <w:lang w:eastAsia="en-US"/>
              </w:rPr>
              <w:t>|2.8|</w:t>
            </w:r>
            <w:r w:rsidRPr="00F21240">
              <w:rPr>
                <w:lang w:eastAsia="en-US"/>
              </w:rPr>
              <w:t>&lt;cr&gt;</w:t>
            </w:r>
          </w:p>
          <w:p w14:paraId="4DEA9531" w14:textId="77777777" w:rsidR="00715956" w:rsidRPr="00F21240" w:rsidRDefault="00715956">
            <w:pPr>
              <w:pStyle w:val="Example"/>
              <w:rPr>
                <w:lang w:eastAsia="en-US"/>
              </w:rPr>
            </w:pPr>
            <w:r w:rsidRPr="00F21240">
              <w:rPr>
                <w:lang w:eastAsia="en-US"/>
              </w:rPr>
              <w:t>EVN|A49|200301051530&lt;cr&gt;</w:t>
            </w:r>
          </w:p>
          <w:p w14:paraId="3B6A587C"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9D16529" w14:textId="77777777" w:rsidR="00715956" w:rsidRPr="00F21240" w:rsidRDefault="00715956">
            <w:pPr>
              <w:pStyle w:val="Example"/>
              <w:rPr>
                <w:sz w:val="18"/>
                <w:lang w:eastAsia="en-US"/>
              </w:rPr>
            </w:pPr>
            <w:r w:rsidRPr="00F21240">
              <w:rPr>
                <w:lang w:eastAsia="en-US"/>
              </w:rPr>
              <w:t>MRG|MR1^^^XYZ||X1&lt;cr&gt;</w:t>
            </w:r>
          </w:p>
        </w:tc>
      </w:tr>
      <w:tr w:rsidR="00715956" w:rsidRPr="00715956" w14:paraId="4064934C" w14:textId="77777777">
        <w:tc>
          <w:tcPr>
            <w:tcW w:w="4815" w:type="dxa"/>
            <w:tcBorders>
              <w:top w:val="single" w:sz="6" w:space="0" w:color="auto"/>
              <w:left w:val="single" w:sz="6" w:space="0" w:color="auto"/>
            </w:tcBorders>
          </w:tcPr>
          <w:p w14:paraId="5E3D68B1"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F21240" w:rsidRDefault="00715956">
            <w:pPr>
              <w:pStyle w:val="OtherTableBody"/>
              <w:rPr>
                <w:noProof/>
              </w:rPr>
            </w:pPr>
            <w:r w:rsidRPr="00F21240">
              <w:rPr>
                <w:noProof/>
              </w:rPr>
              <w:t>After Change</w:t>
            </w:r>
          </w:p>
        </w:tc>
      </w:tr>
      <w:tr w:rsidR="00715956" w:rsidRPr="00715956" w14:paraId="16A8EA2E" w14:textId="77777777">
        <w:tc>
          <w:tcPr>
            <w:tcW w:w="4815" w:type="dxa"/>
            <w:tcBorders>
              <w:top w:val="single" w:sz="6" w:space="0" w:color="auto"/>
              <w:left w:val="single" w:sz="6" w:space="0" w:color="auto"/>
            </w:tcBorders>
          </w:tcPr>
          <w:p w14:paraId="6D73A08D" w14:textId="77777777" w:rsidR="00715956" w:rsidRPr="00F21240" w:rsidRDefault="00715956">
            <w:pPr>
              <w:pStyle w:val="OtherTableBody"/>
              <w:rPr>
                <w:noProof/>
              </w:rPr>
            </w:pPr>
            <w:r w:rsidRPr="00F21240">
              <w:rPr>
                <w:noProof/>
              </w:rPr>
              <w:t>MR1</w:t>
            </w:r>
          </w:p>
          <w:p w14:paraId="07E3282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F21240" w:rsidRDefault="00715956">
            <w:pPr>
              <w:pStyle w:val="OtherTableBody"/>
              <w:rPr>
                <w:noProof/>
              </w:rPr>
            </w:pPr>
            <w:r w:rsidRPr="00F21240">
              <w:rPr>
                <w:noProof/>
              </w:rPr>
              <w:t>MR1</w:t>
            </w:r>
          </w:p>
          <w:p w14:paraId="1537BF0C" w14:textId="77777777" w:rsidR="00715956" w:rsidRPr="00F21240" w:rsidRDefault="00715956">
            <w:pPr>
              <w:pStyle w:val="OtherTableBody"/>
              <w:rPr>
                <w:noProof/>
              </w:rPr>
            </w:pPr>
            <w:r w:rsidRPr="00F21240">
              <w:rPr>
                <w:noProof/>
              </w:rPr>
              <w:t xml:space="preserve"> ACCT1</w:t>
            </w:r>
          </w:p>
        </w:tc>
      </w:tr>
      <w:tr w:rsidR="00715956" w:rsidRPr="00715956"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F21240" w:rsidRDefault="00715956">
            <w:pPr>
              <w:pStyle w:val="OtherTableBody"/>
              <w:rPr>
                <w:noProof/>
              </w:rPr>
            </w:pPr>
            <w:r w:rsidRPr="00F21240">
              <w:rPr>
                <w:noProof/>
              </w:rPr>
              <w:t>Implementation Considerations: None.</w:t>
            </w:r>
          </w:p>
        </w:tc>
      </w:tr>
    </w:tbl>
    <w:p w14:paraId="7A498DA6" w14:textId="77777777" w:rsidR="00715956" w:rsidRPr="00F21240" w:rsidRDefault="00715956">
      <w:pPr>
        <w:pStyle w:val="Heading5"/>
        <w:rPr>
          <w:noProof/>
        </w:rPr>
      </w:pPr>
      <w:r w:rsidRPr="00F21240">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F21240" w:rsidRDefault="00715956">
            <w:pPr>
              <w:pStyle w:val="OtherTableHeader"/>
              <w:rPr>
                <w:noProof/>
              </w:rPr>
            </w:pPr>
            <w:r w:rsidRPr="00F21240">
              <w:rPr>
                <w:noProof/>
              </w:rPr>
              <w:t>A50 - Change visit number</w:t>
            </w:r>
          </w:p>
        </w:tc>
      </w:tr>
      <w:tr w:rsidR="00715956" w:rsidRPr="00715956" w14:paraId="35ACEF98" w14:textId="77777777">
        <w:tc>
          <w:tcPr>
            <w:tcW w:w="8936" w:type="dxa"/>
            <w:gridSpan w:val="2"/>
            <w:tcBorders>
              <w:left w:val="single" w:sz="6" w:space="0" w:color="auto"/>
              <w:right w:val="single" w:sz="6" w:space="0" w:color="auto"/>
            </w:tcBorders>
          </w:tcPr>
          <w:p w14:paraId="764E5201" w14:textId="77777777" w:rsidR="00715956" w:rsidRPr="00F21240" w:rsidRDefault="00715956">
            <w:pPr>
              <w:pStyle w:val="OtherTableBody"/>
              <w:rPr>
                <w:noProof/>
              </w:rPr>
            </w:pPr>
            <w:r w:rsidRPr="00F21240">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715956"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F21240" w:rsidRDefault="00715956">
            <w:pPr>
              <w:pStyle w:val="OtherTableBody"/>
              <w:rPr>
                <w:noProof/>
              </w:rPr>
            </w:pPr>
            <w:r w:rsidRPr="00F21240">
              <w:rPr>
                <w:noProof/>
              </w:rPr>
              <w:t>Example Transaction:</w:t>
            </w:r>
          </w:p>
          <w:p w14:paraId="45401A36" w14:textId="77777777" w:rsidR="00715956" w:rsidRPr="00F21240" w:rsidRDefault="00715956">
            <w:pPr>
              <w:pStyle w:val="Example"/>
              <w:rPr>
                <w:lang w:eastAsia="en-US"/>
              </w:rPr>
            </w:pPr>
            <w:r w:rsidRPr="00F21240">
              <w:rPr>
                <w:lang w:eastAsia="en-US"/>
              </w:rPr>
              <w:t>MSH|^~\&amp;|REGADT|MCM|RSP1P8|MCM|200301051530|SEC|ADT^A50^ADT_A50|00000006|P</w:t>
            </w:r>
            <w:r>
              <w:rPr>
                <w:lang w:eastAsia="en-US"/>
              </w:rPr>
              <w:t>|2.8|</w:t>
            </w:r>
            <w:r w:rsidRPr="00F21240">
              <w:rPr>
                <w:lang w:eastAsia="en-US"/>
              </w:rPr>
              <w:t>&lt;cr&gt;</w:t>
            </w:r>
          </w:p>
          <w:p w14:paraId="473A609C" w14:textId="77777777" w:rsidR="00715956" w:rsidRPr="00F21240" w:rsidRDefault="00715956">
            <w:pPr>
              <w:pStyle w:val="Example"/>
              <w:rPr>
                <w:lang w:eastAsia="en-US"/>
              </w:rPr>
            </w:pPr>
            <w:r w:rsidRPr="00F21240">
              <w:rPr>
                <w:lang w:eastAsia="en-US"/>
              </w:rPr>
              <w:t>EVN|A50|200301051530&lt;cr&gt;</w:t>
            </w:r>
          </w:p>
          <w:p w14:paraId="25991618"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CF14CE3" w14:textId="77777777" w:rsidR="00715956" w:rsidRPr="00F21240" w:rsidRDefault="00715956">
            <w:pPr>
              <w:pStyle w:val="Example"/>
              <w:rPr>
                <w:lang w:eastAsia="en-US"/>
              </w:rPr>
            </w:pPr>
            <w:r w:rsidRPr="00F21240">
              <w:rPr>
                <w:lang w:eastAsia="en-US"/>
              </w:rPr>
              <w:t>MRG|MR1^^^XYZ||ACCT1||VISIT2&lt;cr&gt;</w:t>
            </w:r>
          </w:p>
          <w:p w14:paraId="501FAD2E" w14:textId="77777777" w:rsidR="00715956" w:rsidRPr="00F21240" w:rsidRDefault="00715956">
            <w:pPr>
              <w:pStyle w:val="Example"/>
              <w:rPr>
                <w:sz w:val="18"/>
                <w:lang w:eastAsia="en-US"/>
              </w:rPr>
            </w:pPr>
            <w:r w:rsidRPr="00F21240">
              <w:rPr>
                <w:lang w:eastAsia="en-US"/>
              </w:rPr>
              <w:t>PV1|1|O||3|||99^BROWN^JERRY|||ONC||||1||VIP|99^BROWN^JERRY|O/P|VISIT1...&lt;cr&gt;</w:t>
            </w:r>
          </w:p>
        </w:tc>
      </w:tr>
      <w:tr w:rsidR="00715956" w:rsidRPr="00715956" w14:paraId="10306656" w14:textId="77777777">
        <w:tc>
          <w:tcPr>
            <w:tcW w:w="4815" w:type="dxa"/>
            <w:tcBorders>
              <w:top w:val="single" w:sz="6" w:space="0" w:color="auto"/>
              <w:left w:val="single" w:sz="6" w:space="0" w:color="auto"/>
            </w:tcBorders>
          </w:tcPr>
          <w:p w14:paraId="3ED1C59E"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F21240" w:rsidRDefault="00715956">
            <w:pPr>
              <w:pStyle w:val="OtherTableBody"/>
              <w:rPr>
                <w:noProof/>
              </w:rPr>
            </w:pPr>
            <w:r w:rsidRPr="00F21240">
              <w:rPr>
                <w:noProof/>
              </w:rPr>
              <w:t>After Change</w:t>
            </w:r>
          </w:p>
        </w:tc>
      </w:tr>
      <w:tr w:rsidR="00715956" w:rsidRPr="00715956" w14:paraId="2EC58B10" w14:textId="77777777">
        <w:tc>
          <w:tcPr>
            <w:tcW w:w="4815" w:type="dxa"/>
            <w:tcBorders>
              <w:top w:val="single" w:sz="6" w:space="0" w:color="auto"/>
              <w:left w:val="single" w:sz="6" w:space="0" w:color="auto"/>
            </w:tcBorders>
          </w:tcPr>
          <w:p w14:paraId="2BD29B6E" w14:textId="77777777" w:rsidR="00715956" w:rsidRPr="00F21240" w:rsidRDefault="00715956">
            <w:pPr>
              <w:pStyle w:val="OtherTableBody"/>
              <w:rPr>
                <w:noProof/>
              </w:rPr>
            </w:pPr>
            <w:r w:rsidRPr="00F21240">
              <w:rPr>
                <w:noProof/>
              </w:rPr>
              <w:t>MR1</w:t>
            </w:r>
          </w:p>
          <w:p w14:paraId="49A1888D" w14:textId="77777777" w:rsidR="00715956" w:rsidRPr="00F21240" w:rsidRDefault="00715956">
            <w:pPr>
              <w:pStyle w:val="OtherTableBody"/>
              <w:rPr>
                <w:noProof/>
              </w:rPr>
            </w:pPr>
            <w:r w:rsidRPr="00F21240">
              <w:rPr>
                <w:noProof/>
              </w:rPr>
              <w:t xml:space="preserve"> ACCT1</w:t>
            </w:r>
          </w:p>
          <w:p w14:paraId="55006EE6" w14:textId="77777777" w:rsidR="00715956" w:rsidRPr="00F21240" w:rsidRDefault="00715956">
            <w:pPr>
              <w:pStyle w:val="OtherTableBody"/>
              <w:rPr>
                <w:noProof/>
              </w:rPr>
            </w:pPr>
            <w:r w:rsidRPr="00F21240">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F21240" w:rsidRDefault="00715956">
            <w:pPr>
              <w:pStyle w:val="OtherTableBody"/>
              <w:rPr>
                <w:noProof/>
              </w:rPr>
            </w:pPr>
            <w:r w:rsidRPr="00F21240">
              <w:rPr>
                <w:noProof/>
              </w:rPr>
              <w:t>MR1</w:t>
            </w:r>
          </w:p>
          <w:p w14:paraId="24AA7F2A" w14:textId="77777777" w:rsidR="00715956" w:rsidRPr="00F21240" w:rsidRDefault="00715956">
            <w:pPr>
              <w:pStyle w:val="OtherTableBody"/>
              <w:rPr>
                <w:noProof/>
              </w:rPr>
            </w:pPr>
            <w:r w:rsidRPr="00F21240">
              <w:rPr>
                <w:noProof/>
              </w:rPr>
              <w:t xml:space="preserve"> ACCT1</w:t>
            </w:r>
          </w:p>
          <w:p w14:paraId="3BDD2AF3" w14:textId="77777777" w:rsidR="00715956" w:rsidRPr="00F21240" w:rsidRDefault="00715956">
            <w:pPr>
              <w:pStyle w:val="OtherTableBody"/>
              <w:rPr>
                <w:noProof/>
              </w:rPr>
            </w:pPr>
            <w:r w:rsidRPr="00F21240">
              <w:rPr>
                <w:noProof/>
              </w:rPr>
              <w:t xml:space="preserve">   VISIT1</w:t>
            </w:r>
          </w:p>
        </w:tc>
      </w:tr>
      <w:tr w:rsidR="00715956" w:rsidRPr="00715956"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F21240" w:rsidRDefault="00715956">
            <w:pPr>
              <w:pStyle w:val="OtherTableBody"/>
              <w:rPr>
                <w:noProof/>
              </w:rPr>
            </w:pPr>
            <w:r w:rsidRPr="00F21240">
              <w:rPr>
                <w:noProof/>
              </w:rPr>
              <w:t>Implementation considerations: None.</w:t>
            </w:r>
          </w:p>
        </w:tc>
      </w:tr>
    </w:tbl>
    <w:p w14:paraId="5D36F7A4" w14:textId="77777777" w:rsidR="00715956" w:rsidRPr="00F21240" w:rsidRDefault="00715956">
      <w:pPr>
        <w:pStyle w:val="Heading5"/>
        <w:rPr>
          <w:noProof/>
        </w:rPr>
      </w:pPr>
      <w:r w:rsidRPr="00F21240">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F21240" w:rsidRDefault="00715956">
            <w:pPr>
              <w:pStyle w:val="OtherTableHeader"/>
              <w:rPr>
                <w:noProof/>
              </w:rPr>
            </w:pPr>
            <w:r w:rsidRPr="00F21240">
              <w:rPr>
                <w:noProof/>
              </w:rPr>
              <w:t>A51 - Change alternate visit ID</w:t>
            </w:r>
          </w:p>
        </w:tc>
      </w:tr>
      <w:tr w:rsidR="00715956" w:rsidRPr="00715956" w14:paraId="657F2C5D" w14:textId="77777777">
        <w:tc>
          <w:tcPr>
            <w:tcW w:w="8936" w:type="dxa"/>
            <w:gridSpan w:val="2"/>
            <w:tcBorders>
              <w:left w:val="single" w:sz="6" w:space="0" w:color="auto"/>
              <w:right w:val="single" w:sz="6" w:space="0" w:color="auto"/>
            </w:tcBorders>
          </w:tcPr>
          <w:p w14:paraId="7C97C576" w14:textId="77777777" w:rsidR="00715956" w:rsidRPr="00F21240" w:rsidRDefault="00715956">
            <w:pPr>
              <w:pStyle w:val="OtherTableBody"/>
              <w:rPr>
                <w:noProof/>
              </w:rPr>
            </w:pPr>
            <w:r w:rsidRPr="00F21240">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715956"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F21240" w:rsidRDefault="00715956">
            <w:pPr>
              <w:pStyle w:val="OtherTableBody"/>
              <w:rPr>
                <w:noProof/>
              </w:rPr>
            </w:pPr>
            <w:r w:rsidRPr="00F21240">
              <w:rPr>
                <w:noProof/>
              </w:rPr>
              <w:t xml:space="preserve">Target: </w:t>
            </w:r>
            <w:r w:rsidRPr="00F21240">
              <w:rPr>
                <w:rStyle w:val="ReferenceAttribute"/>
                <w:noProof/>
              </w:rPr>
              <w:t xml:space="preserve"> PV1-50 - Alternate Visit ID</w:t>
            </w:r>
          </w:p>
        </w:tc>
      </w:tr>
      <w:tr w:rsidR="00715956" w:rsidRPr="00715956"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F21240" w:rsidRDefault="00715956">
            <w:pPr>
              <w:pStyle w:val="OtherTableBody"/>
              <w:rPr>
                <w:noProof/>
              </w:rPr>
            </w:pPr>
            <w:r w:rsidRPr="00F21240">
              <w:rPr>
                <w:noProof/>
              </w:rPr>
              <w:t xml:space="preserve">Source: </w:t>
            </w:r>
            <w:r w:rsidRPr="00F21240">
              <w:rPr>
                <w:rStyle w:val="ReferenceAttribute"/>
                <w:noProof/>
              </w:rPr>
              <w:t>MRG-6 - Prior Alternate Visit ID</w:t>
            </w:r>
          </w:p>
        </w:tc>
      </w:tr>
      <w:tr w:rsidR="00715956" w:rsidRPr="00715956"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F21240" w:rsidRDefault="00715956">
            <w:pPr>
              <w:pStyle w:val="OtherTableBody"/>
              <w:rPr>
                <w:noProof/>
              </w:rPr>
            </w:pPr>
            <w:r w:rsidRPr="00F21240">
              <w:rPr>
                <w:noProof/>
              </w:rPr>
              <w:t>Example Transaction:</w:t>
            </w:r>
          </w:p>
          <w:p w14:paraId="28578162" w14:textId="77777777" w:rsidR="00715956" w:rsidRPr="00F21240" w:rsidRDefault="00715956">
            <w:pPr>
              <w:pStyle w:val="Example"/>
              <w:rPr>
                <w:lang w:eastAsia="en-US"/>
              </w:rPr>
            </w:pPr>
            <w:r w:rsidRPr="00F21240">
              <w:rPr>
                <w:lang w:eastAsia="en-US"/>
              </w:rPr>
              <w:t>MSH|^~\&amp;|REGADT|MCM|RSP1P8|MCM|200301051530|SECURITY|ADT^A51^ADT_A50|00000006|P</w:t>
            </w:r>
            <w:r>
              <w:rPr>
                <w:lang w:eastAsia="en-US"/>
              </w:rPr>
              <w:t>|2.8|</w:t>
            </w:r>
            <w:r w:rsidRPr="00F21240">
              <w:rPr>
                <w:lang w:eastAsia="en-US"/>
              </w:rPr>
              <w:t>&lt;cr&gt;</w:t>
            </w:r>
          </w:p>
          <w:p w14:paraId="400B561B" w14:textId="77777777" w:rsidR="00715956" w:rsidRPr="00F21240" w:rsidRDefault="00715956">
            <w:pPr>
              <w:pStyle w:val="Example"/>
              <w:rPr>
                <w:lang w:eastAsia="en-US"/>
              </w:rPr>
            </w:pPr>
            <w:r w:rsidRPr="00F21240">
              <w:rPr>
                <w:lang w:eastAsia="en-US"/>
              </w:rPr>
              <w:t>EVN|A51|200301051530&lt;cr&gt;</w:t>
            </w:r>
          </w:p>
          <w:p w14:paraId="0DF32AEB"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44C23C6F" w14:textId="77777777" w:rsidR="00715956" w:rsidRPr="00F21240" w:rsidRDefault="00715956">
            <w:pPr>
              <w:pStyle w:val="Example"/>
              <w:rPr>
                <w:lang w:eastAsia="en-US"/>
              </w:rPr>
            </w:pPr>
            <w:r w:rsidRPr="00F21240">
              <w:rPr>
                <w:lang w:eastAsia="en-US"/>
              </w:rPr>
              <w:t>MRG|MR1^^^XYZ||ACCT1|||AV2&lt;cr&gt;</w:t>
            </w:r>
          </w:p>
          <w:p w14:paraId="6A95379A" w14:textId="77777777" w:rsidR="00715956" w:rsidRPr="00F21240" w:rsidRDefault="00715956">
            <w:pPr>
              <w:pStyle w:val="Example"/>
              <w:rPr>
                <w:sz w:val="18"/>
                <w:lang w:eastAsia="en-US"/>
              </w:rPr>
            </w:pPr>
            <w:r w:rsidRPr="00F21240">
              <w:rPr>
                <w:lang w:eastAsia="en-US"/>
              </w:rPr>
              <w:t>PV1|1|O||3|||99^BROWN^JERRY|||ONC||||1||VIP|99^BROWN^JERRY|O/P|V1|SP|||||||||||||||||||A|||||19990902081010||||||AV1&lt;cr&gt;</w:t>
            </w:r>
          </w:p>
        </w:tc>
      </w:tr>
      <w:tr w:rsidR="00715956" w:rsidRPr="00715956" w14:paraId="05A33271" w14:textId="77777777">
        <w:tc>
          <w:tcPr>
            <w:tcW w:w="4815" w:type="dxa"/>
            <w:tcBorders>
              <w:top w:val="single" w:sz="6" w:space="0" w:color="auto"/>
              <w:left w:val="single" w:sz="6" w:space="0" w:color="auto"/>
            </w:tcBorders>
          </w:tcPr>
          <w:p w14:paraId="31DDCE04"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F21240" w:rsidRDefault="00715956">
            <w:pPr>
              <w:pStyle w:val="OtherTableBody"/>
              <w:rPr>
                <w:noProof/>
              </w:rPr>
            </w:pPr>
            <w:r w:rsidRPr="00F21240">
              <w:rPr>
                <w:noProof/>
              </w:rPr>
              <w:t>After Change</w:t>
            </w:r>
          </w:p>
        </w:tc>
      </w:tr>
      <w:tr w:rsidR="00715956" w:rsidRPr="00715956" w14:paraId="32427E26" w14:textId="77777777">
        <w:tc>
          <w:tcPr>
            <w:tcW w:w="4815" w:type="dxa"/>
            <w:tcBorders>
              <w:top w:val="single" w:sz="6" w:space="0" w:color="auto"/>
              <w:left w:val="single" w:sz="6" w:space="0" w:color="auto"/>
            </w:tcBorders>
          </w:tcPr>
          <w:p w14:paraId="60D2D990" w14:textId="77777777" w:rsidR="00715956" w:rsidRPr="00F21240" w:rsidRDefault="00715956">
            <w:pPr>
              <w:pStyle w:val="OtherTableBody"/>
              <w:rPr>
                <w:noProof/>
              </w:rPr>
            </w:pPr>
            <w:r w:rsidRPr="00F21240">
              <w:rPr>
                <w:noProof/>
              </w:rPr>
              <w:t>MR1</w:t>
            </w:r>
          </w:p>
          <w:p w14:paraId="13F15237" w14:textId="77777777" w:rsidR="00715956" w:rsidRPr="00F21240" w:rsidRDefault="00715956">
            <w:pPr>
              <w:pStyle w:val="OtherTableBody"/>
              <w:rPr>
                <w:noProof/>
              </w:rPr>
            </w:pPr>
            <w:r w:rsidRPr="00F21240">
              <w:rPr>
                <w:noProof/>
              </w:rPr>
              <w:t xml:space="preserve"> ACCT1</w:t>
            </w:r>
          </w:p>
          <w:p w14:paraId="2BEBC6D9" w14:textId="77777777" w:rsidR="00715956" w:rsidRPr="00F21240" w:rsidRDefault="00715956">
            <w:pPr>
              <w:pStyle w:val="OtherTableBody"/>
              <w:rPr>
                <w:noProof/>
              </w:rPr>
            </w:pPr>
            <w:r w:rsidRPr="00F21240">
              <w:rPr>
                <w:noProof/>
              </w:rPr>
              <w:t xml:space="preserve">   VISIT1</w:t>
            </w:r>
          </w:p>
          <w:p w14:paraId="0F383586" w14:textId="77777777" w:rsidR="00715956" w:rsidRPr="00F21240" w:rsidRDefault="00715956">
            <w:pPr>
              <w:pStyle w:val="OtherTableBody"/>
              <w:rPr>
                <w:noProof/>
              </w:rPr>
            </w:pPr>
            <w:r w:rsidRPr="00F21240">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F21240" w:rsidRDefault="00715956">
            <w:pPr>
              <w:pStyle w:val="OtherTableBody"/>
              <w:rPr>
                <w:noProof/>
              </w:rPr>
            </w:pPr>
            <w:r w:rsidRPr="00F21240">
              <w:rPr>
                <w:noProof/>
              </w:rPr>
              <w:t>MR1</w:t>
            </w:r>
          </w:p>
          <w:p w14:paraId="4EF9EBB5" w14:textId="77777777" w:rsidR="00715956" w:rsidRPr="00F21240" w:rsidRDefault="00715956">
            <w:pPr>
              <w:pStyle w:val="OtherTableBody"/>
              <w:rPr>
                <w:noProof/>
              </w:rPr>
            </w:pPr>
            <w:r w:rsidRPr="00F21240">
              <w:rPr>
                <w:noProof/>
              </w:rPr>
              <w:t xml:space="preserve"> ACCT1</w:t>
            </w:r>
          </w:p>
          <w:p w14:paraId="64D44C4E" w14:textId="77777777" w:rsidR="00715956" w:rsidRPr="00F21240" w:rsidRDefault="00715956">
            <w:pPr>
              <w:pStyle w:val="OtherTableBody"/>
              <w:rPr>
                <w:noProof/>
              </w:rPr>
            </w:pPr>
            <w:r w:rsidRPr="00F21240">
              <w:rPr>
                <w:noProof/>
              </w:rPr>
              <w:t xml:space="preserve">   VISIT1</w:t>
            </w:r>
          </w:p>
          <w:p w14:paraId="3F80261A" w14:textId="77777777" w:rsidR="00715956" w:rsidRPr="00F21240" w:rsidRDefault="00715956">
            <w:pPr>
              <w:pStyle w:val="OtherTableBody"/>
              <w:rPr>
                <w:noProof/>
              </w:rPr>
            </w:pPr>
            <w:r w:rsidRPr="00F21240">
              <w:rPr>
                <w:noProof/>
              </w:rPr>
              <w:t xml:space="preserve">      AV1</w:t>
            </w:r>
          </w:p>
        </w:tc>
      </w:tr>
      <w:tr w:rsidR="00715956" w:rsidRPr="00715956"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F21240" w:rsidRDefault="00715956">
            <w:pPr>
              <w:pStyle w:val="OtherTableBody"/>
              <w:rPr>
                <w:noProof/>
              </w:rPr>
            </w:pPr>
            <w:r w:rsidRPr="00F21240">
              <w:rPr>
                <w:noProof/>
              </w:rPr>
              <w:t>Implementation Considerations: None.</w:t>
            </w:r>
          </w:p>
        </w:tc>
      </w:tr>
    </w:tbl>
    <w:p w14:paraId="14CEBD12"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F21240" w:rsidRDefault="00715956">
            <w:pPr>
              <w:pStyle w:val="OtherTableHeader"/>
              <w:rPr>
                <w:noProof/>
              </w:rPr>
            </w:pPr>
            <w:r w:rsidRPr="00F21240">
              <w:rPr>
                <w:noProof/>
              </w:rPr>
              <w:t>A47 - Change patient identifier list  and A49 - Change patient account number</w:t>
            </w:r>
          </w:p>
        </w:tc>
      </w:tr>
      <w:tr w:rsidR="00715956" w:rsidRPr="00715956" w14:paraId="1E20D8EE" w14:textId="77777777">
        <w:tc>
          <w:tcPr>
            <w:tcW w:w="8936" w:type="dxa"/>
            <w:gridSpan w:val="2"/>
            <w:tcBorders>
              <w:left w:val="single" w:sz="6" w:space="0" w:color="auto"/>
              <w:right w:val="single" w:sz="6" w:space="0" w:color="auto"/>
            </w:tcBorders>
          </w:tcPr>
          <w:p w14:paraId="1BAB852D" w14:textId="77777777" w:rsidR="00715956" w:rsidRPr="00F21240" w:rsidRDefault="00715956">
            <w:pPr>
              <w:pStyle w:val="OtherTableBody"/>
              <w:rPr>
                <w:noProof/>
              </w:rPr>
            </w:pPr>
            <w:r w:rsidRPr="00F21240">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715956"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F21240" w:rsidRDefault="00715956">
            <w:pPr>
              <w:pStyle w:val="OtherTableBody"/>
              <w:rPr>
                <w:noProof/>
              </w:rPr>
            </w:pPr>
            <w:r w:rsidRPr="00F21240">
              <w:rPr>
                <w:noProof/>
              </w:rPr>
              <w:t>Example Transaction - Message 1:</w:t>
            </w:r>
          </w:p>
          <w:p w14:paraId="6BD9EC6A" w14:textId="77777777" w:rsidR="00715956" w:rsidRPr="00F21240" w:rsidRDefault="00715956">
            <w:pPr>
              <w:pStyle w:val="Example"/>
              <w:rPr>
                <w:lang w:eastAsia="en-US"/>
              </w:rPr>
            </w:pPr>
            <w:r w:rsidRPr="00F21240">
              <w:rPr>
                <w:lang w:eastAsia="en-US"/>
              </w:rPr>
              <w:t>MSH|^~\&amp;|REGADT|MCM|RSP1P8|MCM|200301051530|SEC|ADT^A47^ADT_A30|00000006|P</w:t>
            </w:r>
            <w:r>
              <w:rPr>
                <w:lang w:eastAsia="en-US"/>
              </w:rPr>
              <w:t>|2.8|</w:t>
            </w:r>
            <w:r w:rsidRPr="00F21240">
              <w:rPr>
                <w:lang w:eastAsia="en-US"/>
              </w:rPr>
              <w:t>&lt;cr&gt;</w:t>
            </w:r>
          </w:p>
          <w:p w14:paraId="224F8A08" w14:textId="77777777" w:rsidR="00715956" w:rsidRPr="00F21240" w:rsidRDefault="00715956">
            <w:pPr>
              <w:pStyle w:val="Example"/>
              <w:rPr>
                <w:lang w:eastAsia="en-US"/>
              </w:rPr>
            </w:pPr>
            <w:r w:rsidRPr="00F21240">
              <w:rPr>
                <w:lang w:eastAsia="en-US"/>
              </w:rPr>
              <w:t>EVN|A47|200301051530&lt;cr&gt;</w:t>
            </w:r>
          </w:p>
          <w:p w14:paraId="606F218E" w14:textId="77777777" w:rsidR="00715956" w:rsidRPr="00F21240" w:rsidRDefault="00715956">
            <w:pPr>
              <w:pStyle w:val="Example"/>
              <w:rPr>
                <w:lang w:eastAsia="en-US"/>
              </w:rPr>
            </w:pPr>
            <w:r w:rsidRPr="00F21240">
              <w:rPr>
                <w:lang w:eastAsia="en-US"/>
              </w:rPr>
              <w:t>PID|||MR1^^^XYZ^MR||EVERYMAN^ADAM||19501010|M|||123 SOUTH STREET^^NY^NY^10021||(212)111-2222|||S|CAT|X1&lt;cr&gt;</w:t>
            </w:r>
          </w:p>
          <w:p w14:paraId="22673DD2" w14:textId="77777777" w:rsidR="00715956" w:rsidRPr="00F21240" w:rsidRDefault="00715956">
            <w:pPr>
              <w:pStyle w:val="Example"/>
              <w:rPr>
                <w:sz w:val="18"/>
                <w:lang w:eastAsia="en-US"/>
              </w:rPr>
            </w:pPr>
            <w:r w:rsidRPr="00F21240">
              <w:rPr>
                <w:lang w:eastAsia="en-US"/>
              </w:rPr>
              <w:t>MRG|MR2^^^XYZ^MR|&lt;cr&gt;</w:t>
            </w:r>
          </w:p>
          <w:p w14:paraId="6DBB7714" w14:textId="77777777" w:rsidR="00715956" w:rsidRPr="00F21240" w:rsidRDefault="00715956">
            <w:pPr>
              <w:pStyle w:val="OtherTableBody"/>
              <w:rPr>
                <w:noProof/>
              </w:rPr>
            </w:pPr>
            <w:r w:rsidRPr="00F21240">
              <w:rPr>
                <w:noProof/>
              </w:rPr>
              <w:t>Example Transaction - Message 2:</w:t>
            </w:r>
          </w:p>
          <w:p w14:paraId="4BD439A5" w14:textId="77777777" w:rsidR="00715956" w:rsidRPr="00F21240" w:rsidRDefault="00715956">
            <w:pPr>
              <w:pStyle w:val="Example"/>
              <w:rPr>
                <w:lang w:eastAsia="en-US"/>
              </w:rPr>
            </w:pPr>
            <w:r w:rsidRPr="00F21240">
              <w:rPr>
                <w:lang w:eastAsia="en-US"/>
              </w:rPr>
              <w:t>MSH|^~\&amp;|REGADT|MCM|RSP1P8|MCM|200301051530|SEC|ADT^A49^ADT_A30|00000006|P|2.5&lt;cr&gt;</w:t>
            </w:r>
          </w:p>
          <w:p w14:paraId="27B440B1" w14:textId="77777777" w:rsidR="00715956" w:rsidRPr="00F21240" w:rsidRDefault="00715956">
            <w:pPr>
              <w:pStyle w:val="Example"/>
              <w:rPr>
                <w:lang w:eastAsia="en-US"/>
              </w:rPr>
            </w:pPr>
            <w:r w:rsidRPr="00F21240">
              <w:rPr>
                <w:lang w:eastAsia="en-US"/>
              </w:rPr>
              <w:t>EVN|A49|200301051530&lt;cr&gt;</w:t>
            </w:r>
          </w:p>
          <w:p w14:paraId="4922804C" w14:textId="77777777" w:rsidR="00715956" w:rsidRPr="00F21240" w:rsidRDefault="00715956">
            <w:pPr>
              <w:pStyle w:val="Example"/>
              <w:rPr>
                <w:lang w:eastAsia="en-US"/>
              </w:rPr>
            </w:pPr>
            <w:r w:rsidRPr="00F21240">
              <w:rPr>
                <w:lang w:eastAsia="en-US"/>
              </w:rPr>
              <w:t>PID|||MR1^^^XYZ^MR||EVERYMAN^ADAM||19501010|M|||123 SOUTH STREET^^NY^NY^10021||(212)111-2222|||S|CAT|ACCT1&lt;cr&gt;</w:t>
            </w:r>
          </w:p>
          <w:p w14:paraId="4BA0ADB7" w14:textId="77777777" w:rsidR="00715956" w:rsidRPr="00F21240" w:rsidRDefault="00715956">
            <w:pPr>
              <w:pStyle w:val="Example"/>
              <w:rPr>
                <w:sz w:val="18"/>
                <w:lang w:eastAsia="en-US"/>
              </w:rPr>
            </w:pPr>
            <w:r w:rsidRPr="00F21240">
              <w:rPr>
                <w:lang w:eastAsia="en-US"/>
              </w:rPr>
              <w:t>MRG|MR1^^^XYZ^MR||X1&lt;cr&gt;</w:t>
            </w:r>
          </w:p>
        </w:tc>
      </w:tr>
      <w:tr w:rsidR="00715956" w:rsidRPr="00715956" w14:paraId="4ABA72F7" w14:textId="77777777">
        <w:tc>
          <w:tcPr>
            <w:tcW w:w="4815" w:type="dxa"/>
            <w:tcBorders>
              <w:top w:val="single" w:sz="6" w:space="0" w:color="auto"/>
              <w:left w:val="single" w:sz="6" w:space="0" w:color="auto"/>
            </w:tcBorders>
          </w:tcPr>
          <w:p w14:paraId="04F15622"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F21240" w:rsidRDefault="00715956">
            <w:pPr>
              <w:pStyle w:val="OtherTableBody"/>
              <w:rPr>
                <w:noProof/>
              </w:rPr>
            </w:pPr>
            <w:r w:rsidRPr="00F21240">
              <w:rPr>
                <w:noProof/>
              </w:rPr>
              <w:t>After Change</w:t>
            </w:r>
          </w:p>
        </w:tc>
      </w:tr>
      <w:tr w:rsidR="00715956" w:rsidRPr="00715956" w14:paraId="720F2225" w14:textId="77777777">
        <w:tc>
          <w:tcPr>
            <w:tcW w:w="4815" w:type="dxa"/>
            <w:tcBorders>
              <w:top w:val="single" w:sz="6" w:space="0" w:color="auto"/>
              <w:left w:val="single" w:sz="6" w:space="0" w:color="auto"/>
            </w:tcBorders>
          </w:tcPr>
          <w:p w14:paraId="6DD95401" w14:textId="77777777" w:rsidR="00715956" w:rsidRPr="00F21240" w:rsidRDefault="00715956">
            <w:pPr>
              <w:pStyle w:val="OtherTableBody"/>
              <w:rPr>
                <w:noProof/>
              </w:rPr>
            </w:pPr>
            <w:r w:rsidRPr="00F21240">
              <w:rPr>
                <w:noProof/>
              </w:rPr>
              <w:t>MR2</w:t>
            </w:r>
          </w:p>
          <w:p w14:paraId="4578A83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F21240" w:rsidRDefault="00715956">
            <w:pPr>
              <w:pStyle w:val="OtherTableBody"/>
              <w:rPr>
                <w:noProof/>
              </w:rPr>
            </w:pPr>
            <w:r w:rsidRPr="00F21240">
              <w:rPr>
                <w:noProof/>
              </w:rPr>
              <w:t>MR1</w:t>
            </w:r>
          </w:p>
          <w:p w14:paraId="3427B31D" w14:textId="77777777" w:rsidR="00715956" w:rsidRPr="00F21240" w:rsidRDefault="00715956">
            <w:pPr>
              <w:pStyle w:val="OtherTableBody"/>
              <w:rPr>
                <w:noProof/>
              </w:rPr>
            </w:pPr>
            <w:r w:rsidRPr="00F21240">
              <w:rPr>
                <w:noProof/>
              </w:rPr>
              <w:t xml:space="preserve">  ACCT1</w:t>
            </w:r>
          </w:p>
        </w:tc>
      </w:tr>
      <w:tr w:rsidR="00715956" w:rsidRPr="00715956"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F21240" w:rsidRDefault="00715956">
            <w:pPr>
              <w:pStyle w:val="OtherTableBody"/>
              <w:rPr>
                <w:noProof/>
              </w:rPr>
            </w:pPr>
            <w:r w:rsidRPr="00F21240">
              <w:rPr>
                <w:noProof/>
              </w:rPr>
              <w:t>Implementation considerations: Message 1 (A47) changes the patient identifier list. Message 2 (A49) changes the account number.</w:t>
            </w:r>
          </w:p>
        </w:tc>
      </w:tr>
    </w:tbl>
    <w:p w14:paraId="41033B9E"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F21240" w:rsidRDefault="00715956">
            <w:pPr>
              <w:pStyle w:val="OtherTableHeader"/>
              <w:rPr>
                <w:noProof/>
              </w:rPr>
            </w:pPr>
            <w:r w:rsidRPr="00F21240">
              <w:rPr>
                <w:noProof/>
              </w:rPr>
              <w:t>A44 - Move account information - patient account number and A49 - Change patient account number</w:t>
            </w:r>
          </w:p>
        </w:tc>
      </w:tr>
      <w:tr w:rsidR="00715956" w:rsidRPr="00715956" w14:paraId="12E91C1F" w14:textId="77777777">
        <w:tc>
          <w:tcPr>
            <w:tcW w:w="8936" w:type="dxa"/>
            <w:gridSpan w:val="2"/>
            <w:tcBorders>
              <w:left w:val="single" w:sz="6" w:space="0" w:color="auto"/>
              <w:right w:val="single" w:sz="6" w:space="0" w:color="auto"/>
            </w:tcBorders>
          </w:tcPr>
          <w:p w14:paraId="71ACF2BC" w14:textId="77777777" w:rsidR="00715956" w:rsidRPr="00F21240" w:rsidRDefault="00715956">
            <w:pPr>
              <w:pStyle w:val="OtherTableBody"/>
              <w:rPr>
                <w:noProof/>
              </w:rPr>
            </w:pPr>
            <w:r w:rsidRPr="00F21240">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715956"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F21240" w:rsidRDefault="00715956">
            <w:pPr>
              <w:pStyle w:val="OtherTableBody"/>
              <w:rPr>
                <w:noProof/>
                <w:kern w:val="0"/>
                <w:sz w:val="18"/>
                <w:szCs w:val="24"/>
              </w:rPr>
            </w:pPr>
            <w:r w:rsidRPr="00F21240">
              <w:rPr>
                <w:noProof/>
                <w:kern w:val="0"/>
                <w:sz w:val="18"/>
                <w:szCs w:val="24"/>
              </w:rPr>
              <w:t>Example Transaction (Message 1):</w:t>
            </w:r>
          </w:p>
          <w:p w14:paraId="373F0C25"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08C1AF74" w14:textId="77777777" w:rsidR="00715956" w:rsidRPr="00F21240" w:rsidRDefault="00715956">
            <w:pPr>
              <w:pStyle w:val="Example"/>
              <w:rPr>
                <w:lang w:eastAsia="en-US"/>
              </w:rPr>
            </w:pPr>
            <w:r w:rsidRPr="00F21240">
              <w:rPr>
                <w:lang w:eastAsia="en-US"/>
              </w:rPr>
              <w:t>EVN|A44|200301051530&lt;cr&gt;</w:t>
            </w:r>
          </w:p>
          <w:p w14:paraId="0974979C" w14:textId="77777777" w:rsidR="00715956" w:rsidRPr="00F21240" w:rsidRDefault="00715956">
            <w:pPr>
              <w:pStyle w:val="Example"/>
              <w:rPr>
                <w:lang w:eastAsia="en-US"/>
              </w:rPr>
            </w:pPr>
            <w:r w:rsidRPr="00F21240">
              <w:rPr>
                <w:lang w:eastAsia="en-US"/>
              </w:rPr>
              <w:t>PID|||MR2^^^XYZ^MR||EVERYMAN^ADAM^A^JR||19501010|M|||123 EAST STREET^^NY^NY^10021||(212)111-3333|||S||ACCT1&lt;cr&gt;</w:t>
            </w:r>
          </w:p>
          <w:p w14:paraId="58E9046D" w14:textId="77777777" w:rsidR="00715956" w:rsidRPr="00F21240" w:rsidRDefault="00715956">
            <w:pPr>
              <w:pStyle w:val="Example"/>
              <w:rPr>
                <w:b/>
                <w:sz w:val="18"/>
                <w:lang w:eastAsia="en-US"/>
              </w:rPr>
            </w:pPr>
            <w:r w:rsidRPr="00F21240">
              <w:rPr>
                <w:lang w:eastAsia="en-US"/>
              </w:rPr>
              <w:t>MRG|MR1^^^XYZ^MR||ACCT1&lt;cr&gt;</w:t>
            </w:r>
          </w:p>
          <w:p w14:paraId="7E5BB1BF" w14:textId="77777777" w:rsidR="00715956" w:rsidRPr="00715956" w:rsidRDefault="00715956">
            <w:pPr>
              <w:rPr>
                <w:noProof/>
                <w:sz w:val="18"/>
              </w:rPr>
            </w:pPr>
            <w:r w:rsidRPr="00715956">
              <w:rPr>
                <w:noProof/>
                <w:sz w:val="18"/>
              </w:rPr>
              <w:t>Example Transaction (Message 2):</w:t>
            </w:r>
          </w:p>
          <w:p w14:paraId="1EBED8A9" w14:textId="77777777" w:rsidR="00715956" w:rsidRPr="00F21240" w:rsidRDefault="00715956">
            <w:pPr>
              <w:pStyle w:val="Example"/>
              <w:rPr>
                <w:lang w:eastAsia="en-US"/>
              </w:rPr>
            </w:pPr>
            <w:r w:rsidRPr="00F21240">
              <w:rPr>
                <w:lang w:eastAsia="en-US"/>
              </w:rPr>
              <w:t>MSH|^~\&amp;|REGADT|MCM|RSP1P8|MCM|200301051530|SEC|ADT^A49^ADT_A30|00000007|P|2.5&lt;cr&gt;</w:t>
            </w:r>
          </w:p>
          <w:p w14:paraId="1A8A9101" w14:textId="77777777" w:rsidR="00715956" w:rsidRPr="00F21240" w:rsidRDefault="00715956">
            <w:pPr>
              <w:pStyle w:val="Example"/>
              <w:rPr>
                <w:lang w:eastAsia="en-US"/>
              </w:rPr>
            </w:pPr>
            <w:r w:rsidRPr="00F21240">
              <w:rPr>
                <w:lang w:eastAsia="en-US"/>
              </w:rPr>
              <w:t>EVN|A49|200301051530&lt;cr&gt;</w:t>
            </w:r>
          </w:p>
          <w:p w14:paraId="50E9A363" w14:textId="77777777" w:rsidR="00715956" w:rsidRPr="00F21240" w:rsidRDefault="00715956">
            <w:pPr>
              <w:pStyle w:val="Example"/>
              <w:rPr>
                <w:lang w:eastAsia="en-US"/>
              </w:rPr>
            </w:pPr>
            <w:r w:rsidRPr="00F21240">
              <w:rPr>
                <w:lang w:eastAsia="en-US"/>
              </w:rPr>
              <w:t>PID|||MR2^^^XYZ^MR||EVERYMAN^ADAM^A^JR||19501010|M|||123 EAST STREET^^NY^NY^10021||(212)111-3333|||S||X1&lt;cr&gt;</w:t>
            </w:r>
          </w:p>
          <w:p w14:paraId="2E2DE681" w14:textId="77777777" w:rsidR="00715956" w:rsidRPr="00F21240" w:rsidRDefault="00715956">
            <w:pPr>
              <w:pStyle w:val="Example"/>
              <w:rPr>
                <w:sz w:val="18"/>
                <w:lang w:eastAsia="en-US"/>
              </w:rPr>
            </w:pPr>
            <w:r w:rsidRPr="00F21240">
              <w:rPr>
                <w:lang w:eastAsia="en-US"/>
              </w:rPr>
              <w:t>MRG|MR2^^^XYZ^MR||ACCT1&lt;cr&gt;</w:t>
            </w:r>
          </w:p>
        </w:tc>
      </w:tr>
      <w:tr w:rsidR="00715956" w:rsidRPr="00715956" w14:paraId="41E74167" w14:textId="77777777">
        <w:tc>
          <w:tcPr>
            <w:tcW w:w="4815" w:type="dxa"/>
            <w:tcBorders>
              <w:top w:val="single" w:sz="6" w:space="0" w:color="auto"/>
              <w:left w:val="single" w:sz="6" w:space="0" w:color="auto"/>
            </w:tcBorders>
          </w:tcPr>
          <w:p w14:paraId="7BDD330D"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F21240" w:rsidRDefault="00715956">
            <w:pPr>
              <w:pStyle w:val="OtherTableBody"/>
              <w:rPr>
                <w:noProof/>
              </w:rPr>
            </w:pPr>
            <w:r w:rsidRPr="00F21240">
              <w:rPr>
                <w:noProof/>
              </w:rPr>
              <w:t>After Change</w:t>
            </w:r>
          </w:p>
        </w:tc>
      </w:tr>
      <w:tr w:rsidR="00715956" w:rsidRPr="00715956" w14:paraId="561DFCBA" w14:textId="77777777">
        <w:tc>
          <w:tcPr>
            <w:tcW w:w="4815" w:type="dxa"/>
            <w:tcBorders>
              <w:top w:val="single" w:sz="6" w:space="0" w:color="auto"/>
              <w:left w:val="single" w:sz="6" w:space="0" w:color="auto"/>
            </w:tcBorders>
          </w:tcPr>
          <w:p w14:paraId="5FC4DE2A" w14:textId="77777777" w:rsidR="00715956" w:rsidRPr="00F21240" w:rsidRDefault="00715956">
            <w:pPr>
              <w:pStyle w:val="OtherTableBody"/>
              <w:rPr>
                <w:noProof/>
              </w:rPr>
            </w:pPr>
            <w:r w:rsidRPr="00F21240">
              <w:rPr>
                <w:noProof/>
              </w:rPr>
              <w:t>MR1     MR2</w:t>
            </w:r>
          </w:p>
          <w:p w14:paraId="1E8BD19E" w14:textId="77777777" w:rsidR="00715956" w:rsidRPr="00F21240" w:rsidRDefault="00715956">
            <w:pPr>
              <w:pStyle w:val="OtherTableBody"/>
              <w:rPr>
                <w:noProof/>
              </w:rPr>
            </w:pPr>
            <w:r w:rsidRPr="00F21240">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F21240" w:rsidRDefault="00715956">
            <w:pPr>
              <w:pStyle w:val="OtherTableBody"/>
              <w:rPr>
                <w:noProof/>
              </w:rPr>
            </w:pPr>
            <w:r w:rsidRPr="00F21240">
              <w:rPr>
                <w:noProof/>
              </w:rPr>
              <w:t>MR1     MR2</w:t>
            </w:r>
          </w:p>
          <w:p w14:paraId="051D74FF" w14:textId="77777777" w:rsidR="00715956" w:rsidRPr="00F21240" w:rsidRDefault="00715956">
            <w:pPr>
              <w:pStyle w:val="OtherTableBody"/>
              <w:rPr>
                <w:noProof/>
              </w:rPr>
            </w:pPr>
            <w:r w:rsidRPr="00F21240">
              <w:rPr>
                <w:noProof/>
              </w:rPr>
              <w:t xml:space="preserve">              X1</w:t>
            </w:r>
          </w:p>
        </w:tc>
      </w:tr>
      <w:tr w:rsidR="00715956" w:rsidRPr="00715956"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F21240" w:rsidRDefault="00715956">
            <w:pPr>
              <w:pStyle w:val="OtherTableBody"/>
              <w:rPr>
                <w:noProof/>
              </w:rPr>
            </w:pPr>
            <w:r w:rsidRPr="00F21240">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F21240" w:rsidRDefault="00715956">
      <w:pPr>
        <w:pStyle w:val="Heading3"/>
        <w:rPr>
          <w:noProof/>
        </w:rPr>
      </w:pPr>
      <w:bookmarkStart w:id="8727" w:name="_Patient_record_links"/>
      <w:bookmarkStart w:id="8728" w:name="_Toc348245032"/>
      <w:bookmarkStart w:id="8729" w:name="_Toc348258220"/>
      <w:bookmarkStart w:id="8730" w:name="_Toc348263403"/>
      <w:bookmarkStart w:id="8731" w:name="_Toc348336817"/>
      <w:bookmarkStart w:id="8732" w:name="_Toc348768130"/>
      <w:bookmarkStart w:id="8733" w:name="_Toc380435678"/>
      <w:bookmarkStart w:id="8734" w:name="_Ref358346921"/>
      <w:bookmarkStart w:id="8735" w:name="_Ref358346963"/>
      <w:bookmarkStart w:id="8736" w:name="_Toc359236181"/>
      <w:bookmarkStart w:id="8737" w:name="_Ref421092629"/>
      <w:bookmarkStart w:id="8738" w:name="_Ref421092659"/>
      <w:bookmarkStart w:id="8739" w:name="_Toc1816300"/>
      <w:bookmarkStart w:id="8740" w:name="_Toc21372844"/>
      <w:bookmarkStart w:id="8741" w:name="_Toc175992330"/>
      <w:bookmarkStart w:id="8742" w:name="_Toc176236005"/>
      <w:bookmarkStart w:id="8743" w:name="_Toc27754882"/>
      <w:bookmarkStart w:id="8744" w:name="_Toc109892180"/>
      <w:bookmarkEnd w:id="8660"/>
      <w:bookmarkEnd w:id="8661"/>
      <w:bookmarkEnd w:id="8662"/>
      <w:bookmarkEnd w:id="8663"/>
      <w:bookmarkEnd w:id="8664"/>
      <w:bookmarkEnd w:id="8665"/>
      <w:bookmarkEnd w:id="8666"/>
      <w:bookmarkEnd w:id="8667"/>
      <w:bookmarkEnd w:id="8668"/>
      <w:bookmarkEnd w:id="8669"/>
      <w:bookmarkEnd w:id="8670"/>
      <w:bookmarkEnd w:id="8727"/>
      <w:r w:rsidRPr="00F21240">
        <w:rPr>
          <w:noProof/>
        </w:rPr>
        <w:t>Patient record links</w:t>
      </w:r>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r w:rsidRPr="00F21240">
        <w:rPr>
          <w:noProof/>
        </w:rPr>
        <w:fldChar w:fldCharType="begin"/>
      </w:r>
      <w:r w:rsidRPr="00F21240">
        <w:rPr>
          <w:noProof/>
        </w:rPr>
        <w:instrText>XE "Patient record links"</w:instrText>
      </w:r>
      <w:r w:rsidRPr="00F21240">
        <w:rPr>
          <w:noProof/>
        </w:rPr>
        <w:fldChar w:fldCharType="end"/>
      </w:r>
    </w:p>
    <w:p w14:paraId="0EE851C5" w14:textId="77777777" w:rsidR="00715956" w:rsidRPr="00F21240" w:rsidRDefault="00715956">
      <w:pPr>
        <w:pStyle w:val="NormalIndented"/>
        <w:rPr>
          <w:noProof/>
        </w:rPr>
      </w:pPr>
      <w:r w:rsidRPr="00F21240">
        <w:rPr>
          <w:noProof/>
        </w:rPr>
        <w:t xml:space="preserve">Linking two or more patients does not require the actual merging of patient information as discussed in Section </w:t>
      </w:r>
      <w:hyperlink w:anchor="_Hlt433529977"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 MERGEFORMAT </w:instrText>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F21240" w:rsidRDefault="00715956">
      <w:pPr>
        <w:pStyle w:val="NormalIndented"/>
        <w:rPr>
          <w:noProof/>
        </w:rPr>
      </w:pPr>
      <w:r w:rsidRPr="00F21240">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F21240">
        <w:rPr>
          <w:rStyle w:val="ReferenceAttribute"/>
          <w:noProof/>
        </w:rPr>
        <w:t>PID-3 - Patient Identifier List</w:t>
      </w:r>
      <w:r w:rsidRPr="00F21240">
        <w:rPr>
          <w:noProof/>
        </w:rPr>
        <w:t>.</w:t>
      </w:r>
    </w:p>
    <w:p w14:paraId="667CE0BE" w14:textId="77777777" w:rsidR="00715956" w:rsidRPr="00F21240" w:rsidRDefault="00715956">
      <w:pPr>
        <w:pStyle w:val="NormalIndented"/>
        <w:rPr>
          <w:noProof/>
        </w:rPr>
      </w:pPr>
      <w:r w:rsidRPr="00F21240">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F21240" w:rsidRDefault="00715956">
      <w:pPr>
        <w:pStyle w:val="NormalIndented"/>
        <w:rPr>
          <w:noProof/>
        </w:rPr>
      </w:pPr>
      <w:r w:rsidRPr="00F21240">
        <w:rPr>
          <w:noProof/>
        </w:rPr>
        <w:t xml:space="preserve">Implicit linkage of identifiers, sometimes called passive linking, has been implemented using various messages.  An acknowledged method is inclusion of multiple identifiers in </w:t>
      </w:r>
      <w:r w:rsidRPr="00F21240">
        <w:rPr>
          <w:rStyle w:val="ReferenceAttribute"/>
          <w:noProof/>
        </w:rPr>
        <w:t>PID-3 - Patient Identifier List</w:t>
      </w:r>
      <w:r w:rsidRPr="00F21240">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F21240" w:rsidRDefault="00715956">
      <w:pPr>
        <w:pStyle w:val="Heading3"/>
        <w:rPr>
          <w:noProof/>
        </w:rPr>
      </w:pPr>
      <w:bookmarkStart w:id="8745" w:name="_Toc1816301"/>
      <w:bookmarkStart w:id="8746" w:name="_Toc21372845"/>
      <w:bookmarkStart w:id="8747" w:name="_Toc175992331"/>
      <w:bookmarkStart w:id="8748" w:name="_Toc176236006"/>
      <w:bookmarkStart w:id="8749" w:name="_Toc27754883"/>
      <w:bookmarkStart w:id="8750" w:name="_Toc109892181"/>
      <w:r w:rsidRPr="00F21240">
        <w:rPr>
          <w:noProof/>
        </w:rPr>
        <w:t>MPI Integration - an introduction</w:t>
      </w:r>
      <w:bookmarkEnd w:id="8745"/>
      <w:bookmarkEnd w:id="8746"/>
      <w:bookmarkEnd w:id="8747"/>
      <w:bookmarkEnd w:id="8748"/>
      <w:bookmarkEnd w:id="8749"/>
      <w:bookmarkEnd w:id="8750"/>
      <w:r w:rsidRPr="00F21240">
        <w:rPr>
          <w:noProof/>
        </w:rPr>
        <w:fldChar w:fldCharType="begin"/>
      </w:r>
      <w:r w:rsidRPr="00F21240">
        <w:rPr>
          <w:noProof/>
        </w:rPr>
        <w:instrText>XE "MPI integration – an introduction"</w:instrText>
      </w:r>
      <w:r w:rsidRPr="00F21240">
        <w:rPr>
          <w:noProof/>
        </w:rPr>
        <w:fldChar w:fldCharType="end"/>
      </w:r>
    </w:p>
    <w:p w14:paraId="75F575D0" w14:textId="77777777" w:rsidR="00715956" w:rsidRPr="00F21240" w:rsidRDefault="00715956">
      <w:pPr>
        <w:pStyle w:val="NormalIndented"/>
        <w:rPr>
          <w:noProof/>
        </w:rPr>
      </w:pPr>
      <w:r w:rsidRPr="00F21240">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F21240" w:rsidRDefault="00715956">
      <w:pPr>
        <w:pStyle w:val="Heading4"/>
        <w:rPr>
          <w:noProof/>
          <w:vanish/>
        </w:rPr>
      </w:pPr>
      <w:r w:rsidRPr="00F21240">
        <w:rPr>
          <w:noProof/>
          <w:vanish/>
        </w:rPr>
        <w:t>(hidden text)</w:t>
      </w:r>
      <w:bookmarkStart w:id="8751" w:name="_Toc1816302"/>
      <w:bookmarkStart w:id="8752" w:name="_Toc89852360"/>
      <w:bookmarkStart w:id="8753" w:name="_Toc174439319"/>
      <w:bookmarkStart w:id="8754" w:name="_Toc174953861"/>
      <w:bookmarkStart w:id="8755" w:name="_Toc174954448"/>
      <w:bookmarkStart w:id="8756" w:name="_Toc175992332"/>
      <w:bookmarkEnd w:id="8751"/>
      <w:bookmarkEnd w:id="8752"/>
      <w:bookmarkEnd w:id="8753"/>
      <w:bookmarkEnd w:id="8754"/>
      <w:bookmarkEnd w:id="8755"/>
      <w:bookmarkEnd w:id="8756"/>
    </w:p>
    <w:p w14:paraId="24EEB833" w14:textId="77777777" w:rsidR="00715956" w:rsidRPr="00F21240" w:rsidRDefault="00715956">
      <w:pPr>
        <w:pStyle w:val="Heading4"/>
        <w:rPr>
          <w:noProof/>
        </w:rPr>
      </w:pPr>
      <w:bookmarkStart w:id="8757" w:name="_Toc1816303"/>
      <w:bookmarkStart w:id="8758" w:name="_Toc21372846"/>
      <w:bookmarkStart w:id="8759" w:name="_Toc175992333"/>
      <w:r w:rsidRPr="00F21240">
        <w:rPr>
          <w:noProof/>
        </w:rPr>
        <w:t>Definitions - what is an MPI?</w:t>
      </w:r>
      <w:bookmarkEnd w:id="8757"/>
      <w:bookmarkEnd w:id="8758"/>
      <w:bookmarkEnd w:id="8759"/>
    </w:p>
    <w:p w14:paraId="751D5564" w14:textId="77777777" w:rsidR="00715956" w:rsidRPr="00F21240" w:rsidRDefault="00715956">
      <w:pPr>
        <w:pStyle w:val="NormalIndented"/>
        <w:rPr>
          <w:noProof/>
        </w:rPr>
      </w:pPr>
      <w:r w:rsidRPr="00F21240">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F21240" w:rsidRDefault="00715956">
      <w:pPr>
        <w:pStyle w:val="NormalIndented"/>
        <w:rPr>
          <w:noProof/>
        </w:rPr>
      </w:pPr>
      <w:r w:rsidRPr="00F21240">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F21240" w:rsidRDefault="00715956">
      <w:pPr>
        <w:pStyle w:val="NormalIndented"/>
        <w:rPr>
          <w:noProof/>
        </w:rPr>
      </w:pPr>
      <w:r w:rsidRPr="00F21240">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F21240" w:rsidRDefault="00715956">
      <w:pPr>
        <w:pStyle w:val="NormalIndented"/>
        <w:rPr>
          <w:noProof/>
        </w:rPr>
      </w:pPr>
      <w:r w:rsidRPr="00F21240">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F21240" w:rsidRDefault="00715956">
      <w:pPr>
        <w:pStyle w:val="Heading4"/>
        <w:rPr>
          <w:noProof/>
        </w:rPr>
      </w:pPr>
      <w:bookmarkStart w:id="8760" w:name="_Toc1816304"/>
      <w:bookmarkStart w:id="8761" w:name="_Toc21372847"/>
      <w:bookmarkStart w:id="8762" w:name="_Toc175992334"/>
      <w:r w:rsidRPr="00F21240">
        <w:rPr>
          <w:noProof/>
        </w:rPr>
        <w:t>HL7 and CORBAmed PIDS</w:t>
      </w:r>
      <w:bookmarkEnd w:id="8760"/>
      <w:bookmarkEnd w:id="8761"/>
      <w:bookmarkEnd w:id="8762"/>
    </w:p>
    <w:p w14:paraId="3EAA18B5" w14:textId="77777777" w:rsidR="00715956" w:rsidRPr="00F21240" w:rsidRDefault="00715956">
      <w:pPr>
        <w:pStyle w:val="NormalIndented"/>
        <w:rPr>
          <w:noProof/>
        </w:rPr>
      </w:pPr>
      <w:r w:rsidRPr="00F21240">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F21240" w:rsidRDefault="00715956">
      <w:pPr>
        <w:pStyle w:val="Heading4"/>
        <w:rPr>
          <w:noProof/>
        </w:rPr>
      </w:pPr>
      <w:bookmarkStart w:id="8763" w:name="_Toc1816305"/>
      <w:bookmarkStart w:id="8764" w:name="_Toc21372848"/>
      <w:bookmarkStart w:id="8765" w:name="_Toc175992335"/>
      <w:r w:rsidRPr="00F21240">
        <w:rPr>
          <w:noProof/>
        </w:rPr>
        <w:t>MPI QUERY for person lookup and identification</w:t>
      </w:r>
      <w:bookmarkEnd w:id="8763"/>
      <w:bookmarkEnd w:id="8764"/>
      <w:bookmarkEnd w:id="8765"/>
    </w:p>
    <w:p w14:paraId="184855DB" w14:textId="77777777" w:rsidR="00715956" w:rsidRPr="00F21240" w:rsidRDefault="00715956">
      <w:pPr>
        <w:pStyle w:val="NormalIndented"/>
        <w:rPr>
          <w:noProof/>
        </w:rPr>
      </w:pPr>
      <w:r w:rsidRPr="00F21240">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F21240" w:rsidRDefault="00715956">
      <w:pPr>
        <w:pStyle w:val="OtherTableCaption"/>
        <w:rPr>
          <w:noProof/>
        </w:rPr>
      </w:pPr>
      <w:r w:rsidRPr="00F21240">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715956" w14:paraId="58E6F33E" w14:textId="77777777">
        <w:tc>
          <w:tcPr>
            <w:tcW w:w="1170" w:type="dxa"/>
            <w:shd w:val="pct10" w:color="auto" w:fill="FFFFFF"/>
          </w:tcPr>
          <w:p w14:paraId="22B84CB7" w14:textId="77777777" w:rsidR="00715956" w:rsidRPr="00F21240" w:rsidRDefault="00715956">
            <w:pPr>
              <w:pStyle w:val="OtherTableHeader"/>
              <w:rPr>
                <w:noProof/>
              </w:rPr>
            </w:pPr>
            <w:r w:rsidRPr="00F21240">
              <w:rPr>
                <w:noProof/>
              </w:rPr>
              <w:t>Query</w:t>
            </w:r>
          </w:p>
        </w:tc>
        <w:tc>
          <w:tcPr>
            <w:tcW w:w="2508" w:type="dxa"/>
            <w:shd w:val="pct10" w:color="auto" w:fill="FFFFFF"/>
          </w:tcPr>
          <w:p w14:paraId="1363C58D" w14:textId="77777777" w:rsidR="00715956" w:rsidRPr="00F21240" w:rsidRDefault="00715956">
            <w:pPr>
              <w:pStyle w:val="OtherTableHeader"/>
              <w:rPr>
                <w:noProof/>
              </w:rPr>
            </w:pPr>
            <w:r w:rsidRPr="00F21240">
              <w:rPr>
                <w:noProof/>
              </w:rPr>
              <w:t>Name</w:t>
            </w:r>
          </w:p>
        </w:tc>
        <w:tc>
          <w:tcPr>
            <w:tcW w:w="5016" w:type="dxa"/>
            <w:shd w:val="pct10" w:color="auto" w:fill="FFFFFF"/>
          </w:tcPr>
          <w:p w14:paraId="759E671E" w14:textId="77777777" w:rsidR="00715956" w:rsidRPr="00F21240" w:rsidRDefault="00715956">
            <w:pPr>
              <w:pStyle w:val="OtherTableHeader"/>
              <w:rPr>
                <w:noProof/>
              </w:rPr>
            </w:pPr>
            <w:r w:rsidRPr="00F21240">
              <w:rPr>
                <w:noProof/>
              </w:rPr>
              <w:t>MPI Use</w:t>
            </w:r>
          </w:p>
        </w:tc>
      </w:tr>
      <w:tr w:rsidR="00715956" w:rsidRPr="00715956" w14:paraId="093CD726" w14:textId="77777777">
        <w:tc>
          <w:tcPr>
            <w:tcW w:w="1170" w:type="dxa"/>
          </w:tcPr>
          <w:p w14:paraId="2F0E696A" w14:textId="77777777" w:rsidR="00715956" w:rsidRPr="00F21240" w:rsidRDefault="00715956">
            <w:pPr>
              <w:pStyle w:val="OtherTableBody"/>
              <w:jc w:val="center"/>
              <w:rPr>
                <w:noProof/>
              </w:rPr>
            </w:pPr>
            <w:r w:rsidRPr="00F21240">
              <w:rPr>
                <w:noProof/>
              </w:rPr>
              <w:t>Q21/K21</w:t>
            </w:r>
          </w:p>
        </w:tc>
        <w:tc>
          <w:tcPr>
            <w:tcW w:w="2508" w:type="dxa"/>
          </w:tcPr>
          <w:p w14:paraId="56EEE3D2" w14:textId="77777777" w:rsidR="00715956" w:rsidRPr="00F21240" w:rsidRDefault="00715956">
            <w:pPr>
              <w:pStyle w:val="OtherTableBody"/>
              <w:rPr>
                <w:noProof/>
              </w:rPr>
            </w:pPr>
            <w:r w:rsidRPr="00F21240">
              <w:rPr>
                <w:noProof/>
              </w:rPr>
              <w:t>Get Person Demographics</w:t>
            </w:r>
          </w:p>
        </w:tc>
        <w:tc>
          <w:tcPr>
            <w:tcW w:w="5016" w:type="dxa"/>
          </w:tcPr>
          <w:p w14:paraId="25A6C0BD" w14:textId="77777777" w:rsidR="00715956" w:rsidRPr="00F21240" w:rsidRDefault="00715956">
            <w:pPr>
              <w:pStyle w:val="OtherTableBody"/>
              <w:rPr>
                <w:noProof/>
              </w:rPr>
            </w:pPr>
            <w:r w:rsidRPr="00F21240">
              <w:rPr>
                <w:noProof/>
              </w:rPr>
              <w:t>Given a person identifier, return the PID and optionally the PD1 segments for the matching person.</w:t>
            </w:r>
          </w:p>
        </w:tc>
      </w:tr>
      <w:tr w:rsidR="00715956" w:rsidRPr="00715956" w14:paraId="1D291F09" w14:textId="77777777">
        <w:tc>
          <w:tcPr>
            <w:tcW w:w="1170" w:type="dxa"/>
          </w:tcPr>
          <w:p w14:paraId="7E168107" w14:textId="77777777" w:rsidR="00715956" w:rsidRPr="00F21240" w:rsidRDefault="00715956">
            <w:pPr>
              <w:pStyle w:val="OtherTableBody"/>
              <w:jc w:val="center"/>
              <w:rPr>
                <w:noProof/>
              </w:rPr>
            </w:pPr>
            <w:r w:rsidRPr="00F21240">
              <w:rPr>
                <w:noProof/>
              </w:rPr>
              <w:t>Q22/K22</w:t>
            </w:r>
          </w:p>
        </w:tc>
        <w:tc>
          <w:tcPr>
            <w:tcW w:w="2508" w:type="dxa"/>
          </w:tcPr>
          <w:p w14:paraId="4060DA89" w14:textId="77777777" w:rsidR="00715956" w:rsidRPr="00F21240" w:rsidRDefault="00715956">
            <w:pPr>
              <w:pStyle w:val="OtherTableBody"/>
              <w:rPr>
                <w:noProof/>
              </w:rPr>
            </w:pPr>
            <w:r w:rsidRPr="00F21240">
              <w:rPr>
                <w:noProof/>
              </w:rPr>
              <w:t>Find Candidates</w:t>
            </w:r>
          </w:p>
        </w:tc>
        <w:tc>
          <w:tcPr>
            <w:tcW w:w="5016" w:type="dxa"/>
          </w:tcPr>
          <w:p w14:paraId="5EAC904F" w14:textId="77777777" w:rsidR="00715956" w:rsidRPr="00F21240" w:rsidRDefault="00715956">
            <w:pPr>
              <w:pStyle w:val="OtherTableBody"/>
              <w:rPr>
                <w:noProof/>
              </w:rPr>
            </w:pPr>
            <w:r w:rsidRPr="00F21240">
              <w:rPr>
                <w:noProof/>
              </w:rPr>
              <w:t>Given some demographics, optionally a match threshold and algorithm, find and return a list of matching persons.</w:t>
            </w:r>
          </w:p>
        </w:tc>
      </w:tr>
      <w:tr w:rsidR="00715956" w:rsidRPr="00715956" w14:paraId="3DFBAC9E" w14:textId="77777777">
        <w:tc>
          <w:tcPr>
            <w:tcW w:w="1170" w:type="dxa"/>
          </w:tcPr>
          <w:p w14:paraId="4D986B2B" w14:textId="77777777" w:rsidR="00715956" w:rsidRPr="00F21240" w:rsidRDefault="00715956">
            <w:pPr>
              <w:pStyle w:val="OtherTableBody"/>
              <w:jc w:val="center"/>
              <w:rPr>
                <w:noProof/>
              </w:rPr>
            </w:pPr>
            <w:r w:rsidRPr="00F21240">
              <w:rPr>
                <w:noProof/>
              </w:rPr>
              <w:t>Q23/K23</w:t>
            </w:r>
          </w:p>
        </w:tc>
        <w:tc>
          <w:tcPr>
            <w:tcW w:w="2508" w:type="dxa"/>
          </w:tcPr>
          <w:p w14:paraId="6B5434B9" w14:textId="77777777" w:rsidR="00715956" w:rsidRPr="00F21240" w:rsidRDefault="00715956">
            <w:pPr>
              <w:pStyle w:val="OtherTableBody"/>
              <w:rPr>
                <w:noProof/>
              </w:rPr>
            </w:pPr>
            <w:r w:rsidRPr="00F21240">
              <w:rPr>
                <w:noProof/>
              </w:rPr>
              <w:t>Get Corresponding Identifiers</w:t>
            </w:r>
          </w:p>
        </w:tc>
        <w:tc>
          <w:tcPr>
            <w:tcW w:w="5016" w:type="dxa"/>
          </w:tcPr>
          <w:p w14:paraId="187790D3" w14:textId="77777777" w:rsidR="00715956" w:rsidRPr="00F21240" w:rsidRDefault="00715956">
            <w:pPr>
              <w:pStyle w:val="OtherTableBody"/>
              <w:rPr>
                <w:noProof/>
              </w:rPr>
            </w:pPr>
            <w:r w:rsidRPr="00F21240">
              <w:rPr>
                <w:noProof/>
              </w:rPr>
              <w:t>Given a person's identifier and a list of identifier domains, return the person's identifiers in those domains.</w:t>
            </w:r>
          </w:p>
        </w:tc>
      </w:tr>
      <w:tr w:rsidR="00715956" w:rsidRPr="00715956" w14:paraId="05979A2C" w14:textId="77777777">
        <w:tc>
          <w:tcPr>
            <w:tcW w:w="1170" w:type="dxa"/>
          </w:tcPr>
          <w:p w14:paraId="7B1A0B8D" w14:textId="77777777" w:rsidR="00715956" w:rsidRPr="00F21240" w:rsidRDefault="00715956">
            <w:pPr>
              <w:pStyle w:val="OtherTableBody"/>
              <w:jc w:val="center"/>
              <w:rPr>
                <w:noProof/>
              </w:rPr>
            </w:pPr>
            <w:r w:rsidRPr="00F21240">
              <w:rPr>
                <w:noProof/>
              </w:rPr>
              <w:t>Q24/K24</w:t>
            </w:r>
          </w:p>
        </w:tc>
        <w:tc>
          <w:tcPr>
            <w:tcW w:w="2508" w:type="dxa"/>
          </w:tcPr>
          <w:p w14:paraId="313A1E7A" w14:textId="77777777" w:rsidR="00715956" w:rsidRPr="00F21240" w:rsidRDefault="00715956">
            <w:pPr>
              <w:pStyle w:val="OtherTableBody"/>
              <w:rPr>
                <w:noProof/>
              </w:rPr>
            </w:pPr>
            <w:r w:rsidRPr="00F21240">
              <w:rPr>
                <w:noProof/>
              </w:rPr>
              <w:t>Allocate Identifiers</w:t>
            </w:r>
          </w:p>
        </w:tc>
        <w:tc>
          <w:tcPr>
            <w:tcW w:w="5016" w:type="dxa"/>
          </w:tcPr>
          <w:p w14:paraId="1DB00AB6" w14:textId="77777777" w:rsidR="00715956" w:rsidRPr="00F21240" w:rsidRDefault="00715956">
            <w:pPr>
              <w:pStyle w:val="OtherTableBody"/>
              <w:rPr>
                <w:noProof/>
              </w:rPr>
            </w:pPr>
            <w:r w:rsidRPr="00F21240">
              <w:rPr>
                <w:noProof/>
              </w:rPr>
              <w:t>Given a list of identifier domains, return new identifiers for those domains. Should not link to a person, just reserve and return identifiers.</w:t>
            </w:r>
          </w:p>
        </w:tc>
      </w:tr>
    </w:tbl>
    <w:p w14:paraId="24024A5A" w14:textId="77777777" w:rsidR="00715956" w:rsidRPr="00F21240" w:rsidRDefault="00715956">
      <w:pPr>
        <w:pStyle w:val="NormalIndented"/>
        <w:rPr>
          <w:noProof/>
        </w:rPr>
      </w:pPr>
      <w:r w:rsidRPr="00F21240">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F21240" w:rsidRDefault="00715956">
      <w:pPr>
        <w:pStyle w:val="NormalIndented"/>
        <w:rPr>
          <w:noProof/>
        </w:rPr>
      </w:pPr>
      <w:r w:rsidRPr="00F21240">
        <w:rPr>
          <w:noProof/>
        </w:rPr>
        <w:t>The scenarios are differentiated on two variables:</w:t>
      </w:r>
    </w:p>
    <w:p w14:paraId="035011B8" w14:textId="77777777" w:rsidR="00715956" w:rsidRPr="00F21240" w:rsidRDefault="00715956">
      <w:pPr>
        <w:pStyle w:val="NormalIndented"/>
        <w:rPr>
          <w:noProof/>
        </w:rPr>
      </w:pPr>
      <w:r w:rsidRPr="00F21240">
        <w:rPr>
          <w:b/>
          <w:noProof/>
        </w:rPr>
        <w:t xml:space="preserve">ID Creator - </w:t>
      </w:r>
      <w:r w:rsidRPr="00F21240">
        <w:rPr>
          <w:noProof/>
        </w:rPr>
        <w:t>Which system assigns new person identifiers for the client system. This can either be the MPI or the client system.</w:t>
      </w:r>
    </w:p>
    <w:p w14:paraId="31C481C8" w14:textId="77777777" w:rsidR="00715956" w:rsidRPr="00F21240" w:rsidRDefault="00715956">
      <w:pPr>
        <w:pStyle w:val="NormalIndented"/>
        <w:rPr>
          <w:noProof/>
        </w:rPr>
      </w:pPr>
      <w:r w:rsidRPr="00F21240">
        <w:rPr>
          <w:b/>
          <w:noProof/>
        </w:rPr>
        <w:t xml:space="preserve">Person Existence - </w:t>
      </w:r>
      <w:r w:rsidRPr="00F21240">
        <w:rPr>
          <w:noProof/>
        </w:rPr>
        <w:t>On which system the person record currently exists - the client system, the MPI, or both.</w:t>
      </w:r>
    </w:p>
    <w:p w14:paraId="5AB3A981" w14:textId="77777777" w:rsidR="00715956" w:rsidRPr="00F21240" w:rsidRDefault="00715956">
      <w:pPr>
        <w:pStyle w:val="Heading4"/>
        <w:rPr>
          <w:noProof/>
        </w:rPr>
      </w:pPr>
      <w:bookmarkStart w:id="8766" w:name="_Toc1816306"/>
      <w:bookmarkStart w:id="8767" w:name="_Toc21372849"/>
      <w:bookmarkStart w:id="8768" w:name="_Toc175992336"/>
      <w:r w:rsidRPr="00F21240">
        <w:rPr>
          <w:noProof/>
        </w:rPr>
        <w:t>Client system assigns identifier, person exists on MPI only</w:t>
      </w:r>
      <w:bookmarkEnd w:id="8766"/>
      <w:bookmarkEnd w:id="8767"/>
      <w:bookmarkEnd w:id="8768"/>
    </w:p>
    <w:p w14:paraId="397A8E29" w14:textId="77777777" w:rsidR="00715956" w:rsidRPr="00F21240" w:rsidRDefault="00715956">
      <w:pPr>
        <w:pStyle w:val="NormalIndented"/>
        <w:rPr>
          <w:noProof/>
        </w:rPr>
      </w:pPr>
      <w:r w:rsidRPr="00F21240">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F21240" w:rsidRDefault="00715956">
      <w:pPr>
        <w:pStyle w:val="NormalIndented"/>
        <w:rPr>
          <w:noProof/>
        </w:rPr>
      </w:pPr>
      <w:r w:rsidRPr="00F21240">
        <w:rPr>
          <w:noProof/>
        </w:rPr>
        <w:object w:dxaOrig="7264" w:dyaOrig="8293" w14:anchorId="48DF0C16">
          <v:shape id="_x0000_i1027" type="#_x0000_t75" style="width:5in;height:417.75pt" o:ole="" o:bordertopcolor="this" o:borderleftcolor="this" o:borderbottomcolor="this" o:borderrightcolor="this" fillcolor="window">
            <v:imagedata r:id="rId421" o:title=""/>
            <w10:bordertop type="single" width="8"/>
            <w10:borderleft type="single" width="8"/>
            <w10:borderbottom type="single" width="8"/>
            <w10:borderright type="single" width="8"/>
          </v:shape>
          <o:OLEObject Type="Embed" ProgID="MSDraw.Drawing.8.1" ShapeID="_x0000_i1027" DrawAspect="Content" ObjectID="_1723296496" r:id="rId422"/>
        </w:object>
      </w:r>
    </w:p>
    <w:p w14:paraId="4D0FCD4B" w14:textId="77777777" w:rsidR="00715956" w:rsidRPr="00F21240" w:rsidRDefault="00715956">
      <w:pPr>
        <w:pStyle w:val="Heading5"/>
        <w:rPr>
          <w:noProof/>
        </w:rPr>
      </w:pPr>
      <w:r w:rsidRPr="00F21240">
        <w:rPr>
          <w:b/>
          <w:noProof/>
        </w:rPr>
        <w:t>Figure 3-1</w:t>
      </w:r>
      <w:r w:rsidRPr="00F21240">
        <w:rPr>
          <w:noProof/>
        </w:rPr>
        <w:t xml:space="preserve"> - Client system assigns identifier, person exists on MPI only</w:t>
      </w:r>
    </w:p>
    <w:p w14:paraId="72438F1C" w14:textId="77777777" w:rsidR="00715956" w:rsidRPr="00F21240" w:rsidRDefault="00715956">
      <w:pPr>
        <w:pStyle w:val="NormalIndented"/>
        <w:rPr>
          <w:noProof/>
        </w:rPr>
      </w:pPr>
      <w:r w:rsidRPr="00F21240">
        <w:rPr>
          <w:noProof/>
        </w:rPr>
        <w:t>The messages are defined as follows:</w:t>
      </w:r>
    </w:p>
    <w:p w14:paraId="24D60F59" w14:textId="77777777" w:rsidR="00715956" w:rsidRPr="00F21240" w:rsidRDefault="00715956">
      <w:pPr>
        <w:pStyle w:val="NormalIndented"/>
        <w:rPr>
          <w:noProof/>
        </w:rPr>
      </w:pPr>
      <w:r w:rsidRPr="00F21240">
        <w:rPr>
          <w:b/>
          <w:noProof/>
        </w:rPr>
        <w:t xml:space="preserve">Q22/K22 Find Candidates </w:t>
      </w:r>
      <w:r w:rsidRPr="00F21240">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to return in </w:t>
      </w:r>
      <w:r w:rsidRPr="00F21240">
        <w:rPr>
          <w:rStyle w:val="ReferenceAttribute"/>
          <w:noProof/>
        </w:rPr>
        <w:t>PID-3 - Patient Identifier List</w:t>
      </w:r>
      <w:r w:rsidRPr="00F21240">
        <w:rPr>
          <w:noProof/>
        </w:rPr>
        <w:t>, so that the client system identifier and the MPI enterprise identifier could be returned for each match.</w:t>
      </w:r>
    </w:p>
    <w:p w14:paraId="43178BA5" w14:textId="77777777" w:rsidR="00715956" w:rsidRPr="00F21240" w:rsidRDefault="00715956">
      <w:pPr>
        <w:pStyle w:val="NormalIndented"/>
        <w:rPr>
          <w:noProof/>
        </w:rPr>
      </w:pPr>
      <w:r w:rsidRPr="00F21240">
        <w:rPr>
          <w:b/>
          <w:noProof/>
        </w:rPr>
        <w:t xml:space="preserve">Q21/K21 Get Person Demographics </w:t>
      </w:r>
      <w:r w:rsidRPr="00F21240">
        <w:rPr>
          <w:noProof/>
        </w:rPr>
        <w:t>- Once a candidate is chosen from the list, another query may be done to retrieve the full set of demographics for that person.</w:t>
      </w:r>
    </w:p>
    <w:p w14:paraId="79550943" w14:textId="77777777" w:rsidR="00715956" w:rsidRPr="00F21240" w:rsidRDefault="00715956">
      <w:pPr>
        <w:pStyle w:val="NormalIndented"/>
        <w:rPr>
          <w:noProof/>
        </w:rPr>
      </w:pPr>
      <w:r w:rsidRPr="00F21240">
        <w:rPr>
          <w:b/>
          <w:noProof/>
        </w:rPr>
        <w:t>A24 or A01/A04/A05</w:t>
      </w:r>
      <w:r w:rsidRPr="00F21240">
        <w:rPr>
          <w:noProof/>
        </w:rPr>
        <w:t xml:space="preserve"> - This transaction is to update the MPI with the new identifier the client system has created for the person. It is acceptable for systems to simply send </w:t>
      </w:r>
      <w:r w:rsidRPr="00F21240">
        <w:rPr>
          <w:i/>
          <w:noProof/>
        </w:rPr>
        <w:t>an A01 Admit/visit notification,</w:t>
      </w:r>
      <w:r w:rsidRPr="00F21240">
        <w:rPr>
          <w:noProof/>
        </w:rPr>
        <w:t xml:space="preserve"> </w:t>
      </w:r>
      <w:r w:rsidRPr="00F21240">
        <w:rPr>
          <w:i/>
          <w:noProof/>
        </w:rPr>
        <w:t xml:space="preserve">A04 Register a patient or A05 Pre-admit a patient </w:t>
      </w:r>
      <w:r w:rsidRPr="00F21240">
        <w:rPr>
          <w:noProof/>
        </w:rPr>
        <w:t xml:space="preserve">as may have been done traditionally, with the new client system identifier and the existing MPI enterprise identifier in PID-3. However an </w:t>
      </w:r>
      <w:r w:rsidRPr="00F21240">
        <w:rPr>
          <w:i/>
          <w:noProof/>
        </w:rPr>
        <w:t>A24 Link patient information</w:t>
      </w:r>
      <w:r w:rsidRPr="00F21240">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F21240" w:rsidRDefault="00715956">
      <w:pPr>
        <w:pStyle w:val="Heading4"/>
        <w:rPr>
          <w:noProof/>
        </w:rPr>
      </w:pPr>
      <w:bookmarkStart w:id="8769" w:name="_Toc1816307"/>
      <w:bookmarkStart w:id="8770" w:name="_Toc21372850"/>
      <w:bookmarkStart w:id="8771" w:name="_Ref174528885"/>
      <w:bookmarkStart w:id="8772" w:name="_Toc175992337"/>
      <w:r w:rsidRPr="00F21240">
        <w:rPr>
          <w:noProof/>
        </w:rPr>
        <w:t>Client system assigns identifier, person exists on both systems</w:t>
      </w:r>
      <w:bookmarkEnd w:id="8769"/>
      <w:bookmarkEnd w:id="8770"/>
      <w:bookmarkEnd w:id="8771"/>
      <w:bookmarkEnd w:id="8772"/>
    </w:p>
    <w:p w14:paraId="1EC76BDE" w14:textId="77777777" w:rsidR="00715956" w:rsidRPr="00F21240" w:rsidRDefault="00715956">
      <w:pPr>
        <w:pStyle w:val="NormalIndented"/>
        <w:rPr>
          <w:noProof/>
        </w:rPr>
      </w:pPr>
      <w:r w:rsidRPr="00F21240">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F21240" w:rsidRDefault="00715956">
      <w:pPr>
        <w:pStyle w:val="NormalIndented"/>
        <w:rPr>
          <w:noProof/>
        </w:rPr>
      </w:pPr>
      <w:r w:rsidRPr="00F21240">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F21240" w:rsidRDefault="008016F9">
      <w:pPr>
        <w:jc w:val="center"/>
        <w:rPr>
          <w:noProof/>
        </w:rPr>
      </w:pPr>
      <w:r>
        <w:rPr>
          <w:noProof/>
          <w:lang w:val="nl-NL"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3"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F21240" w:rsidRDefault="00715956">
      <w:pPr>
        <w:pStyle w:val="Heading5"/>
        <w:rPr>
          <w:noProof/>
        </w:rPr>
      </w:pPr>
      <w:r w:rsidRPr="00F21240">
        <w:rPr>
          <w:b/>
          <w:noProof/>
        </w:rPr>
        <w:t>Figure 3-2</w:t>
      </w:r>
      <w:r w:rsidRPr="00F21240">
        <w:rPr>
          <w:noProof/>
        </w:rPr>
        <w:t xml:space="preserve"> - Client system assigns identifier, person exists on both systems</w:t>
      </w:r>
    </w:p>
    <w:p w14:paraId="3DA1E188" w14:textId="77777777" w:rsidR="00715956" w:rsidRPr="00F21240" w:rsidRDefault="00715956">
      <w:pPr>
        <w:pStyle w:val="NormalIndented"/>
        <w:rPr>
          <w:noProof/>
        </w:rPr>
      </w:pPr>
      <w:r w:rsidRPr="00F21240">
        <w:rPr>
          <w:noProof/>
        </w:rPr>
        <w:t xml:space="preserve">The message flow is identical to the message flow in the </w:t>
      </w:r>
      <w:r w:rsidRPr="00F21240">
        <w:rPr>
          <w:noProof/>
        </w:rPr>
        <w:fldChar w:fldCharType="begin"/>
      </w:r>
      <w:r w:rsidRPr="00F21240">
        <w:rPr>
          <w:noProof/>
        </w:rPr>
        <w:instrText xml:space="preserve"> REF _Ref174528885 \r \h </w:instrText>
      </w:r>
      <w:r w:rsidRPr="00F21240">
        <w:rPr>
          <w:noProof/>
        </w:rPr>
      </w:r>
      <w:r w:rsidRPr="00F21240">
        <w:rPr>
          <w:noProof/>
        </w:rPr>
        <w:fldChar w:fldCharType="separate"/>
      </w:r>
      <w:r w:rsidR="00FD1E54">
        <w:rPr>
          <w:noProof/>
        </w:rPr>
        <w:t>3.5.4.5</w:t>
      </w:r>
      <w:r w:rsidRPr="00F21240">
        <w:rPr>
          <w:noProof/>
        </w:rPr>
        <w:fldChar w:fldCharType="end"/>
      </w:r>
      <w:r w:rsidRPr="00F21240">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F21240" w:rsidRDefault="00715956">
      <w:pPr>
        <w:pStyle w:val="NormalIndented"/>
        <w:rPr>
          <w:noProof/>
        </w:rPr>
      </w:pPr>
      <w:r w:rsidRPr="00F21240">
        <w:rPr>
          <w:noProof/>
        </w:rPr>
        <w:t>An ADT event may be sent later by the client system simply to update the MPI with any demographic changes that occur.</w:t>
      </w:r>
    </w:p>
    <w:p w14:paraId="28EB140A" w14:textId="77777777" w:rsidR="00715956" w:rsidRPr="00F21240" w:rsidRDefault="00715956">
      <w:pPr>
        <w:pStyle w:val="Heading4"/>
        <w:rPr>
          <w:noProof/>
        </w:rPr>
      </w:pPr>
      <w:bookmarkStart w:id="8773" w:name="_Toc1816308"/>
      <w:bookmarkStart w:id="8774" w:name="_Toc21372851"/>
      <w:bookmarkStart w:id="8775" w:name="_Toc175992338"/>
      <w:r w:rsidRPr="00F21240">
        <w:rPr>
          <w:noProof/>
        </w:rPr>
        <w:t>Client system assigns identifier, person exists on neither system</w:t>
      </w:r>
      <w:bookmarkEnd w:id="8773"/>
      <w:bookmarkEnd w:id="8774"/>
      <w:bookmarkEnd w:id="8775"/>
    </w:p>
    <w:p w14:paraId="5D6C7CE0" w14:textId="77777777" w:rsidR="00715956" w:rsidRPr="00F21240" w:rsidRDefault="00715956">
      <w:pPr>
        <w:pStyle w:val="NormalIndented"/>
        <w:rPr>
          <w:noProof/>
        </w:rPr>
      </w:pPr>
      <w:r w:rsidRPr="00F21240">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F21240">
        <w:rPr>
          <w:i/>
          <w:noProof/>
        </w:rPr>
        <w:t>not</w:t>
      </w:r>
      <w:r w:rsidRPr="00F21240">
        <w:rPr>
          <w:noProof/>
        </w:rPr>
        <w:t xml:space="preserve"> choose one, and a new person record is created.</w:t>
      </w:r>
    </w:p>
    <w:p w14:paraId="25FF94E3" w14:textId="0F826324" w:rsidR="00715956" w:rsidRPr="00F21240" w:rsidRDefault="008016F9">
      <w:pPr>
        <w:jc w:val="center"/>
        <w:rPr>
          <w:noProof/>
        </w:rPr>
      </w:pPr>
      <w:r>
        <w:rPr>
          <w:noProof/>
          <w:lang w:val="nl-NL"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4"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F21240" w:rsidRDefault="00715956">
      <w:pPr>
        <w:pStyle w:val="Heading5"/>
        <w:rPr>
          <w:noProof/>
        </w:rPr>
      </w:pPr>
      <w:r w:rsidRPr="00F21240">
        <w:rPr>
          <w:b/>
          <w:noProof/>
        </w:rPr>
        <w:t>Figure 3-3</w:t>
      </w:r>
      <w:r w:rsidRPr="00F21240">
        <w:rPr>
          <w:noProof/>
        </w:rPr>
        <w:t xml:space="preserve"> - Client system assigns identifier, does not exist on either system</w:t>
      </w:r>
    </w:p>
    <w:p w14:paraId="60618EC2" w14:textId="77777777" w:rsidR="00715956" w:rsidRPr="00F21240" w:rsidRDefault="00715956">
      <w:pPr>
        <w:pStyle w:val="NormalIndented"/>
        <w:rPr>
          <w:noProof/>
        </w:rPr>
      </w:pPr>
      <w:r w:rsidRPr="00F21240">
        <w:rPr>
          <w:noProof/>
        </w:rPr>
        <w:t xml:space="preserve">The message flow again begins with a </w:t>
      </w:r>
      <w:r w:rsidRPr="00F21240">
        <w:rPr>
          <w:i/>
          <w:noProof/>
        </w:rPr>
        <w:t>Q22/K22</w:t>
      </w:r>
      <w:r w:rsidRPr="00F21240">
        <w:rPr>
          <w:noProof/>
        </w:rPr>
        <w:t xml:space="preserve"> </w:t>
      </w:r>
      <w:r w:rsidRPr="00F21240">
        <w:rPr>
          <w:i/>
          <w:noProof/>
        </w:rPr>
        <w:t xml:space="preserve">Find Candidates </w:t>
      </w:r>
      <w:r w:rsidRPr="00F21240">
        <w:rPr>
          <w:noProof/>
        </w:rPr>
        <w:t>query. The response may or may not contain a list of candidates.</w:t>
      </w:r>
    </w:p>
    <w:p w14:paraId="19AE97F9" w14:textId="77777777" w:rsidR="00715956" w:rsidRPr="00F21240" w:rsidRDefault="00715956">
      <w:pPr>
        <w:pStyle w:val="NormalIndented"/>
        <w:rPr>
          <w:noProof/>
        </w:rPr>
      </w:pPr>
      <w:r w:rsidRPr="00F21240">
        <w:rPr>
          <w:noProof/>
        </w:rPr>
        <w:t xml:space="preserve">If the client system assigns a person identifier when the record is created, an </w:t>
      </w:r>
      <w:r w:rsidRPr="00F21240">
        <w:rPr>
          <w:i/>
          <w:noProof/>
        </w:rPr>
        <w:t>A28 Add person information</w:t>
      </w:r>
      <w:r w:rsidRPr="00F21240">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F21240" w:rsidRDefault="00715956">
      <w:pPr>
        <w:pStyle w:val="NormalIndented"/>
        <w:rPr>
          <w:noProof/>
        </w:rPr>
      </w:pPr>
      <w:r w:rsidRPr="00F21240">
        <w:rPr>
          <w:noProof/>
        </w:rPr>
        <w:t>When the person record is added to the MPI with the new identifier, an enterprise identifier is assigned, and ancillary systems may be notified of the new person record creation.</w:t>
      </w:r>
    </w:p>
    <w:p w14:paraId="22FB35E0" w14:textId="77777777" w:rsidR="00715956" w:rsidRPr="00F21240" w:rsidRDefault="00715956">
      <w:pPr>
        <w:pStyle w:val="Heading4"/>
        <w:rPr>
          <w:noProof/>
        </w:rPr>
      </w:pPr>
      <w:bookmarkStart w:id="8776" w:name="_Toc1816309"/>
      <w:bookmarkStart w:id="8777" w:name="_Toc21372852"/>
      <w:bookmarkStart w:id="8778" w:name="_Ref174951268"/>
      <w:bookmarkStart w:id="8779" w:name="_Ref174951313"/>
      <w:bookmarkStart w:id="8780" w:name="_Toc175992339"/>
      <w:r w:rsidRPr="00F21240">
        <w:rPr>
          <w:noProof/>
        </w:rPr>
        <w:t>MPI assigns identifier, person exists on MPI</w:t>
      </w:r>
      <w:bookmarkEnd w:id="8776"/>
      <w:bookmarkEnd w:id="8777"/>
      <w:bookmarkEnd w:id="8778"/>
      <w:bookmarkEnd w:id="8779"/>
      <w:bookmarkEnd w:id="8780"/>
    </w:p>
    <w:p w14:paraId="1A4E99C9" w14:textId="77777777" w:rsidR="00715956" w:rsidRPr="00F21240" w:rsidRDefault="00715956">
      <w:pPr>
        <w:pStyle w:val="NormalIndented"/>
        <w:rPr>
          <w:noProof/>
        </w:rPr>
      </w:pPr>
      <w:r w:rsidRPr="00F21240">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F21240" w:rsidRDefault="00715956">
      <w:pPr>
        <w:jc w:val="center"/>
        <w:rPr>
          <w:b/>
          <w:noProof/>
        </w:rPr>
      </w:pPr>
    </w:p>
    <w:p w14:paraId="2B1D9DF5" w14:textId="08A8EC0D" w:rsidR="00715956" w:rsidRPr="00F21240" w:rsidRDefault="008016F9">
      <w:pPr>
        <w:jc w:val="center"/>
        <w:rPr>
          <w:b/>
          <w:noProof/>
        </w:rPr>
      </w:pPr>
      <w:r>
        <w:rPr>
          <w:noProof/>
          <w:lang w:val="nl-NL"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5"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F21240" w:rsidRDefault="00715956">
      <w:pPr>
        <w:pStyle w:val="Heading5"/>
        <w:rPr>
          <w:noProof/>
        </w:rPr>
      </w:pPr>
      <w:r w:rsidRPr="00F21240">
        <w:rPr>
          <w:b/>
          <w:noProof/>
        </w:rPr>
        <w:t>Figure 3-4</w:t>
      </w:r>
      <w:r w:rsidRPr="00F21240">
        <w:rPr>
          <w:noProof/>
        </w:rPr>
        <w:t xml:space="preserve"> - Example of two healthcare organizations merging</w:t>
      </w:r>
    </w:p>
    <w:p w14:paraId="2DAA13D4" w14:textId="77777777" w:rsidR="00715956" w:rsidRPr="00F21240" w:rsidRDefault="00715956">
      <w:pPr>
        <w:pStyle w:val="NormalIndented"/>
        <w:rPr>
          <w:noProof/>
        </w:rPr>
      </w:pPr>
      <w:r w:rsidRPr="00F21240">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F21240" w:rsidRDefault="00715956">
      <w:pPr>
        <w:pStyle w:val="NormalIndented"/>
        <w:rPr>
          <w:noProof/>
        </w:rPr>
      </w:pPr>
      <w:r w:rsidRPr="00F21240">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F21240" w:rsidRDefault="00715956">
      <w:pPr>
        <w:pStyle w:val="NormalIndented"/>
        <w:rPr>
          <w:noProof/>
        </w:rPr>
      </w:pPr>
      <w:r w:rsidRPr="00F21240">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F21240" w:rsidRDefault="00715956">
      <w:pPr>
        <w:pStyle w:val="NormalIndented"/>
        <w:rPr>
          <w:noProof/>
        </w:rPr>
      </w:pPr>
      <w:r w:rsidRPr="00F21240">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F21240" w:rsidRDefault="00715956">
      <w:pPr>
        <w:pStyle w:val="NormalIndented"/>
        <w:rPr>
          <w:noProof/>
        </w:rPr>
      </w:pPr>
      <w:r w:rsidRPr="00F21240">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8781" w:name="_MON_1020550493"/>
    <w:bookmarkStart w:id="8782" w:name="_MON_1104207346"/>
    <w:bookmarkStart w:id="8783" w:name="_MON_1017556307"/>
    <w:bookmarkEnd w:id="8781"/>
    <w:bookmarkEnd w:id="8782"/>
    <w:bookmarkEnd w:id="8783"/>
    <w:bookmarkStart w:id="8784" w:name="_MON_1020550364"/>
    <w:bookmarkEnd w:id="8784"/>
    <w:p w14:paraId="0476007A" w14:textId="77777777" w:rsidR="00715956" w:rsidRPr="00F21240" w:rsidRDefault="00715956">
      <w:pPr>
        <w:tabs>
          <w:tab w:val="left" w:pos="540"/>
        </w:tabs>
        <w:ind w:left="540"/>
        <w:jc w:val="center"/>
        <w:rPr>
          <w:noProof/>
        </w:rPr>
      </w:pPr>
      <w:r w:rsidRPr="00F21240">
        <w:rPr>
          <w:noProof/>
        </w:rPr>
        <w:object w:dxaOrig="7621" w:dyaOrig="10101" w14:anchorId="1C1A5FD7">
          <v:shape id="_x0000_i1028" type="#_x0000_t75" style="width:381pt;height:504.75pt" o:ole="" o:bordertopcolor="this" o:borderleftcolor="this" o:borderbottomcolor="this" o:borderrightcolor="this" fillcolor="window">
            <v:imagedata r:id="rId426" o:title=""/>
            <w10:bordertop type="single" width="8"/>
            <w10:borderleft type="single" width="8"/>
            <w10:borderbottom type="single" width="8"/>
            <w10:borderright type="single" width="8"/>
          </v:shape>
          <o:OLEObject Type="Embed" ProgID="Word.Picture.8" ShapeID="_x0000_i1028" DrawAspect="Content" ObjectID="_1723296497" r:id="rId427"/>
        </w:object>
      </w:r>
    </w:p>
    <w:p w14:paraId="3DFCEB2A" w14:textId="77777777" w:rsidR="00715956" w:rsidRPr="00F21240" w:rsidRDefault="00715956">
      <w:pPr>
        <w:pStyle w:val="Heading5"/>
        <w:rPr>
          <w:noProof/>
        </w:rPr>
      </w:pPr>
      <w:r w:rsidRPr="00F21240">
        <w:rPr>
          <w:b/>
          <w:noProof/>
        </w:rPr>
        <w:t>Figure 3-5</w:t>
      </w:r>
      <w:r w:rsidRPr="00F21240">
        <w:rPr>
          <w:noProof/>
        </w:rPr>
        <w:t xml:space="preserve"> - MPI assigns identifier, person exists on MPI</w:t>
      </w:r>
    </w:p>
    <w:p w14:paraId="2AD66F7E" w14:textId="77777777" w:rsidR="00715956" w:rsidRPr="00F21240" w:rsidRDefault="00715956">
      <w:pPr>
        <w:pStyle w:val="NormalIndented"/>
        <w:rPr>
          <w:noProof/>
        </w:rPr>
      </w:pPr>
      <w:r w:rsidRPr="00F21240">
        <w:rPr>
          <w:noProof/>
        </w:rPr>
        <w:t>The message flow is similar to previous examples, with the exception of the</w:t>
      </w:r>
      <w:r w:rsidRPr="00F21240">
        <w:rPr>
          <w:i/>
          <w:noProof/>
        </w:rPr>
        <w:t xml:space="preserve"> Q24/K24 Allocate Identifiers</w:t>
      </w:r>
      <w:r w:rsidRPr="00F21240">
        <w:rPr>
          <w:noProof/>
        </w:rPr>
        <w:t xml:space="preserve"> query and the final </w:t>
      </w:r>
      <w:r w:rsidRPr="00F21240">
        <w:rPr>
          <w:i/>
          <w:noProof/>
        </w:rPr>
        <w:t>A24 Link Patient Information</w:t>
      </w:r>
      <w:r w:rsidRPr="00F21240">
        <w:rPr>
          <w:noProof/>
        </w:rPr>
        <w:t xml:space="preserve"> message:</w:t>
      </w:r>
    </w:p>
    <w:p w14:paraId="7F800851" w14:textId="77777777" w:rsidR="00715956" w:rsidRPr="00F21240" w:rsidRDefault="00715956">
      <w:pPr>
        <w:pStyle w:val="NormalIndented"/>
        <w:rPr>
          <w:noProof/>
        </w:rPr>
      </w:pPr>
      <w:r w:rsidRPr="00F21240">
        <w:rPr>
          <w:b/>
          <w:noProof/>
        </w:rPr>
        <w:t xml:space="preserve">Q24/K24 Allocate Identifiers </w:t>
      </w:r>
      <w:r w:rsidRPr="00F21240">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F21240" w:rsidRDefault="00715956">
      <w:pPr>
        <w:pStyle w:val="NormalIndented"/>
        <w:rPr>
          <w:noProof/>
        </w:rPr>
      </w:pPr>
      <w:r w:rsidRPr="00F21240">
        <w:rPr>
          <w:b/>
          <w:noProof/>
        </w:rPr>
        <w:t>A24 Link patient information</w:t>
      </w:r>
      <w:r w:rsidRPr="00F21240">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F21240" w:rsidRDefault="00715956">
      <w:pPr>
        <w:pStyle w:val="Heading4"/>
        <w:rPr>
          <w:noProof/>
        </w:rPr>
      </w:pPr>
      <w:bookmarkStart w:id="8785" w:name="_Toc1816310"/>
      <w:bookmarkStart w:id="8786" w:name="_Toc21372853"/>
      <w:bookmarkStart w:id="8787" w:name="_Toc175992340"/>
      <w:r w:rsidRPr="00F21240">
        <w:rPr>
          <w:noProof/>
        </w:rPr>
        <w:t>MPI assigns identifier, person exists on both systems</w:t>
      </w:r>
      <w:bookmarkEnd w:id="8785"/>
      <w:bookmarkEnd w:id="8786"/>
      <w:bookmarkEnd w:id="8787"/>
    </w:p>
    <w:p w14:paraId="317A9B74" w14:textId="77777777" w:rsidR="00715956" w:rsidRPr="00F21240" w:rsidRDefault="00715956">
      <w:pPr>
        <w:pStyle w:val="NormalIndented"/>
        <w:rPr>
          <w:noProof/>
        </w:rPr>
      </w:pPr>
      <w:r w:rsidRPr="00F21240">
        <w:rPr>
          <w:noProof/>
        </w:rPr>
        <w:t>is scenario is identical to the scenario in 3.5.4.2 Client system assigns identifier, person exists on both systems.</w:t>
      </w:r>
    </w:p>
    <w:p w14:paraId="47AA7088" w14:textId="6C8F4EDD" w:rsidR="00715956" w:rsidRPr="00F21240" w:rsidRDefault="008016F9">
      <w:pPr>
        <w:jc w:val="center"/>
        <w:rPr>
          <w:noProof/>
        </w:rPr>
      </w:pPr>
      <w:r>
        <w:rPr>
          <w:noProof/>
          <w:lang w:val="nl-NL" w:eastAsia="nl-NL"/>
        </w:rPr>
        <mc:AlternateContent>
          <mc:Choice Requires="wpg">
            <w:drawing>
              <wp:anchor distT="0" distB="0" distL="114300" distR="114300" simplePos="0" relativeHeight="251658240"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58240"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F21240" w:rsidRDefault="00715956">
      <w:pPr>
        <w:pStyle w:val="Heading5"/>
        <w:rPr>
          <w:noProof/>
        </w:rPr>
      </w:pPr>
      <w:r w:rsidRPr="00F21240">
        <w:rPr>
          <w:b/>
          <w:noProof/>
        </w:rPr>
        <w:t>Figure 3- 6</w:t>
      </w:r>
      <w:r w:rsidRPr="00F21240">
        <w:rPr>
          <w:noProof/>
        </w:rPr>
        <w:t xml:space="preserve"> - MPI assigns identifier, person exists on both systems</w:t>
      </w:r>
    </w:p>
    <w:p w14:paraId="0C83F78C" w14:textId="77777777" w:rsidR="00715956" w:rsidRPr="00F21240" w:rsidRDefault="00715956">
      <w:pPr>
        <w:pStyle w:val="Heading4"/>
        <w:rPr>
          <w:noProof/>
        </w:rPr>
      </w:pPr>
      <w:r w:rsidRPr="00F21240">
        <w:rPr>
          <w:noProof/>
        </w:rPr>
        <w:t xml:space="preserve"> </w:t>
      </w:r>
      <w:bookmarkStart w:id="8788" w:name="_Toc1816311"/>
      <w:bookmarkStart w:id="8789" w:name="_Toc21372854"/>
      <w:bookmarkStart w:id="8790" w:name="_Toc175992341"/>
      <w:r w:rsidRPr="00F21240">
        <w:rPr>
          <w:noProof/>
        </w:rPr>
        <w:t>MPI assigns identifier, person exists on neither system</w:t>
      </w:r>
      <w:bookmarkEnd w:id="8788"/>
      <w:bookmarkEnd w:id="8789"/>
      <w:bookmarkEnd w:id="8790"/>
    </w:p>
    <w:p w14:paraId="3DBC72ED" w14:textId="77777777" w:rsidR="00715956" w:rsidRPr="00F21240" w:rsidRDefault="00715956">
      <w:pPr>
        <w:pStyle w:val="NormalIndented"/>
        <w:rPr>
          <w:noProof/>
        </w:rPr>
      </w:pPr>
      <w:r w:rsidRPr="00F21240">
        <w:rPr>
          <w:noProof/>
        </w:rPr>
        <w:t xml:space="preserve">In this scenario, the person does not exist on either system. The message flow is similar to </w:t>
      </w:r>
      <w:r w:rsidRPr="00F21240">
        <w:rPr>
          <w:rStyle w:val="HyperlinkText"/>
          <w:noProof/>
        </w:rPr>
        <w:fldChar w:fldCharType="begin"/>
      </w:r>
      <w:r w:rsidRPr="00F21240">
        <w:rPr>
          <w:rStyle w:val="HyperlinkText"/>
          <w:noProof/>
        </w:rPr>
        <w:instrText xml:space="preserve"> REF _Ref174951268 \r \h  \* MERGEFORMAT </w:instrText>
      </w:r>
      <w:r w:rsidRPr="00F21240">
        <w:rPr>
          <w:rStyle w:val="HyperlinkText"/>
          <w:noProof/>
        </w:rPr>
      </w:r>
      <w:r w:rsidRPr="00F21240">
        <w:rPr>
          <w:rStyle w:val="HyperlinkText"/>
          <w:noProof/>
        </w:rPr>
        <w:fldChar w:fldCharType="separate"/>
      </w:r>
      <w:r w:rsidR="00FD1E54">
        <w:rPr>
          <w:rStyle w:val="HyperlinkText"/>
        </w:rPr>
        <w:t>3.5.4.7</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_Ref174951313 \h  \* MERGEFORMAT </w:instrText>
      </w:r>
      <w:r w:rsidRPr="00F21240">
        <w:rPr>
          <w:rStyle w:val="HyperlinkText"/>
          <w:noProof/>
        </w:rPr>
      </w:r>
      <w:r w:rsidRPr="00F21240">
        <w:rPr>
          <w:rStyle w:val="HyperlinkText"/>
          <w:noProof/>
        </w:rPr>
        <w:fldChar w:fldCharType="separate"/>
      </w:r>
      <w:r w:rsidR="00FD1E54" w:rsidRPr="00FD1E54">
        <w:rPr>
          <w:rStyle w:val="HyperlinkText"/>
        </w:rPr>
        <w:t>MPI assigns identifier, person exists on MPI</w:t>
      </w:r>
      <w:r w:rsidRPr="00F21240">
        <w:rPr>
          <w:rStyle w:val="HyperlinkText"/>
          <w:noProof/>
        </w:rPr>
        <w:fldChar w:fldCharType="end"/>
      </w:r>
      <w:r w:rsidRPr="00F21240">
        <w:rPr>
          <w:noProof/>
        </w:rPr>
        <w:t xml:space="preserve">"; however, there is no need for the </w:t>
      </w:r>
      <w:r w:rsidRPr="00F21240">
        <w:rPr>
          <w:i/>
          <w:noProof/>
        </w:rPr>
        <w:t>Q21/K21Get person Demographics</w:t>
      </w:r>
      <w:r w:rsidRPr="00F21240">
        <w:rPr>
          <w:noProof/>
        </w:rPr>
        <w:t xml:space="preserve"> query as a double-check for the user since the person does not exist on the MPI. Also, after the person is registered and the identifier assigned, an </w:t>
      </w:r>
      <w:r w:rsidRPr="00F21240">
        <w:rPr>
          <w:i/>
          <w:noProof/>
        </w:rPr>
        <w:t>A28 Add Person Information</w:t>
      </w:r>
      <w:r w:rsidRPr="00F21240">
        <w:rPr>
          <w:noProof/>
        </w:rPr>
        <w:t xml:space="preserve"> is sent to the MPI to have it add the person to its database and assign an enterprise identifier.</w:t>
      </w:r>
    </w:p>
    <w:p w14:paraId="0191C95D" w14:textId="77777777" w:rsidR="00715956" w:rsidRPr="00F21240" w:rsidRDefault="00715956">
      <w:pPr>
        <w:jc w:val="center"/>
        <w:rPr>
          <w:noProof/>
        </w:rPr>
      </w:pPr>
      <w:r w:rsidRPr="00F21240">
        <w:rPr>
          <w:noProof/>
        </w:rPr>
        <w:object w:dxaOrig="8595" w:dyaOrig="7620" w14:anchorId="3ADB8B81">
          <v:shape id="_x0000_i1029" type="#_x0000_t75" style="width:389.25pt;height:345.75pt" o:ole="" o:bordertopcolor="this" o:borderleftcolor="this" o:borderbottomcolor="this" o:borderrightcolor="this" fillcolor="window">
            <v:imagedata r:id="rId428" o:title=""/>
            <w10:bordertop type="single" width="8"/>
            <w10:borderleft type="single" width="8"/>
            <w10:borderbottom type="single" width="8"/>
            <w10:borderright type="single" width="8"/>
          </v:shape>
          <o:OLEObject Type="Embed" ProgID="MSDraw.Drawing.8.1" ShapeID="_x0000_i1029" DrawAspect="Content" ObjectID="_1723296498" r:id="rId429"/>
        </w:object>
      </w:r>
    </w:p>
    <w:p w14:paraId="50E6B167" w14:textId="77777777" w:rsidR="00715956" w:rsidRPr="00F21240" w:rsidRDefault="00715956">
      <w:pPr>
        <w:pStyle w:val="Heading5"/>
        <w:rPr>
          <w:noProof/>
        </w:rPr>
      </w:pPr>
      <w:r w:rsidRPr="00F21240">
        <w:rPr>
          <w:b/>
          <w:noProof/>
        </w:rPr>
        <w:t>Figure 3-7</w:t>
      </w:r>
      <w:r w:rsidRPr="00F21240">
        <w:rPr>
          <w:noProof/>
        </w:rPr>
        <w:t xml:space="preserve"> - MPI assigns identifier, person exists on neither system</w:t>
      </w:r>
    </w:p>
    <w:p w14:paraId="3D30943C" w14:textId="77777777" w:rsidR="00715956" w:rsidRPr="004842E3" w:rsidRDefault="00715956">
      <w:pPr>
        <w:pStyle w:val="Heading3"/>
        <w:rPr>
          <w:noProof/>
          <w:lang w:val="fr-FR"/>
        </w:rPr>
      </w:pPr>
      <w:bookmarkStart w:id="8791" w:name="_Toc1816312"/>
      <w:bookmarkStart w:id="8792" w:name="_Toc21372855"/>
      <w:bookmarkStart w:id="8793" w:name="_Toc175992342"/>
      <w:bookmarkStart w:id="8794" w:name="_Toc176236007"/>
      <w:bookmarkStart w:id="8795" w:name="_Toc27754884"/>
      <w:bookmarkStart w:id="8796" w:name="_Toc109892182"/>
      <w:r w:rsidRPr="004842E3">
        <w:rPr>
          <w:noProof/>
          <w:lang w:val="fr-FR"/>
        </w:rPr>
        <w:t>Usage notes:  Non-human PID patient identification</w:t>
      </w:r>
      <w:bookmarkEnd w:id="8791"/>
      <w:bookmarkEnd w:id="8792"/>
      <w:bookmarkEnd w:id="8793"/>
      <w:bookmarkEnd w:id="8794"/>
      <w:bookmarkEnd w:id="8795"/>
      <w:bookmarkEnd w:id="8796"/>
      <w:r w:rsidRPr="00F21240">
        <w:rPr>
          <w:noProof/>
        </w:rPr>
        <w:fldChar w:fldCharType="begin"/>
      </w:r>
      <w:r w:rsidRPr="004842E3">
        <w:rPr>
          <w:noProof/>
          <w:lang w:val="fr-FR"/>
        </w:rPr>
        <w:instrText>XE "Usage notes\:  PID patient identification"</w:instrText>
      </w:r>
      <w:r w:rsidRPr="00F21240">
        <w:rPr>
          <w:noProof/>
        </w:rPr>
        <w:fldChar w:fldCharType="end"/>
      </w:r>
    </w:p>
    <w:p w14:paraId="0BB3A29C" w14:textId="77777777" w:rsidR="00715956" w:rsidRPr="00F21240" w:rsidRDefault="00715956">
      <w:pPr>
        <w:pStyle w:val="NormalIndented"/>
        <w:rPr>
          <w:noProof/>
        </w:rPr>
      </w:pPr>
      <w:r w:rsidRPr="00F21240">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F21240" w:rsidRDefault="00715956">
      <w:pPr>
        <w:pStyle w:val="NormalIndented"/>
        <w:rPr>
          <w:noProof/>
        </w:rPr>
      </w:pPr>
      <w:r w:rsidRPr="00F21240">
        <w:rPr>
          <w:b/>
          <w:noProof/>
        </w:rPr>
        <w:t>Example 1</w:t>
      </w:r>
      <w:r w:rsidRPr="00F21240">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F21240" w:rsidRDefault="00715956">
      <w:pPr>
        <w:pStyle w:val="Example"/>
        <w:rPr>
          <w:lang w:eastAsia="en-US"/>
        </w:rPr>
      </w:pPr>
      <w:r w:rsidRPr="00F21240">
        <w:rPr>
          <w:lang w:eastAsia="en-US"/>
        </w:rPr>
        <w:t>MSH|^~\&amp;||ALLSTATE UNIV VMTH|||200702171830||ADT^A04&lt;cr&gt;</w:t>
      </w:r>
    </w:p>
    <w:p w14:paraId="0058C0A5" w14:textId="77777777" w:rsidR="00715956" w:rsidRPr="00F21240" w:rsidRDefault="00715956">
      <w:pPr>
        <w:pStyle w:val="Example"/>
        <w:rPr>
          <w:lang w:eastAsia="en-US"/>
        </w:rPr>
      </w:pPr>
      <w:r w:rsidRPr="00F21240">
        <w:rPr>
          <w:lang w:eastAsia="en-US"/>
        </w:rPr>
        <w:t>PID|1||A83245^^^VMTH^MR^UCD||EVERYWOMAN^Fluffy^^^^^^D||19901001|S|||2222 Home St^Apt 123^Ann Arbor^MI^11111^USA^^^Washtenaw||||||||||||MI||||||||||||L-80700^Canine, NOS^SNM3|L-80832^Miniature Poodle, NOS^SNM3&lt;cr&gt;</w:t>
      </w:r>
    </w:p>
    <w:p w14:paraId="67E33129" w14:textId="77777777" w:rsidR="00715956" w:rsidRPr="00F21240" w:rsidRDefault="00715956">
      <w:pPr>
        <w:pStyle w:val="Example"/>
        <w:rPr>
          <w:lang w:eastAsia="en-US"/>
        </w:rPr>
      </w:pPr>
      <w:r w:rsidRPr="00F21240">
        <w:rPr>
          <w:lang w:eastAsia="en-US"/>
        </w:rPr>
        <w:t>NK1|1|EVERYWOMAN^EVE^M^^Mrs.^^L|O|2222 Home St^Apt 123^Ann Arbor^MI ^11111^USA^^^Washtenaw|(530) 555-4325^^^emeverywoman123@AOL.COM||CP|&lt;cr</w:t>
      </w:r>
      <w:r w:rsidRPr="00F21240">
        <w:t>&gt;</w:t>
      </w:r>
    </w:p>
    <w:p w14:paraId="11E1ED15" w14:textId="77777777" w:rsidR="00715956" w:rsidRPr="00F21240" w:rsidRDefault="00715956">
      <w:pPr>
        <w:pStyle w:val="Example"/>
        <w:rPr>
          <w:lang w:eastAsia="en-US"/>
        </w:rPr>
      </w:pPr>
      <w:r w:rsidRPr="00F21240">
        <w:rPr>
          <w:lang w:eastAsia="en-US"/>
        </w:rPr>
        <w:t>PV1|1|O||R|||0045^BARKER^BART^^Dr.^DVM||||||||||||||||||||||||||||||||||||199902161015&lt;cr&gt;</w:t>
      </w:r>
    </w:p>
    <w:p w14:paraId="2350F1CF" w14:textId="77777777" w:rsidR="00715956" w:rsidRPr="00F21240" w:rsidRDefault="00000000">
      <w:pPr>
        <w:pStyle w:val="Example"/>
        <w:rPr>
          <w:lang w:eastAsia="en-US"/>
        </w:rPr>
      </w:pPr>
      <w:hyperlink r:id="rId430" w:history="1">
        <w:r w:rsidR="00C9799C">
          <w:rPr>
            <w:rStyle w:val="Hyperlink"/>
            <w:rFonts w:ascii="Times New Roman" w:eastAsia="Calibri" w:hAnsi="Times New Roman" w:cs="Times New Roman"/>
            <w:noProof w:val="0"/>
            <w:kern w:val="0"/>
            <w:sz w:val="20"/>
            <w:szCs w:val="22"/>
            <w:lang w:eastAsia="en-US"/>
          </w:rPr>
          <w:t>mailto:</w:t>
        </w:r>
      </w:hyperlink>
      <w:r w:rsidR="00715956" w:rsidRPr="00F21240">
        <w:rPr>
          <w:lang w:eastAsia="en-US"/>
        </w:rPr>
        <w:t>OBX|1|NM|21611-9^Age^LN||9|yr&lt;</w:t>
      </w:r>
      <w:proofErr w:type="spellStart"/>
      <w:r w:rsidR="00715956" w:rsidRPr="00F21240">
        <w:rPr>
          <w:lang w:eastAsia="en-US"/>
        </w:rPr>
        <w:t>cr</w:t>
      </w:r>
      <w:proofErr w:type="spellEnd"/>
      <w:r w:rsidR="00715956" w:rsidRPr="00F21240">
        <w:rPr>
          <w:lang w:eastAsia="en-US"/>
        </w:rPr>
        <w:t>&gt;</w:t>
      </w:r>
    </w:p>
    <w:p w14:paraId="735947FF" w14:textId="77777777" w:rsidR="00715956" w:rsidRPr="00F21240" w:rsidRDefault="00715956">
      <w:pPr>
        <w:pStyle w:val="Example"/>
        <w:rPr>
          <w:sz w:val="18"/>
          <w:lang w:eastAsia="en-US"/>
        </w:rPr>
      </w:pPr>
      <w:r w:rsidRPr="00F21240">
        <w:rPr>
          <w:lang w:eastAsia="en-US"/>
        </w:rPr>
        <w:t>OBX|2|NM|3141-9^Body Weight^LN||16|lb&lt;cr&gt;</w:t>
      </w:r>
    </w:p>
    <w:p w14:paraId="432BEB83" w14:textId="77777777" w:rsidR="00715956" w:rsidRPr="00F21240" w:rsidRDefault="00715956">
      <w:pPr>
        <w:pStyle w:val="NormalIndented"/>
        <w:rPr>
          <w:noProof/>
        </w:rPr>
      </w:pPr>
      <w:bookmarkStart w:id="8797" w:name="_Toc174439330"/>
      <w:bookmarkStart w:id="8798" w:name="_Toc1816313"/>
      <w:bookmarkStart w:id="8799" w:name="_Toc21372856"/>
      <w:bookmarkEnd w:id="8797"/>
      <w:r w:rsidRPr="00F21240">
        <w:rPr>
          <w:b/>
          <w:noProof/>
        </w:rPr>
        <w:t xml:space="preserve">Example 2: </w:t>
      </w:r>
      <w:r w:rsidRPr="00F21240">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F21240" w:rsidRDefault="00715956">
      <w:pPr>
        <w:pStyle w:val="NormalIndented"/>
        <w:rPr>
          <w:noProof/>
        </w:rPr>
      </w:pPr>
    </w:p>
    <w:p w14:paraId="45325623" w14:textId="77777777" w:rsidR="00715956" w:rsidRPr="00F21240" w:rsidRDefault="00715956">
      <w:pPr>
        <w:pStyle w:val="Example"/>
        <w:rPr>
          <w:lang w:eastAsia="en-US"/>
        </w:rPr>
      </w:pPr>
      <w:r w:rsidRPr="00F21240">
        <w:rPr>
          <w:lang w:eastAsia="en-US"/>
        </w:rPr>
        <w:t>MSH|^~\&amp;||Foothill Veterinary Clinic||Allstate Univ VMTH|200702171830||ADT^A04&lt;cr&gt;</w:t>
      </w:r>
    </w:p>
    <w:p w14:paraId="371F4A44" w14:textId="77777777" w:rsidR="00715956" w:rsidRPr="00F21240" w:rsidRDefault="00715956">
      <w:pPr>
        <w:pStyle w:val="Example"/>
        <w:rPr>
          <w:lang w:eastAsia="en-US"/>
        </w:rPr>
      </w:pPr>
      <w:r w:rsidRPr="00F21240">
        <w:rPr>
          <w:lang w:eastAsia="en-US"/>
        </w:rPr>
        <w:t>PID|1||N324256^^^^^Foothill Vet Clinic||^Breeze^^^^^^D|||F|||^^^MI^^^^^Lassen||||||||||||||||||19981123|Y|||||L-80400^Horse^SNM3|L-80431^Morgan horse^SNM3||BR&lt;cr&gt;</w:t>
      </w:r>
    </w:p>
    <w:p w14:paraId="4670EC78" w14:textId="77777777" w:rsidR="00715956" w:rsidRPr="00F21240" w:rsidRDefault="00715956">
      <w:pPr>
        <w:pStyle w:val="Example"/>
      </w:pPr>
      <w:r w:rsidRPr="00F21240">
        <w:rPr>
          <w:snapToGrid w:val="0"/>
        </w:rPr>
        <w:t xml:space="preserve">NK1|1||||||O|||||Over the Hill Horses|||||||||||||||||~Shins^Buck^^^Mr.^^N|(530) </w:t>
      </w:r>
      <w:hyperlink r:id="rId431" w:history="1">
        <w:r w:rsidRPr="00F21240">
          <w:rPr>
            <w:snapToGrid w:val="0"/>
          </w:rPr>
          <w:t>555-9843^^^Buckshins@OvertheHill.com|2222</w:t>
        </w:r>
      </w:hyperlink>
      <w:r w:rsidRPr="00F21240">
        <w:rPr>
          <w:snapToGrid w:val="0"/>
        </w:rPr>
        <w:t xml:space="preserve"> Farm Rd ^Suite A^Ypsilanti^MI^11111^^^^Lassen&lt;cr&gt;</w:t>
      </w:r>
    </w:p>
    <w:p w14:paraId="752C824B" w14:textId="77777777" w:rsidR="00715956" w:rsidRPr="00F21240" w:rsidRDefault="00715956">
      <w:pPr>
        <w:pStyle w:val="Example"/>
        <w:rPr>
          <w:lang w:eastAsia="en-US"/>
        </w:rPr>
      </w:pPr>
      <w:r w:rsidRPr="00F21240">
        <w:rPr>
          <w:lang w:eastAsia="en-US"/>
        </w:rPr>
        <w:t>PV1|1|E||R|||^Equine^^^Dr.^DVM||||||||||||||||||||||||||||||||||||199903102013&lt;cr&gt;</w:t>
      </w:r>
    </w:p>
    <w:p w14:paraId="478F7B1F" w14:textId="1CECC327" w:rsidR="00715956" w:rsidRPr="00F21240" w:rsidRDefault="00715956">
      <w:pPr>
        <w:pStyle w:val="Heading2"/>
        <w:rPr>
          <w:noProof/>
        </w:rPr>
      </w:pPr>
      <w:bookmarkStart w:id="8800" w:name="_Toc175992343"/>
      <w:bookmarkStart w:id="8801" w:name="_Toc176236008"/>
      <w:bookmarkStart w:id="8802" w:name="_Toc27754885"/>
      <w:bookmarkStart w:id="8803" w:name="_Toc109892183"/>
      <w:r w:rsidRPr="00F21240">
        <w:rPr>
          <w:noProof/>
        </w:rPr>
        <w:t xml:space="preserve">Referenced </w:t>
      </w:r>
      <w:r w:rsidR="00623119">
        <w:rPr>
          <w:noProof/>
        </w:rPr>
        <w:t>O</w:t>
      </w:r>
      <w:r w:rsidRPr="00F21240">
        <w:rPr>
          <w:noProof/>
        </w:rPr>
        <w:t>rg</w:t>
      </w:r>
      <w:r w:rsidR="00623119">
        <w:rPr>
          <w:noProof/>
        </w:rPr>
        <w:t>anizations</w:t>
      </w:r>
      <w:r w:rsidRPr="00F21240">
        <w:rPr>
          <w:noProof/>
        </w:rPr>
        <w:t xml:space="preserve"> and </w:t>
      </w:r>
      <w:r w:rsidR="00623119">
        <w:rPr>
          <w:noProof/>
        </w:rPr>
        <w:t>D</w:t>
      </w:r>
      <w:r w:rsidRPr="00F21240">
        <w:rPr>
          <w:noProof/>
        </w:rPr>
        <w:t>ocuments</w:t>
      </w:r>
      <w:bookmarkEnd w:id="8798"/>
      <w:bookmarkEnd w:id="8799"/>
      <w:bookmarkEnd w:id="8800"/>
      <w:bookmarkEnd w:id="8801"/>
      <w:bookmarkEnd w:id="8802"/>
      <w:bookmarkEnd w:id="8803"/>
    </w:p>
    <w:p w14:paraId="6673221C" w14:textId="77777777" w:rsidR="00715956" w:rsidRPr="00F21240" w:rsidRDefault="00715956">
      <w:pPr>
        <w:pStyle w:val="NormalListBullets"/>
        <w:rPr>
          <w:noProof/>
        </w:rPr>
      </w:pPr>
      <w:r w:rsidRPr="00F21240">
        <w:rPr>
          <w:noProof/>
        </w:rPr>
        <w:t xml:space="preserve">HCFA, Health Care Financing Administration, </w:t>
      </w:r>
      <w:r w:rsidRPr="00F21240">
        <w:rPr>
          <w:noProof/>
          <w:spacing w:val="-2"/>
        </w:rPr>
        <w:t xml:space="preserve">U.S. Dept. of Health and Human Services, </w:t>
      </w:r>
      <w:r w:rsidRPr="00F21240">
        <w:rPr>
          <w:noProof/>
        </w:rPr>
        <w:t>USA</w:t>
      </w:r>
    </w:p>
    <w:p w14:paraId="69F081CF" w14:textId="77777777" w:rsidR="00715956" w:rsidRPr="00F21240" w:rsidRDefault="00715956">
      <w:pPr>
        <w:pStyle w:val="NormalListBullets"/>
        <w:rPr>
          <w:noProof/>
        </w:rPr>
      </w:pPr>
      <w:r w:rsidRPr="00F21240">
        <w:rPr>
          <w:noProof/>
        </w:rPr>
        <w:t>CMS, Centers for Medicare/Medicaid Services</w:t>
      </w:r>
    </w:p>
    <w:p w14:paraId="4AB0C2C8" w14:textId="77777777" w:rsidR="00715956" w:rsidRPr="00F21240" w:rsidRDefault="00715956">
      <w:pPr>
        <w:pStyle w:val="NormalListBullets"/>
        <w:rPr>
          <w:noProof/>
        </w:rPr>
      </w:pPr>
      <w:r w:rsidRPr="00F21240">
        <w:rPr>
          <w:noProof/>
        </w:rPr>
        <w:t>ERISA: Employment Retirement Income Security Act, USA</w:t>
      </w:r>
    </w:p>
    <w:p w14:paraId="7A2D51A9" w14:textId="77777777" w:rsidR="00715956" w:rsidRPr="00F21240" w:rsidRDefault="00715956">
      <w:pPr>
        <w:pStyle w:val="NormalListBullets"/>
        <w:rPr>
          <w:noProof/>
        </w:rPr>
      </w:pPr>
      <w:r w:rsidRPr="00F21240">
        <w:rPr>
          <w:noProof/>
        </w:rPr>
        <w:t xml:space="preserve">LOINC: </w:t>
      </w:r>
      <w:r w:rsidRPr="00F21240">
        <w:rPr>
          <w:noProof/>
          <w:snapToGrid w:val="0"/>
        </w:rPr>
        <w:t xml:space="preserve">Lab Observation Identifier Names and Codes, </w:t>
      </w:r>
      <w:r w:rsidRPr="00F21240">
        <w:rPr>
          <w:noProof/>
        </w:rPr>
        <w:t>Regenstrief Institute, Indianapolis, IN, USA</w:t>
      </w:r>
    </w:p>
    <w:p w14:paraId="37A2CCE3" w14:textId="77777777" w:rsidR="00715956" w:rsidRPr="00F21240" w:rsidRDefault="00715956">
      <w:pPr>
        <w:pStyle w:val="NormalListBullets"/>
        <w:rPr>
          <w:noProof/>
        </w:rPr>
      </w:pPr>
      <w:r w:rsidRPr="00F21240">
        <w:rPr>
          <w:noProof/>
        </w:rPr>
        <w:t>CORBAMed Person Identification Service (PIDS) - Adopted Submission. 12 February 1998.</w:t>
      </w:r>
    </w:p>
    <w:p w14:paraId="7B9AEA1E" w14:textId="77777777" w:rsidR="00715956" w:rsidRPr="00F21240" w:rsidRDefault="00715956">
      <w:pPr>
        <w:rPr>
          <w:noProof/>
        </w:rPr>
      </w:pPr>
    </w:p>
    <w:p w14:paraId="01146FF2" w14:textId="77777777" w:rsidR="00715956" w:rsidRPr="00F21240" w:rsidRDefault="00715956">
      <w:pPr>
        <w:rPr>
          <w:noProof/>
        </w:rPr>
      </w:pPr>
    </w:p>
    <w:p w14:paraId="081751E3" w14:textId="77777777" w:rsidR="00715956" w:rsidRDefault="00715956"/>
    <w:p w14:paraId="01AD2313" w14:textId="77777777" w:rsidR="00715956" w:rsidRDefault="00715956"/>
    <w:p w14:paraId="6A2731F4" w14:textId="77777777" w:rsidR="00121474" w:rsidRDefault="00121474"/>
    <w:sectPr w:rsidR="00121474" w:rsidSect="005543BE">
      <w:headerReference w:type="even" r:id="rId432"/>
      <w:headerReference w:type="default" r:id="rId433"/>
      <w:footerReference w:type="even" r:id="rId434"/>
      <w:footerReference w:type="default" r:id="rId435"/>
      <w:headerReference w:type="first" r:id="rId436"/>
      <w:footerReference w:type="first" r:id="rId43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37" w:author="Merrick, Riki | APHL" w:date="2022-07-28T09:55:00Z" w:initials="MR|A">
    <w:p w14:paraId="1F52A725" w14:textId="6844AE26" w:rsidR="00AF57CE" w:rsidRDefault="00AF57CE">
      <w:pPr>
        <w:pStyle w:val="CommentText"/>
      </w:pPr>
      <w:r>
        <w:rPr>
          <w:rStyle w:val="CommentReference"/>
        </w:rPr>
        <w:annotationRef/>
      </w:r>
      <w:r>
        <w:t>Don’t we need to make a group here? – I think yes</w:t>
      </w:r>
    </w:p>
  </w:comment>
  <w:comment w:id="1548" w:author="Merrick, Riki | APHL" w:date="2022-07-13T17:52:00Z" w:initials="MR|A">
    <w:p w14:paraId="47F999F3" w14:textId="518F0973" w:rsidR="00B34256" w:rsidRDefault="00B34256">
      <w:pPr>
        <w:pStyle w:val="CommentText"/>
      </w:pPr>
      <w:r>
        <w:rPr>
          <w:rStyle w:val="CommentReference"/>
        </w:rPr>
        <w:annotationRef/>
      </w:r>
      <w:r>
        <w:t>Do we need this or is Administrative Sex good enough for Guarantor</w:t>
      </w:r>
      <w:r w:rsidR="00474204">
        <w:t xml:space="preserve"> (who may or may not be the same as the patient)</w:t>
      </w:r>
      <w:r>
        <w:t>?</w:t>
      </w:r>
    </w:p>
  </w:comment>
  <w:comment w:id="1549" w:author="Merrick, Riki | APHL" w:date="2022-07-15T09:14:00Z" w:initials="MR|A">
    <w:p w14:paraId="506FCA47" w14:textId="5068CB89" w:rsidR="00F44D07" w:rsidRDefault="00F44D07">
      <w:pPr>
        <w:pStyle w:val="CommentText"/>
      </w:pPr>
      <w:r>
        <w:rPr>
          <w:rStyle w:val="CommentReference"/>
        </w:rPr>
        <w:annotationRef/>
      </w:r>
      <w:r>
        <w:t>Check</w:t>
      </w:r>
      <w:r w:rsidR="00AF57CE">
        <w:t>ing</w:t>
      </w:r>
      <w:r>
        <w:t xml:space="preserve"> with FM</w:t>
      </w:r>
    </w:p>
  </w:comment>
  <w:comment w:id="1558" w:author="Merrick, Riki | APHL" w:date="2022-07-13T17:54:00Z" w:initials="MR|A">
    <w:p w14:paraId="7E5F069D" w14:textId="533F3994" w:rsidR="00B34256" w:rsidRDefault="00B34256">
      <w:pPr>
        <w:pStyle w:val="CommentText"/>
      </w:pPr>
      <w:r>
        <w:rPr>
          <w:rStyle w:val="CommentReference"/>
        </w:rPr>
        <w:annotationRef/>
      </w:r>
      <w:r>
        <w:t>Do we need this for IN</w:t>
      </w:r>
      <w:r w:rsidR="00474204">
        <w:t>1 or is Administrative Sex good enough for Insured (who may or may not be the same as the patient)</w:t>
      </w:r>
    </w:p>
  </w:comment>
  <w:comment w:id="1559" w:author="Merrick, Riki | APHL" w:date="2022-07-15T09:15:00Z" w:initials="MR|A">
    <w:p w14:paraId="58CBD34C" w14:textId="1622C06D" w:rsidR="00F44D07" w:rsidRDefault="00F44D07">
      <w:pPr>
        <w:pStyle w:val="CommentText"/>
      </w:pPr>
      <w:r>
        <w:rPr>
          <w:rStyle w:val="CommentReference"/>
        </w:rPr>
        <w:annotationRef/>
      </w:r>
      <w:r>
        <w:t>Check</w:t>
      </w:r>
      <w:r w:rsidR="00AF57CE">
        <w:t>ing</w:t>
      </w:r>
      <w:r>
        <w:t xml:space="preserve"> with FM</w:t>
      </w:r>
    </w:p>
  </w:comment>
  <w:comment w:id="1576" w:author="Merrick, Riki | APHL" w:date="2022-07-13T17:52:00Z" w:initials="MR|A">
    <w:p w14:paraId="749B1AC9" w14:textId="77777777" w:rsidR="000F610D" w:rsidRDefault="000F610D">
      <w:pPr>
        <w:pStyle w:val="CommentText"/>
      </w:pPr>
      <w:r>
        <w:rPr>
          <w:rStyle w:val="CommentReference"/>
        </w:rPr>
        <w:annotationRef/>
      </w:r>
      <w:r>
        <w:t>Do we need this or is Administrative Sex good enough for Guarantor (who may or may not be the same as the patient)?</w:t>
      </w:r>
    </w:p>
  </w:comment>
  <w:comment w:id="1577" w:author="Merrick, Riki | APHL" w:date="2022-07-15T09:14:00Z" w:initials="MR|A">
    <w:p w14:paraId="7D5F8874" w14:textId="7C57CC84" w:rsidR="000F610D" w:rsidRDefault="000F610D">
      <w:pPr>
        <w:pStyle w:val="CommentText"/>
      </w:pPr>
      <w:r>
        <w:rPr>
          <w:rStyle w:val="CommentReference"/>
        </w:rPr>
        <w:annotationRef/>
      </w:r>
      <w:r w:rsidR="008B1B85">
        <w:t>Checking with FM</w:t>
      </w:r>
    </w:p>
  </w:comment>
  <w:comment w:id="4034" w:author="Merrick, Riki | APHL" w:date="2022-07-28T10:37:00Z" w:initials="MR|A">
    <w:p w14:paraId="0BBFB555" w14:textId="17243A12" w:rsidR="00E4464A" w:rsidRDefault="00E4464A">
      <w:pPr>
        <w:pStyle w:val="CommentText"/>
      </w:pPr>
      <w:r>
        <w:rPr>
          <w:rStyle w:val="CommentReference"/>
        </w:rPr>
        <w:annotationRef/>
      </w:r>
      <w:r>
        <w:t>Note</w:t>
      </w:r>
      <w:r w:rsidR="00592CCE">
        <w:t>:</w:t>
      </w:r>
      <w:r>
        <w:t xml:space="preserve"> I did NOT add GS* segments here, because the use case is JUST for Identifiers – please let me know, fi I am incorrect</w:t>
      </w:r>
    </w:p>
  </w:comment>
  <w:comment w:id="4041" w:author="Merrick, Riki | APHL" w:date="2022-07-28T10:38:00Z" w:initials="MR|A">
    <w:p w14:paraId="2A2327ED" w14:textId="1CC8C231" w:rsidR="00592CCE" w:rsidRDefault="00592CCE">
      <w:pPr>
        <w:pStyle w:val="CommentText"/>
      </w:pPr>
      <w:r>
        <w:rPr>
          <w:rStyle w:val="CommentReference"/>
        </w:rPr>
        <w:annotationRef/>
      </w:r>
      <w:r>
        <w:t>Note: I did NOT add GS* segments here, because the use case is JUST for Identifiers – please let me know, fi I am incorrect</w:t>
      </w:r>
    </w:p>
  </w:comment>
  <w:comment w:id="5607" w:author="Merrick, Riki | APHL" w:date="2022-07-17T14:45:00Z" w:initials="MR|A">
    <w:p w14:paraId="2DC56022" w14:textId="66743D6F" w:rsidR="00133CD3" w:rsidRDefault="00133CD3">
      <w:pPr>
        <w:pStyle w:val="CommentText"/>
      </w:pPr>
      <w:r>
        <w:rPr>
          <w:rStyle w:val="CommentReference"/>
        </w:rPr>
        <w:annotationRef/>
      </w:r>
      <w:r>
        <w:t xml:space="preserve">The value set is created by HL7 users, but the suggested values are drawn from LOINC – is this the right </w:t>
      </w:r>
      <w:r w:rsidR="00362831">
        <w:t>verbiage?</w:t>
      </w:r>
    </w:p>
  </w:comment>
  <w:comment w:id="5608" w:author="Merrick, Riki | APHL" w:date="2022-07-28T18:32:00Z" w:initials="MR|A">
    <w:p w14:paraId="1AEF0E52" w14:textId="77777777" w:rsidR="00976A2B" w:rsidRDefault="008B1B85" w:rsidP="00976A2B">
      <w:pPr>
        <w:pStyle w:val="CommentText"/>
      </w:pPr>
      <w:r>
        <w:rPr>
          <w:rStyle w:val="CommentReference"/>
        </w:rPr>
        <w:annotationRef/>
      </w:r>
      <w:r>
        <w:t>Also in the cross-paradigm IG they are creating a value set for the Document source Field label, that could probably overlap with this field (will be broader than LOINC for example)</w:t>
      </w:r>
      <w:r w:rsidR="00976A2B">
        <w:t xml:space="preserve"> </w:t>
      </w:r>
      <w:hyperlink r:id="rId1" w:history="1">
        <w:r w:rsidR="00976A2B" w:rsidRPr="0069651A">
          <w:rPr>
            <w:rStyle w:val="Hyperlink"/>
            <w:rFonts w:ascii="Verdana" w:hAnsi="Verdana" w:cs="Times New Roman"/>
            <w:kern w:val="0"/>
            <w:sz w:val="20"/>
          </w:rPr>
          <w:t>https://build.fhir.org/branches/FHIR-29673-gender-harmony-updates/valueset-recorded-sex-or-gender-source-field.html</w:t>
        </w:r>
      </w:hyperlink>
    </w:p>
    <w:p w14:paraId="60051C7B" w14:textId="77777777" w:rsidR="00976A2B" w:rsidRDefault="00976A2B" w:rsidP="00976A2B">
      <w:pPr>
        <w:pStyle w:val="CommentText"/>
      </w:pPr>
    </w:p>
    <w:p w14:paraId="3F227978" w14:textId="77777777" w:rsidR="00976A2B" w:rsidRDefault="00976A2B" w:rsidP="00976A2B">
      <w:pPr>
        <w:pStyle w:val="CommentText"/>
      </w:pPr>
      <w:r>
        <w:t>using this OID for the valueset</w:t>
      </w:r>
    </w:p>
    <w:p w14:paraId="05B7AACB" w14:textId="289AC1D1" w:rsidR="008B1B85" w:rsidRDefault="00976A2B" w:rsidP="00976A2B">
      <w:pPr>
        <w:pStyle w:val="CommentText"/>
      </w:pPr>
      <w:r>
        <w:t xml:space="preserve">symbolic name: </w:t>
      </w:r>
      <w:r w:rsidRPr="00173883">
        <w:t>rsg-FieldName</w:t>
      </w:r>
    </w:p>
  </w:comment>
  <w:comment w:id="5609" w:author="Merrick, Riki | APHL" w:date="2022-08-14T17:15:00Z" w:initials="MR|A">
    <w:p w14:paraId="4788A0BB" w14:textId="7C442616" w:rsidR="00976A2B" w:rsidRDefault="00976A2B">
      <w:pPr>
        <w:pStyle w:val="CommentText"/>
      </w:pPr>
      <w:r>
        <w:rPr>
          <w:rStyle w:val="CommentReference"/>
        </w:rPr>
        <w:annotationRef/>
      </w:r>
      <w:r>
        <w:t>The document source field label will not cover all these codes, so not an option.</w:t>
      </w:r>
    </w:p>
  </w:comment>
  <w:comment w:id="5604" w:author="Merrick, Riki | APHL" w:date="2022-07-01T17:31:00Z" w:initials="MR|A">
    <w:p w14:paraId="3B09EA28" w14:textId="77777777" w:rsidR="002F372A" w:rsidRDefault="002F372A" w:rsidP="002F372A">
      <w:pPr>
        <w:pStyle w:val="CommentText"/>
      </w:pPr>
      <w:r>
        <w:rPr>
          <w:rStyle w:val="CommentReference"/>
        </w:rPr>
        <w:annotationRef/>
      </w:r>
      <w:r>
        <w:t>IN this case we don’t have overlap with Cross Paradigm IG, as they create an extension for each of these elements, so do not use LOINC and the Gravity IG does not currently include Gender Harmony constructs as far as I can tell (</w:t>
      </w:r>
      <w:hyperlink r:id="rId2" w:history="1">
        <w:r w:rsidRPr="009A0905">
          <w:rPr>
            <w:rStyle w:val="Hyperlink"/>
          </w:rPr>
          <w:t>https://build.fhir.org/ig/HL7/US-Core/sdoh.html</w:t>
        </w:r>
      </w:hyperlink>
      <w:r>
        <w:t>)</w:t>
      </w:r>
    </w:p>
    <w:p w14:paraId="0668E636" w14:textId="0EF1AFEA" w:rsidR="002F372A" w:rsidRDefault="002F372A" w:rsidP="002F372A">
      <w:pPr>
        <w:pStyle w:val="CommentText"/>
      </w:pPr>
      <w:r>
        <w:t>These are the LOINCs to create a table with as the starting set</w:t>
      </w:r>
      <w:r w:rsidR="00D430CD">
        <w:t xml:space="preserve"> – suggested values</w:t>
      </w:r>
      <w:r>
        <w:t>:</w:t>
      </w:r>
    </w:p>
    <w:p w14:paraId="01546BC1" w14:textId="78B80955" w:rsidR="002F372A" w:rsidRPr="002B78B2" w:rsidRDefault="00000000" w:rsidP="002F372A">
      <w:pPr>
        <w:pStyle w:val="CommentText"/>
        <w:rPr>
          <w:lang w:val="fr-FR"/>
        </w:rPr>
      </w:pPr>
      <w:hyperlink r:id="rId3" w:history="1">
        <w:r w:rsidR="002F372A" w:rsidRPr="002B78B2">
          <w:rPr>
            <w:rStyle w:val="Hyperlink"/>
            <w:rFonts w:ascii="Segoe UI" w:hAnsi="Segoe UI" w:cs="Segoe UI"/>
            <w:color w:val="0052CC"/>
            <w:sz w:val="21"/>
            <w:szCs w:val="21"/>
            <w:shd w:val="clear" w:color="auto" w:fill="FFFFFF"/>
            <w:lang w:val="fr-FR"/>
          </w:rPr>
          <w:t>76691-5 Gender Identity</w:t>
        </w:r>
      </w:hyperlink>
      <w:r w:rsidR="002B78B2" w:rsidRPr="002B78B2">
        <w:rPr>
          <w:rStyle w:val="Hyperlink"/>
          <w:rFonts w:ascii="Segoe UI" w:hAnsi="Segoe UI" w:cs="Segoe UI"/>
          <w:color w:val="0052CC"/>
          <w:sz w:val="21"/>
          <w:szCs w:val="21"/>
          <w:shd w:val="clear" w:color="auto" w:fill="FFFFFF"/>
          <w:lang w:val="fr-FR"/>
        </w:rPr>
        <w:t xml:space="preserve"> LOINC</w:t>
      </w:r>
    </w:p>
    <w:p w14:paraId="1EB67F31" w14:textId="36EDC163" w:rsidR="002F372A" w:rsidRPr="002B78B2" w:rsidRDefault="00000000" w:rsidP="002F372A">
      <w:pPr>
        <w:pStyle w:val="CommentText"/>
        <w:rPr>
          <w:lang w:val="fr-FR"/>
        </w:rPr>
      </w:pPr>
      <w:hyperlink r:id="rId4" w:history="1">
        <w:r w:rsidR="002F372A" w:rsidRPr="002B78B2">
          <w:rPr>
            <w:rStyle w:val="Hyperlink"/>
            <w:rFonts w:ascii="Segoe UI" w:hAnsi="Segoe UI" w:cs="Segoe UI"/>
            <w:color w:val="0052CC"/>
            <w:sz w:val="21"/>
            <w:szCs w:val="21"/>
            <w:shd w:val="clear" w:color="auto" w:fill="FFFFFF"/>
            <w:lang w:val="fr-FR"/>
          </w:rPr>
          <w:t>76690-7 Sexual orientation</w:t>
        </w:r>
      </w:hyperlink>
      <w:r w:rsidR="002B78B2" w:rsidRPr="002B78B2">
        <w:rPr>
          <w:rStyle w:val="Hyperlink"/>
          <w:rFonts w:ascii="Segoe UI" w:hAnsi="Segoe UI" w:cs="Segoe UI"/>
          <w:color w:val="0052CC"/>
          <w:sz w:val="21"/>
          <w:szCs w:val="21"/>
          <w:shd w:val="clear" w:color="auto" w:fill="FFFFFF"/>
          <w:lang w:val="fr-FR"/>
        </w:rPr>
        <w:t xml:space="preserve"> LOI</w:t>
      </w:r>
      <w:r w:rsidR="002B78B2">
        <w:rPr>
          <w:rStyle w:val="Hyperlink"/>
          <w:rFonts w:ascii="Segoe UI" w:hAnsi="Segoe UI" w:cs="Segoe UI"/>
          <w:color w:val="0052CC"/>
          <w:sz w:val="21"/>
          <w:szCs w:val="21"/>
          <w:shd w:val="clear" w:color="auto" w:fill="FFFFFF"/>
          <w:lang w:val="fr-FR"/>
        </w:rPr>
        <w:t>NC</w:t>
      </w:r>
    </w:p>
    <w:p w14:paraId="5A3A377E" w14:textId="3EEA485F" w:rsidR="002F372A" w:rsidRDefault="00000000" w:rsidP="002F372A">
      <w:pPr>
        <w:pStyle w:val="CommentText"/>
      </w:pPr>
      <w:hyperlink r:id="rId5" w:history="1">
        <w:r w:rsidR="002F372A" w:rsidRPr="003E23CB">
          <w:rPr>
            <w:rStyle w:val="Hyperlink"/>
          </w:rPr>
          <w:t>90778-2 Personal pronouns - Reported</w:t>
        </w:r>
      </w:hyperlink>
      <w:r w:rsidR="002B78B2">
        <w:rPr>
          <w:rStyle w:val="Hyperlink"/>
        </w:rPr>
        <w:t xml:space="preserve"> LOINC</w:t>
      </w:r>
    </w:p>
  </w:comment>
  <w:comment w:id="5605" w:author="Merrick, Riki | APHL" w:date="2022-07-15T09:21:00Z" w:initials="MR|A">
    <w:p w14:paraId="7B22BCEB" w14:textId="77777777" w:rsidR="00ED3140" w:rsidRDefault="00ED3140">
      <w:pPr>
        <w:pStyle w:val="CommentText"/>
      </w:pPr>
      <w:r>
        <w:rPr>
          <w:rStyle w:val="CommentReference"/>
        </w:rPr>
        <w:annotationRef/>
      </w:r>
      <w:r>
        <w:t>UTG proposal for a new table – concept domain</w:t>
      </w:r>
    </w:p>
    <w:p w14:paraId="53CCD678" w14:textId="32675982" w:rsidR="00D430CD" w:rsidRDefault="00D430CD">
      <w:pPr>
        <w:pStyle w:val="CommentText"/>
      </w:pPr>
      <w:r>
        <w:t>Riki to provide the proper entries for each of the tables</w:t>
      </w:r>
    </w:p>
  </w:comment>
  <w:comment w:id="5919" w:author="Merrick, Riki | APHL" w:date="2022-08-14T17:27:00Z" w:initials="MR|A">
    <w:p w14:paraId="689FD3EA" w14:textId="77777777" w:rsidR="005508E4" w:rsidRDefault="005508E4" w:rsidP="005508E4">
      <w:pPr>
        <w:pStyle w:val="NormalIndented"/>
        <w:rPr>
          <w:noProof/>
        </w:rPr>
      </w:pPr>
      <w:r>
        <w:rPr>
          <w:rStyle w:val="CommentReference"/>
        </w:rPr>
        <w:annotationRef/>
      </w:r>
      <w:r>
        <w:rPr>
          <w:noProof/>
        </w:rPr>
        <w:t xml:space="preserve">Or can we just use this sentence: </w:t>
      </w:r>
    </w:p>
    <w:p w14:paraId="7E0805A2" w14:textId="49A8B7CB" w:rsidR="005508E4" w:rsidRDefault="005508E4" w:rsidP="005508E4">
      <w:pPr>
        <w:pStyle w:val="NormalIndented"/>
        <w:rPr>
          <w:noProof/>
        </w:rPr>
      </w:pPr>
      <w:r>
        <w:rPr>
          <w:noProof/>
        </w:rPr>
        <w:t>For Gender Identity (GSP-4 is populated with ‘</w:t>
      </w:r>
      <w:r w:rsidRPr="00355457">
        <w:rPr>
          <w:noProof/>
        </w:rPr>
        <w:t>76691-5</w:t>
      </w:r>
      <w:r>
        <w:rPr>
          <w:noProof/>
        </w:rPr>
        <w:t>^</w:t>
      </w:r>
      <w:r w:rsidRPr="00355457">
        <w:rPr>
          <w:noProof/>
        </w:rPr>
        <w:t>Gender Identity</w:t>
      </w:r>
      <w:r>
        <w:rPr>
          <w:noProof/>
        </w:rPr>
        <w:t>^LN) r</w:t>
      </w:r>
      <w:r w:rsidRPr="004370DE">
        <w:rPr>
          <w:noProof/>
        </w:rPr>
        <w:t xml:space="preserve">efer to the </w:t>
      </w:r>
      <w:r>
        <w:rPr>
          <w:noProof/>
        </w:rPr>
        <w:t xml:space="preserve">extensibly bound </w:t>
      </w:r>
      <w:r w:rsidRPr="004370DE">
        <w:rPr>
          <w:noProof/>
        </w:rPr>
        <w:t>FHIR value set (</w:t>
      </w:r>
      <w:hyperlink r:id="rId6" w:history="1">
        <w:r w:rsidRPr="007B0B7A">
          <w:rPr>
            <w:rStyle w:val="Hyperlink"/>
            <w:rFonts w:ascii="Times New Roman" w:hAnsi="Times New Roman" w:cs="Times New Roman"/>
            <w:noProof/>
            <w:sz w:val="20"/>
          </w:rPr>
          <w:t>http://build.fhir.org/valueset-gender-identity.html</w:t>
        </w:r>
      </w:hyperlink>
      <w:r w:rsidRPr="004370DE">
        <w:rPr>
          <w:noProof/>
        </w:rPr>
        <w:t>) for suggested values.</w:t>
      </w:r>
      <w:r>
        <w:rPr>
          <w:rStyle w:val="CommentReference"/>
          <w:rFonts w:ascii="Verdana" w:hAnsi="Verdana"/>
          <w:kern w:val="0"/>
          <w:lang w:eastAsia="en-US"/>
        </w:rPr>
        <w:annotationRef/>
      </w:r>
    </w:p>
    <w:p w14:paraId="0EE3F2E7" w14:textId="14CD11C3" w:rsidR="005508E4" w:rsidRDefault="005508E4">
      <w:pPr>
        <w:pStyle w:val="CommentText"/>
      </w:pPr>
    </w:p>
  </w:comment>
  <w:comment w:id="5995" w:author="Merrick, Riki | APHL" w:date="2022-07-17T18:31:00Z" w:initials="MR|A">
    <w:p w14:paraId="110E6E8E" w14:textId="13A06FAB" w:rsidR="00BC328A" w:rsidRDefault="00BC328A">
      <w:pPr>
        <w:pStyle w:val="CommentText"/>
      </w:pPr>
      <w:r>
        <w:rPr>
          <w:rStyle w:val="CommentReference"/>
        </w:rPr>
        <w:annotationRef/>
      </w:r>
      <w:r>
        <w:t>Need to double-check OID prior to publication</w:t>
      </w:r>
    </w:p>
  </w:comment>
  <w:comment w:id="5996" w:author="Merrick, Riki | APHL" w:date="2022-08-01T17:19:00Z" w:initials="MR|A">
    <w:p w14:paraId="70613C9C" w14:textId="2DDC84D2" w:rsidR="009C5D22" w:rsidRDefault="009C5D22">
      <w:pPr>
        <w:pStyle w:val="CommentText"/>
      </w:pPr>
      <w:r>
        <w:rPr>
          <w:rStyle w:val="CommentReference"/>
        </w:rPr>
        <w:annotationRef/>
      </w:r>
      <w:r>
        <w:t xml:space="preserve">Check here: </w:t>
      </w:r>
      <w:hyperlink r:id="rId7" w:history="1">
        <w:r w:rsidRPr="0069651A">
          <w:rPr>
            <w:rStyle w:val="Hyperlink"/>
            <w:rFonts w:ascii="Verdana" w:hAnsi="Verdana" w:cs="Times New Roman"/>
            <w:kern w:val="0"/>
            <w:sz w:val="20"/>
          </w:rPr>
          <w:t>https://confluence.hl7.org/pages/resumedraft.action?draftId=134941593&amp;draftShareId=42e128d6-2221-4d5d-a56a-a6d7be5aff25</w:t>
        </w:r>
      </w:hyperlink>
    </w:p>
    <w:p w14:paraId="05B5DBA5" w14:textId="77777777" w:rsidR="009C5D22" w:rsidRDefault="009C5D22">
      <w:pPr>
        <w:pStyle w:val="CommentText"/>
      </w:pPr>
    </w:p>
    <w:p w14:paraId="7554AF9F" w14:textId="5717CA68" w:rsidR="009C5D22" w:rsidRDefault="009C5D22">
      <w:pPr>
        <w:pStyle w:val="CommentText"/>
      </w:pPr>
      <w:r>
        <w:t xml:space="preserve">Also verify against this: </w:t>
      </w:r>
      <w:r w:rsidRPr="009C5D22">
        <w:t>https://build.fhir.org/branches/FHIR-29673-gender-harmony-updates/extension-individual-recordedsexorgender-definitions.html#extension.recordedSexOrGender</w:t>
      </w:r>
    </w:p>
  </w:comment>
  <w:comment w:id="6208" w:author="Merrick, Riki | APHL" w:date="2022-07-17T17:53:00Z" w:initials="MR|A">
    <w:p w14:paraId="3A6D52B0" w14:textId="4E59CD0C" w:rsidR="00F820E8" w:rsidRDefault="00F820E8">
      <w:pPr>
        <w:pStyle w:val="CommentText"/>
      </w:pPr>
      <w:r>
        <w:rPr>
          <w:rStyle w:val="CommentReference"/>
        </w:rPr>
        <w:annotationRef/>
      </w:r>
      <w:r>
        <w:t xml:space="preserve">I think for the ballot we probably should include these </w:t>
      </w:r>
      <w:r w:rsidR="008B1B85">
        <w:t>in Chapter 2C</w:t>
      </w:r>
      <w:r>
        <w:t>, BUT for final publication we don’t include these codes in Chapter 2C, when we have a web representation link in the valueset table (see example HL70078).</w:t>
      </w:r>
    </w:p>
  </w:comment>
  <w:comment w:id="6313" w:author="Merrick, Riki | APHL" w:date="2022-08-14T17:29:00Z" w:initials="MR|A">
    <w:p w14:paraId="648BAE61" w14:textId="77777777" w:rsidR="005508E4" w:rsidRDefault="005508E4" w:rsidP="005508E4">
      <w:pPr>
        <w:pStyle w:val="NormalIndented"/>
        <w:rPr>
          <w:noProof/>
        </w:rPr>
      </w:pPr>
      <w:r>
        <w:rPr>
          <w:rStyle w:val="CommentReference"/>
        </w:rPr>
        <w:annotationRef/>
      </w:r>
      <w:r>
        <w:rPr>
          <w:noProof/>
        </w:rPr>
        <w:t>Or can we use just this sentence?</w:t>
      </w:r>
    </w:p>
    <w:p w14:paraId="5FA0E064" w14:textId="72ACC78C" w:rsidR="005508E4" w:rsidRDefault="005508E4" w:rsidP="005508E4">
      <w:pPr>
        <w:pStyle w:val="NormalIndented"/>
        <w:rPr>
          <w:noProof/>
        </w:rPr>
      </w:pPr>
      <w:r>
        <w:rPr>
          <w:noProof/>
        </w:rPr>
        <w:t>For Personal Pronouns (GSP-4 is populated with ‘</w:t>
      </w:r>
      <w:r w:rsidRPr="00F05F9D">
        <w:rPr>
          <w:noProof/>
        </w:rPr>
        <w:t>90778-2</w:t>
      </w:r>
      <w:r>
        <w:rPr>
          <w:noProof/>
        </w:rPr>
        <w:t>^</w:t>
      </w:r>
      <w:r w:rsidRPr="00F05F9D">
        <w:rPr>
          <w:noProof/>
        </w:rPr>
        <w:t>Personal pronouns - Reported</w:t>
      </w:r>
      <w:r>
        <w:rPr>
          <w:noProof/>
        </w:rPr>
        <w:t>^LN) r</w:t>
      </w:r>
      <w:r w:rsidRPr="004370DE">
        <w:rPr>
          <w:noProof/>
        </w:rPr>
        <w:t xml:space="preserve">efer to the </w:t>
      </w:r>
      <w:r>
        <w:rPr>
          <w:noProof/>
        </w:rPr>
        <w:t xml:space="preserve">extensibly bound </w:t>
      </w:r>
      <w:r w:rsidRPr="004370DE">
        <w:rPr>
          <w:noProof/>
        </w:rPr>
        <w:t xml:space="preserve">FHIR value set (ADD THE ACTUAL LINK based on </w:t>
      </w:r>
      <w:hyperlink r:id="rId8" w:anchor="required-valuenames-descriptions-and-example-code-systems" w:history="1">
        <w:r w:rsidRPr="00FA3846">
          <w:rPr>
            <w:rStyle w:val="Hyperlink"/>
            <w:rFonts w:ascii="Times New Roman" w:hAnsi="Times New Roman" w:cs="Times New Roman"/>
            <w:noProof/>
            <w:sz w:val="20"/>
          </w:rPr>
          <w:t>https://build.fhir.org/ig/HL7/fhir-gender-harmony/branches/main/terminology.html#required-valuenames-descriptions-and-example-code-systems</w:t>
        </w:r>
      </w:hyperlink>
      <w:r w:rsidRPr="004370DE">
        <w:rPr>
          <w:noProof/>
        </w:rPr>
        <w:t>) for suggested values</w:t>
      </w:r>
      <w:r w:rsidRPr="00F21240">
        <w:rPr>
          <w:noProof/>
        </w:rPr>
        <w:t>.</w:t>
      </w:r>
    </w:p>
    <w:p w14:paraId="418EA2CE" w14:textId="39CD45AE" w:rsidR="005508E4" w:rsidRDefault="005508E4">
      <w:pPr>
        <w:pStyle w:val="CommentText"/>
      </w:pPr>
    </w:p>
  </w:comment>
  <w:comment w:id="6379" w:author="Merrick, Riki | APHL" w:date="2022-07-17T18:31:00Z" w:initials="MR|A">
    <w:p w14:paraId="07158B43" w14:textId="7A766F6A" w:rsidR="00BC328A" w:rsidRDefault="00BC328A">
      <w:pPr>
        <w:pStyle w:val="CommentText"/>
      </w:pPr>
      <w:r>
        <w:rPr>
          <w:rStyle w:val="CommentReference"/>
        </w:rPr>
        <w:annotationRef/>
      </w:r>
      <w:r>
        <w:t>Need to double-check OID prior to publication</w:t>
      </w:r>
    </w:p>
  </w:comment>
  <w:comment w:id="6602" w:author="Merrick, Riki | APHL" w:date="2022-08-14T17:34:00Z" w:initials="MR|A">
    <w:p w14:paraId="034F4684" w14:textId="6CC06EBD" w:rsidR="003A2D04" w:rsidRDefault="003A2D04">
      <w:pPr>
        <w:pStyle w:val="CommentText"/>
      </w:pPr>
      <w:r>
        <w:rPr>
          <w:rStyle w:val="CommentReference"/>
        </w:rPr>
        <w:annotationRef/>
      </w:r>
      <w:r>
        <w:t>Not sure if we want to keep this statement here?</w:t>
      </w:r>
    </w:p>
  </w:comment>
  <w:comment w:id="7171" w:author="Craig Newman" w:date="2022-07-01T09:58:00Z" w:initials="CN">
    <w:p w14:paraId="09346A5C" w14:textId="77777777" w:rsidR="002F372A" w:rsidRDefault="002F372A" w:rsidP="002F372A">
      <w:pPr>
        <w:pStyle w:val="CommentText"/>
      </w:pPr>
      <w:r>
        <w:rPr>
          <w:rStyle w:val="CommentReference"/>
        </w:rPr>
        <w:annotationRef/>
      </w:r>
      <w:r>
        <w:t>If we don’t change GSR-2 we’ll need to change this</w:t>
      </w:r>
    </w:p>
  </w:comment>
  <w:comment w:id="7180" w:author="Merrick, Riki | APHL" w:date="2022-05-26T17:36:00Z" w:initials="MR|A">
    <w:p w14:paraId="3AE11214" w14:textId="77777777" w:rsidR="002F372A" w:rsidRDefault="002F372A" w:rsidP="002F372A">
      <w:pPr>
        <w:pStyle w:val="CommentText"/>
      </w:pPr>
      <w:r>
        <w:rPr>
          <w:rStyle w:val="CommentReference"/>
        </w:rPr>
        <w:annotationRef/>
      </w:r>
      <w:r>
        <w:t>Or can we just point to the FHIR valueset here?</w:t>
      </w:r>
    </w:p>
  </w:comment>
  <w:comment w:id="7181" w:author="Craig Newman" w:date="2022-07-01T09:58:00Z" w:initials="CN">
    <w:p w14:paraId="677F6E1E" w14:textId="77777777" w:rsidR="002F372A" w:rsidRDefault="002F372A" w:rsidP="002F372A">
      <w:pPr>
        <w:pStyle w:val="CommentText"/>
      </w:pPr>
      <w:r>
        <w:rPr>
          <w:rStyle w:val="CommentReference"/>
        </w:rPr>
        <w:annotationRef/>
      </w:r>
      <w:r>
        <w:t>I don’t think there will be a FHIR value set (there’s none specified in the FHIR extension)</w:t>
      </w:r>
    </w:p>
  </w:comment>
  <w:comment w:id="7182" w:author="Merrick, Riki | APHL" w:date="2022-07-01T17:45:00Z" w:initials="MR|A">
    <w:p w14:paraId="1EB06179" w14:textId="77777777" w:rsidR="002F372A" w:rsidRDefault="002F372A" w:rsidP="002F372A">
      <w:pPr>
        <w:pStyle w:val="CommentText"/>
      </w:pPr>
      <w:r>
        <w:rPr>
          <w:rStyle w:val="CommentReference"/>
        </w:rPr>
        <w:annotationRef/>
      </w:r>
      <w:r>
        <w:t>I found this for recorded Sex or Gender – and then they also have the international equivalent – how do we want to deal with that one – do we need an additional field?</w:t>
      </w:r>
    </w:p>
  </w:comment>
  <w:comment w:id="7183" w:author="Merrick, Riki | APHL" w:date="2022-08-14T17:46:00Z" w:initials="MR|A">
    <w:p w14:paraId="302D6BB7" w14:textId="6238EE06" w:rsidR="006A236D" w:rsidRDefault="006A236D">
      <w:pPr>
        <w:pStyle w:val="CommentText"/>
      </w:pPr>
      <w:r>
        <w:rPr>
          <w:rStyle w:val="CommentReference"/>
        </w:rPr>
        <w:annotationRef/>
      </w:r>
      <w:r>
        <w:t xml:space="preserve">In the current FHIR-IG they point to Administrative Gender: </w:t>
      </w:r>
      <w:hyperlink r:id="rId9" w:history="1">
        <w:r w:rsidR="00051FC3" w:rsidRPr="00307BB2">
          <w:rPr>
            <w:rStyle w:val="Hyperlink"/>
            <w:rFonts w:ascii="Verdana" w:hAnsi="Verdana" w:cs="Times New Roman"/>
            <w:kern w:val="0"/>
            <w:sz w:val="20"/>
          </w:rPr>
          <w:t>https://build.fhir.org/valueset-administrative-gender.html so I used HL70001</w:t>
        </w:r>
      </w:hyperlink>
      <w:r w:rsidR="00051FC3">
        <w:t xml:space="preserve"> here</w:t>
      </w:r>
    </w:p>
  </w:comment>
  <w:comment w:id="7239" w:author="Merrick, Riki | APHL" w:date="2022-08-16T18:27:00Z" w:initials="MR|A">
    <w:p w14:paraId="0FA7AD6D" w14:textId="01A59BA4" w:rsidR="00F25538" w:rsidRDefault="00F25538">
      <w:pPr>
        <w:pStyle w:val="CommentText"/>
      </w:pPr>
      <w:r>
        <w:rPr>
          <w:rStyle w:val="CommentReference"/>
        </w:rPr>
        <w:annotationRef/>
      </w:r>
      <w:r>
        <w:t>Since this value set is drawn from 2 code systems do we need to list both here??? Regardless I don’t have the right information for the DICOM value – see comment in the value set</w:t>
      </w:r>
    </w:p>
  </w:comment>
  <w:comment w:id="7323" w:author="Merrick, Riki | APHL" w:date="2022-08-16T18:20:00Z" w:initials="MR|A">
    <w:p w14:paraId="667A7F30" w14:textId="0ACFED7D" w:rsidR="00B3530A" w:rsidRDefault="00B3530A">
      <w:pPr>
        <w:pStyle w:val="CommentText"/>
      </w:pPr>
      <w:r>
        <w:rPr>
          <w:rStyle w:val="CommentReference"/>
        </w:rPr>
        <w:annotationRef/>
      </w:r>
      <w:r>
        <w:t>This link is broken – need to get correct reference in the FHIR value set and also here!</w:t>
      </w:r>
      <w:r w:rsidR="00421D9C">
        <w:t xml:space="preserve"> When I follow the other above I cannot locate a concept that </w:t>
      </w:r>
      <w:r w:rsidR="00F25538">
        <w:t>represents</w:t>
      </w:r>
      <w:r w:rsidR="00421D9C">
        <w:t xml:space="preserve"> this data element </w:t>
      </w:r>
      <w:r w:rsidR="00F25538">
        <w:t>– it did list codes that could be used to populate this element in DICOM artifacts.</w:t>
      </w:r>
    </w:p>
  </w:comment>
  <w:comment w:id="7338" w:author="Merrick, Riki | APHL" w:date="2022-07-17T15:44:00Z" w:initials="MR|A">
    <w:p w14:paraId="50C4F68C" w14:textId="77777777" w:rsidR="00051FC3" w:rsidRDefault="00051FC3" w:rsidP="00051FC3">
      <w:pPr>
        <w:pStyle w:val="CommentText"/>
      </w:pPr>
      <w:r>
        <w:rPr>
          <w:rStyle w:val="CommentReference"/>
        </w:rPr>
        <w:annotationRef/>
      </w:r>
      <w:r>
        <w:t>Or should this be “Representative, extensible”?</w:t>
      </w:r>
    </w:p>
  </w:comment>
  <w:comment w:id="7470" w:author="Merrick, Riki | APHL" w:date="2022-07-17T15:55:00Z" w:initials="MR|A">
    <w:p w14:paraId="3F697132" w14:textId="6362175C" w:rsidR="0092556B" w:rsidRDefault="0092556B">
      <w:pPr>
        <w:pStyle w:val="CommentText"/>
      </w:pPr>
      <w:r>
        <w:rPr>
          <w:rStyle w:val="CommentReference"/>
        </w:rPr>
        <w:annotationRef/>
      </w:r>
      <w:r>
        <w:t>Need to get the citation – or deal with that in the Chapter 2C table instead?</w:t>
      </w:r>
    </w:p>
  </w:comment>
  <w:comment w:id="7538" w:author="Merrick, Riki | APHL" w:date="2022-07-17T18:24:00Z" w:initials="MR|A">
    <w:p w14:paraId="261964DE" w14:textId="762F71DF" w:rsidR="00AD20F9" w:rsidRDefault="00AD20F9">
      <w:pPr>
        <w:pStyle w:val="CommentText"/>
      </w:pPr>
      <w:r>
        <w:rPr>
          <w:rStyle w:val="CommentReference"/>
        </w:rPr>
        <w:annotationRef/>
      </w:r>
      <w:r>
        <w:t>Need to double-check OID prior to publication</w:t>
      </w:r>
    </w:p>
  </w:comment>
  <w:comment w:id="7703" w:author="Merrick, Riki | APHL" w:date="2022-07-17T16:23:00Z" w:initials="MR|A">
    <w:p w14:paraId="3720D1AD" w14:textId="0E6C16D9" w:rsidR="008E3A2E" w:rsidRDefault="008E3A2E">
      <w:pPr>
        <w:pStyle w:val="CommentText"/>
      </w:pPr>
      <w:r>
        <w:rPr>
          <w:rStyle w:val="CommentReference"/>
        </w:rPr>
        <w:annotationRef/>
      </w:r>
      <w:r w:rsidR="003A66D7">
        <w:t>W</w:t>
      </w:r>
      <w:r>
        <w:t xml:space="preserve">e </w:t>
      </w:r>
      <w:r w:rsidR="003A66D7">
        <w:t>do have</w:t>
      </w:r>
      <w:r>
        <w:t xml:space="preserve"> HL70270 (it is defined for a patient – would it be allowable to expand that definition to person and the re-use it?</w:t>
      </w:r>
      <w:r w:rsidR="003A66D7">
        <w:t xml:space="preserve"> – it is example binding – and the example codes are all clinical document types – where here we would want legal documents (maybe not exclusively, but probably mostly) – so would have to adjust definition and example values, OR create a different table?</w:t>
      </w:r>
      <w:r w:rsidR="008D16F1">
        <w:t xml:space="preserve"> If so, what would that table be called?</w:t>
      </w:r>
    </w:p>
    <w:p w14:paraId="2C9A0316" w14:textId="779B83E1" w:rsidR="008E3A2E" w:rsidRDefault="008E3A2E">
      <w:pPr>
        <w:pStyle w:val="CommentText"/>
      </w:pPr>
    </w:p>
  </w:comment>
  <w:comment w:id="7704" w:author="Merrick, Riki | APHL" w:date="2022-08-14T17:51:00Z" w:initials="MR|A">
    <w:p w14:paraId="1C5DA714" w14:textId="37B048D5" w:rsidR="001441EC" w:rsidRDefault="001441EC">
      <w:pPr>
        <w:pStyle w:val="CommentText"/>
      </w:pPr>
      <w:r>
        <w:rPr>
          <w:rStyle w:val="CommentReference"/>
        </w:rPr>
        <w:annotationRef/>
      </w:r>
      <w:r w:rsidR="00F00C9A">
        <w:t xml:space="preserve">IN the FHIR IG this is a codeable reference – assume we would more likely want to identify something s a passport (type) </w:t>
      </w:r>
      <w:r w:rsidR="00D65030">
        <w:t xml:space="preserve">– the FHIR IG does NOT have a value set binding here </w:t>
      </w:r>
      <w:r w:rsidR="007A5AAE">
        <w:t xml:space="preserve">- </w:t>
      </w:r>
      <w:r w:rsidR="00F00C9A">
        <w:t>rather than the actual instance</w:t>
      </w:r>
      <w:r w:rsidR="00D65030">
        <w:t xml:space="preserve"> (reference in FHIR) – or do we need to add another field for reference.</w:t>
      </w:r>
      <w:r>
        <w:t xml:space="preserve"> </w:t>
      </w:r>
    </w:p>
  </w:comment>
  <w:comment w:id="8346" w:author="Merrick, Riki | APHL" w:date="2022-07-17T18:25:00Z" w:initials="MR|A">
    <w:p w14:paraId="1FE4C442" w14:textId="452B53AC" w:rsidR="00AD20F9" w:rsidRDefault="00AD20F9">
      <w:pPr>
        <w:pStyle w:val="CommentText"/>
      </w:pPr>
      <w:r>
        <w:rPr>
          <w:rStyle w:val="CommentReference"/>
        </w:rPr>
        <w:annotationRef/>
      </w:r>
      <w:r>
        <w:t>Need to double-check OID prior to publication</w:t>
      </w:r>
    </w:p>
  </w:comment>
  <w:comment w:id="8514" w:author="Merrick, Riki | APHL" w:date="2022-07-17T16:48:00Z" w:initials="MR|A">
    <w:p w14:paraId="607BC2DF" w14:textId="77777777" w:rsidR="00465BC1" w:rsidRDefault="00465BC1">
      <w:pPr>
        <w:pStyle w:val="CommentText"/>
      </w:pPr>
      <w:r>
        <w:rPr>
          <w:rStyle w:val="CommentReference"/>
        </w:rPr>
        <w:annotationRef/>
      </w:r>
      <w:r>
        <w:t>I only updated this first example message</w:t>
      </w:r>
      <w:r w:rsidR="000A1ACA">
        <w:t xml:space="preserve"> to include GSP and GSR for the patient – what other messages in this section should be updated?</w:t>
      </w:r>
    </w:p>
    <w:p w14:paraId="38405E2D" w14:textId="431DF5DA" w:rsidR="000A1ACA" w:rsidRDefault="000A1ACA">
      <w:pPr>
        <w:pStyle w:val="CommentText"/>
      </w:pPr>
      <w:r>
        <w:t>I think for GSC segment use, we may need to include that in an order message – so chapter 4 or a result message in chapter 7,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2A725" w15:done="0"/>
  <w15:commentEx w15:paraId="47F999F3" w15:done="0"/>
  <w15:commentEx w15:paraId="506FCA47" w15:paraIdParent="47F999F3" w15:done="0"/>
  <w15:commentEx w15:paraId="7E5F069D" w15:done="0"/>
  <w15:commentEx w15:paraId="58CBD34C" w15:paraIdParent="7E5F069D" w15:done="0"/>
  <w15:commentEx w15:paraId="749B1AC9" w15:done="0"/>
  <w15:commentEx w15:paraId="7D5F8874" w15:paraIdParent="749B1AC9" w15:done="0"/>
  <w15:commentEx w15:paraId="0BBFB555" w15:done="0"/>
  <w15:commentEx w15:paraId="2A2327ED" w15:done="0"/>
  <w15:commentEx w15:paraId="2DC56022" w15:done="0"/>
  <w15:commentEx w15:paraId="05B7AACB" w15:paraIdParent="2DC56022" w15:done="0"/>
  <w15:commentEx w15:paraId="4788A0BB" w15:paraIdParent="2DC56022" w15:done="0"/>
  <w15:commentEx w15:paraId="5A3A377E" w15:done="0"/>
  <w15:commentEx w15:paraId="53CCD678" w15:paraIdParent="5A3A377E" w15:done="0"/>
  <w15:commentEx w15:paraId="0EE3F2E7" w15:done="0"/>
  <w15:commentEx w15:paraId="110E6E8E" w15:done="0"/>
  <w15:commentEx w15:paraId="7554AF9F" w15:paraIdParent="110E6E8E" w15:done="0"/>
  <w15:commentEx w15:paraId="3A6D52B0" w15:done="0"/>
  <w15:commentEx w15:paraId="418EA2CE" w15:done="0"/>
  <w15:commentEx w15:paraId="07158B43" w15:done="0"/>
  <w15:commentEx w15:paraId="034F4684" w15:done="0"/>
  <w15:commentEx w15:paraId="09346A5C" w15:done="1"/>
  <w15:commentEx w15:paraId="3AE11214" w15:done="1"/>
  <w15:commentEx w15:paraId="677F6E1E" w15:paraIdParent="3AE11214" w15:done="1"/>
  <w15:commentEx w15:paraId="1EB06179" w15:paraIdParent="3AE11214" w15:done="1"/>
  <w15:commentEx w15:paraId="302D6BB7" w15:paraIdParent="3AE11214" w15:done="0"/>
  <w15:commentEx w15:paraId="0FA7AD6D" w15:done="0"/>
  <w15:commentEx w15:paraId="667A7F30" w15:done="0"/>
  <w15:commentEx w15:paraId="50C4F68C" w15:done="1"/>
  <w15:commentEx w15:paraId="3F697132" w15:done="0"/>
  <w15:commentEx w15:paraId="261964DE" w15:done="0"/>
  <w15:commentEx w15:paraId="2C9A0316" w15:done="0"/>
  <w15:commentEx w15:paraId="1C5DA714" w15:paraIdParent="2C9A0316" w15:done="0"/>
  <w15:commentEx w15:paraId="1FE4C442" w15:done="0"/>
  <w15:commentEx w15:paraId="38405E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CDBA2" w16cex:dateUtc="2022-07-28T13:55:00Z"/>
  <w16cex:commentExtensible w16cex:durableId="267984DC" w16cex:dateUtc="2022-07-13T21:52:00Z"/>
  <w16cex:commentExtensible w16cex:durableId="267BAE84" w16cex:dateUtc="2022-07-15T13:14:00Z"/>
  <w16cex:commentExtensible w16cex:durableId="26798560" w16cex:dateUtc="2022-07-13T21:54:00Z"/>
  <w16cex:commentExtensible w16cex:durableId="267BAE98" w16cex:dateUtc="2022-07-15T13:15:00Z"/>
  <w16cex:commentExtensible w16cex:durableId="268BDF2D" w16cex:dateUtc="2022-07-13T21:52:00Z"/>
  <w16cex:commentExtensible w16cex:durableId="268BDF2C" w16cex:dateUtc="2022-07-15T13:14:00Z"/>
  <w16cex:commentExtensible w16cex:durableId="268CE55E" w16cex:dateUtc="2022-07-28T14:37:00Z"/>
  <w16cex:commentExtensible w16cex:durableId="268CE59E" w16cex:dateUtc="2022-07-28T14:38:00Z"/>
  <w16cex:commentExtensible w16cex:durableId="267E9EED" w16cex:dateUtc="2022-07-17T18:45:00Z"/>
  <w16cex:commentExtensible w16cex:durableId="268D54A2" w16cex:dateUtc="2022-07-28T22:32:00Z"/>
  <w16cex:commentExtensible w16cex:durableId="26A3AC37" w16cex:dateUtc="2022-08-14T21:15:00Z"/>
  <w16cex:commentExtensible w16cex:durableId="2669AE0C" w16cex:dateUtc="2022-07-01T21:31:00Z"/>
  <w16cex:commentExtensible w16cex:durableId="267BB022" w16cex:dateUtc="2022-07-15T13:21:00Z"/>
  <w16cex:commentExtensible w16cex:durableId="26A3AEF7" w16cex:dateUtc="2022-08-14T21:27:00Z"/>
  <w16cex:commentExtensible w16cex:durableId="267ED413" w16cex:dateUtc="2022-07-17T22:31:00Z"/>
  <w16cex:commentExtensible w16cex:durableId="2692899E" w16cex:dateUtc="2022-08-01T21:19:00Z"/>
  <w16cex:commentExtensible w16cex:durableId="267ECB05" w16cex:dateUtc="2022-07-17T21:53:00Z"/>
  <w16cex:commentExtensible w16cex:durableId="26A3AF61" w16cex:dateUtc="2022-08-14T21:29:00Z"/>
  <w16cex:commentExtensible w16cex:durableId="267ED405" w16cex:dateUtc="2022-07-17T22:31:00Z"/>
  <w16cex:commentExtensible w16cex:durableId="26A3B0AA" w16cex:dateUtc="2022-08-14T21:34:00Z"/>
  <w16cex:commentExtensible w16cex:durableId="266943A8" w16cex:dateUtc="2022-07-01T14:58:00Z"/>
  <w16cex:commentExtensible w16cex:durableId="263A472E" w16cex:dateUtc="2022-05-26T22:36:00Z"/>
  <w16cex:commentExtensible w16cex:durableId="266943BD" w16cex:dateUtc="2022-07-01T14:58:00Z"/>
  <w16cex:commentExtensible w16cex:durableId="2669B11E" w16cex:dateUtc="2022-07-01T21:45:00Z"/>
  <w16cex:commentExtensible w16cex:durableId="26A3B36B" w16cex:dateUtc="2022-08-14T21:46:00Z"/>
  <w16cex:commentExtensible w16cex:durableId="26A66025" w16cex:dateUtc="2022-08-16T22:27:00Z"/>
  <w16cex:commentExtensible w16cex:durableId="26A65E6F" w16cex:dateUtc="2022-08-16T22:20:00Z"/>
  <w16cex:commentExtensible w16cex:durableId="267EB044" w16cex:dateUtc="2022-07-17T19:44:00Z"/>
  <w16cex:commentExtensible w16cex:durableId="267EAF84" w16cex:dateUtc="2022-07-17T19:55:00Z"/>
  <w16cex:commentExtensible w16cex:durableId="267ED257" w16cex:dateUtc="2022-07-17T22:24:00Z"/>
  <w16cex:commentExtensible w16cex:durableId="267EB5F1" w16cex:dateUtc="2022-07-17T20:23:00Z"/>
  <w16cex:commentExtensible w16cex:durableId="26A3B4A0" w16cex:dateUtc="2022-08-14T21:51:00Z"/>
  <w16cex:commentExtensible w16cex:durableId="267ED27E" w16cex:dateUtc="2022-07-17T22:25:00Z"/>
  <w16cex:commentExtensible w16cex:durableId="267EBBEF" w16cex:dateUtc="2022-07-17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2A725" w16cid:durableId="268CDBA2"/>
  <w16cid:commentId w16cid:paraId="47F999F3" w16cid:durableId="267984DC"/>
  <w16cid:commentId w16cid:paraId="506FCA47" w16cid:durableId="267BAE84"/>
  <w16cid:commentId w16cid:paraId="7E5F069D" w16cid:durableId="26798560"/>
  <w16cid:commentId w16cid:paraId="58CBD34C" w16cid:durableId="267BAE98"/>
  <w16cid:commentId w16cid:paraId="749B1AC9" w16cid:durableId="268BDF2D"/>
  <w16cid:commentId w16cid:paraId="7D5F8874" w16cid:durableId="268BDF2C"/>
  <w16cid:commentId w16cid:paraId="0BBFB555" w16cid:durableId="268CE55E"/>
  <w16cid:commentId w16cid:paraId="2A2327ED" w16cid:durableId="268CE59E"/>
  <w16cid:commentId w16cid:paraId="2DC56022" w16cid:durableId="267E9EED"/>
  <w16cid:commentId w16cid:paraId="05B7AACB" w16cid:durableId="268D54A2"/>
  <w16cid:commentId w16cid:paraId="4788A0BB" w16cid:durableId="26A3AC37"/>
  <w16cid:commentId w16cid:paraId="5A3A377E" w16cid:durableId="2669AE0C"/>
  <w16cid:commentId w16cid:paraId="53CCD678" w16cid:durableId="267BB022"/>
  <w16cid:commentId w16cid:paraId="0EE3F2E7" w16cid:durableId="26A3AEF7"/>
  <w16cid:commentId w16cid:paraId="110E6E8E" w16cid:durableId="267ED413"/>
  <w16cid:commentId w16cid:paraId="7554AF9F" w16cid:durableId="2692899E"/>
  <w16cid:commentId w16cid:paraId="3A6D52B0" w16cid:durableId="267ECB05"/>
  <w16cid:commentId w16cid:paraId="418EA2CE" w16cid:durableId="26A3AF61"/>
  <w16cid:commentId w16cid:paraId="07158B43" w16cid:durableId="267ED405"/>
  <w16cid:commentId w16cid:paraId="034F4684" w16cid:durableId="26A3B0AA"/>
  <w16cid:commentId w16cid:paraId="09346A5C" w16cid:durableId="266943A8"/>
  <w16cid:commentId w16cid:paraId="3AE11214" w16cid:durableId="263A472E"/>
  <w16cid:commentId w16cid:paraId="677F6E1E" w16cid:durableId="266943BD"/>
  <w16cid:commentId w16cid:paraId="1EB06179" w16cid:durableId="2669B11E"/>
  <w16cid:commentId w16cid:paraId="302D6BB7" w16cid:durableId="26A3B36B"/>
  <w16cid:commentId w16cid:paraId="0FA7AD6D" w16cid:durableId="26A66025"/>
  <w16cid:commentId w16cid:paraId="667A7F30" w16cid:durableId="26A65E6F"/>
  <w16cid:commentId w16cid:paraId="50C4F68C" w16cid:durableId="267EB044"/>
  <w16cid:commentId w16cid:paraId="3F697132" w16cid:durableId="267EAF84"/>
  <w16cid:commentId w16cid:paraId="261964DE" w16cid:durableId="267ED257"/>
  <w16cid:commentId w16cid:paraId="2C9A0316" w16cid:durableId="267EB5F1"/>
  <w16cid:commentId w16cid:paraId="1C5DA714" w16cid:durableId="26A3B4A0"/>
  <w16cid:commentId w16cid:paraId="1FE4C442" w16cid:durableId="267ED27E"/>
  <w16cid:commentId w16cid:paraId="38405E2D" w16cid:durableId="267EBB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7EC84" w14:textId="77777777" w:rsidR="0094194C" w:rsidRDefault="0094194C" w:rsidP="007B7737">
      <w:pPr>
        <w:spacing w:after="0"/>
      </w:pPr>
      <w:r>
        <w:separator/>
      </w:r>
    </w:p>
  </w:endnote>
  <w:endnote w:type="continuationSeparator" w:id="0">
    <w:p w14:paraId="5C0C78A8" w14:textId="77777777" w:rsidR="0094194C" w:rsidRDefault="0094194C" w:rsidP="007B7737">
      <w:pPr>
        <w:spacing w:after="0"/>
      </w:pPr>
      <w:r>
        <w:continuationSeparator/>
      </w:r>
    </w:p>
  </w:endnote>
  <w:endnote w:type="continuationNotice" w:id="1">
    <w:p w14:paraId="20869434" w14:textId="77777777" w:rsidR="0094194C" w:rsidRDefault="0094194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auto"/>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EF344" w14:textId="4D82755F" w:rsidR="00A12042" w:rsidRDefault="00A12042" w:rsidP="00594536">
    <w:pPr>
      <w:pStyle w:val="Footer"/>
      <w:tabs>
        <w:tab w:val="left" w:pos="4714"/>
      </w:tabs>
    </w:pPr>
    <w:r>
      <w:t xml:space="preserve">Page </w:t>
    </w:r>
    <w:r>
      <w:fldChar w:fldCharType="begin"/>
    </w:r>
    <w:r>
      <w:instrText xml:space="preserve"> PAGE </w:instrText>
    </w:r>
    <w:r>
      <w:fldChar w:fldCharType="separate"/>
    </w:r>
    <w:r>
      <w:rPr>
        <w:noProof/>
      </w:rPr>
      <w:t>112</w:t>
    </w:r>
    <w:r>
      <w:fldChar w:fldCharType="end"/>
    </w:r>
    <w:r>
      <w:rPr>
        <w:rStyle w:val="PageNumber"/>
      </w:rPr>
      <w:tab/>
    </w:r>
    <w:r>
      <w:rPr>
        <w:rStyle w:val="PageNumber"/>
      </w:rPr>
      <w:tab/>
    </w:r>
    <w:del w:id="8804" w:author="Lynn Laakso" w:date="2022-08-29T16:20:00Z">
      <w:r w:rsidDel="008C168A">
        <w:delText xml:space="preserve">Health Level Seven, </w:delText>
      </w:r>
    </w:del>
    <w:r>
      <w:t xml:space="preserve">Version </w:t>
    </w:r>
    <w:fldSimple w:instr=" DOCPROPERTY release_version \* MERGEFORMAT ">
      <w:ins w:id="8805" w:author="Lynn Laakso" w:date="2022-08-29T16:40:00Z">
        <w:r w:rsidR="001756BC">
          <w:t>2.9.1</w:t>
        </w:r>
      </w:ins>
      <w:del w:id="8806" w:author="Lynn Laakso" w:date="2022-08-29T16:24:00Z">
        <w:r w:rsidDel="00CD446E">
          <w:delText>2.9</w:delText>
        </w:r>
      </w:del>
    </w:fldSimple>
    <w:r>
      <w:t xml:space="preserve"> </w:t>
    </w:r>
    <w:del w:id="8807" w:author="Lynn Laakso" w:date="2022-08-29T16:20:00Z">
      <w:r w:rsidDel="008C168A">
        <w:delText xml:space="preserve">© </w:delText>
      </w:r>
      <w:r w:rsidR="00235725" w:rsidDel="008C168A">
        <w:fldChar w:fldCharType="begin"/>
      </w:r>
      <w:r w:rsidR="00235725" w:rsidDel="008C168A">
        <w:delInstrText xml:space="preserve"> DOCPROPERTY release_year \* MERGEFORMAT </w:delInstrText>
      </w:r>
      <w:r w:rsidR="00235725" w:rsidDel="008C168A">
        <w:fldChar w:fldCharType="separate"/>
      </w:r>
      <w:r w:rsidDel="008C168A">
        <w:delText>2019</w:delText>
      </w:r>
      <w:r w:rsidR="00235725" w:rsidDel="008C168A">
        <w:fldChar w:fldCharType="end"/>
      </w:r>
      <w:r w:rsidDel="008C168A">
        <w:delText>.  All rights reserved.</w:delText>
      </w:r>
    </w:del>
  </w:p>
  <w:p w14:paraId="38EA8840" w14:textId="7A933AAC" w:rsidR="008C168A" w:rsidDel="008C168A" w:rsidRDefault="00A12042" w:rsidP="008C168A">
    <w:pPr>
      <w:pStyle w:val="Footer"/>
      <w:rPr>
        <w:del w:id="8808" w:author="Lynn Laakso" w:date="2022-08-29T16:20:00Z"/>
        <w:moveTo w:id="8809" w:author="Lynn Laakso" w:date="2022-08-29T16:20:00Z"/>
      </w:rPr>
    </w:pPr>
    <w:del w:id="8810" w:author="Lynn Laakso" w:date="2022-08-29T16:19:00Z">
      <w:r w:rsidDel="008C168A">
        <w:rPr>
          <w:bCs/>
        </w:rPr>
        <w:fldChar w:fldCharType="begin"/>
      </w:r>
      <w:r w:rsidDel="008C168A">
        <w:rPr>
          <w:bCs/>
        </w:rPr>
        <w:delInstrText xml:space="preserve"> DOCPROPERTY release_month \* MERGEFORMAT </w:delInstrText>
      </w:r>
      <w:r w:rsidDel="008C168A">
        <w:rPr>
          <w:bCs/>
        </w:rPr>
        <w:fldChar w:fldCharType="separate"/>
      </w:r>
      <w:r w:rsidDel="008C168A">
        <w:rPr>
          <w:bCs/>
        </w:rPr>
        <w:delText>December</w:delText>
      </w:r>
      <w:r w:rsidDel="008C168A">
        <w:rPr>
          <w:bCs/>
        </w:rPr>
        <w:fldChar w:fldCharType="end"/>
      </w:r>
      <w:r w:rsidDel="008C168A">
        <w:delText xml:space="preserve">  </w:delText>
      </w:r>
      <w:r w:rsidDel="008C168A">
        <w:rPr>
          <w:bCs/>
        </w:rPr>
        <w:fldChar w:fldCharType="begin"/>
      </w:r>
      <w:r w:rsidDel="008C168A">
        <w:rPr>
          <w:bCs/>
        </w:rPr>
        <w:delInstrText xml:space="preserve"> DOCPROPERTY release_year \* MERGEFORMAT </w:delInstrText>
      </w:r>
      <w:r w:rsidDel="008C168A">
        <w:rPr>
          <w:bCs/>
        </w:rPr>
        <w:fldChar w:fldCharType="separate"/>
      </w:r>
      <w:r w:rsidDel="008C168A">
        <w:rPr>
          <w:bCs/>
        </w:rPr>
        <w:delText>2019</w:delText>
      </w:r>
      <w:r w:rsidDel="008C168A">
        <w:rPr>
          <w:bCs/>
        </w:rPr>
        <w:fldChar w:fldCharType="end"/>
      </w:r>
      <w:r w:rsidDel="008C168A">
        <w:delText>.</w:delText>
      </w:r>
    </w:del>
    <w:ins w:id="8811" w:author="Lynn Laakso" w:date="2022-08-29T16:25:00Z">
      <w:r w:rsidR="00CD446E">
        <w:rPr>
          <w:bCs/>
        </w:rPr>
        <w:fldChar w:fldCharType="begin"/>
      </w:r>
      <w:r w:rsidR="00CD446E">
        <w:rPr>
          <w:bCs/>
        </w:rPr>
        <w:instrText xml:space="preserve"> DOCPROPERTY  release_year  \* MERGEFORMAT </w:instrText>
      </w:r>
    </w:ins>
    <w:r w:rsidR="00CD446E">
      <w:rPr>
        <w:bCs/>
      </w:rPr>
      <w:fldChar w:fldCharType="separate"/>
    </w:r>
    <w:ins w:id="8812" w:author="Lynn Laakso" w:date="2022-08-29T16:40:00Z">
      <w:r w:rsidR="001756BC">
        <w:rPr>
          <w:bCs/>
        </w:rPr>
        <w:t>2022</w:t>
      </w:r>
    </w:ins>
    <w:ins w:id="8813" w:author="Lynn Laakso" w:date="2022-08-29T16:25:00Z">
      <w:r w:rsidR="00CD446E">
        <w:rPr>
          <w:bCs/>
        </w:rPr>
        <w:fldChar w:fldCharType="end"/>
      </w:r>
      <w:r w:rsidR="00CD446E">
        <w:rPr>
          <w:bCs/>
        </w:rPr>
        <w:t xml:space="preserve"> </w:t>
      </w:r>
      <w:r w:rsidR="00CD446E">
        <w:rPr>
          <w:bCs/>
        </w:rPr>
        <w:fldChar w:fldCharType="begin"/>
      </w:r>
      <w:r w:rsidR="00CD446E">
        <w:rPr>
          <w:bCs/>
        </w:rPr>
        <w:instrText xml:space="preserve"> DOCPROPERTY  release_month  \* MERGEFORMAT </w:instrText>
      </w:r>
    </w:ins>
    <w:r w:rsidR="00CD446E">
      <w:rPr>
        <w:bCs/>
      </w:rPr>
      <w:fldChar w:fldCharType="separate"/>
    </w:r>
    <w:ins w:id="8814" w:author="Lynn Laakso" w:date="2022-08-29T16:40:00Z">
      <w:r w:rsidR="001756BC">
        <w:rPr>
          <w:bCs/>
        </w:rPr>
        <w:t>September</w:t>
      </w:r>
    </w:ins>
    <w:ins w:id="8815" w:author="Lynn Laakso" w:date="2022-08-29T16:25:00Z">
      <w:r w:rsidR="00CD446E">
        <w:rPr>
          <w:bCs/>
        </w:rPr>
        <w:fldChar w:fldCharType="end"/>
      </w:r>
      <w:r w:rsidR="00CD446E">
        <w:rPr>
          <w:bCs/>
        </w:rPr>
        <w:t xml:space="preserve"> </w:t>
      </w:r>
    </w:ins>
    <w:moveToRangeStart w:id="8816" w:author="Lynn Laakso" w:date="2022-08-29T16:20:00Z" w:name="move112682473"/>
    <w:moveTo w:id="8817" w:author="Lynn Laakso" w:date="2022-08-29T16:20:00Z">
      <w:r w:rsidR="008C168A">
        <w:t xml:space="preserve"> </w:t>
      </w:r>
      <w:r w:rsidR="008C168A">
        <w:rPr>
          <w:bCs/>
        </w:rPr>
        <w:fldChar w:fldCharType="begin"/>
      </w:r>
      <w:r w:rsidR="008C168A">
        <w:rPr>
          <w:bCs/>
        </w:rPr>
        <w:instrText xml:space="preserve"> DOCPROPERTY release_status \* MERGEFORMAT </w:instrText>
      </w:r>
      <w:r w:rsidR="008C168A">
        <w:rPr>
          <w:bCs/>
        </w:rPr>
        <w:fldChar w:fldCharType="separate"/>
      </w:r>
    </w:moveTo>
    <w:ins w:id="8818" w:author="Lynn Laakso" w:date="2022-08-29T16:40:00Z">
      <w:r w:rsidR="001756BC">
        <w:rPr>
          <w:bCs/>
        </w:rPr>
        <w:t>Normative Ballot</w:t>
      </w:r>
    </w:ins>
    <w:moveTo w:id="8819" w:author="Lynn Laakso" w:date="2022-08-29T16:20:00Z">
      <w:del w:id="8820" w:author="Lynn Laakso" w:date="2022-08-29T16:24:00Z">
        <w:r w:rsidR="008C168A" w:rsidDel="00CD446E">
          <w:rPr>
            <w:bCs/>
          </w:rPr>
          <w:delText>Normative Publication</w:delText>
        </w:r>
      </w:del>
      <w:r w:rsidR="008C168A">
        <w:fldChar w:fldCharType="end"/>
      </w:r>
      <w:r w:rsidR="008C168A">
        <w:t>.</w:t>
      </w:r>
    </w:moveTo>
  </w:p>
  <w:moveToRangeEnd w:id="8816"/>
  <w:p w14:paraId="40572303" w14:textId="70C09606" w:rsidR="00A12042" w:rsidRDefault="00A12042" w:rsidP="008C168A">
    <w:pPr>
      <w:pStyle w:val="Footer"/>
    </w:pPr>
    <w:r>
      <w:tab/>
    </w:r>
    <w:ins w:id="8821" w:author="Lynn Laakso" w:date="2022-08-29T16:20:00Z">
      <w:r w:rsidR="008C168A">
        <w:t>©</w:t>
      </w:r>
    </w:ins>
    <w:ins w:id="8822" w:author="Lynn Laakso" w:date="2022-08-29T16:25:00Z">
      <w:r w:rsidR="00CD446E">
        <w:fldChar w:fldCharType="begin"/>
      </w:r>
      <w:r w:rsidR="00CD446E">
        <w:instrText xml:space="preserve"> DOCPROPERTY  release_year  \* MERGEFORMAT </w:instrText>
      </w:r>
    </w:ins>
    <w:r w:rsidR="00CD446E">
      <w:fldChar w:fldCharType="separate"/>
    </w:r>
    <w:ins w:id="8823" w:author="Lynn Laakso" w:date="2022-08-29T16:40:00Z">
      <w:r w:rsidR="001756BC">
        <w:t>2022</w:t>
      </w:r>
    </w:ins>
    <w:ins w:id="8824" w:author="Lynn Laakso" w:date="2022-08-29T16:25:00Z">
      <w:r w:rsidR="00CD446E">
        <w:fldChar w:fldCharType="end"/>
      </w:r>
    </w:ins>
    <w:ins w:id="8825" w:author="Lynn Laakso" w:date="2022-08-29T16:26:00Z">
      <w:r w:rsidR="00CD446E">
        <w:t xml:space="preserve"> </w:t>
      </w:r>
    </w:ins>
    <w:ins w:id="8826" w:author="Lynn Laakso" w:date="2022-08-29T16:20:00Z">
      <w:r w:rsidR="008C168A">
        <w:t>Health Level Seven, International. All rights reserved.</w:t>
      </w:r>
    </w:ins>
    <w:moveFromRangeStart w:id="8827" w:author="Lynn Laakso" w:date="2022-08-29T16:20:00Z" w:name="move112682473"/>
    <w:moveFrom w:id="8828" w:author="Lynn Laakso" w:date="2022-08-29T16:20:00Z">
      <w:r w:rsidDel="008C168A">
        <w:rPr>
          <w:bCs/>
        </w:rPr>
        <w:fldChar w:fldCharType="begin"/>
      </w:r>
      <w:r w:rsidDel="008C168A">
        <w:rPr>
          <w:bCs/>
        </w:rPr>
        <w:instrText xml:space="preserve"> DOCPROPERTY release_status \* MERGEFORMAT </w:instrText>
      </w:r>
      <w:r w:rsidDel="008C168A">
        <w:rPr>
          <w:bCs/>
        </w:rPr>
        <w:fldChar w:fldCharType="separate"/>
      </w:r>
      <w:r w:rsidDel="008C168A">
        <w:rPr>
          <w:bCs/>
        </w:rPr>
        <w:t>Normative Publication</w:t>
      </w:r>
      <w:r w:rsidDel="008C168A">
        <w:fldChar w:fldCharType="end"/>
      </w:r>
      <w:r w:rsidDel="008C168A">
        <w:t>.</w:t>
      </w:r>
    </w:moveFrom>
    <w:moveFromRangeEnd w:id="8827"/>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53E8" w14:textId="4BDCF92F" w:rsidR="00A12042" w:rsidRDefault="00A12042" w:rsidP="00594536">
    <w:pPr>
      <w:pStyle w:val="Footer"/>
    </w:pPr>
    <w:del w:id="8829" w:author="Lynn Laakso" w:date="2022-08-29T16:26:00Z">
      <w:r w:rsidDel="00E42DF8">
        <w:delText>Health Level Seven</w:delText>
      </w:r>
    </w:del>
    <w:del w:id="8830" w:author="Lynn Laakso" w:date="2022-08-29T16:40:00Z">
      <w:r w:rsidDel="001756BC">
        <w:delText>,</w:delText>
      </w:r>
    </w:del>
    <w:ins w:id="8831" w:author="Lynn Laakso" w:date="2022-08-29T16:26:00Z">
      <w:r w:rsidR="00E42DF8">
        <w:t xml:space="preserve">HL7 </w:t>
      </w:r>
    </w:ins>
    <w:del w:id="8832" w:author="Lynn Laakso" w:date="2022-08-29T16:26:00Z">
      <w:r w:rsidDel="00E42DF8">
        <w:delText xml:space="preserve"> </w:delText>
      </w:r>
    </w:del>
    <w:r>
      <w:t xml:space="preserve">Version </w:t>
    </w:r>
    <w:r>
      <w:rPr>
        <w:bCs/>
      </w:rPr>
      <w:fldChar w:fldCharType="begin"/>
    </w:r>
    <w:r>
      <w:rPr>
        <w:bCs/>
      </w:rPr>
      <w:instrText xml:space="preserve"> DOCPROPERTY release_version \* MERGEFORMAT </w:instrText>
    </w:r>
    <w:r>
      <w:rPr>
        <w:bCs/>
      </w:rPr>
      <w:fldChar w:fldCharType="separate"/>
    </w:r>
    <w:ins w:id="8833" w:author="Lynn Laakso" w:date="2022-08-29T16:26:00Z">
      <w:r w:rsidR="00CD446E">
        <w:rPr>
          <w:bCs/>
        </w:rPr>
        <w:t>2.9.1</w:t>
      </w:r>
    </w:ins>
    <w:del w:id="8834" w:author="Lynn Laakso" w:date="2022-08-29T16:26:00Z">
      <w:r w:rsidDel="00CD446E">
        <w:rPr>
          <w:bCs/>
        </w:rPr>
        <w:delText>2.9</w:delText>
      </w:r>
    </w:del>
    <w:r>
      <w:rPr>
        <w:bCs/>
      </w:rPr>
      <w:fldChar w:fldCharType="end"/>
    </w:r>
    <w:del w:id="8835" w:author="Lynn Laakso" w:date="2022-08-29T16:26:00Z">
      <w:r w:rsidDel="00E42DF8">
        <w:delText xml:space="preserve"> © </w:delText>
      </w:r>
      <w:r w:rsidDel="00E42DF8">
        <w:rPr>
          <w:bCs/>
        </w:rPr>
        <w:fldChar w:fldCharType="begin"/>
      </w:r>
      <w:r w:rsidDel="00E42DF8">
        <w:rPr>
          <w:bCs/>
        </w:rPr>
        <w:delInstrText xml:space="preserve"> DOCPROPERTY release_year \* MERGEFORMAT </w:delInstrText>
      </w:r>
      <w:r w:rsidDel="00E42DF8">
        <w:rPr>
          <w:bCs/>
        </w:rPr>
        <w:fldChar w:fldCharType="separate"/>
      </w:r>
      <w:r w:rsidR="00CD446E" w:rsidDel="00E42DF8">
        <w:rPr>
          <w:bCs/>
        </w:rPr>
        <w:delText>2022</w:delText>
      </w:r>
      <w:r w:rsidDel="00E42DF8">
        <w:rPr>
          <w:bCs/>
        </w:rPr>
        <w:fldChar w:fldCharType="end"/>
      </w:r>
      <w:r w:rsidDel="00E42DF8">
        <w:delText>.  All rights reserved.</w:delText>
      </w:r>
    </w:del>
    <w:r>
      <w:tab/>
      <w:t>Page</w:t>
    </w:r>
    <w:r w:rsidRPr="001756BC">
      <w:rPr>
        <w:sz w:val="12"/>
        <w:szCs w:val="16"/>
        <w:rPrChange w:id="8836" w:author="Lynn Laakso" w:date="2022-08-29T16:41:00Z">
          <w:rPr/>
        </w:rPrChange>
      </w:rPr>
      <w:t xml:space="preserve"> </w:t>
    </w:r>
    <w:r w:rsidRPr="001756BC">
      <w:rPr>
        <w:rStyle w:val="PageNumber"/>
        <w:sz w:val="16"/>
        <w:szCs w:val="12"/>
        <w:rPrChange w:id="8837" w:author="Lynn Laakso" w:date="2022-08-29T16:41:00Z">
          <w:rPr>
            <w:rStyle w:val="PageNumber"/>
          </w:rPr>
        </w:rPrChange>
      </w:rPr>
      <w:fldChar w:fldCharType="begin"/>
    </w:r>
    <w:r w:rsidRPr="001756BC">
      <w:rPr>
        <w:rStyle w:val="PageNumber"/>
        <w:sz w:val="16"/>
        <w:szCs w:val="12"/>
        <w:rPrChange w:id="8838" w:author="Lynn Laakso" w:date="2022-08-29T16:41:00Z">
          <w:rPr>
            <w:rStyle w:val="PageNumber"/>
          </w:rPr>
        </w:rPrChange>
      </w:rPr>
      <w:instrText xml:space="preserve"> PAGE </w:instrText>
    </w:r>
    <w:r w:rsidRPr="001756BC">
      <w:rPr>
        <w:rStyle w:val="PageNumber"/>
        <w:sz w:val="16"/>
        <w:szCs w:val="12"/>
        <w:rPrChange w:id="8839" w:author="Lynn Laakso" w:date="2022-08-29T16:41:00Z">
          <w:rPr>
            <w:rStyle w:val="PageNumber"/>
          </w:rPr>
        </w:rPrChange>
      </w:rPr>
      <w:fldChar w:fldCharType="separate"/>
    </w:r>
    <w:r w:rsidRPr="001756BC">
      <w:rPr>
        <w:rStyle w:val="PageNumber"/>
        <w:noProof/>
        <w:sz w:val="16"/>
        <w:szCs w:val="12"/>
        <w:rPrChange w:id="8840" w:author="Lynn Laakso" w:date="2022-08-29T16:41:00Z">
          <w:rPr>
            <w:rStyle w:val="PageNumber"/>
            <w:noProof/>
          </w:rPr>
        </w:rPrChange>
      </w:rPr>
      <w:t>113</w:t>
    </w:r>
    <w:r w:rsidRPr="001756BC">
      <w:rPr>
        <w:rStyle w:val="PageNumber"/>
        <w:sz w:val="16"/>
        <w:szCs w:val="12"/>
        <w:rPrChange w:id="8841" w:author="Lynn Laakso" w:date="2022-08-29T16:41:00Z">
          <w:rPr>
            <w:rStyle w:val="PageNumber"/>
          </w:rPr>
        </w:rPrChange>
      </w:rPr>
      <w:fldChar w:fldCharType="end"/>
    </w:r>
  </w:p>
  <w:p w14:paraId="0908DD67" w14:textId="2F23799D" w:rsidR="00A12042" w:rsidRDefault="00E42DF8" w:rsidP="00594536">
    <w:pPr>
      <w:pStyle w:val="Footer"/>
    </w:pPr>
    <w:ins w:id="8842" w:author="Lynn Laakso" w:date="2022-08-29T16:26:00Z">
      <w:r>
        <w:t xml:space="preserve">© </w:t>
      </w:r>
      <w:r>
        <w:rPr>
          <w:bCs/>
        </w:rPr>
        <w:fldChar w:fldCharType="begin"/>
      </w:r>
      <w:r>
        <w:rPr>
          <w:bCs/>
        </w:rPr>
        <w:instrText xml:space="preserve"> DOCPROPERTY release_year \* MERGEFORMAT </w:instrText>
      </w:r>
      <w:r>
        <w:rPr>
          <w:bCs/>
        </w:rPr>
        <w:fldChar w:fldCharType="separate"/>
      </w:r>
      <w:r>
        <w:rPr>
          <w:bCs/>
        </w:rPr>
        <w:t>2022</w:t>
      </w:r>
      <w:r>
        <w:rPr>
          <w:bCs/>
        </w:rPr>
        <w:fldChar w:fldCharType="end"/>
      </w:r>
      <w:r>
        <w:rPr>
          <w:bCs/>
        </w:rPr>
        <w:t xml:space="preserve"> </w:t>
      </w:r>
      <w:r>
        <w:t>Health Level Seven International.  All rights reserved.</w:t>
      </w:r>
    </w:ins>
    <w:del w:id="8843" w:author="Lynn Laakso" w:date="2022-08-29T16:26:00Z">
      <w:r w:rsidR="00A12042" w:rsidDel="00CD446E">
        <w:rPr>
          <w:bCs/>
        </w:rPr>
        <w:fldChar w:fldCharType="begin"/>
      </w:r>
      <w:r w:rsidR="00A12042" w:rsidDel="00CD446E">
        <w:rPr>
          <w:bCs/>
        </w:rPr>
        <w:delInstrText xml:space="preserve"> DOCPROPERTY release_status \* MERGEFORMAT </w:delInstrText>
      </w:r>
      <w:r w:rsidR="00A12042" w:rsidDel="00CD446E">
        <w:rPr>
          <w:bCs/>
        </w:rPr>
        <w:fldChar w:fldCharType="separate"/>
      </w:r>
      <w:r w:rsidR="00A12042" w:rsidDel="00CD446E">
        <w:rPr>
          <w:bCs/>
        </w:rPr>
        <w:delText>Normative Publication</w:delText>
      </w:r>
      <w:r w:rsidR="00A12042" w:rsidDel="00CD446E">
        <w:fldChar w:fldCharType="end"/>
      </w:r>
      <w:r w:rsidR="00A12042" w:rsidDel="00CD446E">
        <w:delText>.</w:delText>
      </w:r>
    </w:del>
    <w:r w:rsidR="00A12042">
      <w:tab/>
    </w:r>
    <w:r w:rsidR="00A12042">
      <w:rPr>
        <w:bCs/>
      </w:rPr>
      <w:fldChar w:fldCharType="begin"/>
    </w:r>
    <w:r w:rsidR="00A12042">
      <w:rPr>
        <w:bCs/>
      </w:rPr>
      <w:instrText xml:space="preserve"> DOCPROPERTY release_month \* MERGEFORMAT </w:instrText>
    </w:r>
    <w:r w:rsidR="00A12042">
      <w:rPr>
        <w:bCs/>
      </w:rPr>
      <w:fldChar w:fldCharType="separate"/>
    </w:r>
    <w:ins w:id="8844" w:author="Lynn Laakso" w:date="2022-08-29T16:26:00Z">
      <w:r w:rsidR="00CD446E">
        <w:rPr>
          <w:bCs/>
        </w:rPr>
        <w:t>September</w:t>
      </w:r>
    </w:ins>
    <w:del w:id="8845" w:author="Lynn Laakso" w:date="2022-08-29T16:26:00Z">
      <w:r w:rsidR="00A12042" w:rsidDel="00CD446E">
        <w:rPr>
          <w:bCs/>
        </w:rPr>
        <w:delText>December</w:delText>
      </w:r>
    </w:del>
    <w:r w:rsidR="00A12042">
      <w:rPr>
        <w:bCs/>
      </w:rPr>
      <w:fldChar w:fldCharType="end"/>
    </w:r>
    <w:r w:rsidR="00A12042">
      <w:t xml:space="preserve">  </w:t>
    </w:r>
    <w:r w:rsidR="00A12042">
      <w:rPr>
        <w:bCs/>
      </w:rPr>
      <w:fldChar w:fldCharType="begin"/>
    </w:r>
    <w:r w:rsidR="00A12042">
      <w:rPr>
        <w:bCs/>
      </w:rPr>
      <w:instrText xml:space="preserve"> DOCPROPERTY release_year \* MERGEFORMAT </w:instrText>
    </w:r>
    <w:r w:rsidR="00A12042">
      <w:rPr>
        <w:bCs/>
      </w:rPr>
      <w:fldChar w:fldCharType="separate"/>
    </w:r>
    <w:r w:rsidR="00CD446E">
      <w:rPr>
        <w:bCs/>
      </w:rPr>
      <w:t>2022</w:t>
    </w:r>
    <w:r w:rsidR="00A12042">
      <w:rPr>
        <w:bCs/>
      </w:rPr>
      <w:fldChar w:fldCharType="end"/>
    </w:r>
    <w:ins w:id="8846" w:author="Lynn Laakso" w:date="2022-08-29T16:26:00Z">
      <w:r w:rsidR="00CD446E">
        <w:t xml:space="preserve"> </w:t>
      </w:r>
      <w:r w:rsidR="00CD446E">
        <w:rPr>
          <w:bCs/>
        </w:rPr>
        <w:fldChar w:fldCharType="begin"/>
      </w:r>
      <w:r w:rsidR="00CD446E">
        <w:rPr>
          <w:bCs/>
        </w:rPr>
        <w:instrText xml:space="preserve"> DOCPROPERTY release_status \* MERGEFORMAT </w:instrText>
      </w:r>
      <w:r w:rsidR="00CD446E">
        <w:rPr>
          <w:bCs/>
        </w:rPr>
        <w:fldChar w:fldCharType="separate"/>
      </w:r>
      <w:r w:rsidR="00CD446E">
        <w:rPr>
          <w:bCs/>
        </w:rPr>
        <w:t>Normative Ballot</w:t>
      </w:r>
      <w:r w:rsidR="00CD446E">
        <w:fldChar w:fldCharType="end"/>
      </w:r>
      <w:r w:rsidR="00CD446E">
        <w:t>.</w:t>
      </w:r>
    </w:ins>
    <w:del w:id="8847" w:author="Lynn Laakso" w:date="2022-08-29T16:26:00Z">
      <w:r w:rsidR="00A12042" w:rsidDel="00CD446E">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BA2BB" w14:textId="77777777" w:rsidR="001756BC" w:rsidRDefault="001756BC" w:rsidP="001756BC">
    <w:pPr>
      <w:pStyle w:val="Footer"/>
      <w:rPr>
        <w:ins w:id="8848" w:author="Lynn Laakso" w:date="2022-08-29T16:40:00Z"/>
      </w:rPr>
    </w:pPr>
    <w:ins w:id="8849" w:author="Lynn Laakso" w:date="2022-08-29T16:40:00Z">
      <w:r>
        <w:t xml:space="preserve">HL7 Version </w:t>
      </w:r>
      <w:r>
        <w:rPr>
          <w:bCs/>
        </w:rPr>
        <w:fldChar w:fldCharType="begin"/>
      </w:r>
      <w:r>
        <w:rPr>
          <w:bCs/>
        </w:rPr>
        <w:instrText xml:space="preserve"> DOCPROPERTY release_version \* MERGEFORMAT </w:instrText>
      </w:r>
      <w:r>
        <w:rPr>
          <w:bCs/>
        </w:rPr>
        <w:fldChar w:fldCharType="separate"/>
      </w:r>
      <w:r>
        <w:rPr>
          <w:bCs/>
        </w:rPr>
        <w:t>2.9.1</w:t>
      </w:r>
      <w:r>
        <w:rPr>
          <w:bCs/>
        </w:rPr>
        <w:fldChar w:fldCharType="end"/>
      </w:r>
      <w:r>
        <w:tab/>
        <w:t>Page</w:t>
      </w:r>
      <w:r w:rsidRPr="001756BC">
        <w:rPr>
          <w:sz w:val="12"/>
          <w:szCs w:val="16"/>
          <w:rPrChange w:id="8850" w:author="Lynn Laakso" w:date="2022-08-29T16:41:00Z">
            <w:rPr/>
          </w:rPrChange>
        </w:rPr>
        <w:t xml:space="preserve"> </w:t>
      </w:r>
      <w:r w:rsidRPr="001756BC">
        <w:rPr>
          <w:rStyle w:val="PageNumber"/>
          <w:sz w:val="16"/>
          <w:szCs w:val="12"/>
          <w:rPrChange w:id="8851" w:author="Lynn Laakso" w:date="2022-08-29T16:41:00Z">
            <w:rPr>
              <w:rStyle w:val="PageNumber"/>
            </w:rPr>
          </w:rPrChange>
        </w:rPr>
        <w:fldChar w:fldCharType="begin"/>
      </w:r>
      <w:r w:rsidRPr="001756BC">
        <w:rPr>
          <w:rStyle w:val="PageNumber"/>
          <w:sz w:val="16"/>
          <w:szCs w:val="12"/>
          <w:rPrChange w:id="8852" w:author="Lynn Laakso" w:date="2022-08-29T16:41:00Z">
            <w:rPr>
              <w:rStyle w:val="PageNumber"/>
            </w:rPr>
          </w:rPrChange>
        </w:rPr>
        <w:instrText xml:space="preserve"> PAGE </w:instrText>
      </w:r>
      <w:r w:rsidRPr="001756BC">
        <w:rPr>
          <w:rStyle w:val="PageNumber"/>
          <w:sz w:val="16"/>
          <w:szCs w:val="12"/>
          <w:rPrChange w:id="8853" w:author="Lynn Laakso" w:date="2022-08-29T16:41:00Z">
            <w:rPr>
              <w:rStyle w:val="PageNumber"/>
            </w:rPr>
          </w:rPrChange>
        </w:rPr>
        <w:fldChar w:fldCharType="separate"/>
      </w:r>
      <w:r w:rsidRPr="001756BC">
        <w:rPr>
          <w:rStyle w:val="PageNumber"/>
          <w:sz w:val="16"/>
          <w:szCs w:val="12"/>
          <w:rPrChange w:id="8854" w:author="Lynn Laakso" w:date="2022-08-29T16:41:00Z">
            <w:rPr>
              <w:rStyle w:val="PageNumber"/>
            </w:rPr>
          </w:rPrChange>
        </w:rPr>
        <w:t>3</w:t>
      </w:r>
      <w:r w:rsidRPr="001756BC">
        <w:rPr>
          <w:rStyle w:val="PageNumber"/>
          <w:sz w:val="16"/>
          <w:szCs w:val="12"/>
          <w:rPrChange w:id="8855" w:author="Lynn Laakso" w:date="2022-08-29T16:41:00Z">
            <w:rPr>
              <w:rStyle w:val="PageNumber"/>
            </w:rPr>
          </w:rPrChange>
        </w:rPr>
        <w:fldChar w:fldCharType="end"/>
      </w:r>
    </w:ins>
  </w:p>
  <w:p w14:paraId="257E39CA" w14:textId="6368196A" w:rsidR="00A12042" w:rsidDel="001756BC" w:rsidRDefault="001756BC" w:rsidP="00121474">
    <w:pPr>
      <w:pStyle w:val="Footer"/>
      <w:spacing w:before="60"/>
      <w:rPr>
        <w:del w:id="8856" w:author="Lynn Laakso" w:date="2022-08-29T16:40:00Z"/>
      </w:rPr>
    </w:pPr>
    <w:ins w:id="8857" w:author="Lynn Laakso" w:date="2022-08-29T16:40:00Z">
      <w:r>
        <w:t xml:space="preserve">© </w:t>
      </w:r>
      <w:r>
        <w:rPr>
          <w:bCs/>
        </w:rPr>
        <w:fldChar w:fldCharType="begin"/>
      </w:r>
      <w:r>
        <w:rPr>
          <w:bCs/>
        </w:rPr>
        <w:instrText xml:space="preserve"> DOCPROPERTY release_year \* MERGEFORMAT </w:instrText>
      </w:r>
      <w:r>
        <w:rPr>
          <w:bCs/>
        </w:rPr>
        <w:fldChar w:fldCharType="separate"/>
      </w:r>
      <w:r>
        <w:rPr>
          <w:bCs/>
        </w:rPr>
        <w:t>2022</w:t>
      </w:r>
      <w:r>
        <w:rPr>
          <w:bCs/>
        </w:rPr>
        <w:fldChar w:fldCharType="end"/>
      </w:r>
      <w:r>
        <w:rPr>
          <w:bCs/>
        </w:rPr>
        <w:t xml:space="preserve"> </w:t>
      </w:r>
      <w:r>
        <w:t>Health Level Seven International.  All rights reserved.</w:t>
      </w:r>
      <w:r>
        <w:tab/>
      </w:r>
      <w:r>
        <w:rPr>
          <w:bCs/>
        </w:rPr>
        <w:fldChar w:fldCharType="begin"/>
      </w:r>
      <w:r>
        <w:rPr>
          <w:bCs/>
        </w:rPr>
        <w:instrText xml:space="preserve"> DOCPROPERTY release_month \* MERGEFORMAT </w:instrText>
      </w:r>
      <w:r>
        <w:rPr>
          <w:bCs/>
        </w:rPr>
        <w:fldChar w:fldCharType="separate"/>
      </w:r>
      <w:r>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Pr>
          <w:bCs/>
        </w:rPr>
        <w:t>Normative Ballot</w:t>
      </w:r>
      <w:r>
        <w:fldChar w:fldCharType="end"/>
      </w:r>
      <w:r>
        <w:t>.</w:t>
      </w:r>
    </w:ins>
    <w:del w:id="8858" w:author="Lynn Laakso" w:date="2022-08-29T16:40:00Z">
      <w:r w:rsidR="00A12042" w:rsidDel="001756BC">
        <w:delText xml:space="preserve">Health Level Seven, Version </w:delText>
      </w:r>
      <w:r w:rsidR="00000000" w:rsidDel="001756BC">
        <w:fldChar w:fldCharType="begin"/>
      </w:r>
      <w:r w:rsidR="00000000" w:rsidDel="001756BC">
        <w:delInstrText xml:space="preserve"> DOCPROPERTY  release_version  \* MERGEFORMAT </w:delInstrText>
      </w:r>
      <w:r w:rsidR="00000000" w:rsidDel="001756BC">
        <w:fldChar w:fldCharType="separate"/>
      </w:r>
      <w:r w:rsidR="00A12042" w:rsidDel="001756BC">
        <w:delText>2.9</w:delText>
      </w:r>
      <w:r w:rsidR="00000000" w:rsidDel="001756BC">
        <w:fldChar w:fldCharType="end"/>
      </w:r>
      <w:r w:rsidR="00A12042" w:rsidDel="001756BC">
        <w:delText xml:space="preserve"> © </w:delText>
      </w:r>
      <w:r w:rsidR="00000000" w:rsidDel="001756BC">
        <w:fldChar w:fldCharType="begin"/>
      </w:r>
      <w:r w:rsidR="00000000" w:rsidDel="001756BC">
        <w:delInstrText xml:space="preserve"> DOCPROPERTY release_year \* MERGEFORMAT </w:delInstrText>
      </w:r>
      <w:r w:rsidR="00000000" w:rsidDel="001756BC">
        <w:fldChar w:fldCharType="separate"/>
      </w:r>
      <w:r w:rsidDel="001756BC">
        <w:delText>2022</w:delText>
      </w:r>
      <w:r w:rsidR="00000000" w:rsidDel="001756BC">
        <w:fldChar w:fldCharType="end"/>
      </w:r>
      <w:r w:rsidR="00A12042" w:rsidDel="001756BC">
        <w:delText>.  All rights reserved.</w:delText>
      </w:r>
      <w:r w:rsidR="00A12042" w:rsidDel="001756BC">
        <w:tab/>
        <w:delText xml:space="preserve">Page </w:delText>
      </w:r>
      <w:r w:rsidR="00A12042" w:rsidDel="001756BC">
        <w:fldChar w:fldCharType="begin"/>
      </w:r>
      <w:r w:rsidR="00A12042" w:rsidDel="001756BC">
        <w:delInstrText xml:space="preserve"> PAGE </w:delInstrText>
      </w:r>
      <w:r w:rsidR="00A12042" w:rsidDel="001756BC">
        <w:fldChar w:fldCharType="separate"/>
      </w:r>
      <w:r w:rsidR="00A12042" w:rsidDel="001756BC">
        <w:rPr>
          <w:noProof/>
        </w:rPr>
        <w:delText>1</w:delText>
      </w:r>
      <w:r w:rsidR="00A12042" w:rsidDel="001756BC">
        <w:fldChar w:fldCharType="end"/>
      </w:r>
    </w:del>
  </w:p>
  <w:p w14:paraId="767BCEE6" w14:textId="0FB9AC17" w:rsidR="00A12042" w:rsidRDefault="00000000" w:rsidP="00623119">
    <w:pPr>
      <w:pStyle w:val="Footer"/>
    </w:pPr>
    <w:del w:id="8859" w:author="Lynn Laakso" w:date="2022-08-29T16:40:00Z">
      <w:r w:rsidDel="001756BC">
        <w:fldChar w:fldCharType="begin"/>
      </w:r>
      <w:r w:rsidDel="001756BC">
        <w:delInstrText xml:space="preserve"> DOCPROPERTY release_status \* MERGEFORMAT </w:delInstrText>
      </w:r>
      <w:r w:rsidDel="001756BC">
        <w:fldChar w:fldCharType="separate"/>
      </w:r>
      <w:r w:rsidR="00A12042" w:rsidDel="001756BC">
        <w:delText>Normative Publication</w:delText>
      </w:r>
      <w:r w:rsidDel="001756BC">
        <w:fldChar w:fldCharType="end"/>
      </w:r>
      <w:r w:rsidR="00A12042" w:rsidDel="001756BC">
        <w:delText>.</w:delText>
      </w:r>
      <w:r w:rsidR="00A12042" w:rsidDel="001756BC">
        <w:tab/>
      </w:r>
      <w:r w:rsidDel="001756BC">
        <w:fldChar w:fldCharType="begin"/>
      </w:r>
      <w:r w:rsidDel="001756BC">
        <w:delInstrText xml:space="preserve"> DOCPROPERTY release_month \* MERGEFORMAT </w:delInstrText>
      </w:r>
      <w:r w:rsidDel="001756BC">
        <w:fldChar w:fldCharType="separate"/>
      </w:r>
      <w:r w:rsidR="00A12042" w:rsidDel="001756BC">
        <w:delText>December</w:delText>
      </w:r>
      <w:r w:rsidDel="001756BC">
        <w:fldChar w:fldCharType="end"/>
      </w:r>
      <w:r w:rsidR="00A12042" w:rsidDel="001756BC">
        <w:delText xml:space="preserve">  </w:delText>
      </w:r>
      <w:r w:rsidDel="001756BC">
        <w:fldChar w:fldCharType="begin"/>
      </w:r>
      <w:r w:rsidDel="001756BC">
        <w:delInstrText xml:space="preserve"> DOCPROPERTY release_year \* MERGEFORMAT </w:delInstrText>
      </w:r>
      <w:r w:rsidDel="001756BC">
        <w:fldChar w:fldCharType="separate"/>
      </w:r>
      <w:r w:rsidR="001756BC" w:rsidDel="001756BC">
        <w:delText>2022</w:delText>
      </w:r>
      <w:r w:rsidDel="001756BC">
        <w:fldChar w:fldCharType="end"/>
      </w:r>
      <w:bookmarkStart w:id="8860" w:name="_Toc1815935"/>
      <w:r w:rsidR="00A12042" w:rsidDel="001756BC">
        <w:delText>.</w:delText>
      </w:r>
    </w:del>
    <w:bookmarkEnd w:id="886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2D2C9" w14:textId="77777777" w:rsidR="0094194C" w:rsidRDefault="0094194C" w:rsidP="007B7737">
      <w:pPr>
        <w:spacing w:after="0"/>
      </w:pPr>
      <w:r>
        <w:separator/>
      </w:r>
    </w:p>
  </w:footnote>
  <w:footnote w:type="continuationSeparator" w:id="0">
    <w:p w14:paraId="6EDAE4B3" w14:textId="77777777" w:rsidR="0094194C" w:rsidRDefault="0094194C" w:rsidP="007B7737">
      <w:pPr>
        <w:spacing w:after="0"/>
      </w:pPr>
      <w:r>
        <w:continuationSeparator/>
      </w:r>
    </w:p>
  </w:footnote>
  <w:footnote w:type="continuationNotice" w:id="1">
    <w:p w14:paraId="1F1F3611" w14:textId="77777777" w:rsidR="0094194C" w:rsidRDefault="0094194C">
      <w:pPr>
        <w:spacing w:before="0" w:after="0"/>
      </w:pPr>
    </w:p>
  </w:footnote>
  <w:footnote w:id="2">
    <w:p w14:paraId="11388A31" w14:textId="77777777" w:rsidR="00A12042" w:rsidRPr="00594536" w:rsidRDefault="00A12042"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DF44" w14:textId="77777777" w:rsidR="00A12042" w:rsidRDefault="00A12042">
    <w:pPr>
      <w:pStyle w:val="Header"/>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231A" w14:textId="77777777" w:rsidR="00A12042" w:rsidRDefault="00A12042">
    <w:pPr>
      <w:pStyle w:val="Header"/>
      <w:pBdr>
        <w:bottom w:val="single" w:sz="6" w:space="1" w:color="auto"/>
      </w:pBdr>
      <w:jc w:val="right"/>
    </w:pPr>
    <w:r>
      <w:t>Chapter 3: Patient Administration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55BA4" w14:textId="77777777" w:rsidR="001756BC" w:rsidRDefault="00175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BA689C54"/>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lang w:val="en-US"/>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4B4E9C"/>
    <w:multiLevelType w:val="multilevel"/>
    <w:tmpl w:val="EB6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15:restartNumberingAfterBreak="0">
    <w:nsid w:val="32A77BCB"/>
    <w:multiLevelType w:val="hybridMultilevel"/>
    <w:tmpl w:val="282E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782C68"/>
    <w:multiLevelType w:val="multilevel"/>
    <w:tmpl w:val="9F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590861">
    <w:abstractNumId w:val="2"/>
  </w:num>
  <w:num w:numId="2" w16cid:durableId="2122144381">
    <w:abstractNumId w:val="6"/>
  </w:num>
  <w:num w:numId="3" w16cid:durableId="334646285">
    <w:abstractNumId w:val="11"/>
  </w:num>
  <w:num w:numId="4" w16cid:durableId="230623543">
    <w:abstractNumId w:val="1"/>
  </w:num>
  <w:num w:numId="5" w16cid:durableId="330648165">
    <w:abstractNumId w:val="5"/>
  </w:num>
  <w:num w:numId="6" w16cid:durableId="781611864">
    <w:abstractNumId w:val="6"/>
    <w:lvlOverride w:ilvl="0">
      <w:startOverride w:val="1"/>
    </w:lvlOverride>
  </w:num>
  <w:num w:numId="7" w16cid:durableId="1634285985">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16cid:durableId="2146002517">
    <w:abstractNumId w:val="9"/>
  </w:num>
  <w:num w:numId="9" w16cid:durableId="2054845732">
    <w:abstractNumId w:val="13"/>
  </w:num>
  <w:num w:numId="10" w16cid:durableId="48806413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16cid:durableId="1580169462">
    <w:abstractNumId w:val="0"/>
    <w:lvlOverride w:ilvl="0">
      <w:lvl w:ilvl="0">
        <w:start w:val="3"/>
        <w:numFmt w:val="decimal"/>
        <w:suff w:val="space"/>
        <w:lvlText w:val="%1"/>
        <w:lvlJc w:val="left"/>
      </w:lvl>
    </w:lvlOverride>
  </w:num>
  <w:num w:numId="12" w16cid:durableId="568462963">
    <w:abstractNumId w:val="3"/>
  </w:num>
  <w:num w:numId="13" w16cid:durableId="1716270375">
    <w:abstractNumId w:val="5"/>
  </w:num>
  <w:num w:numId="14" w16cid:durableId="1748116073">
    <w:abstractNumId w:val="5"/>
  </w:num>
  <w:num w:numId="15" w16cid:durableId="977683444">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16cid:durableId="1637295956">
    <w:abstractNumId w:val="14"/>
  </w:num>
  <w:num w:numId="17" w16cid:durableId="9755316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9715">
    <w:abstractNumId w:val="4"/>
  </w:num>
  <w:num w:numId="19" w16cid:durableId="1194995082">
    <w:abstractNumId w:val="4"/>
  </w:num>
  <w:num w:numId="20" w16cid:durableId="1915581424">
    <w:abstractNumId w:val="2"/>
  </w:num>
  <w:num w:numId="21" w16cid:durableId="1962375843">
    <w:abstractNumId w:val="5"/>
  </w:num>
  <w:num w:numId="22" w16cid:durableId="412555732">
    <w:abstractNumId w:val="5"/>
  </w:num>
  <w:num w:numId="23" w16cid:durableId="1333751811">
    <w:abstractNumId w:val="5"/>
  </w:num>
  <w:num w:numId="24" w16cid:durableId="935137737">
    <w:abstractNumId w:val="5"/>
  </w:num>
  <w:num w:numId="25" w16cid:durableId="787966887">
    <w:abstractNumId w:val="5"/>
  </w:num>
  <w:num w:numId="26" w16cid:durableId="1971980367">
    <w:abstractNumId w:val="5"/>
  </w:num>
  <w:num w:numId="27" w16cid:durableId="343244028">
    <w:abstractNumId w:val="5"/>
  </w:num>
  <w:num w:numId="28" w16cid:durableId="1391077348">
    <w:abstractNumId w:val="5"/>
  </w:num>
  <w:num w:numId="29" w16cid:durableId="1345401512">
    <w:abstractNumId w:val="5"/>
  </w:num>
  <w:num w:numId="30" w16cid:durableId="460656532">
    <w:abstractNumId w:val="5"/>
  </w:num>
  <w:num w:numId="31" w16cid:durableId="1682203025">
    <w:abstractNumId w:val="5"/>
  </w:num>
  <w:num w:numId="32" w16cid:durableId="1390962430">
    <w:abstractNumId w:val="5"/>
  </w:num>
  <w:num w:numId="33" w16cid:durableId="1859587092">
    <w:abstractNumId w:val="5"/>
  </w:num>
  <w:num w:numId="34" w16cid:durableId="612126840">
    <w:abstractNumId w:val="5"/>
  </w:num>
  <w:num w:numId="35" w16cid:durableId="1218737650">
    <w:abstractNumId w:val="5"/>
  </w:num>
  <w:num w:numId="36" w16cid:durableId="561915686">
    <w:abstractNumId w:val="5"/>
  </w:num>
  <w:num w:numId="37" w16cid:durableId="1555115653">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16cid:durableId="720978416">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16cid:durableId="924149587">
    <w:abstractNumId w:val="5"/>
  </w:num>
  <w:num w:numId="40" w16cid:durableId="506211530">
    <w:abstractNumId w:val="5"/>
  </w:num>
  <w:num w:numId="41" w16cid:durableId="1104574179">
    <w:abstractNumId w:val="5"/>
  </w:num>
  <w:num w:numId="42" w16cid:durableId="951938411">
    <w:abstractNumId w:val="5"/>
  </w:num>
  <w:num w:numId="43" w16cid:durableId="1259560636">
    <w:abstractNumId w:val="5"/>
  </w:num>
  <w:num w:numId="44" w16cid:durableId="1781486375">
    <w:abstractNumId w:val="5"/>
  </w:num>
  <w:num w:numId="45" w16cid:durableId="1861041156">
    <w:abstractNumId w:val="5"/>
  </w:num>
  <w:num w:numId="46" w16cid:durableId="1477063856">
    <w:abstractNumId w:val="5"/>
  </w:num>
  <w:num w:numId="47" w16cid:durableId="886451307">
    <w:abstractNumId w:val="5"/>
  </w:num>
  <w:num w:numId="48" w16cid:durableId="1634167467">
    <w:abstractNumId w:val="5"/>
  </w:num>
  <w:num w:numId="49" w16cid:durableId="1655182457">
    <w:abstractNumId w:val="5"/>
  </w:num>
  <w:num w:numId="50" w16cid:durableId="565727143">
    <w:abstractNumId w:val="5"/>
  </w:num>
  <w:num w:numId="51" w16cid:durableId="1623488705">
    <w:abstractNumId w:val="5"/>
  </w:num>
  <w:num w:numId="52" w16cid:durableId="880433683">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16cid:durableId="505633102">
    <w:abstractNumId w:val="5"/>
  </w:num>
  <w:num w:numId="54" w16cid:durableId="177351953">
    <w:abstractNumId w:val="5"/>
  </w:num>
  <w:num w:numId="55" w16cid:durableId="1502814571">
    <w:abstractNumId w:val="5"/>
  </w:num>
  <w:num w:numId="56" w16cid:durableId="1219048402">
    <w:abstractNumId w:val="5"/>
  </w:num>
  <w:num w:numId="57" w16cid:durableId="2001538676">
    <w:abstractNumId w:val="5"/>
  </w:num>
  <w:num w:numId="58" w16cid:durableId="1462072585">
    <w:abstractNumId w:val="5"/>
  </w:num>
  <w:num w:numId="59" w16cid:durableId="1771508007">
    <w:abstractNumId w:val="5"/>
  </w:num>
  <w:num w:numId="60" w16cid:durableId="462112894">
    <w:abstractNumId w:val="5"/>
  </w:num>
  <w:num w:numId="61" w16cid:durableId="1214192904">
    <w:abstractNumId w:val="5"/>
  </w:num>
  <w:num w:numId="62" w16cid:durableId="78258202">
    <w:abstractNumId w:val="5"/>
  </w:num>
  <w:num w:numId="63" w16cid:durableId="488447666">
    <w:abstractNumId w:val="5"/>
  </w:num>
  <w:num w:numId="64" w16cid:durableId="957876034">
    <w:abstractNumId w:val="5"/>
  </w:num>
  <w:num w:numId="65" w16cid:durableId="315257783">
    <w:abstractNumId w:val="15"/>
  </w:num>
  <w:num w:numId="66" w16cid:durableId="643394288">
    <w:abstractNumId w:val="8"/>
  </w:num>
  <w:num w:numId="67" w16cid:durableId="1821654371">
    <w:abstractNumId w:val="10"/>
  </w:num>
  <w:num w:numId="68" w16cid:durableId="189035328">
    <w:abstractNumId w:val="7"/>
  </w:num>
  <w:num w:numId="69" w16cid:durableId="2044359107">
    <w:abstractNumId w:val="12"/>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Merrick, Riki | APHL">
    <w15:presenceInfo w15:providerId="AD" w15:userId="S::riki.merrick@aphl.org::300402a8-0771-4802-bebe-a22fb8edc53b"/>
  </w15:person>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GrammaticalErrors/>
  <w:proofState w:spelling="clean" w:grammar="clean"/>
  <w:trackRevision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01DC4"/>
    <w:rsid w:val="00010C25"/>
    <w:rsid w:val="00011337"/>
    <w:rsid w:val="000119DA"/>
    <w:rsid w:val="00013985"/>
    <w:rsid w:val="00017877"/>
    <w:rsid w:val="00030375"/>
    <w:rsid w:val="00030E93"/>
    <w:rsid w:val="0003652C"/>
    <w:rsid w:val="000401BB"/>
    <w:rsid w:val="00040AC4"/>
    <w:rsid w:val="00041C00"/>
    <w:rsid w:val="00042A29"/>
    <w:rsid w:val="00042CD1"/>
    <w:rsid w:val="00051FC3"/>
    <w:rsid w:val="00052FCC"/>
    <w:rsid w:val="0006380B"/>
    <w:rsid w:val="00064FDC"/>
    <w:rsid w:val="0006523D"/>
    <w:rsid w:val="000701F7"/>
    <w:rsid w:val="0007112B"/>
    <w:rsid w:val="00074228"/>
    <w:rsid w:val="000754B7"/>
    <w:rsid w:val="00082341"/>
    <w:rsid w:val="000856B5"/>
    <w:rsid w:val="00090FEC"/>
    <w:rsid w:val="000930DA"/>
    <w:rsid w:val="0009728C"/>
    <w:rsid w:val="000A1742"/>
    <w:rsid w:val="000A1ACA"/>
    <w:rsid w:val="000A4DE4"/>
    <w:rsid w:val="000A6C9E"/>
    <w:rsid w:val="000B4D9E"/>
    <w:rsid w:val="000C03F5"/>
    <w:rsid w:val="000D0D56"/>
    <w:rsid w:val="000D42C4"/>
    <w:rsid w:val="000D6027"/>
    <w:rsid w:val="000E11C1"/>
    <w:rsid w:val="000E37C7"/>
    <w:rsid w:val="000F610D"/>
    <w:rsid w:val="00106C4F"/>
    <w:rsid w:val="00107277"/>
    <w:rsid w:val="00110ABF"/>
    <w:rsid w:val="00113C2F"/>
    <w:rsid w:val="00121474"/>
    <w:rsid w:val="00125EAC"/>
    <w:rsid w:val="001270BF"/>
    <w:rsid w:val="00133CD3"/>
    <w:rsid w:val="00135A7F"/>
    <w:rsid w:val="00142B7B"/>
    <w:rsid w:val="00143AED"/>
    <w:rsid w:val="001441EC"/>
    <w:rsid w:val="00147B6A"/>
    <w:rsid w:val="00162E1E"/>
    <w:rsid w:val="00164BCD"/>
    <w:rsid w:val="00165748"/>
    <w:rsid w:val="00165E6D"/>
    <w:rsid w:val="00167B7C"/>
    <w:rsid w:val="00170A27"/>
    <w:rsid w:val="0017367B"/>
    <w:rsid w:val="001736E7"/>
    <w:rsid w:val="00173883"/>
    <w:rsid w:val="001750FC"/>
    <w:rsid w:val="001756BC"/>
    <w:rsid w:val="001764E3"/>
    <w:rsid w:val="00176BAA"/>
    <w:rsid w:val="0018138B"/>
    <w:rsid w:val="00183753"/>
    <w:rsid w:val="00194490"/>
    <w:rsid w:val="001948DA"/>
    <w:rsid w:val="001A0C5E"/>
    <w:rsid w:val="001A11D3"/>
    <w:rsid w:val="001A186A"/>
    <w:rsid w:val="001A5165"/>
    <w:rsid w:val="001A73FA"/>
    <w:rsid w:val="001B3DAE"/>
    <w:rsid w:val="001B4E13"/>
    <w:rsid w:val="001C274B"/>
    <w:rsid w:val="001C7E0B"/>
    <w:rsid w:val="001D1161"/>
    <w:rsid w:val="001D22DA"/>
    <w:rsid w:val="001D3CDE"/>
    <w:rsid w:val="001E0155"/>
    <w:rsid w:val="001E3ADE"/>
    <w:rsid w:val="001E495A"/>
    <w:rsid w:val="001E54E0"/>
    <w:rsid w:val="001F0A97"/>
    <w:rsid w:val="001F5E93"/>
    <w:rsid w:val="001F65F2"/>
    <w:rsid w:val="00203DCB"/>
    <w:rsid w:val="00210108"/>
    <w:rsid w:val="0021192F"/>
    <w:rsid w:val="00212D10"/>
    <w:rsid w:val="00217ACB"/>
    <w:rsid w:val="002217F1"/>
    <w:rsid w:val="00223CDB"/>
    <w:rsid w:val="002242DE"/>
    <w:rsid w:val="00227BE6"/>
    <w:rsid w:val="00235344"/>
    <w:rsid w:val="00235725"/>
    <w:rsid w:val="0024249D"/>
    <w:rsid w:val="002458C3"/>
    <w:rsid w:val="00247F2B"/>
    <w:rsid w:val="0025077B"/>
    <w:rsid w:val="00250940"/>
    <w:rsid w:val="0025323E"/>
    <w:rsid w:val="0025501A"/>
    <w:rsid w:val="0025668F"/>
    <w:rsid w:val="00256C99"/>
    <w:rsid w:val="00261367"/>
    <w:rsid w:val="002647B3"/>
    <w:rsid w:val="00266B55"/>
    <w:rsid w:val="00273A8F"/>
    <w:rsid w:val="00277BFF"/>
    <w:rsid w:val="00280A2A"/>
    <w:rsid w:val="0029166A"/>
    <w:rsid w:val="002970BB"/>
    <w:rsid w:val="002A7E8F"/>
    <w:rsid w:val="002B21F7"/>
    <w:rsid w:val="002B78B2"/>
    <w:rsid w:val="002C13AE"/>
    <w:rsid w:val="002C3DDB"/>
    <w:rsid w:val="002C793A"/>
    <w:rsid w:val="002E500A"/>
    <w:rsid w:val="002F05AE"/>
    <w:rsid w:val="002F09AE"/>
    <w:rsid w:val="002F16C2"/>
    <w:rsid w:val="002F24E0"/>
    <w:rsid w:val="002F372A"/>
    <w:rsid w:val="00300C55"/>
    <w:rsid w:val="00301308"/>
    <w:rsid w:val="00306E60"/>
    <w:rsid w:val="00311D10"/>
    <w:rsid w:val="00315BB4"/>
    <w:rsid w:val="00315DE3"/>
    <w:rsid w:val="003173EB"/>
    <w:rsid w:val="00317886"/>
    <w:rsid w:val="00327754"/>
    <w:rsid w:val="003313BB"/>
    <w:rsid w:val="003329AA"/>
    <w:rsid w:val="00336952"/>
    <w:rsid w:val="00340A6B"/>
    <w:rsid w:val="00342582"/>
    <w:rsid w:val="00342AB5"/>
    <w:rsid w:val="00343940"/>
    <w:rsid w:val="003458D0"/>
    <w:rsid w:val="00345A32"/>
    <w:rsid w:val="00346CD9"/>
    <w:rsid w:val="00346DAE"/>
    <w:rsid w:val="0035071F"/>
    <w:rsid w:val="0035398F"/>
    <w:rsid w:val="00355457"/>
    <w:rsid w:val="00362831"/>
    <w:rsid w:val="00367E5D"/>
    <w:rsid w:val="00370867"/>
    <w:rsid w:val="00372195"/>
    <w:rsid w:val="00372670"/>
    <w:rsid w:val="00372827"/>
    <w:rsid w:val="00376DC1"/>
    <w:rsid w:val="003813F0"/>
    <w:rsid w:val="003A0F58"/>
    <w:rsid w:val="003A2D04"/>
    <w:rsid w:val="003A476A"/>
    <w:rsid w:val="003A66D7"/>
    <w:rsid w:val="003C6EB0"/>
    <w:rsid w:val="003D2440"/>
    <w:rsid w:val="003D3516"/>
    <w:rsid w:val="003D40FF"/>
    <w:rsid w:val="003E30D6"/>
    <w:rsid w:val="003E48A5"/>
    <w:rsid w:val="003E56E5"/>
    <w:rsid w:val="003E7753"/>
    <w:rsid w:val="003F0932"/>
    <w:rsid w:val="003F2351"/>
    <w:rsid w:val="00403963"/>
    <w:rsid w:val="00405D2D"/>
    <w:rsid w:val="00406E45"/>
    <w:rsid w:val="004122FA"/>
    <w:rsid w:val="004136D9"/>
    <w:rsid w:val="00415489"/>
    <w:rsid w:val="00421D9C"/>
    <w:rsid w:val="00427CB8"/>
    <w:rsid w:val="00427E21"/>
    <w:rsid w:val="00431ACD"/>
    <w:rsid w:val="00433F1B"/>
    <w:rsid w:val="00436A31"/>
    <w:rsid w:val="004370DE"/>
    <w:rsid w:val="00441DBB"/>
    <w:rsid w:val="00453159"/>
    <w:rsid w:val="00455EBD"/>
    <w:rsid w:val="00461ACD"/>
    <w:rsid w:val="00465BC1"/>
    <w:rsid w:val="004675B6"/>
    <w:rsid w:val="004701A5"/>
    <w:rsid w:val="00471308"/>
    <w:rsid w:val="004718EF"/>
    <w:rsid w:val="00474204"/>
    <w:rsid w:val="0048076F"/>
    <w:rsid w:val="00482C30"/>
    <w:rsid w:val="004851C4"/>
    <w:rsid w:val="004908AE"/>
    <w:rsid w:val="004959CC"/>
    <w:rsid w:val="004968C1"/>
    <w:rsid w:val="00496DC5"/>
    <w:rsid w:val="004A0F0B"/>
    <w:rsid w:val="004A235D"/>
    <w:rsid w:val="004A2964"/>
    <w:rsid w:val="004A7123"/>
    <w:rsid w:val="004C5C19"/>
    <w:rsid w:val="004C793B"/>
    <w:rsid w:val="004D4110"/>
    <w:rsid w:val="004D7EA0"/>
    <w:rsid w:val="004E448F"/>
    <w:rsid w:val="004E4611"/>
    <w:rsid w:val="004F5AF9"/>
    <w:rsid w:val="004F7ADE"/>
    <w:rsid w:val="00502019"/>
    <w:rsid w:val="00504BDD"/>
    <w:rsid w:val="005051F1"/>
    <w:rsid w:val="00510548"/>
    <w:rsid w:val="00513A72"/>
    <w:rsid w:val="00517255"/>
    <w:rsid w:val="0052145A"/>
    <w:rsid w:val="00521F82"/>
    <w:rsid w:val="005223F2"/>
    <w:rsid w:val="00522B2F"/>
    <w:rsid w:val="00523C3D"/>
    <w:rsid w:val="005240BF"/>
    <w:rsid w:val="00524151"/>
    <w:rsid w:val="00532762"/>
    <w:rsid w:val="00534C72"/>
    <w:rsid w:val="00535D9E"/>
    <w:rsid w:val="005368F8"/>
    <w:rsid w:val="00537548"/>
    <w:rsid w:val="00543E4E"/>
    <w:rsid w:val="005508E4"/>
    <w:rsid w:val="005543BE"/>
    <w:rsid w:val="00555199"/>
    <w:rsid w:val="0056073B"/>
    <w:rsid w:val="00560742"/>
    <w:rsid w:val="005619FC"/>
    <w:rsid w:val="0056245D"/>
    <w:rsid w:val="0057284C"/>
    <w:rsid w:val="00580BC1"/>
    <w:rsid w:val="00592CCE"/>
    <w:rsid w:val="00594536"/>
    <w:rsid w:val="00595959"/>
    <w:rsid w:val="005963B0"/>
    <w:rsid w:val="00597C63"/>
    <w:rsid w:val="005A272E"/>
    <w:rsid w:val="005A4CE4"/>
    <w:rsid w:val="005B2219"/>
    <w:rsid w:val="005C1CE9"/>
    <w:rsid w:val="005C202A"/>
    <w:rsid w:val="005C2F88"/>
    <w:rsid w:val="005C4805"/>
    <w:rsid w:val="005D4E8C"/>
    <w:rsid w:val="005D7260"/>
    <w:rsid w:val="005E236A"/>
    <w:rsid w:val="005F0AF4"/>
    <w:rsid w:val="005F4571"/>
    <w:rsid w:val="005F4891"/>
    <w:rsid w:val="0060110E"/>
    <w:rsid w:val="006066E2"/>
    <w:rsid w:val="0062084A"/>
    <w:rsid w:val="00622FC8"/>
    <w:rsid w:val="00623119"/>
    <w:rsid w:val="00623E4A"/>
    <w:rsid w:val="00636DA5"/>
    <w:rsid w:val="006401D2"/>
    <w:rsid w:val="0064235A"/>
    <w:rsid w:val="00642A48"/>
    <w:rsid w:val="00643812"/>
    <w:rsid w:val="00646A48"/>
    <w:rsid w:val="006526DC"/>
    <w:rsid w:val="00652E80"/>
    <w:rsid w:val="00656733"/>
    <w:rsid w:val="0067752E"/>
    <w:rsid w:val="006775DA"/>
    <w:rsid w:val="00690B0A"/>
    <w:rsid w:val="00696C2D"/>
    <w:rsid w:val="00697A93"/>
    <w:rsid w:val="006A0D7C"/>
    <w:rsid w:val="006A236D"/>
    <w:rsid w:val="006A2868"/>
    <w:rsid w:val="006A2898"/>
    <w:rsid w:val="006A7AC4"/>
    <w:rsid w:val="006B2C76"/>
    <w:rsid w:val="006B55DD"/>
    <w:rsid w:val="006B6AAD"/>
    <w:rsid w:val="006B75EC"/>
    <w:rsid w:val="006C0583"/>
    <w:rsid w:val="006C1825"/>
    <w:rsid w:val="006C6AB5"/>
    <w:rsid w:val="006C7AB4"/>
    <w:rsid w:val="006D128F"/>
    <w:rsid w:val="006D66F0"/>
    <w:rsid w:val="006D6BB6"/>
    <w:rsid w:val="006D7800"/>
    <w:rsid w:val="006E2250"/>
    <w:rsid w:val="006E44F5"/>
    <w:rsid w:val="006F3E4B"/>
    <w:rsid w:val="006F4827"/>
    <w:rsid w:val="006F5FF1"/>
    <w:rsid w:val="0070639F"/>
    <w:rsid w:val="0071565E"/>
    <w:rsid w:val="00715956"/>
    <w:rsid w:val="00716C1B"/>
    <w:rsid w:val="0071789F"/>
    <w:rsid w:val="0072184E"/>
    <w:rsid w:val="0072192A"/>
    <w:rsid w:val="00734B72"/>
    <w:rsid w:val="007368ED"/>
    <w:rsid w:val="00740389"/>
    <w:rsid w:val="00744B5A"/>
    <w:rsid w:val="00750FAC"/>
    <w:rsid w:val="0075354F"/>
    <w:rsid w:val="007666BC"/>
    <w:rsid w:val="0077115C"/>
    <w:rsid w:val="00771925"/>
    <w:rsid w:val="007779D3"/>
    <w:rsid w:val="007832E3"/>
    <w:rsid w:val="00785FB0"/>
    <w:rsid w:val="00787417"/>
    <w:rsid w:val="00791C29"/>
    <w:rsid w:val="00792A51"/>
    <w:rsid w:val="007952F7"/>
    <w:rsid w:val="00795314"/>
    <w:rsid w:val="007A0995"/>
    <w:rsid w:val="007A1130"/>
    <w:rsid w:val="007A5AAE"/>
    <w:rsid w:val="007B7737"/>
    <w:rsid w:val="007C18FE"/>
    <w:rsid w:val="007C4170"/>
    <w:rsid w:val="007C5728"/>
    <w:rsid w:val="007C7240"/>
    <w:rsid w:val="007D1A80"/>
    <w:rsid w:val="007D1FD7"/>
    <w:rsid w:val="007F1BD2"/>
    <w:rsid w:val="007F3274"/>
    <w:rsid w:val="007F357F"/>
    <w:rsid w:val="007F488B"/>
    <w:rsid w:val="008016F9"/>
    <w:rsid w:val="0080212C"/>
    <w:rsid w:val="0080333F"/>
    <w:rsid w:val="008046C7"/>
    <w:rsid w:val="008056FC"/>
    <w:rsid w:val="00807C8E"/>
    <w:rsid w:val="0081198E"/>
    <w:rsid w:val="00814484"/>
    <w:rsid w:val="00814651"/>
    <w:rsid w:val="00815BE7"/>
    <w:rsid w:val="00820E6B"/>
    <w:rsid w:val="0082269D"/>
    <w:rsid w:val="00832534"/>
    <w:rsid w:val="00832BCB"/>
    <w:rsid w:val="00842BCB"/>
    <w:rsid w:val="00844972"/>
    <w:rsid w:val="00850363"/>
    <w:rsid w:val="008532DB"/>
    <w:rsid w:val="008575F5"/>
    <w:rsid w:val="008632A8"/>
    <w:rsid w:val="008640B1"/>
    <w:rsid w:val="00865C6E"/>
    <w:rsid w:val="00866BAB"/>
    <w:rsid w:val="00871F41"/>
    <w:rsid w:val="008745AD"/>
    <w:rsid w:val="00874AD1"/>
    <w:rsid w:val="00880D02"/>
    <w:rsid w:val="008869D1"/>
    <w:rsid w:val="00894E87"/>
    <w:rsid w:val="00896CEC"/>
    <w:rsid w:val="008A6860"/>
    <w:rsid w:val="008B1B85"/>
    <w:rsid w:val="008B593F"/>
    <w:rsid w:val="008C168A"/>
    <w:rsid w:val="008C1A74"/>
    <w:rsid w:val="008C3549"/>
    <w:rsid w:val="008C54E0"/>
    <w:rsid w:val="008C624B"/>
    <w:rsid w:val="008C65E3"/>
    <w:rsid w:val="008D16F1"/>
    <w:rsid w:val="008D2104"/>
    <w:rsid w:val="008D68B5"/>
    <w:rsid w:val="008E3A2E"/>
    <w:rsid w:val="008E3FC1"/>
    <w:rsid w:val="008F082B"/>
    <w:rsid w:val="008F0BD8"/>
    <w:rsid w:val="008F13B3"/>
    <w:rsid w:val="008F5C4B"/>
    <w:rsid w:val="00901880"/>
    <w:rsid w:val="00905089"/>
    <w:rsid w:val="00906B3D"/>
    <w:rsid w:val="009118D0"/>
    <w:rsid w:val="00914899"/>
    <w:rsid w:val="00915813"/>
    <w:rsid w:val="00922ED9"/>
    <w:rsid w:val="0092556B"/>
    <w:rsid w:val="009307B3"/>
    <w:rsid w:val="00930A8D"/>
    <w:rsid w:val="00931256"/>
    <w:rsid w:val="00932A14"/>
    <w:rsid w:val="00932FD8"/>
    <w:rsid w:val="0093343B"/>
    <w:rsid w:val="0094194C"/>
    <w:rsid w:val="0095291D"/>
    <w:rsid w:val="00954C11"/>
    <w:rsid w:val="0097101D"/>
    <w:rsid w:val="00971D6F"/>
    <w:rsid w:val="009728E6"/>
    <w:rsid w:val="00975366"/>
    <w:rsid w:val="00976A2B"/>
    <w:rsid w:val="009809F1"/>
    <w:rsid w:val="00984CF4"/>
    <w:rsid w:val="00986728"/>
    <w:rsid w:val="009923C4"/>
    <w:rsid w:val="00997931"/>
    <w:rsid w:val="009A196E"/>
    <w:rsid w:val="009A258C"/>
    <w:rsid w:val="009A264B"/>
    <w:rsid w:val="009A2F50"/>
    <w:rsid w:val="009A5BF5"/>
    <w:rsid w:val="009A78D0"/>
    <w:rsid w:val="009B4D4A"/>
    <w:rsid w:val="009C5933"/>
    <w:rsid w:val="009C5D22"/>
    <w:rsid w:val="009C63CA"/>
    <w:rsid w:val="009D4EA6"/>
    <w:rsid w:val="009D6A1D"/>
    <w:rsid w:val="009E6056"/>
    <w:rsid w:val="009E7AC3"/>
    <w:rsid w:val="009E7FCB"/>
    <w:rsid w:val="009F4A49"/>
    <w:rsid w:val="00A021F7"/>
    <w:rsid w:val="00A06574"/>
    <w:rsid w:val="00A07566"/>
    <w:rsid w:val="00A12042"/>
    <w:rsid w:val="00A240B7"/>
    <w:rsid w:val="00A25051"/>
    <w:rsid w:val="00A260AB"/>
    <w:rsid w:val="00A2615B"/>
    <w:rsid w:val="00A304B8"/>
    <w:rsid w:val="00A40598"/>
    <w:rsid w:val="00A4400E"/>
    <w:rsid w:val="00A47759"/>
    <w:rsid w:val="00A55400"/>
    <w:rsid w:val="00A56F7F"/>
    <w:rsid w:val="00A57037"/>
    <w:rsid w:val="00A57961"/>
    <w:rsid w:val="00A635F5"/>
    <w:rsid w:val="00A64562"/>
    <w:rsid w:val="00A713A8"/>
    <w:rsid w:val="00A74989"/>
    <w:rsid w:val="00A76109"/>
    <w:rsid w:val="00A807D4"/>
    <w:rsid w:val="00A80CE2"/>
    <w:rsid w:val="00A8567E"/>
    <w:rsid w:val="00A906D8"/>
    <w:rsid w:val="00A915CA"/>
    <w:rsid w:val="00A915F4"/>
    <w:rsid w:val="00A95485"/>
    <w:rsid w:val="00A96273"/>
    <w:rsid w:val="00A9661E"/>
    <w:rsid w:val="00A97252"/>
    <w:rsid w:val="00AB17A7"/>
    <w:rsid w:val="00AB3AA1"/>
    <w:rsid w:val="00AB68D2"/>
    <w:rsid w:val="00AC24E2"/>
    <w:rsid w:val="00AD20F9"/>
    <w:rsid w:val="00AD44BC"/>
    <w:rsid w:val="00AD49DA"/>
    <w:rsid w:val="00AD6CE4"/>
    <w:rsid w:val="00AE04D5"/>
    <w:rsid w:val="00AE3964"/>
    <w:rsid w:val="00AE3E5B"/>
    <w:rsid w:val="00AE417F"/>
    <w:rsid w:val="00AE5646"/>
    <w:rsid w:val="00AF0E4C"/>
    <w:rsid w:val="00AF57CE"/>
    <w:rsid w:val="00AF6A62"/>
    <w:rsid w:val="00B0131A"/>
    <w:rsid w:val="00B02CC3"/>
    <w:rsid w:val="00B058F6"/>
    <w:rsid w:val="00B11B71"/>
    <w:rsid w:val="00B1488E"/>
    <w:rsid w:val="00B152D9"/>
    <w:rsid w:val="00B178BE"/>
    <w:rsid w:val="00B22C6E"/>
    <w:rsid w:val="00B2519C"/>
    <w:rsid w:val="00B270F6"/>
    <w:rsid w:val="00B3373B"/>
    <w:rsid w:val="00B34256"/>
    <w:rsid w:val="00B3461E"/>
    <w:rsid w:val="00B3530A"/>
    <w:rsid w:val="00B37EF8"/>
    <w:rsid w:val="00B4115D"/>
    <w:rsid w:val="00B43B5D"/>
    <w:rsid w:val="00B677E5"/>
    <w:rsid w:val="00B67F4D"/>
    <w:rsid w:val="00B704E3"/>
    <w:rsid w:val="00B7152F"/>
    <w:rsid w:val="00B722C4"/>
    <w:rsid w:val="00B770AF"/>
    <w:rsid w:val="00B832AE"/>
    <w:rsid w:val="00B85549"/>
    <w:rsid w:val="00B85E35"/>
    <w:rsid w:val="00B943D7"/>
    <w:rsid w:val="00B968AE"/>
    <w:rsid w:val="00B972DE"/>
    <w:rsid w:val="00BA1294"/>
    <w:rsid w:val="00BA1666"/>
    <w:rsid w:val="00BA418A"/>
    <w:rsid w:val="00BA45A4"/>
    <w:rsid w:val="00BB1C8B"/>
    <w:rsid w:val="00BB33DE"/>
    <w:rsid w:val="00BC328A"/>
    <w:rsid w:val="00BC615A"/>
    <w:rsid w:val="00BC63D6"/>
    <w:rsid w:val="00BC7E16"/>
    <w:rsid w:val="00BD0D01"/>
    <w:rsid w:val="00BE16A8"/>
    <w:rsid w:val="00BE22DA"/>
    <w:rsid w:val="00BE3D2C"/>
    <w:rsid w:val="00BE4BB4"/>
    <w:rsid w:val="00C01A68"/>
    <w:rsid w:val="00C02558"/>
    <w:rsid w:val="00C03ED3"/>
    <w:rsid w:val="00C052F8"/>
    <w:rsid w:val="00C11F0A"/>
    <w:rsid w:val="00C16156"/>
    <w:rsid w:val="00C17BD1"/>
    <w:rsid w:val="00C2013F"/>
    <w:rsid w:val="00C20CAF"/>
    <w:rsid w:val="00C26FA4"/>
    <w:rsid w:val="00C31B70"/>
    <w:rsid w:val="00C36471"/>
    <w:rsid w:val="00C41434"/>
    <w:rsid w:val="00C4184E"/>
    <w:rsid w:val="00C42455"/>
    <w:rsid w:val="00C42A1D"/>
    <w:rsid w:val="00C45A8A"/>
    <w:rsid w:val="00C53CF8"/>
    <w:rsid w:val="00C62A53"/>
    <w:rsid w:val="00C65690"/>
    <w:rsid w:val="00C67FF3"/>
    <w:rsid w:val="00C71D88"/>
    <w:rsid w:val="00C7208C"/>
    <w:rsid w:val="00C83BA8"/>
    <w:rsid w:val="00C85359"/>
    <w:rsid w:val="00C87CA5"/>
    <w:rsid w:val="00C92E28"/>
    <w:rsid w:val="00C93CB7"/>
    <w:rsid w:val="00C93F19"/>
    <w:rsid w:val="00C94143"/>
    <w:rsid w:val="00C97679"/>
    <w:rsid w:val="00C9799C"/>
    <w:rsid w:val="00CA765F"/>
    <w:rsid w:val="00CB0BFD"/>
    <w:rsid w:val="00CB0DE3"/>
    <w:rsid w:val="00CB417C"/>
    <w:rsid w:val="00CB574D"/>
    <w:rsid w:val="00CB7E77"/>
    <w:rsid w:val="00CC04E8"/>
    <w:rsid w:val="00CC3EB9"/>
    <w:rsid w:val="00CD446E"/>
    <w:rsid w:val="00CD6658"/>
    <w:rsid w:val="00CE560F"/>
    <w:rsid w:val="00CF6529"/>
    <w:rsid w:val="00D00B52"/>
    <w:rsid w:val="00D0132C"/>
    <w:rsid w:val="00D13557"/>
    <w:rsid w:val="00D139AC"/>
    <w:rsid w:val="00D213C4"/>
    <w:rsid w:val="00D24289"/>
    <w:rsid w:val="00D2434F"/>
    <w:rsid w:val="00D25000"/>
    <w:rsid w:val="00D30135"/>
    <w:rsid w:val="00D30B67"/>
    <w:rsid w:val="00D32C08"/>
    <w:rsid w:val="00D407C2"/>
    <w:rsid w:val="00D410C0"/>
    <w:rsid w:val="00D42E64"/>
    <w:rsid w:val="00D430CD"/>
    <w:rsid w:val="00D45449"/>
    <w:rsid w:val="00D50068"/>
    <w:rsid w:val="00D51D67"/>
    <w:rsid w:val="00D56BCA"/>
    <w:rsid w:val="00D61637"/>
    <w:rsid w:val="00D61C0A"/>
    <w:rsid w:val="00D65030"/>
    <w:rsid w:val="00D651FB"/>
    <w:rsid w:val="00D67AFC"/>
    <w:rsid w:val="00D70268"/>
    <w:rsid w:val="00D72329"/>
    <w:rsid w:val="00D77580"/>
    <w:rsid w:val="00D779B8"/>
    <w:rsid w:val="00D81582"/>
    <w:rsid w:val="00D850B4"/>
    <w:rsid w:val="00D870A1"/>
    <w:rsid w:val="00D9103F"/>
    <w:rsid w:val="00D923D5"/>
    <w:rsid w:val="00D9321D"/>
    <w:rsid w:val="00D94F6C"/>
    <w:rsid w:val="00DA141E"/>
    <w:rsid w:val="00DA4A0F"/>
    <w:rsid w:val="00DC2052"/>
    <w:rsid w:val="00DC3443"/>
    <w:rsid w:val="00DD78B9"/>
    <w:rsid w:val="00DE53D0"/>
    <w:rsid w:val="00DE6537"/>
    <w:rsid w:val="00DF0285"/>
    <w:rsid w:val="00DF2EC1"/>
    <w:rsid w:val="00DF6BE0"/>
    <w:rsid w:val="00E02FB8"/>
    <w:rsid w:val="00E03CBE"/>
    <w:rsid w:val="00E0464D"/>
    <w:rsid w:val="00E05ADF"/>
    <w:rsid w:val="00E139A4"/>
    <w:rsid w:val="00E22EB9"/>
    <w:rsid w:val="00E22FB6"/>
    <w:rsid w:val="00E24ADA"/>
    <w:rsid w:val="00E34267"/>
    <w:rsid w:val="00E36EE8"/>
    <w:rsid w:val="00E421D2"/>
    <w:rsid w:val="00E42DF8"/>
    <w:rsid w:val="00E43DAC"/>
    <w:rsid w:val="00E4464A"/>
    <w:rsid w:val="00E53A48"/>
    <w:rsid w:val="00E54A9F"/>
    <w:rsid w:val="00E55DBE"/>
    <w:rsid w:val="00E56318"/>
    <w:rsid w:val="00E60DB2"/>
    <w:rsid w:val="00E61010"/>
    <w:rsid w:val="00E6125A"/>
    <w:rsid w:val="00E704E1"/>
    <w:rsid w:val="00E7325A"/>
    <w:rsid w:val="00E73436"/>
    <w:rsid w:val="00E7641F"/>
    <w:rsid w:val="00E77ECA"/>
    <w:rsid w:val="00E83EF6"/>
    <w:rsid w:val="00E85E94"/>
    <w:rsid w:val="00E86472"/>
    <w:rsid w:val="00E95628"/>
    <w:rsid w:val="00E9629B"/>
    <w:rsid w:val="00EA0889"/>
    <w:rsid w:val="00EB05F1"/>
    <w:rsid w:val="00EB255E"/>
    <w:rsid w:val="00EB5EE6"/>
    <w:rsid w:val="00EC0B79"/>
    <w:rsid w:val="00EC219E"/>
    <w:rsid w:val="00EC4B48"/>
    <w:rsid w:val="00ED1981"/>
    <w:rsid w:val="00ED3140"/>
    <w:rsid w:val="00ED5818"/>
    <w:rsid w:val="00EE01A1"/>
    <w:rsid w:val="00EE791E"/>
    <w:rsid w:val="00EF1795"/>
    <w:rsid w:val="00EF5054"/>
    <w:rsid w:val="00EF7413"/>
    <w:rsid w:val="00F00C9A"/>
    <w:rsid w:val="00F03089"/>
    <w:rsid w:val="00F05F9D"/>
    <w:rsid w:val="00F06C9F"/>
    <w:rsid w:val="00F10CB1"/>
    <w:rsid w:val="00F11959"/>
    <w:rsid w:val="00F1330D"/>
    <w:rsid w:val="00F149ED"/>
    <w:rsid w:val="00F16A42"/>
    <w:rsid w:val="00F25538"/>
    <w:rsid w:val="00F31EB6"/>
    <w:rsid w:val="00F34AAB"/>
    <w:rsid w:val="00F3526A"/>
    <w:rsid w:val="00F37CBD"/>
    <w:rsid w:val="00F43B4F"/>
    <w:rsid w:val="00F44D07"/>
    <w:rsid w:val="00F46F73"/>
    <w:rsid w:val="00F50565"/>
    <w:rsid w:val="00F510FF"/>
    <w:rsid w:val="00F51369"/>
    <w:rsid w:val="00F52D9F"/>
    <w:rsid w:val="00F5571B"/>
    <w:rsid w:val="00F70303"/>
    <w:rsid w:val="00F713CC"/>
    <w:rsid w:val="00F74BA0"/>
    <w:rsid w:val="00F820E8"/>
    <w:rsid w:val="00F83493"/>
    <w:rsid w:val="00F84064"/>
    <w:rsid w:val="00F930F4"/>
    <w:rsid w:val="00F93364"/>
    <w:rsid w:val="00F96E0E"/>
    <w:rsid w:val="00FA010F"/>
    <w:rsid w:val="00FA6A20"/>
    <w:rsid w:val="00FB031B"/>
    <w:rsid w:val="00FB0512"/>
    <w:rsid w:val="00FB48CA"/>
    <w:rsid w:val="00FB5375"/>
    <w:rsid w:val="00FB6116"/>
    <w:rsid w:val="00FC023F"/>
    <w:rsid w:val="00FC0608"/>
    <w:rsid w:val="00FC1F8F"/>
    <w:rsid w:val="00FC298F"/>
    <w:rsid w:val="00FC37ED"/>
    <w:rsid w:val="00FC3EB7"/>
    <w:rsid w:val="00FC440E"/>
    <w:rsid w:val="00FC71DD"/>
    <w:rsid w:val="00FC7A98"/>
    <w:rsid w:val="00FD1E54"/>
    <w:rsid w:val="00FD47F2"/>
    <w:rsid w:val="00FD4D74"/>
    <w:rsid w:val="00FD7CD7"/>
    <w:rsid w:val="00FE35AF"/>
    <w:rsid w:val="00FE4F60"/>
    <w:rsid w:val="00FE6232"/>
    <w:rsid w:val="00FF022B"/>
    <w:rsid w:val="00FF0382"/>
    <w:rsid w:val="00FF6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19"/>
    <w:pPr>
      <w:spacing w:before="120" w:after="120"/>
    </w:pPr>
    <w:rPr>
      <w:rFonts w:ascii="Times New Roman" w:hAnsi="Times New Roman"/>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623119"/>
    <w:pPr>
      <w:tabs>
        <w:tab w:val="clear" w:pos="648"/>
        <w:tab w:val="left" w:pos="567"/>
      </w:tabs>
      <w:ind w:left="1077" w:right="720" w:hanging="1077"/>
    </w:pPr>
  </w:style>
  <w:style w:type="paragraph" w:styleId="TOC1">
    <w:name w:val="toc 1"/>
    <w:basedOn w:val="Normal"/>
    <w:next w:val="Normal"/>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Normal"/>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Normal"/>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715956"/>
    <w:pPr>
      <w:widowControl w:val="0"/>
      <w:numPr>
        <w:numId w:val="4"/>
      </w:numPr>
    </w:pPr>
    <w:rPr>
      <w:rFonts w:eastAsia="Times New Roman"/>
      <w:kern w:val="20"/>
      <w:szCs w:val="20"/>
      <w:lang w:eastAsia="de-DE"/>
    </w:rPr>
  </w:style>
  <w:style w:type="paragraph" w:customStyle="1" w:styleId="Components">
    <w:name w:val="Components"/>
    <w:basedOn w:val="Normal"/>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Normal"/>
    <w:link w:val="OtherTableBodyZchn"/>
    <w:rsid w:val="00715956"/>
    <w:pPr>
      <w:spacing w:before="60" w:after="60"/>
    </w:pPr>
    <w:rPr>
      <w:rFonts w:eastAsia="Times New Roman"/>
      <w:kern w:val="20"/>
      <w:sz w:val="16"/>
      <w:szCs w:val="20"/>
    </w:rPr>
  </w:style>
  <w:style w:type="paragraph" w:customStyle="1" w:styleId="QryTableHeader">
    <w:name w:val="Qry Table Header"/>
    <w:basedOn w:val="Normal"/>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Normal"/>
    <w:rsid w:val="00715956"/>
    <w:pPr>
      <w:ind w:left="720"/>
    </w:pPr>
    <w:rPr>
      <w:rFonts w:eastAsia="Times New Roman"/>
      <w:kern w:val="20"/>
      <w:szCs w:val="20"/>
      <w:lang w:val="en-AU" w:eastAsia="de-DE"/>
    </w:rPr>
  </w:style>
  <w:style w:type="paragraph" w:customStyle="1" w:styleId="OtherTableHeader">
    <w:name w:val="Other Table Header"/>
    <w:basedOn w:val="Normal"/>
    <w:link w:val="OtherTableHeaderZchn"/>
    <w:rsid w:val="00715956"/>
    <w:pPr>
      <w:keepNext/>
      <w:spacing w:before="20"/>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ooterChar">
    <w:name w:val="Footer Char"/>
    <w:link w:val="Footer"/>
    <w:rsid w:val="00623119"/>
    <w:rPr>
      <w:rFonts w:ascii="Times New Roman" w:eastAsia="Times New Roman" w:hAnsi="Times New Roman" w:cs="Arial"/>
      <w:kern w:val="16"/>
      <w:sz w:val="16"/>
      <w:lang w:eastAsia="de-DE"/>
    </w:rPr>
  </w:style>
  <w:style w:type="paragraph" w:customStyle="1" w:styleId="OtherTableCaption">
    <w:name w:val="Other Table Caption"/>
    <w:basedOn w:val="Normal"/>
    <w:next w:val="Normal"/>
    <w:rsid w:val="00715956"/>
    <w:pPr>
      <w:keepNext/>
      <w:spacing w:before="180" w:after="60"/>
      <w:jc w:val="center"/>
    </w:pPr>
    <w:rPr>
      <w:rFonts w:eastAsia="Times New Roman"/>
      <w:kern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pPr>
    <w:rPr>
      <w:rFonts w:ascii="Arial" w:eastAsia="Times New Roman" w:hAnsi="Arial" w:cs="Arial"/>
      <w:kern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uiPriority w:val="99"/>
    <w:semiHidden/>
    <w:unhideWhenUsed/>
    <w:rsid w:val="000701F7"/>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uiPriority w:val="99"/>
    <w:unhideWhenUsed/>
    <w:rsid w:val="000701F7"/>
    <w:pPr>
      <w:ind w:left="576"/>
      <w:jc w:val="both"/>
    </w:pPr>
    <w:rPr>
      <w:rFonts w:ascii="Verdana" w:eastAsia="Times New Roman" w:hAnsi="Verdana"/>
      <w:szCs w:val="20"/>
    </w:rPr>
  </w:style>
  <w:style w:type="character" w:customStyle="1" w:styleId="CommentTextChar">
    <w:name w:val="Comment Text Char"/>
    <w:link w:val="CommentText"/>
    <w:uiPriority w:val="99"/>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0701F7"/>
    <w:pPr>
      <w:widowControl w:val="0"/>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link w:val="UserTableHeaderZchn"/>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Normal"/>
    <w:link w:val="UserTableBodyZchn"/>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jc w:val="center"/>
    </w:pPr>
    <w:rPr>
      <w:rFonts w:eastAsia="Times New Roman"/>
      <w:kern w:val="20"/>
      <w:szCs w:val="20"/>
    </w:rPr>
  </w:style>
  <w:style w:type="paragraph" w:customStyle="1" w:styleId="HL7TableBody">
    <w:name w:val="HL7 Table Body"/>
    <w:basedOn w:val="Normal"/>
    <w:rsid w:val="000701F7"/>
    <w:pPr>
      <w:widowControl w:val="0"/>
      <w:spacing w:before="20" w:after="10"/>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uiPriority w:val="99"/>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D850B4"/>
    <w:pPr>
      <w:tabs>
        <w:tab w:val="left" w:pos="1418"/>
        <w:tab w:val="right" w:leader="dot" w:pos="9350"/>
      </w:tabs>
      <w:spacing w:before="0" w:after="0"/>
      <w:ind w:left="1418" w:right="567" w:hanging="851"/>
    </w:p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60110E"/>
    <w:rPr>
      <w:color w:val="605E5C"/>
      <w:shd w:val="clear" w:color="auto" w:fill="E1DFDD"/>
    </w:rPr>
  </w:style>
  <w:style w:type="paragraph" w:styleId="TOC4">
    <w:name w:val="toc 4"/>
    <w:basedOn w:val="Normal"/>
    <w:next w:val="Normal"/>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16A42"/>
    <w:pPr>
      <w:spacing w:before="0" w:after="100" w:line="259" w:lineRule="auto"/>
      <w:ind w:left="1760"/>
    </w:pPr>
    <w:rPr>
      <w:rFonts w:asciiTheme="minorHAnsi" w:eastAsiaTheme="minorEastAsia" w:hAnsiTheme="minorHAnsi" w:cstheme="minorBidi"/>
      <w:sz w:val="22"/>
    </w:rPr>
  </w:style>
  <w:style w:type="character" w:customStyle="1" w:styleId="OtherTableBodyZchn">
    <w:name w:val="Other Table Body Zchn"/>
    <w:basedOn w:val="DefaultParagraphFont"/>
    <w:link w:val="OtherTableBody"/>
    <w:rsid w:val="00E56318"/>
    <w:rPr>
      <w:rFonts w:ascii="Times New Roman" w:eastAsia="Times New Roman" w:hAnsi="Times New Roman"/>
      <w:kern w:val="20"/>
      <w:sz w:val="16"/>
    </w:rPr>
  </w:style>
  <w:style w:type="character" w:customStyle="1" w:styleId="OtherTableHeaderZchn">
    <w:name w:val="Other Table Header Zchn"/>
    <w:basedOn w:val="DefaultParagraphFont"/>
    <w:link w:val="OtherTableHeader"/>
    <w:rsid w:val="00E56318"/>
    <w:rPr>
      <w:rFonts w:ascii="Times New Roman" w:eastAsia="Times New Roman" w:hAnsi="Times New Roman"/>
      <w:b/>
      <w:kern w:val="20"/>
      <w:sz w:val="16"/>
    </w:rPr>
  </w:style>
  <w:style w:type="character" w:customStyle="1" w:styleId="UserTableHeaderZchn">
    <w:name w:val="User Table Header Zchn"/>
    <w:basedOn w:val="DefaultParagraphFont"/>
    <w:link w:val="UserTableHeader"/>
    <w:rsid w:val="00E56318"/>
    <w:rPr>
      <w:rFonts w:ascii="Arial" w:eastAsia="Times New Roman" w:hAnsi="Arial" w:cs="Arial"/>
      <w:b/>
      <w:kern w:val="20"/>
      <w:sz w:val="16"/>
    </w:rPr>
  </w:style>
  <w:style w:type="character" w:customStyle="1" w:styleId="UserTableBodyZchn">
    <w:name w:val="User Table Body Zchn"/>
    <w:basedOn w:val="DefaultParagraphFont"/>
    <w:link w:val="UserTableBody"/>
    <w:rsid w:val="00E56318"/>
    <w:rPr>
      <w:rFonts w:ascii="Arial" w:eastAsia="Times New Roman" w:hAnsi="Arial"/>
      <w:kern w:val="20"/>
      <w:sz w:val="16"/>
    </w:rPr>
  </w:style>
  <w:style w:type="paragraph" w:customStyle="1" w:styleId="Subheading">
    <w:name w:val="Subheading"/>
    <w:basedOn w:val="Normal"/>
    <w:next w:val="Normal"/>
    <w:link w:val="SubheadingZchn"/>
    <w:rsid w:val="00E56318"/>
    <w:pPr>
      <w:keepNext/>
      <w:spacing w:before="0" w:after="0"/>
      <w:jc w:val="center"/>
    </w:pPr>
    <w:rPr>
      <w:rFonts w:eastAsiaTheme="minorHAnsi"/>
      <w:b/>
      <w:noProof/>
      <w:sz w:val="24"/>
      <w:szCs w:val="20"/>
      <w:lang w:val="de-DE"/>
    </w:rPr>
  </w:style>
  <w:style w:type="character" w:customStyle="1" w:styleId="SubheadingZchn">
    <w:name w:val="Subheading Zchn"/>
    <w:basedOn w:val="DefaultParagraphFont"/>
    <w:link w:val="Subheading"/>
    <w:rsid w:val="00E56318"/>
    <w:rPr>
      <w:rFonts w:ascii="Times New Roman" w:eastAsiaTheme="minorHAnsi" w:hAnsi="Times New Roman"/>
      <w:b/>
      <w:noProof/>
      <w:sz w:val="24"/>
      <w:lang w:val="de-DE"/>
    </w:rPr>
  </w:style>
  <w:style w:type="character" w:styleId="HTMLCode">
    <w:name w:val="HTML Code"/>
    <w:basedOn w:val="DefaultParagraphFont"/>
    <w:uiPriority w:val="99"/>
    <w:semiHidden/>
    <w:unhideWhenUsed/>
    <w:rsid w:val="009809F1"/>
    <w:rPr>
      <w:rFonts w:ascii="Courier New" w:eastAsia="Times New Roman" w:hAnsi="Courier New" w:cs="Courier New"/>
      <w:sz w:val="20"/>
      <w:szCs w:val="20"/>
    </w:rPr>
  </w:style>
  <w:style w:type="character" w:styleId="PlaceholderText">
    <w:name w:val="Placeholder Text"/>
    <w:basedOn w:val="DefaultParagraphFont"/>
    <w:uiPriority w:val="99"/>
    <w:semiHidden/>
    <w:rsid w:val="00AF57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284894925">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456026459">
      <w:bodyDiv w:val="1"/>
      <w:marLeft w:val="0"/>
      <w:marRight w:val="0"/>
      <w:marTop w:val="0"/>
      <w:marBottom w:val="0"/>
      <w:divBdr>
        <w:top w:val="none" w:sz="0" w:space="0" w:color="auto"/>
        <w:left w:val="none" w:sz="0" w:space="0" w:color="auto"/>
        <w:bottom w:val="none" w:sz="0" w:space="0" w:color="auto"/>
        <w:right w:val="none" w:sz="0" w:space="0" w:color="auto"/>
      </w:divBdr>
    </w:div>
    <w:div w:id="566770468">
      <w:bodyDiv w:val="1"/>
      <w:marLeft w:val="0"/>
      <w:marRight w:val="0"/>
      <w:marTop w:val="0"/>
      <w:marBottom w:val="0"/>
      <w:divBdr>
        <w:top w:val="none" w:sz="0" w:space="0" w:color="auto"/>
        <w:left w:val="none" w:sz="0" w:space="0" w:color="auto"/>
        <w:bottom w:val="none" w:sz="0" w:space="0" w:color="auto"/>
        <w:right w:val="none" w:sz="0" w:space="0" w:color="auto"/>
      </w:divBdr>
    </w:div>
    <w:div w:id="687372463">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259362518">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629701100">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 w:id="2084447795">
      <w:bodyDiv w:val="1"/>
      <w:marLeft w:val="0"/>
      <w:marRight w:val="0"/>
      <w:marTop w:val="0"/>
      <w:marBottom w:val="0"/>
      <w:divBdr>
        <w:top w:val="none" w:sz="0" w:space="0" w:color="auto"/>
        <w:left w:val="none" w:sz="0" w:space="0" w:color="auto"/>
        <w:bottom w:val="none" w:sz="0" w:space="0" w:color="auto"/>
        <w:right w:val="none" w:sz="0" w:space="0" w:color="auto"/>
      </w:divBdr>
    </w:div>
    <w:div w:id="21006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build.fhir.org/ig/HL7/fhir-gender-harmony/branches/main/terminology.html" TargetMode="External"/><Relationship Id="rId3" Type="http://schemas.openxmlformats.org/officeDocument/2006/relationships/hyperlink" Target="https://loinc.org/76691-5/" TargetMode="External"/><Relationship Id="rId7" Type="http://schemas.openxmlformats.org/officeDocument/2006/relationships/hyperlink" Target="https://confluence.hl7.org/pages/resumedraft.action?draftId=134941593&amp;draftShareId=42e128d6-2221-4d5d-a56a-a6d7be5aff25" TargetMode="External"/><Relationship Id="rId2" Type="http://schemas.openxmlformats.org/officeDocument/2006/relationships/hyperlink" Target="https://build.fhir.org/ig/HL7/US-Core/sdoh.html" TargetMode="External"/><Relationship Id="rId1" Type="http://schemas.openxmlformats.org/officeDocument/2006/relationships/hyperlink" Target="https://build.fhir.org/branches/FHIR-29673-gender-harmony-updates/valueset-recorded-sex-or-gender-source-field.html" TargetMode="External"/><Relationship Id="rId6" Type="http://schemas.openxmlformats.org/officeDocument/2006/relationships/hyperlink" Target="http://build.fhir.org/valueset-gender-identity.html" TargetMode="External"/><Relationship Id="rId5" Type="http://schemas.openxmlformats.org/officeDocument/2006/relationships/hyperlink" Target="https://loinc.org/90778-2/" TargetMode="External"/><Relationship Id="rId4" Type="http://schemas.openxmlformats.org/officeDocument/2006/relationships/hyperlink" Target="https://loinc.org/76690-7/" TargetMode="External"/><Relationship Id="rId9" Type="http://schemas.openxmlformats.org/officeDocument/2006/relationships/hyperlink" Target="https://build.fhir.org/valueset-administrative-gender.html%20so%20I%20used%20HL70001"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433" Type="http://schemas.openxmlformats.org/officeDocument/2006/relationships/header" Target="header2.xm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hyperlink" Target="http://snomed.info/id/446151000124109" TargetMode="External"/><Relationship Id="rId279" Type="http://schemas.openxmlformats.org/officeDocument/2006/relationships/hyperlink" Target="file:///E:\V2\v2.9%20final%20Nov%20from%20Frank\V29_CH02C_Tables.docx" TargetMode="External"/><Relationship Id="rId43" Type="http://schemas.openxmlformats.org/officeDocument/2006/relationships/hyperlink" Target="file:///D:\Eigene%20Dateien\2018\HL7\Standards\v2.9%20May\716%20-%20New.doc"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88" Type="http://schemas.openxmlformats.org/officeDocument/2006/relationships/hyperlink" Target="file:///E:\V2\v2.9%20final%20Nov%20from%20Frank\V29_CH02C_Tables.docx"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413" Type="http://schemas.openxmlformats.org/officeDocument/2006/relationships/hyperlink" Target="http://dicom.nema.org/resources/ontology/DCM" TargetMode="External"/><Relationship Id="rId248" Type="http://schemas.openxmlformats.org/officeDocument/2006/relationships/hyperlink" Target="file:///E:\V2\v2.9%20final%20Nov%20from%20Frank\V29_CH02C_Tables.docx" TargetMode="External"/><Relationship Id="rId12" Type="http://schemas.openxmlformats.org/officeDocument/2006/relationships/hyperlink" Target="file:///D:\Eigene%20Dateien\2018\HL7\Standards\v2.9%20May\716%20-%20New.doc" TargetMode="External"/><Relationship Id="rId108"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96" Type="http://schemas.openxmlformats.org/officeDocument/2006/relationships/hyperlink" Target="file:///\\AMG\DATA\Word\HL7\Standard\V24\Memberballot\Ch3.doc"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99" Type="http://schemas.openxmlformats.org/officeDocument/2006/relationships/hyperlink" Target="http://www.snomed.org/" TargetMode="External"/><Relationship Id="rId259" Type="http://schemas.openxmlformats.org/officeDocument/2006/relationships/hyperlink" Target="file:///E:\V2\v2.9%20final%20Nov%20from%20Frank\V29_CH02C_Tables.docx" TargetMode="External"/><Relationship Id="rId424" Type="http://schemas.openxmlformats.org/officeDocument/2006/relationships/image" Target="media/image10.emf"/><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65"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435" Type="http://schemas.openxmlformats.org/officeDocument/2006/relationships/footer" Target="footer2.xml"/><Relationship Id="rId281"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141" Type="http://schemas.openxmlformats.org/officeDocument/2006/relationships/hyperlink" Target="file:///E:\V2\v2.9%20final%20Nov%20from%20Frank\V29_CH02C_Tables.docx" TargetMode="External"/><Relationship Id="rId379"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83"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file:///E:\V2\v2.9%20final%20Nov%20from%20Frank\V29_CH02C_Tables.docx" TargetMode="External"/><Relationship Id="rId404" Type="http://schemas.openxmlformats.org/officeDocument/2006/relationships/hyperlink" Target="http://terminology.hl7.org/3.1.0/CodeSystem-v3-NullFlavor.html" TargetMode="External"/><Relationship Id="rId250"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45"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415" Type="http://schemas.openxmlformats.org/officeDocument/2006/relationships/image" Target="media/image4.wmf"/><Relationship Id="rId261"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317"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426" Type="http://schemas.openxmlformats.org/officeDocument/2006/relationships/image" Target="media/image12.wmf"/><Relationship Id="rId230"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381" Type="http://schemas.openxmlformats.org/officeDocument/2006/relationships/hyperlink" Target="file:///D:\Eigene%20Dateien\2018\HL7\Standards\v2.9%20Jan%202019\v29%20CH2C%20Table%200206" TargetMode="External"/><Relationship Id="rId241" Type="http://schemas.openxmlformats.org/officeDocument/2006/relationships/hyperlink" Target="file:///E:\V2\v2.9%20final%20Nov%20from%20Frank\V29_CH02C_Tables.docx" TargetMode="External"/><Relationship Id="rId437" Type="http://schemas.openxmlformats.org/officeDocument/2006/relationships/footer" Target="footer3.xml"/><Relationship Id="rId36" Type="http://schemas.openxmlformats.org/officeDocument/2006/relationships/hyperlink" Target="file:///D:\Eigene%20Dateien\2018\HL7\Standards\v2.9%20May\716%20-%20New.doc" TargetMode="External"/><Relationship Id="rId283"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101"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406" Type="http://schemas.openxmlformats.org/officeDocument/2006/relationships/hyperlink" Target="http://loinc.org/" TargetMode="External"/><Relationship Id="rId9" Type="http://schemas.openxmlformats.org/officeDocument/2006/relationships/image" Target="media/image2.gif"/><Relationship Id="rId210" Type="http://schemas.openxmlformats.org/officeDocument/2006/relationships/hyperlink" Target="file:///E:\V2\v2.9%20final%20Nov%20from%20Frank\V29_CH02C_Tables.docx" TargetMode="External"/><Relationship Id="rId392" Type="http://schemas.openxmlformats.org/officeDocument/2006/relationships/hyperlink" Target="file:///E:\V2\v2.9%20final%20Nov%20from%20Frank\V29_CH02C_Tables.docx" TargetMode="External"/><Relationship Id="rId252"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417" Type="http://schemas.openxmlformats.org/officeDocument/2006/relationships/oleObject" Target="embeddings/oleObject1.bin"/><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58" Type="http://schemas.openxmlformats.org/officeDocument/2006/relationships/hyperlink" Target="file:///D:\Eigene%20Dateien\2018\HL7\Standards\v2.9%20May\716%20-%20New.doc" TargetMode="External"/><Relationship Id="rId123"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428" Type="http://schemas.openxmlformats.org/officeDocument/2006/relationships/image" Target="media/image13.wmf"/><Relationship Id="rId232"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76"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83" Type="http://schemas.openxmlformats.org/officeDocument/2006/relationships/hyperlink" Target="file:///D:\Eigene%20Dateien\2018\HL7\Standards\v2.9%20Jan%202019\v29%20CH2C%20Table%200206" TargetMode="External"/><Relationship Id="rId439" Type="http://schemas.microsoft.com/office/2011/relationships/people" Target="people.xml"/><Relationship Id="rId201"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38"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91" Type="http://schemas.openxmlformats.org/officeDocument/2006/relationships/hyperlink" Target="file:///D:\Eigene%20Dateien\2018\HL7\Standards\v2.9%20May\716%20-%20New.doc" TargetMode="External"/><Relationship Id="rId145"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94" Type="http://schemas.openxmlformats.org/officeDocument/2006/relationships/hyperlink" Target="file:///E:\V2\v2.9%20final%20Nov%20from%20Frank\V29_CH02C_Tables.docx" TargetMode="External"/><Relationship Id="rId408" Type="http://schemas.openxmlformats.org/officeDocument/2006/relationships/hyperlink" Target="http://details.loinc.org/LOINC/LA29519-8.html" TargetMode="External"/><Relationship Id="rId212"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file:///E:\V2\v2.9%20final%20Nov%20from%20Frank\V29_CH02C_Tables.docx" TargetMode="External"/><Relationship Id="rId419" Type="http://schemas.openxmlformats.org/officeDocument/2006/relationships/image" Target="media/image7.wmf"/><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430" Type="http://schemas.openxmlformats.org/officeDocument/2006/relationships/hyperlink" Target="mailto:" TargetMode="External"/><Relationship Id="rId18" Type="http://schemas.microsoft.com/office/2011/relationships/commentsExtended" Target="commentsExtended.xm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hyperlink" Target="https://phinvads.cdc.gov/vads/ViewValueSet.action?oid=2.16.840.1.114222.4.11.7186" TargetMode="External"/><Relationship Id="rId409" Type="http://schemas.openxmlformats.org/officeDocument/2006/relationships/hyperlink" Target="http://details.loinc.org/LOINC/LA29520-6.html" TargetMode="External"/><Relationship Id="rId71" Type="http://schemas.openxmlformats.org/officeDocument/2006/relationships/hyperlink" Target="file:///D:\Eigene%20Dateien\2018\HL7\Standards\v2.9%20May\716%20-%20New.doc" TargetMode="External"/><Relationship Id="rId92" Type="http://schemas.openxmlformats.org/officeDocument/2006/relationships/hyperlink" Target="file:///D:\Eigene%20Dateien\2018\HL7\Standards\v2.9%20May\716%20-%20New.doc"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420" Type="http://schemas.openxmlformats.org/officeDocument/2006/relationships/oleObject" Target="embeddings/oleObject2.bin"/><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https://phinvads.cdc.gov/vads/ViewValueSet.action?oid=2.16.840.1.114222.4.11.7186" TargetMode="External"/><Relationship Id="rId19" Type="http://schemas.microsoft.com/office/2016/09/relationships/commentsIds" Target="commentsIds.xm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hyperlink" Target="http://details.loinc.org/LOINC/46098-0.html" TargetMode="External"/><Relationship Id="rId431" Type="http://schemas.openxmlformats.org/officeDocument/2006/relationships/hyperlink" Target="mailto:555-9843%5e%5e%5eBuckshins@OvertheHill.com|23" TargetMode="External"/><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file:///D:\Eigene%20Dateien\2018\HL7\Standards\v2.9%20May\716%20-%20New.doc"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E:\V2\v2.9%20final%20Nov%20from%20Frank\V29_CH02C_Tables.docx" TargetMode="External"/><Relationship Id="rId396"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image" Target="media/image3.png"/><Relationship Id="rId421" Type="http://schemas.openxmlformats.org/officeDocument/2006/relationships/image" Target="media/image8.wmf"/><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microsoft.com/office/2018/08/relationships/commentsExtensible" Target="commentsExtensible.xm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hyperlink" Target="http://details.loinc.org/LOINC/76689-9.html" TargetMode="External"/><Relationship Id="rId432" Type="http://schemas.openxmlformats.org/officeDocument/2006/relationships/header" Target="header1.xm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openxmlformats.org/officeDocument/2006/relationships/hyperlink" Target="mailto:pafm@lists.hl7.org" TargetMode="Externa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D:\Eigene%20Dateien\2018\HL7\Standards\v2.9%20May\716%20-%20New.doc"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E:\V2\v2.9%20final%20Nov%20from%20Frank\V29_CH02C_Tables.docx" TargetMode="External"/><Relationship Id="rId397" Type="http://schemas.openxmlformats.org/officeDocument/2006/relationships/hyperlink" Target="https://phinvads.cdc.gov/vads/ViewValueSet.action?oid=2.16.840.1.114222.4.11.7187"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hyperlink" Target="http://snomed.info/id/446141000124107" TargetMode="External"/><Relationship Id="rId422" Type="http://schemas.openxmlformats.org/officeDocument/2006/relationships/oleObject" Target="embeddings/oleObject3.bin"/><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https://phinvads.cdc.gov/vads/ViewValueSet.action?oid=2.16.840.1.114222.4.11.7187"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hyperlink" Target="http://details.loinc.org/LOINC/76691-5.html" TargetMode="External"/><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hyperlink" Target="file:///D:\Eigene%20Dateien\2018\HL7\Standards\v2.9%20Jan%202019\v29%20CH2C%20Table%200206" TargetMode="External"/><Relationship Id="rId95" Type="http://schemas.openxmlformats.org/officeDocument/2006/relationships/hyperlink" Target="file:///D:\Eigene%20Dateien\2018\HL7\Standards\v2.9%20May\716%20-%20New.doc"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423" Type="http://schemas.openxmlformats.org/officeDocument/2006/relationships/image" Target="media/image9.emf"/><Relationship Id="rId258"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434" Type="http://schemas.openxmlformats.org/officeDocument/2006/relationships/footer" Target="footer1.xml"/><Relationship Id="rId33" Type="http://schemas.openxmlformats.org/officeDocument/2006/relationships/hyperlink" Target="file:///D:\Eigene%20Dateien\2018\HL7\Standards\v2.9%20May\716%20-%20New.doc"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75" Type="http://schemas.openxmlformats.org/officeDocument/2006/relationships/hyperlink" Target="file:///D:\Eigene%20Dateien\2018\HL7\Standards\v2.9%20May\716%20-%20New.doc"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378" Type="http://schemas.openxmlformats.org/officeDocument/2006/relationships/hyperlink" Target="file:///E:\V2\v2.9%20final%20Nov%20from%20Frank\V29_CH02C_Tables.docx" TargetMode="External"/><Relationship Id="rId403" Type="http://schemas.openxmlformats.org/officeDocument/2006/relationships/hyperlink" Target="http://snomed.info/id/33791000087105" TargetMode="External"/><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51" Type="http://schemas.openxmlformats.org/officeDocument/2006/relationships/hyperlink" Target="file:///E:\V2\v2.9%20final%20Nov%20from%20Frank\V29_CH02C_Tables.docx" TargetMode="External"/><Relationship Id="rId389"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hyperlink" Target="http://dicom.nema.org/resources/ontology/DCM.html#DCM-0010.440040" TargetMode="External"/><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55" Type="http://schemas.openxmlformats.org/officeDocument/2006/relationships/hyperlink" Target="file:///D:\Eigene%20Dateien\2018\HL7\Standards\v2.9%20May\716%20-%20New.doc" TargetMode="External"/><Relationship Id="rId97" Type="http://schemas.openxmlformats.org/officeDocument/2006/relationships/hyperlink" Target="mailto:" TargetMode="External"/><Relationship Id="rId120"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425" Type="http://schemas.openxmlformats.org/officeDocument/2006/relationships/image" Target="media/image11.emf"/><Relationship Id="rId271"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file:///E:\V2\v2.9%20final%20Nov%20from%20Frank\V29_CH02C_Tables.docx" TargetMode="External"/><Relationship Id="rId436" Type="http://schemas.openxmlformats.org/officeDocument/2006/relationships/header" Target="header3.xml"/><Relationship Id="rId240" Type="http://schemas.openxmlformats.org/officeDocument/2006/relationships/hyperlink" Target="file:///E:\V2\v2.9%20final%20Nov%20from%20Frank\V29_CH02C_Tables.docx" TargetMode="External"/><Relationship Id="rId35"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142"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391" Type="http://schemas.openxmlformats.org/officeDocument/2006/relationships/hyperlink" Target="https://phinvads.cdc.gov/vads/ViewCodeSystem.action?oid=2.16.840.1.114222.4.11.7613" TargetMode="External"/><Relationship Id="rId405" Type="http://schemas.openxmlformats.org/officeDocument/2006/relationships/hyperlink" Target="http://terminology.hl7.org/3.1.0/CodeSystem-v3-NullFlavor.html#v3-NullFlavor-UNK" TargetMode="External"/><Relationship Id="rId251" Type="http://schemas.openxmlformats.org/officeDocument/2006/relationships/hyperlink" Target="file:///E:\V2\v2.9%20final%20Nov%20from%20Frank\V29_CH02C_Tables.docx" TargetMode="External"/><Relationship Id="rId46" Type="http://schemas.openxmlformats.org/officeDocument/2006/relationships/hyperlink" Target="file:///D:\Eigene%20Dateien\2018\HL7\Standards\v2.9%20May\716%20-%20New.doc"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416" Type="http://schemas.openxmlformats.org/officeDocument/2006/relationships/image" Target="media/image5.wmf"/><Relationship Id="rId220" Type="http://schemas.openxmlformats.org/officeDocument/2006/relationships/hyperlink" Target="file:///E:\V2\v2.9%20final%20Nov%20from%20Frank\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427" Type="http://schemas.openxmlformats.org/officeDocument/2006/relationships/oleObject" Target="embeddings/oleObject4.bin"/><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68" Type="http://schemas.openxmlformats.org/officeDocument/2006/relationships/hyperlink" Target="file:///D:\Eigene%20Dateien\2018\HL7\Standards\v2.9%20May\716%20-%20New.doc" TargetMode="External"/><Relationship Id="rId133"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file:///E:\V2\v2.9%20final%20Nov%20from%20Frank\V29_CH02C_Tables.docx" TargetMode="External"/><Relationship Id="rId438" Type="http://schemas.openxmlformats.org/officeDocument/2006/relationships/fontTable" Target="fontTable.xml"/><Relationship Id="rId242"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93" Type="http://schemas.openxmlformats.org/officeDocument/2006/relationships/hyperlink" Target="file:///D:\Eigene%20Dateien\2018\HL7\Standards\v2.9%20Jan%202019\v29%20CH2C%20Table%200206" TargetMode="External"/><Relationship Id="rId407" Type="http://schemas.openxmlformats.org/officeDocument/2006/relationships/hyperlink" Target="http://details.loinc.org/LOINC/LA29518-0.html" TargetMode="External"/><Relationship Id="rId211"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48"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418" Type="http://schemas.openxmlformats.org/officeDocument/2006/relationships/image" Target="media/image6.wmf"/><Relationship Id="rId222"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17" Type="http://schemas.openxmlformats.org/officeDocument/2006/relationships/comments" Target="comments.xml"/><Relationship Id="rId59" Type="http://schemas.openxmlformats.org/officeDocument/2006/relationships/hyperlink" Target="file:///D:\Eigene%20Dateien\2018\HL7\Standards\v2.9%20May\716%20-%20New.doc"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166"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429" Type="http://schemas.openxmlformats.org/officeDocument/2006/relationships/oleObject" Target="embeddings/oleObject5.bin"/><Relationship Id="rId1" Type="http://schemas.openxmlformats.org/officeDocument/2006/relationships/customXml" Target="../customXml/item1.xml"/><Relationship Id="rId233" Type="http://schemas.openxmlformats.org/officeDocument/2006/relationships/hyperlink" Target="file:///E:\V2\v2.9%20final%20Nov%20from%20Frank\V29_CH02C_Tables.docx" TargetMode="External"/><Relationship Id="rId440" Type="http://schemas.openxmlformats.org/officeDocument/2006/relationships/theme" Target="theme/theme1.xml"/><Relationship Id="rId28" Type="http://schemas.openxmlformats.org/officeDocument/2006/relationships/hyperlink" Target="file:///D:\Eigene%20Dateien\2018\HL7\Standards\v2.9%20May\716%20-%20New.doc" TargetMode="External"/><Relationship Id="rId275"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79D7B-483F-4B6F-8424-9921D9F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119184</Words>
  <Characters>679350</Characters>
  <Application>Microsoft Office Word</Application>
  <DocSecurity>0</DocSecurity>
  <Lines>5661</Lines>
  <Paragraphs>1593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3 - Patient Administration</vt:lpstr>
      <vt:lpstr>V2.9 Chapter 3 - Patient Administration</vt:lpstr>
    </vt:vector>
  </TitlesOfParts>
  <Company>Kaiser Permanente</Company>
  <LinksUpToDate>false</LinksUpToDate>
  <CharactersWithSpaces>796941</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Lynn Laakso</cp:lastModifiedBy>
  <cp:revision>3</cp:revision>
  <dcterms:created xsi:type="dcterms:W3CDTF">2022-08-29T20:27:00Z</dcterms:created>
  <dcterms:modified xsi:type="dcterms:W3CDTF">2022-08-29T20:41:00Z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vt:lpwstr>
  </property>
  <property fmtid="{D5CDD505-2E9C-101B-9397-08002B2CF9AE}" pid="5" name="release_version">
    <vt:lpwstr>2.9.1</vt:lpwstr>
  </property>
  <property fmtid="{D5CDD505-2E9C-101B-9397-08002B2CF9AE}" pid="6" name="fo_checked">
    <vt:filetime>2019-12-01T10:00:00Z</vt:filetime>
  </property>
</Properties>
</file>