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4A984" w14:textId="77777777" w:rsidR="008C1107" w:rsidRPr="0065798E" w:rsidRDefault="00463644" w:rsidP="008C1107">
      <w:pPr>
        <w:pStyle w:val="ANSIdesignation"/>
        <w:spacing w:before="0" w:after="0"/>
        <w:rPr>
          <w:rFonts w:ascii="Arial Narrow" w:hAnsi="Arial Narrow"/>
          <w:b/>
        </w:rPr>
      </w:pPr>
      <w:bookmarkStart w:id="0" w:name="_Toc25579082"/>
      <w:bookmarkStart w:id="1" w:name="_Toc25585447"/>
      <w:r w:rsidRPr="00463644">
        <w:rPr>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C1107">
        <w:rPr>
          <w:rFonts w:ascii="Arial Narrow" w:hAnsi="Arial Narrow"/>
          <w:b/>
          <w:noProof/>
        </w:rPr>
        <w:drawing>
          <wp:inline distT="0" distB="0" distL="0" distR="0" wp14:anchorId="16A378F4" wp14:editId="1863F2E6">
            <wp:extent cx="1516380" cy="982980"/>
            <wp:effectExtent l="0" t="0" r="7620" b="7620"/>
            <wp:docPr id="2" name="Picture 2"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5B47F243" w14:textId="77777777" w:rsidR="008C1107" w:rsidRDefault="008C1107" w:rsidP="008C1107">
      <w:pPr>
        <w:spacing w:after="0"/>
        <w:jc w:val="right"/>
        <w:rPr>
          <w:rFonts w:ascii="Garamond" w:hAnsi="Garamond"/>
          <w:b/>
          <w:sz w:val="32"/>
        </w:rPr>
      </w:pPr>
      <w:r w:rsidRPr="00980037">
        <w:rPr>
          <w:rFonts w:ascii="Garamond" w:hAnsi="Garamond"/>
          <w:b/>
          <w:sz w:val="32"/>
        </w:rPr>
        <w:t>ANSI/HL7 V2.9-2019</w:t>
      </w:r>
    </w:p>
    <w:p w14:paraId="7225CEDA" w14:textId="77777777" w:rsidR="008C1107" w:rsidRPr="00B83364" w:rsidRDefault="008C1107" w:rsidP="008C1107">
      <w:pPr>
        <w:spacing w:after="0"/>
        <w:jc w:val="right"/>
      </w:pPr>
      <w:r>
        <w:rPr>
          <w:rFonts w:ascii="Garamond" w:hAnsi="Garamond"/>
          <w:b/>
          <w:sz w:val="32"/>
        </w:rPr>
        <w:t>12/9/2019</w:t>
      </w:r>
    </w:p>
    <w:bookmarkEnd w:id="0"/>
    <w:bookmarkEnd w:id="1"/>
    <w:p w14:paraId="2F7D6B38"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79871E14" w14:textId="77777777" w:rsidR="00BA5082" w:rsidRPr="00574D3F" w:rsidRDefault="00F25C27">
      <w:r>
        <w:rPr>
          <w:vanish/>
        </w:rPr>
        <w:fldChar w:fldCharType="begin"/>
      </w:r>
      <w:r>
        <w:rPr>
          <w:vanish/>
        </w:rPr>
        <w:instrText xml:space="preserve"> SEQ Kapitel \r 16 \* MERGEFORMAT </w:instrText>
      </w:r>
      <w:r>
        <w:rPr>
          <w:vanish/>
        </w:rPr>
        <w:fldChar w:fldCharType="separate"/>
      </w:r>
      <w:r>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3D0D31" w:rsidRPr="00574D3F" w14:paraId="2DF407B2" w14:textId="77777777" w:rsidTr="007859DB">
        <w:tc>
          <w:tcPr>
            <w:tcW w:w="2538" w:type="dxa"/>
          </w:tcPr>
          <w:p w14:paraId="4F99E432" w14:textId="77777777" w:rsidR="003D0D31" w:rsidRPr="00574D3F" w:rsidRDefault="003D0D31" w:rsidP="008C1107">
            <w:pPr>
              <w:spacing w:after="0"/>
            </w:pPr>
            <w:proofErr w:type="spellStart"/>
            <w:r w:rsidRPr="00574D3F">
              <w:t>Co Chair</w:t>
            </w:r>
            <w:proofErr w:type="spellEnd"/>
            <w:r w:rsidRPr="00574D3F">
              <w:t>:</w:t>
            </w:r>
          </w:p>
        </w:tc>
        <w:tc>
          <w:tcPr>
            <w:tcW w:w="5730" w:type="dxa"/>
          </w:tcPr>
          <w:p w14:paraId="5DD4209D" w14:textId="77777777" w:rsidR="003D0D31" w:rsidRPr="00574D3F" w:rsidRDefault="003D0D31" w:rsidP="008C1107">
            <w:pPr>
              <w:spacing w:after="0"/>
            </w:pPr>
            <w:r w:rsidRPr="00574D3F">
              <w:t>Kathleen Connor</w:t>
            </w:r>
            <w:r w:rsidRPr="00574D3F">
              <w:br/>
            </w:r>
            <w:r w:rsidRPr="00994EDC">
              <w:t xml:space="preserve">Book </w:t>
            </w:r>
            <w:proofErr w:type="spellStart"/>
            <w:r w:rsidRPr="00994EDC">
              <w:t>Zurman</w:t>
            </w:r>
            <w:proofErr w:type="spellEnd"/>
            <w:r w:rsidRPr="00994EDC">
              <w:t xml:space="preserve"> Incorporate</w:t>
            </w:r>
            <w:r>
              <w:t>d</w:t>
            </w:r>
          </w:p>
        </w:tc>
      </w:tr>
      <w:tr w:rsidR="00BA5082" w:rsidRPr="00574D3F" w14:paraId="4160C26D" w14:textId="77777777" w:rsidTr="007859DB">
        <w:tc>
          <w:tcPr>
            <w:tcW w:w="2538" w:type="dxa"/>
          </w:tcPr>
          <w:p w14:paraId="05D7F748" w14:textId="77777777" w:rsidR="00BA5082" w:rsidRPr="00574D3F" w:rsidRDefault="00BA5082" w:rsidP="008C1107">
            <w:pPr>
              <w:spacing w:after="0"/>
            </w:pPr>
            <w:proofErr w:type="spellStart"/>
            <w:r w:rsidRPr="00574D3F">
              <w:t>Co Chair</w:t>
            </w:r>
            <w:proofErr w:type="spellEnd"/>
          </w:p>
        </w:tc>
        <w:tc>
          <w:tcPr>
            <w:tcW w:w="5730" w:type="dxa"/>
          </w:tcPr>
          <w:p w14:paraId="493640CD" w14:textId="77777777" w:rsidR="00BA5082" w:rsidRPr="00574D3F" w:rsidRDefault="00BA5082" w:rsidP="008C1107">
            <w:pPr>
              <w:spacing w:after="0"/>
            </w:pPr>
            <w:r w:rsidRPr="00574D3F">
              <w:t>Mary Kay McDaniel</w:t>
            </w:r>
            <w:r w:rsidRPr="00574D3F">
              <w:br/>
            </w:r>
            <w:r w:rsidR="00AB2F39">
              <w:rPr>
                <w:noProof/>
              </w:rPr>
              <w:t>Cognosante</w:t>
            </w:r>
          </w:p>
        </w:tc>
      </w:tr>
      <w:tr w:rsidR="00BA5082" w:rsidRPr="00574D3F" w14:paraId="1E1D6C2E" w14:textId="77777777" w:rsidTr="007859DB">
        <w:tc>
          <w:tcPr>
            <w:tcW w:w="2538" w:type="dxa"/>
          </w:tcPr>
          <w:p w14:paraId="380FB427" w14:textId="77777777" w:rsidR="00BA5082" w:rsidRPr="00574D3F" w:rsidRDefault="00BA5082" w:rsidP="008C1107">
            <w:pPr>
              <w:spacing w:after="0"/>
            </w:pPr>
            <w:proofErr w:type="spellStart"/>
            <w:r w:rsidRPr="00574D3F">
              <w:t>Co Chair</w:t>
            </w:r>
            <w:proofErr w:type="spellEnd"/>
          </w:p>
        </w:tc>
        <w:tc>
          <w:tcPr>
            <w:tcW w:w="5730" w:type="dxa"/>
          </w:tcPr>
          <w:p w14:paraId="4D7F0CDE" w14:textId="77777777" w:rsidR="00BA5082" w:rsidRPr="00574D3F" w:rsidRDefault="008F04E6" w:rsidP="008C1107">
            <w:pPr>
              <w:spacing w:after="0"/>
            </w:pPr>
            <w:r w:rsidRPr="00E821A5">
              <w:rPr>
                <w:rStyle w:val="Strong"/>
                <w:b w:val="0"/>
                <w:bCs w:val="0"/>
              </w:rPr>
              <w:t xml:space="preserve">Benoit </w:t>
            </w:r>
            <w:proofErr w:type="spellStart"/>
            <w:r w:rsidRPr="00E821A5">
              <w:rPr>
                <w:rStyle w:val="Strong"/>
                <w:b w:val="0"/>
                <w:bCs w:val="0"/>
              </w:rPr>
              <w:t>Schoeffler</w:t>
            </w:r>
            <w:proofErr w:type="spellEnd"/>
            <w:r w:rsidR="00E821A5">
              <w:rPr>
                <w:rStyle w:val="Strong"/>
              </w:rPr>
              <w:br/>
            </w:r>
            <w:proofErr w:type="spellStart"/>
            <w:r>
              <w:t>almerys</w:t>
            </w:r>
            <w:proofErr w:type="spellEnd"/>
          </w:p>
        </w:tc>
      </w:tr>
      <w:tr w:rsidR="00BA5082" w:rsidRPr="00574D3F" w14:paraId="4F897150" w14:textId="77777777" w:rsidTr="007859DB">
        <w:tc>
          <w:tcPr>
            <w:tcW w:w="2538" w:type="dxa"/>
          </w:tcPr>
          <w:p w14:paraId="69CBD7C8" w14:textId="77777777" w:rsidR="00BA5082" w:rsidRPr="00574D3F" w:rsidRDefault="00BA5082" w:rsidP="008C1107">
            <w:pPr>
              <w:spacing w:after="0"/>
            </w:pPr>
            <w:r>
              <w:t>Editor</w:t>
            </w:r>
            <w:r w:rsidRPr="00574D3F">
              <w:t>:</w:t>
            </w:r>
          </w:p>
        </w:tc>
        <w:tc>
          <w:tcPr>
            <w:tcW w:w="5730" w:type="dxa"/>
          </w:tcPr>
          <w:p w14:paraId="4C2200E7" w14:textId="77777777" w:rsidR="00BA5082" w:rsidRPr="00574D3F" w:rsidRDefault="00BA5082" w:rsidP="008C1107">
            <w:pPr>
              <w:spacing w:after="0"/>
            </w:pPr>
            <w:r w:rsidRPr="00574D3F">
              <w:t xml:space="preserve">Beat </w:t>
            </w:r>
            <w:proofErr w:type="spellStart"/>
            <w:r w:rsidRPr="00574D3F">
              <w:t>Heggli</w:t>
            </w:r>
            <w:proofErr w:type="spellEnd"/>
            <w:r w:rsidR="00A55C52">
              <w:t xml:space="preserve"> </w:t>
            </w:r>
            <w:r w:rsidRPr="00574D3F">
              <w:br/>
              <w:t>HL7 Switzerland</w:t>
            </w:r>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55FFC" w:rsidP="008C1107">
            <w:pPr>
              <w:spacing w:after="0"/>
            </w:pPr>
            <w:hyperlink r:id="rId10"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14:paraId="6513E305" w14:textId="77777777" w:rsidR="00BA5082" w:rsidRPr="00B818A0" w:rsidRDefault="00BA5082" w:rsidP="00BA5082">
      <w:pPr>
        <w:pStyle w:val="Heading2"/>
        <w:rPr>
          <w:lang w:val="en-US"/>
        </w:rPr>
      </w:pPr>
      <w:bookmarkStart w:id="14" w:name="_Toc25659674"/>
      <w:bookmarkStart w:id="15" w:name="_Toc29039517"/>
      <w:r w:rsidRPr="00B818A0">
        <w:rPr>
          <w:lang w:val="en-US"/>
        </w:rPr>
        <w:t>CHAPTER 16 Contents</w:t>
      </w:r>
      <w:bookmarkEnd w:id="14"/>
      <w:bookmarkEnd w:id="15"/>
    </w:p>
    <w:bookmarkEnd w:id="5"/>
    <w:bookmarkEnd w:id="6"/>
    <w:bookmarkEnd w:id="7"/>
    <w:bookmarkEnd w:id="8"/>
    <w:bookmarkEnd w:id="9"/>
    <w:bookmarkEnd w:id="10"/>
    <w:bookmarkEnd w:id="11"/>
    <w:bookmarkEnd w:id="12"/>
    <w:bookmarkEnd w:id="13"/>
    <w:p w14:paraId="46F92509" w14:textId="77777777"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Pr>
            <w:noProof/>
            <w:webHidden/>
          </w:rPr>
          <w:t>1</w:t>
        </w:r>
        <w:r>
          <w:rPr>
            <w:noProof/>
            <w:webHidden/>
          </w:rPr>
          <w:fldChar w:fldCharType="end"/>
        </w:r>
      </w:hyperlink>
    </w:p>
    <w:p w14:paraId="5F0EAB86" w14:textId="77777777" w:rsidR="000D2F74" w:rsidRDefault="00055FFC">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0D2F74">
          <w:rPr>
            <w:noProof/>
            <w:webHidden/>
          </w:rPr>
          <w:t>2</w:t>
        </w:r>
        <w:r w:rsidR="000D2F74">
          <w:rPr>
            <w:noProof/>
            <w:webHidden/>
          </w:rPr>
          <w:fldChar w:fldCharType="end"/>
        </w:r>
      </w:hyperlink>
    </w:p>
    <w:p w14:paraId="50D72B0A"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19" w:history="1">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0D2F74">
          <w:rPr>
            <w:noProof/>
            <w:webHidden/>
          </w:rPr>
          <w:t>2</w:t>
        </w:r>
        <w:r w:rsidR="000D2F74">
          <w:rPr>
            <w:noProof/>
            <w:webHidden/>
          </w:rPr>
          <w:fldChar w:fldCharType="end"/>
        </w:r>
      </w:hyperlink>
    </w:p>
    <w:p w14:paraId="699B0608" w14:textId="77777777" w:rsidR="000D2F74" w:rsidRDefault="00055FFC">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0D2F74">
          <w:rPr>
            <w:noProof/>
            <w:webHidden/>
          </w:rPr>
          <w:t>3</w:t>
        </w:r>
        <w:r w:rsidR="000D2F74">
          <w:rPr>
            <w:noProof/>
            <w:webHidden/>
          </w:rPr>
          <w:fldChar w:fldCharType="end"/>
        </w:r>
      </w:hyperlink>
    </w:p>
    <w:p w14:paraId="7B435438"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1" w:history="1">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0D2F74">
          <w:rPr>
            <w:noProof/>
            <w:webHidden/>
          </w:rPr>
          <w:t>3</w:t>
        </w:r>
        <w:r w:rsidR="000D2F74">
          <w:rPr>
            <w:noProof/>
            <w:webHidden/>
          </w:rPr>
          <w:fldChar w:fldCharType="end"/>
        </w:r>
      </w:hyperlink>
    </w:p>
    <w:p w14:paraId="6102D716"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2" w:history="1">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0D2F74">
          <w:rPr>
            <w:noProof/>
            <w:webHidden/>
          </w:rPr>
          <w:t>7</w:t>
        </w:r>
        <w:r w:rsidR="000D2F74">
          <w:rPr>
            <w:noProof/>
            <w:webHidden/>
          </w:rPr>
          <w:fldChar w:fldCharType="end"/>
        </w:r>
      </w:hyperlink>
    </w:p>
    <w:p w14:paraId="450252D0"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3" w:history="1">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0D2F74">
          <w:rPr>
            <w:noProof/>
            <w:webHidden/>
          </w:rPr>
          <w:t>9</w:t>
        </w:r>
        <w:r w:rsidR="000D2F74">
          <w:rPr>
            <w:noProof/>
            <w:webHidden/>
          </w:rPr>
          <w:fldChar w:fldCharType="end"/>
        </w:r>
      </w:hyperlink>
    </w:p>
    <w:p w14:paraId="052FDE04"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4" w:history="1">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0D2F74">
          <w:rPr>
            <w:noProof/>
            <w:webHidden/>
          </w:rPr>
          <w:t>11</w:t>
        </w:r>
        <w:r w:rsidR="000D2F74">
          <w:rPr>
            <w:noProof/>
            <w:webHidden/>
          </w:rPr>
          <w:fldChar w:fldCharType="end"/>
        </w:r>
      </w:hyperlink>
    </w:p>
    <w:p w14:paraId="1864FAE0"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5" w:history="1">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0D2F74">
          <w:rPr>
            <w:noProof/>
            <w:webHidden/>
          </w:rPr>
          <w:t>12</w:t>
        </w:r>
        <w:r w:rsidR="000D2F74">
          <w:rPr>
            <w:noProof/>
            <w:webHidden/>
          </w:rPr>
          <w:fldChar w:fldCharType="end"/>
        </w:r>
      </w:hyperlink>
    </w:p>
    <w:p w14:paraId="74F9186C"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6" w:history="1">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0D2F74">
          <w:rPr>
            <w:noProof/>
            <w:webHidden/>
          </w:rPr>
          <w:t>13</w:t>
        </w:r>
        <w:r w:rsidR="000D2F74">
          <w:rPr>
            <w:noProof/>
            <w:webHidden/>
          </w:rPr>
          <w:fldChar w:fldCharType="end"/>
        </w:r>
      </w:hyperlink>
    </w:p>
    <w:p w14:paraId="132AD828"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7" w:history="1">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0D2F74">
          <w:rPr>
            <w:noProof/>
            <w:webHidden/>
          </w:rPr>
          <w:t>15</w:t>
        </w:r>
        <w:r w:rsidR="000D2F74">
          <w:rPr>
            <w:noProof/>
            <w:webHidden/>
          </w:rPr>
          <w:fldChar w:fldCharType="end"/>
        </w:r>
      </w:hyperlink>
    </w:p>
    <w:p w14:paraId="6DB31FD0"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8" w:history="1">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0D2F74">
          <w:rPr>
            <w:noProof/>
            <w:webHidden/>
          </w:rPr>
          <w:t>17</w:t>
        </w:r>
        <w:r w:rsidR="000D2F74">
          <w:rPr>
            <w:noProof/>
            <w:webHidden/>
          </w:rPr>
          <w:fldChar w:fldCharType="end"/>
        </w:r>
      </w:hyperlink>
    </w:p>
    <w:p w14:paraId="0BD871FE"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29" w:history="1">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0D2F74">
          <w:rPr>
            <w:noProof/>
            <w:webHidden/>
          </w:rPr>
          <w:t>20</w:t>
        </w:r>
        <w:r w:rsidR="000D2F74">
          <w:rPr>
            <w:noProof/>
            <w:webHidden/>
          </w:rPr>
          <w:fldChar w:fldCharType="end"/>
        </w:r>
      </w:hyperlink>
    </w:p>
    <w:p w14:paraId="0999C178" w14:textId="77777777" w:rsidR="000D2F74" w:rsidRDefault="00055FFC">
      <w:pPr>
        <w:pStyle w:val="TOC3"/>
        <w:tabs>
          <w:tab w:val="left" w:pos="1540"/>
          <w:tab w:val="right" w:leader="dot" w:pos="9350"/>
        </w:tabs>
        <w:rPr>
          <w:rFonts w:asciiTheme="minorHAnsi" w:eastAsiaTheme="minorEastAsia" w:hAnsiTheme="minorHAnsi" w:cstheme="minorBidi"/>
          <w:noProof/>
          <w:sz w:val="22"/>
          <w:szCs w:val="22"/>
        </w:rPr>
      </w:pPr>
      <w:hyperlink w:anchor="_Toc29039530" w:history="1">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0D2F74">
          <w:rPr>
            <w:noProof/>
            <w:webHidden/>
          </w:rPr>
          <w:t>22</w:t>
        </w:r>
        <w:r w:rsidR="000D2F74">
          <w:rPr>
            <w:noProof/>
            <w:webHidden/>
          </w:rPr>
          <w:fldChar w:fldCharType="end"/>
        </w:r>
      </w:hyperlink>
    </w:p>
    <w:p w14:paraId="6A9FC1CD" w14:textId="77777777" w:rsidR="000D2F74" w:rsidRDefault="00055FFC">
      <w:pPr>
        <w:pStyle w:val="TOC3"/>
        <w:tabs>
          <w:tab w:val="left" w:pos="1540"/>
          <w:tab w:val="right" w:leader="dot" w:pos="9350"/>
        </w:tabs>
        <w:rPr>
          <w:rFonts w:asciiTheme="minorHAnsi" w:eastAsiaTheme="minorEastAsia" w:hAnsiTheme="minorHAnsi" w:cstheme="minorBidi"/>
          <w:noProof/>
          <w:sz w:val="22"/>
          <w:szCs w:val="22"/>
        </w:rPr>
      </w:pPr>
      <w:hyperlink w:anchor="_Toc29039531" w:history="1">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0D2F74">
          <w:rPr>
            <w:noProof/>
            <w:webHidden/>
          </w:rPr>
          <w:t>24</w:t>
        </w:r>
        <w:r w:rsidR="000D2F74">
          <w:rPr>
            <w:noProof/>
            <w:webHidden/>
          </w:rPr>
          <w:fldChar w:fldCharType="end"/>
        </w:r>
      </w:hyperlink>
    </w:p>
    <w:p w14:paraId="0DDAD1EF" w14:textId="77777777" w:rsidR="000D2F74" w:rsidRDefault="00055FFC">
      <w:pPr>
        <w:pStyle w:val="TOC3"/>
        <w:tabs>
          <w:tab w:val="left" w:pos="1540"/>
          <w:tab w:val="right" w:leader="dot" w:pos="9350"/>
        </w:tabs>
        <w:rPr>
          <w:rFonts w:asciiTheme="minorHAnsi" w:eastAsiaTheme="minorEastAsia" w:hAnsiTheme="minorHAnsi" w:cstheme="minorBidi"/>
          <w:noProof/>
          <w:sz w:val="22"/>
          <w:szCs w:val="22"/>
        </w:rPr>
      </w:pPr>
      <w:hyperlink w:anchor="_Toc29039532" w:history="1">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0D2F74">
          <w:rPr>
            <w:noProof/>
            <w:webHidden/>
          </w:rPr>
          <w:t>26</w:t>
        </w:r>
        <w:r w:rsidR="000D2F74">
          <w:rPr>
            <w:noProof/>
            <w:webHidden/>
          </w:rPr>
          <w:fldChar w:fldCharType="end"/>
        </w:r>
      </w:hyperlink>
    </w:p>
    <w:p w14:paraId="1EB465FD" w14:textId="77777777" w:rsidR="000D2F74" w:rsidRDefault="00055FFC">
      <w:pPr>
        <w:pStyle w:val="TOC3"/>
        <w:tabs>
          <w:tab w:val="left" w:pos="1540"/>
          <w:tab w:val="right" w:leader="dot" w:pos="9350"/>
        </w:tabs>
        <w:rPr>
          <w:rFonts w:asciiTheme="minorHAnsi" w:eastAsiaTheme="minorEastAsia" w:hAnsiTheme="minorHAnsi" w:cstheme="minorBidi"/>
          <w:noProof/>
          <w:sz w:val="22"/>
          <w:szCs w:val="22"/>
        </w:rPr>
      </w:pPr>
      <w:hyperlink w:anchor="_Toc29039533" w:history="1">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0D2F74">
          <w:rPr>
            <w:noProof/>
            <w:webHidden/>
          </w:rPr>
          <w:t>27</w:t>
        </w:r>
        <w:r w:rsidR="000D2F74">
          <w:rPr>
            <w:noProof/>
            <w:webHidden/>
          </w:rPr>
          <w:fldChar w:fldCharType="end"/>
        </w:r>
      </w:hyperlink>
    </w:p>
    <w:p w14:paraId="09B95C2D" w14:textId="77777777" w:rsidR="000D2F74" w:rsidRDefault="00055FFC">
      <w:pPr>
        <w:pStyle w:val="TOC3"/>
        <w:tabs>
          <w:tab w:val="left" w:pos="1540"/>
          <w:tab w:val="right" w:leader="dot" w:pos="9350"/>
        </w:tabs>
        <w:rPr>
          <w:rFonts w:asciiTheme="minorHAnsi" w:eastAsiaTheme="minorEastAsia" w:hAnsiTheme="minorHAnsi" w:cstheme="minorBidi"/>
          <w:noProof/>
          <w:sz w:val="22"/>
          <w:szCs w:val="22"/>
        </w:rPr>
      </w:pPr>
      <w:hyperlink w:anchor="_Toc29039534" w:history="1">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0D2F74">
          <w:rPr>
            <w:noProof/>
            <w:webHidden/>
          </w:rPr>
          <w:t>28</w:t>
        </w:r>
        <w:r w:rsidR="000D2F74">
          <w:rPr>
            <w:noProof/>
            <w:webHidden/>
          </w:rPr>
          <w:fldChar w:fldCharType="end"/>
        </w:r>
      </w:hyperlink>
    </w:p>
    <w:p w14:paraId="2711E5D8" w14:textId="77777777" w:rsidR="000D2F74" w:rsidRDefault="00055FFC">
      <w:pPr>
        <w:pStyle w:val="TOC3"/>
        <w:tabs>
          <w:tab w:val="left" w:pos="1540"/>
          <w:tab w:val="right" w:leader="dot" w:pos="9350"/>
        </w:tabs>
        <w:rPr>
          <w:rFonts w:asciiTheme="minorHAnsi" w:eastAsiaTheme="minorEastAsia" w:hAnsiTheme="minorHAnsi" w:cstheme="minorBidi"/>
          <w:noProof/>
          <w:sz w:val="22"/>
          <w:szCs w:val="22"/>
        </w:rPr>
      </w:pPr>
      <w:hyperlink w:anchor="_Toc29039535" w:history="1">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hyperlink>
    </w:p>
    <w:p w14:paraId="74AB4B7C" w14:textId="77777777" w:rsidR="000D2F74" w:rsidRDefault="00055FFC">
      <w:pPr>
        <w:pStyle w:val="TOC3"/>
        <w:tabs>
          <w:tab w:val="left" w:pos="1540"/>
          <w:tab w:val="right" w:leader="dot" w:pos="9350"/>
        </w:tabs>
        <w:rPr>
          <w:rFonts w:asciiTheme="minorHAnsi" w:eastAsiaTheme="minorEastAsia" w:hAnsiTheme="minorHAnsi" w:cstheme="minorBidi"/>
          <w:noProof/>
          <w:sz w:val="22"/>
          <w:szCs w:val="22"/>
        </w:rPr>
      </w:pPr>
      <w:hyperlink w:anchor="_Toc29039536" w:history="1">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hyperlink>
    </w:p>
    <w:p w14:paraId="6A7BC0D7" w14:textId="77777777" w:rsidR="000D2F74" w:rsidRDefault="00055FFC">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hyperlink>
    </w:p>
    <w:p w14:paraId="28A1EE6B"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38" w:history="1">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hyperlink>
    </w:p>
    <w:p w14:paraId="67445171"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39" w:history="1">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0D2F74">
          <w:rPr>
            <w:noProof/>
            <w:webHidden/>
          </w:rPr>
          <w:t>31</w:t>
        </w:r>
        <w:r w:rsidR="000D2F74">
          <w:rPr>
            <w:noProof/>
            <w:webHidden/>
          </w:rPr>
          <w:fldChar w:fldCharType="end"/>
        </w:r>
      </w:hyperlink>
    </w:p>
    <w:p w14:paraId="42F53C55"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40" w:history="1">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0D2F74">
          <w:rPr>
            <w:noProof/>
            <w:webHidden/>
          </w:rPr>
          <w:t>39</w:t>
        </w:r>
        <w:r w:rsidR="000D2F74">
          <w:rPr>
            <w:noProof/>
            <w:webHidden/>
          </w:rPr>
          <w:fldChar w:fldCharType="end"/>
        </w:r>
      </w:hyperlink>
    </w:p>
    <w:p w14:paraId="55187261"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41" w:history="1">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0D2F74">
          <w:rPr>
            <w:noProof/>
            <w:webHidden/>
          </w:rPr>
          <w:t>43</w:t>
        </w:r>
        <w:r w:rsidR="000D2F74">
          <w:rPr>
            <w:noProof/>
            <w:webHidden/>
          </w:rPr>
          <w:fldChar w:fldCharType="end"/>
        </w:r>
      </w:hyperlink>
    </w:p>
    <w:p w14:paraId="25E8C37D"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42" w:history="1">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0D2F74">
          <w:rPr>
            <w:noProof/>
            <w:webHidden/>
          </w:rPr>
          <w:t>44</w:t>
        </w:r>
        <w:r w:rsidR="000D2F74">
          <w:rPr>
            <w:noProof/>
            <w:webHidden/>
          </w:rPr>
          <w:fldChar w:fldCharType="end"/>
        </w:r>
      </w:hyperlink>
    </w:p>
    <w:p w14:paraId="6DA05A7D"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43" w:history="1">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0D2F74">
          <w:rPr>
            <w:noProof/>
            <w:webHidden/>
          </w:rPr>
          <w:t>45</w:t>
        </w:r>
        <w:r w:rsidR="000D2F74">
          <w:rPr>
            <w:noProof/>
            <w:webHidden/>
          </w:rPr>
          <w:fldChar w:fldCharType="end"/>
        </w:r>
      </w:hyperlink>
    </w:p>
    <w:p w14:paraId="3BBC6393"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44" w:history="1">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0D2F74">
          <w:rPr>
            <w:noProof/>
            <w:webHidden/>
          </w:rPr>
          <w:t>56</w:t>
        </w:r>
        <w:r w:rsidR="000D2F74">
          <w:rPr>
            <w:noProof/>
            <w:webHidden/>
          </w:rPr>
          <w:fldChar w:fldCharType="end"/>
        </w:r>
      </w:hyperlink>
    </w:p>
    <w:p w14:paraId="4544C31D"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45" w:history="1">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0D2F74">
          <w:rPr>
            <w:noProof/>
            <w:webHidden/>
          </w:rPr>
          <w:t>59</w:t>
        </w:r>
        <w:r w:rsidR="000D2F74">
          <w:rPr>
            <w:noProof/>
            <w:webHidden/>
          </w:rPr>
          <w:fldChar w:fldCharType="end"/>
        </w:r>
      </w:hyperlink>
    </w:p>
    <w:p w14:paraId="79FDF8A9" w14:textId="77777777" w:rsidR="000D2F74" w:rsidRDefault="00055FFC">
      <w:pPr>
        <w:pStyle w:val="TOC3"/>
        <w:tabs>
          <w:tab w:val="left" w:pos="1418"/>
          <w:tab w:val="right" w:leader="dot" w:pos="9350"/>
        </w:tabs>
        <w:rPr>
          <w:rFonts w:asciiTheme="minorHAnsi" w:eastAsiaTheme="minorEastAsia" w:hAnsiTheme="minorHAnsi" w:cstheme="minorBidi"/>
          <w:noProof/>
          <w:sz w:val="22"/>
          <w:szCs w:val="22"/>
        </w:rPr>
      </w:pPr>
      <w:hyperlink w:anchor="_Toc29039546" w:history="1">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0D2F74">
          <w:rPr>
            <w:noProof/>
            <w:webHidden/>
          </w:rPr>
          <w:t>62</w:t>
        </w:r>
        <w:r w:rsidR="000D2F74">
          <w:rPr>
            <w:noProof/>
            <w:webHidden/>
          </w:rPr>
          <w:fldChar w:fldCharType="end"/>
        </w:r>
      </w:hyperlink>
    </w:p>
    <w:p w14:paraId="1F397664" w14:textId="77777777" w:rsidR="000D2F74" w:rsidRDefault="00055FFC">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0D2F74">
          <w:rPr>
            <w:noProof/>
            <w:webHidden/>
          </w:rPr>
          <w:t>64</w:t>
        </w:r>
        <w:r w:rsidR="000D2F74">
          <w:rPr>
            <w:noProof/>
            <w:webHidden/>
          </w:rPr>
          <w:fldChar w:fldCharType="end"/>
        </w:r>
      </w:hyperlink>
    </w:p>
    <w:p w14:paraId="7A7F8BB4" w14:textId="77777777" w:rsidR="00BA5082" w:rsidRPr="006A006A" w:rsidRDefault="000D2F74" w:rsidP="006A006A">
      <w:pPr>
        <w:pStyle w:val="TOC1"/>
        <w:rPr>
          <w:noProof/>
          <w:lang w:val="fr-FR"/>
        </w:rPr>
      </w:pPr>
      <w:r>
        <w:rPr>
          <w:bCs w:val="0"/>
          <w:caps w:val="0"/>
        </w:rPr>
        <w:fldChar w:fldCharType="end"/>
      </w:r>
      <w:r w:rsidR="002834E1" w:rsidRPr="00994EDC">
        <w:rPr>
          <w:noProof/>
          <w:lang w:val="de-CH"/>
        </w:rPr>
        <w:t xml:space="preserve"> </w:t>
      </w:r>
    </w:p>
    <w:p w14:paraId="0A1F6D22" w14:textId="77777777" w:rsidR="00BA5082" w:rsidRPr="00574D3F" w:rsidRDefault="00BA5082">
      <w:pPr>
        <w:pStyle w:val="Heading2"/>
        <w:rPr>
          <w:lang w:val="en-US"/>
        </w:rPr>
      </w:pPr>
      <w:bookmarkStart w:id="16" w:name="_Toc39388052"/>
      <w:bookmarkStart w:id="17" w:name="_Toc25659675"/>
      <w:bookmarkStart w:id="18" w:name="_Toc29039518"/>
      <w:bookmarkStart w:id="19" w:name="_Toc536442053"/>
      <w:r w:rsidRPr="00574D3F">
        <w:rPr>
          <w:lang w:val="en-US"/>
        </w:rPr>
        <w:t>Purpose</w:t>
      </w:r>
      <w:bookmarkEnd w:id="16"/>
      <w:bookmarkEnd w:id="17"/>
      <w:bookmarkEnd w:id="18"/>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20" w:name="_Toc513619984"/>
      <w:bookmarkStart w:id="21" w:name="_Toc527344122"/>
      <w:bookmarkStart w:id="22" w:name="_Toc39388053"/>
      <w:bookmarkStart w:id="23" w:name="_Toc25659676"/>
      <w:bookmarkStart w:id="24" w:name="_Toc29039519"/>
      <w:r w:rsidRPr="00574D3F">
        <w:rPr>
          <w:lang w:val="en-US"/>
        </w:rPr>
        <w:t>Scope</w:t>
      </w:r>
      <w:bookmarkStart w:id="25" w:name="_Toc18658398"/>
      <w:bookmarkStart w:id="26" w:name="_Toc18658681"/>
      <w:bookmarkStart w:id="27" w:name="_Toc18658965"/>
      <w:bookmarkStart w:id="28" w:name="_Toc18659252"/>
      <w:bookmarkStart w:id="29" w:name="_Toc18659542"/>
      <w:bookmarkStart w:id="30" w:name="_Toc18659832"/>
      <w:bookmarkEnd w:id="20"/>
      <w:bookmarkEnd w:id="21"/>
      <w:bookmarkEnd w:id="22"/>
      <w:bookmarkEnd w:id="23"/>
      <w:bookmarkEnd w:id="24"/>
      <w:bookmarkEnd w:id="25"/>
      <w:bookmarkEnd w:id="26"/>
      <w:bookmarkEnd w:id="27"/>
      <w:bookmarkEnd w:id="28"/>
      <w:bookmarkEnd w:id="29"/>
      <w:bookmarkEnd w:id="30"/>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lastRenderedPageBreak/>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31" w:name="_Toc50983621"/>
      <w:bookmarkStart w:id="32" w:name="_Toc56847429"/>
      <w:bookmarkStart w:id="33" w:name="_Toc50983622"/>
      <w:bookmarkStart w:id="34" w:name="_Toc56847430"/>
      <w:bookmarkStart w:id="35" w:name="_Toc50983624"/>
      <w:bookmarkStart w:id="36" w:name="_Toc56847432"/>
      <w:bookmarkStart w:id="37" w:name="_Toc50983625"/>
      <w:bookmarkStart w:id="38" w:name="_Toc56847433"/>
      <w:bookmarkStart w:id="39" w:name="_Toc39388060"/>
      <w:bookmarkStart w:id="40" w:name="_Toc25659677"/>
      <w:bookmarkStart w:id="41" w:name="_Toc29039520"/>
      <w:bookmarkEnd w:id="31"/>
      <w:bookmarkEnd w:id="32"/>
      <w:bookmarkEnd w:id="33"/>
      <w:bookmarkEnd w:id="34"/>
      <w:bookmarkEnd w:id="35"/>
      <w:bookmarkEnd w:id="36"/>
      <w:bookmarkEnd w:id="37"/>
      <w:bookmarkEnd w:id="38"/>
      <w:r w:rsidRPr="00574D3F">
        <w:rPr>
          <w:lang w:val="en-US"/>
        </w:rPr>
        <w:t>Trigger Events and Message Definitions</w:t>
      </w:r>
      <w:bookmarkEnd w:id="39"/>
      <w:bookmarkEnd w:id="40"/>
      <w:bookmarkEnd w:id="41"/>
    </w:p>
    <w:p w14:paraId="62B558DA" w14:textId="77777777" w:rsidR="00BA5082" w:rsidRPr="00574D3F" w:rsidRDefault="00BA5082" w:rsidP="00732DDD">
      <w:pPr>
        <w:pStyle w:val="Heading3"/>
        <w:rPr>
          <w:lang w:val="en-US"/>
        </w:rPr>
      </w:pPr>
      <w:bookmarkStart w:id="42" w:name="_Toc39388061"/>
      <w:bookmarkStart w:id="43" w:name="_Toc25659678"/>
      <w:bookmarkStart w:id="44" w:name="_Toc29039521"/>
      <w:bookmarkStart w:id="45" w:name="_Toc527344237"/>
      <w:bookmarkEnd w:id="19"/>
      <w:r w:rsidRPr="00574D3F">
        <w:rPr>
          <w:lang w:val="en-US"/>
        </w:rPr>
        <w:t xml:space="preserve">EHC^E01 – </w:t>
      </w:r>
      <w:r w:rsidRPr="00732DDD">
        <w:t>Submit</w:t>
      </w:r>
      <w:r w:rsidRPr="00574D3F">
        <w:rPr>
          <w:lang w:val="en-US"/>
        </w:rPr>
        <w:t xml:space="preserve"> HealthCare Services Invoice (event E01)</w:t>
      </w:r>
      <w:bookmarkEnd w:id="42"/>
      <w:bookmarkEnd w:id="43"/>
      <w:bookmarkEnd w:id="44"/>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r>
      <w:r w:rsidRPr="00574D3F">
        <w:rPr>
          <w:lang w:eastAsia="en-US"/>
        </w:rPr>
        <w:lastRenderedPageBreak/>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lastRenderedPageBreak/>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77777777" w:rsidR="0040734C" w:rsidRPr="003D0D31" w:rsidRDefault="0040734C" w:rsidP="003D0D31">
            <w:pPr>
              <w:pStyle w:val="MsgTableBody"/>
            </w:pPr>
            <w:del w:id="46" w:author="Beat Heggli" w:date="2019-06-17T15:09:00Z">
              <w:r w:rsidRPr="003D0D31" w:rsidDel="00994EDC">
                <w:delText>Deprecated as of V2.9</w:delText>
              </w:r>
            </w:del>
            <w:ins w:id="47"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5307940B" w14:textId="77777777" w:rsidR="0040734C" w:rsidRPr="003D0D31" w:rsidRDefault="0040734C" w:rsidP="00F40CC1">
            <w:pPr>
              <w:pStyle w:val="MsgTableBody"/>
              <w:jc w:val="center"/>
            </w:pPr>
            <w:del w:id="48" w:author="Beat Heggli" w:date="2019-06-17T15:09:00Z">
              <w:r w:rsidRPr="003D0D31" w:rsidDel="00994EDC">
                <w:delText>Deprecated</w:delText>
              </w:r>
            </w:del>
            <w:ins w:id="49"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77777777" w:rsidR="0040734C" w:rsidRPr="003D0D31" w:rsidRDefault="0040734C" w:rsidP="003D0D31">
            <w:pPr>
              <w:pStyle w:val="MsgTableBody"/>
            </w:pPr>
            <w:del w:id="50" w:author="Beat Heggli" w:date="2019-06-17T15:09:00Z">
              <w:r w:rsidRPr="003D0D31" w:rsidDel="00994EDC">
                <w:delText>Deprecated as of V2.9</w:delText>
              </w:r>
            </w:del>
            <w:ins w:id="51"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7313E94E" w14:textId="77777777" w:rsidR="0040734C" w:rsidRPr="003D0D31" w:rsidRDefault="0040734C" w:rsidP="00F40CC1">
            <w:pPr>
              <w:pStyle w:val="MsgTableBody"/>
              <w:jc w:val="center"/>
            </w:pPr>
            <w:del w:id="52" w:author="Beat Heggli" w:date="2019-06-17T15:09:00Z">
              <w:r w:rsidRPr="003D0D31" w:rsidDel="00994EDC">
                <w:delText>Deprecated</w:delText>
              </w:r>
            </w:del>
            <w:ins w:id="53"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lastRenderedPageBreak/>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77777777" w:rsidR="0040734C" w:rsidRPr="003D0D31" w:rsidRDefault="0040734C" w:rsidP="003D0D31">
            <w:pPr>
              <w:pStyle w:val="MsgTableBody"/>
            </w:pPr>
            <w:del w:id="54" w:author="Beat Heggli" w:date="2019-06-17T15:09:00Z">
              <w:r w:rsidRPr="003D0D31" w:rsidDel="00994EDC">
                <w:delText>Deprecated as of V2.9</w:delText>
              </w:r>
            </w:del>
            <w:ins w:id="55"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09775A0A" w14:textId="77777777" w:rsidR="0040734C" w:rsidRPr="003D0D31" w:rsidRDefault="0040734C" w:rsidP="00F40CC1">
            <w:pPr>
              <w:pStyle w:val="MsgTableBody"/>
              <w:jc w:val="center"/>
            </w:pPr>
            <w:del w:id="56" w:author="Beat Heggli" w:date="2019-06-17T15:09:00Z">
              <w:r w:rsidRPr="003D0D31" w:rsidDel="00994EDC">
                <w:delText>Deprecated</w:delText>
              </w:r>
            </w:del>
            <w:ins w:id="57"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77777777" w:rsidR="0040734C" w:rsidRPr="003D0D31" w:rsidRDefault="0040734C" w:rsidP="003D0D31">
            <w:pPr>
              <w:pStyle w:val="MsgTableBody"/>
            </w:pPr>
            <w:del w:id="58" w:author="Beat Heggli" w:date="2019-06-17T15:09:00Z">
              <w:r w:rsidRPr="003D0D31" w:rsidDel="00994EDC">
                <w:delText>Deprecated as of V2.9</w:delText>
              </w:r>
            </w:del>
            <w:ins w:id="59"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7C9F79F5" w14:textId="77777777" w:rsidR="0040734C" w:rsidRPr="003D0D31" w:rsidRDefault="0040734C" w:rsidP="00F40CC1">
            <w:pPr>
              <w:pStyle w:val="MsgTableBody"/>
              <w:jc w:val="center"/>
            </w:pPr>
            <w:del w:id="60" w:author="Beat Heggli" w:date="2019-06-17T15:09:00Z">
              <w:r w:rsidRPr="003D0D31" w:rsidDel="00994EDC">
                <w:delText>Deprecated</w:delText>
              </w:r>
            </w:del>
            <w:ins w:id="61"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62" w:name="_Toc39388062"/>
      <w:bookmarkStart w:id="63" w:name="_Toc25659679"/>
      <w:bookmarkStart w:id="64" w:name="_Toc29039522"/>
      <w:r w:rsidRPr="00574D3F">
        <w:rPr>
          <w:lang w:val="en-US"/>
        </w:rPr>
        <w:lastRenderedPageBreak/>
        <w:t xml:space="preserve">EHC^E02 – Cancel HealthCare Services Invoice (event </w:t>
      </w:r>
      <w:r w:rsidRPr="00732DDD">
        <w:t>E02</w:t>
      </w:r>
      <w:r w:rsidRPr="00574D3F">
        <w:rPr>
          <w:lang w:val="en-US"/>
        </w:rPr>
        <w:t>)</w:t>
      </w:r>
      <w:bookmarkEnd w:id="62"/>
      <w:bookmarkEnd w:id="63"/>
      <w:bookmarkEnd w:id="64"/>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lastRenderedPageBreak/>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lastRenderedPageBreak/>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65" w:name="_Toc39388063"/>
      <w:bookmarkStart w:id="66" w:name="_Toc25659680"/>
      <w:bookmarkStart w:id="67" w:name="_Toc29039523"/>
      <w:r w:rsidRPr="00574D3F">
        <w:rPr>
          <w:lang w:val="en-US"/>
        </w:rPr>
        <w:t>QBP^E03 – Query HealthCare Services Invoice Status (event E03)</w:t>
      </w:r>
      <w:bookmarkEnd w:id="65"/>
      <w:bookmarkEnd w:id="66"/>
      <w:bookmarkEnd w:id="67"/>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lastRenderedPageBreak/>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lastRenderedPageBreak/>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68" w:name="_Toc39388064"/>
      <w:bookmarkStart w:id="69" w:name="_Toc25659681"/>
      <w:bookmarkStart w:id="70" w:name="_Toc29039524"/>
      <w:r w:rsidRPr="00574D3F">
        <w:rPr>
          <w:lang w:val="en-US"/>
        </w:rPr>
        <w:t>RSP^E03 – HealthCare Services Invoice Status Query Response (event E03)</w:t>
      </w:r>
      <w:bookmarkEnd w:id="68"/>
      <w:bookmarkEnd w:id="69"/>
      <w:bookmarkEnd w:id="70"/>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A QBP^E03 – Query HealthCare Services Invoice can be used to query against an Invoice or a specific Product/Service Line Item in an Invoice. The same response message, RSP^E03 – HealthCare Services Invoice Query Response, is used for both types of query.</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lastRenderedPageBreak/>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71" w:name="_Toc39388065"/>
      <w:bookmarkStart w:id="72" w:name="_Toc25659682"/>
      <w:bookmarkStart w:id="73" w:name="_Toc29039525"/>
      <w:r w:rsidRPr="00574D3F">
        <w:rPr>
          <w:lang w:val="en-US"/>
        </w:rPr>
        <w:t>EHC^E04 – Re-Assess HealthCare Services Invoice Request (event E04)</w:t>
      </w:r>
      <w:bookmarkEnd w:id="71"/>
      <w:bookmarkEnd w:id="72"/>
      <w:bookmarkEnd w:id="73"/>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lastRenderedPageBreak/>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74" w:name="_Toc39388066"/>
      <w:bookmarkStart w:id="75" w:name="_Toc25659683"/>
      <w:bookmarkStart w:id="76" w:name="_Toc29039526"/>
      <w:r w:rsidRPr="00574D3F">
        <w:rPr>
          <w:lang w:val="en-US"/>
        </w:rPr>
        <w:t>EHC^E10 – Edit/Adjudication Results (event E10)</w:t>
      </w:r>
      <w:bookmarkEnd w:id="74"/>
      <w:bookmarkEnd w:id="75"/>
      <w:bookmarkEnd w:id="76"/>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  If the Payer Application is able to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 xml:space="preserve">The Provider Tracking Number and Payer Tracking Number must be echoed on any subsequent </w:t>
      </w:r>
      <w:r w:rsidRPr="00574D3F">
        <w:rPr>
          <w:lang w:eastAsia="en-US"/>
        </w:rPr>
        <w:lastRenderedPageBreak/>
        <w:t>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lastRenderedPageBreak/>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77" w:name="_Toc39388067"/>
      <w:bookmarkStart w:id="78" w:name="_Toc25659684"/>
      <w:bookmarkStart w:id="79" w:name="_Toc29039527"/>
      <w:r w:rsidRPr="00574D3F">
        <w:rPr>
          <w:lang w:val="en-US"/>
        </w:rPr>
        <w:t>EHC^E12 – Request Additional Information (event E12)</w:t>
      </w:r>
      <w:bookmarkEnd w:id="77"/>
      <w:bookmarkEnd w:id="78"/>
      <w:bookmarkEnd w:id="79"/>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particular service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Line item information from within the same Product/Service Group. Thus, if a </w:t>
      </w:r>
      <w:proofErr w:type="gramStart"/>
      <w:r w:rsidRPr="00574D3F">
        <w:t>particular P/S</w:t>
      </w:r>
      <w:proofErr w:type="gramEnd"/>
      <w:r w:rsidRPr="00574D3F">
        <w:t xml:space="preserve"> Line Item is included, the message recipient must interpret this to mean that the request is related to that one line item.  If the P/S Line Item is excluded the request is related to any and all line items in the original Product/Service Group.  </w:t>
      </w:r>
      <w:proofErr w:type="gramStart"/>
      <w:r w:rsidRPr="00574D3F">
        <w:t>Similarly</w:t>
      </w:r>
      <w:proofErr w:type="gramEnd"/>
      <w:r w:rsidRPr="00574D3F">
        <w:t xml:space="preserve"> for patients: identification of a particular patient restricts the request to that patient alone, whereas omission of patient information means that the request applies to any and all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 xml:space="preserve">The Payer Application must uniquely identify each request. The Payer Application specifies its unique Request number as the Placer Order Number in the OBR segment.  The number is </w:t>
      </w:r>
      <w:r w:rsidRPr="00574D3F">
        <w:lastRenderedPageBreak/>
        <w:t>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Interpretative Rule: If the optional PID segment is omitted, the receiving system will interpret this to mean that the information request applies to any and all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80" w:name="rules"/>
      <w:bookmarkEnd w:id="80"/>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proofErr w:type="gramStart"/>
      <w:r w:rsidRPr="00574D3F">
        <w:t>With the exception of</w:t>
      </w:r>
      <w:proofErr w:type="gramEnd"/>
      <w:r w:rsidRPr="00574D3F">
        <w:t xml:space="preserve"> "Payer Tracking Number" and "Product/Service Line Item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Line item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81" w:name="_Toc39388068"/>
      <w:bookmarkStart w:id="82" w:name="_Toc25659685"/>
      <w:bookmarkStart w:id="83" w:name="_Toc29039528"/>
      <w:r w:rsidRPr="00574D3F">
        <w:rPr>
          <w:lang w:val="en-US"/>
        </w:rPr>
        <w:t>EHC^E13 – Additional Information Response (event E13)</w:t>
      </w:r>
      <w:bookmarkEnd w:id="81"/>
      <w:bookmarkEnd w:id="82"/>
      <w:bookmarkEnd w:id="83"/>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 xml:space="preserve">The individual or organization that initiates the request for additional information is described as the "Placer".  (Normally, this would be the individual in the Payer organization that has placed the Invoice </w:t>
      </w:r>
      <w:r w:rsidRPr="00574D3F">
        <w:lastRenderedPageBreak/>
        <w:t>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w:t>
      </w:r>
      <w:proofErr w:type="gramStart"/>
      <w:r w:rsidRPr="00574D3F">
        <w:t>particular piece</w:t>
      </w:r>
      <w:proofErr w:type="gramEnd"/>
      <w:r w:rsidRPr="00574D3F">
        <w:t xml:space="preserv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lastRenderedPageBreak/>
        <w:t>Informative Rule: Document Confidentiality Status on TXA.  When this optional field is completed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lastRenderedPageBreak/>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84" w:name="_Toc39388069"/>
      <w:bookmarkStart w:id="85" w:name="_Toc25659686"/>
      <w:bookmarkStart w:id="86" w:name="_Toc29039529"/>
      <w:r w:rsidRPr="00574D3F">
        <w:rPr>
          <w:lang w:val="en-US"/>
        </w:rPr>
        <w:t>EHC^E15 – Payment/Remittance Advice (event E15)</w:t>
      </w:r>
      <w:bookmarkEnd w:id="84"/>
      <w:bookmarkEnd w:id="85"/>
      <w:bookmarkEnd w:id="86"/>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 xml:space="preserve">mittance Advice, excluding information adjustment types </w:t>
      </w:r>
      <w:r w:rsidRPr="00574D3F">
        <w:lastRenderedPageBreak/>
        <w:t>(Adjustment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77777777" w:rsidR="0040734C" w:rsidRPr="003D0D31" w:rsidRDefault="0040734C" w:rsidP="003D0D31">
            <w:pPr>
              <w:pStyle w:val="MsgTableBody"/>
            </w:pPr>
            <w:del w:id="87" w:author="Beat Heggli" w:date="2019-06-17T15:09:00Z">
              <w:r w:rsidRPr="003D0D31" w:rsidDel="00994EDC">
                <w:delText>Deprecated as of V2.9</w:delText>
              </w:r>
            </w:del>
            <w:ins w:id="88"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3B503DA9" w14:textId="77777777" w:rsidR="0040734C" w:rsidRPr="003D0D31" w:rsidRDefault="0040734C" w:rsidP="00F40CC1">
            <w:pPr>
              <w:pStyle w:val="MsgTableBody"/>
              <w:jc w:val="center"/>
            </w:pPr>
            <w:del w:id="89" w:author="Beat Heggli" w:date="2019-06-17T15:10:00Z">
              <w:r w:rsidRPr="003D0D31" w:rsidDel="00994EDC">
                <w:delText>Deprecated</w:delText>
              </w:r>
            </w:del>
            <w:ins w:id="90"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lastRenderedPageBreak/>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91" w:name="_Toc39388070"/>
      <w:bookmarkStart w:id="92" w:name="_Toc25659687"/>
      <w:bookmarkStart w:id="93" w:name="_Toc29039530"/>
      <w:r w:rsidRPr="00574D3F">
        <w:rPr>
          <w:lang w:val="en-US"/>
        </w:rPr>
        <w:t>EHC^E20 – Submit Authorization Request (event E20)</w:t>
      </w:r>
      <w:bookmarkEnd w:id="91"/>
      <w:bookmarkEnd w:id="92"/>
      <w:bookmarkEnd w:id="93"/>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 xml:space="preserve">Location Identification information, defined by the LOC segment, may be specified with the </w:t>
      </w:r>
      <w:r w:rsidRPr="00574D3F">
        <w:lastRenderedPageBreak/>
        <w:t>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77777777" w:rsidR="0040734C" w:rsidRPr="003D0D31" w:rsidRDefault="0040734C" w:rsidP="003D0D31">
            <w:pPr>
              <w:pStyle w:val="MsgTableBody"/>
            </w:pPr>
            <w:del w:id="94" w:author="Beat Heggli" w:date="2019-06-17T15:10:00Z">
              <w:r w:rsidRPr="003D0D31" w:rsidDel="00994EDC">
                <w:delText>Deprecated as of V2.9</w:delText>
              </w:r>
            </w:del>
            <w:ins w:id="95" w:author="Beat Heggli" w:date="2019-06-17T15:10: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3FCD44A8" w14:textId="77777777" w:rsidR="0040734C" w:rsidRPr="003D0D31" w:rsidRDefault="0040734C" w:rsidP="00F40CC1">
            <w:pPr>
              <w:pStyle w:val="MsgTableBody"/>
              <w:jc w:val="center"/>
            </w:pPr>
            <w:del w:id="96" w:author="Beat Heggli" w:date="2019-06-17T15:10:00Z">
              <w:r w:rsidRPr="003D0D31" w:rsidDel="00994EDC">
                <w:delText>Deprecated</w:delText>
              </w:r>
            </w:del>
            <w:ins w:id="97"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98"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99" w:name="_Toc25659688"/>
      <w:bookmarkStart w:id="100" w:name="_Toc29039531"/>
      <w:r w:rsidRPr="00574D3F">
        <w:rPr>
          <w:lang w:val="en-US"/>
        </w:rPr>
        <w:t>EHC^E21 – Cancel Authorization Request (event E21)</w:t>
      </w:r>
      <w:bookmarkEnd w:id="98"/>
      <w:bookmarkEnd w:id="99"/>
      <w:bookmarkEnd w:id="100"/>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This message is used to cancel an Authorization Request, as a result of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lastRenderedPageBreak/>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101"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lastRenderedPageBreak/>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102" w:name="_Toc25659689"/>
      <w:bookmarkStart w:id="103" w:name="_Toc29039532"/>
      <w:r w:rsidRPr="00574D3F">
        <w:rPr>
          <w:lang w:val="en-US"/>
        </w:rPr>
        <w:t>QBP^E22 – Query Authorization Request Status (event E22)</w:t>
      </w:r>
      <w:bookmarkEnd w:id="101"/>
      <w:bookmarkEnd w:id="102"/>
      <w:bookmarkEnd w:id="103"/>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Product/Service Line Item (Product/Service Line Item Number on QPD).</w:t>
      </w:r>
    </w:p>
    <w:p w14:paraId="7E8F54BD" w14:textId="77777777" w:rsidR="00BA5082" w:rsidRPr="00574D3F" w:rsidRDefault="00BA5082">
      <w:pPr>
        <w:pStyle w:val="NormalListNumbered"/>
        <w:numPr>
          <w:ilvl w:val="0"/>
          <w:numId w:val="14"/>
        </w:numPr>
      </w:pPr>
      <w:r w:rsidRPr="00574D3F">
        <w:t xml:space="preserve">Sending Organization and Sending Application on input message must be the same as the Sending Organization and Sending Application from the original Authorization Request </w:t>
      </w:r>
      <w:r w:rsidRPr="00574D3F">
        <w:lastRenderedPageBreak/>
        <w:t>(submitted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104"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105" w:name="_Toc25659690"/>
      <w:bookmarkStart w:id="106" w:name="_Toc29039533"/>
      <w:r w:rsidRPr="00574D3F">
        <w:rPr>
          <w:lang w:val="en-US"/>
        </w:rPr>
        <w:t>RSP^E22 – Authorization Request Status Query Response (event E22)</w:t>
      </w:r>
      <w:bookmarkEnd w:id="104"/>
      <w:bookmarkEnd w:id="105"/>
      <w:bookmarkEnd w:id="106"/>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w:t>
      </w:r>
      <w:proofErr w:type="spellStart"/>
      <w:r w:rsidRPr="00574D3F">
        <w:t>a</w:t>
      </w:r>
      <w:proofErr w:type="spellEnd"/>
      <w:r w:rsidRPr="00574D3F">
        <w:t xml:space="preserve"> Authorization Request. The same response message, RSP^E22 – Authorization Request Query Response, is used for both types of query.</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lastRenderedPageBreak/>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107"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108" w:name="_Toc25659691"/>
      <w:bookmarkStart w:id="109" w:name="_Toc29039534"/>
      <w:r w:rsidRPr="00574D3F">
        <w:rPr>
          <w:lang w:val="en-US"/>
        </w:rPr>
        <w:t>EHC^E24 – Authorization Response (event E24)</w:t>
      </w:r>
      <w:bookmarkEnd w:id="107"/>
      <w:bookmarkEnd w:id="108"/>
      <w:bookmarkEnd w:id="109"/>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w:t>
      </w:r>
      <w:r w:rsidRPr="00574D3F">
        <w:lastRenderedPageBreak/>
        <w:t>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110"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lastRenderedPageBreak/>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111" w:name="_Toc25659692"/>
      <w:bookmarkStart w:id="112" w:name="_Toc29039535"/>
      <w:r w:rsidRPr="00574D3F">
        <w:rPr>
          <w:lang w:val="en-US"/>
        </w:rPr>
        <w:t>EHC^E30 – Submit Health Document related to Authorization Request (event E30)</w:t>
      </w:r>
      <w:bookmarkEnd w:id="110"/>
      <w:bookmarkEnd w:id="111"/>
      <w:bookmarkEnd w:id="112"/>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113" w:name="_Toc39388076"/>
      <w:bookmarkStart w:id="114" w:name="_Toc25659693"/>
      <w:bookmarkStart w:id="115" w:name="_Toc29039536"/>
      <w:r w:rsidRPr="00574D3F">
        <w:rPr>
          <w:lang w:val="en-US"/>
        </w:rPr>
        <w:t>EHC^E31 – Cancel Health Document related to Authorization Request (event E31)</w:t>
      </w:r>
      <w:bookmarkEnd w:id="113"/>
      <w:bookmarkEnd w:id="114"/>
      <w:bookmarkEnd w:id="115"/>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116" w:name="_Toc536442056"/>
      <w:bookmarkStart w:id="117" w:name="_Toc39388079"/>
      <w:bookmarkStart w:id="118" w:name="_Toc25659694"/>
      <w:bookmarkStart w:id="119" w:name="_Toc29039537"/>
      <w:bookmarkStart w:id="120" w:name="_Toc348247864"/>
      <w:bookmarkStart w:id="121" w:name="_Toc348260986"/>
      <w:bookmarkStart w:id="122" w:name="_Toc348346852"/>
      <w:bookmarkEnd w:id="45"/>
      <w:r w:rsidRPr="00574D3F">
        <w:rPr>
          <w:lang w:val="en-US"/>
        </w:rPr>
        <w:t>Message Segments</w:t>
      </w:r>
      <w:bookmarkEnd w:id="116"/>
      <w:bookmarkEnd w:id="117"/>
      <w:bookmarkEnd w:id="118"/>
      <w:bookmarkEnd w:id="119"/>
    </w:p>
    <w:p w14:paraId="327E93F9" w14:textId="77777777" w:rsidR="00BA5082" w:rsidRPr="00574D3F" w:rsidRDefault="00BA5082">
      <w:pPr>
        <w:pStyle w:val="Heading3"/>
        <w:rPr>
          <w:lang w:val="en-US"/>
        </w:rPr>
      </w:pPr>
      <w:bookmarkStart w:id="123" w:name="_Toc71353410"/>
      <w:bookmarkStart w:id="124" w:name="_Toc71353748"/>
      <w:bookmarkStart w:id="125" w:name="_Toc71354084"/>
      <w:bookmarkStart w:id="126" w:name="_Toc71353530"/>
      <w:bookmarkStart w:id="127" w:name="_Toc71353868"/>
      <w:bookmarkStart w:id="128" w:name="_Toc71354204"/>
      <w:bookmarkStart w:id="129" w:name="_Toc71353535"/>
      <w:bookmarkStart w:id="130" w:name="_Toc71353873"/>
      <w:bookmarkStart w:id="131" w:name="_Toc71354209"/>
      <w:bookmarkStart w:id="132" w:name="_Toc71353537"/>
      <w:bookmarkStart w:id="133" w:name="_Toc71353875"/>
      <w:bookmarkStart w:id="134" w:name="_Toc71354211"/>
      <w:bookmarkStart w:id="135" w:name="_Toc71353539"/>
      <w:bookmarkStart w:id="136" w:name="_Toc71353877"/>
      <w:bookmarkStart w:id="137" w:name="_Toc71354213"/>
      <w:bookmarkStart w:id="138" w:name="_Toc71353543"/>
      <w:bookmarkStart w:id="139" w:name="_Toc71353881"/>
      <w:bookmarkStart w:id="140" w:name="_Toc71354217"/>
      <w:bookmarkStart w:id="141" w:name="_Toc71353546"/>
      <w:bookmarkStart w:id="142" w:name="_Toc71353884"/>
      <w:bookmarkStart w:id="143" w:name="_Toc71354220"/>
      <w:bookmarkStart w:id="144" w:name="_Toc71353548"/>
      <w:bookmarkStart w:id="145" w:name="_Toc71353886"/>
      <w:bookmarkStart w:id="146" w:name="_Toc71354222"/>
      <w:bookmarkStart w:id="147" w:name="_Toc71353554"/>
      <w:bookmarkStart w:id="148" w:name="_Toc71353892"/>
      <w:bookmarkStart w:id="149" w:name="_Toc71354228"/>
      <w:bookmarkStart w:id="150" w:name="_Toc71353558"/>
      <w:bookmarkStart w:id="151" w:name="_Toc71353896"/>
      <w:bookmarkStart w:id="152" w:name="_Toc71354232"/>
      <w:bookmarkStart w:id="153" w:name="_Toc71353562"/>
      <w:bookmarkStart w:id="154" w:name="_Toc71353900"/>
      <w:bookmarkStart w:id="155" w:name="_Toc71354236"/>
      <w:bookmarkStart w:id="156" w:name="_Toc71353564"/>
      <w:bookmarkStart w:id="157" w:name="_Toc71353902"/>
      <w:bookmarkStart w:id="158" w:name="_Toc71354238"/>
      <w:bookmarkStart w:id="159" w:name="_Toc71353572"/>
      <w:bookmarkStart w:id="160" w:name="_Toc71353910"/>
      <w:bookmarkStart w:id="161" w:name="_Toc71354246"/>
      <w:bookmarkStart w:id="162" w:name="_Toc39388082"/>
      <w:bookmarkStart w:id="163" w:name="_Toc25659695"/>
      <w:bookmarkStart w:id="164" w:name="_Toc29039538"/>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574D3F">
        <w:rPr>
          <w:lang w:val="en-US"/>
        </w:rPr>
        <w:t>RFI – Request for Information</w:t>
      </w:r>
      <w:bookmarkEnd w:id="162"/>
      <w:bookmarkEnd w:id="163"/>
      <w:bookmarkEnd w:id="164"/>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55FFC"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r w:rsidRPr="00574D3F">
        <w:t xml:space="preserve">   (DTM)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165" w:name="_Toc39388083"/>
      <w:bookmarkStart w:id="166" w:name="_Toc25659696"/>
      <w:bookmarkStart w:id="167" w:name="_Toc29039539"/>
      <w:r w:rsidRPr="00574D3F">
        <w:rPr>
          <w:lang w:val="en-US"/>
        </w:rPr>
        <w:lastRenderedPageBreak/>
        <w:t>IVC – Invoice Segment</w:t>
      </w:r>
      <w:bookmarkEnd w:id="165"/>
      <w:bookmarkEnd w:id="166"/>
      <w:bookmarkEnd w:id="167"/>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55FFC">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55FFC">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55FFC">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55FFC">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55FFC">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55FFC">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55FFC">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168" w:name="_Toc71353580"/>
      <w:bookmarkStart w:id="169" w:name="_Toc71353918"/>
      <w:bookmarkEnd w:id="168"/>
      <w:bookmarkEnd w:id="169"/>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170" w:name="EIComponent"/>
      <w:r>
        <w:t>Components:  &lt;Entity Identifier (ST)&gt; ^ &lt;Namespace ID (IS)&gt; ^ &lt;Universal ID (ST)&gt; ^ &lt;Universal ID Type (ID)&gt;</w:t>
      </w:r>
      <w:bookmarkEnd w:id="170"/>
    </w:p>
    <w:p w14:paraId="5756ADFC" w14:textId="77777777"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17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1"/>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72" w:name="HL70553"/>
      <w:bookmarkEnd w:id="172"/>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73" w:name="HL70554"/>
      <w:bookmarkEnd w:id="173"/>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174" w:name="HL70555"/>
      <w:bookmarkEnd w:id="174"/>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175"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17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176"/>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lastRenderedPageBreak/>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17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7"/>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w:t>
      </w:r>
      <w:proofErr w:type="gramStart"/>
      <w:r w:rsidRPr="00574D3F">
        <w:rPr>
          <w:lang w:eastAsia="en-US"/>
        </w:rPr>
        <w:t>particular Case</w:t>
      </w:r>
      <w:proofErr w:type="gramEnd"/>
      <w:r w:rsidRPr="00574D3F">
        <w:rPr>
          <w:lang w:eastAsia="en-US"/>
        </w:rPr>
        <w:t xml:space="preserv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17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8"/>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(CP)   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179" w:name="HL70556"/>
      <w:bookmarkEnd w:id="179"/>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80" w:name="HL70572"/>
      <w:bookmarkEnd w:id="180"/>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181" w:name="_Toc39388084"/>
      <w:bookmarkStart w:id="182" w:name="_Toc25659697"/>
      <w:bookmarkStart w:id="183" w:name="_Toc29039540"/>
      <w:r w:rsidRPr="00574D3F">
        <w:t>PYE – Payee Information Segment</w:t>
      </w:r>
      <w:bookmarkEnd w:id="181"/>
      <w:bookmarkEnd w:id="182"/>
      <w:bookmarkEnd w:id="183"/>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55FFC">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55FFC">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55FFC">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184" w:name="_Toc71353607"/>
      <w:bookmarkStart w:id="185" w:name="_Toc71353945"/>
      <w:bookmarkEnd w:id="184"/>
      <w:bookmarkEnd w:id="185"/>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186" w:name="_PYE-2_Payee_Type____(IS)___01940"/>
      <w:bookmarkEnd w:id="186"/>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187" w:name="HL70557"/>
      <w:bookmarkStart w:id="188" w:name="_PYE-3_Payee_Relationship_to_Invoice"/>
      <w:bookmarkEnd w:id="187"/>
      <w:bookmarkEnd w:id="188"/>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r w:rsidRPr="00574D3F">
        <w:t xml:space="preserve">   (CWE)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("PERS", "PPER"), then Required,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189" w:name="HL70558"/>
      <w:bookmarkEnd w:id="189"/>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("PPER", "ORG"), then Required,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19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0"/>
    </w:p>
    <w:p w14:paraId="16E9B550"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19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191"/>
    </w:p>
    <w:p w14:paraId="5BFFFD47"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lastRenderedPageBreak/>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192" w:name="_Toc39388085"/>
      <w:bookmarkStart w:id="193" w:name="_Toc25659698"/>
      <w:bookmarkStart w:id="194" w:name="_Toc29039541"/>
      <w:r w:rsidRPr="00574D3F">
        <w:rPr>
          <w:lang w:val="en-US"/>
        </w:rPr>
        <w:t>PSS – Product/Service Section Segment</w:t>
      </w:r>
      <w:bookmarkEnd w:id="192"/>
      <w:bookmarkEnd w:id="193"/>
      <w:bookmarkEnd w:id="194"/>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w:t>
      </w:r>
      <w:proofErr w:type="gramStart"/>
      <w:r w:rsidRPr="00574D3F">
        <w:t>particular Invoice</w:t>
      </w:r>
      <w:proofErr w:type="gramEnd"/>
      <w:r w:rsidRPr="00574D3F">
        <w:t xml:space="preserv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195" w:name="_Toc71353616"/>
      <w:bookmarkStart w:id="196" w:name="_Toc71353954"/>
      <w:bookmarkEnd w:id="195"/>
      <w:bookmarkEnd w:id="196"/>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197" w:name="_Toc71353621"/>
      <w:bookmarkStart w:id="198" w:name="_Toc71353959"/>
      <w:bookmarkEnd w:id="197"/>
      <w:bookmarkEnd w:id="198"/>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199" w:name="_Toc25659699"/>
      <w:bookmarkStart w:id="200" w:name="_Toc29039542"/>
      <w:r w:rsidRPr="00574D3F">
        <w:rPr>
          <w:lang w:val="en-US"/>
        </w:rPr>
        <w:lastRenderedPageBreak/>
        <w:t>PSG – Product/Service Group Segment</w:t>
      </w:r>
      <w:bookmarkEnd w:id="199"/>
      <w:bookmarkEnd w:id="200"/>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w:t>
      </w:r>
      <w:proofErr w:type="gramStart"/>
      <w:r w:rsidRPr="00574D3F">
        <w:t>particular Invoice</w:t>
      </w:r>
      <w:proofErr w:type="gramEnd"/>
      <w:r w:rsidRPr="00574D3F">
        <w:t>.  For example, a Product/Service Group can be used to group all Product/Service Line Items that must be adjudicated as a group in order to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55FFC">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201" w:name="_Toc71353624"/>
      <w:bookmarkStart w:id="202" w:name="_Toc71353962"/>
      <w:bookmarkEnd w:id="201"/>
      <w:bookmarkEnd w:id="202"/>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r w:rsidRPr="00574D3F">
        <w:t xml:space="preserve">   (CP)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203" w:name="_Toc39388086"/>
      <w:bookmarkStart w:id="204" w:name="_Toc25659700"/>
      <w:bookmarkStart w:id="205" w:name="_Toc29039543"/>
      <w:r w:rsidRPr="00574D3F">
        <w:rPr>
          <w:lang w:val="en-US"/>
        </w:rPr>
        <w:t>PSL – Product/Service Line Item Segment</w:t>
      </w:r>
      <w:bookmarkEnd w:id="203"/>
      <w:bookmarkEnd w:id="204"/>
      <w:bookmarkEnd w:id="205"/>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The Product/Service Line Item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Provider Product/Service Line Item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Payer Product/Service Line Item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Product/Service Line Item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55FFC">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Product/Service Line Item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55FFC">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55FFC">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55FFC">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55FFC">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55FFC">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55FFC">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55FFC">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55FFC">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55FFC">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55FFC">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55FFC">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206" w:name="_Toc71353631"/>
      <w:bookmarkStart w:id="207" w:name="_Toc71353969"/>
      <w:bookmarkEnd w:id="206"/>
      <w:bookmarkEnd w:id="207"/>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r w:rsidRPr="00574D3F">
        <w:t xml:space="preserve">   (EI)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r w:rsidRPr="00574D3F">
        <w:t xml:space="preserve">   (EI)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r w:rsidRPr="00574D3F">
        <w:t xml:space="preserve">   (SI)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208" w:name="HL70559"/>
      <w:bookmarkEnd w:id="208"/>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209" w:name="HL70880"/>
      <w:bookmarkEnd w:id="209"/>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210"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0"/>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lastRenderedPageBreak/>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r w:rsidRPr="00574D3F">
        <w:t xml:space="preserve">   (CWE)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211" w:name="HL70561"/>
      <w:bookmarkEnd w:id="211"/>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r w:rsidRPr="00574D3F">
        <w:t xml:space="preserve">   (ST)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r w:rsidRPr="00574D3F">
        <w:t xml:space="preserve">   (EI)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212" w:name="HL70562"/>
      <w:bookmarkEnd w:id="212"/>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r w:rsidRPr="00574D3F">
        <w:t xml:space="preserve">   (CWE)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213" w:name="HL70879"/>
      <w:bookmarkEnd w:id="213"/>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r w:rsidRPr="00574D3F">
        <w:t xml:space="preserve">   (CP)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214" w:name="DRComponent"/>
      <w:r>
        <w:t>Components:  &lt;Range Start Date/Time (DTM)&gt; ^ &lt;Range End Date/Time (DTM)&gt;</w:t>
      </w:r>
      <w:bookmarkEnd w:id="214"/>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lastRenderedPageBreak/>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215" w:name="HL70881"/>
      <w:bookmarkEnd w:id="215"/>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216" w:name="HL70882"/>
      <w:bookmarkEnd w:id="216"/>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217" w:name="HL70894"/>
      <w:bookmarkEnd w:id="217"/>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r w:rsidRPr="00574D3F">
        <w:t xml:space="preserve">   (NM)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r w:rsidRPr="00574D3F">
        <w:t xml:space="preserve">   (NM)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218" w:name="_Toc71353674"/>
      <w:bookmarkStart w:id="219" w:name="_Toc71354012"/>
      <w:bookmarkEnd w:id="218"/>
      <w:bookmarkEnd w:id="219"/>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r w:rsidRPr="00574D3F">
        <w:t xml:space="preserve">   (CP)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220" w:name="_Toc39388087"/>
      <w:bookmarkStart w:id="221" w:name="_Toc25659701"/>
      <w:bookmarkStart w:id="222" w:name="_Toc29039544"/>
      <w:r w:rsidRPr="000C24A0">
        <w:t>ADJ – Adjustment</w:t>
      </w:r>
      <w:bookmarkEnd w:id="220"/>
      <w:bookmarkEnd w:id="221"/>
      <w:bookmarkEnd w:id="222"/>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This segment describes Provider and/or Payer adjustments to a Product/Service Line Item or Response Summary.  These include surcharges such as tax, dispensing fees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55FFC">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55FFC">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55FFC">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55FFC">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Provider Product/Service Line Item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223" w:name="_Toc71353682"/>
      <w:bookmarkStart w:id="224" w:name="_Toc71354020"/>
      <w:bookmarkEnd w:id="223"/>
      <w:bookmarkEnd w:id="224"/>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225" w:name="HL70564"/>
      <w:bookmarkEnd w:id="225"/>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226" w:name="_ADJ-6_Adjustment_Quantity____(CQ)__"/>
      <w:bookmarkEnd w:id="226"/>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227" w:name="HL70560"/>
      <w:bookmarkEnd w:id="227"/>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228" w:name="HL70565"/>
      <w:bookmarkEnd w:id="228"/>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229" w:name="HL70569"/>
      <w:bookmarkEnd w:id="229"/>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r w:rsidRPr="00574D3F">
        <w:t xml:space="preserve">   (EI)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r w:rsidRPr="00574D3F">
        <w:t xml:space="preserve">   (EI)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Line Item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230" w:name="_Toc39388088"/>
      <w:bookmarkStart w:id="231" w:name="_Toc25659702"/>
      <w:bookmarkStart w:id="232" w:name="_Toc29039545"/>
      <w:r w:rsidRPr="00574D3F">
        <w:rPr>
          <w:lang w:val="en-US"/>
        </w:rPr>
        <w:t>PMT – Payment Information Segment</w:t>
      </w:r>
      <w:bookmarkEnd w:id="230"/>
      <w:bookmarkEnd w:id="231"/>
      <w:bookmarkEnd w:id="232"/>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55FFC">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lastRenderedPageBreak/>
        <w:t>PMT field definitions</w:t>
      </w:r>
      <w:bookmarkStart w:id="233" w:name="_Toc71353699"/>
      <w:bookmarkStart w:id="234" w:name="_Toc71354037"/>
      <w:bookmarkEnd w:id="233"/>
      <w:bookmarkEnd w:id="234"/>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r w:rsidRPr="00574D3F">
        <w:t xml:space="preserve">   (DTM)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r w:rsidRPr="00574D3F">
        <w:t xml:space="preserve">   (DTM)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235" w:name="_PMT-4_Payment_Method___(CWE)___0202"/>
      <w:bookmarkEnd w:id="235"/>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236" w:name="HL70570"/>
      <w:bookmarkEnd w:id="236"/>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lastRenderedPageBreak/>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lastRenderedPageBreak/>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237" w:name="_Toc39388089"/>
      <w:bookmarkStart w:id="238" w:name="_Toc25659703"/>
      <w:bookmarkStart w:id="239" w:name="_Toc29039546"/>
      <w:r w:rsidRPr="00574D3F">
        <w:rPr>
          <w:lang w:val="en-US"/>
        </w:rPr>
        <w:t>IPR – Invoice Processing Results Segment</w:t>
      </w:r>
      <w:bookmarkEnd w:id="237"/>
      <w:bookmarkEnd w:id="238"/>
      <w:bookmarkEnd w:id="239"/>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55FFC">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240" w:name="_Toc71353713"/>
      <w:bookmarkStart w:id="241" w:name="_Toc71354051"/>
      <w:bookmarkEnd w:id="240"/>
      <w:bookmarkEnd w:id="241"/>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r w:rsidRPr="00574D3F">
        <w:t xml:space="preserve">   (EI)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lastRenderedPageBreak/>
        <w:t xml:space="preserve">Definition: </w:t>
      </w:r>
      <w:r w:rsidRPr="00574D3F">
        <w:rPr>
          <w:lang w:eastAsia="en-US"/>
        </w:rPr>
        <w:t>Cross reference to Provider Product/Service Group Number or Provider Product/Service Line Item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Cross reference to Payer Product/Service Group Number or Payer Product/Service Line Item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242" w:name="HL70571"/>
      <w:bookmarkEnd w:id="242"/>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Conditional, if Status = "Accepted", then Required,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243" w:name="_Toc36358149"/>
      <w:bookmarkStart w:id="244" w:name="_Toc42232578"/>
      <w:bookmarkStart w:id="245" w:name="_Toc43275100"/>
      <w:bookmarkStart w:id="246" w:name="_Toc43275272"/>
      <w:bookmarkStart w:id="247" w:name="_Toc43275979"/>
      <w:bookmarkStart w:id="248" w:name="_Toc43276299"/>
      <w:bookmarkStart w:id="249" w:name="_Toc43276824"/>
      <w:bookmarkStart w:id="250" w:name="_Toc43276922"/>
      <w:bookmarkStart w:id="251" w:name="_Toc43277062"/>
      <w:bookmarkStart w:id="252" w:name="_Toc43281451"/>
      <w:bookmarkStart w:id="253" w:name="_Toc25659704"/>
      <w:bookmarkStart w:id="254" w:name="_Toc29039547"/>
      <w:r w:rsidRPr="00574D3F">
        <w:rPr>
          <w:lang w:val="en-US"/>
        </w:rPr>
        <w:lastRenderedPageBreak/>
        <w:t>Outstanding Issues</w:t>
      </w:r>
      <w:bookmarkEnd w:id="243"/>
      <w:bookmarkEnd w:id="244"/>
      <w:bookmarkEnd w:id="245"/>
      <w:bookmarkEnd w:id="246"/>
      <w:bookmarkEnd w:id="247"/>
      <w:bookmarkEnd w:id="248"/>
      <w:bookmarkEnd w:id="249"/>
      <w:bookmarkEnd w:id="250"/>
      <w:bookmarkEnd w:id="251"/>
      <w:bookmarkEnd w:id="252"/>
      <w:bookmarkEnd w:id="253"/>
      <w:bookmarkEnd w:id="254"/>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904A0" w14:textId="77777777" w:rsidR="00055FFC" w:rsidRDefault="00055FFC">
      <w:r>
        <w:separator/>
      </w:r>
    </w:p>
  </w:endnote>
  <w:endnote w:type="continuationSeparator" w:id="0">
    <w:p w14:paraId="4AD30C6F" w14:textId="77777777" w:rsidR="00055FFC" w:rsidRDefault="0005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4242" w14:textId="77777777"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4B139FB1" w14:textId="77777777" w:rsidR="00C36961" w:rsidRDefault="00055FFC" w:rsidP="00FF3B64">
    <w:pPr>
      <w:pStyle w:val="Footer"/>
      <w:tabs>
        <w:tab w:val="left" w:pos="3510"/>
      </w:tabs>
      <w:rPr>
        <w:kern w:val="20"/>
        <w:sz w:val="20"/>
      </w:rPr>
    </w:pPr>
    <w:r>
      <w:fldChar w:fldCharType="begin"/>
    </w:r>
    <w:r>
      <w:instrText xml:space="preserve"> DOCPROPERTY  release_month  \* MERGEFORMAT </w:instrText>
    </w:r>
    <w:r>
      <w:fldChar w:fldCharType="separate"/>
    </w:r>
    <w:r w:rsidR="00C36961">
      <w:t>December</w:t>
    </w:r>
    <w:r>
      <w:fldChar w:fldCharType="end"/>
    </w:r>
    <w:r w:rsidR="00C36961">
      <w:t xml:space="preserve"> </w:t>
    </w:r>
    <w:r>
      <w:fldChar w:fldCharType="begin"/>
    </w:r>
    <w:r>
      <w:instrText xml:space="preserve"> DOCPROPERTY  release_year  \* MERGEFORMAT </w:instrText>
    </w:r>
    <w:r>
      <w:fldChar w:fldCharType="separate"/>
    </w:r>
    <w:r w:rsidR="00C36961">
      <w:t>2019</w:t>
    </w:r>
    <w:r>
      <w:fldChar w:fldCharType="end"/>
    </w:r>
    <w:r w:rsidR="00C36961">
      <w:tab/>
    </w:r>
    <w:r w:rsidR="00C36961">
      <w:tab/>
    </w:r>
    <w:r>
      <w:fldChar w:fldCharType="begin"/>
    </w:r>
    <w:r>
      <w:instrText xml:space="preserve"> DOCPROPERTY  release_status  \* MERGEFORMAT </w:instrText>
    </w:r>
    <w:r>
      <w:fldChar w:fldCharType="separate"/>
    </w:r>
    <w:r w:rsidR="00C36961">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384A" w14:textId="77777777" w:rsidR="00C36961" w:rsidRDefault="00C36961" w:rsidP="00FF3B64">
    <w:pPr>
      <w:pStyle w:val="Footer"/>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9</w:t>
    </w:r>
    <w:r w:rsidRPr="00C92926">
      <w:fldChar w:fldCharType="end"/>
    </w:r>
  </w:p>
  <w:p w14:paraId="7BA847AB" w14:textId="77777777" w:rsidR="00C36961" w:rsidRDefault="00C36961" w:rsidP="00FF3B64">
    <w:pPr>
      <w:pStyle w:val="Footer"/>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E6C91" w14:textId="77777777" w:rsidR="00C36961" w:rsidRDefault="00C36961" w:rsidP="00FF3B64">
    <w:pPr>
      <w:pStyle w:val="Footer"/>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227C5E0" w14:textId="77777777" w:rsidR="00C36961" w:rsidRDefault="00C36961" w:rsidP="00FF3B64">
    <w:pPr>
      <w:pStyle w:val="Footer"/>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97CA3" w14:textId="77777777" w:rsidR="00055FFC" w:rsidRDefault="00055FFC">
      <w:r>
        <w:separator/>
      </w:r>
    </w:p>
  </w:footnote>
  <w:footnote w:type="continuationSeparator" w:id="0">
    <w:p w14:paraId="02AD4CAE" w14:textId="77777777" w:rsidR="00055FFC" w:rsidRDefault="00055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abstractNumId w:val="9"/>
  </w:num>
  <w:num w:numId="2">
    <w:abstractNumId w:val="33"/>
  </w:num>
  <w:num w:numId="3">
    <w:abstractNumId w:val="17"/>
  </w:num>
  <w:num w:numId="4">
    <w:abstractNumId w:val="23"/>
  </w:num>
  <w:num w:numId="5">
    <w:abstractNumId w:val="20"/>
  </w:num>
  <w:num w:numId="6">
    <w:abstractNumId w:val="5"/>
  </w:num>
  <w:num w:numId="7">
    <w:abstractNumId w:val="28"/>
  </w:num>
  <w:num w:numId="8">
    <w:abstractNumId w:val="16"/>
  </w:num>
  <w:num w:numId="9">
    <w:abstractNumId w:val="30"/>
  </w:num>
  <w:num w:numId="10">
    <w:abstractNumId w:val="36"/>
  </w:num>
  <w:num w:numId="11">
    <w:abstractNumId w:val="0"/>
  </w:num>
  <w:num w:numId="12">
    <w:abstractNumId w:val="32"/>
  </w:num>
  <w:num w:numId="13">
    <w:abstractNumId w:val="2"/>
  </w:num>
  <w:num w:numId="14">
    <w:abstractNumId w:val="7"/>
  </w:num>
  <w:num w:numId="15">
    <w:abstractNumId w:val="15"/>
  </w:num>
  <w:num w:numId="16">
    <w:abstractNumId w:val="27"/>
  </w:num>
  <w:num w:numId="17">
    <w:abstractNumId w:val="10"/>
  </w:num>
  <w:num w:numId="18">
    <w:abstractNumId w:val="34"/>
  </w:num>
  <w:num w:numId="19">
    <w:abstractNumId w:val="1"/>
  </w:num>
  <w:num w:numId="20">
    <w:abstractNumId w:val="35"/>
  </w:num>
  <w:num w:numId="21">
    <w:abstractNumId w:val="3"/>
  </w:num>
  <w:num w:numId="22">
    <w:abstractNumId w:val="6"/>
  </w:num>
  <w:num w:numId="23">
    <w:abstractNumId w:val="23"/>
  </w:num>
  <w:num w:numId="24">
    <w:abstractNumId w:val="13"/>
  </w:num>
  <w:num w:numId="25">
    <w:abstractNumId w:val="26"/>
  </w:num>
  <w:num w:numId="26">
    <w:abstractNumId w:val="8"/>
  </w:num>
  <w:num w:numId="27">
    <w:abstractNumId w:val="22"/>
  </w:num>
  <w:num w:numId="28">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24"/>
  </w:num>
  <w:num w:numId="32">
    <w:abstractNumId w:val="12"/>
  </w:num>
  <w:num w:numId="33">
    <w:abstractNumId w:val="29"/>
  </w:num>
  <w:num w:numId="34">
    <w:abstractNumId w:val="31"/>
  </w:num>
  <w:num w:numId="35">
    <w:abstractNumId w:val="19"/>
  </w:num>
  <w:num w:numId="36">
    <w:abstractNumId w:val="25"/>
  </w:num>
  <w:num w:numId="37">
    <w:abstractNumId w:val="14"/>
  </w:num>
  <w:num w:numId="38">
    <w:abstractNumId w:val="4"/>
  </w:num>
  <w:num w:numId="39">
    <w:abstractNumId w:val="21"/>
  </w:num>
  <w:num w:numId="40">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at Heggli">
    <w15:presenceInfo w15:providerId="None" w15:userId="Beat Hegg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55FFC"/>
    <w:rsid w:val="00070836"/>
    <w:rsid w:val="00075D9F"/>
    <w:rsid w:val="000827BB"/>
    <w:rsid w:val="00091D96"/>
    <w:rsid w:val="000A2FCE"/>
    <w:rsid w:val="000C24A0"/>
    <w:rsid w:val="000D2F74"/>
    <w:rsid w:val="000E463B"/>
    <w:rsid w:val="00130E5A"/>
    <w:rsid w:val="00190A6B"/>
    <w:rsid w:val="001A2A6D"/>
    <w:rsid w:val="001B614C"/>
    <w:rsid w:val="001C1AC8"/>
    <w:rsid w:val="001E4BDE"/>
    <w:rsid w:val="00206BEE"/>
    <w:rsid w:val="00211725"/>
    <w:rsid w:val="002834E1"/>
    <w:rsid w:val="002B6996"/>
    <w:rsid w:val="002D107F"/>
    <w:rsid w:val="002E05F6"/>
    <w:rsid w:val="0033524F"/>
    <w:rsid w:val="0034372A"/>
    <w:rsid w:val="00350E62"/>
    <w:rsid w:val="003623C0"/>
    <w:rsid w:val="00393853"/>
    <w:rsid w:val="003C7797"/>
    <w:rsid w:val="003D0D31"/>
    <w:rsid w:val="003F3B93"/>
    <w:rsid w:val="0040734C"/>
    <w:rsid w:val="004106AF"/>
    <w:rsid w:val="00426A75"/>
    <w:rsid w:val="0043507F"/>
    <w:rsid w:val="00454E73"/>
    <w:rsid w:val="004629BA"/>
    <w:rsid w:val="00463644"/>
    <w:rsid w:val="004A6E42"/>
    <w:rsid w:val="005221A3"/>
    <w:rsid w:val="00575E7D"/>
    <w:rsid w:val="00576261"/>
    <w:rsid w:val="005A5F31"/>
    <w:rsid w:val="0061478F"/>
    <w:rsid w:val="00665C09"/>
    <w:rsid w:val="00674159"/>
    <w:rsid w:val="006A006A"/>
    <w:rsid w:val="006F0249"/>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94FB0"/>
    <w:rsid w:val="008963DA"/>
    <w:rsid w:val="008C1107"/>
    <w:rsid w:val="008F04E6"/>
    <w:rsid w:val="009104DB"/>
    <w:rsid w:val="009145A4"/>
    <w:rsid w:val="00956591"/>
    <w:rsid w:val="00976F80"/>
    <w:rsid w:val="009849BF"/>
    <w:rsid w:val="00987DD8"/>
    <w:rsid w:val="0099294E"/>
    <w:rsid w:val="00994EDC"/>
    <w:rsid w:val="00996762"/>
    <w:rsid w:val="009A0F48"/>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3034"/>
    <w:rsid w:val="00B62B93"/>
    <w:rsid w:val="00B94949"/>
    <w:rsid w:val="00BA5082"/>
    <w:rsid w:val="00BB6746"/>
    <w:rsid w:val="00BD13C7"/>
    <w:rsid w:val="00BE07F0"/>
    <w:rsid w:val="00C003FA"/>
    <w:rsid w:val="00C218D5"/>
    <w:rsid w:val="00C36961"/>
    <w:rsid w:val="00C525F3"/>
    <w:rsid w:val="00C754AD"/>
    <w:rsid w:val="00CF611F"/>
    <w:rsid w:val="00D22328"/>
    <w:rsid w:val="00D651D4"/>
    <w:rsid w:val="00D83C3B"/>
    <w:rsid w:val="00D87B2C"/>
    <w:rsid w:val="00DE3A82"/>
    <w:rsid w:val="00DF6B79"/>
    <w:rsid w:val="00E07DA4"/>
    <w:rsid w:val="00E26210"/>
    <w:rsid w:val="00E34AA5"/>
    <w:rsid w:val="00E765DA"/>
    <w:rsid w:val="00E821A5"/>
    <w:rsid w:val="00F25C27"/>
    <w:rsid w:val="00F34E56"/>
    <w:rsid w:val="00F40CC1"/>
    <w:rsid w:val="00F414BF"/>
    <w:rsid w:val="00F41A30"/>
    <w:rsid w:val="00F5164F"/>
    <w:rsid w:val="00F52D0F"/>
    <w:rsid w:val="00F561F9"/>
    <w:rsid w:val="00F74497"/>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7859DB"/>
    <w:pPr>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0" Type="http://schemas.openxmlformats.org/officeDocument/2006/relationships/hyperlink" Target="mailto:f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64</Pages>
  <Words>29290</Words>
  <Characters>166955</Characters>
  <Application>Microsoft Office Word</Application>
  <DocSecurity>0</DocSecurity>
  <Lines>1391</Lines>
  <Paragraphs>391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195854</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 (HL7)</cp:lastModifiedBy>
  <cp:revision>5</cp:revision>
  <cp:lastPrinted>2018-11-28T17:24:00Z</cp:lastPrinted>
  <dcterms:created xsi:type="dcterms:W3CDTF">2020-03-05T16:18:00Z</dcterms:created>
  <dcterms:modified xsi:type="dcterms:W3CDTF">2020-09-03T21:03:00Z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